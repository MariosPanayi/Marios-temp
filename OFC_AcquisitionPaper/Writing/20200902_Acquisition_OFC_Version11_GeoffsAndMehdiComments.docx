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4C6C" w14:textId="2860F6EC" w:rsidR="00706A28" w:rsidRDefault="00044B28" w:rsidP="009E6850">
      <w:pPr>
        <w:rPr>
          <w:rFonts w:ascii="Times New Roman" w:hAnsi="Times New Roman" w:cs="Times New Roman"/>
          <w:b/>
          <w:sz w:val="24"/>
          <w:szCs w:val="24"/>
        </w:rPr>
      </w:pPr>
      <w:r w:rsidRPr="00181348">
        <w:rPr>
          <w:rFonts w:ascii="Times New Roman" w:hAnsi="Times New Roman" w:cs="Times New Roman"/>
          <w:b/>
          <w:sz w:val="24"/>
          <w:szCs w:val="24"/>
        </w:rPr>
        <w:t>Dis</w:t>
      </w:r>
      <w:r w:rsidR="00E81516" w:rsidRPr="00181348">
        <w:rPr>
          <w:rFonts w:ascii="Times New Roman" w:hAnsi="Times New Roman" w:cs="Times New Roman"/>
          <w:b/>
          <w:sz w:val="24"/>
          <w:szCs w:val="24"/>
        </w:rPr>
        <w:t xml:space="preserve">sociable roles for the lateral orbitofrontal cortex in </w:t>
      </w:r>
      <w:commentRangeStart w:id="0"/>
      <w:r w:rsidR="004143F0" w:rsidRPr="00181348">
        <w:rPr>
          <w:rFonts w:ascii="Times New Roman" w:hAnsi="Times New Roman" w:cs="Times New Roman"/>
          <w:b/>
          <w:sz w:val="24"/>
          <w:szCs w:val="24"/>
        </w:rPr>
        <w:t>Pavlovian acquisiti</w:t>
      </w:r>
      <w:r w:rsidR="002A3FB3" w:rsidRPr="00181348">
        <w:rPr>
          <w:rFonts w:ascii="Times New Roman" w:hAnsi="Times New Roman" w:cs="Times New Roman"/>
          <w:b/>
          <w:sz w:val="24"/>
          <w:szCs w:val="24"/>
        </w:rPr>
        <w:t>on</w:t>
      </w:r>
      <w:r w:rsidR="00941DBD" w:rsidRPr="00181348">
        <w:rPr>
          <w:rFonts w:ascii="Times New Roman" w:hAnsi="Times New Roman" w:cs="Times New Roman"/>
          <w:b/>
          <w:sz w:val="24"/>
          <w:szCs w:val="24"/>
        </w:rPr>
        <w:t xml:space="preserve"> </w:t>
      </w:r>
      <w:commentRangeEnd w:id="0"/>
      <w:r w:rsidR="00DC2AE8">
        <w:rPr>
          <w:rStyle w:val="Marquedecommentaire"/>
        </w:rPr>
        <w:commentReference w:id="0"/>
      </w:r>
    </w:p>
    <w:p w14:paraId="2AED8158" w14:textId="42084BDB" w:rsidR="00A01FAF" w:rsidRDefault="00A01FAF" w:rsidP="009E6850">
      <w:pPr>
        <w:rPr>
          <w:rFonts w:ascii="Times New Roman" w:hAnsi="Times New Roman" w:cs="Times New Roman"/>
          <w:b/>
          <w:sz w:val="24"/>
          <w:szCs w:val="24"/>
        </w:rPr>
      </w:pPr>
      <w:r>
        <w:rPr>
          <w:rFonts w:ascii="Times New Roman" w:hAnsi="Times New Roman" w:cs="Times New Roman"/>
          <w:b/>
          <w:sz w:val="24"/>
          <w:szCs w:val="24"/>
        </w:rPr>
        <w:t>Abstract</w:t>
      </w:r>
    </w:p>
    <w:p w14:paraId="4BBA7628" w14:textId="0D72326A" w:rsidR="00910A96" w:rsidRDefault="00A01FAF">
      <w:pPr>
        <w:rPr>
          <w:rFonts w:ascii="Times New Roman" w:hAnsi="Times New Roman" w:cs="Times New Roman"/>
          <w:bCs/>
          <w:sz w:val="24"/>
          <w:szCs w:val="24"/>
        </w:rPr>
      </w:pPr>
      <w:r>
        <w:rPr>
          <w:rFonts w:ascii="Times New Roman" w:hAnsi="Times New Roman" w:cs="Times New Roman"/>
          <w:bCs/>
          <w:sz w:val="24"/>
          <w:szCs w:val="24"/>
        </w:rPr>
        <w:t xml:space="preserve">The orbitofrontal cortex (OFC) </w:t>
      </w:r>
      <w:r w:rsidR="00C373C6">
        <w:rPr>
          <w:rFonts w:ascii="Times New Roman" w:hAnsi="Times New Roman" w:cs="Times New Roman"/>
          <w:bCs/>
          <w:sz w:val="24"/>
          <w:szCs w:val="24"/>
        </w:rPr>
        <w:t xml:space="preserve">is a </w:t>
      </w:r>
      <w:r w:rsidR="000D470E">
        <w:rPr>
          <w:rFonts w:ascii="Times New Roman" w:hAnsi="Times New Roman" w:cs="Times New Roman"/>
          <w:bCs/>
          <w:sz w:val="24"/>
          <w:szCs w:val="24"/>
        </w:rPr>
        <w:t>critical structure in the</w:t>
      </w:r>
      <w:r w:rsidR="00A35CB4">
        <w:rPr>
          <w:rFonts w:ascii="Times New Roman" w:hAnsi="Times New Roman" w:cs="Times New Roman"/>
          <w:bCs/>
          <w:sz w:val="24"/>
          <w:szCs w:val="24"/>
        </w:rPr>
        <w:t xml:space="preserve"> flexible</w:t>
      </w:r>
      <w:r w:rsidR="000D470E">
        <w:rPr>
          <w:rFonts w:ascii="Times New Roman" w:hAnsi="Times New Roman" w:cs="Times New Roman"/>
          <w:bCs/>
          <w:sz w:val="24"/>
          <w:szCs w:val="24"/>
        </w:rPr>
        <w:t xml:space="preserve"> control of </w:t>
      </w:r>
      <w:r w:rsidR="003F398D">
        <w:rPr>
          <w:rFonts w:ascii="Times New Roman" w:hAnsi="Times New Roman" w:cs="Times New Roman"/>
          <w:bCs/>
          <w:sz w:val="24"/>
          <w:szCs w:val="24"/>
        </w:rPr>
        <w:t>value based</w:t>
      </w:r>
      <w:r w:rsidR="000D470E">
        <w:rPr>
          <w:rFonts w:ascii="Times New Roman" w:hAnsi="Times New Roman" w:cs="Times New Roman"/>
          <w:bCs/>
          <w:sz w:val="24"/>
          <w:szCs w:val="24"/>
        </w:rPr>
        <w:t xml:space="preserve"> be</w:t>
      </w:r>
      <w:r w:rsidR="00A35CB4">
        <w:rPr>
          <w:rFonts w:ascii="Times New Roman" w:hAnsi="Times New Roman" w:cs="Times New Roman"/>
          <w:bCs/>
          <w:sz w:val="24"/>
          <w:szCs w:val="24"/>
        </w:rPr>
        <w:t>haviour</w:t>
      </w:r>
      <w:r w:rsidR="00B11086">
        <w:rPr>
          <w:rFonts w:ascii="Times New Roman" w:hAnsi="Times New Roman" w:cs="Times New Roman"/>
          <w:bCs/>
          <w:sz w:val="24"/>
          <w:szCs w:val="24"/>
        </w:rPr>
        <w:t>s</w:t>
      </w:r>
      <w:r w:rsidR="00A35CB4">
        <w:rPr>
          <w:rFonts w:ascii="Times New Roman" w:hAnsi="Times New Roman" w:cs="Times New Roman"/>
          <w:bCs/>
          <w:sz w:val="24"/>
          <w:szCs w:val="24"/>
        </w:rPr>
        <w:t>.</w:t>
      </w:r>
      <w:r w:rsidR="00B11086">
        <w:rPr>
          <w:rFonts w:ascii="Times New Roman" w:hAnsi="Times New Roman" w:cs="Times New Roman"/>
          <w:bCs/>
          <w:sz w:val="24"/>
          <w:szCs w:val="24"/>
        </w:rPr>
        <w:t xml:space="preserve"> </w:t>
      </w:r>
      <w:r w:rsidR="00EE2741">
        <w:rPr>
          <w:rFonts w:ascii="Times New Roman" w:hAnsi="Times New Roman" w:cs="Times New Roman"/>
          <w:bCs/>
          <w:sz w:val="24"/>
          <w:szCs w:val="24"/>
        </w:rPr>
        <w:t>O</w:t>
      </w:r>
      <w:r w:rsidR="00B11086">
        <w:rPr>
          <w:rFonts w:ascii="Times New Roman" w:hAnsi="Times New Roman" w:cs="Times New Roman"/>
          <w:bCs/>
          <w:sz w:val="24"/>
          <w:szCs w:val="24"/>
        </w:rPr>
        <w:t xml:space="preserve">FC dysfunction is </w:t>
      </w:r>
      <w:del w:id="1" w:author="Schoenbaum, Geoffrey (NIH/NIDA) [E]" w:date="2020-09-03T18:04:00Z">
        <w:r w:rsidR="00B11086" w:rsidDel="00DC2AE8">
          <w:rPr>
            <w:rFonts w:ascii="Times New Roman" w:hAnsi="Times New Roman" w:cs="Times New Roman"/>
            <w:bCs/>
            <w:sz w:val="24"/>
            <w:szCs w:val="24"/>
          </w:rPr>
          <w:delText xml:space="preserve">often </w:delText>
        </w:r>
      </w:del>
      <w:ins w:id="2" w:author="Schoenbaum, Geoffrey (NIH/NIDA) [E]" w:date="2020-09-03T18:04:00Z">
        <w:r w:rsidR="00DC2AE8">
          <w:rPr>
            <w:rFonts w:ascii="Times New Roman" w:hAnsi="Times New Roman" w:cs="Times New Roman"/>
            <w:bCs/>
            <w:sz w:val="24"/>
            <w:szCs w:val="24"/>
          </w:rPr>
          <w:t xml:space="preserve">typically </w:t>
        </w:r>
      </w:ins>
      <w:r w:rsidR="00B11086">
        <w:rPr>
          <w:rFonts w:ascii="Times New Roman" w:hAnsi="Times New Roman" w:cs="Times New Roman"/>
          <w:bCs/>
          <w:sz w:val="24"/>
          <w:szCs w:val="24"/>
        </w:rPr>
        <w:t xml:space="preserve">only </w:t>
      </w:r>
      <w:r w:rsidR="00EE2741">
        <w:rPr>
          <w:rFonts w:ascii="Times New Roman" w:hAnsi="Times New Roman" w:cs="Times New Roman"/>
          <w:bCs/>
          <w:sz w:val="24"/>
          <w:szCs w:val="24"/>
        </w:rPr>
        <w:t xml:space="preserve">detected when </w:t>
      </w:r>
      <w:r w:rsidR="00746E67">
        <w:rPr>
          <w:rFonts w:ascii="Times New Roman" w:hAnsi="Times New Roman" w:cs="Times New Roman"/>
          <w:bCs/>
          <w:sz w:val="24"/>
          <w:szCs w:val="24"/>
        </w:rPr>
        <w:t xml:space="preserve">task or environmental contingencies change, </w:t>
      </w:r>
      <w:del w:id="3" w:author="Schoenbaum, Geoffrey (NIH/NIDA) [E]" w:date="2020-09-03T18:05:00Z">
        <w:r w:rsidR="00746E67" w:rsidDel="00DC2AE8">
          <w:rPr>
            <w:rFonts w:ascii="Times New Roman" w:hAnsi="Times New Roman" w:cs="Times New Roman"/>
            <w:bCs/>
            <w:sz w:val="24"/>
            <w:szCs w:val="24"/>
          </w:rPr>
          <w:delText xml:space="preserve">and </w:delText>
        </w:r>
      </w:del>
      <w:ins w:id="4" w:author="Schoenbaum, Geoffrey (NIH/NIDA) [E]" w:date="2020-09-03T18:05:00Z">
        <w:r w:rsidR="00DC2AE8">
          <w:rPr>
            <w:rFonts w:ascii="Times New Roman" w:hAnsi="Times New Roman" w:cs="Times New Roman"/>
            <w:bCs/>
            <w:sz w:val="24"/>
            <w:szCs w:val="24"/>
          </w:rPr>
          <w:t xml:space="preserve">against a backdrop of apparently intact </w:t>
        </w:r>
      </w:ins>
      <w:r w:rsidR="00746E67">
        <w:rPr>
          <w:rFonts w:ascii="Times New Roman" w:hAnsi="Times New Roman" w:cs="Times New Roman"/>
          <w:bCs/>
          <w:sz w:val="24"/>
          <w:szCs w:val="24"/>
        </w:rPr>
        <w:t xml:space="preserve">initial </w:t>
      </w:r>
      <w:del w:id="5" w:author="Schoenbaum, Geoffrey (NIH/NIDA) [E]" w:date="2020-09-03T18:05:00Z">
        <w:r w:rsidR="00746E67" w:rsidDel="00DC2AE8">
          <w:rPr>
            <w:rFonts w:ascii="Times New Roman" w:hAnsi="Times New Roman" w:cs="Times New Roman"/>
            <w:bCs/>
            <w:sz w:val="24"/>
            <w:szCs w:val="24"/>
          </w:rPr>
          <w:delText>acquisition learning</w:delText>
        </w:r>
      </w:del>
      <w:ins w:id="6" w:author="Schoenbaum, Geoffrey (NIH/NIDA) [E]" w:date="2020-09-03T18:05:00Z">
        <w:r w:rsidR="00DC2AE8">
          <w:rPr>
            <w:rFonts w:ascii="Times New Roman" w:hAnsi="Times New Roman" w:cs="Times New Roman"/>
            <w:bCs/>
            <w:sz w:val="24"/>
            <w:szCs w:val="24"/>
          </w:rPr>
          <w:t>acquisition</w:t>
        </w:r>
      </w:ins>
      <w:r w:rsidR="00746E67">
        <w:rPr>
          <w:rFonts w:ascii="Times New Roman" w:hAnsi="Times New Roman" w:cs="Times New Roman"/>
          <w:bCs/>
          <w:sz w:val="24"/>
          <w:szCs w:val="24"/>
        </w:rPr>
        <w:t xml:space="preserve"> and </w:t>
      </w:r>
      <w:proofErr w:type="spellStart"/>
      <w:r w:rsidR="00746E67">
        <w:rPr>
          <w:rFonts w:ascii="Times New Roman" w:hAnsi="Times New Roman" w:cs="Times New Roman"/>
          <w:bCs/>
          <w:sz w:val="24"/>
          <w:szCs w:val="24"/>
        </w:rPr>
        <w:t>behaviour</w:t>
      </w:r>
      <w:proofErr w:type="spellEnd"/>
      <w:del w:id="7" w:author="Schoenbaum, Geoffrey (NIH/NIDA) [E]" w:date="2020-09-03T18:05:00Z">
        <w:r w:rsidR="00746E67" w:rsidDel="00DC2AE8">
          <w:rPr>
            <w:rFonts w:ascii="Times New Roman" w:hAnsi="Times New Roman" w:cs="Times New Roman"/>
            <w:bCs/>
            <w:sz w:val="24"/>
            <w:szCs w:val="24"/>
          </w:rPr>
          <w:delText xml:space="preserve"> is thought to be</w:delText>
        </w:r>
        <w:r w:rsidR="001A7710" w:rsidDel="00DC2AE8">
          <w:rPr>
            <w:rFonts w:ascii="Times New Roman" w:hAnsi="Times New Roman" w:cs="Times New Roman"/>
            <w:bCs/>
            <w:sz w:val="24"/>
            <w:szCs w:val="24"/>
          </w:rPr>
          <w:delText xml:space="preserve"> intact</w:delText>
        </w:r>
      </w:del>
      <w:r w:rsidR="001A7710">
        <w:rPr>
          <w:rFonts w:ascii="Times New Roman" w:hAnsi="Times New Roman" w:cs="Times New Roman"/>
          <w:bCs/>
          <w:sz w:val="24"/>
          <w:szCs w:val="24"/>
        </w:rPr>
        <w:t xml:space="preserve">. </w:t>
      </w:r>
      <w:r w:rsidR="0074162A">
        <w:rPr>
          <w:rFonts w:ascii="Times New Roman" w:hAnsi="Times New Roman" w:cs="Times New Roman"/>
          <w:bCs/>
          <w:sz w:val="24"/>
          <w:szCs w:val="24"/>
        </w:rPr>
        <w:t xml:space="preserve">While intact acquisition following OFC lesions </w:t>
      </w:r>
      <w:r w:rsidR="00E931A8">
        <w:rPr>
          <w:rFonts w:ascii="Times New Roman" w:hAnsi="Times New Roman" w:cs="Times New Roman"/>
          <w:bCs/>
          <w:sz w:val="24"/>
          <w:szCs w:val="24"/>
        </w:rPr>
        <w:t xml:space="preserve">in simple </w:t>
      </w:r>
      <w:commentRangeStart w:id="8"/>
      <w:r w:rsidR="00E931A8">
        <w:rPr>
          <w:rFonts w:ascii="Times New Roman" w:hAnsi="Times New Roman" w:cs="Times New Roman"/>
          <w:bCs/>
          <w:sz w:val="24"/>
          <w:szCs w:val="24"/>
        </w:rPr>
        <w:t>Pavlovian cue-outcome</w:t>
      </w:r>
      <w:ins w:id="9" w:author="Schoenbaum, Geoffrey (NIH/NIDA) [E]" w:date="2020-09-03T18:06:00Z">
        <w:r w:rsidR="00DC2AE8">
          <w:rPr>
            <w:rFonts w:ascii="Times New Roman" w:hAnsi="Times New Roman" w:cs="Times New Roman"/>
            <w:bCs/>
            <w:sz w:val="24"/>
            <w:szCs w:val="24"/>
          </w:rPr>
          <w:t xml:space="preserve"> conditioning</w:t>
        </w:r>
      </w:ins>
      <w:r w:rsidR="0074162A">
        <w:rPr>
          <w:rFonts w:ascii="Times New Roman" w:hAnsi="Times New Roman" w:cs="Times New Roman"/>
          <w:bCs/>
          <w:sz w:val="24"/>
          <w:szCs w:val="24"/>
        </w:rPr>
        <w:t xml:space="preserve"> is fundamental to models of OFC </w:t>
      </w:r>
      <w:r w:rsidR="00E931A8">
        <w:rPr>
          <w:rFonts w:ascii="Times New Roman" w:hAnsi="Times New Roman" w:cs="Times New Roman"/>
          <w:bCs/>
          <w:sz w:val="24"/>
          <w:szCs w:val="24"/>
        </w:rPr>
        <w:t>function,</w:t>
      </w:r>
      <w:commentRangeEnd w:id="8"/>
      <w:r w:rsidR="00DC2AE8">
        <w:rPr>
          <w:rStyle w:val="Marquedecommentaire"/>
        </w:rPr>
        <w:commentReference w:id="8"/>
      </w:r>
      <w:r w:rsidR="00E931A8">
        <w:rPr>
          <w:rFonts w:ascii="Times New Roman" w:hAnsi="Times New Roman" w:cs="Times New Roman"/>
          <w:bCs/>
          <w:sz w:val="24"/>
          <w:szCs w:val="24"/>
        </w:rPr>
        <w:t xml:space="preserve"> </w:t>
      </w:r>
      <w:r w:rsidR="002351F2">
        <w:rPr>
          <w:rFonts w:ascii="Times New Roman" w:hAnsi="Times New Roman" w:cs="Times New Roman"/>
          <w:bCs/>
          <w:sz w:val="24"/>
          <w:szCs w:val="24"/>
        </w:rPr>
        <w:t>this predicted null effect has not been thoroughly investigated</w:t>
      </w:r>
      <w:r w:rsidR="00E24FD0">
        <w:rPr>
          <w:rFonts w:ascii="Times New Roman" w:hAnsi="Times New Roman" w:cs="Times New Roman"/>
          <w:bCs/>
          <w:sz w:val="24"/>
          <w:szCs w:val="24"/>
        </w:rPr>
        <w:t xml:space="preserve">. </w:t>
      </w:r>
      <w:r w:rsidR="00831127">
        <w:rPr>
          <w:rFonts w:ascii="Times New Roman" w:hAnsi="Times New Roman" w:cs="Times New Roman"/>
          <w:bCs/>
          <w:sz w:val="24"/>
          <w:szCs w:val="24"/>
        </w:rPr>
        <w:t>Here w</w:t>
      </w:r>
      <w:r w:rsidR="00E24FD0">
        <w:rPr>
          <w:rFonts w:ascii="Times New Roman" w:hAnsi="Times New Roman" w:cs="Times New Roman"/>
          <w:bCs/>
          <w:sz w:val="24"/>
          <w:szCs w:val="24"/>
        </w:rPr>
        <w:t xml:space="preserve">e test the effects of lesions and </w:t>
      </w:r>
      <w:r w:rsidR="005A6D9A">
        <w:rPr>
          <w:rFonts w:ascii="Times New Roman" w:hAnsi="Times New Roman" w:cs="Times New Roman"/>
          <w:bCs/>
          <w:sz w:val="24"/>
          <w:szCs w:val="24"/>
        </w:rPr>
        <w:t xml:space="preserve">temporary muscimol inactivation of the rodent lateral OFC on the acquisition of a simple single </w:t>
      </w:r>
      <w:r w:rsidR="00E748A9">
        <w:rPr>
          <w:rFonts w:ascii="Times New Roman" w:hAnsi="Times New Roman" w:cs="Times New Roman"/>
          <w:bCs/>
          <w:sz w:val="24"/>
          <w:szCs w:val="24"/>
        </w:rPr>
        <w:t xml:space="preserve">cue-outcome relationship. Surprisingly, pre-training lesions </w:t>
      </w:r>
      <w:r w:rsidR="000B04DE">
        <w:rPr>
          <w:rFonts w:ascii="Times New Roman" w:hAnsi="Times New Roman" w:cs="Times New Roman"/>
          <w:bCs/>
          <w:sz w:val="24"/>
          <w:szCs w:val="24"/>
        </w:rPr>
        <w:t>significantly enhance</w:t>
      </w:r>
      <w:ins w:id="10" w:author="Schoenbaum, Geoffrey (NIH/NIDA) [E]" w:date="2020-09-03T18:11:00Z">
        <w:r w:rsidR="00DC2AE8">
          <w:rPr>
            <w:rFonts w:ascii="Times New Roman" w:hAnsi="Times New Roman" w:cs="Times New Roman"/>
            <w:bCs/>
            <w:sz w:val="24"/>
            <w:szCs w:val="24"/>
          </w:rPr>
          <w:t>d</w:t>
        </w:r>
      </w:ins>
      <w:r w:rsidR="000B04DE">
        <w:rPr>
          <w:rFonts w:ascii="Times New Roman" w:hAnsi="Times New Roman" w:cs="Times New Roman"/>
          <w:bCs/>
          <w:sz w:val="24"/>
          <w:szCs w:val="24"/>
        </w:rPr>
        <w:t xml:space="preserve"> acquisition after over-training whereas post-training lesions and inactivation</w:t>
      </w:r>
      <w:r w:rsidR="009F6997">
        <w:rPr>
          <w:rFonts w:ascii="Times New Roman" w:hAnsi="Times New Roman" w:cs="Times New Roman"/>
          <w:bCs/>
          <w:sz w:val="24"/>
          <w:szCs w:val="24"/>
        </w:rPr>
        <w:t xml:space="preserve"> significantly impair</w:t>
      </w:r>
      <w:ins w:id="11" w:author="Schoenbaum, Geoffrey (NIH/NIDA) [E]" w:date="2020-09-03T18:11:00Z">
        <w:r w:rsidR="00DC2AE8">
          <w:rPr>
            <w:rFonts w:ascii="Times New Roman" w:hAnsi="Times New Roman" w:cs="Times New Roman"/>
            <w:bCs/>
            <w:sz w:val="24"/>
            <w:szCs w:val="24"/>
          </w:rPr>
          <w:t>ed</w:t>
        </w:r>
      </w:ins>
      <w:r w:rsidR="009F6997">
        <w:rPr>
          <w:rFonts w:ascii="Times New Roman" w:hAnsi="Times New Roman" w:cs="Times New Roman"/>
          <w:bCs/>
          <w:sz w:val="24"/>
          <w:szCs w:val="24"/>
        </w:rPr>
        <w:t xml:space="preserve"> acquisition.</w:t>
      </w:r>
      <w:r w:rsidR="007517B6">
        <w:rPr>
          <w:rFonts w:ascii="Times New Roman" w:hAnsi="Times New Roman" w:cs="Times New Roman"/>
          <w:bCs/>
          <w:sz w:val="24"/>
          <w:szCs w:val="24"/>
        </w:rPr>
        <w:t xml:space="preserve"> </w:t>
      </w:r>
      <w:r w:rsidR="00910A96">
        <w:rPr>
          <w:rFonts w:ascii="Times New Roman" w:hAnsi="Times New Roman" w:cs="Times New Roman"/>
          <w:bCs/>
          <w:sz w:val="24"/>
          <w:szCs w:val="24"/>
        </w:rPr>
        <w:t xml:space="preserve">This impaired </w:t>
      </w:r>
      <w:r w:rsidR="00065EC5">
        <w:rPr>
          <w:rFonts w:ascii="Times New Roman" w:hAnsi="Times New Roman" w:cs="Times New Roman"/>
          <w:bCs/>
          <w:sz w:val="24"/>
          <w:szCs w:val="24"/>
        </w:rPr>
        <w:t xml:space="preserve">acquisition </w:t>
      </w:r>
      <w:r w:rsidR="00E87971">
        <w:rPr>
          <w:rFonts w:ascii="Times New Roman" w:hAnsi="Times New Roman" w:cs="Times New Roman"/>
          <w:bCs/>
          <w:sz w:val="24"/>
          <w:szCs w:val="24"/>
        </w:rPr>
        <w:t xml:space="preserve">to the cue </w:t>
      </w:r>
      <w:r w:rsidR="00065EC5">
        <w:rPr>
          <w:rFonts w:ascii="Times New Roman" w:hAnsi="Times New Roman" w:cs="Times New Roman"/>
          <w:bCs/>
          <w:sz w:val="24"/>
          <w:szCs w:val="24"/>
        </w:rPr>
        <w:t>reflect</w:t>
      </w:r>
      <w:r w:rsidR="002F6E25">
        <w:rPr>
          <w:rFonts w:ascii="Times New Roman" w:hAnsi="Times New Roman" w:cs="Times New Roman"/>
          <w:bCs/>
          <w:sz w:val="24"/>
          <w:szCs w:val="24"/>
        </w:rPr>
        <w:t>s</w:t>
      </w:r>
      <w:r w:rsidR="00065EC5">
        <w:rPr>
          <w:rFonts w:ascii="Times New Roman" w:hAnsi="Times New Roman" w:cs="Times New Roman"/>
          <w:bCs/>
          <w:sz w:val="24"/>
          <w:szCs w:val="24"/>
        </w:rPr>
        <w:t xml:space="preserve"> a disruption of behavioural control and not learning since </w:t>
      </w:r>
      <w:r w:rsidR="00E87971">
        <w:rPr>
          <w:rFonts w:ascii="Times New Roman" w:hAnsi="Times New Roman" w:cs="Times New Roman"/>
          <w:bCs/>
          <w:sz w:val="24"/>
          <w:szCs w:val="24"/>
        </w:rPr>
        <w:t>the cu</w:t>
      </w:r>
      <w:r w:rsidR="00C86C27">
        <w:rPr>
          <w:rFonts w:ascii="Times New Roman" w:hAnsi="Times New Roman" w:cs="Times New Roman"/>
          <w:bCs/>
          <w:sz w:val="24"/>
          <w:szCs w:val="24"/>
        </w:rPr>
        <w:t xml:space="preserve">e could </w:t>
      </w:r>
      <w:r w:rsidR="00D83C95">
        <w:rPr>
          <w:rFonts w:ascii="Times New Roman" w:hAnsi="Times New Roman" w:cs="Times New Roman"/>
          <w:bCs/>
          <w:sz w:val="24"/>
          <w:szCs w:val="24"/>
        </w:rPr>
        <w:t>also act as</w:t>
      </w:r>
      <w:r w:rsidR="00C86C27">
        <w:rPr>
          <w:rFonts w:ascii="Times New Roman" w:hAnsi="Times New Roman" w:cs="Times New Roman"/>
          <w:bCs/>
          <w:sz w:val="24"/>
          <w:szCs w:val="24"/>
        </w:rPr>
        <w:t xml:space="preserve"> an effective blocking stimulus in an associative blocking procedure. </w:t>
      </w:r>
      <w:r w:rsidR="00D2259F">
        <w:rPr>
          <w:rFonts w:ascii="Times New Roman" w:hAnsi="Times New Roman" w:cs="Times New Roman"/>
          <w:bCs/>
          <w:sz w:val="24"/>
          <w:szCs w:val="24"/>
        </w:rPr>
        <w:t xml:space="preserve">Finally, we </w:t>
      </w:r>
      <w:r w:rsidR="001334F3">
        <w:rPr>
          <w:rFonts w:ascii="Times New Roman" w:hAnsi="Times New Roman" w:cs="Times New Roman"/>
          <w:bCs/>
          <w:sz w:val="24"/>
          <w:szCs w:val="24"/>
        </w:rPr>
        <w:t xml:space="preserve">demonstrate that the impaired behavioural control to the Pavlovian cue </w:t>
      </w:r>
      <w:r w:rsidR="00A048C8">
        <w:rPr>
          <w:rFonts w:ascii="Times New Roman" w:hAnsi="Times New Roman" w:cs="Times New Roman"/>
          <w:bCs/>
          <w:sz w:val="24"/>
          <w:szCs w:val="24"/>
        </w:rPr>
        <w:t>reflect</w:t>
      </w:r>
      <w:r w:rsidR="00D83C95">
        <w:rPr>
          <w:rFonts w:ascii="Times New Roman" w:hAnsi="Times New Roman" w:cs="Times New Roman"/>
          <w:bCs/>
          <w:sz w:val="24"/>
          <w:szCs w:val="24"/>
        </w:rPr>
        <w:t>s</w:t>
      </w:r>
      <w:r w:rsidR="00A048C8">
        <w:rPr>
          <w:rFonts w:ascii="Times New Roman" w:hAnsi="Times New Roman" w:cs="Times New Roman"/>
          <w:bCs/>
          <w:sz w:val="24"/>
          <w:szCs w:val="24"/>
        </w:rPr>
        <w:t xml:space="preserve"> a</w:t>
      </w:r>
      <w:r w:rsidR="00CE660D">
        <w:rPr>
          <w:rFonts w:ascii="Times New Roman" w:hAnsi="Times New Roman" w:cs="Times New Roman"/>
          <w:bCs/>
          <w:sz w:val="24"/>
          <w:szCs w:val="24"/>
        </w:rPr>
        <w:t xml:space="preserve"> specific</w:t>
      </w:r>
      <w:r w:rsidR="00A048C8">
        <w:rPr>
          <w:rFonts w:ascii="Times New Roman" w:hAnsi="Times New Roman" w:cs="Times New Roman"/>
          <w:bCs/>
          <w:sz w:val="24"/>
          <w:szCs w:val="24"/>
        </w:rPr>
        <w:t xml:space="preserve"> inability to flexibly </w:t>
      </w:r>
      <w:r w:rsidR="00CE660D">
        <w:rPr>
          <w:rFonts w:ascii="Times New Roman" w:hAnsi="Times New Roman" w:cs="Times New Roman"/>
          <w:bCs/>
          <w:sz w:val="24"/>
          <w:szCs w:val="24"/>
        </w:rPr>
        <w:t>update Pavlovian behaviours based on</w:t>
      </w:r>
      <w:r w:rsidR="00A048C8">
        <w:rPr>
          <w:rFonts w:ascii="Times New Roman" w:hAnsi="Times New Roman" w:cs="Times New Roman"/>
          <w:bCs/>
          <w:sz w:val="24"/>
          <w:szCs w:val="24"/>
        </w:rPr>
        <w:t xml:space="preserve"> the current value of alternative behavioural options</w:t>
      </w:r>
      <w:r w:rsidR="00CE660D">
        <w:rPr>
          <w:rFonts w:ascii="Times New Roman" w:hAnsi="Times New Roman" w:cs="Times New Roman"/>
          <w:bCs/>
          <w:sz w:val="24"/>
          <w:szCs w:val="24"/>
        </w:rPr>
        <w:t>.</w:t>
      </w:r>
      <w:r w:rsidR="00C80F8F">
        <w:rPr>
          <w:rFonts w:ascii="Times New Roman" w:hAnsi="Times New Roman" w:cs="Times New Roman"/>
          <w:bCs/>
          <w:sz w:val="24"/>
          <w:szCs w:val="24"/>
        </w:rPr>
        <w:t xml:space="preserve"> Contrary to most theories of OFC function, t</w:t>
      </w:r>
      <w:r w:rsidR="000A248D">
        <w:rPr>
          <w:rFonts w:ascii="Times New Roman" w:hAnsi="Times New Roman" w:cs="Times New Roman"/>
          <w:bCs/>
          <w:sz w:val="24"/>
          <w:szCs w:val="24"/>
        </w:rPr>
        <w:t>hese findings suggest that</w:t>
      </w:r>
      <w:r w:rsidR="000B42FC">
        <w:rPr>
          <w:rFonts w:ascii="Times New Roman" w:hAnsi="Times New Roman" w:cs="Times New Roman"/>
          <w:bCs/>
          <w:sz w:val="24"/>
          <w:szCs w:val="24"/>
        </w:rPr>
        <w:t xml:space="preserve"> while OFC function is often </w:t>
      </w:r>
      <w:commentRangeStart w:id="12"/>
      <w:r w:rsidR="000B42FC">
        <w:rPr>
          <w:rFonts w:ascii="Times New Roman" w:hAnsi="Times New Roman" w:cs="Times New Roman"/>
          <w:bCs/>
          <w:sz w:val="24"/>
          <w:szCs w:val="24"/>
        </w:rPr>
        <w:t xml:space="preserve">associated with flexible behavioural control in </w:t>
      </w:r>
      <w:r w:rsidR="00A361DA">
        <w:rPr>
          <w:rFonts w:ascii="Times New Roman" w:hAnsi="Times New Roman" w:cs="Times New Roman"/>
          <w:bCs/>
          <w:sz w:val="24"/>
          <w:szCs w:val="24"/>
        </w:rPr>
        <w:t xml:space="preserve">complex environments, </w:t>
      </w:r>
      <w:r w:rsidR="00646587">
        <w:rPr>
          <w:rFonts w:ascii="Times New Roman" w:hAnsi="Times New Roman" w:cs="Times New Roman"/>
          <w:bCs/>
          <w:sz w:val="24"/>
          <w:szCs w:val="24"/>
        </w:rPr>
        <w:t xml:space="preserve">it is also involved in the </w:t>
      </w:r>
      <w:r w:rsidR="000A67A3">
        <w:rPr>
          <w:rFonts w:ascii="Times New Roman" w:hAnsi="Times New Roman" w:cs="Times New Roman"/>
          <w:bCs/>
          <w:sz w:val="24"/>
          <w:szCs w:val="24"/>
        </w:rPr>
        <w:t>simple Pavlovian acquisition.</w:t>
      </w:r>
      <w:commentRangeEnd w:id="12"/>
      <w:r w:rsidR="00DC2AE8">
        <w:rPr>
          <w:rStyle w:val="Marquedecommentaire"/>
        </w:rPr>
        <w:commentReference w:id="12"/>
      </w:r>
    </w:p>
    <w:p w14:paraId="3985592B" w14:textId="77777777" w:rsidR="00111DD6" w:rsidRDefault="00111DD6">
      <w:pPr>
        <w:rPr>
          <w:rFonts w:ascii="Times New Roman" w:hAnsi="Times New Roman" w:cs="Times New Roman"/>
          <w:bCs/>
          <w:sz w:val="24"/>
          <w:szCs w:val="24"/>
        </w:rPr>
      </w:pPr>
      <w:r>
        <w:rPr>
          <w:rFonts w:ascii="Times New Roman" w:hAnsi="Times New Roman" w:cs="Times New Roman"/>
          <w:bCs/>
          <w:sz w:val="24"/>
          <w:szCs w:val="24"/>
        </w:rPr>
        <w:br w:type="page"/>
      </w:r>
    </w:p>
    <w:p w14:paraId="5D93EA86" w14:textId="03753C32" w:rsidR="009E6850" w:rsidRPr="009E6850" w:rsidRDefault="009E6850" w:rsidP="009E6850">
      <w:pPr>
        <w:rPr>
          <w:rFonts w:ascii="Times New Roman" w:hAnsi="Times New Roman" w:cs="Times New Roman"/>
          <w:bCs/>
          <w:sz w:val="24"/>
          <w:szCs w:val="24"/>
        </w:rPr>
      </w:pPr>
      <w:r w:rsidRPr="009E6850">
        <w:rPr>
          <w:rFonts w:ascii="Times New Roman" w:hAnsi="Times New Roman" w:cs="Times New Roman"/>
          <w:bCs/>
          <w:sz w:val="24"/>
          <w:szCs w:val="24"/>
        </w:rPr>
        <w:lastRenderedPageBreak/>
        <w:t>The orbitofrontal cortex (OFC) is critical to behavioural flexibility when learning and behaviour need to be updated to reflect a change in the environment</w:t>
      </w:r>
      <w:r w:rsidR="00194513">
        <w:rPr>
          <w:rFonts w:ascii="Times New Roman" w:hAnsi="Times New Roman" w:cs="Times New Roman"/>
          <w:bCs/>
          <w:sz w:val="24"/>
          <w:szCs w:val="24"/>
        </w:rPr>
        <w:t xml:space="preserve"> </w:t>
      </w:r>
      <w:r w:rsidR="00194513">
        <w:rPr>
          <w:rFonts w:ascii="Times New Roman" w:hAnsi="Times New Roman" w:cs="Times New Roman"/>
          <w:bCs/>
          <w:sz w:val="24"/>
          <w:szCs w:val="24"/>
        </w:rPr>
        <w:fldChar w:fldCharType="begin" w:fldLock="1"/>
      </w:r>
      <w:r w:rsidR="00661D73">
        <w:rPr>
          <w:rFonts w:ascii="Times New Roman" w:hAnsi="Times New Roman" w:cs="Times New Roman"/>
          <w:bCs/>
          <w:sz w:val="24"/>
          <w:szCs w:val="24"/>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eoffrey","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00194513">
        <w:rPr>
          <w:rFonts w:ascii="Times New Roman" w:hAnsi="Times New Roman" w:cs="Times New Roman"/>
          <w:bCs/>
          <w:sz w:val="24"/>
          <w:szCs w:val="24"/>
        </w:rPr>
        <w:fldChar w:fldCharType="separate"/>
      </w:r>
      <w:r w:rsidR="0077411D" w:rsidRPr="0077411D">
        <w:rPr>
          <w:rFonts w:ascii="Times New Roman" w:hAnsi="Times New Roman" w:cs="Times New Roman"/>
          <w:bCs/>
          <w:noProof/>
          <w:sz w:val="24"/>
          <w:szCs w:val="24"/>
        </w:rPr>
        <w:t>(Gardner et al., 2019; Klein-Flugge et al., 2013; Kringelbach, 2005; Murray &amp; Rudebeck, 2018; Rudebeck &amp; Murray, 2014)</w:t>
      </w:r>
      <w:r w:rsidR="00194513">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particular, the OFC is necessary for appropriately updating behavior when the contingencies between predictive cues and outcomes change, or when outcomes change in value </w:t>
      </w:r>
      <w:r w:rsidR="004C3755">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004C3755">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(Panayi &amp; Killcross, 2018; Pickens et al., 2005; Walton et al., 2011)</w:t>
      </w:r>
      <w:r w:rsidR="004C3755">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Information encoded in the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009B480B">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dropping-particle":"","family":"Wied","given":"H","non-dropping-particle":"","parse-names":false,"suffix":""},{"dropping-particle":"","family":"Schoenbaum","given":"G","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eoffrey","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eoffrey","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009B480B">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(Delamater, 2007; Ogawa et al., 2013; Padoa-Schioppa, 2009; Sadacca et al., 2018; Stalnaker et al., 2014; Takahashi et al., 2013; Zhou et al., 2019)</w:t>
      </w:r>
      <w:r w:rsidR="009B480B">
        <w:rPr>
          <w:rFonts w:ascii="Times New Roman" w:hAnsi="Times New Roman" w:cs="Times New Roman"/>
          <w:bCs/>
          <w:sz w:val="24"/>
          <w:szCs w:val="24"/>
        </w:rPr>
        <w:fldChar w:fldCharType="end"/>
      </w:r>
      <w:r w:rsidRPr="009E6850">
        <w:rPr>
          <w:rFonts w:ascii="Times New Roman" w:hAnsi="Times New Roman" w:cs="Times New Roman"/>
          <w:bCs/>
          <w:sz w:val="24"/>
          <w:szCs w:val="24"/>
        </w:rPr>
        <w:t>), furthermore the coding of these features develops over the course of learning to predictive cues in anticipation of the expected outcome</w:t>
      </w:r>
      <w:r w:rsidR="00891564">
        <w:rPr>
          <w:rFonts w:ascii="Times New Roman" w:hAnsi="Times New Roman" w:cs="Times New Roman"/>
          <w:bCs/>
          <w:sz w:val="24"/>
          <w:szCs w:val="24"/>
        </w:rPr>
        <w:t xml:space="preserve"> </w:t>
      </w:r>
      <w:r w:rsidR="00B23964">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00B23964">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(Schoenbaum et al., 2009)</w:t>
      </w:r>
      <w:r w:rsidR="00B23964">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There is also substantial evidence to suggest that this outcome expectancy information in the OFC is incorporated into mid-brain dopaminergic reward prediction errors </w:t>
      </w:r>
      <w:r w:rsidR="00991F59">
        <w:rPr>
          <w:rFonts w:ascii="Times New Roman" w:hAnsi="Times New Roman" w:cs="Times New Roman"/>
          <w:bCs/>
          <w:sz w:val="24"/>
          <w:szCs w:val="24"/>
        </w:rPr>
        <w:fldChar w:fldCharType="begin" w:fldLock="1"/>
      </w:r>
      <w:r w:rsidR="005243AB">
        <w:rPr>
          <w:rFonts w:ascii="Times New Roman" w:hAnsi="Times New Roman" w:cs="Times New Roman"/>
          <w:bCs/>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991F59">
        <w:rPr>
          <w:rFonts w:ascii="Times New Roman" w:hAnsi="Times New Roman" w:cs="Times New Roman"/>
          <w:bCs/>
          <w:sz w:val="24"/>
          <w:szCs w:val="24"/>
        </w:rPr>
        <w:fldChar w:fldCharType="separate"/>
      </w:r>
      <w:r w:rsidR="00991F59" w:rsidRPr="00991F59">
        <w:rPr>
          <w:rFonts w:ascii="Times New Roman" w:hAnsi="Times New Roman" w:cs="Times New Roman"/>
          <w:bCs/>
          <w:noProof/>
          <w:sz w:val="24"/>
          <w:szCs w:val="24"/>
        </w:rPr>
        <w:t>(Takahashi et al., 2011)</w:t>
      </w:r>
      <w:r w:rsidR="00991F5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which are critical for learning </w:t>
      </w:r>
      <w:r w:rsidR="005243AB">
        <w:rPr>
          <w:rFonts w:ascii="Times New Roman" w:hAnsi="Times New Roman" w:cs="Times New Roman"/>
          <w:bCs/>
          <w:sz w:val="24"/>
          <w:szCs w:val="24"/>
        </w:rPr>
        <w:fldChar w:fldCharType="begin" w:fldLock="1"/>
      </w:r>
      <w:r w:rsidR="00AB79FB">
        <w:rPr>
          <w:rFonts w:ascii="Times New Roman" w:hAnsi="Times New Roman" w:cs="Times New Roman"/>
          <w:bCs/>
          <w:sz w:val="24"/>
          <w:szCs w:val="24"/>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005243AB">
        <w:rPr>
          <w:rFonts w:ascii="Times New Roman" w:hAnsi="Times New Roman" w:cs="Times New Roman"/>
          <w:bCs/>
          <w:sz w:val="24"/>
          <w:szCs w:val="24"/>
        </w:rPr>
        <w:fldChar w:fldCharType="separate"/>
      </w:r>
      <w:r w:rsidR="005243AB" w:rsidRPr="005243AB">
        <w:rPr>
          <w:rFonts w:ascii="Times New Roman" w:hAnsi="Times New Roman" w:cs="Times New Roman"/>
          <w:bCs/>
          <w:noProof/>
          <w:sz w:val="24"/>
          <w:szCs w:val="24"/>
        </w:rPr>
        <w:t>(Schultz, 1998; Steinberg et al., 2013)</w:t>
      </w:r>
      <w:r w:rsidR="005243AB">
        <w:rPr>
          <w:rFonts w:ascii="Times New Roman" w:hAnsi="Times New Roman" w:cs="Times New Roman"/>
          <w:bCs/>
          <w:sz w:val="24"/>
          <w:szCs w:val="24"/>
        </w:rPr>
        <w:fldChar w:fldCharType="end"/>
      </w:r>
      <w:r w:rsidRPr="009E6850">
        <w:rPr>
          <w:rFonts w:ascii="Times New Roman" w:hAnsi="Times New Roman" w:cs="Times New Roman"/>
          <w:bCs/>
          <w:sz w:val="24"/>
          <w:szCs w:val="24"/>
        </w:rPr>
        <w:t>.</w:t>
      </w:r>
    </w:p>
    <w:p w14:paraId="44391342" w14:textId="2E4E71EC"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 xml:space="preserve">However, despite these close ties to the learning process, the OFC is </w:t>
      </w:r>
      <w:ins w:id="13" w:author="Schoenbaum, Geoffrey (NIH/NIDA) [E]" w:date="2020-09-03T18:14:00Z">
        <w:r w:rsidR="00DC2AE8">
          <w:rPr>
            <w:rFonts w:ascii="Times New Roman" w:hAnsi="Times New Roman" w:cs="Times New Roman"/>
            <w:bCs/>
            <w:sz w:val="24"/>
            <w:szCs w:val="24"/>
          </w:rPr>
          <w:t xml:space="preserve">typically </w:t>
        </w:r>
      </w:ins>
      <w:r w:rsidRPr="009E6850">
        <w:rPr>
          <w:rFonts w:ascii="Times New Roman" w:hAnsi="Times New Roman" w:cs="Times New Roman"/>
          <w:bCs/>
          <w:sz w:val="24"/>
          <w:szCs w:val="24"/>
        </w:rPr>
        <w:t xml:space="preserve">not necessary for the </w:t>
      </w:r>
      <w:commentRangeStart w:id="14"/>
      <w:r w:rsidRPr="009E6850">
        <w:rPr>
          <w:rFonts w:ascii="Times New Roman" w:hAnsi="Times New Roman" w:cs="Times New Roman"/>
          <w:bCs/>
          <w:sz w:val="24"/>
          <w:szCs w:val="24"/>
        </w:rPr>
        <w:t>initial acquisition learning</w:t>
      </w:r>
      <w:r w:rsidR="00282C90">
        <w:rPr>
          <w:rFonts w:ascii="Times New Roman" w:hAnsi="Times New Roman" w:cs="Times New Roman"/>
          <w:bCs/>
          <w:sz w:val="24"/>
          <w:szCs w:val="24"/>
        </w:rPr>
        <w:t xml:space="preserve"> </w:t>
      </w:r>
      <w:commentRangeEnd w:id="14"/>
      <w:r w:rsidR="00DC2AE8">
        <w:rPr>
          <w:rStyle w:val="Marquedecommentaire"/>
        </w:rPr>
        <w:commentReference w:id="14"/>
      </w:r>
      <w:r w:rsidR="00E92079">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Neuroscience","id":"ITEM-2","issued":{"date-parts":[["2015"]]},"title":"What the orbitofrontal cortex does not do","type":"article"},"uris":["http://www.mendeley.com/documents/?uuid=27e76bc7-609d-486b-a56b-b8b4e15e5051"]},{"id":"ITEM-3","itemData":{"DOI":"10.1523/JNEUROSCI.1678-17.2017","ISSN":"1529-2401","PMID":"29093055","abstract":"Rat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00E92079">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(comprehensively documented by Delamater, 2007; Izquierdo, 2017; Murray et al., 2007; Rudebeck &amp; Murray, 2014; Stalnaker et al., 2015)</w:t>
      </w:r>
      <w:r w:rsidR="00E92079">
        <w:rPr>
          <w:rFonts w:ascii="Times New Roman" w:hAnsi="Times New Roman" w:cs="Times New Roman"/>
          <w:bCs/>
          <w:sz w:val="24"/>
          <w:szCs w:val="24"/>
        </w:rPr>
        <w:fldChar w:fldCharType="end"/>
      </w:r>
      <w:ins w:id="15" w:author="Schoenbaum, Geoffrey (NIH/NIDA) [E]" w:date="2020-09-03T18:15:00Z">
        <w:r w:rsidR="002E41BD">
          <w:rPr>
            <w:rFonts w:ascii="Times New Roman" w:hAnsi="Times New Roman" w:cs="Times New Roman"/>
            <w:bCs/>
            <w:sz w:val="24"/>
            <w:szCs w:val="24"/>
          </w:rPr>
          <w:t>, except</w:t>
        </w:r>
      </w:ins>
      <w:r w:rsidRPr="009E6850">
        <w:rPr>
          <w:rFonts w:ascii="Times New Roman" w:hAnsi="Times New Roman" w:cs="Times New Roman"/>
          <w:bCs/>
          <w:sz w:val="24"/>
          <w:szCs w:val="24"/>
        </w:rPr>
        <w:t xml:space="preserve"> in </w:t>
      </w:r>
      <w:del w:id="16" w:author="Schoenbaum, Geoffrey (NIH/NIDA) [E]" w:date="2020-09-03T18:15:00Z">
        <w:r w:rsidRPr="009E6850" w:rsidDel="002E41BD">
          <w:rPr>
            <w:rFonts w:ascii="Times New Roman" w:hAnsi="Times New Roman" w:cs="Times New Roman"/>
            <w:bCs/>
            <w:sz w:val="24"/>
            <w:szCs w:val="24"/>
          </w:rPr>
          <w:delText xml:space="preserve">all but </w:delText>
        </w:r>
      </w:del>
      <w:r w:rsidRPr="009E6850">
        <w:rPr>
          <w:rFonts w:ascii="Times New Roman" w:hAnsi="Times New Roman" w:cs="Times New Roman"/>
          <w:bCs/>
          <w:sz w:val="24"/>
          <w:szCs w:val="24"/>
        </w:rPr>
        <w:t xml:space="preserve">the most complex of circumstances </w:t>
      </w:r>
      <w:r>
        <w:rPr>
          <w:rFonts w:ascii="Times New Roman" w:hAnsi="Times New Roman" w:cs="Times New Roman"/>
          <w:bCs/>
          <w:sz w:val="24"/>
          <w:szCs w:val="24"/>
        </w:rPr>
        <w:fldChar w:fldCharType="begin" w:fldLock="1"/>
      </w:r>
      <w:r w:rsidR="00164C45">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Pr>
          <w:rFonts w:ascii="Times New Roman" w:hAnsi="Times New Roman" w:cs="Times New Roman"/>
          <w:bCs/>
          <w:sz w:val="24"/>
          <w:szCs w:val="24"/>
        </w:rPr>
        <w:fldChar w:fldCharType="separate"/>
      </w:r>
      <w:r w:rsidR="008C23AF" w:rsidRPr="008C23AF">
        <w:rPr>
          <w:rFonts w:ascii="Times New Roman" w:hAnsi="Times New Roman" w:cs="Times New Roman"/>
          <w:bCs/>
          <w:noProof/>
          <w:sz w:val="24"/>
          <w:szCs w:val="24"/>
        </w:rPr>
        <w:t>(e.g. Walton et al., 2011)</w:t>
      </w:r>
      <w:r>
        <w:rPr>
          <w:rFonts w:ascii="Times New Roman" w:hAnsi="Times New Roman" w:cs="Times New Roman"/>
          <w:bCs/>
          <w:sz w:val="24"/>
          <w:szCs w:val="24"/>
        </w:rPr>
        <w:fldChar w:fldCharType="end"/>
      </w:r>
      <w:r w:rsidRPr="009E6850">
        <w:rPr>
          <w:rFonts w:ascii="Times New Roman" w:hAnsi="Times New Roman" w:cs="Times New Roman"/>
          <w:bCs/>
          <w:sz w:val="24"/>
          <w:szCs w:val="24"/>
        </w:rPr>
        <w:t>. Lesions and functional inactivation of the OFC do not</w:t>
      </w:r>
      <w:ins w:id="17" w:author="Schoenbaum, Geoffrey (NIH/NIDA) [E]" w:date="2020-09-03T18:16:00Z">
        <w:r w:rsidR="002E41BD">
          <w:rPr>
            <w:rFonts w:ascii="Times New Roman" w:hAnsi="Times New Roman" w:cs="Times New Roman"/>
            <w:bCs/>
            <w:sz w:val="24"/>
            <w:szCs w:val="24"/>
          </w:rPr>
          <w:t xml:space="preserve"> appear to</w:t>
        </w:r>
      </w:ins>
      <w:r w:rsidRPr="009E6850">
        <w:rPr>
          <w:rFonts w:ascii="Times New Roman" w:hAnsi="Times New Roman" w:cs="Times New Roman"/>
          <w:bCs/>
          <w:sz w:val="24"/>
          <w:szCs w:val="24"/>
        </w:rPr>
        <w:t xml:space="preserve"> disturb initial learning about Pavlovian cue-outcome relationships in a range of tasks, and instead only reveal their effects when the cue-outcome relationships change</w:t>
      </w:r>
      <w:r>
        <w:rPr>
          <w:rFonts w:ascii="Times New Roman" w:hAnsi="Times New Roman" w:cs="Times New Roman"/>
          <w:bCs/>
          <w:sz w:val="24"/>
          <w:szCs w:val="24"/>
        </w:rPr>
        <w:t xml:space="preserve">, </w:t>
      </w:r>
      <w:r w:rsidRPr="009E6850">
        <w:rPr>
          <w:rFonts w:ascii="Times New Roman" w:hAnsi="Times New Roman" w:cs="Times New Roman"/>
          <w:bCs/>
          <w:sz w:val="24"/>
          <w:szCs w:val="24"/>
        </w:rPr>
        <w:t>or when the value of expected outcomes change</w:t>
      </w:r>
      <w:ins w:id="18" w:author="Schoenbaum, Geoffrey (NIH/NIDA) [E]" w:date="2020-09-03T18:16:00Z">
        <w:r w:rsidR="002E41BD">
          <w:rPr>
            <w:rFonts w:ascii="Times New Roman" w:hAnsi="Times New Roman" w:cs="Times New Roman"/>
            <w:bCs/>
            <w:sz w:val="24"/>
            <w:szCs w:val="24"/>
          </w:rPr>
          <w:t>,</w:t>
        </w:r>
      </w:ins>
      <w:r>
        <w:rPr>
          <w:rFonts w:ascii="Times New Roman" w:hAnsi="Times New Roman" w:cs="Times New Roman"/>
          <w:bCs/>
          <w:sz w:val="24"/>
          <w:szCs w:val="24"/>
        </w:rPr>
        <w:t xml:space="preserve"> such as in reversal learning and outcome devaluation </w:t>
      </w:r>
      <w:r w:rsidRPr="000C41DE">
        <w:rPr>
          <w:rFonts w:ascii="Times New Roman" w:hAnsi="Times New Roman" w:cs="Times New Roman"/>
          <w:bCs/>
          <w:sz w:val="24"/>
          <w:szCs w:val="24"/>
        </w:rPr>
        <w:t xml:space="preserve">procedures </w:t>
      </w:r>
      <w:r w:rsidR="00164C45" w:rsidRPr="000C41DE">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w:instrText>
      </w:r>
      <w:r w:rsidR="00DF718E" w:rsidRPr="008C2F88">
        <w:rPr>
          <w:rFonts w:ascii="Times New Roman" w:hAnsi="Times New Roman" w:cs="Times New Roman"/>
          <w:bCs/>
          <w:sz w:val="24"/>
          <w:szCs w:val="24"/>
          <w:lang w:val="fr-FR"/>
          <w:rPrChange w:id="19" w:author="Mehdi Khamassi" w:date="2020-09-09T15:47:00Z">
            <w:rPr>
              <w:rFonts w:ascii="Times New Roman" w:hAnsi="Times New Roman" w:cs="Times New Roman"/>
              <w:bCs/>
              <w:sz w:val="24"/>
              <w:szCs w:val="24"/>
            </w:rPr>
          </w:rPrChange>
        </w:rPr>
        <w:instrText>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00164C45" w:rsidRPr="000C41DE">
        <w:rPr>
          <w:rFonts w:ascii="Times New Roman" w:hAnsi="Times New Roman" w:cs="Times New Roman"/>
          <w:bCs/>
          <w:sz w:val="24"/>
          <w:szCs w:val="24"/>
        </w:rPr>
        <w:fldChar w:fldCharType="separate"/>
      </w:r>
      <w:r w:rsidR="00242371" w:rsidRPr="008C2F88">
        <w:rPr>
          <w:rFonts w:ascii="Times New Roman" w:hAnsi="Times New Roman" w:cs="Times New Roman"/>
          <w:bCs/>
          <w:noProof/>
          <w:sz w:val="24"/>
          <w:szCs w:val="24"/>
          <w:lang w:val="fr-FR"/>
          <w:rPrChange w:id="20" w:author="Mehdi Khamassi" w:date="2020-09-09T15:47:00Z">
            <w:rPr>
              <w:rFonts w:ascii="Times New Roman" w:hAnsi="Times New Roman" w:cs="Times New Roman"/>
              <w:bCs/>
              <w:noProof/>
              <w:sz w:val="24"/>
              <w:szCs w:val="24"/>
            </w:rPr>
          </w:rPrChange>
        </w:rPr>
        <w:t>(Butter, 1969; Dias et al., 1996; Gallagher et al., 1999; Iversen &amp; Mishkin, 1970; Schoenbaum et al., 2003; West et al., 2011)</w:t>
      </w:r>
      <w:r w:rsidR="00164C45" w:rsidRPr="000C41DE">
        <w:rPr>
          <w:rFonts w:ascii="Times New Roman" w:hAnsi="Times New Roman" w:cs="Times New Roman"/>
          <w:bCs/>
          <w:sz w:val="24"/>
          <w:szCs w:val="24"/>
        </w:rPr>
        <w:fldChar w:fldCharType="end"/>
      </w:r>
      <w:r w:rsidRPr="008C2F88">
        <w:rPr>
          <w:rFonts w:ascii="Times New Roman" w:hAnsi="Times New Roman" w:cs="Times New Roman"/>
          <w:bCs/>
          <w:sz w:val="24"/>
          <w:szCs w:val="24"/>
          <w:lang w:val="fr-FR"/>
          <w:rPrChange w:id="21" w:author="Mehdi Khamassi" w:date="2020-09-09T15:47:00Z">
            <w:rPr>
              <w:rFonts w:ascii="Times New Roman" w:hAnsi="Times New Roman" w:cs="Times New Roman"/>
              <w:bCs/>
              <w:sz w:val="24"/>
              <w:szCs w:val="24"/>
            </w:rPr>
          </w:rPrChange>
        </w:rPr>
        <w:t xml:space="preserve">. </w:t>
      </w:r>
      <w:r>
        <w:rPr>
          <w:rFonts w:ascii="Times New Roman" w:hAnsi="Times New Roman" w:cs="Times New Roman"/>
          <w:bCs/>
          <w:sz w:val="24"/>
          <w:szCs w:val="24"/>
        </w:rPr>
        <w:t>To account for these effects, one class of OFC theories suggests that the OFC is necessary for representing information about the sensory</w:t>
      </w:r>
      <w:r w:rsidR="001216A4">
        <w:rPr>
          <w:rFonts w:ascii="Times New Roman" w:hAnsi="Times New Roman" w:cs="Times New Roman"/>
          <w:bCs/>
          <w:sz w:val="24"/>
          <w:szCs w:val="24"/>
        </w:rPr>
        <w:t>-</w:t>
      </w:r>
      <w:r>
        <w:rPr>
          <w:rFonts w:ascii="Times New Roman" w:hAnsi="Times New Roman" w:cs="Times New Roman"/>
          <w:bCs/>
          <w:sz w:val="24"/>
          <w:szCs w:val="24"/>
        </w:rPr>
        <w:t>specific properties or identity of expected outcomes</w:t>
      </w:r>
      <w:r w:rsidR="006B0EA1">
        <w:rPr>
          <w:rFonts w:ascii="Times New Roman" w:hAnsi="Times New Roman" w:cs="Times New Roman"/>
          <w:bCs/>
          <w:sz w:val="24"/>
          <w:szCs w:val="24"/>
        </w:rPr>
        <w:t xml:space="preserve"> </w:t>
      </w:r>
      <w:r w:rsidR="006B0EA1">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006B0EA1">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Delamater, 2007; Schoenbaum et al., 2009, 2011)</w:t>
      </w:r>
      <w:r w:rsidR="006B0EA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A second, but complementary class of theories using a reinforcement learning framework suggests that the OFC is necessary for the representation of latent state information </w:t>
      </w:r>
      <w:r w:rsidR="006B0EA1">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6B0EA1">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(Wilson et al., 2014)</w:t>
      </w:r>
      <w:r w:rsidR="006B0EA1">
        <w:rPr>
          <w:rFonts w:ascii="Times New Roman" w:hAnsi="Times New Roman" w:cs="Times New Roman"/>
          <w:bCs/>
          <w:sz w:val="24"/>
          <w:szCs w:val="24"/>
        </w:rPr>
        <w:fldChar w:fldCharType="end"/>
      </w:r>
      <w:r w:rsidRPr="009E6850">
        <w:rPr>
          <w:rFonts w:ascii="Times New Roman" w:hAnsi="Times New Roman" w:cs="Times New Roman"/>
          <w:bCs/>
          <w:sz w:val="24"/>
          <w:szCs w:val="24"/>
        </w:rPr>
        <w:t>.</w:t>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In reinforcement learning models, tasks such as Pavlovian conditioning can be divided into discrete </w:t>
      </w:r>
      <w:r>
        <w:rPr>
          <w:rFonts w:ascii="Times New Roman" w:hAnsi="Times New Roman" w:cs="Times New Roman"/>
          <w:bCs/>
          <w:sz w:val="24"/>
          <w:szCs w:val="24"/>
        </w:rPr>
        <w:t xml:space="preserve">physically observable </w:t>
      </w:r>
      <w:r w:rsidRPr="009E6850">
        <w:rPr>
          <w:rFonts w:ascii="Times New Roman" w:hAnsi="Times New Roman" w:cs="Times New Roman"/>
          <w:bCs/>
          <w:sz w:val="24"/>
          <w:szCs w:val="24"/>
        </w:rPr>
        <w:t>states, such as “cue on”, “cue off”, and “reward”</w:t>
      </w:r>
      <w:r>
        <w:rPr>
          <w:rFonts w:ascii="Times New Roman" w:hAnsi="Times New Roman" w:cs="Times New Roman"/>
          <w:bCs/>
          <w:sz w:val="24"/>
          <w:szCs w:val="24"/>
        </w:rPr>
        <w:t xml:space="preserve">, and underlying latent states </w:t>
      </w:r>
      <w:r w:rsidRPr="009E6850">
        <w:rPr>
          <w:rFonts w:ascii="Times New Roman" w:hAnsi="Times New Roman" w:cs="Times New Roman"/>
          <w:bCs/>
          <w:sz w:val="24"/>
          <w:szCs w:val="24"/>
        </w:rPr>
        <w:t>signaled by partially observable information recalled into working memory such as reinforcement histo</w:t>
      </w:r>
      <w:r>
        <w:rPr>
          <w:rFonts w:ascii="Times New Roman" w:hAnsi="Times New Roman" w:cs="Times New Roman"/>
          <w:bCs/>
          <w:sz w:val="24"/>
          <w:szCs w:val="24"/>
        </w:rPr>
        <w:t xml:space="preserve">ry. </w:t>
      </w:r>
    </w:p>
    <w:p w14:paraId="5CA49348" w14:textId="7E9340BC"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 xml:space="preserve">Both theories, while couched in different computational and theoretical frameworks, suggest similar roles for the OFC. Latent states encompass specific outcome expectancies and include </w:t>
      </w:r>
      <w:r>
        <w:rPr>
          <w:rFonts w:ascii="Times New Roman" w:hAnsi="Times New Roman" w:cs="Times New Roman"/>
          <w:bCs/>
          <w:sz w:val="24"/>
          <w:szCs w:val="24"/>
        </w:rPr>
        <w:t xml:space="preserve">a </w:t>
      </w:r>
      <w:r w:rsidRPr="009E6850">
        <w:rPr>
          <w:rFonts w:ascii="Times New Roman" w:hAnsi="Times New Roman" w:cs="Times New Roman"/>
          <w:bCs/>
          <w:sz w:val="24"/>
          <w:szCs w:val="24"/>
        </w:rPr>
        <w:t>broader category of potential stimuli (e.g. internal context</w:t>
      </w:r>
      <w:r w:rsidR="0043074E">
        <w:rPr>
          <w:rFonts w:ascii="Times New Roman" w:hAnsi="Times New Roman" w:cs="Times New Roman"/>
          <w:bCs/>
          <w:sz w:val="24"/>
          <w:szCs w:val="24"/>
        </w:rPr>
        <w:t xml:space="preserve"> </w:t>
      </w:r>
      <w:r w:rsidR="0043074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43074E">
        <w:rPr>
          <w:rFonts w:ascii="Times New Roman" w:hAnsi="Times New Roman" w:cs="Times New Roman"/>
          <w:bCs/>
          <w:sz w:val="24"/>
          <w:szCs w:val="24"/>
        </w:rPr>
        <w:fldChar w:fldCharType="separate"/>
      </w:r>
      <w:r w:rsidR="0043074E" w:rsidRPr="0043074E">
        <w:rPr>
          <w:rFonts w:ascii="Times New Roman" w:hAnsi="Times New Roman" w:cs="Times New Roman"/>
          <w:bCs/>
          <w:noProof/>
          <w:sz w:val="24"/>
          <w:szCs w:val="24"/>
        </w:rPr>
        <w:t>(Niv, 2019)</w:t>
      </w:r>
      <w:r w:rsidR="0043074E">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Implicit in these theories is that </w:t>
      </w:r>
      <w:r>
        <w:rPr>
          <w:rFonts w:ascii="Times New Roman" w:hAnsi="Times New Roman" w:cs="Times New Roman"/>
          <w:bCs/>
          <w:sz w:val="24"/>
          <w:szCs w:val="24"/>
        </w:rPr>
        <w:t xml:space="preserve">initial </w:t>
      </w:r>
      <w:r w:rsidRPr="009E6850">
        <w:rPr>
          <w:rFonts w:ascii="Times New Roman" w:hAnsi="Times New Roman" w:cs="Times New Roman"/>
          <w:bCs/>
          <w:sz w:val="24"/>
          <w:szCs w:val="24"/>
        </w:rPr>
        <w:t xml:space="preserve">acquisition should be affected by OFC dysfunction if performance depends on specific outcome expectancy or latent states (e.g. the differential outcomes effect </w:t>
      </w:r>
      <w:r w:rsidR="00E755C2">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00E755C2">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(Boulougouris et al., 2007; Boulougouris &amp; Robbins, 2009; McDannald et al., 2005)</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complex multiple-choice probabilistic learning tasks </w:t>
      </w:r>
      <w:r w:rsidR="00E755C2">
        <w:rPr>
          <w:rFonts w:ascii="Times New Roman" w:hAnsi="Times New Roman" w:cs="Times New Roman"/>
          <w:bCs/>
          <w:sz w:val="24"/>
          <w:szCs w:val="24"/>
        </w:rPr>
        <w:fldChar w:fldCharType="begin" w:fldLock="1"/>
      </w:r>
      <w:r w:rsidR="00E755C2">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(Walton et al., 2011)</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but not in putatively “simple” single </w:t>
      </w:r>
      <w:r>
        <w:rPr>
          <w:rFonts w:ascii="Times New Roman" w:hAnsi="Times New Roman" w:cs="Times New Roman"/>
          <w:bCs/>
          <w:sz w:val="24"/>
          <w:szCs w:val="24"/>
        </w:rPr>
        <w:t>CS-US</w:t>
      </w:r>
      <w:r w:rsidRPr="009E6850">
        <w:rPr>
          <w:rFonts w:ascii="Times New Roman" w:hAnsi="Times New Roman" w:cs="Times New Roman"/>
          <w:bCs/>
          <w:sz w:val="24"/>
          <w:szCs w:val="24"/>
        </w:rPr>
        <w:t xml:space="preserve"> learning tasks </w:t>
      </w:r>
      <w:r w:rsidR="00E755C2">
        <w:rPr>
          <w:rFonts w:ascii="Times New Roman" w:hAnsi="Times New Roman" w:cs="Times New Roman"/>
          <w:bCs/>
          <w:sz w:val="24"/>
          <w:szCs w:val="24"/>
        </w:rPr>
        <w:fldChar w:fldCharType="begin" w:fldLock="1"/>
      </w:r>
      <w:r w:rsidR="0043074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(Gallagher et al., 1999)</w:t>
      </w:r>
      <w:r w:rsidR="00E755C2">
        <w:rPr>
          <w:rFonts w:ascii="Times New Roman" w:hAnsi="Times New Roman" w:cs="Times New Roman"/>
          <w:bCs/>
          <w:sz w:val="24"/>
          <w:szCs w:val="24"/>
        </w:rPr>
        <w:fldChar w:fldCharType="end"/>
      </w:r>
      <w:r>
        <w:rPr>
          <w:rFonts w:ascii="Times New Roman" w:hAnsi="Times New Roman" w:cs="Times New Roman"/>
          <w:bCs/>
          <w:sz w:val="24"/>
          <w:szCs w:val="24"/>
        </w:rPr>
        <w:t xml:space="preserve"> where the outcome identity and value stays constant and is reliably predicted by the CS. While this null effect is often reported in procedures </w:t>
      </w:r>
      <w:r>
        <w:rPr>
          <w:rFonts w:ascii="Times New Roman" w:hAnsi="Times New Roman" w:cs="Times New Roman"/>
          <w:bCs/>
          <w:sz w:val="24"/>
          <w:szCs w:val="24"/>
        </w:rPr>
        <w:lastRenderedPageBreak/>
        <w:t xml:space="preserve">involving learning about multiple CSs and/or USs </w:t>
      </w:r>
      <w:r w:rsidR="0043074E">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0043074E">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Panayi &amp; Killcross, 2018; Schoenbaum et al., 2009)</w:t>
      </w:r>
      <w:r w:rsidR="0043074E">
        <w:rPr>
          <w:rFonts w:ascii="Times New Roman" w:hAnsi="Times New Roman" w:cs="Times New Roman"/>
          <w:bCs/>
          <w:sz w:val="24"/>
          <w:szCs w:val="24"/>
        </w:rPr>
        <w:fldChar w:fldCharType="end"/>
      </w:r>
      <w:r>
        <w:rPr>
          <w:rFonts w:ascii="Times New Roman" w:hAnsi="Times New Roman" w:cs="Times New Roman"/>
          <w:bCs/>
          <w:sz w:val="24"/>
          <w:szCs w:val="24"/>
        </w:rPr>
        <w:t>, there is little evidence from tasks involving only a single CS-US relationship</w:t>
      </w:r>
      <w:r w:rsidR="00EC4EC6">
        <w:rPr>
          <w:rFonts w:ascii="Times New Roman" w:hAnsi="Times New Roman" w:cs="Times New Roman"/>
          <w:bCs/>
          <w:sz w:val="24"/>
          <w:szCs w:val="24"/>
        </w:rPr>
        <w:t xml:space="preserve"> where a </w:t>
      </w:r>
      <w:r w:rsidR="00107393">
        <w:rPr>
          <w:rFonts w:ascii="Times New Roman" w:hAnsi="Times New Roman" w:cs="Times New Roman"/>
          <w:bCs/>
          <w:sz w:val="24"/>
          <w:szCs w:val="24"/>
        </w:rPr>
        <w:t xml:space="preserve">null result is </w:t>
      </w:r>
      <w:r w:rsidR="009B4AE1">
        <w:rPr>
          <w:rFonts w:ascii="Times New Roman" w:hAnsi="Times New Roman" w:cs="Times New Roman"/>
          <w:bCs/>
          <w:sz w:val="24"/>
          <w:szCs w:val="24"/>
        </w:rPr>
        <w:t xml:space="preserve">clearly </w:t>
      </w:r>
      <w:r w:rsidR="00107393">
        <w:rPr>
          <w:rFonts w:ascii="Times New Roman" w:hAnsi="Times New Roman" w:cs="Times New Roman"/>
          <w:bCs/>
          <w:sz w:val="24"/>
          <w:szCs w:val="24"/>
        </w:rPr>
        <w:t>predicted</w:t>
      </w:r>
      <w:r>
        <w:rPr>
          <w:rFonts w:ascii="Times New Roman" w:hAnsi="Times New Roman" w:cs="Times New Roman"/>
          <w:bCs/>
          <w:sz w:val="24"/>
          <w:szCs w:val="24"/>
        </w:rPr>
        <w:t xml:space="preserve">. For example, Gallagher et al </w:t>
      </w:r>
      <w:r w:rsidR="0085347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0085347E">
        <w:rPr>
          <w:rFonts w:ascii="Times New Roman" w:hAnsi="Times New Roman" w:cs="Times New Roman"/>
          <w:bCs/>
          <w:sz w:val="24"/>
          <w:szCs w:val="24"/>
        </w:rPr>
        <w:fldChar w:fldCharType="separate"/>
      </w:r>
      <w:r w:rsidR="0085347E" w:rsidRPr="0085347E">
        <w:rPr>
          <w:rFonts w:ascii="Times New Roman" w:hAnsi="Times New Roman" w:cs="Times New Roman"/>
          <w:bCs/>
          <w:noProof/>
          <w:sz w:val="24"/>
          <w:szCs w:val="24"/>
        </w:rPr>
        <w:t>(1999)</w:t>
      </w:r>
      <w:r w:rsidR="0085347E">
        <w:rPr>
          <w:rFonts w:ascii="Times New Roman" w:hAnsi="Times New Roman" w:cs="Times New Roman"/>
          <w:bCs/>
          <w:sz w:val="24"/>
          <w:szCs w:val="24"/>
        </w:rPr>
        <w:fldChar w:fldCharType="end"/>
      </w:r>
      <w:r w:rsidR="0085347E">
        <w:rPr>
          <w:rFonts w:ascii="Times New Roman" w:hAnsi="Times New Roman" w:cs="Times New Roman"/>
          <w:bCs/>
          <w:sz w:val="24"/>
          <w:szCs w:val="24"/>
        </w:rPr>
        <w:t xml:space="preserve"> </w:t>
      </w:r>
      <w:r>
        <w:rPr>
          <w:rFonts w:ascii="Times New Roman" w:hAnsi="Times New Roman" w:cs="Times New Roman"/>
          <w:bCs/>
          <w:sz w:val="24"/>
          <w:szCs w:val="24"/>
        </w:rPr>
        <w:t xml:space="preserve">found no effect of complete OFC lesions on single CS-US acquisition but stopped training before behaviour reached asymptote </w:t>
      </w:r>
      <w:r w:rsidR="007D45F1">
        <w:rPr>
          <w:rFonts w:ascii="Times New Roman" w:hAnsi="Times New Roman" w:cs="Times New Roman"/>
          <w:bCs/>
          <w:sz w:val="24"/>
          <w:szCs w:val="24"/>
        </w:rPr>
        <w:fldChar w:fldCharType="begin" w:fldLock="1"/>
      </w:r>
      <w:r w:rsidR="00D45447">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007D45F1">
        <w:rPr>
          <w:rFonts w:ascii="Times New Roman" w:hAnsi="Times New Roman" w:cs="Times New Roman"/>
          <w:bCs/>
          <w:sz w:val="24"/>
          <w:szCs w:val="24"/>
        </w:rPr>
        <w:fldChar w:fldCharType="separate"/>
      </w:r>
      <w:r w:rsidR="00944175" w:rsidRPr="00944175">
        <w:rPr>
          <w:rFonts w:ascii="Times New Roman" w:hAnsi="Times New Roman" w:cs="Times New Roman"/>
          <w:bCs/>
          <w:noProof/>
          <w:sz w:val="24"/>
          <w:szCs w:val="24"/>
        </w:rPr>
        <w:t>(Schoenbaum et al., 2003)</w:t>
      </w:r>
      <w:r w:rsidR="007D45F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30B315DC" w14:textId="59409DCB" w:rsidR="00395A24" w:rsidRPr="006F160D" w:rsidRDefault="00395A24" w:rsidP="00335A9C">
      <w:pPr>
        <w:ind w:firstLine="720"/>
        <w:rPr>
          <w:rFonts w:ascii="Times New Roman" w:hAnsi="Times New Roman" w:cs="Times New Roman"/>
          <w:bCs/>
          <w:sz w:val="24"/>
          <w:szCs w:val="24"/>
        </w:rPr>
      </w:pPr>
      <w:r>
        <w:rPr>
          <w:rFonts w:ascii="Times New Roman" w:hAnsi="Times New Roman" w:cs="Times New Roman"/>
          <w:bCs/>
          <w:sz w:val="24"/>
          <w:szCs w:val="24"/>
        </w:rPr>
        <w:t xml:space="preserve">Both </w:t>
      </w:r>
      <w:r w:rsidRPr="009E6850">
        <w:rPr>
          <w:rFonts w:ascii="Times New Roman" w:hAnsi="Times New Roman" w:cs="Times New Roman"/>
          <w:bCs/>
          <w:sz w:val="24"/>
          <w:szCs w:val="24"/>
        </w:rPr>
        <w:t>latent state and sensory-specific outcome expectancy theories of OFC function</w:t>
      </w:r>
      <w:r>
        <w:rPr>
          <w:rFonts w:ascii="Times New Roman" w:hAnsi="Times New Roman" w:cs="Times New Roman"/>
          <w:bCs/>
          <w:sz w:val="24"/>
          <w:szCs w:val="24"/>
        </w:rPr>
        <w:t xml:space="preserve"> predict a null effect of OFC lesions on initial acquisition learning, particularly in situations involving only a single CS-US relationship. Indeed, this null effect is often reported as an important feature of OFC dysfunction </w:t>
      </w:r>
      <w:commentRangeStart w:id="22"/>
      <w:r w:rsidR="00FB6A39">
        <w:rPr>
          <w:rFonts w:ascii="Times New Roman" w:hAnsi="Times New Roman" w:cs="Times New Roman"/>
          <w:bCs/>
          <w:sz w:val="24"/>
          <w:szCs w:val="24"/>
        </w:rPr>
        <w:fldChar w:fldCharType="begin" w:fldLock="1"/>
      </w:r>
      <w:r w:rsidR="00E92079">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w:instrText>
      </w:r>
      <w:r w:rsidR="00E92079" w:rsidRPr="008C2F88">
        <w:rPr>
          <w:rFonts w:ascii="Times New Roman" w:hAnsi="Times New Roman" w:cs="Times New Roman"/>
          <w:bCs/>
          <w:sz w:val="24"/>
          <w:szCs w:val="24"/>
          <w:lang w:val="fr-FR"/>
          <w:rPrChange w:id="23" w:author="Mehdi Khamassi" w:date="2020-09-09T15:47:00Z">
            <w:rPr>
              <w:rFonts w:ascii="Times New Roman" w:hAnsi="Times New Roman" w:cs="Times New Roman"/>
              <w:bCs/>
              <w:sz w:val="24"/>
              <w:szCs w:val="24"/>
            </w:rPr>
          </w:rPrChange>
        </w:rPr>
        <w:instrTex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Neuroscience","id":"ITEM-4","issued":{"date-parts":[["2015"]]},"title":"What the orbitofrontal cortex does not do","type":"article"},"uris":["http://www.mendeley.com/documents/?uuid=27e76bc7-609d-486b-a56b-b8b4e15e5051"]}],"mendeley":{"formattedCitation":"(Murray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00FB6A39">
        <w:rPr>
          <w:rFonts w:ascii="Times New Roman" w:hAnsi="Times New Roman" w:cs="Times New Roman"/>
          <w:bCs/>
          <w:sz w:val="24"/>
          <w:szCs w:val="24"/>
        </w:rPr>
        <w:fldChar w:fldCharType="separate"/>
      </w:r>
      <w:r w:rsidR="00E92079" w:rsidRPr="008C2F88">
        <w:rPr>
          <w:rFonts w:ascii="Times New Roman" w:hAnsi="Times New Roman" w:cs="Times New Roman"/>
          <w:bCs/>
          <w:noProof/>
          <w:sz w:val="24"/>
          <w:szCs w:val="24"/>
          <w:lang w:val="fr-FR"/>
          <w:rPrChange w:id="24" w:author="Mehdi Khamassi" w:date="2020-09-09T15:47:00Z">
            <w:rPr>
              <w:rFonts w:ascii="Times New Roman" w:hAnsi="Times New Roman" w:cs="Times New Roman"/>
              <w:bCs/>
              <w:noProof/>
              <w:sz w:val="24"/>
              <w:szCs w:val="24"/>
            </w:rPr>
          </w:rPrChange>
        </w:rPr>
        <w:t>(Murray et al., 2007; Schoenbaum et al., 2009; Stalnaker et al., 2015; Wilson et al., 2014)</w:t>
      </w:r>
      <w:r w:rsidR="00FB6A39">
        <w:rPr>
          <w:rFonts w:ascii="Times New Roman" w:hAnsi="Times New Roman" w:cs="Times New Roman"/>
          <w:bCs/>
          <w:sz w:val="24"/>
          <w:szCs w:val="24"/>
        </w:rPr>
        <w:fldChar w:fldCharType="end"/>
      </w:r>
      <w:commentRangeEnd w:id="22"/>
      <w:r w:rsidR="002E41BD">
        <w:rPr>
          <w:rStyle w:val="Marquedecommentaire"/>
        </w:rPr>
        <w:commentReference w:id="22"/>
      </w:r>
      <w:r w:rsidRPr="008C2F88">
        <w:rPr>
          <w:rFonts w:ascii="Times New Roman" w:hAnsi="Times New Roman" w:cs="Times New Roman"/>
          <w:bCs/>
          <w:sz w:val="24"/>
          <w:szCs w:val="24"/>
          <w:lang w:val="fr-FR"/>
          <w:rPrChange w:id="25" w:author="Mehdi Khamassi" w:date="2020-09-09T15:47:00Z">
            <w:rPr>
              <w:rFonts w:ascii="Times New Roman" w:hAnsi="Times New Roman" w:cs="Times New Roman"/>
              <w:bCs/>
              <w:sz w:val="24"/>
              <w:szCs w:val="24"/>
            </w:rPr>
          </w:rPrChange>
        </w:rPr>
        <w:t xml:space="preserve">. </w:t>
      </w:r>
      <w:r>
        <w:rPr>
          <w:rFonts w:ascii="Times New Roman" w:hAnsi="Times New Roman" w:cs="Times New Roman"/>
          <w:bCs/>
          <w:sz w:val="24"/>
          <w:szCs w:val="24"/>
        </w:rPr>
        <w:t>Here we</w:t>
      </w:r>
      <w:r w:rsidR="008A7197">
        <w:rPr>
          <w:rFonts w:ascii="Times New Roman" w:hAnsi="Times New Roman" w:cs="Times New Roman"/>
          <w:bCs/>
          <w:sz w:val="24"/>
          <w:szCs w:val="24"/>
        </w:rPr>
        <w:t xml:space="preserve"> directly</w:t>
      </w:r>
      <w:r>
        <w:rPr>
          <w:rFonts w:ascii="Times New Roman" w:hAnsi="Times New Roman" w:cs="Times New Roman"/>
          <w:bCs/>
          <w:sz w:val="24"/>
          <w:szCs w:val="24"/>
        </w:rPr>
        <w:t xml:space="preserve"> tested this prediction in rats</w:t>
      </w:r>
      <w:r w:rsidR="002F5298">
        <w:rPr>
          <w:rFonts w:ascii="Times New Roman" w:hAnsi="Times New Roman" w:cs="Times New Roman"/>
          <w:bCs/>
          <w:sz w:val="24"/>
          <w:szCs w:val="24"/>
        </w:rPr>
        <w:t xml:space="preserve"> </w:t>
      </w:r>
      <w:r w:rsidR="00225B25">
        <w:rPr>
          <w:rFonts w:ascii="Times New Roman" w:hAnsi="Times New Roman" w:cs="Times New Roman"/>
          <w:bCs/>
          <w:sz w:val="24"/>
          <w:szCs w:val="24"/>
        </w:rPr>
        <w:t>trained on a single CS-US Pavlovian task</w:t>
      </w:r>
      <w:r>
        <w:rPr>
          <w:rFonts w:ascii="Times New Roman" w:hAnsi="Times New Roman" w:cs="Times New Roman"/>
          <w:bCs/>
          <w:sz w:val="24"/>
          <w:szCs w:val="24"/>
        </w:rPr>
        <w:t xml:space="preserve"> following lesions targeting the lateral OFC. </w:t>
      </w:r>
      <w:commentRangeStart w:id="26"/>
      <w:r>
        <w:rPr>
          <w:rFonts w:ascii="Times New Roman" w:hAnsi="Times New Roman" w:cs="Times New Roman"/>
          <w:bCs/>
          <w:sz w:val="24"/>
          <w:szCs w:val="24"/>
        </w:rPr>
        <w:t xml:space="preserve">Surprisingly, </w:t>
      </w:r>
      <w:ins w:id="27" w:author="Mehdi Khamassi" w:date="2020-09-09T15:47:00Z">
        <w:r w:rsidR="008C2F88">
          <w:rPr>
            <w:rFonts w:ascii="Times New Roman" w:hAnsi="Times New Roman" w:cs="Times New Roman"/>
            <w:bCs/>
            <w:sz w:val="24"/>
            <w:szCs w:val="24"/>
          </w:rPr>
          <w:t xml:space="preserve">pre-training </w:t>
        </w:r>
      </w:ins>
      <w:r>
        <w:rPr>
          <w:rFonts w:ascii="Times New Roman" w:hAnsi="Times New Roman" w:cs="Times New Roman"/>
          <w:bCs/>
          <w:sz w:val="24"/>
          <w:szCs w:val="24"/>
        </w:rPr>
        <w:t xml:space="preserve">OFC lesions significantly increased Pavlovian acquisition behaviour after extended training. In contrast, post-training lesions and intra-OFC infusions of muscimol impaired Pavlovian acquisition behaviour. Using an associative blocking </w:t>
      </w:r>
      <w:r w:rsidR="006D0368">
        <w:rPr>
          <w:rFonts w:ascii="Times New Roman" w:hAnsi="Times New Roman" w:cs="Times New Roman"/>
          <w:bCs/>
          <w:sz w:val="24"/>
          <w:szCs w:val="24"/>
        </w:rPr>
        <w:t>design,</w:t>
      </w:r>
      <w:r>
        <w:rPr>
          <w:rFonts w:ascii="Times New Roman" w:hAnsi="Times New Roman" w:cs="Times New Roman"/>
          <w:bCs/>
          <w:sz w:val="24"/>
          <w:szCs w:val="24"/>
        </w:rPr>
        <w:t xml:space="preserve"> we confirmed that even though behaviour was impaired, the underlying learning about the CS-US contingency was left intact. Finally, we confirmed that impaired Pavlovian acquisition behaviour following post-training OFC inactivation might reflect an inability to modulate Pavlovian behaviours relative to the value of alternative behavioural options. </w:t>
      </w:r>
      <w:commentRangeEnd w:id="26"/>
      <w:r w:rsidR="005A390B">
        <w:rPr>
          <w:rStyle w:val="Marquedecommentaire"/>
        </w:rPr>
        <w:commentReference w:id="26"/>
      </w:r>
    </w:p>
    <w:p w14:paraId="2AFCC271" w14:textId="10967745" w:rsidR="001510CE" w:rsidRDefault="001510CE" w:rsidP="009E6850">
      <w:pPr>
        <w:rPr>
          <w:rFonts w:ascii="Times New Roman" w:hAnsi="Times New Roman" w:cs="Times New Roman"/>
          <w:b/>
          <w:sz w:val="24"/>
          <w:szCs w:val="24"/>
        </w:rPr>
      </w:pPr>
      <w:r>
        <w:rPr>
          <w:rFonts w:ascii="Times New Roman" w:hAnsi="Times New Roman" w:cs="Times New Roman"/>
          <w:b/>
          <w:sz w:val="24"/>
          <w:szCs w:val="24"/>
        </w:rPr>
        <w:br w:type="page"/>
      </w:r>
    </w:p>
    <w:p w14:paraId="17DF71D0" w14:textId="152441CB" w:rsidR="00A426B6" w:rsidRPr="00CB3771" w:rsidRDefault="00A426B6" w:rsidP="00A426B6">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lastRenderedPageBreak/>
        <w:t>Results</w:t>
      </w:r>
    </w:p>
    <w:p w14:paraId="721E08BC" w14:textId="306DB81F" w:rsidR="00A426B6" w:rsidRPr="00CB3771" w:rsidRDefault="007F67D5" w:rsidP="00A426B6">
      <w:pPr>
        <w:spacing w:line="36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00A426B6" w:rsidRPr="00CB3771">
        <w:rPr>
          <w:rFonts w:ascii="Times New Roman" w:eastAsia="Times New Roman" w:hAnsi="Times New Roman" w:cs="Times New Roman"/>
          <w:b/>
          <w:color w:val="000000"/>
          <w:sz w:val="24"/>
          <w:szCs w:val="24"/>
          <w:lang w:eastAsia="en-AU"/>
        </w:rPr>
        <w:t>Pre-training</w:t>
      </w:r>
      <w:r w:rsidR="00CD1176">
        <w:rPr>
          <w:rFonts w:ascii="Times New Roman" w:eastAsia="Times New Roman" w:hAnsi="Times New Roman" w:cs="Times New Roman"/>
          <w:b/>
          <w:color w:val="000000"/>
          <w:sz w:val="24"/>
          <w:szCs w:val="24"/>
          <w:lang w:eastAsia="en-AU"/>
        </w:rPr>
        <w:t xml:space="preserve"> OFC</w:t>
      </w:r>
      <w:r w:rsidR="00A426B6" w:rsidRPr="00CB3771">
        <w:rPr>
          <w:rFonts w:ascii="Times New Roman" w:eastAsia="Times New Roman" w:hAnsi="Times New Roman" w:cs="Times New Roman"/>
          <w:b/>
          <w:color w:val="000000"/>
          <w:sz w:val="24"/>
          <w:szCs w:val="24"/>
          <w:lang w:eastAsia="en-AU"/>
        </w:rPr>
        <w:t xml:space="preserve"> lesions </w:t>
      </w:r>
    </w:p>
    <w:p w14:paraId="0541FBC7" w14:textId="77777777" w:rsidR="00A426B6" w:rsidRPr="007F67D5" w:rsidRDefault="00A426B6" w:rsidP="00A426B6">
      <w:pPr>
        <w:spacing w:line="36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A8C67" w14:textId="1EBA79A5" w:rsidR="00642615" w:rsidRDefault="005D7B41" w:rsidP="00642615">
      <w:pPr>
        <w:pStyle w:val="Corpsdetexte"/>
      </w:pPr>
      <w:r>
        <w:t>Pre</w:t>
      </w:r>
      <w:r w:rsidR="00535B6F">
        <w:t>-training</w:t>
      </w:r>
      <w:r w:rsidR="00642615">
        <w:t xml:space="preserve"> OFC lesions significantly increased responding to the </w:t>
      </w:r>
      <w:r w:rsidR="00B133D5">
        <w:t>Pavlovian</w:t>
      </w:r>
      <w:r w:rsidR="00642615">
        <w:t xml:space="preserve"> cue relative to sham control animals (</w:t>
      </w:r>
      <w:r w:rsidR="00642615" w:rsidRPr="00136F82">
        <w:rPr>
          <w:highlight w:val="yellow"/>
        </w:rPr>
        <w:t>Figure 1A; lesions depicted in Figure 1-</w:t>
      </w:r>
      <w:r w:rsidR="00AC7684">
        <w:rPr>
          <w:highlight w:val="yellow"/>
        </w:rPr>
        <w:t>figure supplement</w:t>
      </w:r>
      <w:r w:rsidR="00642615" w:rsidRPr="00136F82">
        <w:rPr>
          <w:highlight w:val="yellow"/>
        </w:rPr>
        <w:t xml:space="preserve"> 1</w:t>
      </w:r>
      <w:r w:rsidR="00642615">
        <w:t>). Analysis of conditioned responding was conducted as a CS-PreCS difference score such that levels of responding reflected discriminative</w:t>
      </w:r>
      <w:r w:rsidR="00BD55FF">
        <w:t xml:space="preserve"> performance to the</w:t>
      </w:r>
      <w:r w:rsidR="00642615">
        <w:t xml:space="preserve"> cue (CS) above baseline (PreCS). Acquisition of responding to the CS was significantly greater in the lesion group than the sham group (main effect of Group </w:t>
      </w:r>
      <m:oMath>
        <m:r>
          <w:rPr>
            <w:rFonts w:ascii="Cambria Math" w:hAnsi="Cambria Math"/>
          </w:rPr>
          <m:t>F(1,40)=10.83</m:t>
        </m:r>
      </m:oMath>
      <w:r w:rsidR="00642615">
        <w:t xml:space="preserve">, </w:t>
      </w:r>
      <m:oMath>
        <m:r>
          <w:rPr>
            <w:rFonts w:ascii="Cambria Math" w:hAnsi="Cambria Math"/>
          </w:rPr>
          <m:t>p=.002</m:t>
        </m:r>
      </m:oMath>
      <w:r w:rsidR="00642615">
        <w:t xml:space="preserve">, Block </w:t>
      </w:r>
      <m:oMath>
        <m:r>
          <w:rPr>
            <w:rFonts w:ascii="Cambria Math" w:hAnsi="Cambria Math"/>
          </w:rPr>
          <m:t>F(6,240)=34.07</m:t>
        </m:r>
      </m:oMath>
      <w:r w:rsidR="00642615">
        <w:t xml:space="preserve">, </w:t>
      </w:r>
      <m:oMath>
        <m:r>
          <w:rPr>
            <w:rFonts w:ascii="Cambria Math" w:hAnsi="Cambria Math"/>
          </w:rPr>
          <m:t>p&lt;.001</m:t>
        </m:r>
      </m:oMath>
      <w:r w:rsidR="00642615">
        <w:t xml:space="preserve">, and Group x Block interaction </w:t>
      </w:r>
      <m:oMath>
        <m:r>
          <w:rPr>
            <w:rFonts w:ascii="Cambria Math" w:hAnsi="Cambria Math"/>
          </w:rPr>
          <m:t>F(6,240)=7.33</m:t>
        </m:r>
      </m:oMath>
      <w:r w:rsidR="00642615">
        <w:t xml:space="preserve">, </w:t>
      </w:r>
      <m:oMath>
        <m:r>
          <w:rPr>
            <w:rFonts w:ascii="Cambria Math" w:hAnsi="Cambria Math"/>
          </w:rPr>
          <m:t>p&lt;.001</m:t>
        </m:r>
      </m:oMath>
      <w:r w:rsidR="00642615">
        <w:t>). Follow up comparisons on each block revealed that responding in the lesion group was significantly higher than the sham group during the last 4 blocks (</w:t>
      </w:r>
      <w:r w:rsidR="00315052">
        <w:t>B</w:t>
      </w:r>
      <w:r w:rsidR="00642615">
        <w:t xml:space="preserve">lock 1 </w:t>
      </w:r>
      <m:oMath>
        <m:r>
          <w:rPr>
            <w:rFonts w:ascii="Cambria Math" w:hAnsi="Cambria Math"/>
          </w:rPr>
          <m:t>t(40)=-1.67</m:t>
        </m:r>
      </m:oMath>
      <w:r w:rsidR="00642615">
        <w:t xml:space="preserve">, </w:t>
      </w:r>
      <m:oMath>
        <m:r>
          <w:rPr>
            <w:rFonts w:ascii="Cambria Math" w:hAnsi="Cambria Math"/>
          </w:rPr>
          <m:t>p=.103</m:t>
        </m:r>
      </m:oMath>
      <w:r w:rsidR="00642615">
        <w:t xml:space="preserve">, </w:t>
      </w:r>
      <w:r w:rsidR="00315052">
        <w:t>B</w:t>
      </w:r>
      <w:r w:rsidR="00642615">
        <w:t xml:space="preserve">lock 2 </w:t>
      </w:r>
      <m:oMath>
        <m:r>
          <w:rPr>
            <w:rFonts w:ascii="Cambria Math" w:hAnsi="Cambria Math"/>
          </w:rPr>
          <m:t>t(40)=0.14</m:t>
        </m:r>
      </m:oMath>
      <w:r w:rsidR="00642615">
        <w:t xml:space="preserve">, </w:t>
      </w:r>
      <m:oMath>
        <m:r>
          <w:rPr>
            <w:rFonts w:ascii="Cambria Math" w:hAnsi="Cambria Math"/>
          </w:rPr>
          <m:t>p=.893</m:t>
        </m:r>
      </m:oMath>
      <w:r w:rsidR="00642615">
        <w:t xml:space="preserve">, </w:t>
      </w:r>
      <w:r w:rsidR="00315052">
        <w:t>B</w:t>
      </w:r>
      <w:r w:rsidR="00642615">
        <w:t xml:space="preserve">lock 3 </w:t>
      </w:r>
      <m:oMath>
        <m:r>
          <w:rPr>
            <w:rFonts w:ascii="Cambria Math" w:hAnsi="Cambria Math"/>
          </w:rPr>
          <m:t>t(40)=1.79</m:t>
        </m:r>
      </m:oMath>
      <w:r w:rsidR="00642615">
        <w:t xml:space="preserve">, </w:t>
      </w:r>
      <m:oMath>
        <m:r>
          <w:rPr>
            <w:rFonts w:ascii="Cambria Math" w:hAnsi="Cambria Math"/>
          </w:rPr>
          <m:t>p=.082</m:t>
        </m:r>
      </m:oMath>
      <w:r w:rsidR="00642615">
        <w:t xml:space="preserve">, </w:t>
      </w:r>
      <w:r w:rsidR="00315052">
        <w:t>B</w:t>
      </w:r>
      <w:r w:rsidR="00642615">
        <w:t xml:space="preserve">lock 4 </w:t>
      </w:r>
      <m:oMath>
        <m:r>
          <w:rPr>
            <w:rFonts w:ascii="Cambria Math" w:hAnsi="Cambria Math"/>
          </w:rPr>
          <m:t>t(40)=2.39</m:t>
        </m:r>
      </m:oMath>
      <w:r w:rsidR="00642615">
        <w:t xml:space="preserve">, </w:t>
      </w:r>
      <m:oMath>
        <m:r>
          <w:rPr>
            <w:rFonts w:ascii="Cambria Math" w:hAnsi="Cambria Math"/>
          </w:rPr>
          <m:t>p=.022</m:t>
        </m:r>
      </m:oMath>
      <w:r w:rsidR="00642615">
        <w:t xml:space="preserve">, </w:t>
      </w:r>
      <w:r w:rsidR="00315052">
        <w:t>B</w:t>
      </w:r>
      <w:r w:rsidR="00642615">
        <w:t xml:space="preserve">lock 5 </w:t>
      </w:r>
      <m:oMath>
        <m:r>
          <w:rPr>
            <w:rFonts w:ascii="Cambria Math" w:hAnsi="Cambria Math"/>
          </w:rPr>
          <m:t>t(40)=4.59</m:t>
        </m:r>
      </m:oMath>
      <w:r w:rsidR="00642615">
        <w:t xml:space="preserve">, </w:t>
      </w:r>
      <m:oMath>
        <m:r>
          <w:rPr>
            <w:rFonts w:ascii="Cambria Math" w:hAnsi="Cambria Math"/>
          </w:rPr>
          <m:t>p&lt;.001</m:t>
        </m:r>
      </m:oMath>
      <w:r w:rsidR="00642615">
        <w:t xml:space="preserve">, </w:t>
      </w:r>
      <w:r w:rsidR="00315052">
        <w:t>B</w:t>
      </w:r>
      <w:r w:rsidR="00642615">
        <w:t xml:space="preserve">lock 6 </w:t>
      </w:r>
      <m:oMath>
        <m:r>
          <w:rPr>
            <w:rFonts w:ascii="Cambria Math" w:hAnsi="Cambria Math"/>
          </w:rPr>
          <m:t>t(40)=3.48</m:t>
        </m:r>
      </m:oMath>
      <w:r w:rsidR="00642615">
        <w:t xml:space="preserve">, </w:t>
      </w:r>
      <m:oMath>
        <m:r>
          <w:rPr>
            <w:rFonts w:ascii="Cambria Math" w:hAnsi="Cambria Math"/>
          </w:rPr>
          <m:t>p=.001</m:t>
        </m:r>
      </m:oMath>
      <w:r w:rsidR="00642615">
        <w:t xml:space="preserve">, </w:t>
      </w:r>
      <w:r w:rsidR="00315052">
        <w:t>B</w:t>
      </w:r>
      <w:r w:rsidR="00642615">
        <w:t xml:space="preserve">lock 7 </w:t>
      </w:r>
      <m:oMath>
        <m:r>
          <w:rPr>
            <w:rFonts w:ascii="Cambria Math" w:hAnsi="Cambria Math"/>
          </w:rPr>
          <m:t>t(40)=2.32</m:t>
        </m:r>
      </m:oMath>
      <w:r w:rsidR="00642615">
        <w:t xml:space="preserve">, </w:t>
      </w:r>
      <m:oMath>
        <m:r>
          <w:rPr>
            <w:rFonts w:ascii="Cambria Math" w:hAnsi="Cambria Math"/>
          </w:rPr>
          <m:t>p=.026</m:t>
        </m:r>
      </m:oMath>
      <w:r w:rsidR="00642615">
        <w:t xml:space="preserve">). Given the ubiquity of non-significant effects of OFC lesions on acquisition learning in the literature, two independent replications of this novel effect were conducted (combined here; same pattern of statistical significance in both independent replications) </w:t>
      </w:r>
      <w:r w:rsidR="00DF5F2A">
        <w:t xml:space="preserve">which </w:t>
      </w:r>
      <w:r w:rsidR="00642615">
        <w:t>confirm</w:t>
      </w:r>
      <w:r w:rsidR="00DF5F2A">
        <w:t>ed</w:t>
      </w:r>
      <w:r w:rsidR="00642615">
        <w:t xml:space="preserve"> the effect was robust.</w:t>
      </w:r>
    </w:p>
    <w:p w14:paraId="3F7E4854" w14:textId="77777777" w:rsidR="00EB7DC6" w:rsidRPr="007F67D5" w:rsidRDefault="00EB7DC6" w:rsidP="00EB7DC6">
      <w:pPr>
        <w:pStyle w:val="Corpsdetexte"/>
        <w:rPr>
          <w:i/>
          <w:iCs/>
        </w:rPr>
      </w:pPr>
      <w:r w:rsidRPr="007F67D5">
        <w:rPr>
          <w:b/>
          <w:i/>
          <w:iCs/>
        </w:rPr>
        <w:t>Locomotor activity</w:t>
      </w:r>
    </w:p>
    <w:p w14:paraId="6AA98F83" w14:textId="0D4C5A46" w:rsidR="00EB7DC6" w:rsidRDefault="00EB7DC6" w:rsidP="00EB7DC6">
      <w:pPr>
        <w:pStyle w:val="Corpsdetexte"/>
      </w:pPr>
      <w:r>
        <w:t xml:space="preserve">The enhanced responding observed during </w:t>
      </w:r>
      <w:r w:rsidR="00A06271">
        <w:t>acquisition</w:t>
      </w:r>
      <w:r>
        <w:t xml:space="preserve"> in the OFC lesion group could simply reflect an enhancement of general locomotor activity</w:t>
      </w:r>
      <w:r w:rsidR="00883B45">
        <w:t>.</w:t>
      </w:r>
      <w:r>
        <w:t xml:space="preserve"> </w:t>
      </w:r>
      <w:r w:rsidR="00883B45">
        <w:t>H</w:t>
      </w:r>
      <w:r>
        <w:t>owever locomotor activity (</w:t>
      </w:r>
      <w:r w:rsidRPr="00136F82">
        <w:rPr>
          <w:highlight w:val="yellow"/>
        </w:rPr>
        <w:t>Figure 1C</w:t>
      </w:r>
      <w:r>
        <w:t xml:space="preserve">) did not differ between groups (main effect of </w:t>
      </w:r>
      <w:proofErr w:type="spellStart"/>
      <w:r>
        <w:t>Time</w:t>
      </w:r>
      <w:r w:rsidR="0091635A">
        <w:t>Bin</w:t>
      </w:r>
      <w:proofErr w:type="spellEnd"/>
      <w:r>
        <w:t xml:space="preserve"> </w:t>
      </w:r>
      <m:oMath>
        <m:r>
          <w:rPr>
            <w:rFonts w:ascii="Cambria Math" w:hAnsi="Cambria Math"/>
          </w:rPr>
          <m:t>F(1,33)=62.93</m:t>
        </m:r>
      </m:oMath>
      <w:r>
        <w:t xml:space="preserve">, </w:t>
      </w:r>
      <m:oMath>
        <m:r>
          <w:rPr>
            <w:rFonts w:ascii="Cambria Math" w:hAnsi="Cambria Math"/>
          </w:rPr>
          <m:t>p&lt;.001</m:t>
        </m:r>
      </m:oMath>
      <w:r>
        <w:t xml:space="preserve">, but no 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t>
      </w:r>
      <w:r w:rsidR="00955064">
        <w:t>was</w:t>
      </w:r>
      <w:r>
        <w:t xml:space="preserve"> not simply due to OFC lesions inducing hyperactivity.</w:t>
      </w:r>
    </w:p>
    <w:p w14:paraId="59B31D22" w14:textId="77777777" w:rsidR="00136F82" w:rsidRPr="007F67D5" w:rsidRDefault="00136F82" w:rsidP="00136F82">
      <w:pPr>
        <w:pStyle w:val="Corpsdetexte"/>
        <w:rPr>
          <w:i/>
          <w:iCs/>
        </w:rPr>
      </w:pPr>
      <w:commentRangeStart w:id="28"/>
      <w:r w:rsidRPr="007F67D5">
        <w:rPr>
          <w:b/>
          <w:i/>
          <w:iCs/>
        </w:rPr>
        <w:t>Satiety</w:t>
      </w:r>
      <w:commentRangeEnd w:id="28"/>
      <w:r w:rsidR="00224121">
        <w:rPr>
          <w:rStyle w:val="Marquedecommentaire"/>
        </w:rPr>
        <w:commentReference w:id="28"/>
      </w:r>
    </w:p>
    <w:p w14:paraId="477194D1" w14:textId="3393D21F" w:rsidR="00136F82" w:rsidRDefault="00136F82" w:rsidP="00136F82">
      <w:pPr>
        <w:pStyle w:val="Corpsdetexte"/>
      </w:pPr>
      <w:commentRangeStart w:id="29"/>
      <w:r>
        <w:t>To</w:t>
      </w:r>
      <w:commentRangeEnd w:id="29"/>
      <w:r w:rsidR="00452CF6">
        <w:rPr>
          <w:rStyle w:val="Marquedecommentaire"/>
        </w:rPr>
        <w:commentReference w:id="29"/>
      </w:r>
      <w:r>
        <w:t xml:space="preserve"> test whether the enhanced responding following </w:t>
      </w:r>
      <w:ins w:id="30" w:author="Mehdi Khamassi" w:date="2020-09-09T16:16:00Z">
        <w:r w:rsidR="00DC24A4">
          <w:t xml:space="preserve">pre-training </w:t>
        </w:r>
      </w:ins>
      <w:r>
        <w:t xml:space="preserve">OFC lesions was sensitive to levels of hunger or shifts in </w:t>
      </w:r>
      <w:r w:rsidR="00661EF8">
        <w:t xml:space="preserve">general </w:t>
      </w:r>
      <w:r>
        <w:t>motivation, a subgroup of animals (subgroup 1) was tested when sated</w:t>
      </w:r>
      <w:r w:rsidR="00D75138">
        <w:t>,</w:t>
      </w:r>
      <w:r>
        <w:t xml:space="preserve"> </w:t>
      </w:r>
      <w:r w:rsidR="00D75138">
        <w:t xml:space="preserve">i.e. following 24 hours </w:t>
      </w:r>
      <w:r w:rsidR="00D75138" w:rsidRPr="00201EFD">
        <w:rPr>
          <w:i/>
          <w:iCs/>
        </w:rPr>
        <w:t>ad libitum</w:t>
      </w:r>
      <w:r w:rsidR="00D75138">
        <w:t xml:space="preserve"> access to home-cage food </w:t>
      </w:r>
      <w:r>
        <w:t>(</w:t>
      </w:r>
      <w:r w:rsidRPr="00136F82">
        <w:rPr>
          <w:highlight w:val="yellow"/>
        </w:rPr>
        <w:t>Figure 1B</w:t>
      </w:r>
      <w:r>
        <w:t>). General satiety,</w:t>
      </w:r>
      <w:r w:rsidR="00883B45">
        <w:t xml:space="preserve"> </w:t>
      </w:r>
      <w:r>
        <w:t xml:space="preserve">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w:t>
      </w:r>
      <w:r w:rsidR="00916723">
        <w:t xml:space="preserve"> </w:t>
      </w:r>
      <w:r>
        <w:t xml:space="preserve">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00D929BD">
        <w:fldChar w:fldCharType="begin" w:fldLock="1"/>
      </w:r>
      <w:r w:rsidR="00316B19">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00D929BD">
        <w:fldChar w:fldCharType="separate"/>
      </w:r>
      <w:r w:rsidR="00D929BD" w:rsidRPr="00D929BD">
        <w:rPr>
          <w:noProof/>
        </w:rPr>
        <w:t>(Dickinson &amp; Balleine, 2002)</w:t>
      </w:r>
      <w:r w:rsidR="00D929BD">
        <w:fldChar w:fldCharType="end"/>
      </w:r>
      <w:r>
        <w:t xml:space="preserve">. </w:t>
      </w:r>
      <w:commentRangeStart w:id="31"/>
      <w:r>
        <w:t>However, this possibility is unlikely as responding was comparable between groups on 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 xml:space="preserve">Figure 1-figure </w:t>
      </w:r>
      <w:r w:rsidRPr="00916723">
        <w:rPr>
          <w:highlight w:val="yellow"/>
        </w:rPr>
        <w:lastRenderedPageBreak/>
        <w:t>supplement 2</w:t>
      </w:r>
      <w:r>
        <w:t xml:space="preserve">), before the </w:t>
      </w:r>
      <w:r w:rsidR="00E22100">
        <w:t xml:space="preserve">first </w:t>
      </w:r>
      <w:r>
        <w:t>reward was delivered.</w:t>
      </w:r>
      <w:commentRangeEnd w:id="31"/>
      <w:r w:rsidR="00D31D9B">
        <w:rPr>
          <w:rStyle w:val="Marquedecommentaire"/>
        </w:rPr>
        <w:commentReference w:id="31"/>
      </w:r>
      <w:r>
        <w:t xml:space="preserve"> </w:t>
      </w:r>
      <w:commentRangeStart w:id="32"/>
      <w:r>
        <w:t>This suggests that animals with OFC lesions are sensitive to shifts in hunger</w:t>
      </w:r>
      <w:r w:rsidR="0013327E">
        <w:t xml:space="preserve"> and </w:t>
      </w:r>
      <w:r w:rsidR="00C376E5">
        <w:t>general</w:t>
      </w:r>
      <w:r>
        <w:t xml:space="preserve"> motivation.</w:t>
      </w:r>
      <w:commentRangeEnd w:id="32"/>
      <w:r w:rsidR="000043DF">
        <w:rPr>
          <w:rStyle w:val="Marquedecommentaire"/>
        </w:rPr>
        <w:commentReference w:id="32"/>
      </w:r>
    </w:p>
    <w:p w14:paraId="4DB4A9AC" w14:textId="77777777" w:rsidR="00F51193" w:rsidRPr="007F67D5" w:rsidRDefault="00F51193" w:rsidP="00F51193">
      <w:pPr>
        <w:pStyle w:val="Corpsdetexte"/>
        <w:rPr>
          <w:i/>
          <w:iCs/>
        </w:rPr>
      </w:pPr>
      <w:r w:rsidRPr="007F67D5">
        <w:rPr>
          <w:b/>
          <w:i/>
          <w:iCs/>
        </w:rPr>
        <w:t>Devaluation Test</w:t>
      </w:r>
    </w:p>
    <w:p w14:paraId="26DE1D61" w14:textId="5ACE73AF" w:rsidR="00F51193" w:rsidRDefault="00F51193" w:rsidP="00F51193">
      <w:pPr>
        <w:pStyle w:val="Corpsdetexte"/>
      </w:pPr>
      <w:r>
        <w:t xml:space="preserve">OFC lesions have been shown to cause </w:t>
      </w:r>
      <w:r w:rsidR="00042974">
        <w:t xml:space="preserve">characteristic </w:t>
      </w:r>
      <w:r>
        <w:t xml:space="preserve">deficits in </w:t>
      </w:r>
      <w:r w:rsidR="00351423">
        <w:t xml:space="preserve">Pavlovian </w:t>
      </w:r>
      <w:r>
        <w:t xml:space="preserve">outcome devaluation </w:t>
      </w:r>
      <w:r w:rsidR="00316B19">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316B19">
        <w:fldChar w:fldCharType="separate"/>
      </w:r>
      <w:r w:rsidR="00242371" w:rsidRPr="00242371">
        <w:rPr>
          <w:noProof/>
        </w:rPr>
        <w:t>(Gallagher et al., 1999; Panayi &amp; Killcross, 2018; Pickens et al., 2003, 2005)</w:t>
      </w:r>
      <w:r w:rsidR="00316B19">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w:t>
      </w:r>
      <w:proofErr w:type="spellStart"/>
      <w:r>
        <w:t>i.p</w:t>
      </w:r>
      <w:proofErr w:type="spellEnd"/>
      <w:r>
        <w:t>. injection of lithium chloride; Devalued), and the value of the other outcome was left intact (</w:t>
      </w:r>
      <w:proofErr w:type="spellStart"/>
      <w:r w:rsidR="00042974">
        <w:t>i.p</w:t>
      </w:r>
      <w:proofErr w:type="spellEnd"/>
      <w:r w:rsidR="00042974">
        <w:t xml:space="preserve">. injection of saline; </w:t>
      </w:r>
      <w:r>
        <w:t>Non-Devalued). Both groups learned the novel cue-outcome associations and acquired the specific taste aversion (</w:t>
      </w:r>
      <w:r w:rsidRPr="00F820F2">
        <w:rPr>
          <w:highlight w:val="yellow"/>
        </w:rPr>
        <w:t>Figure 1-figure supplement 3B</w:t>
      </w:r>
      <w:r>
        <w:t>).</w:t>
      </w:r>
    </w:p>
    <w:p w14:paraId="3219C950" w14:textId="38B80A1C" w:rsidR="00255EAB" w:rsidRDefault="00F51193" w:rsidP="00F51193">
      <w:pPr>
        <w:pStyle w:val="Corpsdetexte"/>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xml:space="preserve">). </w:t>
      </w:r>
      <w:commentRangeStart w:id="33"/>
      <w:r>
        <w:t xml:space="preserve">This finding successfully replicates the finding that both </w:t>
      </w:r>
      <w:r w:rsidR="002F04D4">
        <w:t>complete</w:t>
      </w:r>
      <w:r>
        <w:t xml:space="preserve"> </w:t>
      </w:r>
      <w:r w:rsidR="006F543E">
        <w:t xml:space="preserve">OFC </w:t>
      </w:r>
      <w:r>
        <w:t xml:space="preserve">and focal </w:t>
      </w:r>
      <w:r w:rsidR="006F543E">
        <w:t xml:space="preserve">lateral </w:t>
      </w:r>
      <w:r>
        <w:t>OFC lesions abolish the outcome devaluation effect in rodents</w:t>
      </w:r>
      <w:r w:rsidR="00993C2A">
        <w:t xml:space="preserve"> </w:t>
      </w:r>
      <w:r w:rsidR="00993C2A">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993C2A">
        <w:fldChar w:fldCharType="separate"/>
      </w:r>
      <w:r w:rsidR="00242371" w:rsidRPr="00242371">
        <w:rPr>
          <w:noProof/>
        </w:rPr>
        <w:t>(Gallagher et al., 1999; Panayi &amp; Killcross, 2018; Pickens et al., 2003, 2005)</w:t>
      </w:r>
      <w:r w:rsidR="00993C2A">
        <w:fldChar w:fldCharType="end"/>
      </w:r>
      <w:r>
        <w:t>.</w:t>
      </w:r>
      <w:commentRangeEnd w:id="33"/>
      <w:r w:rsidR="00FC5006">
        <w:rPr>
          <w:rStyle w:val="Marquedecommentaire"/>
        </w:rPr>
        <w:commentReference w:id="33"/>
      </w:r>
    </w:p>
    <w:p w14:paraId="0768B06A" w14:textId="77777777" w:rsidR="00255EAB" w:rsidRDefault="00255EAB">
      <w:pPr>
        <w:rPr>
          <w:sz w:val="24"/>
          <w:szCs w:val="24"/>
        </w:rPr>
      </w:pPr>
      <w:r>
        <w:br w:type="page"/>
      </w:r>
    </w:p>
    <w:p w14:paraId="5644769F" w14:textId="77777777" w:rsidR="00255EAB" w:rsidRPr="00C42A81" w:rsidRDefault="00255EAB" w:rsidP="00255EAB">
      <w:pPr>
        <w:spacing w:line="240" w:lineRule="auto"/>
        <w:rPr>
          <w:rFonts w:cstheme="minorHAnsi"/>
          <w:b/>
          <w:sz w:val="24"/>
          <w:szCs w:val="24"/>
        </w:rPr>
      </w:pPr>
      <w:r w:rsidRPr="00C42A81">
        <w:rPr>
          <w:rFonts w:cstheme="minorHAnsi"/>
          <w:b/>
          <w:noProof/>
          <w:sz w:val="24"/>
          <w:szCs w:val="24"/>
        </w:rPr>
        <w:lastRenderedPageBreak/>
        <w:drawing>
          <wp:inline distT="0" distB="0" distL="0" distR="0" wp14:anchorId="28C87FF5" wp14:editId="2EE19ECA">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B87A0BC" w14:textId="77777777" w:rsidR="00255EAB" w:rsidRPr="00C42A81" w:rsidRDefault="00255EAB" w:rsidP="00255EAB">
      <w:pPr>
        <w:spacing w:line="240" w:lineRule="auto"/>
        <w:rPr>
          <w:rFonts w:cstheme="minorHAnsi"/>
          <w:b/>
          <w:sz w:val="24"/>
          <w:szCs w:val="24"/>
        </w:rPr>
      </w:pPr>
    </w:p>
    <w:p w14:paraId="3D2E0026" w14:textId="77777777" w:rsidR="00255EAB" w:rsidRPr="00C42A81" w:rsidRDefault="00255EAB" w:rsidP="00255EAB">
      <w:pPr>
        <w:spacing w:line="240" w:lineRule="auto"/>
        <w:rPr>
          <w:rFonts w:cstheme="minorHAnsi"/>
          <w:sz w:val="24"/>
          <w:szCs w:val="24"/>
        </w:rPr>
      </w:pPr>
      <w:r w:rsidRPr="00C42A81">
        <w:rPr>
          <w:rFonts w:cstheme="minorHAnsi"/>
          <w:b/>
          <w:sz w:val="24"/>
          <w:szCs w:val="24"/>
        </w:rPr>
        <w:t xml:space="preserve">Figure 1. </w:t>
      </w:r>
      <w:r w:rsidRPr="00C42A81">
        <w:rPr>
          <w:rFonts w:cstheme="minorHAnsi"/>
          <w:sz w:val="24"/>
          <w:szCs w:val="24"/>
        </w:rPr>
        <w:t xml:space="preserve">The effect of pre-training OFC lesions on the acquisition of simple Pavlovian cue-outcome relationship. Representative lesion damage and histology depicted in </w:t>
      </w:r>
      <w:r w:rsidRPr="00C42A81">
        <w:rPr>
          <w:rFonts w:cstheme="minorHAnsi"/>
          <w:sz w:val="24"/>
          <w:szCs w:val="24"/>
          <w:u w:val="single"/>
        </w:rPr>
        <w:t>Figure 1-figure supplement 1</w:t>
      </w:r>
      <w:r w:rsidRPr="00C42A81">
        <w:rPr>
          <w:rFonts w:cstheme="minorHAnsi"/>
          <w:sz w:val="24"/>
          <w:szCs w:val="24"/>
        </w:rPr>
        <w:t>.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1: </w:t>
      </w:r>
      <w:r w:rsidRPr="00C42A81">
        <w:rPr>
          <w:rFonts w:cstheme="minorHAnsi"/>
          <w:sz w:val="24"/>
          <w:szCs w:val="24"/>
        </w:rPr>
        <w:t xml:space="preserve">OFC lesions significantly enhance acquisition behaviour to a simple Pavlovian cue (CS) predicting a food pellet. Responding during the baseline PreCS period </w:t>
      </w:r>
      <w:r w:rsidRPr="00C42A81">
        <w:rPr>
          <w:rFonts w:eastAsia="Times New Roman" w:cstheme="minorHAnsi"/>
          <w:sz w:val="24"/>
          <w:szCs w:val="24"/>
          <w:lang w:val="en-AU" w:eastAsia="en-AU"/>
        </w:rPr>
        <w:t>is subtracted from responding during the CS period</w:t>
      </w:r>
      <w:r>
        <w:rPr>
          <w:rFonts w:eastAsia="Times New Roman" w:cstheme="minorHAnsi"/>
          <w:sz w:val="24"/>
          <w:szCs w:val="24"/>
          <w:lang w:val="en-AU" w:eastAsia="en-AU"/>
        </w:rPr>
        <w:t xml:space="preserve"> (i.e. CS-PreCS)</w:t>
      </w:r>
      <w:r w:rsidRPr="00C42A81">
        <w:rPr>
          <w:rFonts w:eastAsia="Times New Roman" w:cstheme="minorHAnsi"/>
          <w:sz w:val="24"/>
          <w:szCs w:val="24"/>
          <w:lang w:val="en-AU" w:eastAsia="en-AU"/>
        </w:rPr>
        <w:t>. Data presented in blocks of 3 days. (</w:t>
      </w:r>
      <w:r w:rsidRPr="00C42A81">
        <w:rPr>
          <w:rFonts w:eastAsia="Times New Roman" w:cstheme="minorHAnsi"/>
          <w:b/>
          <w:sz w:val="24"/>
          <w:szCs w:val="24"/>
          <w:lang w:val="en-AU" w:eastAsia="en-AU"/>
        </w:rPr>
        <w:t>B</w:t>
      </w:r>
      <w:r w:rsidRPr="00C42A81">
        <w:rPr>
          <w:rFonts w:eastAsia="Times New Roman" w:cstheme="minorHAnsi"/>
          <w:sz w:val="24"/>
          <w:szCs w:val="24"/>
          <w:lang w:val="en-AU" w:eastAsia="en-AU"/>
        </w:rPr>
        <w:t xml:space="preserve">) The effect of manipulating general levels of satiety (24 hrs ad-libitum access to food) on Pavlovian acquisition behaviour in a subset of rats </w:t>
      </w:r>
      <w:r w:rsidRPr="00C42A81">
        <w:rPr>
          <w:rFonts w:eastAsia="Times New Roman" w:cstheme="minorHAnsi"/>
          <w:sz w:val="24"/>
          <w:szCs w:val="24"/>
          <w:lang w:eastAsia="en-AU"/>
        </w:rPr>
        <w:t>(subgroup 1; sham n = 8, lesion n = 7)</w:t>
      </w:r>
      <w:r w:rsidRPr="00C42A81">
        <w:rPr>
          <w:rFonts w:eastAsia="Times New Roman" w:cstheme="minorHAnsi"/>
          <w:sz w:val="24"/>
          <w:szCs w:val="24"/>
          <w:lang w:val="en-AU" w:eastAsia="en-AU"/>
        </w:rPr>
        <w:t>. General satiety reduced behaviour in the lesion group and abolished group differences (sated), which returned when tested hungry 24 hours later. Th</w:t>
      </w:r>
      <w:r>
        <w:rPr>
          <w:rFonts w:eastAsia="Times New Roman" w:cstheme="minorHAnsi"/>
          <w:sz w:val="24"/>
          <w:szCs w:val="24"/>
          <w:lang w:val="en-AU" w:eastAsia="en-AU"/>
        </w:rPr>
        <w:t>e</w:t>
      </w:r>
      <w:r w:rsidRPr="00C42A81">
        <w:rPr>
          <w:rFonts w:eastAsia="Times New Roman" w:cstheme="minorHAnsi"/>
          <w:sz w:val="24"/>
          <w:szCs w:val="24"/>
          <w:lang w:val="en-AU" w:eastAsia="en-AU"/>
        </w:rPr>
        <w:t xml:space="preserve"> effect of satiety was also evident on the first trial of the session </w:t>
      </w:r>
      <w:r w:rsidRPr="00C42A81">
        <w:rPr>
          <w:rFonts w:eastAsia="Times New Roman" w:cstheme="minorHAnsi"/>
          <w:sz w:val="24"/>
          <w:szCs w:val="24"/>
          <w:u w:val="single"/>
          <w:lang w:val="en-AU" w:eastAsia="en-AU"/>
        </w:rPr>
        <w:t>Figure 1-figure supplement 2</w:t>
      </w:r>
      <w:r w:rsidRPr="00C42A81">
        <w:rPr>
          <w:rFonts w:eastAsia="Times New Roman" w:cstheme="minorHAnsi"/>
          <w:sz w:val="24"/>
          <w:szCs w:val="24"/>
          <w:lang w:val="en-AU" w:eastAsia="en-AU"/>
        </w:rPr>
        <w:t>. (</w:t>
      </w:r>
      <w:r w:rsidRPr="00C42A81">
        <w:rPr>
          <w:rFonts w:eastAsia="Times New Roman" w:cstheme="minorHAnsi"/>
          <w:b/>
          <w:sz w:val="24"/>
          <w:szCs w:val="24"/>
          <w:lang w:val="en-AU" w:eastAsia="en-AU"/>
        </w:rPr>
        <w:t>C</w:t>
      </w:r>
      <w:r w:rsidRPr="00C42A81">
        <w:rPr>
          <w:rFonts w:eastAsia="Times New Roman" w:cstheme="minorHAnsi"/>
          <w:sz w:val="24"/>
          <w:szCs w:val="24"/>
          <w:lang w:val="en-AU" w:eastAsia="en-AU"/>
        </w:rPr>
        <w:t>) Locomotor activity (as reflected by infra-red beam breaks in a novel open-field) measured over 1 hour (separated into 30 min blocks) shows no significant hyperactivity in the OFC lesion group. (</w:t>
      </w:r>
      <w:r w:rsidRPr="00C42A81">
        <w:rPr>
          <w:rFonts w:eastAsia="Times New Roman" w:cstheme="minorHAnsi"/>
          <w:b/>
          <w:sz w:val="24"/>
          <w:szCs w:val="24"/>
          <w:lang w:val="en-AU" w:eastAsia="en-AU"/>
        </w:rPr>
        <w:t>D</w:t>
      </w:r>
      <w:r w:rsidRPr="00C42A81">
        <w:rPr>
          <w:rFonts w:eastAsia="Times New Roman" w:cstheme="minorHAnsi"/>
          <w:sz w:val="24"/>
          <w:szCs w:val="24"/>
          <w:lang w:val="en-AU" w:eastAsia="en-AU"/>
        </w:rPr>
        <w:t xml:space="preserve">) The effect of outcome-specific devaluation is abolished by OFC lesions (subgroup 2; sham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8, lesion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5). After retraining with two unique Pavlovian cues and outcomes (</w:t>
      </w:r>
      <w:r w:rsidRPr="00C42A81">
        <w:rPr>
          <w:rFonts w:eastAsia="Times New Roman" w:cstheme="minorHAnsi"/>
          <w:sz w:val="24"/>
          <w:szCs w:val="24"/>
          <w:u w:val="single"/>
          <w:lang w:val="en-AU" w:eastAsia="en-AU"/>
        </w:rPr>
        <w:t>Figure 1-figure supplement 3A</w:t>
      </w:r>
      <w:r w:rsidRPr="00C42A81">
        <w:rPr>
          <w:rFonts w:eastAsia="Times New Roman" w:cstheme="minorHAnsi"/>
          <w:sz w:val="24"/>
          <w:szCs w:val="24"/>
          <w:lang w:val="en-AU" w:eastAsia="en-AU"/>
        </w:rPr>
        <w:t>), one outcome was paired with injections of LiCl to establish an outcome specific taste aversion (</w:t>
      </w:r>
      <w:r w:rsidRPr="00C42A81">
        <w:rPr>
          <w:rFonts w:eastAsia="Times New Roman" w:cstheme="minorHAnsi"/>
          <w:sz w:val="24"/>
          <w:szCs w:val="24"/>
          <w:u w:val="single"/>
          <w:lang w:val="en-AU" w:eastAsia="en-AU"/>
        </w:rPr>
        <w:t>Figure 1-figure supplement 3B</w:t>
      </w:r>
      <w:r w:rsidRPr="00C42A81">
        <w:rPr>
          <w:rFonts w:eastAsia="Times New Roman" w:cstheme="minorHAnsi"/>
          <w:sz w:val="24"/>
          <w:szCs w:val="24"/>
          <w:lang w:val="en-AU"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C42A81">
        <w:rPr>
          <w:rFonts w:cstheme="minorHAnsi"/>
          <w:color w:val="212121"/>
          <w:sz w:val="24"/>
          <w:szCs w:val="24"/>
          <w:shd w:val="clear" w:color="auto" w:fill="FFFFFF"/>
        </w:rPr>
        <w:t>Error bars depict ± SEM.</w:t>
      </w:r>
    </w:p>
    <w:p w14:paraId="573F76A9" w14:textId="515A75D7" w:rsidR="00255EAB" w:rsidRDefault="00255EAB">
      <w:pPr>
        <w:rPr>
          <w:sz w:val="24"/>
          <w:szCs w:val="24"/>
        </w:rPr>
      </w:pPr>
      <w:r>
        <w:br w:type="page"/>
      </w:r>
    </w:p>
    <w:p w14:paraId="0687067C" w14:textId="5C93E688" w:rsidR="00887885" w:rsidRDefault="007F67D5" w:rsidP="00887885">
      <w:pPr>
        <w:pStyle w:val="Corpsdetexte"/>
      </w:pPr>
      <w:r>
        <w:rPr>
          <w:b/>
        </w:rPr>
        <w:lastRenderedPageBreak/>
        <w:t xml:space="preserve">Experiment 2: </w:t>
      </w:r>
      <w:r w:rsidR="00887885">
        <w:rPr>
          <w:b/>
        </w:rPr>
        <w:t>Post-training muscimol inactivation</w:t>
      </w:r>
    </w:p>
    <w:p w14:paraId="05107674" w14:textId="15094B34" w:rsidR="00887885" w:rsidRDefault="00887885" w:rsidP="00887885">
      <w:pPr>
        <w:pStyle w:val="Corpsdetexte"/>
      </w:pPr>
      <w:r>
        <w:t>The enhanced Pavlovian responding observed following OFC lesions (</w:t>
      </w:r>
      <w:r w:rsidRPr="00887885">
        <w:rPr>
          <w:highlight w:val="yellow"/>
        </w:rPr>
        <w:t>Figure 1A</w:t>
      </w:r>
      <w:r>
        <w:t xml:space="preserve">) may be due to </w:t>
      </w:r>
      <w:commentRangeStart w:id="34"/>
      <w:r>
        <w:t>enhanced learning of the cue-outcome relationship in the OFC lesion group (</w:t>
      </w:r>
      <w:r w:rsidRPr="00506B43">
        <w:rPr>
          <w:highlight w:val="yellow"/>
        </w:rPr>
        <w:t>Figure 2-figure supplement 1</w:t>
      </w:r>
      <w:r>
        <w:t xml:space="preserve">). </w:t>
      </w:r>
      <w:commentRangeEnd w:id="34"/>
      <w:r w:rsidR="00224121">
        <w:rPr>
          <w:rStyle w:val="Marquedecommentaire"/>
        </w:rPr>
        <w:commentReference w:id="34"/>
      </w:r>
      <w:r>
        <w:t xml:space="preserve">This is consistent with a role for the OFC in representing outcome expectancy information. For example, incremental learning about a cue-outcome relationship is thought to depend upon prediction errors </w:t>
      </w:r>
      <w:r w:rsidR="00C433F2">
        <w:fldChar w:fldCharType="begin" w:fldLock="1"/>
      </w:r>
      <w:r w:rsidR="00F125AC">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J.","non-dropping-particle":"","parse-names":false,"suffix":""},{"dropping-particle":"","family":"Schoenbaum","given":"Geoffrey","non-dropping-particle":"","parse-names":false,"suffix":""},{"dropping-particle":"","family":"Sharpe","given":"Melissa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00C433F2">
        <w:fldChar w:fldCharType="separate"/>
      </w:r>
      <w:r w:rsidR="006159CE" w:rsidRPr="006159CE">
        <w:rPr>
          <w:noProof/>
        </w:rPr>
        <w:t>(Esber &amp; Haselgrove, 2011; LePelley, 2004; Mackintosh, 1975; Nasser et al., 2017; Pearce &amp; Hall, 1980; Rescorla &amp; Wagner, 1972; Sutton &amp; Barto, 1998)</w:t>
      </w:r>
      <w:r w:rsidR="00C433F2">
        <w:fldChar w:fldCharType="end"/>
      </w:r>
      <w:r>
        <w:t xml:space="preserve">, i.e. the difference between the experience outcome value and the expected outcome value. The expected outcome value of a cue is incrementally updated until this prediction error discrepancy is </w:t>
      </w:r>
      <w:proofErr w:type="spellStart"/>
      <w:r>
        <w:t>minimised</w:t>
      </w:r>
      <w:proofErr w:type="spellEnd"/>
      <w:r>
        <w:t xml:space="preserve">. If the OFC carries some aspect of outcome expectancy information </w:t>
      </w:r>
      <w:r w:rsidR="00113618">
        <w:fldChar w:fldCharType="begin" w:fldLock="1"/>
      </w:r>
      <w:r w:rsidR="00DF718E">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00113618">
        <w:fldChar w:fldCharType="separate"/>
      </w:r>
      <w:r w:rsidR="00242371" w:rsidRPr="00242371">
        <w:rPr>
          <w:noProof/>
        </w:rPr>
        <w:t>(Baxter et al., 2000; Pears et al., 2003; Schoenbaum et al., 2009; Takahashi et al., 2009, 2011)</w:t>
      </w:r>
      <w:r w:rsidR="00113618">
        <w:fldChar w:fldCharType="end"/>
      </w:r>
      <w:r>
        <w:t xml:space="preserve">, then OFC lesions might </w:t>
      </w:r>
      <w:r w:rsidR="00F833D4">
        <w:t xml:space="preserve">consistently </w:t>
      </w:r>
      <w:r>
        <w:t>reduce</w:t>
      </w:r>
      <w:r w:rsidR="00F833D4">
        <w:t>/underestimate</w:t>
      </w:r>
      <w:r>
        <w:t xml:space="preserve"> the expected value of a cue which in turn would result in abnormally persistent prediction errors and enhanced learning. Therefore, disruption of OFC function should temporarily lower expected value, and enhance prediction errors and learning</w:t>
      </w:r>
      <w:ins w:id="35" w:author="Schoenbaum, Geoffrey (NIH/NIDA) [E]" w:date="2020-09-03T18:33:00Z">
        <w:r w:rsidR="00224121">
          <w:t xml:space="preserve"> supported by other brain regions</w:t>
        </w:r>
      </w:ins>
      <w:r w:rsidR="00830B75">
        <w:t xml:space="preserve"> (for modelling of this prediction see </w:t>
      </w:r>
      <w:r w:rsidR="00830B75" w:rsidRPr="00506B43">
        <w:rPr>
          <w:highlight w:val="yellow"/>
        </w:rPr>
        <w:t>Figure 2-figure supplement 1</w:t>
      </w:r>
      <w:r w:rsidR="00830B75">
        <w:t>)</w:t>
      </w:r>
      <w:r>
        <w:t xml:space="preserve">. We tested this hypothesis by inactivating the OFC after </w:t>
      </w:r>
      <w:commentRangeStart w:id="36"/>
      <w:r>
        <w:t>first successfully acquiring cue-outcome learning</w:t>
      </w:r>
      <w:commentRangeEnd w:id="36"/>
      <w:r w:rsidR="002D3973">
        <w:rPr>
          <w:rStyle w:val="Marquedecommentaire"/>
        </w:rPr>
        <w:commentReference w:id="36"/>
      </w:r>
      <w:r>
        <w:t xml:space="preserve"> i.e. when expected value is high and prediction errors are low. If the OFC carries some aspect of the learned expected value, then inactivation of the OFC should </w:t>
      </w:r>
      <w:commentRangeStart w:id="37"/>
      <w:del w:id="38" w:author="Schoenbaum, Geoffrey (NIH/NIDA) [E]" w:date="2020-09-04T12:25:00Z">
        <w:r w:rsidDel="002D3973">
          <w:delText xml:space="preserve">enhance </w:delText>
        </w:r>
      </w:del>
      <w:commentRangeEnd w:id="37"/>
      <w:r w:rsidR="003016BD">
        <w:rPr>
          <w:rStyle w:val="Marquedecommentaire"/>
        </w:rPr>
        <w:commentReference w:id="37"/>
      </w:r>
      <w:ins w:id="39" w:author="Schoenbaum, Geoffrey (NIH/NIDA) [E]" w:date="2020-09-04T12:25:00Z">
        <w:r w:rsidR="002D3973">
          <w:t xml:space="preserve">restore </w:t>
        </w:r>
      </w:ins>
      <w:commentRangeStart w:id="40"/>
      <w:r>
        <w:t>prediction</w:t>
      </w:r>
      <w:commentRangeEnd w:id="40"/>
      <w:r w:rsidR="003016BD">
        <w:rPr>
          <w:rStyle w:val="Marquedecommentaire"/>
        </w:rPr>
        <w:commentReference w:id="40"/>
      </w:r>
      <w:r>
        <w:t xml:space="preserve"> errors</w:t>
      </w:r>
      <w:ins w:id="41" w:author="Schoenbaum, Geoffrey (NIH/NIDA) [E]" w:date="2020-09-04T12:25:00Z">
        <w:r w:rsidR="002D3973">
          <w:t xml:space="preserve"> at the time of reward</w:t>
        </w:r>
      </w:ins>
      <w:r>
        <w:t>, and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w:t>
      </w:r>
      <w:r w:rsidR="003C3F7A" w:rsidRPr="00506B43">
        <w:rPr>
          <w:highlight w:val="yellow"/>
        </w:rPr>
        <w:t>Figure 2-figure supplement 1</w:t>
      </w:r>
      <w:r>
        <w:t>).</w:t>
      </w:r>
    </w:p>
    <w:p w14:paraId="749710DE" w14:textId="77777777" w:rsidR="001F2701" w:rsidRDefault="001F2701" w:rsidP="001F2701">
      <w:pPr>
        <w:pStyle w:val="Corpsdetexte"/>
      </w:pPr>
      <w:r>
        <w:t>We tested this hypothesis by first training a new group of animals on the same simple Pavlovian task for 9 days, before implantation of bilateral cannulae targeting the OFC (</w:t>
      </w:r>
      <w:r w:rsidRPr="001F2701">
        <w:rPr>
          <w:highlight w:val="yellow"/>
        </w:rPr>
        <w:t>Figure 2A,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and prior to infusion, response levels were similar in both groups (</w:t>
      </w:r>
      <w:r w:rsidRPr="00375DDA">
        <w:rPr>
          <w:highlight w:val="yellow"/>
        </w:rPr>
        <w:t>Figure 2A, Post;</w:t>
      </w:r>
      <w:r>
        <w:t xml:space="preserve"> no significant differences between Groups </w:t>
      </w:r>
      <m:oMath>
        <m:r>
          <w:rPr>
            <w:rFonts w:ascii="Cambria Math" w:hAnsi="Cambria Math"/>
          </w:rPr>
          <m:t>t(22)=-0.68</m:t>
        </m:r>
      </m:oMath>
      <w:r>
        <w:t xml:space="preserve">, </w:t>
      </w:r>
      <m:oMath>
        <m:r>
          <w:rPr>
            <w:rFonts w:ascii="Cambria Math" w:hAnsi="Cambria Math"/>
          </w:rPr>
          <m:t>p=.501</m:t>
        </m:r>
      </m:oMath>
      <w:r>
        <w:t>).</w:t>
      </w:r>
    </w:p>
    <w:p w14:paraId="626F075D" w14:textId="2A8444FB" w:rsidR="001F2701" w:rsidRDefault="001F2701" w:rsidP="001F2701">
      <w:pPr>
        <w:pStyle w:val="Corpsdetexte"/>
      </w:pPr>
      <w:r>
        <w:t>Contrary to our prediction, intra-OFC muscimol infusions disrupted</w:t>
      </w:r>
      <w:r w:rsidR="00A326C0">
        <w:t xml:space="preserve"> rather than enhanced</w:t>
      </w:r>
      <w:r>
        <w:t xml:space="preserve"> further acquisition of responding relative to the saline group (</w:t>
      </w:r>
      <w:r w:rsidRPr="001F2701">
        <w:rPr>
          <w:highlight w:val="yellow"/>
        </w:rPr>
        <w:t>Figure 2A,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w:t>
      </w:r>
      <w:r w:rsidR="00CA33E4">
        <w:t xml:space="preserve">the </w:t>
      </w:r>
      <w:r>
        <w:t xml:space="preserve">saline group increased responding across infusion days 12-15 (Saline: </w:t>
      </w:r>
      <w:r w:rsidR="00B20B27">
        <w:t xml:space="preserve">significant </w:t>
      </w:r>
      <w:r>
        <w:t xml:space="preserve">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xml:space="preserve">). Therefore, post-training inactivation of the OFC </w:t>
      </w:r>
      <w:commentRangeStart w:id="42"/>
      <w:r>
        <w:t>impaired acquisition</w:t>
      </w:r>
      <w:commentRangeEnd w:id="42"/>
      <w:r w:rsidR="002D3973">
        <w:rPr>
          <w:rStyle w:val="Marquedecommentaire"/>
        </w:rPr>
        <w:commentReference w:id="42"/>
      </w:r>
      <w:r>
        <w:t>.</w:t>
      </w:r>
    </w:p>
    <w:p w14:paraId="587A5838" w14:textId="5074FF0B" w:rsidR="001F2701" w:rsidRDefault="001F2701" w:rsidP="001F2701">
      <w:pPr>
        <w:pStyle w:val="Corpsdetexte"/>
      </w:pPr>
      <w:r>
        <w:lastRenderedPageBreak/>
        <w:t>Post-infusion, with function returned to the OFC, the group differences observed under drug infusion were no longer apparent, and both groups continued to acquire responding at similar levels (</w:t>
      </w:r>
      <w:r w:rsidRPr="009A0B5F">
        <w:rPr>
          <w:highlight w:val="yellow"/>
        </w:rPr>
        <w:t>Figure 2A,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m:t>p=.649</m:t>
        </m:r>
      </m:oMath>
      <w:r>
        <w:t>). Therefore, the effect of OFC inactivation did not persist, which suggests that the</w:t>
      </w:r>
      <w:r w:rsidR="003E1FF2">
        <w:t xml:space="preserve"> disruption in acquisition</w:t>
      </w:r>
      <w:r w:rsidR="00852326">
        <w:t xml:space="preserve"> following OFC inactivation </w:t>
      </w:r>
      <w:r w:rsidR="00EA5CCE">
        <w:t>might not have</w:t>
      </w:r>
      <w:r w:rsidR="00852326">
        <w:t xml:space="preserve"> impair</w:t>
      </w:r>
      <w:r w:rsidR="00EA5CCE">
        <w:t>ed</w:t>
      </w:r>
      <w:r>
        <w:t xml:space="preserve"> learning </w:t>
      </w:r>
      <w:r>
        <w:rPr>
          <w:i/>
        </w:rPr>
        <w:t xml:space="preserve">per </w:t>
      </w:r>
      <w:commentRangeStart w:id="43"/>
      <w:commentRangeStart w:id="44"/>
      <w:r>
        <w:rPr>
          <w:i/>
        </w:rPr>
        <w:t>se</w:t>
      </w:r>
      <w:commentRangeEnd w:id="43"/>
      <w:r w:rsidR="002D3973">
        <w:rPr>
          <w:rStyle w:val="Marquedecommentaire"/>
        </w:rPr>
        <w:commentReference w:id="43"/>
      </w:r>
      <w:commentRangeEnd w:id="44"/>
      <w:r w:rsidR="00F526A5">
        <w:rPr>
          <w:rStyle w:val="Marquedecommentaire"/>
        </w:rPr>
        <w:commentReference w:id="44"/>
      </w:r>
      <w:r>
        <w:t>.</w:t>
      </w:r>
    </w:p>
    <w:p w14:paraId="364CF47F" w14:textId="364BC377" w:rsidR="003933AA" w:rsidRPr="00C42A81" w:rsidRDefault="003933AA" w:rsidP="003933AA">
      <w:pPr>
        <w:rPr>
          <w:rFonts w:cstheme="minorHAnsi"/>
          <w:color w:val="212121"/>
          <w:sz w:val="24"/>
          <w:szCs w:val="24"/>
          <w:shd w:val="clear" w:color="auto" w:fill="FFFFFF"/>
        </w:rPr>
      </w:pPr>
      <w:r>
        <w:br w:type="page"/>
      </w:r>
      <w:r>
        <w:rPr>
          <w:rFonts w:cstheme="minorHAnsi"/>
          <w:noProof/>
          <w:color w:val="212121"/>
          <w:sz w:val="24"/>
          <w:szCs w:val="24"/>
          <w:shd w:val="clear" w:color="auto" w:fill="FFFFFF"/>
        </w:rPr>
        <w:lastRenderedPageBreak/>
        <w:drawing>
          <wp:inline distT="0" distB="0" distL="0" distR="0" wp14:anchorId="2F482EC5" wp14:editId="7F36FF86">
            <wp:extent cx="4459605" cy="4528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9605" cy="4528820"/>
                    </a:xfrm>
                    <a:prstGeom prst="rect">
                      <a:avLst/>
                    </a:prstGeom>
                    <a:noFill/>
                    <a:ln>
                      <a:noFill/>
                    </a:ln>
                  </pic:spPr>
                </pic:pic>
              </a:graphicData>
            </a:graphic>
          </wp:inline>
        </w:drawing>
      </w:r>
    </w:p>
    <w:p w14:paraId="74A99858" w14:textId="77777777" w:rsidR="003933AA" w:rsidRDefault="003933AA" w:rsidP="003933AA">
      <w:pPr>
        <w:spacing w:line="240" w:lineRule="auto"/>
        <w:rPr>
          <w:rFonts w:cstheme="minorHAnsi"/>
          <w:color w:val="212121"/>
          <w:sz w:val="24"/>
          <w:szCs w:val="24"/>
          <w:shd w:val="clear" w:color="auto" w:fill="FFFFFF"/>
        </w:rPr>
      </w:pPr>
      <w:r w:rsidRPr="00C42A81">
        <w:rPr>
          <w:rFonts w:cstheme="minorHAnsi"/>
          <w:b/>
          <w:color w:val="212121"/>
          <w:sz w:val="24"/>
          <w:szCs w:val="24"/>
          <w:shd w:val="clear" w:color="auto" w:fill="FFFFFF"/>
        </w:rPr>
        <w:t>Figure 2.</w:t>
      </w:r>
      <w:r w:rsidRPr="00C42A81">
        <w:rPr>
          <w:rFonts w:cstheme="minorHAnsi"/>
          <w:color w:val="212121"/>
          <w:sz w:val="24"/>
          <w:szCs w:val="24"/>
          <w:shd w:val="clear" w:color="auto" w:fill="FFFFFF"/>
        </w:rPr>
        <w:t xml:space="preserve"> Post-training OFC inactivation and lesions suppress Pavlovian acquisition behaviour, in contrast to pre-training lesions</w:t>
      </w:r>
      <w:r>
        <w:rPr>
          <w:rFonts w:cstheme="minorHAnsi"/>
          <w:color w:val="212121"/>
          <w:sz w:val="24"/>
          <w:szCs w:val="24"/>
          <w:shd w:val="clear" w:color="auto" w:fill="FFFFFF"/>
        </w:rPr>
        <w:t xml:space="preserve"> which increased Pavlovian acquisition behaviour</w:t>
      </w:r>
      <w:r w:rsidRPr="00C42A81">
        <w:rPr>
          <w:rFonts w:cstheme="minorHAnsi"/>
          <w:color w:val="212121"/>
          <w:sz w:val="24"/>
          <w:szCs w:val="24"/>
          <w:shd w:val="clear" w:color="auto" w:fill="FFFFFF"/>
        </w:rPr>
        <w:t>. If pre-training lesions increase Pavlovian learning, then post-training lesions or inactivation should also increase learning (</w:t>
      </w:r>
      <w:r>
        <w:rPr>
          <w:rFonts w:cstheme="minorHAnsi"/>
          <w:color w:val="212121"/>
          <w:sz w:val="24"/>
          <w:szCs w:val="24"/>
          <w:shd w:val="clear" w:color="auto" w:fill="FFFFFF"/>
        </w:rPr>
        <w:t xml:space="preserve">rationale and </w:t>
      </w:r>
      <w:r w:rsidRPr="00C42A81">
        <w:rPr>
          <w:rFonts w:cstheme="minorHAnsi"/>
          <w:color w:val="212121"/>
          <w:sz w:val="24"/>
          <w:szCs w:val="24"/>
          <w:shd w:val="clear" w:color="auto" w:fill="FFFFFF"/>
        </w:rPr>
        <w:t xml:space="preserve">learning model predictions in </w:t>
      </w:r>
      <w:r w:rsidRPr="00C42A81">
        <w:rPr>
          <w:rFonts w:cstheme="minorHAnsi"/>
          <w:color w:val="212121"/>
          <w:sz w:val="24"/>
          <w:szCs w:val="24"/>
          <w:u w:val="single"/>
          <w:shd w:val="clear" w:color="auto" w:fill="FFFFFF"/>
        </w:rPr>
        <w:t>Figure 2-figure supplement 1</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A</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2: </w:t>
      </w:r>
      <w:r w:rsidRPr="00C42A81">
        <w:rPr>
          <w:rFonts w:cstheme="minorHAnsi"/>
          <w:color w:val="212121"/>
          <w:sz w:val="24"/>
          <w:szCs w:val="24"/>
          <w:shd w:val="clear" w:color="auto" w:fill="FFFFFF"/>
        </w:rPr>
        <w:t xml:space="preserve">Post-training OFC inactivation suppresses Pavlovian acquisition behaviour. Rates of discriminative responding (CS-PreCS) during initial acquisition (sessions 1-9), post-operative recovery (post), following intra-OFC infusion of muscimol or saline (sessions 12-15), and without infusion (sessions 16-17). Cannulae placements depicted in </w:t>
      </w:r>
      <w:r w:rsidRPr="00C42A81">
        <w:rPr>
          <w:rFonts w:cstheme="minorHAnsi"/>
          <w:color w:val="212121"/>
          <w:sz w:val="24"/>
          <w:szCs w:val="24"/>
          <w:u w:val="single"/>
          <w:shd w:val="clear" w:color="auto" w:fill="FFFFFF"/>
        </w:rPr>
        <w:t>Figure 2-figure supplement 2</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B</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3: </w:t>
      </w:r>
      <w:r w:rsidRPr="00C42A81">
        <w:rPr>
          <w:rFonts w:cstheme="minorHAnsi"/>
          <w:color w:val="212121"/>
          <w:sz w:val="24"/>
          <w:szCs w:val="24"/>
          <w:shd w:val="clear" w:color="auto" w:fill="FFFFFF"/>
        </w:rPr>
        <w:t>Post-training OFC lesions suppress Pavlovian acquisition behaviour. Rates of discriminative responding (CS-PreCS) during initial acquisition (</w:t>
      </w:r>
      <w:r>
        <w:rPr>
          <w:rFonts w:cstheme="minorHAnsi"/>
          <w:color w:val="212121"/>
          <w:sz w:val="24"/>
          <w:szCs w:val="24"/>
          <w:shd w:val="clear" w:color="auto" w:fill="FFFFFF"/>
        </w:rPr>
        <w:t>P</w:t>
      </w:r>
      <w:r w:rsidRPr="00C42A81">
        <w:rPr>
          <w:rFonts w:cstheme="minorHAnsi"/>
          <w:color w:val="212121"/>
          <w:sz w:val="24"/>
          <w:szCs w:val="24"/>
          <w:shd w:val="clear" w:color="auto" w:fill="FFFFFF"/>
        </w:rPr>
        <w:t>re-</w:t>
      </w:r>
      <w:r>
        <w:rPr>
          <w:rFonts w:cstheme="minorHAnsi"/>
          <w:color w:val="212121"/>
          <w:sz w:val="24"/>
          <w:szCs w:val="24"/>
          <w:shd w:val="clear" w:color="auto" w:fill="FFFFFF"/>
        </w:rPr>
        <w:t>S</w:t>
      </w:r>
      <w:r w:rsidRPr="00C42A81">
        <w:rPr>
          <w:rFonts w:cstheme="minorHAnsi"/>
          <w:color w:val="212121"/>
          <w:sz w:val="24"/>
          <w:szCs w:val="24"/>
          <w:shd w:val="clear" w:color="auto" w:fill="FFFFFF"/>
        </w:rPr>
        <w:t xml:space="preserve">urgery, </w:t>
      </w:r>
      <w:r>
        <w:rPr>
          <w:rFonts w:cstheme="minorHAnsi"/>
          <w:color w:val="212121"/>
          <w:sz w:val="24"/>
          <w:szCs w:val="24"/>
          <w:shd w:val="clear" w:color="auto" w:fill="FFFFFF"/>
        </w:rPr>
        <w:t>B</w:t>
      </w:r>
      <w:r w:rsidRPr="00C42A81">
        <w:rPr>
          <w:rFonts w:cstheme="minorHAnsi"/>
          <w:color w:val="212121"/>
          <w:sz w:val="24"/>
          <w:szCs w:val="24"/>
          <w:shd w:val="clear" w:color="auto" w:fill="FFFFFF"/>
        </w:rPr>
        <w:t>locks 1-3), and following OFC or sham lesions (</w:t>
      </w:r>
      <w:r>
        <w:rPr>
          <w:rFonts w:cstheme="minorHAnsi"/>
          <w:color w:val="212121"/>
          <w:sz w:val="24"/>
          <w:szCs w:val="24"/>
          <w:shd w:val="clear" w:color="auto" w:fill="FFFFFF"/>
        </w:rPr>
        <w:t>P</w:t>
      </w:r>
      <w:r w:rsidRPr="00C42A81">
        <w:rPr>
          <w:rFonts w:cstheme="minorHAnsi"/>
          <w:color w:val="212121"/>
          <w:sz w:val="24"/>
          <w:szCs w:val="24"/>
          <w:shd w:val="clear" w:color="auto" w:fill="FFFFFF"/>
        </w:rPr>
        <w:t>ost-</w:t>
      </w:r>
      <w:r>
        <w:rPr>
          <w:rFonts w:cstheme="minorHAnsi"/>
          <w:color w:val="212121"/>
          <w:sz w:val="24"/>
          <w:szCs w:val="24"/>
          <w:shd w:val="clear" w:color="auto" w:fill="FFFFFF"/>
        </w:rPr>
        <w:t>S</w:t>
      </w:r>
      <w:r w:rsidRPr="00C42A81">
        <w:rPr>
          <w:rFonts w:cstheme="minorHAnsi"/>
          <w:color w:val="212121"/>
          <w:sz w:val="24"/>
          <w:szCs w:val="24"/>
          <w:shd w:val="clear" w:color="auto" w:fill="FFFFFF"/>
        </w:rPr>
        <w:t xml:space="preserve">urgery, </w:t>
      </w:r>
      <w:r>
        <w:rPr>
          <w:rFonts w:cstheme="minorHAnsi"/>
          <w:color w:val="212121"/>
          <w:sz w:val="24"/>
          <w:szCs w:val="24"/>
          <w:shd w:val="clear" w:color="auto" w:fill="FFFFFF"/>
        </w:rPr>
        <w:t>B</w:t>
      </w:r>
      <w:r w:rsidRPr="00C42A81">
        <w:rPr>
          <w:rFonts w:cstheme="minorHAnsi"/>
          <w:color w:val="212121"/>
          <w:sz w:val="24"/>
          <w:szCs w:val="24"/>
          <w:shd w:val="clear" w:color="auto" w:fill="FFFFFF"/>
        </w:rPr>
        <w:t>locks 4-6).</w:t>
      </w:r>
      <w:r>
        <w:rPr>
          <w:rFonts w:cstheme="minorHAnsi"/>
          <w:color w:val="212121"/>
          <w:sz w:val="24"/>
          <w:szCs w:val="24"/>
          <w:shd w:val="clear" w:color="auto" w:fill="FFFFFF"/>
        </w:rPr>
        <w:t xml:space="preserve"> Data summarized in blocks of 3 days.</w:t>
      </w:r>
      <w:r w:rsidRPr="00C42A81">
        <w:rPr>
          <w:rFonts w:cstheme="minorHAnsi"/>
          <w:color w:val="212121"/>
          <w:sz w:val="24"/>
          <w:szCs w:val="24"/>
          <w:shd w:val="clear" w:color="auto" w:fill="FFFFFF"/>
        </w:rPr>
        <w:t xml:space="preserve"> Histological characterization of lesion extent depicted in </w:t>
      </w:r>
      <w:r w:rsidRPr="00C42A81">
        <w:rPr>
          <w:rFonts w:cstheme="minorHAnsi"/>
          <w:color w:val="212121"/>
          <w:sz w:val="24"/>
          <w:szCs w:val="24"/>
          <w:u w:val="single"/>
          <w:shd w:val="clear" w:color="auto" w:fill="FFFFFF"/>
        </w:rPr>
        <w:t>Figure 2-figure supplement 3</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C</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4: </w:t>
      </w:r>
      <w:r w:rsidRPr="00C42A81">
        <w:rPr>
          <w:rFonts w:cstheme="minorHAnsi"/>
          <w:color w:val="212121"/>
          <w:sz w:val="24"/>
          <w:szCs w:val="24"/>
          <w:shd w:val="clear" w:color="auto" w:fill="FFFFFF"/>
        </w:rPr>
        <w:t xml:space="preserve">Post-training OFC inactivation early in training suppresses Pavlovian acquisition behaviour, and this suppression persists in the absence of OFC inactivation. Rates of discriminative responding (CS-PreCS) during initial acquisition (sessions 1-4), following intra-OFC infusion of muscimol or saline (sessions 5-9), and without infusion (session 10). Cannulae placements depicted in </w:t>
      </w:r>
      <w:r w:rsidRPr="00C42A81">
        <w:rPr>
          <w:rFonts w:cstheme="minorHAnsi"/>
          <w:color w:val="212121"/>
          <w:sz w:val="24"/>
          <w:szCs w:val="24"/>
          <w:u w:val="single"/>
          <w:shd w:val="clear" w:color="auto" w:fill="FFFFFF"/>
        </w:rPr>
        <w:t>Figure 2-figure supplement 4</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 </w:t>
      </w:r>
      <w:r w:rsidRPr="00C42A81">
        <w:rPr>
          <w:rFonts w:cstheme="minorHAnsi"/>
          <w:color w:val="212121"/>
          <w:sz w:val="24"/>
          <w:szCs w:val="24"/>
          <w:shd w:val="clear" w:color="auto" w:fill="FFFFFF"/>
        </w:rPr>
        <w:t>Experiments depicted in (</w:t>
      </w:r>
      <w:r w:rsidRPr="00C42A81">
        <w:rPr>
          <w:rFonts w:cstheme="minorHAnsi"/>
          <w:b/>
          <w:color w:val="212121"/>
          <w:sz w:val="24"/>
          <w:szCs w:val="24"/>
          <w:shd w:val="clear" w:color="auto" w:fill="FFFFFF"/>
        </w:rPr>
        <w:t>A</w:t>
      </w:r>
      <w:r w:rsidRPr="00C42A81">
        <w:rPr>
          <w:rFonts w:cstheme="minorHAnsi"/>
          <w:color w:val="212121"/>
          <w:sz w:val="24"/>
          <w:szCs w:val="24"/>
          <w:shd w:val="clear" w:color="auto" w:fill="FFFFFF"/>
        </w:rPr>
        <w:t>) and (</w:t>
      </w:r>
      <w:r w:rsidRPr="00C42A81">
        <w:rPr>
          <w:rFonts w:cstheme="minorHAnsi"/>
          <w:b/>
          <w:color w:val="212121"/>
          <w:sz w:val="24"/>
          <w:szCs w:val="24"/>
          <w:shd w:val="clear" w:color="auto" w:fill="FFFFFF"/>
        </w:rPr>
        <w:t>B</w:t>
      </w:r>
      <w:r w:rsidRPr="00C42A81">
        <w:rPr>
          <w:rFonts w:cstheme="minorHAnsi"/>
          <w:color w:val="212121"/>
          <w:sz w:val="24"/>
          <w:szCs w:val="24"/>
          <w:shd w:val="clear" w:color="auto" w:fill="FFFFFF"/>
        </w:rPr>
        <w:t>) employed a 15s auditory CS, whereas a 10s visual CS was used in (</w:t>
      </w:r>
      <w:r w:rsidRPr="00C42A81">
        <w:rPr>
          <w:rFonts w:cstheme="minorHAnsi"/>
          <w:b/>
          <w:color w:val="212121"/>
          <w:sz w:val="24"/>
          <w:szCs w:val="24"/>
          <w:shd w:val="clear" w:color="auto" w:fill="FFFFFF"/>
        </w:rPr>
        <w:t>C</w:t>
      </w:r>
      <w:r w:rsidRPr="00C42A81">
        <w:rPr>
          <w:rFonts w:cstheme="minorHAnsi"/>
          <w:color w:val="212121"/>
          <w:sz w:val="24"/>
          <w:szCs w:val="24"/>
          <w:shd w:val="clear" w:color="auto" w:fill="FFFFFF"/>
        </w:rPr>
        <w:t>). Error bars depict ± SEM.</w:t>
      </w:r>
    </w:p>
    <w:p w14:paraId="6750D01A" w14:textId="25EBBDF1" w:rsidR="00543681" w:rsidRPr="003933AA" w:rsidRDefault="003933AA" w:rsidP="003933AA">
      <w:pPr>
        <w:rPr>
          <w:rFonts w:cstheme="minorHAnsi"/>
          <w:color w:val="212121"/>
          <w:sz w:val="24"/>
          <w:szCs w:val="24"/>
          <w:shd w:val="clear" w:color="auto" w:fill="FFFFFF"/>
        </w:rPr>
      </w:pPr>
      <w:r>
        <w:rPr>
          <w:rFonts w:cstheme="minorHAnsi"/>
          <w:color w:val="212121"/>
          <w:sz w:val="24"/>
          <w:szCs w:val="24"/>
          <w:shd w:val="clear" w:color="auto" w:fill="FFFFFF"/>
        </w:rPr>
        <w:br w:type="page"/>
      </w:r>
      <w:r w:rsidR="00CD1176">
        <w:rPr>
          <w:b/>
        </w:rPr>
        <w:lastRenderedPageBreak/>
        <w:t xml:space="preserve">Experiment 3: </w:t>
      </w:r>
      <w:r w:rsidR="00543681">
        <w:rPr>
          <w:b/>
        </w:rPr>
        <w:t>Post-Training OFC lesions</w:t>
      </w:r>
    </w:p>
    <w:p w14:paraId="224C60F8" w14:textId="043B4DC1" w:rsidR="00543681" w:rsidRDefault="00543681" w:rsidP="00543681">
      <w:pPr>
        <w:pStyle w:val="Corpsdetexte"/>
      </w:pPr>
      <w:r>
        <w:t xml:space="preserve">Next, we </w:t>
      </w:r>
      <w:r w:rsidR="007F10DB">
        <w:t>tested</w:t>
      </w:r>
      <w:r w:rsidR="00C065AD">
        <w:t xml:space="preserve"> post-training lesions to </w:t>
      </w:r>
      <w:r>
        <w:t xml:space="preserve">rule out the possibility that the differences between pre- and post-training OFC manipulations </w:t>
      </w:r>
      <w:r w:rsidR="00C22CE3">
        <w:t>were</w:t>
      </w:r>
      <w:r>
        <w:t xml:space="preserve"> simply due to differences in the method of manipulation i.e. excitotoxic lesions vs inactivation using a GABA-A agonist.</w:t>
      </w:r>
      <w:r w:rsidR="00C065AD">
        <w:t xml:space="preserve"> W</w:t>
      </w:r>
      <w:r>
        <w:t xml:space="preserve">e trained </w:t>
      </w:r>
      <w:r w:rsidR="00D14778">
        <w:t>a new</w:t>
      </w:r>
      <w:r>
        <w:t xml:space="preserve"> </w:t>
      </w:r>
      <w:r w:rsidR="00EB72EC">
        <w:t>cohort</w:t>
      </w:r>
      <w:r>
        <w:t xml:space="preserve"> of animals on this simple Pavlovian cue-outcome task for 9 days, and then performed post-training excitotoxic or sham OFC lesions before continuing with acquisition</w:t>
      </w:r>
      <w:r w:rsidR="001E271F">
        <w:t xml:space="preserve"> (lesion extent depicted in </w:t>
      </w:r>
      <w:r w:rsidR="001E271F" w:rsidRPr="00FF31DB">
        <w:rPr>
          <w:highlight w:val="yellow"/>
        </w:rPr>
        <w:t>Figure 2-figure supplement 3</w:t>
      </w:r>
      <w:r w:rsidR="001E271F">
        <w:t>)</w:t>
      </w:r>
      <w:r>
        <w:t>. Prior to surgery, animals acquired responding to the cue (</w:t>
      </w:r>
      <w:r w:rsidRPr="005F0261">
        <w:rPr>
          <w:highlight w:val="yellow"/>
        </w:rPr>
        <w:t>Figure 2B, Pre-Surgery</w:t>
      </w:r>
      <w:r>
        <w:t xml:space="preserve">; significant main effect of Block </w:t>
      </w:r>
      <m:oMath>
        <m:r>
          <w:rPr>
            <w:rFonts w:ascii="Cambria Math" w:hAnsi="Cambria Math"/>
          </w:rPr>
          <m:t>F(2,38)=61.98</m:t>
        </m:r>
      </m:oMath>
      <w:r>
        <w:t xml:space="preserve">, </w:t>
      </w:r>
      <m:oMath>
        <m:r>
          <w:rPr>
            <w:rFonts w:ascii="Cambria Math" w:hAnsi="Cambria Math"/>
          </w:rPr>
          <m:t>p&lt;.001</m:t>
        </m:r>
      </m:oMath>
      <w:r>
        <w:t xml:space="preserve">, but no main effect of Group </w:t>
      </w:r>
      <m:oMath>
        <m:r>
          <w:rPr>
            <w:rFonts w:ascii="Cambria Math" w:hAnsi="Cambria Math"/>
          </w:rPr>
          <m:t>F(1,19)=0.49</m:t>
        </m:r>
      </m:oMath>
      <w:r>
        <w:t xml:space="preserve">, </w:t>
      </w:r>
      <m:oMath>
        <m:r>
          <w:rPr>
            <w:rFonts w:ascii="Cambria Math" w:hAnsi="Cambria Math"/>
          </w:rPr>
          <m:t>p=.492</m:t>
        </m:r>
      </m:oMath>
      <w:r>
        <w:t xml:space="preserve">, or Group x Block interaction </w:t>
      </w:r>
      <m:oMath>
        <m:r>
          <w:rPr>
            <w:rFonts w:ascii="Cambria Math" w:hAnsi="Cambria Math"/>
          </w:rPr>
          <m:t>F(2,38)=0.31</m:t>
        </m:r>
      </m:oMath>
      <w:r>
        <w:t xml:space="preserve">, </w:t>
      </w:r>
      <m:oMath>
        <m:r>
          <w:rPr>
            <w:rFonts w:ascii="Cambria Math" w:hAnsi="Cambria Math"/>
          </w:rPr>
          <m:t>p=.738</m:t>
        </m:r>
      </m:oMath>
      <w:r>
        <w:t>). After surgery, the sham group continued to acquire responding, but the lesion group did not (</w:t>
      </w:r>
      <w:r w:rsidRPr="005F0261">
        <w:rPr>
          <w:highlight w:val="yellow"/>
        </w:rPr>
        <w:t>Figure 2B, Post-Surgery;</w:t>
      </w:r>
      <w:r>
        <w:t xml:space="preserve"> significant Group x Block interaction </w:t>
      </w:r>
      <m:oMath>
        <m:r>
          <w:rPr>
            <w:rFonts w:ascii="Cambria Math" w:hAnsi="Cambria Math"/>
          </w:rPr>
          <m:t>F(2,38)=6.25</m:t>
        </m:r>
      </m:oMath>
      <w:r>
        <w:t xml:space="preserve">, </w:t>
      </w:r>
      <m:oMath>
        <m:r>
          <w:rPr>
            <w:rFonts w:ascii="Cambria Math" w:hAnsi="Cambria Math"/>
          </w:rPr>
          <m:t>p=.005</m:t>
        </m:r>
      </m:oMath>
      <w:r>
        <w:t xml:space="preserve"> , but no main effect of Group </w:t>
      </w:r>
      <m:oMath>
        <m:r>
          <w:rPr>
            <w:rFonts w:ascii="Cambria Math" w:hAnsi="Cambria Math"/>
          </w:rPr>
          <m:t>F(1,19)=2.21</m:t>
        </m:r>
      </m:oMath>
      <w:r>
        <w:t xml:space="preserve">, </w:t>
      </w:r>
      <m:oMath>
        <m:r>
          <w:rPr>
            <w:rFonts w:ascii="Cambria Math" w:hAnsi="Cambria Math"/>
          </w:rPr>
          <m:t>p=.154</m:t>
        </m:r>
      </m:oMath>
      <w:r>
        <w:t xml:space="preserve">, or Day </w:t>
      </w:r>
      <m:oMath>
        <m:r>
          <w:rPr>
            <w:rFonts w:ascii="Cambria Math" w:hAnsi="Cambria Math"/>
          </w:rPr>
          <m:t>F(2,38)=0.66</m:t>
        </m:r>
      </m:oMath>
      <w:r>
        <w:t xml:space="preserve">, </w:t>
      </w:r>
      <m:oMath>
        <m:r>
          <w:rPr>
            <w:rFonts w:ascii="Cambria Math" w:hAnsi="Cambria Math"/>
          </w:rPr>
          <m:t>p=.525</m:t>
        </m:r>
      </m:oMath>
      <w:r>
        <w:t xml:space="preserve">). Responding in the sham control group was significantly higher than the lesion group in the final block of 3 days (Block 4 </w:t>
      </w:r>
      <m:oMath>
        <m:r>
          <w:rPr>
            <w:rFonts w:ascii="Cambria Math" w:hAnsi="Cambria Math"/>
          </w:rPr>
          <m:t>t(19)=-0.25</m:t>
        </m:r>
      </m:oMath>
      <w:r>
        <w:t xml:space="preserve">, </w:t>
      </w:r>
      <m:oMath>
        <m:r>
          <w:rPr>
            <w:rFonts w:ascii="Cambria Math" w:hAnsi="Cambria Math"/>
          </w:rPr>
          <m:t>p=.806</m:t>
        </m:r>
      </m:oMath>
      <w:r>
        <w:t xml:space="preserve">, Block 5 </w:t>
      </w:r>
      <m:oMath>
        <m:r>
          <w:rPr>
            <w:rFonts w:ascii="Cambria Math" w:hAnsi="Cambria Math"/>
          </w:rPr>
          <m:t>t(19)=-0.80</m:t>
        </m:r>
      </m:oMath>
      <w:r>
        <w:t xml:space="preserve">, </w:t>
      </w:r>
      <m:oMath>
        <m:r>
          <w:rPr>
            <w:rFonts w:ascii="Cambria Math" w:hAnsi="Cambria Math"/>
          </w:rPr>
          <m:t>p=.434</m:t>
        </m:r>
      </m:oMath>
      <w:r>
        <w:t xml:space="preserve">, Block 6 </w:t>
      </w:r>
      <m:oMath>
        <m:r>
          <w:rPr>
            <w:rFonts w:ascii="Cambria Math" w:hAnsi="Cambria Math"/>
          </w:rPr>
          <m:t>t(19)=-2.65</m:t>
        </m:r>
      </m:oMath>
      <w:r>
        <w:t xml:space="preserve">, </w:t>
      </w:r>
      <m:oMath>
        <m:r>
          <w:rPr>
            <w:rFonts w:ascii="Cambria Math" w:hAnsi="Cambria Math"/>
          </w:rPr>
          <m:t>p=.016</m:t>
        </m:r>
      </m:oMath>
      <w:r>
        <w:t xml:space="preserve">). Furthermore, further acquisition post-surgery was completely abolished in the lesion group (Lesion: no linear trend over Blocks 4-6 </w:t>
      </w:r>
      <m:oMath>
        <m:r>
          <w:rPr>
            <w:rFonts w:ascii="Cambria Math" w:hAnsi="Cambria Math"/>
          </w:rPr>
          <m:t>t(19)=-1.42</m:t>
        </m:r>
      </m:oMath>
      <w:r>
        <w:t xml:space="preserve">, </w:t>
      </w:r>
      <m:oMath>
        <m:r>
          <w:rPr>
            <w:rFonts w:ascii="Cambria Math" w:hAnsi="Cambria Math"/>
          </w:rPr>
          <m:t>p=.172</m:t>
        </m:r>
      </m:oMath>
      <w:r>
        <w:t xml:space="preserve">), but continued in the sham control group (Sham: significant positive linear trend over Blocks 4-6 </w:t>
      </w:r>
      <m:oMath>
        <m:r>
          <w:rPr>
            <w:rFonts w:ascii="Cambria Math" w:hAnsi="Cambria Math"/>
          </w:rPr>
          <m:t>t(19)=2.93</m:t>
        </m:r>
      </m:oMath>
      <w:r>
        <w:t xml:space="preserve">, </w:t>
      </w:r>
      <m:oMath>
        <m:r>
          <w:rPr>
            <w:rFonts w:ascii="Cambria Math" w:hAnsi="Cambria Math"/>
          </w:rPr>
          <m:t>p=.009</m:t>
        </m:r>
      </m:oMath>
      <w:r>
        <w:t xml:space="preserve">. Therefore, both post-training lesions and inactivation of OFC function </w:t>
      </w:r>
      <w:r w:rsidR="00D4686A">
        <w:t>disrupted</w:t>
      </w:r>
      <w:r>
        <w:t xml:space="preserve"> Pavlovian acquisition.</w:t>
      </w:r>
    </w:p>
    <w:p w14:paraId="6730D6AB" w14:textId="3ACA4647" w:rsidR="00543681" w:rsidRDefault="00543681" w:rsidP="00543681">
      <w:pPr>
        <w:pStyle w:val="Corpsdetexte"/>
      </w:pPr>
      <w:r>
        <w:t>To facilitate comparisons between experiments, CS-PreCS response rates on Block 6</w:t>
      </w:r>
      <w:r w:rsidR="003253A6">
        <w:t xml:space="preserve"> in the present experiment</w:t>
      </w:r>
      <w:r>
        <w:t xml:space="preserve"> were </w:t>
      </w:r>
      <w:r w:rsidR="00FA6FF0">
        <w:t>S</w:t>
      </w:r>
      <w:r>
        <w:t>ham</w:t>
      </w:r>
      <w:r w:rsidR="00FA6FF0">
        <w:t>:</w:t>
      </w:r>
      <w:r>
        <w:t xml:space="preserve"> M = 9.61, SD = 3.88,</w:t>
      </w:r>
      <w:r w:rsidR="00FA6FF0">
        <w:t xml:space="preserve"> L</w:t>
      </w:r>
      <w:r>
        <w:t>esion</w:t>
      </w:r>
      <w:r w:rsidR="00FA6FF0">
        <w:t>:</w:t>
      </w:r>
      <w:r>
        <w:t xml:space="preserve"> M = 7.18, SD = 1.74 (</w:t>
      </w:r>
      <w:r w:rsidRPr="00FA6FF0">
        <w:rPr>
          <w:highlight w:val="yellow"/>
        </w:rPr>
        <w:t>Figure 2B)</w:t>
      </w:r>
      <w:r>
        <w:t xml:space="preserve">. The terminal levels of responding in the sham group are similar to those of the saline group in </w:t>
      </w:r>
      <w:r w:rsidRPr="00FF1F3F">
        <w:rPr>
          <w:highlight w:val="yellow"/>
        </w:rPr>
        <w:t>Figure 2A</w:t>
      </w:r>
      <w:r>
        <w:t xml:space="preserve">, and the sham group in </w:t>
      </w:r>
      <w:r w:rsidRPr="00FF1F3F">
        <w:rPr>
          <w:highlight w:val="yellow"/>
        </w:rPr>
        <w:t>Figure 1A</w:t>
      </w:r>
      <w:r>
        <w:t xml:space="preserve"> which used identical session parameters. This suggests that the present findings are</w:t>
      </w:r>
      <w:r w:rsidR="00185761">
        <w:t xml:space="preserve"> also</w:t>
      </w:r>
      <w:r>
        <w:t xml:space="preserve"> unlikely to be due to abnormally elevated levels of responding in the </w:t>
      </w:r>
      <w:r w:rsidR="00F62EA8">
        <w:t xml:space="preserve">control </w:t>
      </w:r>
      <w:r>
        <w:t>group</w:t>
      </w:r>
      <w:r w:rsidR="00F62EA8">
        <w:t>s</w:t>
      </w:r>
      <w:r>
        <w:t xml:space="preserve"> in </w:t>
      </w:r>
      <w:r w:rsidR="00F62EA8">
        <w:t xml:space="preserve">any one of </w:t>
      </w:r>
      <w:r w:rsidR="00C150B3">
        <w:t>these experiments</w:t>
      </w:r>
      <w:r>
        <w:t>.</w:t>
      </w:r>
    </w:p>
    <w:p w14:paraId="0524BEC2" w14:textId="36C92E6A" w:rsidR="00F52D07" w:rsidRDefault="004779A5" w:rsidP="00F52D07">
      <w:pPr>
        <w:pStyle w:val="Corpsdetexte"/>
      </w:pPr>
      <w:commentRangeStart w:id="45"/>
      <w:r>
        <w:rPr>
          <w:b/>
        </w:rPr>
        <w:t xml:space="preserve">Experiment 4: </w:t>
      </w:r>
      <w:r w:rsidR="00F52D07">
        <w:rPr>
          <w:b/>
        </w:rPr>
        <w:t>OFC inactivation early in acquisition</w:t>
      </w:r>
    </w:p>
    <w:p w14:paraId="6DB6CD99" w14:textId="655D6150" w:rsidR="00F52D07" w:rsidRDefault="00F52D07" w:rsidP="00F52D07">
      <w:pPr>
        <w:pStyle w:val="Corpsdetexte"/>
      </w:pPr>
      <w:r>
        <w:t xml:space="preserve">The </w:t>
      </w:r>
      <w:r w:rsidR="0078157E">
        <w:t>findings</w:t>
      </w:r>
      <w:r w:rsidR="009D1CF6">
        <w:t xml:space="preserve"> presented</w:t>
      </w:r>
      <w:r>
        <w:t xml:space="preserve"> </w:t>
      </w:r>
      <w:r w:rsidR="00185761">
        <w:t>thus</w:t>
      </w:r>
      <w:r>
        <w:t xml:space="preserve"> far suggest that OFC inactivation temporarily suppressed </w:t>
      </w:r>
      <w:r w:rsidR="0078157E">
        <w:t xml:space="preserve">acquisition </w:t>
      </w:r>
      <w:r>
        <w:t>performance, but not learning</w:t>
      </w:r>
      <w:r w:rsidR="00C15920">
        <w:t>. However,</w:t>
      </w:r>
      <w:r>
        <w:t xml:space="preserve"> it is also possible that the </w:t>
      </w:r>
      <w:r w:rsidR="00C15920">
        <w:t>protocol</w:t>
      </w:r>
      <w:r>
        <w:t xml:space="preserve"> </w:t>
      </w:r>
      <w:r w:rsidR="00C15920">
        <w:t>is</w:t>
      </w:r>
      <w:r>
        <w:t xml:space="preserve"> not sensitive enough to observe a learning deficit. For example, rates of responding were still quite high during muscimol inactivation (</w:t>
      </w:r>
      <w:r w:rsidRPr="00F7235B">
        <w:rPr>
          <w:highlight w:val="yellow"/>
        </w:rPr>
        <w:t>Figure 2A, days 12-15</w:t>
      </w:r>
      <w:r>
        <w:t>) and the subsequent recovery of responding (</w:t>
      </w:r>
      <w:r w:rsidRPr="00F7235B">
        <w:rPr>
          <w:highlight w:val="yellow"/>
        </w:rPr>
        <w:t>Figure 2A, days 16-17</w:t>
      </w:r>
      <w:r>
        <w:t>) could reflect rapid within-session learning in the muscimol group. Therefore, we tested the effect of OFC inactivation much earlier in the learning process, after only 4 days of acquisition (</w:t>
      </w:r>
      <w:r w:rsidRPr="00F7235B">
        <w:rPr>
          <w:highlight w:val="yellow"/>
        </w:rPr>
        <w:t>Figure 2C</w:t>
      </w:r>
      <w:r>
        <w:t>)</w:t>
      </w:r>
      <w:r w:rsidR="00875ED3">
        <w:t xml:space="preserve"> when differences in learning </w:t>
      </w:r>
      <w:r w:rsidR="00A9040B">
        <w:t>should have greater impact</w:t>
      </w:r>
      <w:r>
        <w:t>. A new set of animals was implanted with bilateral cannulae (</w:t>
      </w:r>
      <w:r w:rsidRPr="00A9040B">
        <w:rPr>
          <w:highlight w:val="yellow"/>
        </w:rPr>
        <w:t>Figure 2-figure supplement 4</w:t>
      </w:r>
      <w:r>
        <w:t xml:space="preserve">) and then trained on a simple Pavlovian cue-outcome task (CS was a 10s house </w:t>
      </w:r>
      <w:commentRangeStart w:id="46"/>
      <w:r>
        <w:t>light</w:t>
      </w:r>
      <w:commentRangeEnd w:id="46"/>
      <w:r w:rsidR="002D3973">
        <w:rPr>
          <w:rStyle w:val="Marquedecommentaire"/>
        </w:rPr>
        <w:commentReference w:id="46"/>
      </w:r>
      <w:r>
        <w:t>).</w:t>
      </w:r>
    </w:p>
    <w:p w14:paraId="18FA5E78" w14:textId="18FFD676" w:rsidR="00F52D07" w:rsidRDefault="00F52D07" w:rsidP="00F52D07">
      <w:pPr>
        <w:pStyle w:val="Corpsdetexte"/>
      </w:pPr>
      <w:r>
        <w:t xml:space="preserve">Prior to drug infusions, all animals acquired responding to the cue </w:t>
      </w:r>
      <w:r w:rsidR="00504A92">
        <w:t>(</w:t>
      </w:r>
      <w:r>
        <w:t xml:space="preserve">Figure 2C, Days 1-4; Significant main effect of Day </w:t>
      </w:r>
      <m:oMath>
        <m:r>
          <w:rPr>
            <w:rFonts w:ascii="Cambria Math" w:hAnsi="Cambria Math"/>
          </w:rPr>
          <m:t>F(3,39)=9.42</m:t>
        </m:r>
      </m:oMath>
      <w:r>
        <w:t xml:space="preserve">, </w:t>
      </w:r>
      <m:oMath>
        <m:r>
          <w:rPr>
            <w:rFonts w:ascii="Cambria Math" w:hAnsi="Cambria Math"/>
          </w:rPr>
          <m:t>p&lt;.001</m:t>
        </m:r>
      </m:oMath>
      <w:r>
        <w:t xml:space="preserve">, but no main effect of Group , or Group x Day interaction </w:t>
      </w:r>
      <m:oMath>
        <m:r>
          <w:rPr>
            <w:rFonts w:ascii="Cambria Math" w:hAnsi="Cambria Math"/>
          </w:rPr>
          <m:t>F(3,39)=0.30</m:t>
        </m:r>
      </m:oMath>
      <w:r>
        <w:t xml:space="preserve">, </w:t>
      </w:r>
      <m:oMath>
        <m:r>
          <w:rPr>
            <w:rFonts w:ascii="Cambria Math" w:hAnsi="Cambria Math"/>
          </w:rPr>
          <m:t>p=.826</m:t>
        </m:r>
      </m:oMath>
      <w:r>
        <w:t xml:space="preserve">). However, </w:t>
      </w:r>
      <w:r w:rsidR="00504A92">
        <w:t>OFC inactivation</w:t>
      </w:r>
      <w:r>
        <w:t xml:space="preserve"> during the next 5 days of conditioning significantly impaired acquisition in the muscimol group (</w:t>
      </w:r>
      <w:r w:rsidRPr="00504A92">
        <w:rPr>
          <w:highlight w:val="yellow"/>
        </w:rPr>
        <w:t>Figure 2C, Days 5-9</w:t>
      </w:r>
      <w:r>
        <w:t xml:space="preserve">; Significant main effect of Group </w:t>
      </w:r>
      <m:oMath>
        <m:r>
          <w:rPr>
            <w:rFonts w:ascii="Cambria Math" w:hAnsi="Cambria Math"/>
          </w:rPr>
          <m:t>F(1,13)=12.57</m:t>
        </m:r>
      </m:oMath>
      <w:r>
        <w:t xml:space="preserve">, </w:t>
      </w:r>
      <m:oMath>
        <m:r>
          <w:rPr>
            <w:rFonts w:ascii="Cambria Math" w:hAnsi="Cambria Math"/>
          </w:rPr>
          <m:t>p=.004</m:t>
        </m:r>
      </m:oMath>
      <w:r>
        <w:t xml:space="preserve">, Day </w:t>
      </w:r>
      <m:oMath>
        <m:r>
          <w:rPr>
            <w:rFonts w:ascii="Cambria Math" w:hAnsi="Cambria Math"/>
          </w:rPr>
          <m:t>F(4,52)=7.72</m:t>
        </m:r>
      </m:oMath>
      <w:r>
        <w:t xml:space="preserve">, </w:t>
      </w:r>
      <m:oMath>
        <m:r>
          <w:rPr>
            <w:rFonts w:ascii="Cambria Math" w:hAnsi="Cambria Math"/>
          </w:rPr>
          <m:t>p&lt;.001</m:t>
        </m:r>
      </m:oMath>
      <w:r>
        <w:t xml:space="preserve">, and Group x Day interaction </w:t>
      </w:r>
      <m:oMath>
        <m:r>
          <w:rPr>
            <w:rFonts w:ascii="Cambria Math" w:hAnsi="Cambria Math"/>
          </w:rPr>
          <m:t>F(4,52)=3.05</m:t>
        </m:r>
      </m:oMath>
      <w:r>
        <w:t xml:space="preserve">, </w:t>
      </w:r>
      <m:oMath>
        <m:r>
          <w:rPr>
            <w:rFonts w:ascii="Cambria Math" w:hAnsi="Cambria Math"/>
          </w:rPr>
          <m:t>p=.025</m:t>
        </m:r>
      </m:oMath>
      <w:r>
        <w:t xml:space="preserve">). Responding in the muscimol </w:t>
      </w:r>
      <w:r>
        <w:lastRenderedPageBreak/>
        <w:t xml:space="preserve">group was significantly lower than the saline group on days 7-9 (Muscimol vs Saline: Day 5 </w:t>
      </w:r>
      <m:oMath>
        <m:r>
          <w:rPr>
            <w:rFonts w:ascii="Cambria Math" w:hAnsi="Cambria Math"/>
          </w:rPr>
          <m:t>t(13)=-1.85</m:t>
        </m:r>
      </m:oMath>
      <w:r>
        <w:t xml:space="preserve">, </w:t>
      </w:r>
      <m:oMath>
        <m:r>
          <w:rPr>
            <w:rFonts w:ascii="Cambria Math" w:hAnsi="Cambria Math"/>
          </w:rPr>
          <m:t>p=.087</m:t>
        </m:r>
      </m:oMath>
      <w:r>
        <w:t xml:space="preserve">, Day 6 </w:t>
      </w:r>
      <m:oMath>
        <m:r>
          <w:rPr>
            <w:rFonts w:ascii="Cambria Math" w:hAnsi="Cambria Math"/>
          </w:rPr>
          <m:t>t(13)=-2.10</m:t>
        </m:r>
      </m:oMath>
      <w:r>
        <w:t xml:space="preserve">, </w:t>
      </w:r>
      <m:oMath>
        <m:r>
          <w:rPr>
            <w:rFonts w:ascii="Cambria Math" w:hAnsi="Cambria Math"/>
          </w:rPr>
          <m:t>p=.056</m:t>
        </m:r>
      </m:oMath>
      <w:r>
        <w:t xml:space="preserve">, Day 7 </w:t>
      </w:r>
      <m:oMath>
        <m:r>
          <w:rPr>
            <w:rFonts w:ascii="Cambria Math" w:hAnsi="Cambria Math"/>
          </w:rPr>
          <m:t>t(13)=-3.77</m:t>
        </m:r>
      </m:oMath>
      <w:r>
        <w:t xml:space="preserve">, </w:t>
      </w:r>
      <m:oMath>
        <m:r>
          <w:rPr>
            <w:rFonts w:ascii="Cambria Math" w:hAnsi="Cambria Math"/>
          </w:rPr>
          <m:t>p=.002</m:t>
        </m:r>
      </m:oMath>
      <w:r>
        <w:t xml:space="preserve">, Day 8 </w:t>
      </w:r>
      <m:oMath>
        <m:r>
          <w:rPr>
            <w:rFonts w:ascii="Cambria Math" w:hAnsi="Cambria Math"/>
          </w:rPr>
          <m:t>t(13)=-4.17</m:t>
        </m:r>
      </m:oMath>
      <w:r>
        <w:t xml:space="preserve">, </w:t>
      </w:r>
      <m:oMath>
        <m:r>
          <w:rPr>
            <w:rFonts w:ascii="Cambria Math" w:hAnsi="Cambria Math"/>
          </w:rPr>
          <m:t>p=.001</m:t>
        </m:r>
      </m:oMath>
      <w:r>
        <w:t xml:space="preserve">, Day 9 </w:t>
      </w:r>
      <m:oMath>
        <m:r>
          <w:rPr>
            <w:rFonts w:ascii="Cambria Math" w:hAnsi="Cambria Math"/>
          </w:rPr>
          <m:t>t(13)=-3.80</m:t>
        </m:r>
      </m:oMath>
      <w:r>
        <w:t xml:space="preserve">, </w:t>
      </w:r>
      <m:oMath>
        <m:r>
          <w:rPr>
            <w:rFonts w:ascii="Cambria Math" w:hAnsi="Cambria Math"/>
          </w:rPr>
          <m:t>p=.002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t(13)=6.59</m:t>
        </m:r>
      </m:oMath>
      <w:r>
        <w:t xml:space="preserve">, </w:t>
      </w:r>
      <m:oMath>
        <m:r>
          <w:rPr>
            <w:rFonts w:ascii="Cambria Math" w:hAnsi="Cambria Math"/>
          </w:rPr>
          <m:t>p&lt;.001</m:t>
        </m:r>
      </m:oMath>
      <w:r>
        <w:t xml:space="preserve">, Muscimol </w:t>
      </w:r>
      <m:oMath>
        <m:r>
          <w:rPr>
            <w:rFonts w:ascii="Cambria Math" w:hAnsi="Cambria Math"/>
          </w:rPr>
          <m:t>t(13)=1.45</m:t>
        </m:r>
      </m:oMath>
      <w:r>
        <w:t xml:space="preserve">, </w:t>
      </w:r>
      <m:oMath>
        <m:r>
          <w:rPr>
            <w:rFonts w:ascii="Cambria Math" w:hAnsi="Cambria Math"/>
          </w:rPr>
          <m:t>p=.171</m:t>
        </m:r>
      </m:oMath>
      <w:r>
        <w:t>).</w:t>
      </w:r>
      <w:r w:rsidR="00AD1614">
        <w:t xml:space="preserve"> Finally, t</w:t>
      </w:r>
      <w:r>
        <w:t>his reduction in responding persisted on day 10 when all rats were tested without infusion (</w:t>
      </w:r>
      <w:r w:rsidRPr="003E2123">
        <w:rPr>
          <w:highlight w:val="yellow"/>
        </w:rPr>
        <w:t>Figure 2C, Day 10;</w:t>
      </w:r>
      <w:r>
        <w:t xml:space="preserve"> </w:t>
      </w:r>
      <m:oMath>
        <m:r>
          <w:rPr>
            <w:rFonts w:ascii="Cambria Math" w:hAnsi="Cambria Math"/>
          </w:rPr>
          <m:t>t(12.14)=3.88</m:t>
        </m:r>
      </m:oMath>
      <w:r>
        <w:t xml:space="preserve">, </w:t>
      </w:r>
      <m:oMath>
        <m:r>
          <w:rPr>
            <w:rFonts w:ascii="Cambria Math" w:hAnsi="Cambria Math"/>
          </w:rPr>
          <m:t>p=.002</m:t>
        </m:r>
      </m:oMath>
      <w:r>
        <w:t>). In contrast to OFC inactivation later in acquisition (</w:t>
      </w:r>
      <w:r w:rsidRPr="003E2123">
        <w:rPr>
          <w:highlight w:val="yellow"/>
        </w:rPr>
        <w:t>Figure 2A</w:t>
      </w:r>
      <w:r>
        <w:t xml:space="preserve">), disrupting OFC activity early in learning suppressed performance which persisted when the OFC </w:t>
      </w:r>
      <w:r w:rsidR="0016431B">
        <w:t>wa</w:t>
      </w:r>
      <w:r>
        <w:t>s active again. Th</w:t>
      </w:r>
      <w:r w:rsidR="00433884">
        <w:t>ese findings</w:t>
      </w:r>
      <w:r>
        <w:t xml:space="preserve"> suggest that OFC inactivation </w:t>
      </w:r>
      <w:r w:rsidR="001A6C50">
        <w:t xml:space="preserve">early in training </w:t>
      </w:r>
      <w:r>
        <w:t xml:space="preserve">disrupted acquisition learning rather than just </w:t>
      </w:r>
      <w:proofErr w:type="spellStart"/>
      <w:r>
        <w:t>behavioural</w:t>
      </w:r>
      <w:proofErr w:type="spellEnd"/>
      <w:r>
        <w:t xml:space="preserve"> performance.</w:t>
      </w:r>
      <w:commentRangeEnd w:id="45"/>
      <w:r w:rsidR="007A4219">
        <w:rPr>
          <w:rStyle w:val="Marquedecommentaire"/>
        </w:rPr>
        <w:commentReference w:id="45"/>
      </w:r>
    </w:p>
    <w:p w14:paraId="319BC886" w14:textId="4B1B9F48" w:rsidR="00027A91" w:rsidRDefault="004779A5" w:rsidP="00027A91">
      <w:pPr>
        <w:pStyle w:val="Corpsdetexte"/>
      </w:pPr>
      <w:commentRangeStart w:id="47"/>
      <w:r>
        <w:rPr>
          <w:b/>
        </w:rPr>
        <w:t xml:space="preserve">Experiment 5: </w:t>
      </w:r>
      <w:r w:rsidR="00027A91">
        <w:rPr>
          <w:b/>
        </w:rPr>
        <w:t>OFC inactivation prior to associative blocking</w:t>
      </w:r>
      <w:commentRangeEnd w:id="47"/>
      <w:r w:rsidR="004A3E6E">
        <w:rPr>
          <w:rStyle w:val="Marquedecommentaire"/>
        </w:rPr>
        <w:commentReference w:id="47"/>
      </w:r>
    </w:p>
    <w:p w14:paraId="5294AAD3" w14:textId="41838763" w:rsidR="00B95E73" w:rsidRDefault="00B95E73" w:rsidP="00B95E73">
      <w:pPr>
        <w:pStyle w:val="Corpsdetexte"/>
      </w:pPr>
      <w:r>
        <w:t>OFC inactivation during acquisition suppresse</w:t>
      </w:r>
      <w:r w:rsidR="00385F55">
        <w:t>d</w:t>
      </w:r>
      <w:r>
        <w:t xml:space="preserve"> cue responding, but it is unclear if this reduction in behaviour is due to suppression of learning (</w:t>
      </w:r>
      <w:r w:rsidRPr="00333D7D">
        <w:rPr>
          <w:highlight w:val="yellow"/>
        </w:rPr>
        <w:t>Figure 2</w:t>
      </w:r>
      <w:r w:rsidR="00126EED">
        <w:t>C</w:t>
      </w:r>
      <w:r>
        <w:t>) or behavioural performance (</w:t>
      </w:r>
      <w:r w:rsidRPr="00333D7D">
        <w:rPr>
          <w:highlight w:val="yellow"/>
        </w:rPr>
        <w:t>Figure 2</w:t>
      </w:r>
      <w:r w:rsidR="00126EED">
        <w:t>A</w:t>
      </w:r>
      <w:r>
        <w:t xml:space="preserve">). This ambiguity is predominantly driven by the assumption that an animal’s response levels </w:t>
      </w:r>
      <w:r w:rsidR="00CE269D">
        <w:t>represent</w:t>
      </w:r>
      <w:r>
        <w:t xml:space="preserve"> some monotonic function of acquired learning </w:t>
      </w:r>
      <w:r>
        <w:fldChar w:fldCharType="begin" w:fldLock="1"/>
      </w:r>
      <w:r w:rsidR="00F125AC">
        <w:instrText>ADDIN CSL_CITATION {"citationItems":[{"id":"ITEM-1","itemData":{"author":[{"dropping-particle":"","family":"Wagner","given":"A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fldChar w:fldCharType="separate"/>
      </w:r>
      <w:r w:rsidR="006159CE" w:rsidRPr="006159CE">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However, if learning about cue A is insufficient, then learning about cue B should not be blocked. We predicted that if OFC inactivation is disrupting learning, then OFC inactivation during initial learning about cue A should disrupt the blocking effect.</w:t>
      </w:r>
    </w:p>
    <w:p w14:paraId="2C6A4788" w14:textId="00A923C6" w:rsidR="00B95E73" w:rsidRDefault="00B95E73" w:rsidP="00B95E73">
      <w:pPr>
        <w:pStyle w:val="Corpsdetexte"/>
      </w:pPr>
      <w:r>
        <w:t>To test this prediction, a new set of animals was implanted with bilateral cannulae targeting the OFC and tested in a blocking procedure.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21A20015" w14:textId="7BBD8CA0" w:rsidR="004437AA" w:rsidRDefault="008359E2" w:rsidP="008359E2">
      <w:pPr>
        <w:pStyle w:val="Corpsdetexte"/>
      </w:pPr>
      <w:r>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w:t>
      </w:r>
      <w:r>
        <w:lastRenderedPageBreak/>
        <w:t xml:space="preserve">(Significant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xml:space="preserve">). </w:t>
      </w:r>
      <w:r w:rsidR="001F2782">
        <w:t xml:space="preserve">Furthermore, </w:t>
      </w:r>
      <w:r>
        <w:t>Within-session changes over trials on Day 12 revealed rapid within-session acquisition to both compounds in both groups, but responding was significantly lower in the muscimol group at the start of the session (</w:t>
      </w:r>
      <w:r w:rsidRPr="001F2782">
        <w:rPr>
          <w:highlight w:val="yellow"/>
        </w:rPr>
        <w:t xml:space="preserve">Figure 3 - </w:t>
      </w:r>
      <w:r w:rsidR="00A4541B">
        <w:rPr>
          <w:highlight w:val="yellow"/>
        </w:rPr>
        <w:t>figure supplement</w:t>
      </w:r>
      <w:r w:rsidR="00A4541B" w:rsidRPr="00136F82">
        <w:rPr>
          <w:highlight w:val="yellow"/>
        </w:rPr>
        <w:t xml:space="preserve"> </w:t>
      </w:r>
      <w:r w:rsidRPr="001F2782">
        <w:rPr>
          <w:highlight w:val="yellow"/>
        </w:rPr>
        <w:t>2</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w:t>
      </w:r>
      <w:r w:rsidR="004645AD">
        <w:t xml:space="preserve"> </w:t>
      </w:r>
      <w:r>
        <w:t>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w:t>
      </w:r>
      <w:r w:rsidRPr="00D073A1">
        <w:rPr>
          <w:highlight w:val="yellow"/>
        </w:rPr>
        <w:t xml:space="preserve">Figure 3 - </w:t>
      </w:r>
      <w:r w:rsidR="00A4541B">
        <w:rPr>
          <w:highlight w:val="yellow"/>
        </w:rPr>
        <w:t>figure supplement</w:t>
      </w:r>
      <w:r w:rsidR="00A4541B" w:rsidRPr="00136F82">
        <w:rPr>
          <w:highlight w:val="yellow"/>
        </w:rPr>
        <w:t xml:space="preserve"> </w:t>
      </w:r>
      <w:r w:rsidRPr="00D073A1">
        <w:rPr>
          <w:highlight w:val="yellow"/>
        </w:rPr>
        <w:t>2</w:t>
      </w:r>
      <w:r>
        <w:t xml:space="preserve">) are similar to levels of </w:t>
      </w:r>
      <w:r w:rsidR="00B27FF5">
        <w:t>responding</w:t>
      </w:r>
      <w:r>
        <w:t xml:space="preserve"> to the novel compound CD in the saline group. This would suggest that learning about cue A in the muscimol group was impaired in stage 1, and </w:t>
      </w:r>
      <w:commentRangeStart w:id="48"/>
      <w:r>
        <w:t xml:space="preserve">therefore cue A </w:t>
      </w:r>
      <w:r w:rsidR="002F627D">
        <w:t>should</w:t>
      </w:r>
      <w:r>
        <w:t xml:space="preserve"> not effectively block learning to cue B in stage 2. </w:t>
      </w:r>
      <w:commentRangeEnd w:id="48"/>
      <w:r w:rsidR="00D911F6">
        <w:rPr>
          <w:rStyle w:val="Marquedecommentaire"/>
        </w:rPr>
        <w:commentReference w:id="48"/>
      </w:r>
    </w:p>
    <w:p w14:paraId="1990FC8D" w14:textId="63D3ED94" w:rsidR="006A19B3" w:rsidRDefault="004437AA" w:rsidP="008359E2">
      <w:pPr>
        <w:pStyle w:val="Corpsdetexte"/>
      </w:pPr>
      <w:r>
        <w:t>At</w:t>
      </w:r>
      <w:r w:rsidR="008359E2">
        <w:t xml:space="preserve"> test both groups showed significant blocking of learning to cue B relative to the control cue D (</w:t>
      </w:r>
      <w:r w:rsidR="008359E2" w:rsidRPr="004437AA">
        <w:rPr>
          <w:highlight w:val="yellow"/>
        </w:rPr>
        <w:t>Figure 3D;</w:t>
      </w:r>
      <w:r w:rsidR="008359E2">
        <w:t xml:space="preserve"> Significant main effect of Cue </w:t>
      </w:r>
      <m:oMath>
        <m:r>
          <w:rPr>
            <w:rFonts w:ascii="Cambria Math" w:hAnsi="Cambria Math"/>
          </w:rPr>
          <m:t>F(1,24)=7.29</m:t>
        </m:r>
      </m:oMath>
      <w:r w:rsidR="008359E2">
        <w:t xml:space="preserve">, </w:t>
      </w:r>
      <m:oMath>
        <m:r>
          <w:rPr>
            <w:rFonts w:ascii="Cambria Math" w:hAnsi="Cambria Math"/>
          </w:rPr>
          <m:t>p=.013</m:t>
        </m:r>
      </m:oMath>
      <w:r w:rsidR="008359E2">
        <w:t xml:space="preserve">, but no main effect of Group </w:t>
      </w:r>
      <m:oMath>
        <m:r>
          <w:rPr>
            <w:rFonts w:ascii="Cambria Math" w:hAnsi="Cambria Math"/>
          </w:rPr>
          <m:t>F(1,24)=0.54</m:t>
        </m:r>
      </m:oMath>
      <w:r w:rsidR="008359E2">
        <w:t xml:space="preserve">, </w:t>
      </w:r>
      <m:oMath>
        <m:r>
          <w:rPr>
            <w:rFonts w:ascii="Cambria Math" w:hAnsi="Cambria Math"/>
          </w:rPr>
          <m:t>p=.471</m:t>
        </m:r>
      </m:oMath>
      <w:r w:rsidR="008359E2">
        <w:t xml:space="preserve">, or Group x Cue interaction </w:t>
      </w:r>
      <m:oMath>
        <m:r>
          <w:rPr>
            <w:rFonts w:ascii="Cambria Math" w:hAnsi="Cambria Math"/>
          </w:rPr>
          <m:t>F(1,24)=0.04</m:t>
        </m:r>
      </m:oMath>
      <w:r w:rsidR="008359E2">
        <w:t xml:space="preserve">, </w:t>
      </w:r>
      <m:oMath>
        <m:r>
          <w:rPr>
            <w:rFonts w:ascii="Cambria Math" w:hAnsi="Cambria Math"/>
          </w:rPr>
          <m:t>p=.843</m:t>
        </m:r>
      </m:oMath>
      <w:r w:rsidR="008359E2">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008359E2" w:rsidRPr="004437AA">
        <w:rPr>
          <w:highlight w:val="yellow"/>
        </w:rPr>
        <w:t>Figure 2A &amp; C</w:t>
      </w:r>
      <w:r w:rsidR="008359E2">
        <w:t xml:space="preserve">, post infusion) are unlikely to be due to impairments in learning. </w:t>
      </w:r>
      <w:commentRangeStart w:id="49"/>
      <w:r w:rsidR="008359E2">
        <w:t>In addition to this, we rule out the possibility that the two groups used different attentional solutions to achieve a similar blocking result (</w:t>
      </w:r>
      <w:r w:rsidR="008359E2" w:rsidRPr="00994C11">
        <w:rPr>
          <w:highlight w:val="yellow"/>
        </w:rPr>
        <w:t>Figure 3-</w:t>
      </w:r>
      <w:r w:rsidR="00A4541B" w:rsidRPr="00A4541B">
        <w:rPr>
          <w:highlight w:val="yellow"/>
        </w:rPr>
        <w:t xml:space="preserve"> </w:t>
      </w:r>
      <w:r w:rsidR="00A4541B">
        <w:rPr>
          <w:highlight w:val="yellow"/>
        </w:rPr>
        <w:t>figure supplement</w:t>
      </w:r>
      <w:r w:rsidR="00A4541B" w:rsidRPr="00136F82">
        <w:rPr>
          <w:highlight w:val="yellow"/>
        </w:rPr>
        <w:t xml:space="preserve"> </w:t>
      </w:r>
      <w:r w:rsidR="00EF4474" w:rsidRPr="00EF4474">
        <w:rPr>
          <w:highlight w:val="yellow"/>
        </w:rPr>
        <w:t>3</w:t>
      </w:r>
      <w:r w:rsidR="008359E2">
        <w:t>).</w:t>
      </w:r>
      <w:commentRangeEnd w:id="49"/>
      <w:r w:rsidR="00C54A88">
        <w:rPr>
          <w:rStyle w:val="Marquedecommentaire"/>
        </w:rPr>
        <w:commentReference w:id="49"/>
      </w:r>
    </w:p>
    <w:p w14:paraId="544E3A01" w14:textId="77777777" w:rsidR="006A19B3" w:rsidRDefault="006A19B3">
      <w:pPr>
        <w:rPr>
          <w:sz w:val="24"/>
          <w:szCs w:val="24"/>
        </w:rPr>
      </w:pPr>
      <w:r>
        <w:br w:type="page"/>
      </w:r>
    </w:p>
    <w:p w14:paraId="58142023" w14:textId="77777777" w:rsidR="006A19B3" w:rsidRPr="00C42A81" w:rsidRDefault="006A19B3" w:rsidP="006A19B3">
      <w:pPr>
        <w:spacing w:line="240" w:lineRule="auto"/>
        <w:rPr>
          <w:rFonts w:cstheme="minorHAnsi"/>
          <w:sz w:val="24"/>
          <w:szCs w:val="24"/>
        </w:rPr>
      </w:pPr>
      <w:r>
        <w:rPr>
          <w:rFonts w:cstheme="minorHAnsi"/>
          <w:noProof/>
          <w:sz w:val="24"/>
          <w:szCs w:val="24"/>
        </w:rPr>
        <w:lastRenderedPageBreak/>
        <w:drawing>
          <wp:inline distT="0" distB="0" distL="0" distR="0" wp14:anchorId="06FC2B5E" wp14:editId="13187C5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1721CE83" w14:textId="77777777" w:rsidR="006A19B3" w:rsidRDefault="006A19B3" w:rsidP="006A19B3">
      <w:pPr>
        <w:spacing w:after="240" w:line="240" w:lineRule="auto"/>
        <w:rPr>
          <w:rFonts w:cstheme="minorHAnsi"/>
          <w:color w:val="212121"/>
          <w:sz w:val="24"/>
          <w:szCs w:val="24"/>
          <w:shd w:val="clear" w:color="auto" w:fill="FFFFFF"/>
        </w:rPr>
      </w:pPr>
      <w:r w:rsidRPr="00C42A81">
        <w:rPr>
          <w:rFonts w:cstheme="minorHAnsi"/>
          <w:b/>
          <w:sz w:val="24"/>
          <w:szCs w:val="24"/>
        </w:rPr>
        <w:t xml:space="preserve">Figure 3. </w:t>
      </w:r>
      <w:r w:rsidRPr="00C42A81">
        <w:rPr>
          <w:rFonts w:cstheme="minorHAnsi"/>
          <w:sz w:val="24"/>
          <w:szCs w:val="24"/>
        </w:rPr>
        <w:t>The effect of OFC inactivation during acquisition on subsequent learning in a Pavlovian blocking design.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5: </w:t>
      </w:r>
      <w:r w:rsidRPr="00C42A81">
        <w:rPr>
          <w:rFonts w:eastAsia="Times New Roman" w:cstheme="minorHAnsi"/>
          <w:color w:val="000000"/>
          <w:sz w:val="24"/>
          <w:szCs w:val="24"/>
          <w:lang w:val="en-AU" w:eastAsia="en-AU"/>
        </w:rPr>
        <w:t xml:space="preserve">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w:t>
      </w:r>
      <w:r w:rsidRPr="00C42A81">
        <w:rPr>
          <w:rFonts w:eastAsia="Times New Roman" w:cstheme="minorHAnsi"/>
          <w:color w:val="000000"/>
          <w:sz w:val="24"/>
          <w:szCs w:val="24"/>
          <w:highlight w:val="yellow"/>
          <w:lang w:val="en-AU" w:eastAsia="en-AU"/>
        </w:rPr>
        <w:t>Figure 3-figure supplement 1</w:t>
      </w:r>
      <w:r w:rsidRPr="00C42A81">
        <w:rPr>
          <w:rFonts w:eastAsia="Times New Roman" w:cstheme="minorHAnsi"/>
          <w:color w:val="000000"/>
          <w:sz w:val="24"/>
          <w:szCs w:val="24"/>
          <w:lang w:val="en-AU" w:eastAsia="en-AU"/>
        </w:rPr>
        <w:t>. (</w:t>
      </w:r>
      <w:r w:rsidRPr="00C42A81">
        <w:rPr>
          <w:rFonts w:eastAsia="Times New Roman" w:cstheme="minorHAnsi"/>
          <w:b/>
          <w:color w:val="000000"/>
          <w:sz w:val="24"/>
          <w:szCs w:val="24"/>
          <w:lang w:val="en-AU" w:eastAsia="en-AU"/>
        </w:rPr>
        <w:t>B</w:t>
      </w:r>
      <w:r w:rsidRPr="00C42A81">
        <w:rPr>
          <w:rFonts w:eastAsia="Times New Roman" w:cstheme="minorHAnsi"/>
          <w:color w:val="000000"/>
          <w:sz w:val="24"/>
          <w:szCs w:val="24"/>
          <w:lang w:val="en-AU" w:eastAsia="en-AU"/>
        </w:rPr>
        <w:t>) Pavlovian acquisition to cue A over 10 days, with intact OFC (days 1-4) and following infusion of saline or muscimol to functionally inactivate the OFC (days 5-10). Muscimol infusions significantly suppressed responding to cue A. (</w:t>
      </w:r>
      <w:r w:rsidRPr="00C42A81">
        <w:rPr>
          <w:rFonts w:eastAsia="Times New Roman" w:cstheme="minorHAnsi"/>
          <w:b/>
          <w:color w:val="000000"/>
          <w:sz w:val="24"/>
          <w:szCs w:val="24"/>
          <w:lang w:val="en-AU" w:eastAsia="en-AU"/>
        </w:rPr>
        <w:t>C</w:t>
      </w:r>
      <w:r w:rsidRPr="00C42A81">
        <w:rPr>
          <w:rFonts w:eastAsia="Times New Roman" w:cstheme="minorHAnsi"/>
          <w:color w:val="000000"/>
          <w:sz w:val="24"/>
          <w:szCs w:val="24"/>
          <w:lang w:val="en-AU" w:eastAsia="en-AU"/>
        </w:rPr>
        <w:t>) Performance during stage 2 of blocking to cue compounds AB and CD in the saline (left) and muscimol (right) infusion groups. (</w:t>
      </w:r>
      <w:r w:rsidRPr="00C42A81">
        <w:rPr>
          <w:rFonts w:eastAsia="Times New Roman" w:cstheme="minorHAnsi"/>
          <w:b/>
          <w:color w:val="000000"/>
          <w:sz w:val="24"/>
          <w:szCs w:val="24"/>
          <w:lang w:val="en-AU" w:eastAsia="en-AU"/>
        </w:rPr>
        <w:t>D</w:t>
      </w:r>
      <w:r w:rsidRPr="00C42A81">
        <w:rPr>
          <w:rFonts w:eastAsia="Times New Roman" w:cstheme="minorHAnsi"/>
          <w:color w:val="000000"/>
          <w:sz w:val="24"/>
          <w:szCs w:val="24"/>
          <w:lang w:val="en-AU" w:eastAsia="en-AU"/>
        </w:rPr>
        <w:t xml:space="preserve">) Responding during an extinction test to “blocked” cue B and the overshadowing control cue D. </w:t>
      </w:r>
      <w:r w:rsidRPr="00C42A81">
        <w:rPr>
          <w:rFonts w:eastAsia="Times New Roman" w:cstheme="minorHAnsi"/>
          <w:color w:val="000000"/>
          <w:sz w:val="24"/>
          <w:szCs w:val="24"/>
          <w:highlight w:val="yellow"/>
          <w:lang w:val="en-AU" w:eastAsia="en-AU"/>
        </w:rPr>
        <w:t>Figure 3-figure supplement 2</w:t>
      </w:r>
      <w:r w:rsidRPr="00C42A81">
        <w:rPr>
          <w:rFonts w:eastAsia="Times New Roman" w:cstheme="minorHAnsi"/>
          <w:color w:val="000000"/>
          <w:sz w:val="24"/>
          <w:szCs w:val="24"/>
          <w:lang w:val="en-AU" w:eastAsia="en-AU"/>
        </w:rPr>
        <w:t xml:space="preserve">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w:t>
      </w:r>
      <w:r w:rsidRPr="00C42A81">
        <w:rPr>
          <w:rFonts w:cstheme="minorHAnsi"/>
          <w:color w:val="212121"/>
          <w:sz w:val="24"/>
          <w:szCs w:val="24"/>
          <w:shd w:val="clear" w:color="auto" w:fill="FFFFFF"/>
        </w:rPr>
        <w:t>Pavlovian responding quantified by the rate of discriminative responding (CS-PreCS). Error bars depict ± SEM.</w:t>
      </w:r>
    </w:p>
    <w:p w14:paraId="2C12AF18" w14:textId="66AAAC0D" w:rsidR="006A19B3" w:rsidRDefault="006A19B3">
      <w:pPr>
        <w:rPr>
          <w:sz w:val="24"/>
          <w:szCs w:val="24"/>
        </w:rPr>
      </w:pPr>
      <w:r>
        <w:br w:type="page"/>
      </w:r>
    </w:p>
    <w:p w14:paraId="727A122C" w14:textId="2CB12ADD" w:rsidR="00F56CB9" w:rsidRDefault="004779A5" w:rsidP="00F56CB9">
      <w:pPr>
        <w:pStyle w:val="Corpsdetexte"/>
      </w:pPr>
      <w:r>
        <w:rPr>
          <w:b/>
        </w:rPr>
        <w:lastRenderedPageBreak/>
        <w:t xml:space="preserve">Experiment 6: </w:t>
      </w:r>
      <w:r w:rsidR="00F56CB9">
        <w:rPr>
          <w:b/>
        </w:rPr>
        <w:t>Competing response values</w:t>
      </w:r>
    </w:p>
    <w:p w14:paraId="3ED3643D" w14:textId="7ECD2CB0" w:rsidR="008F6327" w:rsidRDefault="0099516D" w:rsidP="00F56CB9">
      <w:pPr>
        <w:pStyle w:val="Corpsdetexte"/>
      </w:pPr>
      <w:r w:rsidRPr="0099516D">
        <w:t xml:space="preserve">One possible account of the impaired performance following OFC inactivation in the present study is an inability to potentiate learned behaviour based on the current value of the expected outcome. Specifically, OFC inactivation may disrupt the ability to potentiate performance based on the current motivational value of the </w:t>
      </w:r>
      <w:r w:rsidR="00A75BA9" w:rsidRPr="0099516D">
        <w:t>outcome but</w:t>
      </w:r>
      <w:r w:rsidRPr="0099516D">
        <w:t xml:space="preserve"> leave intact knowledge about the predictive cue-outcome relationship (as suggested by intact associative blocking; </w:t>
      </w:r>
      <w:r w:rsidRPr="00E30695">
        <w:rPr>
          <w:highlight w:val="yellow"/>
        </w:rPr>
        <w:t>Figure 3</w:t>
      </w:r>
      <w:r w:rsidRPr="0099516D">
        <w:t xml:space="preserve">). While there are no overt alternative rewards in the simple Pavlovian task employed here, there is always an array of potential competing alternative behaviours available to the animal in the chamber e.g. exploration locomotion, grooming, rearing/orienting </w:t>
      </w:r>
      <w:proofErr w:type="spellStart"/>
      <w:r w:rsidRPr="0099516D">
        <w:t>etc</w:t>
      </w:r>
      <w:proofErr w:type="spellEnd"/>
      <w:r w:rsidRPr="0099516D">
        <w:t xml:space="preserve">… These </w:t>
      </w:r>
      <w:proofErr w:type="spellStart"/>
      <w:r w:rsidRPr="0099516D">
        <w:t>behaviours</w:t>
      </w:r>
      <w:proofErr w:type="spellEnd"/>
      <w:r w:rsidRPr="0099516D">
        <w:t xml:space="preserve"> normally compete with the target magazine approach behaviour, and indeed the relative balance of these behaviours has been shown to develop over the course of Pavlovian acquisition</w:t>
      </w:r>
      <w:r w:rsidR="0054320C">
        <w:t xml:space="preserve"> </w:t>
      </w:r>
      <w:r w:rsidR="0054320C">
        <w:fldChar w:fldCharType="begin" w:fldLock="1"/>
      </w:r>
      <w:r w:rsidR="00E92079">
        <w:instrText>ADDIN CSL_CITATION {"citationItems":[{"id":"ITEM-1","itemData":{"ISBN":"0097-7403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Process","id":"ITEM-1","issue":"1","issued":{"date-parts":[["1977"]]},"note":"Holland,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conditioning","type":"article-journal","volume":"1"},"uris":["http://www.mendeley.com/documents/?uuid=a456e714-9ad6-4b8d-9124-f0e08068b1a0"]},{"id":"ITEM-3","itemData":{"ISBN":"0-12-464650-6","author":[{"dropping-particle":"","family":"Mackintosh","given":"N J","non-dropping-particle":"","parse-names":false,"suffix":""}],"id":"ITEM-3","issued":{"date-parts":[["1974"]]},"number-of-pages":"730","publisher":"Academic Press","publisher-place":"London, UK","title":"The psychology of animal learning","type":"book"},"uris":["http://www.mendeley.com/documents/?uuid=82ad4646-aff0-4582-9419-e187ccc9f2cd"]},{"id":"ITEM-4","itemData":{"ISBN":"0470990260","PMID":"2235758","author":[{"dropping-particle":"","family":"Boakes","given":"R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B","non-dropping-particle":"","parse-names":false,"suffix":""}],"id":"ITEM-4","issued":{"date-parts":[["1977"]]},"note":"76054651\nedited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reinforcement","type":"chapter"},"uris":["http://www.mendeley.com/documents/?uuid=96989b49-657c-461b-9cdc-6ddf0461e066"]},{"id":"ITEM-5","itemData":{"DOI":"10.3758/BF03210949","ISSN":"10699384","abstract":"The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Review","id":"ITEM-5","issue":"4","issued":{"date-parts":[["1994"]]},"page":"451-456","title":"Commentary: What are behavior systems and what use are they?","type":"article-journal","volume":"1"},"uris":["http://www.mendeley.com/documents/?uuid=6f0f76a3-6385-4a22-9799-632fabf94370"]}],"mendeley":{"formattedCitation":"(Boakes, 1977; Holland, 1977; Mackintosh, 1974; Shettleworth, 1994; Timberlake, 1994)","plainTextFormattedCitation":"(Boakes, 1977; Holland, 1977; Mackintosh, 1974; Shettleworth, 1994; Timberlake, 1994)","previouslyFormattedCitation":"(Boakes, 1977; Holland, 1977; Mackintosh, 1974; Shettleworth, 1994; Timberlake, 1994)"},"properties":{"noteIndex":0},"schema":"https://github.com/citation-style-language/schema/raw/master/csl-citation.json"}</w:instrText>
      </w:r>
      <w:r w:rsidR="0054320C">
        <w:fldChar w:fldCharType="separate"/>
      </w:r>
      <w:r w:rsidR="00B73B3F" w:rsidRPr="00B73B3F">
        <w:rPr>
          <w:noProof/>
        </w:rPr>
        <w:t>(Boakes, 1977; Holland, 1977; Mackintosh, 1974; Shettleworth, 1994; Timberlake, 1994)</w:t>
      </w:r>
      <w:r w:rsidR="0054320C">
        <w:fldChar w:fldCharType="end"/>
      </w:r>
      <w:r w:rsidRPr="0099516D">
        <w:t xml:space="preserve">. Therefore, judgements about the current/relative value of an expected outcome are likely to incorporate the relative value of these competing behavioural options with factors such as the current motivation (e.g. hunger), reward magnitude (e.g. volume, concentration/number), reward probability. </w:t>
      </w:r>
    </w:p>
    <w:p w14:paraId="50331E28" w14:textId="2E1A3797" w:rsidR="0099516D" w:rsidRDefault="0099516D" w:rsidP="00F56CB9">
      <w:pPr>
        <w:pStyle w:val="Corpsdetexte"/>
      </w:pPr>
      <w:commentRangeStart w:id="50"/>
      <w:r w:rsidRPr="0099516D">
        <w:t>Given this possibility, we hypothesized that post-training OFC inactivation impaired acquisition behaviour by disrupting the ability to modulate behaviour based on the relative value of these competing responses</w:t>
      </w:r>
      <w:commentRangeEnd w:id="50"/>
      <w:r w:rsidR="009A0EE4">
        <w:rPr>
          <w:rStyle w:val="Marquedecommentaire"/>
        </w:rPr>
        <w:commentReference w:id="50"/>
      </w:r>
      <w:r w:rsidRPr="0099516D">
        <w:t>. Since the nature and value of these alternative behaviours is hard to quantify (and are likely subject-specific), we designed a task with a clearly defined alternative behaviour whose value could be experimentally manipulated. Specifically, we compared the strength of the standard magazine approach during a Pavlovian CS to the relative value of a competing unsignalled background rate of reward on the opposite side of the experimental chamber.</w:t>
      </w:r>
    </w:p>
    <w:p w14:paraId="1D4DEAAF" w14:textId="1C701965" w:rsidR="0067425B" w:rsidRDefault="00C93E9C" w:rsidP="00F56CB9">
      <w:pPr>
        <w:pStyle w:val="Corpsdetexte"/>
      </w:pPr>
      <w:r>
        <w:t>The task involved a Pavlovian cue-outcome procedure similar to those described above i.e. a 15s white-noise auditory stimulus predicted the delivery of a food pellet into a reward magazine</w:t>
      </w:r>
      <w:r w:rsidR="00504ACE">
        <w:t xml:space="preserve"> at the front of the </w:t>
      </w:r>
      <w:r w:rsidR="00504ACE" w:rsidRPr="00A4541B">
        <w:t>chamber</w:t>
      </w:r>
      <w:r w:rsidRPr="00A4541B">
        <w:t xml:space="preserve"> </w:t>
      </w:r>
      <w:r w:rsidRPr="00A4541B">
        <w:rPr>
          <w:highlight w:val="yellow"/>
        </w:rPr>
        <w:t>(Figure 4</w:t>
      </w:r>
      <w:r w:rsidR="00C279B0" w:rsidRPr="00A4541B">
        <w:rPr>
          <w:highlight w:val="yellow"/>
        </w:rPr>
        <w:t>-</w:t>
      </w:r>
      <w:r w:rsidR="00A4541B" w:rsidRPr="00A4541B">
        <w:rPr>
          <w:highlight w:val="yellow"/>
        </w:rPr>
        <w:t xml:space="preserve"> figure supplement </w:t>
      </w:r>
      <w:r w:rsidR="003A01EC" w:rsidRPr="00A4541B">
        <w:rPr>
          <w:highlight w:val="yellow"/>
        </w:rPr>
        <w:t>1</w:t>
      </w:r>
      <w:r w:rsidRPr="00A4541B">
        <w:rPr>
          <w:highlight w:val="yellow"/>
        </w:rPr>
        <w:t>).</w:t>
      </w:r>
      <w:r w:rsidR="00994493" w:rsidRPr="00A4541B">
        <w:rPr>
          <w:u w:val="single"/>
        </w:rPr>
        <w:t xml:space="preserve"> </w:t>
      </w:r>
      <w:r w:rsidR="00400837">
        <w:t xml:space="preserve">Independently of this </w:t>
      </w:r>
      <w:r w:rsidR="0099516D">
        <w:t xml:space="preserve">CS-US </w:t>
      </w:r>
      <w:r w:rsidR="00400837">
        <w:t xml:space="preserve">contingency, the background rate of reward in the environment was </w:t>
      </w:r>
      <w:r w:rsidR="00A5719C">
        <w:t xml:space="preserve">also </w:t>
      </w:r>
      <w:r w:rsidR="00400837">
        <w:t>manipulated</w:t>
      </w:r>
      <w:r w:rsidR="00A5719C">
        <w:t>.</w:t>
      </w:r>
      <w:r w:rsidR="007740BE">
        <w:t xml:space="preserve"> Liquid sucrose reward was made available </w:t>
      </w:r>
      <w:r w:rsidR="00504ACE">
        <w:t>randomly</w:t>
      </w:r>
      <w:r w:rsidR="00AB613A">
        <w:t xml:space="preserve"> (i.e. unsignalled delivery)</w:t>
      </w:r>
      <w:r w:rsidR="00504ACE">
        <w:t xml:space="preserve"> throughout the session in a second reward magazine located at the back of the chamber.</w:t>
      </w:r>
      <w:r w:rsidR="00AB613A">
        <w:t xml:space="preserve"> </w:t>
      </w:r>
      <w:r w:rsidR="008D35CB">
        <w:t xml:space="preserve">The probability of sucrose availability </w:t>
      </w:r>
      <w:r w:rsidR="00073950">
        <w:t>remained</w:t>
      </w:r>
      <w:r w:rsidR="004D5DFF">
        <w:t xml:space="preserve"> constant for blocks of </w:t>
      </w:r>
      <w:r w:rsidR="00341C66">
        <w:t>8 trials but</w:t>
      </w:r>
      <w:r w:rsidR="004D5DFF">
        <w:t xml:space="preserve"> </w:t>
      </w:r>
      <w:r w:rsidR="00C238C2">
        <w:t xml:space="preserve">changed </w:t>
      </w:r>
      <w:r w:rsidR="008D35CB">
        <w:t xml:space="preserve">within each session </w:t>
      </w:r>
      <w:r w:rsidR="00C238C2">
        <w:t>in a randomized order</w:t>
      </w:r>
      <w:r w:rsidR="008D35CB">
        <w:t>.</w:t>
      </w:r>
      <w:r w:rsidR="000869AD">
        <w:t xml:space="preserve"> </w:t>
      </w:r>
      <w:r w:rsidR="00546588">
        <w:t>S</w:t>
      </w:r>
      <w:r w:rsidR="00DE562A">
        <w:t xml:space="preserve">ucrose was </w:t>
      </w:r>
      <w:r w:rsidR="00861576">
        <w:t>presented</w:t>
      </w:r>
      <w:r w:rsidR="00DE562A">
        <w:t xml:space="preserve"> in a dipper cup for 5s and then retracted </w:t>
      </w:r>
      <w:r w:rsidR="00C96F49">
        <w:t>so that t</w:t>
      </w:r>
      <w:r w:rsidR="000869AD">
        <w:t xml:space="preserve">his background reinforcement rate could only be determined by sampling the magazine </w:t>
      </w:r>
      <w:r w:rsidR="00DE562A">
        <w:t>location</w:t>
      </w:r>
      <w:r w:rsidR="000869AD">
        <w:t>.</w:t>
      </w:r>
      <w:r w:rsidR="003A5BC0">
        <w:t xml:space="preserve"> This task provided a measure of a reward guided exploratory behaviour in the sucrose magazine, and Pavlovian behaviour to the pellet magazine driven by the expected value of the predicted outcome</w:t>
      </w:r>
      <w:r w:rsidR="00BE3EA7">
        <w:t xml:space="preserve">. Normally, animals will engage in a range of unmeasured and uncontrolled alternative behaviours in a testing chamber (e.g. exploration, orienting, grooming, </w:t>
      </w:r>
      <w:proofErr w:type="spellStart"/>
      <w:r w:rsidR="00BE3EA7">
        <w:t>etc</w:t>
      </w:r>
      <w:proofErr w:type="spellEnd"/>
      <w:r w:rsidR="00BE3EA7">
        <w:t>…) that may compete with Pavlovian magazine approach. Here we provide a means to guide and control these alternative behaviours towards the sucrose magazine, and explicitly measure the integration of un-cued and cued expected value.</w:t>
      </w:r>
      <w:r w:rsidR="00DA22B0">
        <w:t xml:space="preserve"> </w:t>
      </w:r>
      <w:r w:rsidR="002E6720">
        <w:t xml:space="preserve">We also </w:t>
      </w:r>
      <w:r w:rsidR="00263DBE">
        <w:t>confirmed that behaviour in this task was sensitive to changes in reward value</w:t>
      </w:r>
      <w:r w:rsidR="00C72862">
        <w:t>/</w:t>
      </w:r>
      <w:r w:rsidR="00B904F5">
        <w:t>size and</w:t>
      </w:r>
      <w:r w:rsidR="00C72862">
        <w:t xml:space="preserve"> ruled out </w:t>
      </w:r>
      <w:r w:rsidR="005A26E5">
        <w:t>the influence of thirst on the valuation of the liquid sucrose reward.</w:t>
      </w:r>
      <w:r w:rsidR="00263DBE">
        <w:t xml:space="preserve"> </w:t>
      </w:r>
    </w:p>
    <w:p w14:paraId="29C726B1" w14:textId="64879C30" w:rsidR="00DC3952" w:rsidRDefault="000F0A98" w:rsidP="00F56CB9">
      <w:pPr>
        <w:pStyle w:val="Corpsdetexte"/>
      </w:pPr>
      <w:r>
        <w:lastRenderedPageBreak/>
        <w:t>An analysis of the separate magazine approach data (</w:t>
      </w:r>
      <w:r w:rsidR="002D1D77" w:rsidRPr="00D02140">
        <w:rPr>
          <w:highlight w:val="yellow"/>
        </w:rPr>
        <w:t xml:space="preserve">Figure </w:t>
      </w:r>
      <w:r w:rsidR="00D02140" w:rsidRPr="008136EA">
        <w:rPr>
          <w:highlight w:val="yellow"/>
        </w:rPr>
        <w:t>4</w:t>
      </w:r>
      <w:r w:rsidR="00C82088" w:rsidRPr="008136EA">
        <w:rPr>
          <w:highlight w:val="yellow"/>
        </w:rPr>
        <w:t>A-B, D-E,</w:t>
      </w:r>
      <w:r w:rsidR="008136EA" w:rsidRPr="008136EA">
        <w:rPr>
          <w:highlight w:val="yellow"/>
        </w:rPr>
        <w:t>G-H</w:t>
      </w:r>
      <w:r>
        <w:t xml:space="preserve">) was performed using a Shift (Acquisition, Thirst, 4xSucrose) x Period (PreCS, CS) x Magazine (Sucrose, Pellet) x Probability (Low, Medium, High) repeated measures ANOVA. First, we confirmed </w:t>
      </w:r>
      <w:r w:rsidR="000879A2">
        <w:t xml:space="preserve">that the CS </w:t>
      </w:r>
      <w:r w:rsidR="007F206C">
        <w:t xml:space="preserve">increased behaviour </w:t>
      </w:r>
      <w:r w:rsidR="00E5376B">
        <w:t xml:space="preserve">above PreCS levels </w:t>
      </w:r>
      <w:r w:rsidR="006444FC">
        <w:t xml:space="preserve">at the Pellet but not the Sucrose magazine </w:t>
      </w:r>
      <w:r w:rsidR="007F206C">
        <w:t xml:space="preserve"> </w:t>
      </w:r>
      <w:r w:rsidR="00DC3952">
        <w:t xml:space="preserve">(Pellet magazine: PreCS vs CS </w:t>
      </w:r>
      <m:oMath>
        <m:r>
          <w:rPr>
            <w:rFonts w:ascii="Cambria Math" w:hAnsi="Cambria Math"/>
          </w:rPr>
          <m:t>t(7)=-5.44</m:t>
        </m:r>
      </m:oMath>
      <w:r w:rsidR="00DC3952">
        <w:t xml:space="preserve">, </w:t>
      </w:r>
      <m:oMath>
        <m:r>
          <w:rPr>
            <w:rFonts w:ascii="Cambria Math" w:hAnsi="Cambria Math"/>
          </w:rPr>
          <m:t>p=.001</m:t>
        </m:r>
      </m:oMath>
      <w:r w:rsidR="00DC3952">
        <w:t xml:space="preserve">, Sucrose magazine: PreCS vs CS </w:t>
      </w:r>
      <m:oMath>
        <m:r>
          <w:rPr>
            <w:rFonts w:ascii="Cambria Math" w:hAnsi="Cambria Math"/>
          </w:rPr>
          <m:t>t(7)=-1.07</m:t>
        </m:r>
      </m:oMath>
      <w:r w:rsidR="00DC3952">
        <w:t xml:space="preserve">, </w:t>
      </w:r>
      <m:oMath>
        <m:r>
          <w:rPr>
            <w:rFonts w:ascii="Cambria Math" w:hAnsi="Cambria Math"/>
          </w:rPr>
          <m:t>p=.322</m:t>
        </m:r>
      </m:oMath>
      <w:r w:rsidR="00DC3952">
        <w:t xml:space="preserve">; Significant Period x Magazine interaction </w:t>
      </w:r>
      <m:oMath>
        <m:r>
          <w:rPr>
            <w:rFonts w:ascii="Cambria Math" w:hAnsi="Cambria Math"/>
          </w:rPr>
          <m:t>F(1,7)=13.44</m:t>
        </m:r>
      </m:oMath>
      <w:r w:rsidR="00DC3952">
        <w:t xml:space="preserve">, </w:t>
      </w:r>
      <m:oMath>
        <m:r>
          <w:rPr>
            <w:rFonts w:ascii="Cambria Math" w:hAnsi="Cambria Math"/>
          </w:rPr>
          <m:t>p=.008</m:t>
        </m:r>
      </m:oMath>
      <w:r w:rsidR="00DC3952">
        <w:t xml:space="preserve">, and main effect of Period </w:t>
      </w:r>
      <m:oMath>
        <m:r>
          <w:rPr>
            <w:rFonts w:ascii="Cambria Math" w:hAnsi="Cambria Math"/>
          </w:rPr>
          <m:t>F(1,7)=71.86</m:t>
        </m:r>
      </m:oMath>
      <w:r w:rsidR="00DC3952">
        <w:t xml:space="preserve">, </w:t>
      </w:r>
      <m:oMath>
        <m:r>
          <w:rPr>
            <w:rFonts w:ascii="Cambria Math" w:hAnsi="Cambria Math"/>
          </w:rPr>
          <m:t>p&lt;.001</m:t>
        </m:r>
      </m:oMath>
      <w:r w:rsidR="00DC3952">
        <w:t xml:space="preserve">). </w:t>
      </w:r>
      <w:r w:rsidR="004320CD">
        <w:t>Therefore</w:t>
      </w:r>
      <w:r w:rsidR="004678B0">
        <w:t xml:space="preserve">, </w:t>
      </w:r>
      <w:r w:rsidR="009A3D22">
        <w:t>Pavlovian behaviour directed at the Pellet magazine</w:t>
      </w:r>
      <w:r w:rsidR="004678B0">
        <w:t xml:space="preserve"> could be effectively dissociated </w:t>
      </w:r>
      <w:r w:rsidR="009A3D22">
        <w:t>from exploratory sampling behaviour directed at the Sucrose magazine.</w:t>
      </w:r>
    </w:p>
    <w:p w14:paraId="7B629913" w14:textId="4E376C4E" w:rsidR="004F5644" w:rsidRDefault="009F5D99" w:rsidP="0090665A">
      <w:pPr>
        <w:pStyle w:val="Corpsdetexte"/>
      </w:pPr>
      <w:r>
        <w:t>Next, we confirmed that</w:t>
      </w:r>
      <w:r w:rsidR="00844071">
        <w:t xml:space="preserve"> animals </w:t>
      </w:r>
      <w:r w:rsidR="00183C55">
        <w:t>were sensitive to the</w:t>
      </w:r>
      <w:r w:rsidR="001B767A">
        <w:t xml:space="preserve"> background rate of sucrose delivery</w:t>
      </w:r>
      <w:r w:rsidR="00183C55">
        <w:t xml:space="preserve">. The </w:t>
      </w:r>
      <w:r w:rsidR="00135D13">
        <w:t>probability of sucrose modulated activity in the Sucrose and Pellet magazines in opposing directions</w:t>
      </w:r>
      <w:r w:rsidR="0090665A">
        <w:t xml:space="preserve"> (significant Magazine x Probability interaction </w:t>
      </w:r>
      <m:oMath>
        <m:r>
          <w:rPr>
            <w:rFonts w:ascii="Cambria Math" w:hAnsi="Cambria Math"/>
          </w:rPr>
          <m:t>F(2,14)=22.49</m:t>
        </m:r>
      </m:oMath>
      <w:r w:rsidR="0090665A">
        <w:t xml:space="preserve">, </w:t>
      </w:r>
      <m:oMath>
        <m:r>
          <w:rPr>
            <w:rFonts w:ascii="Cambria Math" w:hAnsi="Cambria Math"/>
          </w:rPr>
          <m:t>p&lt;.001</m:t>
        </m:r>
      </m:oMath>
      <w:r w:rsidR="0090665A">
        <w:t xml:space="preserve">). As the probability of sucrose availability increased, activity at the sucrose magazine increased whereas activity at the pellet magazine decreased (Sucrose magazine: Low vs Medium </w:t>
      </w:r>
      <m:oMath>
        <m:r>
          <w:rPr>
            <w:rFonts w:ascii="Cambria Math" w:hAnsi="Cambria Math"/>
          </w:rPr>
          <m:t>t(7)=-8.93</m:t>
        </m:r>
      </m:oMath>
      <w:r w:rsidR="0090665A">
        <w:t xml:space="preserve">, </w:t>
      </w:r>
      <m:oMath>
        <m:r>
          <w:rPr>
            <w:rFonts w:ascii="Cambria Math" w:hAnsi="Cambria Math"/>
          </w:rPr>
          <m:t>p&lt;.001</m:t>
        </m:r>
      </m:oMath>
      <w:r w:rsidR="0090665A">
        <w:t xml:space="preserve">, Low vs High </w:t>
      </w:r>
      <m:oMath>
        <m:r>
          <w:rPr>
            <w:rFonts w:ascii="Cambria Math" w:hAnsi="Cambria Math"/>
          </w:rPr>
          <m:t>t(7)=-6.81</m:t>
        </m:r>
      </m:oMath>
      <w:r w:rsidR="0090665A">
        <w:t xml:space="preserve">, </w:t>
      </w:r>
      <m:oMath>
        <m:r>
          <w:rPr>
            <w:rFonts w:ascii="Cambria Math" w:hAnsi="Cambria Math"/>
          </w:rPr>
          <m:t>p=.001</m:t>
        </m:r>
      </m:oMath>
      <w:r w:rsidR="0090665A">
        <w:t xml:space="preserve">, Medium vs High </w:t>
      </w:r>
      <m:oMath>
        <m:r>
          <w:rPr>
            <w:rFonts w:ascii="Cambria Math" w:hAnsi="Cambria Math"/>
          </w:rPr>
          <m:t>t(7)=-4.86</m:t>
        </m:r>
      </m:oMath>
      <w:r w:rsidR="0090665A">
        <w:t xml:space="preserve">, </w:t>
      </w:r>
      <m:oMath>
        <m:r>
          <w:rPr>
            <w:rFonts w:ascii="Cambria Math" w:hAnsi="Cambria Math"/>
          </w:rPr>
          <m:t>p=.005</m:t>
        </m:r>
      </m:oMath>
      <w:r w:rsidR="0090665A">
        <w:t xml:space="preserve">, Pellet magazine: Low vs Medium </w:t>
      </w:r>
      <m:oMath>
        <m:r>
          <w:rPr>
            <w:rFonts w:ascii="Cambria Math" w:hAnsi="Cambria Math"/>
          </w:rPr>
          <m:t>t(7)=1.68</m:t>
        </m:r>
      </m:oMath>
      <w:r w:rsidR="0090665A">
        <w:t xml:space="preserve">, </w:t>
      </w:r>
      <m:oMath>
        <m:r>
          <w:rPr>
            <w:rFonts w:ascii="Cambria Math" w:hAnsi="Cambria Math"/>
          </w:rPr>
          <m:t>p=.279</m:t>
        </m:r>
      </m:oMath>
      <w:r w:rsidR="0090665A">
        <w:t xml:space="preserve">, Low vs High </w:t>
      </w:r>
      <m:oMath>
        <m:r>
          <w:rPr>
            <w:rFonts w:ascii="Cambria Math" w:hAnsi="Cambria Math"/>
          </w:rPr>
          <m:t>t(7)=2.78</m:t>
        </m:r>
      </m:oMath>
      <w:r w:rsidR="0090665A">
        <w:t xml:space="preserve">, </w:t>
      </w:r>
      <m:oMath>
        <m:r>
          <w:rPr>
            <w:rFonts w:ascii="Cambria Math" w:hAnsi="Cambria Math"/>
          </w:rPr>
          <m:t>p=.062</m:t>
        </m:r>
      </m:oMath>
      <w:r w:rsidR="0090665A">
        <w:t xml:space="preserve">, Medium vs High </w:t>
      </w:r>
      <m:oMath>
        <m:r>
          <w:rPr>
            <w:rFonts w:ascii="Cambria Math" w:hAnsi="Cambria Math"/>
          </w:rPr>
          <m:t>t(7)=4.00</m:t>
        </m:r>
      </m:oMath>
      <w:r w:rsidR="0090665A">
        <w:t xml:space="preserve">, </w:t>
      </w:r>
      <m:oMath>
        <m:r>
          <w:rPr>
            <w:rFonts w:ascii="Cambria Math" w:hAnsi="Cambria Math"/>
          </w:rPr>
          <m:t>p=.013</m:t>
        </m:r>
      </m:oMath>
      <w:r w:rsidR="0090665A">
        <w:t xml:space="preserve">). </w:t>
      </w:r>
      <w:r w:rsidR="004320CD">
        <w:t xml:space="preserve">This shows that (1) </w:t>
      </w:r>
      <w:r w:rsidR="004F5644">
        <w:t xml:space="preserve">Sucrose magazine behaviour </w:t>
      </w:r>
      <w:r w:rsidR="00971589">
        <w:t xml:space="preserve">was sensitive to the </w:t>
      </w:r>
      <w:r w:rsidR="003332C9">
        <w:t xml:space="preserve">unsignalled changes in the </w:t>
      </w:r>
      <w:r w:rsidR="00971589">
        <w:t>background rate of sucrose availability</w:t>
      </w:r>
      <w:r w:rsidR="003332C9">
        <w:t xml:space="preserve">, and (2) </w:t>
      </w:r>
      <w:r w:rsidR="00811F0D">
        <w:t xml:space="preserve">Pellet magazine behaviour </w:t>
      </w:r>
      <w:r w:rsidR="005A027E">
        <w:t xml:space="preserve">reflects </w:t>
      </w:r>
      <w:r w:rsidR="003A1D41">
        <w:t>the trade-off between</w:t>
      </w:r>
      <w:r w:rsidR="005E63EC">
        <w:t>, and integration of,</w:t>
      </w:r>
      <w:r w:rsidR="003A1D41">
        <w:t xml:space="preserve"> the expected Pavlovian pellet reward and the background rate of sucrose availability.</w:t>
      </w:r>
    </w:p>
    <w:p w14:paraId="7AC210CB" w14:textId="4EDB0889" w:rsidR="000D7F6F" w:rsidRDefault="005E63EC" w:rsidP="0090665A">
      <w:pPr>
        <w:pStyle w:val="Corpsdetexte"/>
      </w:pPr>
      <w:r>
        <w:t xml:space="preserve">Finally, </w:t>
      </w:r>
      <w:r w:rsidR="002602D2">
        <w:t>we confirmed that the motivation for the sucrose reward</w:t>
      </w:r>
      <w:r w:rsidR="00807B41">
        <w:t xml:space="preserve"> (</w:t>
      </w:r>
      <w:r w:rsidR="00807B41" w:rsidRPr="00B97AAB">
        <w:rPr>
          <w:highlight w:val="yellow"/>
        </w:rPr>
        <w:t>Figure 4</w:t>
      </w:r>
      <w:r w:rsidR="00B97AAB" w:rsidRPr="00B97AAB">
        <w:rPr>
          <w:highlight w:val="yellow"/>
        </w:rPr>
        <w:t>A-C</w:t>
      </w:r>
      <w:r w:rsidR="00B97AAB">
        <w:t>)</w:t>
      </w:r>
      <w:r w:rsidR="002602D2">
        <w:t xml:space="preserve"> was not significantly driven by </w:t>
      </w:r>
      <w:r w:rsidR="0090306A">
        <w:t>a motivational state of thirst</w:t>
      </w:r>
      <w:r w:rsidR="00874FCA">
        <w:t xml:space="preserve"> (</w:t>
      </w:r>
      <w:r w:rsidR="00874FCA" w:rsidRPr="00807B41">
        <w:rPr>
          <w:highlight w:val="yellow"/>
        </w:rPr>
        <w:t>Figure</w:t>
      </w:r>
      <w:r w:rsidR="00807B41" w:rsidRPr="00807B41">
        <w:rPr>
          <w:highlight w:val="yellow"/>
        </w:rPr>
        <w:t xml:space="preserve"> 4D-F</w:t>
      </w:r>
      <w:r w:rsidR="00807B41">
        <w:t>)</w:t>
      </w:r>
      <w:r w:rsidR="0090306A">
        <w:t xml:space="preserve">, and that </w:t>
      </w:r>
      <w:r w:rsidR="00882B4C">
        <w:t xml:space="preserve">the behaviours in this task were sensitive to changes in reward </w:t>
      </w:r>
      <w:r w:rsidR="00D64733">
        <w:t>value (i.e. a 4-fold increase in sucrose volume</w:t>
      </w:r>
      <w:r w:rsidR="00807B41">
        <w:t xml:space="preserve">; </w:t>
      </w:r>
      <w:r w:rsidR="00807B41" w:rsidRPr="00807B41">
        <w:rPr>
          <w:highlight w:val="yellow"/>
        </w:rPr>
        <w:t>Figure 4G-I</w:t>
      </w:r>
      <w:r w:rsidR="00AA0A4B">
        <w:t xml:space="preserve">). </w:t>
      </w:r>
      <w:r w:rsidR="001E631D">
        <w:t xml:space="preserve">Increasing sucrose reward size selectively increased behaviour at the Sucrose </w:t>
      </w:r>
      <w:r w:rsidR="008775A0">
        <w:t xml:space="preserve">but not the Pellet magazine, whereas </w:t>
      </w:r>
      <w:r w:rsidR="003B3CCD">
        <w:t>a motivational state of thirst did not significantly affect behaviour at either magazine (</w:t>
      </w:r>
      <w:r w:rsidR="00417F8D">
        <w:t xml:space="preserve">significant Magazine x Shift interaction </w:t>
      </w:r>
      <m:oMath>
        <m:r>
          <w:rPr>
            <w:rFonts w:ascii="Cambria Math" w:hAnsi="Cambria Math"/>
          </w:rPr>
          <m:t>F(2,14)=5.03</m:t>
        </m:r>
      </m:oMath>
      <w:r w:rsidR="00417F8D">
        <w:t xml:space="preserve">, </w:t>
      </w:r>
      <m:oMath>
        <m:r>
          <w:rPr>
            <w:rFonts w:ascii="Cambria Math" w:hAnsi="Cambria Math"/>
          </w:rPr>
          <m:t>p=.023</m:t>
        </m:r>
      </m:oMath>
      <w:r w:rsidR="00417F8D">
        <w:t xml:space="preserve">; Sucrose magazine: Acquisition vs Thirst </w:t>
      </w:r>
      <m:oMath>
        <m:r>
          <w:rPr>
            <w:rFonts w:ascii="Cambria Math" w:hAnsi="Cambria Math"/>
          </w:rPr>
          <m:t>t(7)=-2.50</m:t>
        </m:r>
      </m:oMath>
      <w:r w:rsidR="00417F8D">
        <w:t xml:space="preserve">, </w:t>
      </w:r>
      <m:oMath>
        <m:r>
          <w:rPr>
            <w:rFonts w:ascii="Cambria Math" w:hAnsi="Cambria Math"/>
          </w:rPr>
          <m:t>p=.092</m:t>
        </m:r>
      </m:oMath>
      <w:r w:rsidR="00417F8D">
        <w:t xml:space="preserve"> 4xSucrose vs Acquisition </w:t>
      </w:r>
      <m:oMath>
        <m:r>
          <w:rPr>
            <w:rFonts w:ascii="Cambria Math" w:hAnsi="Cambria Math"/>
          </w:rPr>
          <m:t>t(7)=-3.86</m:t>
        </m:r>
      </m:oMath>
      <w:r w:rsidR="00417F8D">
        <w:t xml:space="preserve">, </w:t>
      </w:r>
      <m:oMath>
        <m:r>
          <w:rPr>
            <w:rFonts w:ascii="Cambria Math" w:hAnsi="Cambria Math"/>
          </w:rPr>
          <m:t>p=.015</m:t>
        </m:r>
      </m:oMath>
      <w:r w:rsidR="00417F8D">
        <w:t xml:space="preserve"> 4xSucrose vs Thirst </w:t>
      </w:r>
      <m:oMath>
        <m:r>
          <w:rPr>
            <w:rFonts w:ascii="Cambria Math" w:hAnsi="Cambria Math"/>
          </w:rPr>
          <m:t>t(7)=-4.19</m:t>
        </m:r>
      </m:oMath>
      <w:r w:rsidR="00417F8D">
        <w:t xml:space="preserve">, </w:t>
      </w:r>
      <m:oMath>
        <m:r>
          <w:rPr>
            <w:rFonts w:ascii="Cambria Math" w:hAnsi="Cambria Math"/>
          </w:rPr>
          <m:t>p=.010</m:t>
        </m:r>
      </m:oMath>
      <w:r w:rsidR="00417F8D">
        <w:t xml:space="preserve">; Pellet magazine: Acquisition vs Thirst </w:t>
      </w:r>
      <m:oMath>
        <m:r>
          <w:rPr>
            <w:rFonts w:ascii="Cambria Math" w:hAnsi="Cambria Math"/>
          </w:rPr>
          <m:t>t(7)=0.65</m:t>
        </m:r>
      </m:oMath>
      <w:r w:rsidR="00417F8D">
        <w:t xml:space="preserve">, </w:t>
      </w:r>
      <m:oMath>
        <m:r>
          <w:rPr>
            <w:rFonts w:ascii="Cambria Math" w:hAnsi="Cambria Math"/>
          </w:rPr>
          <m:t>p=.801</m:t>
        </m:r>
      </m:oMath>
      <w:r w:rsidR="00417F8D">
        <w:t xml:space="preserve"> 4xSucrose vs Acquisition </w:t>
      </w:r>
      <m:oMath>
        <m:r>
          <w:rPr>
            <w:rFonts w:ascii="Cambria Math" w:hAnsi="Cambria Math"/>
          </w:rPr>
          <m:t>t(7)=1.86</m:t>
        </m:r>
      </m:oMath>
      <w:r w:rsidR="00417F8D">
        <w:t xml:space="preserve">, </w:t>
      </w:r>
      <m:oMath>
        <m:r>
          <w:rPr>
            <w:rFonts w:ascii="Cambria Math" w:hAnsi="Cambria Math"/>
          </w:rPr>
          <m:t>p=.221</m:t>
        </m:r>
      </m:oMath>
      <w:r w:rsidR="00417F8D">
        <w:t xml:space="preserve"> 4xSucrose vs Thirst </w:t>
      </w:r>
      <m:oMath>
        <m:r>
          <w:rPr>
            <w:rFonts w:ascii="Cambria Math" w:hAnsi="Cambria Math"/>
          </w:rPr>
          <m:t>t(7)=1.01</m:t>
        </m:r>
      </m:oMath>
      <w:r w:rsidR="00417F8D">
        <w:t xml:space="preserve">, </w:t>
      </w:r>
      <m:oMath>
        <m:r>
          <w:rPr>
            <w:rFonts w:ascii="Cambria Math" w:hAnsi="Cambria Math"/>
          </w:rPr>
          <m:t>p=.596</m:t>
        </m:r>
      </m:oMath>
      <w:r w:rsidR="00417F8D">
        <w:t xml:space="preserve">). No other meaningful effects were significant (significant Period x Probability interaction </w:t>
      </w:r>
      <m:oMath>
        <m:r>
          <w:rPr>
            <w:rFonts w:ascii="Cambria Math" w:hAnsi="Cambria Math"/>
          </w:rPr>
          <m:t>F(2,14)=9.58</m:t>
        </m:r>
      </m:oMath>
      <w:r w:rsidR="00417F8D">
        <w:t xml:space="preserve">, </w:t>
      </w:r>
      <m:oMath>
        <m:r>
          <w:rPr>
            <w:rFonts w:ascii="Cambria Math" w:hAnsi="Cambria Math"/>
          </w:rPr>
          <m:t>p=.002</m:t>
        </m:r>
      </m:oMath>
      <w:r w:rsidR="00417F8D">
        <w:t xml:space="preserve">; all remaining effects </w:t>
      </w:r>
      <w:r w:rsidR="00417F8D">
        <w:rPr>
          <w:i/>
        </w:rPr>
        <w:t>F</w:t>
      </w:r>
      <w:r w:rsidR="00417F8D">
        <w:t xml:space="preserve"> &lt; 3.421, </w:t>
      </w:r>
      <w:r w:rsidR="00417F8D">
        <w:rPr>
          <w:i/>
        </w:rPr>
        <w:t>p</w:t>
      </w:r>
      <w:r w:rsidR="00417F8D">
        <w:t xml:space="preserve"> &gt; .06).</w:t>
      </w:r>
      <w:r w:rsidR="00946107">
        <w:t xml:space="preserve"> </w:t>
      </w:r>
    </w:p>
    <w:p w14:paraId="43E35BE4" w14:textId="77777777" w:rsidR="000D7F6F" w:rsidRDefault="000D7F6F">
      <w:pPr>
        <w:rPr>
          <w:sz w:val="24"/>
          <w:szCs w:val="24"/>
        </w:rPr>
      </w:pPr>
      <w:r>
        <w:br w:type="page"/>
      </w:r>
    </w:p>
    <w:p w14:paraId="044917CB" w14:textId="77777777" w:rsidR="000D7F6F" w:rsidRPr="00C42A81" w:rsidRDefault="000D7F6F" w:rsidP="000D7F6F">
      <w:pPr>
        <w:spacing w:line="240" w:lineRule="auto"/>
        <w:rPr>
          <w:rFonts w:cstheme="minorHAnsi"/>
          <w:sz w:val="24"/>
          <w:szCs w:val="24"/>
        </w:rPr>
      </w:pPr>
      <w:r>
        <w:rPr>
          <w:rFonts w:cstheme="minorHAnsi"/>
          <w:noProof/>
          <w:sz w:val="24"/>
          <w:szCs w:val="24"/>
        </w:rPr>
        <w:lastRenderedPageBreak/>
        <w:drawing>
          <wp:inline distT="0" distB="0" distL="0" distR="0" wp14:anchorId="5B6FFD1F" wp14:editId="724E7117">
            <wp:extent cx="4933950" cy="647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3950" cy="6477000"/>
                    </a:xfrm>
                    <a:prstGeom prst="rect">
                      <a:avLst/>
                    </a:prstGeom>
                    <a:noFill/>
                    <a:ln>
                      <a:noFill/>
                    </a:ln>
                  </pic:spPr>
                </pic:pic>
              </a:graphicData>
            </a:graphic>
          </wp:inline>
        </w:drawing>
      </w:r>
    </w:p>
    <w:p w14:paraId="4FE993E1" w14:textId="062F6056" w:rsidR="000D7F6F" w:rsidRDefault="000D7F6F" w:rsidP="000D7F6F">
      <w:pPr>
        <w:pStyle w:val="Corpsdetexte"/>
        <w:rPr>
          <w:rFonts w:ascii="Times New Roman" w:hAnsi="Times New Roman" w:cs="Times New Roman"/>
          <w:color w:val="212121"/>
          <w:shd w:val="clear" w:color="auto" w:fill="FFFFFF"/>
        </w:rPr>
      </w:pPr>
      <w:r w:rsidRPr="003F0508">
        <w:rPr>
          <w:rFonts w:ascii="Times New Roman" w:eastAsia="Calibri" w:hAnsi="Times New Roman" w:cs="Times New Roman"/>
          <w:b/>
          <w:bCs/>
          <w:color w:val="000000"/>
          <w:lang w:val="en-AU"/>
        </w:rPr>
        <w:t>Figure 4</w:t>
      </w:r>
      <w:r>
        <w:rPr>
          <w:rFonts w:ascii="Times New Roman" w:eastAsia="Calibri" w:hAnsi="Times New Roman" w:cs="Times New Roman"/>
          <w:b/>
          <w:bCs/>
          <w:color w:val="000000"/>
          <w:lang w:val="en-AU"/>
        </w:rPr>
        <w:t xml:space="preserve">. </w:t>
      </w:r>
      <w:r>
        <w:rPr>
          <w:rFonts w:ascii="Times New Roman" w:eastAsia="Calibri" w:hAnsi="Times New Roman" w:cs="Times New Roman"/>
          <w:color w:val="000000"/>
          <w:lang w:val="en-AU"/>
        </w:rPr>
        <w:t xml:space="preserve">The relative value of alternative behaviours competes with Pavlovian magazine approach. Experiment 6: Anticipatory approach to the Sucrose and Pellet magazine during the PreCS period (PreCS, left column; </w:t>
      </w:r>
      <w:r w:rsidRPr="002D62D6">
        <w:rPr>
          <w:rFonts w:ascii="Times New Roman" w:eastAsia="Calibri" w:hAnsi="Times New Roman" w:cs="Times New Roman"/>
          <w:b/>
          <w:bCs/>
          <w:color w:val="000000"/>
          <w:lang w:val="en-AU"/>
        </w:rPr>
        <w:t>A, D, G</w:t>
      </w:r>
      <w:r>
        <w:rPr>
          <w:rFonts w:ascii="Times New Roman" w:eastAsia="Calibri" w:hAnsi="Times New Roman" w:cs="Times New Roman"/>
          <w:color w:val="000000"/>
          <w:lang w:val="en-AU"/>
        </w:rPr>
        <w:t xml:space="preserve">) and CS period (CS, middle column; </w:t>
      </w:r>
      <w:r>
        <w:rPr>
          <w:rFonts w:ascii="Times New Roman" w:eastAsia="Calibri" w:hAnsi="Times New Roman" w:cs="Times New Roman"/>
          <w:b/>
          <w:bCs/>
          <w:color w:val="000000"/>
          <w:lang w:val="en-AU"/>
        </w:rPr>
        <w:t>B, E, H</w:t>
      </w:r>
      <w:r>
        <w:rPr>
          <w:rFonts w:ascii="Times New Roman" w:eastAsia="Calibri" w:hAnsi="Times New Roman" w:cs="Times New Roman"/>
          <w:color w:val="000000"/>
          <w:lang w:val="en-AU"/>
        </w:rPr>
        <w:t>). Following initial acquisition (Acquisition, top row;</w:t>
      </w:r>
      <w:r w:rsidRPr="00C25941">
        <w:rPr>
          <w:rFonts w:ascii="Times New Roman" w:eastAsia="Calibri" w:hAnsi="Times New Roman" w:cs="Times New Roman"/>
          <w:b/>
          <w:bCs/>
          <w:color w:val="000000"/>
          <w:lang w:val="en-AU"/>
        </w:rPr>
        <w:t xml:space="preserve"> A, B, C</w:t>
      </w:r>
      <w:r>
        <w:rPr>
          <w:rFonts w:ascii="Times New Roman" w:eastAsia="Calibri" w:hAnsi="Times New Roman" w:cs="Times New Roman"/>
          <w:color w:val="000000"/>
          <w:lang w:val="en-AU"/>
        </w:rPr>
        <w:t xml:space="preserve">), 24 hrs water deprivation (Thirst, middle row; </w:t>
      </w:r>
      <w:r w:rsidRPr="003A36BB">
        <w:rPr>
          <w:rFonts w:ascii="Times New Roman" w:eastAsia="Calibri" w:hAnsi="Times New Roman" w:cs="Times New Roman"/>
          <w:b/>
          <w:bCs/>
          <w:color w:val="000000"/>
          <w:lang w:val="en-AU"/>
        </w:rPr>
        <w:t>D, E, F</w:t>
      </w:r>
      <w:r>
        <w:rPr>
          <w:rFonts w:ascii="Times New Roman" w:eastAsia="Calibri" w:hAnsi="Times New Roman" w:cs="Times New Roman"/>
          <w:color w:val="000000"/>
          <w:lang w:val="en-AU"/>
        </w:rPr>
        <w:t xml:space="preserve">), and a 4-fold increase in sucrose reward volume (4x Dipper, bottom row; </w:t>
      </w:r>
      <w:r w:rsidRPr="006D4914">
        <w:rPr>
          <w:rFonts w:ascii="Times New Roman" w:eastAsia="Calibri" w:hAnsi="Times New Roman" w:cs="Times New Roman"/>
          <w:b/>
          <w:bCs/>
          <w:color w:val="000000"/>
          <w:lang w:val="en-AU"/>
        </w:rPr>
        <w:t>G, H, I</w:t>
      </w:r>
      <w:r>
        <w:rPr>
          <w:rFonts w:ascii="Times New Roman" w:eastAsia="Calibri" w:hAnsi="Times New Roman" w:cs="Times New Roman"/>
          <w:color w:val="000000"/>
          <w:lang w:val="en-AU"/>
        </w:rPr>
        <w:t>).</w:t>
      </w:r>
      <w:r w:rsidRPr="0054311A">
        <w:rPr>
          <w:rFonts w:ascii="Times New Roman" w:eastAsia="Calibri" w:hAnsi="Times New Roman" w:cs="Times New Roman"/>
          <w:color w:val="000000"/>
          <w:lang w:val="en-AU"/>
        </w:rPr>
        <w:t xml:space="preserve"> </w:t>
      </w:r>
      <w:r>
        <w:rPr>
          <w:rFonts w:ascii="Times New Roman" w:eastAsia="Calibri" w:hAnsi="Times New Roman" w:cs="Times New Roman"/>
          <w:color w:val="000000"/>
          <w:lang w:val="en-AU"/>
        </w:rPr>
        <w:t xml:space="preserve">Task design depicted in </w:t>
      </w:r>
      <w:r w:rsidRPr="0054311A">
        <w:rPr>
          <w:rFonts w:ascii="Times New Roman" w:eastAsia="Calibri" w:hAnsi="Times New Roman" w:cs="Times New Roman"/>
          <w:color w:val="000000"/>
          <w:highlight w:val="yellow"/>
          <w:lang w:val="en-AU"/>
        </w:rPr>
        <w:t>Figure 4-figure supplement 1</w:t>
      </w:r>
      <w:r>
        <w:rPr>
          <w:rFonts w:ascii="Times New Roman" w:eastAsia="Calibri" w:hAnsi="Times New Roman" w:cs="Times New Roman"/>
          <w:color w:val="000000"/>
          <w:lang w:val="en-AU"/>
        </w:rPr>
        <w:t xml:space="preserve">. Data are also re-presented as a pellet magazine bias score (Response Bias, right column; </w:t>
      </w:r>
      <w:r>
        <w:rPr>
          <w:rFonts w:ascii="Times New Roman" w:eastAsia="Calibri" w:hAnsi="Times New Roman" w:cs="Times New Roman"/>
          <w:b/>
          <w:bCs/>
          <w:color w:val="000000"/>
          <w:lang w:val="en-AU"/>
        </w:rPr>
        <w:t>C, F, I</w:t>
      </w:r>
      <w:r>
        <w:rPr>
          <w:rFonts w:ascii="Times New Roman" w:eastAsia="Calibri" w:hAnsi="Times New Roman" w:cs="Times New Roman"/>
          <w:color w:val="000000"/>
          <w:lang w:val="en-AU"/>
        </w:rPr>
        <w:t xml:space="preserve">) to help visualise the response competition between magazines (activity towards pellet – sucrose magazine), such that high </w:t>
      </w:r>
      <w:r>
        <w:rPr>
          <w:rFonts w:ascii="Times New Roman" w:eastAsia="Calibri" w:hAnsi="Times New Roman" w:cs="Times New Roman"/>
          <w:color w:val="000000"/>
          <w:lang w:val="en-AU"/>
        </w:rPr>
        <w:lastRenderedPageBreak/>
        <w:t>scores indicate greater approach to the pellet magazine and low scores indicate greater approach to the sucrose magazine.</w:t>
      </w:r>
      <w:r w:rsidRPr="000653ED">
        <w:rPr>
          <w:rFonts w:ascii="Times New Roman" w:hAnsi="Times New Roman" w:cs="Times New Roman"/>
          <w:color w:val="212121"/>
          <w:shd w:val="clear" w:color="auto" w:fill="FFFFFF"/>
        </w:rPr>
        <w:t xml:space="preserve"> </w:t>
      </w:r>
      <w:r w:rsidRPr="00623FBE">
        <w:rPr>
          <w:rFonts w:ascii="Times New Roman" w:hAnsi="Times New Roman" w:cs="Times New Roman"/>
          <w:color w:val="212121"/>
          <w:shd w:val="clear" w:color="auto" w:fill="FFFFFF"/>
        </w:rPr>
        <w:t>Error bars depict ± SEM.</w:t>
      </w:r>
    </w:p>
    <w:p w14:paraId="628F791D" w14:textId="77777777" w:rsidR="000D7F6F" w:rsidRDefault="000D7F6F">
      <w:pPr>
        <w:rPr>
          <w:rFonts w:ascii="Times New Roman" w:hAnsi="Times New Roman" w:cs="Times New Roman"/>
          <w:color w:val="212121"/>
          <w:sz w:val="24"/>
          <w:szCs w:val="24"/>
          <w:shd w:val="clear" w:color="auto" w:fill="FFFFFF"/>
        </w:rPr>
      </w:pPr>
      <w:r>
        <w:rPr>
          <w:rFonts w:ascii="Times New Roman" w:hAnsi="Times New Roman" w:cs="Times New Roman"/>
          <w:color w:val="212121"/>
          <w:shd w:val="clear" w:color="auto" w:fill="FFFFFF"/>
        </w:rPr>
        <w:br w:type="page"/>
      </w:r>
    </w:p>
    <w:p w14:paraId="541ED0AC" w14:textId="77777777" w:rsidR="002D2A1F" w:rsidRPr="004779A5" w:rsidRDefault="002D2A1F" w:rsidP="002D2A1F">
      <w:pPr>
        <w:pStyle w:val="Corpsdetexte"/>
        <w:rPr>
          <w:i/>
          <w:iCs/>
        </w:rPr>
      </w:pPr>
      <w:r w:rsidRPr="004779A5">
        <w:rPr>
          <w:b/>
          <w:i/>
          <w:iCs/>
        </w:rPr>
        <w:lastRenderedPageBreak/>
        <w:t>The effect of OFC inactivation on updating relative expected value</w:t>
      </w:r>
    </w:p>
    <w:p w14:paraId="5CAEB0DC" w14:textId="0E053863" w:rsidR="00922170" w:rsidRDefault="002D2A1F" w:rsidP="002D2A1F">
      <w:pPr>
        <w:pStyle w:val="Corpsdetexte"/>
      </w:pPr>
      <w:r>
        <w:t xml:space="preserve">Next, these animals were implanted with bilateral cannulae to assess the role of the OFC in updating relative expected value. </w:t>
      </w:r>
      <w:r w:rsidR="00922170">
        <w:t xml:space="preserve">Animals were tested following muscimol </w:t>
      </w:r>
      <w:r w:rsidR="00FB2D5A">
        <w:t>or saline infusions (within-subjects, counterbalanced order) on a modified task that went from low to high probability</w:t>
      </w:r>
      <w:r w:rsidR="00986352">
        <w:t xml:space="preserve"> only. This provided a shorter session to </w:t>
      </w:r>
      <w:r w:rsidR="00B336DF">
        <w:t>ensure the efficacy of</w:t>
      </w:r>
      <w:r w:rsidR="00D57689">
        <w:t xml:space="preserve"> muscimol </w:t>
      </w:r>
      <w:r w:rsidR="00B336DF">
        <w:t>throughout the session</w:t>
      </w:r>
      <w:r w:rsidR="00D57689">
        <w:t xml:space="preserve">, and the fixed probability order minimized any potential </w:t>
      </w:r>
      <w:r w:rsidR="00DB616C">
        <w:t xml:space="preserve">for satiety to confound behaviour later in the </w:t>
      </w:r>
      <w:commentRangeStart w:id="51"/>
      <w:r w:rsidR="00DB616C">
        <w:t>session</w:t>
      </w:r>
      <w:commentRangeEnd w:id="51"/>
      <w:r w:rsidR="00F20D68">
        <w:rPr>
          <w:rStyle w:val="Marquedecommentaire"/>
        </w:rPr>
        <w:commentReference w:id="51"/>
      </w:r>
      <w:r w:rsidR="00DB616C">
        <w:t>.</w:t>
      </w:r>
    </w:p>
    <w:p w14:paraId="5A676BE6" w14:textId="4642A5A4" w:rsidR="00096B58" w:rsidRDefault="00096B58" w:rsidP="002D2A1F">
      <w:pPr>
        <w:pStyle w:val="Corpsdetexte"/>
      </w:pPr>
      <w:r>
        <w:t xml:space="preserve">We </w:t>
      </w:r>
      <w:r w:rsidR="003A0F63">
        <w:t xml:space="preserve">hypothesized that OFC </w:t>
      </w:r>
      <w:r w:rsidR="00130D72">
        <w:t xml:space="preserve">function </w:t>
      </w:r>
      <w:r w:rsidR="003A0F63">
        <w:t>was necessary for</w:t>
      </w:r>
      <w:r w:rsidR="00310864">
        <w:t xml:space="preserve"> </w:t>
      </w:r>
      <w:r w:rsidR="00246F20">
        <w:t xml:space="preserve">flexibly </w:t>
      </w:r>
      <w:r w:rsidR="00690A1C">
        <w:t>controlling</w:t>
      </w:r>
      <w:r w:rsidR="00310864">
        <w:t xml:space="preserve"> the strength of</w:t>
      </w:r>
      <w:r w:rsidR="00690A1C">
        <w:t xml:space="preserve"> Pavlovian </w:t>
      </w:r>
      <w:r w:rsidR="00AC46D2">
        <w:t xml:space="preserve">anticipatory </w:t>
      </w:r>
      <w:r w:rsidR="00310864">
        <w:t>behaviour</w:t>
      </w:r>
      <w:r w:rsidR="00AC46D2">
        <w:t xml:space="preserve"> </w:t>
      </w:r>
      <w:r w:rsidR="00917E4F">
        <w:t xml:space="preserve">relative to the </w:t>
      </w:r>
      <w:r w:rsidR="00C46E9D">
        <w:t xml:space="preserve">current </w:t>
      </w:r>
      <w:r w:rsidR="00917E4F">
        <w:t>value of</w:t>
      </w:r>
      <w:r w:rsidR="00C46E9D">
        <w:t xml:space="preserve"> the outcome and </w:t>
      </w:r>
      <w:r w:rsidR="00246F20">
        <w:t>alternative behavioural options in the environment.</w:t>
      </w:r>
      <w:r w:rsidR="00917E4F">
        <w:t xml:space="preserve"> </w:t>
      </w:r>
      <w:r w:rsidR="00BD3437">
        <w:t>Specifically, in the present task</w:t>
      </w:r>
      <w:r w:rsidR="003F4E23">
        <w:t>, following muscimol inactivation,</w:t>
      </w:r>
      <w:r w:rsidR="00BD3437">
        <w:t xml:space="preserve"> we predicted that </w:t>
      </w:r>
      <w:r w:rsidR="002C4C6C">
        <w:t xml:space="preserve">behaviour at the Sucrose </w:t>
      </w:r>
      <w:r w:rsidR="003F4E23">
        <w:t xml:space="preserve">magazine  </w:t>
      </w:r>
      <w:r w:rsidR="002C4C6C">
        <w:t xml:space="preserve">would remain sensitive to the </w:t>
      </w:r>
      <w:r w:rsidR="003F4E23">
        <w:t xml:space="preserve">probability of sucrose whereas behaviour at the </w:t>
      </w:r>
      <w:r w:rsidR="00105877">
        <w:t xml:space="preserve">Pellet magazine during the CS would no longer be modulated by probability of sucrose i.e. </w:t>
      </w:r>
      <w:r w:rsidR="003E6D4B">
        <w:t xml:space="preserve">behaviour </w:t>
      </w:r>
      <w:r w:rsidR="004465C9">
        <w:t>controlled by</w:t>
      </w:r>
      <w:r w:rsidR="003E6D4B">
        <w:t xml:space="preserve"> Pavlovian expected value </w:t>
      </w:r>
      <w:r w:rsidR="004C778B">
        <w:t>would become inflexible</w:t>
      </w:r>
      <w:r w:rsidR="00105877">
        <w:t>.</w:t>
      </w:r>
      <w:r w:rsidR="004C778B">
        <w:t xml:space="preserve"> </w:t>
      </w:r>
      <w:r w:rsidR="00105877">
        <w:t xml:space="preserve"> </w:t>
      </w:r>
    </w:p>
    <w:p w14:paraId="7F11D0DC" w14:textId="4F482014" w:rsidR="00A82FD4" w:rsidRDefault="00A82FD4" w:rsidP="00A82FD4">
      <w:pPr>
        <w:pStyle w:val="Corpsdetexte"/>
      </w:pPr>
      <w:r>
        <w:t>First, during the PreCS period, all animals were able to detect changes in the probability of the unsignalled sucrose reward, and appropriately update Sucrose magazine approach behaviour (</w:t>
      </w:r>
      <w:r w:rsidRPr="00A82FD4">
        <w:rPr>
          <w:highlight w:val="yellow"/>
        </w:rPr>
        <w:t xml:space="preserve">Figure </w:t>
      </w:r>
      <w:r w:rsidR="003E0410">
        <w:rPr>
          <w:highlight w:val="yellow"/>
        </w:rPr>
        <w:t>5A-B</w:t>
      </w:r>
      <w:r w:rsidRPr="00A82FD4">
        <w:rPr>
          <w:highlight w:val="yellow"/>
        </w:rPr>
        <w:t>;</w:t>
      </w:r>
      <w:r>
        <w:t xml:space="preserve"> PreCS period: Significant Probability x Magazine interaction </w:t>
      </w:r>
      <m:oMath>
        <m:r>
          <w:rPr>
            <w:rFonts w:ascii="Cambria Math" w:hAnsi="Cambria Math"/>
          </w:rPr>
          <m:t>F(1,5)=9.06</m:t>
        </m:r>
      </m:oMath>
      <w:r>
        <w:t xml:space="preserve">, </w:t>
      </w:r>
      <m:oMath>
        <m:r>
          <w:rPr>
            <w:rFonts w:ascii="Cambria Math" w:hAnsi="Cambria Math"/>
          </w:rPr>
          <m:t>p=.030</m:t>
        </m:r>
      </m:oMath>
      <w:r>
        <w:t xml:space="preserve">, and main effects of Probability </w:t>
      </w:r>
      <m:oMath>
        <m:r>
          <w:rPr>
            <w:rFonts w:ascii="Cambria Math" w:hAnsi="Cambria Math"/>
          </w:rPr>
          <m:t>F(1,5)=12.23</m:t>
        </m:r>
      </m:oMath>
      <w:r>
        <w:t xml:space="preserve">, </w:t>
      </w:r>
      <m:oMath>
        <m:r>
          <w:rPr>
            <w:rFonts w:ascii="Cambria Math" w:hAnsi="Cambria Math"/>
          </w:rPr>
          <m:t>p=.017</m:t>
        </m:r>
      </m:oMath>
      <w:r>
        <w:t xml:space="preserve">, and Magazine </w:t>
      </w:r>
      <m:oMath>
        <m:r>
          <w:rPr>
            <w:rFonts w:ascii="Cambria Math" w:hAnsi="Cambria Math"/>
          </w:rPr>
          <m:t>F(1,5)=20.50</m:t>
        </m:r>
      </m:oMath>
      <w:r>
        <w:t xml:space="preserve">, </w:t>
      </w:r>
      <m:oMath>
        <m:r>
          <w:rPr>
            <w:rFonts w:ascii="Cambria Math" w:hAnsi="Cambria Math"/>
          </w:rPr>
          <m:t>p=.006</m:t>
        </m:r>
      </m:oMath>
      <w:r>
        <w:t xml:space="preserve">; No significant main effect or interaction with Drug). Specifically, during the </w:t>
      </w:r>
      <w:proofErr w:type="spellStart"/>
      <w:r>
        <w:t>PreCS</w:t>
      </w:r>
      <w:proofErr w:type="spellEnd"/>
      <w:r>
        <w:t xml:space="preserve"> period, anticipatory approach to the Sucrose magazine in both drug conditions increased with the probability of sucrose (Sucrose magazine: Low vs High probability </w:t>
      </w:r>
      <m:oMath>
        <m:r>
          <w:rPr>
            <w:rFonts w:ascii="Cambria Math" w:hAnsi="Cambria Math"/>
          </w:rPr>
          <m:t>t(5)=-3.28</m:t>
        </m:r>
      </m:oMath>
      <w:r>
        <w:t xml:space="preserve">, </w:t>
      </w:r>
      <m:oMath>
        <m:r>
          <w:rPr>
            <w:rFonts w:ascii="Cambria Math" w:hAnsi="Cambria Math"/>
          </w:rPr>
          <m:t>p=.022</m:t>
        </m:r>
      </m:oMath>
      <w:r>
        <w:t xml:space="preserve">), whereas approach to the </w:t>
      </w:r>
      <w:r w:rsidR="009550DE">
        <w:t>P</w:t>
      </w:r>
      <w:r>
        <w:t xml:space="preserve">ellet magazine did not change (Pellet magazine: Low vs High probability </w:t>
      </w:r>
      <m:oMath>
        <m:r>
          <w:rPr>
            <w:rFonts w:ascii="Cambria Math" w:hAnsi="Cambria Math"/>
          </w:rPr>
          <m:t>t(5)=-1.42</m:t>
        </m:r>
      </m:oMath>
      <w:r>
        <w:t xml:space="preserve">, </w:t>
      </w:r>
      <m:oMath>
        <m:r>
          <w:rPr>
            <w:rFonts w:ascii="Cambria Math" w:hAnsi="Cambria Math"/>
          </w:rPr>
          <m:t>p=.21</m:t>
        </m:r>
        <w:commentRangeStart w:id="52"/>
        <w:commentRangeEnd w:id="52"/>
        <m:r>
          <m:rPr>
            <m:sty m:val="p"/>
          </m:rPr>
          <w:rPr>
            <w:rStyle w:val="Marquedecommentaire"/>
          </w:rPr>
          <w:commentReference w:id="52"/>
        </m:r>
        <m:r>
          <w:rPr>
            <w:rFonts w:ascii="Cambria Math" w:hAnsi="Cambria Math"/>
          </w:rPr>
          <m:t>5</m:t>
        </m:r>
      </m:oMath>
      <w:r>
        <w:t>).</w:t>
      </w:r>
      <w:r w:rsidR="00E27E33">
        <w:t xml:space="preserve"> </w:t>
      </w:r>
    </w:p>
    <w:p w14:paraId="77C3B32F" w14:textId="578D3AC4" w:rsidR="009550DE" w:rsidRDefault="00E27E33" w:rsidP="009550DE">
      <w:pPr>
        <w:pStyle w:val="Corpsdetexte"/>
      </w:pPr>
      <w:r>
        <w:t xml:space="preserve">Next, </w:t>
      </w:r>
      <w:r w:rsidR="00C17021">
        <w:t xml:space="preserve">during the CS period, </w:t>
      </w:r>
      <w:r w:rsidR="009550DE">
        <w:t>OFC inactivation significantly disrupted activity at the Pellet magazine but left activity at the Sucrose magazine intact (</w:t>
      </w:r>
      <w:r w:rsidR="009550DE" w:rsidRPr="009550DE">
        <w:rPr>
          <w:highlight w:val="yellow"/>
        </w:rPr>
        <w:t xml:space="preserve">Figure </w:t>
      </w:r>
      <w:r w:rsidR="003E0410" w:rsidRPr="00D44645">
        <w:rPr>
          <w:highlight w:val="yellow"/>
        </w:rPr>
        <w:t>5C</w:t>
      </w:r>
      <w:r w:rsidR="00D44645" w:rsidRPr="00D44645">
        <w:rPr>
          <w:highlight w:val="yellow"/>
        </w:rPr>
        <w:t>-</w:t>
      </w:r>
      <w:r w:rsidR="003E0410" w:rsidRPr="00D44645">
        <w:rPr>
          <w:highlight w:val="yellow"/>
        </w:rPr>
        <w:t>D</w:t>
      </w:r>
      <w:r w:rsidR="009550DE">
        <w:t xml:space="preserve">; CS period: significant Drug x Magazine x Probability 3-way interaction </w:t>
      </w:r>
      <m:oMath>
        <m:r>
          <w:rPr>
            <w:rFonts w:ascii="Cambria Math" w:hAnsi="Cambria Math"/>
          </w:rPr>
          <m:t>F(1,5)=8.37</m:t>
        </m:r>
      </m:oMath>
      <w:r w:rsidR="009550DE">
        <w:t xml:space="preserve">, </w:t>
      </w:r>
      <m:oMath>
        <m:r>
          <w:rPr>
            <w:rFonts w:ascii="Cambria Math" w:hAnsi="Cambria Math"/>
          </w:rPr>
          <m:t>p=.034</m:t>
        </m:r>
      </m:oMath>
      <w:r w:rsidR="009550DE">
        <w:t xml:space="preserve">). Activity at the Sucrose magazine was not affected by muscimol infusions (Sucrose magazine: no significant main effect of Drug </w:t>
      </w:r>
      <m:oMath>
        <m:r>
          <w:rPr>
            <w:rFonts w:ascii="Cambria Math" w:hAnsi="Cambria Math"/>
          </w:rPr>
          <m:t>F(1,5)=3.53</m:t>
        </m:r>
      </m:oMath>
      <w:r w:rsidR="009550DE">
        <w:t xml:space="preserve">, </w:t>
      </w:r>
      <m:oMath>
        <m:r>
          <w:rPr>
            <w:rFonts w:ascii="Cambria Math" w:hAnsi="Cambria Math"/>
          </w:rPr>
          <m:t>p=.119</m:t>
        </m:r>
      </m:oMath>
      <w:r w:rsidR="009550DE">
        <w:t xml:space="preserve">, or Drug x Probability interaction </w:t>
      </w:r>
      <m:oMath>
        <m:r>
          <w:rPr>
            <w:rFonts w:ascii="Cambria Math" w:hAnsi="Cambria Math"/>
          </w:rPr>
          <m:t>F(1,5)=4.67</m:t>
        </m:r>
      </m:oMath>
      <w:r w:rsidR="009550DE">
        <w:t xml:space="preserve">, </w:t>
      </w:r>
      <m:oMath>
        <m:r>
          <w:rPr>
            <w:rFonts w:ascii="Cambria Math" w:hAnsi="Cambria Math"/>
          </w:rPr>
          <m:t>p=.083</m:t>
        </m:r>
      </m:oMath>
      <w:r w:rsidR="009550DE">
        <w:t xml:space="preserve">), whereas activity at the Pellet magazine was significantly disrupted by muscimol infusions (Pellet magazine: significant Drug x Probability interaction </w:t>
      </w:r>
      <m:oMath>
        <m:r>
          <w:rPr>
            <w:rFonts w:ascii="Cambria Math" w:hAnsi="Cambria Math"/>
          </w:rPr>
          <m:t>F(1,5)=9.93</m:t>
        </m:r>
      </m:oMath>
      <w:r w:rsidR="009550DE">
        <w:t xml:space="preserve">, </w:t>
      </w:r>
      <m:oMath>
        <m:r>
          <w:rPr>
            <w:rFonts w:ascii="Cambria Math" w:hAnsi="Cambria Math"/>
          </w:rPr>
          <m:t>p=.025</m:t>
        </m:r>
      </m:oMath>
      <w:r w:rsidR="009550DE">
        <w:t xml:space="preserve">). Simple effects revealed that </w:t>
      </w:r>
      <w:r w:rsidR="00EF749A">
        <w:t>P</w:t>
      </w:r>
      <w:r w:rsidR="009550DE">
        <w:t>ellet magazine responding was lower after muscimol than saline infusions for the low probability of dipper reward (</w:t>
      </w:r>
      <m:oMath>
        <m:r>
          <w:rPr>
            <w:rFonts w:ascii="Cambria Math" w:hAnsi="Cambria Math"/>
          </w:rPr>
          <m:t>t(5)=5.07</m:t>
        </m:r>
      </m:oMath>
      <w:r w:rsidR="009550DE">
        <w:t xml:space="preserve">, </w:t>
      </w:r>
      <m:oMath>
        <m:r>
          <w:rPr>
            <w:rFonts w:ascii="Cambria Math" w:hAnsi="Cambria Math"/>
          </w:rPr>
          <m:t>p=.004</m:t>
        </m:r>
      </m:oMath>
      <w:r w:rsidR="009550DE">
        <w:t>) but did not differ between infusions for the high probability of dipper reward (</w:t>
      </w:r>
      <m:oMath>
        <m:r>
          <w:rPr>
            <w:rFonts w:ascii="Cambria Math" w:hAnsi="Cambria Math"/>
          </w:rPr>
          <m:t>t(5)=-0.97</m:t>
        </m:r>
      </m:oMath>
      <w:r w:rsidR="009550DE">
        <w:t xml:space="preserve">, </w:t>
      </w:r>
      <m:oMath>
        <m:r>
          <w:rPr>
            <w:rFonts w:ascii="Cambria Math" w:hAnsi="Cambria Math"/>
          </w:rPr>
          <m:t>p=.378</m:t>
        </m:r>
      </m:oMath>
      <w:r w:rsidR="009550DE">
        <w:t>).</w:t>
      </w:r>
    </w:p>
    <w:p w14:paraId="0028E6CF" w14:textId="10D9979E" w:rsidR="003456B3" w:rsidRDefault="00040D80" w:rsidP="003456B3">
      <w:pPr>
        <w:pStyle w:val="Corpsdetexte"/>
      </w:pPr>
      <w:r>
        <w:t>Finally, comparing the analysis of the PreCS and CS periods using a full Drug</w:t>
      </w:r>
      <w:r w:rsidR="00933B2C">
        <w:t xml:space="preserve"> </w:t>
      </w:r>
      <w:r>
        <w:t>(Saline, Muscimol) x Period</w:t>
      </w:r>
      <w:r w:rsidR="00933B2C">
        <w:t xml:space="preserve"> </w:t>
      </w:r>
      <w:r>
        <w:t>(PreCS, CS) x Magazine</w:t>
      </w:r>
      <w:r w:rsidR="00933B2C">
        <w:t xml:space="preserve"> </w:t>
      </w:r>
      <w:r>
        <w:t xml:space="preserve">(Sucrose, Pellet) x Probability (Low, High) repeated measures ANOVA confirmed </w:t>
      </w:r>
      <w:r w:rsidR="009D3AEB">
        <w:t xml:space="preserve">our prediction </w:t>
      </w:r>
      <w:r>
        <w:t>that the muscimol deficit was specific to the Pellet magazine in the CS period (</w:t>
      </w:r>
      <w:r w:rsidRPr="00FD60BB">
        <w:rPr>
          <w:highlight w:val="yellow"/>
        </w:rPr>
        <w:t xml:space="preserve">Figure </w:t>
      </w:r>
      <w:r w:rsidR="0052631C">
        <w:rPr>
          <w:highlight w:val="yellow"/>
        </w:rPr>
        <w:t>5</w:t>
      </w:r>
      <w:r w:rsidRPr="00FD60BB">
        <w:rPr>
          <w:highlight w:val="yellow"/>
        </w:rPr>
        <w:t>;</w:t>
      </w:r>
      <w:r>
        <w:t xml:space="preserve"> Significant Drug x Period x Magazine x Probability 4-way interaction </w:t>
      </w:r>
      <m:oMath>
        <m:r>
          <w:rPr>
            <w:rFonts w:ascii="Cambria Math" w:hAnsi="Cambria Math"/>
          </w:rPr>
          <m:t>F(1,5)=12.08</m:t>
        </m:r>
      </m:oMath>
      <w:r>
        <w:t xml:space="preserve">, </w:t>
      </w:r>
      <m:oMath>
        <m:r>
          <w:rPr>
            <w:rFonts w:ascii="Cambria Math" w:hAnsi="Cambria Math"/>
          </w:rPr>
          <m:t>p=.018</m:t>
        </m:r>
      </m:oMath>
      <w:r>
        <w:t xml:space="preserve">). OFC inactivation selectively disrupted the ability to modulate behaviour based on integrating Pavlovian expected values with the current rate of alternative rewards i.e. the current subjective value of the predicted </w:t>
      </w:r>
      <w:commentRangeStart w:id="53"/>
      <w:r>
        <w:t>reward</w:t>
      </w:r>
      <w:commentRangeEnd w:id="53"/>
      <w:r w:rsidR="00F20D68">
        <w:rPr>
          <w:rStyle w:val="Marquedecommentaire"/>
        </w:rPr>
        <w:commentReference w:id="53"/>
      </w:r>
      <w:r>
        <w:t>.</w:t>
      </w:r>
      <w:r w:rsidR="00534EFE">
        <w:t xml:space="preserve"> </w:t>
      </w:r>
      <w:r w:rsidR="003456B3">
        <w:br w:type="page"/>
      </w:r>
    </w:p>
    <w:p w14:paraId="3C2B3E5C" w14:textId="77777777" w:rsidR="003456B3" w:rsidRDefault="003456B3" w:rsidP="003456B3">
      <w:pPr>
        <w:rPr>
          <w:rFonts w:ascii="Times New Roman" w:eastAsia="Times New Roman" w:hAnsi="Times New Roman" w:cs="Times New Roman"/>
          <w:iCs/>
          <w:color w:val="000000"/>
          <w:sz w:val="24"/>
          <w:szCs w:val="24"/>
          <w:lang w:eastAsia="en-AU"/>
        </w:rPr>
      </w:pPr>
    </w:p>
    <w:p w14:paraId="62041AE0" w14:textId="77777777" w:rsidR="003456B3" w:rsidRPr="00C42A81" w:rsidRDefault="003456B3" w:rsidP="003456B3">
      <w:pPr>
        <w:spacing w:line="240" w:lineRule="auto"/>
        <w:rPr>
          <w:rFonts w:cstheme="minorHAnsi"/>
          <w:sz w:val="24"/>
          <w:szCs w:val="24"/>
        </w:rPr>
      </w:pPr>
      <w:r>
        <w:rPr>
          <w:rFonts w:cstheme="minorHAnsi"/>
          <w:noProof/>
          <w:sz w:val="24"/>
          <w:szCs w:val="24"/>
        </w:rPr>
        <w:drawing>
          <wp:inline distT="0" distB="0" distL="0" distR="0" wp14:anchorId="42E4E5A4" wp14:editId="624AA5FC">
            <wp:extent cx="2876550" cy="461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6550" cy="4610100"/>
                    </a:xfrm>
                    <a:prstGeom prst="rect">
                      <a:avLst/>
                    </a:prstGeom>
                    <a:noFill/>
                    <a:ln>
                      <a:noFill/>
                    </a:ln>
                  </pic:spPr>
                </pic:pic>
              </a:graphicData>
            </a:graphic>
          </wp:inline>
        </w:drawing>
      </w:r>
    </w:p>
    <w:p w14:paraId="5287E83A" w14:textId="77777777" w:rsidR="003456B3" w:rsidRDefault="003456B3" w:rsidP="003456B3">
      <w:pPr>
        <w:spacing w:line="240" w:lineRule="auto"/>
        <w:rPr>
          <w:rFonts w:cstheme="minorHAnsi"/>
          <w:sz w:val="24"/>
          <w:szCs w:val="24"/>
        </w:rPr>
      </w:pPr>
      <w:r>
        <w:rPr>
          <w:rFonts w:cstheme="minorHAnsi"/>
          <w:b/>
          <w:bCs/>
          <w:sz w:val="24"/>
          <w:szCs w:val="24"/>
        </w:rPr>
        <w:t xml:space="preserve">Figure 5. </w:t>
      </w:r>
      <w:r>
        <w:rPr>
          <w:rFonts w:cstheme="minorHAnsi"/>
          <w:sz w:val="24"/>
          <w:szCs w:val="24"/>
        </w:rPr>
        <w:t>OFC inactivation uniquely disrupts flexible value based behavioural control of Pavlovian magazine approach. The effect of saline infusions during the PreCS (</w:t>
      </w:r>
      <w:r w:rsidRPr="00C10F9A">
        <w:rPr>
          <w:rFonts w:cstheme="minorHAnsi"/>
          <w:b/>
          <w:bCs/>
          <w:sz w:val="24"/>
          <w:szCs w:val="24"/>
        </w:rPr>
        <w:t>A</w:t>
      </w:r>
      <w:r>
        <w:rPr>
          <w:rFonts w:cstheme="minorHAnsi"/>
          <w:sz w:val="24"/>
          <w:szCs w:val="24"/>
        </w:rPr>
        <w:t>) and CS (</w:t>
      </w:r>
      <w:r w:rsidRPr="00C10F9A">
        <w:rPr>
          <w:rFonts w:cstheme="minorHAnsi"/>
          <w:b/>
          <w:bCs/>
          <w:sz w:val="24"/>
          <w:szCs w:val="24"/>
        </w:rPr>
        <w:t>C</w:t>
      </w:r>
      <w:r>
        <w:rPr>
          <w:rFonts w:cstheme="minorHAnsi"/>
          <w:sz w:val="24"/>
          <w:szCs w:val="24"/>
        </w:rPr>
        <w:t>), and the effect of muscimol infusions into the lateral OFC during the PreCS (</w:t>
      </w:r>
      <w:r w:rsidRPr="00C10F9A">
        <w:rPr>
          <w:rFonts w:cstheme="minorHAnsi"/>
          <w:b/>
          <w:bCs/>
          <w:sz w:val="24"/>
          <w:szCs w:val="24"/>
        </w:rPr>
        <w:t>B</w:t>
      </w:r>
      <w:r>
        <w:rPr>
          <w:rFonts w:cstheme="minorHAnsi"/>
          <w:sz w:val="24"/>
          <w:szCs w:val="24"/>
        </w:rPr>
        <w:t>) and CS (</w:t>
      </w:r>
      <w:r w:rsidRPr="00C10F9A">
        <w:rPr>
          <w:rFonts w:cstheme="minorHAnsi"/>
          <w:b/>
          <w:bCs/>
          <w:sz w:val="24"/>
          <w:szCs w:val="24"/>
        </w:rPr>
        <w:t>D</w:t>
      </w:r>
      <w:r>
        <w:rPr>
          <w:rFonts w:cstheme="minorHAnsi"/>
          <w:sz w:val="24"/>
          <w:szCs w:val="24"/>
        </w:rPr>
        <w:t xml:space="preserve">) periods (cannula placements depicted in </w:t>
      </w:r>
      <w:r w:rsidRPr="00F6031F">
        <w:rPr>
          <w:rFonts w:cstheme="minorHAnsi"/>
          <w:sz w:val="24"/>
          <w:szCs w:val="24"/>
          <w:highlight w:val="yellow"/>
        </w:rPr>
        <w:t>Figure 5-figure supplement 1</w:t>
      </w:r>
      <w:r>
        <w:rPr>
          <w:rFonts w:cstheme="minorHAnsi"/>
          <w:sz w:val="24"/>
          <w:szCs w:val="24"/>
        </w:rPr>
        <w:t xml:space="preserve">). Muscimol selectively impaired flexible control of Pavlovian behaviour at the Pellet magazine during the CS period. Response bias difference score presented in </w:t>
      </w:r>
      <w:r w:rsidRPr="00F30ECA">
        <w:rPr>
          <w:rFonts w:cstheme="minorHAnsi"/>
          <w:sz w:val="24"/>
          <w:szCs w:val="24"/>
          <w:highlight w:val="yellow"/>
        </w:rPr>
        <w:t>Figure 5-figure supplement 2</w:t>
      </w:r>
      <w:r>
        <w:rPr>
          <w:rFonts w:ascii="Times New Roman" w:eastAsia="Calibri" w:hAnsi="Times New Roman" w:cs="Times New Roman"/>
          <w:color w:val="000000"/>
          <w:sz w:val="24"/>
          <w:szCs w:val="24"/>
          <w:lang w:val="en-AU"/>
        </w:rPr>
        <w:t>.</w:t>
      </w:r>
      <w:r w:rsidRPr="000653ED">
        <w:rPr>
          <w:rFonts w:ascii="Times New Roman" w:hAnsi="Times New Roman" w:cs="Times New Roman"/>
          <w:color w:val="212121"/>
          <w:sz w:val="24"/>
          <w:szCs w:val="24"/>
          <w:shd w:val="clear" w:color="auto" w:fill="FFFFFF"/>
        </w:rPr>
        <w:t xml:space="preserve"> </w:t>
      </w:r>
      <w:r w:rsidRPr="00623FBE">
        <w:rPr>
          <w:rFonts w:ascii="Times New Roman" w:hAnsi="Times New Roman" w:cs="Times New Roman"/>
          <w:color w:val="212121"/>
          <w:sz w:val="24"/>
          <w:szCs w:val="24"/>
          <w:shd w:val="clear" w:color="auto" w:fill="FFFFFF"/>
        </w:rPr>
        <w:t>Error bars depict ± SEM.</w:t>
      </w:r>
    </w:p>
    <w:p w14:paraId="1A0E39D1" w14:textId="77777777" w:rsidR="00040D80" w:rsidRDefault="00040D80" w:rsidP="00040D80">
      <w:pPr>
        <w:pStyle w:val="Corpsdetexte"/>
      </w:pPr>
    </w:p>
    <w:p w14:paraId="644ADD9B" w14:textId="22F7236D" w:rsidR="006B4DE6" w:rsidRDefault="006B4DE6">
      <w:pPr>
        <w:rPr>
          <w:sz w:val="24"/>
          <w:szCs w:val="24"/>
        </w:rPr>
      </w:pPr>
      <w:r>
        <w:br w:type="page"/>
      </w:r>
    </w:p>
    <w:p w14:paraId="7BBAF2E6" w14:textId="54282569" w:rsidR="00DC3952" w:rsidRPr="00F0708B" w:rsidRDefault="004D6E79" w:rsidP="00F56CB9">
      <w:pPr>
        <w:pStyle w:val="Corpsdetexte"/>
        <w:rPr>
          <w:b/>
          <w:bCs/>
        </w:rPr>
      </w:pPr>
      <w:r w:rsidRPr="00F0708B">
        <w:rPr>
          <w:b/>
          <w:bCs/>
        </w:rPr>
        <w:lastRenderedPageBreak/>
        <w:t>Discussion</w:t>
      </w:r>
    </w:p>
    <w:p w14:paraId="3D976B19" w14:textId="7B4534F0" w:rsidR="001D0D31" w:rsidRPr="00F0708B" w:rsidRDefault="001D0D31" w:rsidP="001D0D31">
      <w:pPr>
        <w:pStyle w:val="Corpsdetexte"/>
      </w:pPr>
      <w:r w:rsidRPr="00F0708B">
        <w:t>The present studies tested the hypothesis that the rodent lateral OFC is not necessary for Pavlovian acquisition. Here we show that OFC lesions and inactivation significantly affects Pavlovian acquisition in a simple single CS-US procedure. Furthermore, we found a dissociation between pre- and post-training OFC manipulations on Pavlovian acquisition such that pre-training OFC lesions enhance, whereas post-training lesions and inactivation impairs acquisition behaviour. Next, using an associative blocking design, we tested whether impaired behaviour following post-training OFC inactivation reflects a disruption of learning or behavioural control. OFC inactivation did not disrupt the underlying learning about the predictive CS-US relationship</w:t>
      </w:r>
      <w:ins w:id="54" w:author="Schoenbaum, Geoffrey (NIH/NIDA) [E]" w:date="2020-09-04T12:58:00Z">
        <w:r w:rsidR="00D00669">
          <w:t xml:space="preserve"> as assayed by blocking</w:t>
        </w:r>
      </w:ins>
      <w:r w:rsidRPr="00F0708B">
        <w:t xml:space="preserve">, and instead disrupted the appropriate control of anticipatory behaviour to the CS. Finally, we assessed whether this impaired behavioural control reflects an inability to update the current value of the Pavlovian CS relative to the value of alternative behavioural options. Indeed, </w:t>
      </w:r>
      <w:r w:rsidR="00FE464B" w:rsidRPr="00F0708B">
        <w:t xml:space="preserve">OFC </w:t>
      </w:r>
      <w:r w:rsidRPr="00F0708B">
        <w:t>inactivation selectively disrupted the flexible control of Pavlovian CS approach behaviour when its relative value changed but did not disrupt sensitivity to the value of alternative/non-Pavlovian behaviours in the environment.</w:t>
      </w:r>
    </w:p>
    <w:p w14:paraId="74F47D03" w14:textId="323CC0CD" w:rsidR="001D0D31" w:rsidRPr="00F0708B" w:rsidRDefault="001D0D31" w:rsidP="001D0D31">
      <w:pPr>
        <w:pStyle w:val="Corpsdetexte"/>
        <w:rPr>
          <w:b/>
          <w:bCs/>
        </w:rPr>
      </w:pPr>
      <w:r w:rsidRPr="00F0708B">
        <w:rPr>
          <w:b/>
          <w:bCs/>
        </w:rPr>
        <w:t xml:space="preserve">Lateral OFC is necessary for </w:t>
      </w:r>
      <w:r w:rsidR="00163C6E" w:rsidRPr="00F0708B">
        <w:rPr>
          <w:b/>
          <w:bCs/>
        </w:rPr>
        <w:t xml:space="preserve">simple </w:t>
      </w:r>
      <w:r w:rsidRPr="00F0708B">
        <w:rPr>
          <w:b/>
          <w:bCs/>
        </w:rPr>
        <w:t>Pavlovian acquisition</w:t>
      </w:r>
    </w:p>
    <w:p w14:paraId="6130F186" w14:textId="26C16CE0" w:rsidR="001A3FF9" w:rsidRPr="00F0708B" w:rsidRDefault="001D0D31" w:rsidP="001D0D31">
      <w:pPr>
        <w:rPr>
          <w:sz w:val="24"/>
          <w:szCs w:val="24"/>
        </w:rPr>
      </w:pPr>
      <w:r w:rsidRPr="00F0708B">
        <w:rPr>
          <w:sz w:val="24"/>
          <w:szCs w:val="24"/>
        </w:rPr>
        <w:t xml:space="preserve">The </w:t>
      </w:r>
      <w:r w:rsidR="00610DCE" w:rsidRPr="00F0708B">
        <w:rPr>
          <w:sz w:val="24"/>
          <w:szCs w:val="24"/>
        </w:rPr>
        <w:t xml:space="preserve">significant </w:t>
      </w:r>
      <w:r w:rsidRPr="00F0708B">
        <w:rPr>
          <w:sz w:val="24"/>
          <w:szCs w:val="24"/>
        </w:rPr>
        <w:t xml:space="preserve">role of the OFC in Pavlovian acquisition in the present studies is surprising </w:t>
      </w:r>
      <w:r w:rsidR="00B916E2" w:rsidRPr="00F0708B">
        <w:rPr>
          <w:sz w:val="24"/>
          <w:szCs w:val="24"/>
        </w:rPr>
        <w:t xml:space="preserve">since </w:t>
      </w:r>
      <w:r w:rsidRPr="00F0708B">
        <w:rPr>
          <w:sz w:val="24"/>
          <w:szCs w:val="24"/>
        </w:rPr>
        <w:t>OFC lesions and inactivation have consistently been reported to have no effect on acquisition</w:t>
      </w:r>
      <w:r w:rsidR="00C61996" w:rsidRPr="00F0708B">
        <w:rPr>
          <w:sz w:val="24"/>
          <w:szCs w:val="24"/>
        </w:rPr>
        <w:t xml:space="preserve"> in rats</w:t>
      </w:r>
      <w:r w:rsidR="0076644E" w:rsidRPr="00F0708B">
        <w:rPr>
          <w:sz w:val="24"/>
          <w:szCs w:val="24"/>
        </w:rPr>
        <w:t xml:space="preserve"> </w:t>
      </w:r>
      <w:r w:rsidR="0076644E" w:rsidRPr="00F0708B">
        <w:rPr>
          <w:sz w:val="24"/>
          <w:szCs w:val="24"/>
        </w:rPr>
        <w:fldChar w:fldCharType="begin" w:fldLock="1"/>
      </w:r>
      <w:r w:rsidR="006159CE">
        <w:rPr>
          <w:sz w:val="24"/>
          <w:szCs w:val="24"/>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ISBN":"0959-4965","author":[{"dropping-particle":"","family":"Schoenbaum","given":"G","non-dropping-particle":"","parse-names":false,"suffix":""},{"dropping-particle":"","family":"Nugent","given":"S L","non-dropping-particle":"","parse-names":false,"suffix":""},{"dropping-particle":"","family":"Saddoris","given":"M P","non-dropping-particle":"","parse-names":false,"suffix":""},{"dropping-particle":"","family":"Setlow","given":"B","non-dropping-particle":"","parse-names":false,"suffix":""}],"container-title":"Neuroreport","id":"ITEM-2","issue":"6","issued":{"date-parts":[["2002"]]},"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0076644E" w:rsidRPr="00F0708B">
        <w:rPr>
          <w:sz w:val="24"/>
          <w:szCs w:val="24"/>
        </w:rPr>
        <w:fldChar w:fldCharType="separate"/>
      </w:r>
      <w:r w:rsidR="00CA2485" w:rsidRPr="00CA2485">
        <w:rPr>
          <w:noProof/>
          <w:sz w:val="24"/>
          <w:szCs w:val="24"/>
        </w:rPr>
        <w:t>(e.g. Burke et al., 2008; Gallagher et al., 1999; Schoenbaum et al., 2002; Stalnaker et al., 2007)</w:t>
      </w:r>
      <w:r w:rsidR="0076644E" w:rsidRPr="00F0708B">
        <w:rPr>
          <w:sz w:val="24"/>
          <w:szCs w:val="24"/>
        </w:rPr>
        <w:fldChar w:fldCharType="end"/>
      </w:r>
      <w:r w:rsidRPr="00F0708B">
        <w:rPr>
          <w:sz w:val="24"/>
          <w:szCs w:val="24"/>
        </w:rPr>
        <w:t xml:space="preserve">, </w:t>
      </w:r>
      <w:r w:rsidR="00B916E2" w:rsidRPr="00F0708B">
        <w:rPr>
          <w:sz w:val="24"/>
          <w:szCs w:val="24"/>
        </w:rPr>
        <w:t xml:space="preserve">unless there </w:t>
      </w:r>
      <w:r w:rsidR="001F6963" w:rsidRPr="00F0708B">
        <w:rPr>
          <w:sz w:val="24"/>
          <w:szCs w:val="24"/>
        </w:rPr>
        <w:t>are complex cue</w:t>
      </w:r>
      <w:ins w:id="55" w:author="Mehdi Khamassi" w:date="2020-09-09T18:49:00Z">
        <w:r w:rsidR="00743EC4">
          <w:rPr>
            <w:sz w:val="24"/>
            <w:szCs w:val="24"/>
          </w:rPr>
          <w:t>-</w:t>
        </w:r>
      </w:ins>
      <w:r w:rsidR="001F6963" w:rsidRPr="00F0708B">
        <w:rPr>
          <w:sz w:val="24"/>
          <w:szCs w:val="24"/>
        </w:rPr>
        <w:t xml:space="preserve"> or outcome</w:t>
      </w:r>
      <w:ins w:id="56" w:author="Mehdi Khamassi" w:date="2020-09-09T18:49:00Z">
        <w:r w:rsidR="00743EC4">
          <w:rPr>
            <w:sz w:val="24"/>
            <w:szCs w:val="24"/>
          </w:rPr>
          <w:t>-</w:t>
        </w:r>
      </w:ins>
      <w:del w:id="57" w:author="Mehdi Khamassi" w:date="2020-09-09T18:49:00Z">
        <w:r w:rsidR="001F6963" w:rsidRPr="00F0708B" w:rsidDel="00743EC4">
          <w:rPr>
            <w:sz w:val="24"/>
            <w:szCs w:val="24"/>
          </w:rPr>
          <w:delText xml:space="preserve"> </w:delText>
        </w:r>
      </w:del>
      <w:r w:rsidR="001F6963" w:rsidRPr="00F0708B">
        <w:rPr>
          <w:sz w:val="24"/>
          <w:szCs w:val="24"/>
        </w:rPr>
        <w:t>specific task demands</w:t>
      </w:r>
      <w:r w:rsidRPr="00F0708B">
        <w:rPr>
          <w:sz w:val="24"/>
          <w:szCs w:val="24"/>
        </w:rPr>
        <w:t xml:space="preserve"> </w:t>
      </w:r>
      <w:r w:rsidR="003D16AE" w:rsidRPr="00F0708B">
        <w:rPr>
          <w:sz w:val="24"/>
          <w:szCs w:val="24"/>
        </w:rPr>
        <w:fldChar w:fldCharType="begin" w:fldLock="1"/>
      </w:r>
      <w:r w:rsidR="00C61996" w:rsidRPr="00F0708B">
        <w:rPr>
          <w:sz w:val="24"/>
          <w:szCs w:val="24"/>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003D16AE" w:rsidRPr="00F0708B">
        <w:rPr>
          <w:sz w:val="24"/>
          <w:szCs w:val="24"/>
        </w:rPr>
        <w:fldChar w:fldCharType="separate"/>
      </w:r>
      <w:r w:rsidR="006250AA" w:rsidRPr="00F0708B">
        <w:rPr>
          <w:noProof/>
          <w:sz w:val="24"/>
          <w:szCs w:val="24"/>
        </w:rPr>
        <w:t>(e.g. Ramirez &amp; Savage, 2007)</w:t>
      </w:r>
      <w:r w:rsidR="003D16AE" w:rsidRPr="00F0708B">
        <w:rPr>
          <w:sz w:val="24"/>
          <w:szCs w:val="24"/>
        </w:rPr>
        <w:fldChar w:fldCharType="end"/>
      </w:r>
      <w:r w:rsidRPr="00F0708B">
        <w:rPr>
          <w:sz w:val="24"/>
          <w:szCs w:val="24"/>
        </w:rPr>
        <w:t xml:space="preserve">. </w:t>
      </w:r>
      <w:commentRangeStart w:id="58"/>
      <w:r w:rsidR="00796AF5" w:rsidRPr="00F0708B">
        <w:rPr>
          <w:sz w:val="24"/>
          <w:szCs w:val="24"/>
        </w:rPr>
        <w:t>For example</w:t>
      </w:r>
      <w:commentRangeEnd w:id="58"/>
      <w:r w:rsidR="00D00669">
        <w:rPr>
          <w:rStyle w:val="Marquedecommentaire"/>
        </w:rPr>
        <w:commentReference w:id="58"/>
      </w:r>
      <w:r w:rsidR="00796AF5" w:rsidRPr="00F0708B">
        <w:rPr>
          <w:sz w:val="24"/>
          <w:szCs w:val="24"/>
        </w:rPr>
        <w:t>, i</w:t>
      </w:r>
      <w:r w:rsidRPr="00F0708B">
        <w:rPr>
          <w:sz w:val="24"/>
          <w:szCs w:val="24"/>
        </w:rPr>
        <w:t xml:space="preserve">n tasks involving simple single Pavlovian CS-US procedures and pre-training OFC lesions, performance </w:t>
      </w:r>
      <w:r w:rsidR="008C433B" w:rsidRPr="00F0708B">
        <w:rPr>
          <w:sz w:val="24"/>
          <w:szCs w:val="24"/>
        </w:rPr>
        <w:t>often does not reach</w:t>
      </w:r>
      <w:r w:rsidRPr="00F0708B">
        <w:rPr>
          <w:sz w:val="24"/>
          <w:szCs w:val="24"/>
        </w:rPr>
        <w:t xml:space="preserve"> asymptote (e.g. after 9 days, </w:t>
      </w:r>
      <w:r w:rsidR="001F6963" w:rsidRPr="00F0708B">
        <w:rPr>
          <w:sz w:val="24"/>
          <w:szCs w:val="24"/>
        </w:rPr>
        <w:fldChar w:fldCharType="begin" w:fldLock="1"/>
      </w:r>
      <w:r w:rsidR="006250AA" w:rsidRPr="00F0708B">
        <w:rPr>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1F6963" w:rsidRPr="00F0708B">
        <w:rPr>
          <w:sz w:val="24"/>
          <w:szCs w:val="24"/>
        </w:rPr>
        <w:fldChar w:fldCharType="separate"/>
      </w:r>
      <w:r w:rsidR="001F6963" w:rsidRPr="00F0708B">
        <w:rPr>
          <w:noProof/>
          <w:sz w:val="24"/>
          <w:szCs w:val="24"/>
        </w:rPr>
        <w:t>(Gallagher et al., 1999)</w:t>
      </w:r>
      <w:r w:rsidR="001F6963" w:rsidRPr="00F0708B">
        <w:rPr>
          <w:sz w:val="24"/>
          <w:szCs w:val="24"/>
        </w:rPr>
        <w:fldChar w:fldCharType="end"/>
      </w:r>
      <w:r w:rsidRPr="00F0708B">
        <w:rPr>
          <w:sz w:val="24"/>
          <w:szCs w:val="24"/>
        </w:rPr>
        <w:t xml:space="preserve">) before proceeding to a new stage of the experiment. In Experiment 1, we did not observe any significant effects of OFC lesions on acquisition until around 15-21 days of acquisition. However, after extended training Schoenbaum et al </w:t>
      </w:r>
      <w:r w:rsidR="00C61996" w:rsidRPr="00F0708B">
        <w:rPr>
          <w:sz w:val="24"/>
          <w:szCs w:val="24"/>
        </w:rPr>
        <w:fldChar w:fldCharType="begin" w:fldLock="1"/>
      </w:r>
      <w:r w:rsidR="00944175">
        <w:rPr>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00C61996" w:rsidRPr="00F0708B">
        <w:rPr>
          <w:sz w:val="24"/>
          <w:szCs w:val="24"/>
        </w:rPr>
        <w:fldChar w:fldCharType="separate"/>
      </w:r>
      <w:r w:rsidR="00944175" w:rsidRPr="00944175">
        <w:rPr>
          <w:noProof/>
          <w:sz w:val="24"/>
          <w:szCs w:val="24"/>
        </w:rPr>
        <w:t>(2003)</w:t>
      </w:r>
      <w:r w:rsidR="00C61996" w:rsidRPr="00F0708B">
        <w:rPr>
          <w:sz w:val="24"/>
          <w:szCs w:val="24"/>
        </w:rPr>
        <w:fldChar w:fldCharType="end"/>
      </w:r>
      <w:r w:rsidRPr="00F0708B">
        <w:rPr>
          <w:sz w:val="24"/>
          <w:szCs w:val="24"/>
        </w:rPr>
        <w:t xml:space="preserve"> have reported significant effects of OFC lesions on acquisition in a simple cue-outcome go-</w:t>
      </w:r>
      <w:proofErr w:type="spellStart"/>
      <w:r w:rsidRPr="00F0708B">
        <w:rPr>
          <w:sz w:val="24"/>
          <w:szCs w:val="24"/>
        </w:rPr>
        <w:t>nogo</w:t>
      </w:r>
      <w:proofErr w:type="spellEnd"/>
      <w:r w:rsidRPr="00F0708B">
        <w:rPr>
          <w:sz w:val="24"/>
          <w:szCs w:val="24"/>
        </w:rPr>
        <w:t xml:space="preserve"> task when looking at response latencies, but not on trials-to-criterion. Th</w:t>
      </w:r>
      <w:r w:rsidR="00C008DA" w:rsidRPr="00F0708B">
        <w:rPr>
          <w:sz w:val="24"/>
          <w:szCs w:val="24"/>
        </w:rPr>
        <w:t xml:space="preserve">erefore, </w:t>
      </w:r>
      <w:r w:rsidRPr="00F0708B">
        <w:rPr>
          <w:sz w:val="24"/>
          <w:szCs w:val="24"/>
        </w:rPr>
        <w:t>the effect</w:t>
      </w:r>
      <w:r w:rsidR="00C008DA" w:rsidRPr="00F0708B">
        <w:rPr>
          <w:sz w:val="24"/>
          <w:szCs w:val="24"/>
        </w:rPr>
        <w:t>s</w:t>
      </w:r>
      <w:r w:rsidRPr="00F0708B">
        <w:rPr>
          <w:sz w:val="24"/>
          <w:szCs w:val="24"/>
        </w:rPr>
        <w:t xml:space="preserve"> of pretraining lesions may not have been observed previously due to </w:t>
      </w:r>
      <w:r w:rsidR="000A07F9" w:rsidRPr="00F0708B">
        <w:rPr>
          <w:sz w:val="24"/>
          <w:szCs w:val="24"/>
        </w:rPr>
        <w:t>task specific parameters</w:t>
      </w:r>
      <w:r w:rsidRPr="00F0708B">
        <w:rPr>
          <w:sz w:val="24"/>
          <w:szCs w:val="24"/>
        </w:rPr>
        <w:t xml:space="preserve"> such as the length of training and the sensitivity of the response measures. </w:t>
      </w:r>
    </w:p>
    <w:p w14:paraId="626CE19C" w14:textId="230C878C" w:rsidR="001D0D31" w:rsidRPr="00F0708B" w:rsidRDefault="001D0D31" w:rsidP="002F72C5">
      <w:pPr>
        <w:ind w:firstLine="720"/>
        <w:rPr>
          <w:sz w:val="24"/>
          <w:szCs w:val="24"/>
        </w:rPr>
      </w:pPr>
      <w:r w:rsidRPr="00F0708B">
        <w:rPr>
          <w:sz w:val="24"/>
          <w:szCs w:val="24"/>
        </w:rPr>
        <w:t xml:space="preserve">Pretraining OFC lesions have been shown to disrupt Pavlovian acquisition in </w:t>
      </w:r>
      <w:r w:rsidR="002F72C5" w:rsidRPr="00F0708B">
        <w:rPr>
          <w:sz w:val="24"/>
          <w:szCs w:val="24"/>
        </w:rPr>
        <w:t>sign-tracking</w:t>
      </w:r>
      <w:r w:rsidRPr="00F0708B">
        <w:rPr>
          <w:sz w:val="24"/>
          <w:szCs w:val="24"/>
        </w:rPr>
        <w:t xml:space="preserve"> procedures in which lever insertion is used as the CS</w:t>
      </w:r>
      <w:r w:rsidR="0095246F" w:rsidRPr="00F0708B">
        <w:rPr>
          <w:sz w:val="24"/>
          <w:szCs w:val="24"/>
        </w:rPr>
        <w:t xml:space="preserve"> </w:t>
      </w:r>
      <w:r w:rsidR="00304225" w:rsidRPr="00F0708B">
        <w:rPr>
          <w:sz w:val="24"/>
          <w:szCs w:val="24"/>
        </w:rPr>
        <w:fldChar w:fldCharType="begin" w:fldLock="1"/>
      </w:r>
      <w:r w:rsidR="00F566EF" w:rsidRPr="00F0708B">
        <w:rPr>
          <w:sz w:val="24"/>
          <w:szCs w:val="24"/>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(Chudasama &amp; Robbins, 2003)</w:t>
      </w:r>
      <w:r w:rsidR="00304225" w:rsidRPr="00F0708B">
        <w:rPr>
          <w:sz w:val="24"/>
          <w:szCs w:val="24"/>
        </w:rPr>
        <w:fldChar w:fldCharType="end"/>
      </w:r>
      <w:r w:rsidRPr="00F0708B">
        <w:rPr>
          <w:sz w:val="24"/>
          <w:szCs w:val="24"/>
        </w:rPr>
        <w:t>.</w:t>
      </w:r>
      <w:r w:rsidR="00304225" w:rsidRPr="00F0708B">
        <w:rPr>
          <w:sz w:val="24"/>
          <w:szCs w:val="24"/>
        </w:rPr>
        <w:t xml:space="preserve"> Focal</w:t>
      </w:r>
      <w:r w:rsidRPr="00F0708B">
        <w:rPr>
          <w:sz w:val="24"/>
          <w:szCs w:val="24"/>
        </w:rPr>
        <w:t xml:space="preserve"> lateral OFC</w:t>
      </w:r>
      <w:r w:rsidR="0095246F" w:rsidRPr="00F0708B">
        <w:rPr>
          <w:sz w:val="24"/>
          <w:szCs w:val="24"/>
        </w:rPr>
        <w:t xml:space="preserve"> </w:t>
      </w:r>
      <w:r w:rsidRPr="00F0708B">
        <w:rPr>
          <w:sz w:val="24"/>
          <w:szCs w:val="24"/>
        </w:rPr>
        <w:t xml:space="preserve"> lesions significantly impair sign-tracking behaviour (</w:t>
      </w:r>
      <w:r w:rsidR="00304225" w:rsidRPr="00F0708B">
        <w:rPr>
          <w:sz w:val="24"/>
          <w:szCs w:val="24"/>
        </w:rPr>
        <w:t xml:space="preserve">i.e. </w:t>
      </w:r>
      <w:r w:rsidRPr="00F0708B">
        <w:rPr>
          <w:sz w:val="24"/>
          <w:szCs w:val="24"/>
        </w:rPr>
        <w:t>engaging with the lever cue), and bias behaviour towards goal-tacking (</w:t>
      </w:r>
      <w:r w:rsidR="00304225" w:rsidRPr="00F0708B">
        <w:rPr>
          <w:sz w:val="24"/>
          <w:szCs w:val="24"/>
        </w:rPr>
        <w:t xml:space="preserve">i.e. </w:t>
      </w:r>
      <w:r w:rsidRPr="00F0708B">
        <w:rPr>
          <w:sz w:val="24"/>
          <w:szCs w:val="24"/>
        </w:rPr>
        <w:t>approaching the magazine)</w:t>
      </w:r>
      <w:r w:rsidR="00304225" w:rsidRPr="00F0708B">
        <w:rPr>
          <w:sz w:val="24"/>
          <w:szCs w:val="24"/>
        </w:rPr>
        <w:t xml:space="preserve"> </w:t>
      </w:r>
      <w:r w:rsidR="00304225" w:rsidRPr="00F0708B">
        <w:rPr>
          <w:sz w:val="24"/>
          <w:szCs w:val="24"/>
        </w:rPr>
        <w:fldChar w:fldCharType="begin" w:fldLock="1"/>
      </w:r>
      <w:r w:rsidR="00304225" w:rsidRPr="00F0708B">
        <w:rPr>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(Panayi &amp; Killcross, 2018)</w:t>
      </w:r>
      <w:r w:rsidR="00304225" w:rsidRPr="00F0708B">
        <w:rPr>
          <w:sz w:val="24"/>
          <w:szCs w:val="24"/>
        </w:rPr>
        <w:fldChar w:fldCharType="end"/>
      </w:r>
      <w:r w:rsidRPr="00F0708B">
        <w:rPr>
          <w:sz w:val="24"/>
          <w:szCs w:val="24"/>
        </w:rPr>
        <w:t xml:space="preserve">. </w:t>
      </w:r>
      <w:commentRangeStart w:id="59"/>
      <w:r w:rsidRPr="00F0708B">
        <w:rPr>
          <w:sz w:val="24"/>
          <w:szCs w:val="24"/>
        </w:rPr>
        <w:t xml:space="preserve">This </w:t>
      </w:r>
      <w:commentRangeEnd w:id="59"/>
      <w:r w:rsidR="00D00669">
        <w:rPr>
          <w:rStyle w:val="Marquedecommentaire"/>
        </w:rPr>
        <w:commentReference w:id="59"/>
      </w:r>
      <w:r w:rsidRPr="00F0708B">
        <w:rPr>
          <w:sz w:val="24"/>
          <w:szCs w:val="24"/>
        </w:rPr>
        <w:t xml:space="preserve">is consistent with the findings of </w:t>
      </w:r>
      <w:r w:rsidR="008212F5" w:rsidRPr="00F0708B">
        <w:rPr>
          <w:sz w:val="24"/>
          <w:szCs w:val="24"/>
        </w:rPr>
        <w:t>E</w:t>
      </w:r>
      <w:r w:rsidRPr="00F0708B">
        <w:rPr>
          <w:sz w:val="24"/>
          <w:szCs w:val="24"/>
        </w:rPr>
        <w:t xml:space="preserve">xperiment 1 </w:t>
      </w:r>
      <w:r w:rsidR="00EF3DAB" w:rsidRPr="00F0708B">
        <w:rPr>
          <w:sz w:val="24"/>
          <w:szCs w:val="24"/>
        </w:rPr>
        <w:t>that</w:t>
      </w:r>
      <w:r w:rsidRPr="00F0708B">
        <w:rPr>
          <w:sz w:val="24"/>
          <w:szCs w:val="24"/>
        </w:rPr>
        <w:t xml:space="preserve"> OFC lesions enhanced behaviour focused </w:t>
      </w:r>
      <w:r w:rsidR="00EF3DAB" w:rsidRPr="00F0708B">
        <w:rPr>
          <w:sz w:val="24"/>
          <w:szCs w:val="24"/>
        </w:rPr>
        <w:t>toward</w:t>
      </w:r>
      <w:r w:rsidRPr="00F0708B">
        <w:rPr>
          <w:sz w:val="24"/>
          <w:szCs w:val="24"/>
        </w:rPr>
        <w:t xml:space="preserve"> the </w:t>
      </w:r>
      <w:commentRangeStart w:id="60"/>
      <w:r w:rsidRPr="00F0708B">
        <w:rPr>
          <w:sz w:val="24"/>
          <w:szCs w:val="24"/>
        </w:rPr>
        <w:t>magazine</w:t>
      </w:r>
      <w:commentRangeEnd w:id="60"/>
      <w:r w:rsidR="00E83C9C">
        <w:rPr>
          <w:rStyle w:val="Marquedecommentaire"/>
        </w:rPr>
        <w:commentReference w:id="60"/>
      </w:r>
      <w:r w:rsidRPr="00F0708B">
        <w:rPr>
          <w:sz w:val="24"/>
          <w:szCs w:val="24"/>
        </w:rPr>
        <w:t xml:space="preserve">, and suggest that this focus </w:t>
      </w:r>
      <w:r w:rsidR="00304225" w:rsidRPr="00F0708B">
        <w:rPr>
          <w:sz w:val="24"/>
          <w:szCs w:val="24"/>
        </w:rPr>
        <w:t>may come</w:t>
      </w:r>
      <w:r w:rsidRPr="00F0708B">
        <w:rPr>
          <w:sz w:val="24"/>
          <w:szCs w:val="24"/>
        </w:rPr>
        <w:t xml:space="preserve"> at the expense of some alternative behaviour that sham lesion animals are engaging in. </w:t>
      </w:r>
    </w:p>
    <w:p w14:paraId="55D19946" w14:textId="6C1DE47E" w:rsidR="005B4A70" w:rsidRPr="00F0708B" w:rsidRDefault="001D0D31" w:rsidP="00E23891">
      <w:pPr>
        <w:ind w:firstLine="720"/>
        <w:rPr>
          <w:sz w:val="24"/>
          <w:szCs w:val="24"/>
        </w:rPr>
      </w:pPr>
      <w:r w:rsidRPr="00F0708B">
        <w:rPr>
          <w:sz w:val="24"/>
          <w:szCs w:val="24"/>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w:t>
      </w:r>
      <w:r w:rsidRPr="00F0708B">
        <w:rPr>
          <w:sz w:val="24"/>
          <w:szCs w:val="24"/>
        </w:rPr>
        <w:lastRenderedPageBreak/>
        <w:t xml:space="preserve">inactivation are consistent with </w:t>
      </w:r>
      <w:r w:rsidR="00F67413" w:rsidRPr="00F0708B">
        <w:rPr>
          <w:sz w:val="24"/>
          <w:szCs w:val="24"/>
        </w:rPr>
        <w:t>an impairment in subsequent acquisition</w:t>
      </w:r>
      <w:r w:rsidR="002F29AB" w:rsidRPr="00F0708B">
        <w:rPr>
          <w:sz w:val="24"/>
          <w:szCs w:val="24"/>
        </w:rPr>
        <w:t xml:space="preserve"> </w:t>
      </w:r>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r w:rsidRPr="00F0708B">
        <w:rPr>
          <w:sz w:val="24"/>
          <w:szCs w:val="24"/>
        </w:rPr>
        <w:t xml:space="preserve">. For example, Burke et al </w:t>
      </w:r>
      <w:r w:rsidR="00930AFD" w:rsidRPr="00F0708B">
        <w:rPr>
          <w:sz w:val="24"/>
          <w:szCs w:val="24"/>
        </w:rPr>
        <w:fldChar w:fldCharType="begin" w:fldLock="1"/>
      </w:r>
      <w:r w:rsidR="00A45624" w:rsidRPr="00F0708B">
        <w:rPr>
          <w:sz w:val="24"/>
          <w:szCs w:val="24"/>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00930AFD" w:rsidRPr="00F0708B">
        <w:rPr>
          <w:sz w:val="24"/>
          <w:szCs w:val="24"/>
        </w:rPr>
        <w:fldChar w:fldCharType="separate"/>
      </w:r>
      <w:r w:rsidR="00AF7D28" w:rsidRPr="00F0708B">
        <w:rPr>
          <w:noProof/>
          <w:sz w:val="24"/>
          <w:szCs w:val="24"/>
        </w:rPr>
        <w:t>(2009)</w:t>
      </w:r>
      <w:r w:rsidR="00930AFD" w:rsidRPr="00F0708B">
        <w:rPr>
          <w:sz w:val="24"/>
          <w:szCs w:val="24"/>
        </w:rPr>
        <w:fldChar w:fldCharType="end"/>
      </w:r>
      <w:r w:rsidRPr="00F0708B">
        <w:rPr>
          <w:sz w:val="24"/>
          <w:szCs w:val="24"/>
        </w:rPr>
        <w:t xml:space="preserve"> found that post-training OFC inactivation impaired acquisition to a Pavlovian CS in reversal task. </w:t>
      </w:r>
      <w:r w:rsidR="002F29AB" w:rsidRPr="00F0708B">
        <w:rPr>
          <w:sz w:val="24"/>
          <w:szCs w:val="24"/>
        </w:rPr>
        <w:t xml:space="preserve">Similarly, Takahashi et al </w:t>
      </w:r>
      <w:bookmarkStart w:id="61" w:name="_Hlk49865003"/>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bookmarkEnd w:id="61"/>
      <w:r w:rsidR="002F29AB" w:rsidRPr="00F0708B">
        <w:rPr>
          <w:sz w:val="24"/>
          <w:szCs w:val="24"/>
        </w:rPr>
        <w:t xml:space="preserve"> found that OFC inactivation during a Pavlovian over-expectation task disrupted new learning. </w:t>
      </w:r>
      <w:r w:rsidR="00E40A39" w:rsidRPr="00F0708B">
        <w:rPr>
          <w:sz w:val="24"/>
          <w:szCs w:val="24"/>
        </w:rPr>
        <w:t xml:space="preserve">Therefore, </w:t>
      </w:r>
      <w:r w:rsidR="001560E1" w:rsidRPr="00F0708B">
        <w:rPr>
          <w:sz w:val="24"/>
          <w:szCs w:val="24"/>
        </w:rPr>
        <w:t xml:space="preserve">the robust effect of impaired acquisition </w:t>
      </w:r>
      <w:r w:rsidR="003E6943" w:rsidRPr="00F0708B">
        <w:rPr>
          <w:sz w:val="24"/>
          <w:szCs w:val="24"/>
        </w:rPr>
        <w:t xml:space="preserve">following post-training OFC inactivation that we report is consistent with impaired </w:t>
      </w:r>
      <w:r w:rsidR="007E08F0" w:rsidRPr="00F0708B">
        <w:rPr>
          <w:sz w:val="24"/>
          <w:szCs w:val="24"/>
        </w:rPr>
        <w:t xml:space="preserve">subsequent </w:t>
      </w:r>
      <w:r w:rsidR="00BA7063" w:rsidRPr="00F0708B">
        <w:rPr>
          <w:sz w:val="24"/>
          <w:szCs w:val="24"/>
        </w:rPr>
        <w:t>acquisition i</w:t>
      </w:r>
      <w:r w:rsidR="003A0B05" w:rsidRPr="00F0708B">
        <w:rPr>
          <w:sz w:val="24"/>
          <w:szCs w:val="24"/>
        </w:rPr>
        <w:t>n tasks with more complex manipulations</w:t>
      </w:r>
      <w:r w:rsidR="007E08F0" w:rsidRPr="00F0708B">
        <w:rPr>
          <w:sz w:val="24"/>
          <w:szCs w:val="24"/>
        </w:rPr>
        <w:t>.</w:t>
      </w:r>
    </w:p>
    <w:p w14:paraId="647300BD" w14:textId="77777777" w:rsidR="001D0D31" w:rsidRPr="00F0708B" w:rsidRDefault="001D0D31" w:rsidP="001D0D31">
      <w:pPr>
        <w:pStyle w:val="Corpsdetexte"/>
        <w:rPr>
          <w:b/>
          <w:bCs/>
        </w:rPr>
      </w:pPr>
      <w:r w:rsidRPr="00F0708B">
        <w:rPr>
          <w:b/>
          <w:bCs/>
        </w:rPr>
        <w:t>Lateral OFC is not necessary for learning the predictive CS-US relationship</w:t>
      </w:r>
    </w:p>
    <w:p w14:paraId="2AF0333F" w14:textId="473D4234" w:rsidR="001D0D31" w:rsidRPr="00F0708B" w:rsidRDefault="001D0D31" w:rsidP="001D0D31">
      <w:pPr>
        <w:rPr>
          <w:sz w:val="24"/>
          <w:szCs w:val="24"/>
        </w:rPr>
      </w:pPr>
      <w:r w:rsidRPr="00F0708B">
        <w:rPr>
          <w:sz w:val="24"/>
          <w:szCs w:val="24"/>
        </w:rPr>
        <w:t xml:space="preserve">Post-training OFC inactivation significantly impaired acquisition behaviour (Experiment 2), and this disruption was more profound when inactivation occurred earlier in training and </w:t>
      </w:r>
      <w:del w:id="62" w:author="Schoenbaum, Geoffrey (NIH/NIDA) [E]" w:date="2020-09-04T13:04:00Z">
        <w:r w:rsidRPr="00F0708B" w:rsidDel="00D00669">
          <w:rPr>
            <w:sz w:val="24"/>
            <w:szCs w:val="24"/>
          </w:rPr>
          <w:delText xml:space="preserve">persisted </w:delText>
        </w:r>
      </w:del>
      <w:ins w:id="63" w:author="Schoenbaum, Geoffrey (NIH/NIDA) [E]" w:date="2020-09-04T13:04:00Z">
        <w:r w:rsidR="00D00669">
          <w:rPr>
            <w:sz w:val="24"/>
            <w:szCs w:val="24"/>
          </w:rPr>
          <w:t xml:space="preserve">more likely to persist </w:t>
        </w:r>
      </w:ins>
      <w:del w:id="64" w:author="Schoenbaum, Geoffrey (NIH/NIDA) [E]" w:date="2020-09-04T13:04:00Z">
        <w:r w:rsidRPr="00F0708B" w:rsidDel="00D00669">
          <w:rPr>
            <w:sz w:val="24"/>
            <w:szCs w:val="24"/>
          </w:rPr>
          <w:delText xml:space="preserve">even </w:delText>
        </w:r>
      </w:del>
      <w:r w:rsidRPr="00F0708B">
        <w:rPr>
          <w:sz w:val="24"/>
          <w:szCs w:val="24"/>
        </w:rPr>
        <w:t>after OFC function returned (Experiment 4). This</w:t>
      </w:r>
      <w:commentRangeStart w:id="65"/>
      <w:r w:rsidRPr="00F0708B">
        <w:rPr>
          <w:sz w:val="24"/>
          <w:szCs w:val="24"/>
        </w:rPr>
        <w:t xml:space="preserve"> </w:t>
      </w:r>
      <w:ins w:id="66" w:author="Mehdi Khamassi" w:date="2020-09-09T19:05:00Z">
        <w:r w:rsidR="003A7CCA">
          <w:rPr>
            <w:sz w:val="24"/>
            <w:szCs w:val="24"/>
          </w:rPr>
          <w:t xml:space="preserve">seems to </w:t>
        </w:r>
      </w:ins>
      <w:del w:id="67" w:author="Mehdi Khamassi" w:date="2020-09-09T19:05:00Z">
        <w:r w:rsidRPr="00F0708B" w:rsidDel="003A7CCA">
          <w:rPr>
            <w:sz w:val="24"/>
            <w:szCs w:val="24"/>
          </w:rPr>
          <w:delText xml:space="preserve">strongly </w:delText>
        </w:r>
      </w:del>
      <w:r w:rsidRPr="00F0708B">
        <w:rPr>
          <w:sz w:val="24"/>
          <w:szCs w:val="24"/>
        </w:rPr>
        <w:t>suggest</w:t>
      </w:r>
      <w:del w:id="68" w:author="Mehdi Khamassi" w:date="2020-09-09T19:05:00Z">
        <w:r w:rsidRPr="00F0708B" w:rsidDel="003A7CCA">
          <w:rPr>
            <w:sz w:val="24"/>
            <w:szCs w:val="24"/>
          </w:rPr>
          <w:delText>s</w:delText>
        </w:r>
      </w:del>
      <w:r w:rsidRPr="00F0708B">
        <w:rPr>
          <w:sz w:val="24"/>
          <w:szCs w:val="24"/>
        </w:rPr>
        <w:t xml:space="preserve"> </w:t>
      </w:r>
      <w:commentRangeEnd w:id="65"/>
      <w:r w:rsidR="003A7CCA">
        <w:rPr>
          <w:rStyle w:val="Marquedecommentaire"/>
        </w:rPr>
        <w:commentReference w:id="65"/>
      </w:r>
      <w:r w:rsidRPr="00F0708B">
        <w:rPr>
          <w:sz w:val="24"/>
          <w:szCs w:val="24"/>
        </w:rPr>
        <w:t xml:space="preserve">that learning about the CS-US relationship was disrupted. The idea that the OFC </w:t>
      </w:r>
      <w:ins w:id="69" w:author="Mehdi Khamassi" w:date="2020-09-09T19:06:00Z">
        <w:r w:rsidR="003A7CCA">
          <w:rPr>
            <w:sz w:val="24"/>
            <w:szCs w:val="24"/>
          </w:rPr>
          <w:t>could be</w:t>
        </w:r>
      </w:ins>
      <w:del w:id="70" w:author="Mehdi Khamassi" w:date="2020-09-09T19:06:00Z">
        <w:r w:rsidRPr="00F0708B" w:rsidDel="003A7CCA">
          <w:rPr>
            <w:sz w:val="24"/>
            <w:szCs w:val="24"/>
          </w:rPr>
          <w:delText>is</w:delText>
        </w:r>
      </w:del>
      <w:r w:rsidRPr="00F0708B">
        <w:rPr>
          <w:sz w:val="24"/>
          <w:szCs w:val="24"/>
        </w:rPr>
        <w:t xml:space="preserve"> involved in learning is also consistent with a role for the OFC in the representation of expected values </w:t>
      </w:r>
      <w:r w:rsidR="00452A1C">
        <w:rPr>
          <w:sz w:val="24"/>
          <w:szCs w:val="24"/>
        </w:rPr>
        <w:fldChar w:fldCharType="begin" w:fldLock="1"/>
      </w:r>
      <w:r w:rsidR="006159CE">
        <w:rPr>
          <w:sz w:val="24"/>
          <w:szCs w:val="24"/>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K.","non-dropping-particle":"","parse-names":false,"suffix":""},{"dropping-particle":"","family":"Schoenbaum","given":"Geoffrey","non-dropping-particle":"","parse-names":false,"suffix":""}],"container-title":"Neurobiology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00452A1C">
        <w:rPr>
          <w:sz w:val="24"/>
          <w:szCs w:val="24"/>
        </w:rPr>
        <w:fldChar w:fldCharType="separate"/>
      </w:r>
      <w:r w:rsidR="00CA2485" w:rsidRPr="00CA2485">
        <w:rPr>
          <w:noProof/>
          <w:sz w:val="24"/>
          <w:szCs w:val="24"/>
        </w:rPr>
        <w:t>(Burke et al., 2008; Schoenbaum et al., 2011; Stalnaker et al., 2018)</w:t>
      </w:r>
      <w:r w:rsidR="00452A1C">
        <w:rPr>
          <w:sz w:val="24"/>
          <w:szCs w:val="24"/>
        </w:rPr>
        <w:fldChar w:fldCharType="end"/>
      </w:r>
      <w:r w:rsidRPr="00F0708B">
        <w:rPr>
          <w:sz w:val="24"/>
          <w:szCs w:val="24"/>
        </w:rPr>
        <w:t xml:space="preserve"> which influence mid-brain dopaminergic prediction errors </w:t>
      </w:r>
      <w:r w:rsidR="00452A1C">
        <w:rPr>
          <w:sz w:val="24"/>
          <w:szCs w:val="24"/>
        </w:rPr>
        <w:fldChar w:fldCharType="begin" w:fldLock="1"/>
      </w:r>
      <w:r w:rsidR="00452A1C">
        <w:rPr>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00452A1C">
        <w:rPr>
          <w:sz w:val="24"/>
          <w:szCs w:val="24"/>
        </w:rPr>
        <w:fldChar w:fldCharType="separate"/>
      </w:r>
      <w:r w:rsidR="00452A1C" w:rsidRPr="00452A1C">
        <w:rPr>
          <w:noProof/>
          <w:sz w:val="24"/>
          <w:szCs w:val="24"/>
        </w:rPr>
        <w:t>(Takahashi et al., 2009, 2011)</w:t>
      </w:r>
      <w:r w:rsidR="00452A1C">
        <w:rPr>
          <w:sz w:val="24"/>
          <w:szCs w:val="24"/>
        </w:rPr>
        <w:fldChar w:fldCharType="end"/>
      </w:r>
      <w:r w:rsidRPr="00F0708B">
        <w:rPr>
          <w:sz w:val="24"/>
          <w:szCs w:val="24"/>
        </w:rPr>
        <w:t xml:space="preserve">, known to be necessary for Pavlovian learning </w:t>
      </w:r>
      <w:r w:rsidR="00452A1C">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00452A1C">
        <w:rPr>
          <w:sz w:val="24"/>
          <w:szCs w:val="24"/>
        </w:rPr>
        <w:fldChar w:fldCharType="separate"/>
      </w:r>
      <w:r w:rsidR="005A4B5E" w:rsidRPr="005A4B5E">
        <w:rPr>
          <w:noProof/>
          <w:sz w:val="24"/>
          <w:szCs w:val="24"/>
        </w:rPr>
        <w:t>(Sharpe et al., 2017a; Steinberg et al., 2013)</w:t>
      </w:r>
      <w:r w:rsidR="00452A1C">
        <w:rPr>
          <w:sz w:val="24"/>
          <w:szCs w:val="24"/>
        </w:rPr>
        <w:fldChar w:fldCharType="end"/>
      </w:r>
      <w:r w:rsidRPr="00F0708B">
        <w:rPr>
          <w:sz w:val="24"/>
          <w:szCs w:val="24"/>
        </w:rPr>
        <w:t xml:space="preserve">. </w:t>
      </w:r>
    </w:p>
    <w:p w14:paraId="5BEAB088" w14:textId="3405DE78" w:rsidR="001D0D31" w:rsidRPr="00F0708B" w:rsidRDefault="001D0D31" w:rsidP="00C040FA">
      <w:pPr>
        <w:ind w:firstLine="720"/>
        <w:rPr>
          <w:sz w:val="24"/>
          <w:szCs w:val="24"/>
        </w:rPr>
      </w:pPr>
      <w:r w:rsidRPr="00F0708B">
        <w:rPr>
          <w:sz w:val="24"/>
          <w:szCs w:val="24"/>
        </w:rPr>
        <w:t xml:space="preserve">Unexpectedly, the </w:t>
      </w:r>
      <w:r w:rsidR="00463CC9">
        <w:rPr>
          <w:sz w:val="24"/>
          <w:szCs w:val="24"/>
        </w:rPr>
        <w:t>impaired</w:t>
      </w:r>
      <w:r w:rsidRPr="00F0708B">
        <w:rPr>
          <w:sz w:val="24"/>
          <w:szCs w:val="24"/>
        </w:rPr>
        <w:t xml:space="preserve"> acquisition we observed </w:t>
      </w:r>
      <w:r w:rsidR="00463CC9">
        <w:rPr>
          <w:sz w:val="24"/>
          <w:szCs w:val="24"/>
        </w:rPr>
        <w:t>(Experiment 2</w:t>
      </w:r>
      <w:r w:rsidR="00604A6B">
        <w:rPr>
          <w:sz w:val="24"/>
          <w:szCs w:val="24"/>
        </w:rPr>
        <w:t xml:space="preserve">, 3, &amp; 4) </w:t>
      </w:r>
      <w:r w:rsidRPr="00F0708B">
        <w:rPr>
          <w:sz w:val="24"/>
          <w:szCs w:val="24"/>
        </w:rPr>
        <w:t>did not disrupt the ability of the CS to block learning about a novel cue (Experiment 5</w:t>
      </w:r>
      <w:r w:rsidR="001B45AB">
        <w:rPr>
          <w:sz w:val="24"/>
          <w:szCs w:val="24"/>
        </w:rPr>
        <w:t>, Figure 3</w:t>
      </w:r>
      <w:r w:rsidRPr="00F0708B">
        <w:rPr>
          <w:sz w:val="24"/>
          <w:szCs w:val="24"/>
        </w:rPr>
        <w:t xml:space="preserve">), </w:t>
      </w:r>
      <w:r w:rsidR="00604A6B">
        <w:rPr>
          <w:sz w:val="24"/>
          <w:szCs w:val="24"/>
        </w:rPr>
        <w:t>despite significantly impaired</w:t>
      </w:r>
      <w:r w:rsidRPr="00F0708B">
        <w:rPr>
          <w:sz w:val="24"/>
          <w:szCs w:val="24"/>
        </w:rPr>
        <w:t xml:space="preserve"> performance post-inactivation (</w:t>
      </w:r>
      <w:r w:rsidR="001B45AB">
        <w:rPr>
          <w:sz w:val="24"/>
          <w:szCs w:val="24"/>
        </w:rPr>
        <w:t>Figure 3-figure supplement 2</w:t>
      </w:r>
      <w:r w:rsidR="008748FB">
        <w:rPr>
          <w:sz w:val="24"/>
          <w:szCs w:val="24"/>
        </w:rPr>
        <w:t xml:space="preserve">; Muscimol AB is as low as Saline CD which does not show </w:t>
      </w:r>
      <w:r w:rsidR="00F9597F">
        <w:rPr>
          <w:sz w:val="24"/>
          <w:szCs w:val="24"/>
        </w:rPr>
        <w:t>evidence of blocking</w:t>
      </w:r>
      <w:r w:rsidR="00604A6B">
        <w:rPr>
          <w:sz w:val="24"/>
          <w:szCs w:val="24"/>
        </w:rPr>
        <w:t>)</w:t>
      </w:r>
      <w:r w:rsidRPr="00F0708B">
        <w:rPr>
          <w:sz w:val="24"/>
          <w:szCs w:val="24"/>
        </w:rPr>
        <w:t xml:space="preserve">. </w:t>
      </w:r>
      <w:r w:rsidR="00F9597F">
        <w:rPr>
          <w:sz w:val="24"/>
          <w:szCs w:val="24"/>
        </w:rPr>
        <w:t>This is su</w:t>
      </w:r>
      <w:r w:rsidR="00853BD7">
        <w:rPr>
          <w:sz w:val="24"/>
          <w:szCs w:val="24"/>
        </w:rPr>
        <w:t>rprising given that i</w:t>
      </w:r>
      <w:r w:rsidRPr="00F0708B">
        <w:rPr>
          <w:sz w:val="24"/>
          <w:szCs w:val="24"/>
        </w:rPr>
        <w:t>n some Pavlovian learning contexts, levels of behavioural expression can dictate the extent to which learning occurs</w:t>
      </w:r>
      <w:r w:rsidR="00E642FD">
        <w:rPr>
          <w:sz w:val="24"/>
          <w:szCs w:val="24"/>
        </w:rPr>
        <w:t xml:space="preserve"> </w:t>
      </w:r>
      <w:r w:rsidR="00E642FD">
        <w:rPr>
          <w:sz w:val="24"/>
          <w:szCs w:val="24"/>
        </w:rPr>
        <w:fldChar w:fldCharType="begin" w:fldLock="1"/>
      </w:r>
      <w:r w:rsidR="00A226F4">
        <w:rPr>
          <w:sz w:val="24"/>
          <w:szCs w:val="24"/>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00E642FD">
        <w:rPr>
          <w:sz w:val="24"/>
          <w:szCs w:val="24"/>
        </w:rPr>
        <w:fldChar w:fldCharType="separate"/>
      </w:r>
      <w:r w:rsidR="00661D73" w:rsidRPr="00661D73">
        <w:rPr>
          <w:noProof/>
          <w:sz w:val="24"/>
          <w:szCs w:val="24"/>
        </w:rPr>
        <w:t>(Delamater, 2004)</w:t>
      </w:r>
      <w:r w:rsidR="00E642FD">
        <w:rPr>
          <w:sz w:val="24"/>
          <w:szCs w:val="24"/>
        </w:rPr>
        <w:fldChar w:fldCharType="end"/>
      </w:r>
      <w:r w:rsidRPr="00F0708B">
        <w:rPr>
          <w:sz w:val="24"/>
          <w:szCs w:val="24"/>
        </w:rPr>
        <w:t xml:space="preserve">. This finding highlights the importance of using multiple </w:t>
      </w:r>
      <w:r w:rsidR="00CD7230">
        <w:rPr>
          <w:sz w:val="24"/>
          <w:szCs w:val="24"/>
        </w:rPr>
        <w:t>tests</w:t>
      </w:r>
      <w:r w:rsidRPr="00F0708B">
        <w:rPr>
          <w:sz w:val="24"/>
          <w:szCs w:val="24"/>
        </w:rPr>
        <w:t xml:space="preserve"> of learning </w:t>
      </w:r>
      <w:r w:rsidR="00E642FD">
        <w:rPr>
          <w:sz w:val="24"/>
          <w:szCs w:val="24"/>
        </w:rPr>
        <w:fldChar w:fldCharType="begin" w:fldLock="1"/>
      </w:r>
      <w:r w:rsidR="00F125AC">
        <w:rPr>
          <w:sz w:val="24"/>
          <w:szCs w:val="24"/>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00E642FD">
        <w:rPr>
          <w:sz w:val="24"/>
          <w:szCs w:val="24"/>
        </w:rPr>
        <w:fldChar w:fldCharType="separate"/>
      </w:r>
      <w:r w:rsidR="006159CE" w:rsidRPr="006159CE">
        <w:rPr>
          <w:noProof/>
          <w:sz w:val="24"/>
          <w:szCs w:val="24"/>
        </w:rPr>
        <w:t>(Rescorla, 2002a, 2002b)</w:t>
      </w:r>
      <w:r w:rsidR="00E642FD">
        <w:rPr>
          <w:sz w:val="24"/>
          <w:szCs w:val="24"/>
        </w:rPr>
        <w:fldChar w:fldCharType="end"/>
      </w:r>
      <w:r w:rsidR="00CD7230">
        <w:rPr>
          <w:sz w:val="24"/>
          <w:szCs w:val="24"/>
        </w:rPr>
        <w:t xml:space="preserve"> </w:t>
      </w:r>
      <w:r w:rsidR="00CD7230" w:rsidRPr="00F0708B">
        <w:rPr>
          <w:sz w:val="24"/>
          <w:szCs w:val="24"/>
        </w:rPr>
        <w:t>to assess disrupted acquisition effects</w:t>
      </w:r>
      <w:r w:rsidRPr="00F0708B">
        <w:rPr>
          <w:sz w:val="24"/>
          <w:szCs w:val="24"/>
        </w:rPr>
        <w:t xml:space="preserve">. </w:t>
      </w:r>
    </w:p>
    <w:p w14:paraId="55833788" w14:textId="7AFB3212" w:rsidR="001D0D31" w:rsidRPr="00F0708B" w:rsidRDefault="001D0D31" w:rsidP="00C040FA">
      <w:pPr>
        <w:ind w:firstLine="720"/>
        <w:rPr>
          <w:sz w:val="24"/>
          <w:szCs w:val="24"/>
        </w:rPr>
      </w:pPr>
      <w:r w:rsidRPr="00F0708B">
        <w:rPr>
          <w:sz w:val="24"/>
          <w:szCs w:val="24"/>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00C040FA">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00C040FA">
        <w:rPr>
          <w:sz w:val="24"/>
          <w:szCs w:val="24"/>
        </w:rPr>
        <w:fldChar w:fldCharType="separate"/>
      </w:r>
      <w:r w:rsidR="005A4B5E" w:rsidRPr="005A4B5E">
        <w:rPr>
          <w:noProof/>
          <w:sz w:val="24"/>
          <w:szCs w:val="24"/>
        </w:rPr>
        <w:t>(Sharpe et al., 2017b; e.g. Steinberg et al., 2013)</w:t>
      </w:r>
      <w:r w:rsidR="00C040FA">
        <w:rPr>
          <w:sz w:val="24"/>
          <w:szCs w:val="24"/>
        </w:rPr>
        <w:fldChar w:fldCharType="end"/>
      </w:r>
      <w:r w:rsidRPr="00F0708B">
        <w:rPr>
          <w:sz w:val="24"/>
          <w:szCs w:val="24"/>
        </w:rPr>
        <w:t>, suggesting that the OFC is not necessary for this 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w:t>
      </w:r>
      <w:r w:rsidR="00C6323C">
        <w:rPr>
          <w:sz w:val="24"/>
          <w:szCs w:val="24"/>
        </w:rPr>
        <w:t xml:space="preserve"> </w:t>
      </w:r>
      <w:r w:rsidR="00C6323C">
        <w:rPr>
          <w:sz w:val="24"/>
          <w:szCs w:val="24"/>
        </w:rPr>
        <w:fldChar w:fldCharType="begin" w:fldLock="1"/>
      </w:r>
      <w:r w:rsidR="00A226F4">
        <w:rPr>
          <w:sz w:val="24"/>
          <w:szCs w:val="24"/>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00C6323C">
        <w:rPr>
          <w:sz w:val="24"/>
          <w:szCs w:val="24"/>
        </w:rPr>
        <w:fldChar w:fldCharType="separate"/>
      </w:r>
      <w:r w:rsidR="00661D73" w:rsidRPr="00661D73">
        <w:rPr>
          <w:noProof/>
          <w:sz w:val="24"/>
          <w:szCs w:val="24"/>
        </w:rPr>
        <w:t>(Delamater, 2007; Delamater &amp; Oakeshott, 2007; McDannald et al., 2011; Zhou et al., 2019)</w:t>
      </w:r>
      <w:r w:rsidR="00C6323C">
        <w:rPr>
          <w:sz w:val="24"/>
          <w:szCs w:val="24"/>
        </w:rPr>
        <w:fldChar w:fldCharType="end"/>
      </w:r>
      <w:r w:rsidRPr="00F0708B">
        <w:rPr>
          <w:sz w:val="24"/>
          <w:szCs w:val="24"/>
        </w:rPr>
        <w:t xml:space="preserve">. </w:t>
      </w:r>
    </w:p>
    <w:p w14:paraId="25F64C5A" w14:textId="77777777" w:rsidR="001D0D31" w:rsidRPr="00F0708B" w:rsidRDefault="001D0D31" w:rsidP="001D0D31">
      <w:pPr>
        <w:pStyle w:val="Corpsdetexte"/>
        <w:rPr>
          <w:b/>
          <w:bCs/>
        </w:rPr>
      </w:pPr>
      <w:r w:rsidRPr="00F0708B">
        <w:rPr>
          <w:b/>
          <w:bCs/>
        </w:rPr>
        <w:t>Lateral OFC is necessary for flexible value-based Pavlovian behavioural control</w:t>
      </w:r>
    </w:p>
    <w:p w14:paraId="74DBDA68" w14:textId="4D042C1A" w:rsidR="001D0D31" w:rsidRPr="00F0708B" w:rsidRDefault="001D0D31" w:rsidP="001D0D31">
      <w:pPr>
        <w:pStyle w:val="Corpsdetexte"/>
      </w:pPr>
      <w:r w:rsidRPr="00F0708B">
        <w:t xml:space="preserve">One challenge raised by the present findings is, if the OFC is not necessary for CS-US contingency learning, but is necessary for learning about the specific identity of expected outcomes and their value, why do we observe an effect in a simple single CS-US learning procedure? </w:t>
      </w:r>
      <w:r w:rsidR="00535A3C">
        <w:t>In this</w:t>
      </w:r>
      <w:r w:rsidR="00C26D29">
        <w:t xml:space="preserve"> simple</w:t>
      </w:r>
      <w:r w:rsidR="00535A3C">
        <w:t xml:space="preserve"> task, t</w:t>
      </w:r>
      <w:r w:rsidRPr="00F0708B">
        <w:t xml:space="preserve">he value and identity of the US stays constant, and there is only a single unambiguous CS. We reasoned that, even in </w:t>
      </w:r>
      <w:ins w:id="71" w:author="Schoenbaum, Geoffrey (NIH/NIDA) [E]" w:date="2020-09-04T13:06:00Z">
        <w:r w:rsidR="00D00669">
          <w:t>p</w:t>
        </w:r>
      </w:ins>
      <w:del w:id="72" w:author="Schoenbaum, Geoffrey (NIH/NIDA) [E]" w:date="2020-09-04T13:06:00Z">
        <w:r w:rsidRPr="00F0708B" w:rsidDel="00D00669">
          <w:delText>P</w:delText>
        </w:r>
      </w:del>
      <w:r w:rsidRPr="00F0708B">
        <w:t xml:space="preserve">utatively simple tasks, there are a number of unconstrained alternative behaviours that a rat can engage in which can compete </w:t>
      </w:r>
      <w:r w:rsidRPr="00F0708B">
        <w:lastRenderedPageBreak/>
        <w:t xml:space="preserve">with the target magazine approach behaviour. These behaviours are likely to be under the control of different behavioural systems (e.g. grooming), and the relative value of a behaviour (presumably determining its eligibility for dominating behavioural performance at any given moment) is likely to be highly variable within- and between-subjects </w:t>
      </w:r>
      <w:r w:rsidR="00C26D29">
        <w:fldChar w:fldCharType="begin" w:fldLock="1"/>
      </w:r>
      <w:r w:rsidR="00887FA5">
        <w:instrText>ADDIN CSL_CITATION {"citationItems":[{"id":"ITEM-1","itemData":{"DOI":"10.3758/BF03210945","ISBN":"1069-9384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Rev","id":"ITEM-1","issue":"4","issued":{"date-parts":[["1994"]]},"note":"Timberlake,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conditioning","type":"article-journal","volume":"1"},"uris":["http://www.mendeley.com/documents/?uuid=a456e714-9ad6-4b8d-9124-f0e08068b1a0"]},{"id":"ITEM-2","itemData":{"DOI":"10.3758/BF03210949","ISSN":"10699384","abstract":"The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Review","id":"ITEM-2","issue":"4","issued":{"date-parts":[["1994"]]},"page":"451-456","title":"Commentary: What are behavior systems and what use are they?","type":"article-journal","volume":"1"},"uris":["http://www.mendeley.com/documents/?uuid=6f0f76a3-6385-4a22-9799-632fabf94370"]}],"mendeley":{"formattedCitation":"(Shettleworth, 1994; Timberlake, 1994)","plainTextFormattedCitation":"(Shettleworth, 1994; Timberlake, 1994)","previouslyFormattedCitation":"(Shettleworth, 1994; Timberlake, 1994)"},"properties":{"noteIndex":0},"schema":"https://github.com/citation-style-language/schema/raw/master/csl-citation.json"}</w:instrText>
      </w:r>
      <w:r w:rsidR="00C26D29">
        <w:fldChar w:fldCharType="separate"/>
      </w:r>
      <w:r w:rsidR="00534362" w:rsidRPr="00534362">
        <w:rPr>
          <w:noProof/>
        </w:rPr>
        <w:t>(Shettleworth, 1994; Timberlake, 1994)</w:t>
      </w:r>
      <w:r w:rsidR="00C26D29">
        <w:fldChar w:fldCharType="end"/>
      </w:r>
      <w:r w:rsidRPr="00F0708B">
        <w:t xml:space="preserve">. Indeed, the competition </w:t>
      </w:r>
      <w:r w:rsidR="00480E29">
        <w:t>between</w:t>
      </w:r>
      <w:r w:rsidRPr="00F0708B">
        <w:t xml:space="preserve"> these alternative behaviours might be most prominent in simple tasks with low attentional/cognitive demands. </w:t>
      </w:r>
    </w:p>
    <w:p w14:paraId="3156AD16" w14:textId="6C3A12F6" w:rsidR="001D0D31" w:rsidRPr="00F0708B" w:rsidRDefault="001D0D31" w:rsidP="00480E29">
      <w:pPr>
        <w:pStyle w:val="Corpsdetexte"/>
        <w:ind w:firstLine="720"/>
      </w:pPr>
      <w:r w:rsidRPr="00F0708B">
        <w:t xml:space="preserve">We hypothesized that OFC inactivation disrupted a value-based decision process involved in comparing the relative value of these alternative behaviours with the expected value of the US. We created a task (Experiment 6) in which we could direct and measure these normally unconstrained alternative behaviours and manipulate their relative value by providing unsignalled probabilistic reward similar to patch foraging tasks </w:t>
      </w:r>
      <w:r w:rsidR="006538C3">
        <w:fldChar w:fldCharType="begin" w:fldLock="1"/>
      </w:r>
      <w:r w:rsidR="008F6C9F">
        <w:instrText>ADDIN CSL_CITATION {"citationItems":[{"id":"ITEM-1","itemData":{"DOI":"10.1038/268583a0","ISSN":"1476-4687","author":[{"dropping-particle":"","family":"Krebs","given":"John","non-dropping-particle":"","parse-names":false,"suffix":""}],"container-title":"Nature","id":"ITEM-1","issue":"5621","issued":{"date-parts":[["1977"]]},"page":"583-584","title":"Optimal foraging: theory and experiment","type":"article-journal","volume":"268"},"uris":["http://www.mendeley.com/documents/?uuid=8b8ff8d0-b827-4cb4-b7bc-e086b4a5999f"]},{"id":"ITEM-2","itemData":{"abstract":"This account of the current state of foraging theory is also a valuable description of the use of optimality theory in behavioral ecology in general. Organizing and introducing the main research themes in economic analyses of animal feeding behavior, the authors analyze the empirical evidence bearing on foraging models and answer criticisms of optimality modeling. They explain the rationale for applying optimality models to the strategies and mechanics of foraging and present the basic “average-rate maximizing” models and their extensions. The work discusses new directions in foraging research: incorporating incomplete information and risk-sensitive behavior in foraging models; analyzing trade-offs, such as nutrient requirements and the threat of being eaten while foraging; formulating dynamic models; and building constrained optimization models that assume that foragers can use only simple “rules of thumb.” As an analysis of these and earlier research developments and as a contribution to debates about the role of theory in evolutionary biology. Foraging Theory will appeal to a wide range of readers, from students to research professionals, in behavioral ecology, population and community ecology, animal behavior, and animal psychology, and especially to those planning empirical tests of foraging models.","author":[{"dropping-particle":"","family":"Stephens","given":"David N","non-dropping-particle":"","parse-names":false,"suffix":""},{"dropping-particle":"","family":"Krebs","given":"John","non-dropping-particle":"","parse-names":false,"suffix":""}],"id":"ITEM-2","issued":{"date-parts":[["1986"]]},"number-of-pages":"262","publisher":"Princeton University Press","publisher-place":"Princeton, NJ","title":"Foraging Theory","type":"book"},"uris":["http://www.mendeley.com/documents/?uuid=31b906b8-5187-4bec-a422-246848a9db18"]}],"mendeley":{"formattedCitation":"(Krebs, 1977; Stephens &amp; Krebs, 1986)","plainTextFormattedCitation":"(Krebs, 1977; Stephens &amp; Krebs, 1986)","previouslyFormattedCitation":"(Krebs, 1977; Stephens &amp; Krebs, 1986)"},"properties":{"noteIndex":0},"schema":"https://github.com/citation-style-language/schema/raw/master/csl-citation.json"}</w:instrText>
      </w:r>
      <w:r w:rsidR="006538C3">
        <w:fldChar w:fldCharType="separate"/>
      </w:r>
      <w:r w:rsidR="009D73C0" w:rsidRPr="009D73C0">
        <w:rPr>
          <w:noProof/>
        </w:rPr>
        <w:t>(Krebs, 1977; Stephens &amp; Krebs, 1986)</w:t>
      </w:r>
      <w:r w:rsidR="006538C3">
        <w:fldChar w:fldCharType="end"/>
      </w:r>
      <w:r w:rsidRPr="00F0708B">
        <w:t xml:space="preserve">. Behaviour to this reward site rapidly tracked the unsignalled reward rate changes, and effectively competed for Pavlovian magazine approach to a CS in a value dependent manner. As predicted, OFC inactivation disrupted the integration of relative value into the Pavlovian approach behaviour but left the valuation and control of the alternative behaviour intact. </w:t>
      </w:r>
    </w:p>
    <w:p w14:paraId="653AEEA5" w14:textId="05AA2B96" w:rsidR="001D0D31" w:rsidRPr="00F0708B" w:rsidRDefault="001D0D31" w:rsidP="0058685B">
      <w:pPr>
        <w:pStyle w:val="Corpsdetexte"/>
        <w:ind w:firstLine="720"/>
      </w:pPr>
      <w:r w:rsidRPr="00F0708B">
        <w:t xml:space="preserve">This suggests that the lateral OFC is necessary for value based behavioural flexibility of Pavlovian behaviours. One important alternative account that </w:t>
      </w:r>
      <w:r w:rsidR="0058685B" w:rsidRPr="00F0708B">
        <w:t>cannot</w:t>
      </w:r>
      <w:r w:rsidRPr="00F0708B">
        <w:t xml:space="preserve"> be rule</w:t>
      </w:r>
      <w:r w:rsidR="0058685B">
        <w:t>d</w:t>
      </w:r>
      <w:r w:rsidRPr="00F0708B">
        <w:t xml:space="preserve"> out is that </w:t>
      </w:r>
      <w:r w:rsidR="00596DA9">
        <w:t>this reflects</w:t>
      </w:r>
      <w:r w:rsidRPr="00F0708B">
        <w:t xml:space="preserve"> an inability to integrate across USs of different sensory properties i.e. grain pellets and sucrose liquid </w:t>
      </w:r>
      <w:r w:rsidR="008F6C9F">
        <w:fldChar w:fldCharType="begin" w:fldLock="1"/>
      </w:r>
      <w:r w:rsidR="006159CE">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learning","type":"article-journal","volume":"31"},"uris":["http://www.mendeley.com/documents/?uuid=fd72c0c0-95bc-4b3c-b673-02f000ff2455"]},{"id":"ITEM-3","itemData":{"DOI":"10.1016/j.neuron.2017.10.026","ISSN":"08966273","abstract":"&lt;h2&gt;Summary&lt;/h2&gt;&lt;p&gt;How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-3","issue":"0","issued":{"date-parts":[["2017","11"]]},"publisher":"Elsevier","title":"Lateral Orbitofrontal Inactivation Dissociates Devaluation-Sensitive Behavior and Economic Choice","type":"article-journal","volume":"0"},"uris":["http://www.mendeley.com/documents/?uuid=709a0352-dd2d-395d-9ecb-dacfa17a6d20"]},{"id":"ITEM-4","itemData":{"DOI":"Doi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Neuroscience","id":"ITEM-4","issue":"12","issued":{"date-parts":[["2009"]]},"language":"English","page":"885-892","title":"A new perspective on the role of the orbitofrontal cortex in adaptive behaviour","type":"article-journal","volume":"10"},"uris":["http://www.mendeley.com/documents/?uuid=9124fd3f-a73f-4663-9302-6f70d776e02c"]},{"id":"ITEM-5","itemData":{"DOI":"10.1196/annals.1401.030","ISBN":"0077-8923\r978-1-57331-683-5","author":[{"dropping-particle":"","family":"Delamater","given":"A R","non-dropping-particle":"","parse-names":false,"suffix":""}],"container-title":"Linking Af</w:instrText>
      </w:r>
      <w:r w:rsidR="006159CE" w:rsidRPr="008C2F88">
        <w:rPr>
          <w:lang w:val="fr-FR"/>
          <w:rPrChange w:id="73" w:author="Mehdi Khamassi" w:date="2020-09-09T15:47:00Z">
            <w:rPr/>
          </w:rPrChange>
        </w:rPr>
        <w:instrText>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Gardner et al., 2017; McDannald et al., 2011; Schoenbaum et al., 2009)","plainTextFormattedCitation":"(Burke et al., 2008; Delamater, 2007; Gardner et al., 2017; McDannald et al., 2011; Schoenbaum et al., 2009)","previouslyFormattedCitation":"(Burke et al., 2008; Delamater, 2007; Gardner et al., 2017; McDannald et al., 2011; Schoenbaum et al., 2009)"},"properties":{"noteIndex":0},"schema":"https://github.com/citation-style-language/schema/raw/master/csl-citation.json"}</w:instrText>
      </w:r>
      <w:r w:rsidR="008F6C9F">
        <w:fldChar w:fldCharType="separate"/>
      </w:r>
      <w:r w:rsidR="00CA2485" w:rsidRPr="008C2F88">
        <w:rPr>
          <w:noProof/>
          <w:lang w:val="fr-FR"/>
          <w:rPrChange w:id="74" w:author="Mehdi Khamassi" w:date="2020-09-09T15:47:00Z">
            <w:rPr>
              <w:noProof/>
            </w:rPr>
          </w:rPrChange>
        </w:rPr>
        <w:t>(Burke et al., 2008; Delamater, 2007; Gardner et al., 2017; McDannald et al., 2011; Schoenbaum et al., 2009)</w:t>
      </w:r>
      <w:r w:rsidR="008F6C9F">
        <w:fldChar w:fldCharType="end"/>
      </w:r>
      <w:r w:rsidRPr="008C2F88">
        <w:rPr>
          <w:lang w:val="fr-FR"/>
          <w:rPrChange w:id="75" w:author="Mehdi Khamassi" w:date="2020-09-09T15:47:00Z">
            <w:rPr/>
          </w:rPrChange>
        </w:rPr>
        <w:t xml:space="preserve">. </w:t>
      </w:r>
      <w:r w:rsidRPr="00F0708B">
        <w:t>However, the effect of OFC inactivation was specific to integrating either value or identity information to flexibly control Pavlovian behaviours. Lateral OFC lesions have also previously been found not to affect the acquisition or value-based control of instrumental action-outcome behaviours</w:t>
      </w:r>
      <w:r w:rsidR="00A226F4">
        <w:t xml:space="preserve"> </w:t>
      </w:r>
      <w:r w:rsidR="00A226F4">
        <w:fldChar w:fldCharType="begin" w:fldLock="1"/>
      </w:r>
      <w:r w:rsidR="003C04CB">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2018)","plainTextFormattedCitation":"(Ostlund &amp; Balleine, 2007; Panayi &amp; Killcross, 2018)","previouslyFormattedCitation":"(Ostlund &amp; Balleine, 2007; Panayi &amp; Killcross, 2018)"},"properties":{"noteIndex":0},"schema":"https://github.com/citation-style-language/schema/raw/master/csl-citation.json"}</w:instrText>
      </w:r>
      <w:r w:rsidR="00A226F4">
        <w:fldChar w:fldCharType="separate"/>
      </w:r>
      <w:r w:rsidR="00A226F4" w:rsidRPr="00A226F4">
        <w:rPr>
          <w:noProof/>
        </w:rPr>
        <w:t>(Ostlund &amp; Balleine, 2007; Panayi &amp; Killcross, 2018)</w:t>
      </w:r>
      <w:r w:rsidR="00A226F4">
        <w:fldChar w:fldCharType="end"/>
      </w:r>
      <w:r w:rsidRPr="00F0708B">
        <w:t xml:space="preserve">. This suggests that the lateral OFC is </w:t>
      </w:r>
      <w:r w:rsidR="005A5DE9">
        <w:t>specifically</w:t>
      </w:r>
      <w:r w:rsidRPr="00F0708B">
        <w:t xml:space="preserve"> necessary for the control of Pavlovian behaviours, or tasks in which Pavlovian CS-US contingencies dominate performance</w:t>
      </w:r>
      <w:r w:rsidR="00EF0B4D">
        <w:t xml:space="preserve"> </w:t>
      </w:r>
      <w:r w:rsidR="003C04CB">
        <w:fldChar w:fldCharType="begin" w:fldLock="1"/>
      </w:r>
      <w:r w:rsidR="00B62AE8">
        <w:instrText>ADDIN CSL_CITATION {"citationItems":[{"id":"ITEM-1","itemData":{"DOI":"10.1016/j.bbr.2013.02.027","ISBN":"0166-4328","PMID":"23458741","abstract":"The orbitofrontal cortex (OFC) is critical for behavioral adaptation in response to changes in reward value. Here we investigated, in rats, the role of OFC and, specifically, serotonergic neurotransmission within OFC in a reinforcer devaluation task (which measures behavioral flexibility). This task used two visual cues, each predicting one of two foods, with the spatial position (left-right) of the cues above two levers pseudorandomized across trials. An instrumental action (lever press) was required for reinforcer delivery. After training, rats received either excitotoxic OFC lesions made by NMDA (N-methyl-d-aspartic acid), serotonin-specific OFC lesions made by 5,7-DHT (5,7-dihydroxytryptamine), or sham lesions. In sham-lesioned rats, devaluation of one food (by feeding to satiety) significantly decreased responding to the cue associated with that food, when both cues were presented simultaneously during extinction. Both types of OFC lesions disrupted the devaluation effect. In contrast, extinction learning was not affected by serotonin-specific lesions and was only mildly retarded in rats with excitotoxic lesions. Thus, serotonin within OFC is necessary for appropriately adjusting behavior toward cues that predict reward but not for reducing responses in the absence of reward. Our results are the first to demonstrate that serotonin in OFC is necessary for reinforcer devaluation, but not extinction.","author":[{"dropping-particle":"","family":"West","given":"E A","non-dropping-particle":"","parse-names":false,"suffix":""},{"dropping-particle":"","family":"Forcelli","given":"P A","non-dropping-particle":"","parse-names":false,"suffix":""},{"dropping-particle":"","family":"McCue","given":"D L","non-dropping-particle":"","parse-names":false,"suffix":""},{"dropping-particle":"","family":"Malkova","given":"L","non-dropping-particle":"","parse-names":false,"suffix":""}],"container-title":"Behavioural Brain Research","edition":"2013/03/06","id":"ITEM-1","issued":{"date-parts":[["2013"]]},"language":"eng","note":"1872-7549\nWest, Elizabeth A\nForcelli, Patrick A\nMcCue, David L\nMalkova, Ludise\nF31 DA026705/DA/NIDA NIH HHS/United States\nF31DA026705/DA/NIDA NIH HHS/United States\nT32HD046388/HD/NICHD NIH HHS/United States\nHoward Hughes Medical Institute/United States\nJournal Article\nResearch Support, N.I.H., Extramural\nResearch Support, Non-U.S. Gov't\nNetherlands\nBehav Brain Res. 2013 Jun 1;246:10-4. doi: 10.1016/j.bbr.2013.02.027. Epub 2013 Feb 28.","page":"10-14","title":"Differential effects of serotonin-specific and excitotoxic lesions of OFC on conditioned reinforcer devaluation and extinction in rats","type":"article-journal","volume":"246"},"prefix":"e.g. ","uris":["http://www.mendeley.com/documents/?uuid=018d6c3f-bbb6-42fc-a334-0bb3e7491f00"]}],"mendeley":{"formattedCitation":"(e.g. West et al., 2013)","plainTextFormattedCitation":"(e.g. West et al., 2013)","previouslyFormattedCitation":"(e.g. West et al., 2013)"},"properties":{"noteIndex":0},"schema":"https://github.com/citation-style-language/schema/raw/master/csl-citation.json"}</w:instrText>
      </w:r>
      <w:r w:rsidR="003C04CB">
        <w:fldChar w:fldCharType="separate"/>
      </w:r>
      <w:r w:rsidR="005A5DE9" w:rsidRPr="005A5DE9">
        <w:rPr>
          <w:noProof/>
        </w:rPr>
        <w:t>(e.g. West et al., 2013)</w:t>
      </w:r>
      <w:r w:rsidR="003C04CB">
        <w:fldChar w:fldCharType="end"/>
      </w:r>
      <w:r w:rsidRPr="00F0708B">
        <w:t xml:space="preserve">. </w:t>
      </w:r>
    </w:p>
    <w:p w14:paraId="20E21EFD" w14:textId="77777777" w:rsidR="001D0D31" w:rsidRPr="00F0708B" w:rsidRDefault="001D0D31" w:rsidP="001D0D31">
      <w:pPr>
        <w:pStyle w:val="Corpsdetexte"/>
        <w:rPr>
          <w:b/>
          <w:bCs/>
        </w:rPr>
      </w:pPr>
      <w:r w:rsidRPr="00F0708B">
        <w:rPr>
          <w:b/>
          <w:bCs/>
        </w:rPr>
        <w:t>Pre- vs post-training effects</w:t>
      </w:r>
    </w:p>
    <w:p w14:paraId="2495F1F7" w14:textId="19534039" w:rsidR="001D0D31" w:rsidRPr="00F0708B" w:rsidRDefault="001D0D31" w:rsidP="00F563CD">
      <w:pPr>
        <w:pStyle w:val="Corpsdetexte"/>
      </w:pPr>
      <w:r w:rsidRPr="00F0708B">
        <w:t>The dissociable and opposite effects of pre- and post-training OFC lesions/inactivation on acquisition were surprising and rule out a simple account of OFC dysfunction in terms of prediction-error based learning impairments</w:t>
      </w:r>
      <w:r w:rsidR="00303C69">
        <w:t xml:space="preserve"> (</w:t>
      </w:r>
      <w:r w:rsidR="00303C69" w:rsidRPr="00680001">
        <w:rPr>
          <w:highlight w:val="yellow"/>
        </w:rPr>
        <w:t>Figure 2</w:t>
      </w:r>
      <w:r w:rsidR="00E378FB" w:rsidRPr="00680001">
        <w:rPr>
          <w:highlight w:val="yellow"/>
        </w:rPr>
        <w:t>-figure supplement 1</w:t>
      </w:r>
      <w:r w:rsidR="00E378FB">
        <w:t>)</w:t>
      </w:r>
      <w:r w:rsidRPr="00F0708B">
        <w:t>. One possibility is that pretraining lesions result in compensatory function such that learning</w:t>
      </w:r>
      <w:r w:rsidR="00932D80">
        <w:t xml:space="preserve"> i</w:t>
      </w:r>
      <w:r w:rsidR="00C34D24">
        <w:t>s</w:t>
      </w:r>
      <w:r w:rsidRPr="00F0708B">
        <w:t xml:space="preserve"> supported by other neural systems. In contrast, post-training lesions and inactivation disrupts learning/behaviour that has been acquired in an OFC dependent manner. This argument has been proposed when only pre-training OFC lesions </w:t>
      </w:r>
      <w:r w:rsidR="00B62AE8">
        <w:fldChar w:fldCharType="begin" w:fldLock="1"/>
      </w:r>
      <w:r w:rsidR="00B62AE8">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00B62AE8">
        <w:fldChar w:fldCharType="separate"/>
      </w:r>
      <w:r w:rsidR="00B62AE8" w:rsidRPr="00B62AE8">
        <w:rPr>
          <w:noProof/>
        </w:rPr>
        <w:t>(Boulougouris et al., 2007; Boulougouris &amp; Robbins, 2009)</w:t>
      </w:r>
      <w:r w:rsidR="00B62AE8">
        <w:fldChar w:fldCharType="end"/>
      </w:r>
      <w:r w:rsidRPr="00F0708B">
        <w:t>, or only post-training OFC lesions disrupt behaviour</w:t>
      </w:r>
      <w:r w:rsidR="00B62AE8">
        <w:t xml:space="preserve"> </w:t>
      </w:r>
      <w:r w:rsidR="00B62AE8">
        <w:fldChar w:fldCharType="begin" w:fldLock="1"/>
      </w:r>
      <w:r w:rsidR="000975C0">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00B62AE8">
        <w:fldChar w:fldCharType="separate"/>
      </w:r>
      <w:r w:rsidR="00B62AE8" w:rsidRPr="00B62AE8">
        <w:rPr>
          <w:noProof/>
        </w:rPr>
        <w:t>(Balleine et al., 2011; Ostlund &amp; Balleine, 2007)</w:t>
      </w:r>
      <w:r w:rsidR="00B62AE8">
        <w:fldChar w:fldCharType="end"/>
      </w:r>
      <w:r w:rsidRPr="00F0708B">
        <w:t xml:space="preserve">. We will </w:t>
      </w:r>
      <w:r w:rsidR="00F563CD">
        <w:t xml:space="preserve">also </w:t>
      </w:r>
      <w:r w:rsidRPr="00F0708B">
        <w:t xml:space="preserve">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sidRPr="00F0708B">
        <w:rPr>
          <w:i/>
          <w:iCs/>
        </w:rPr>
        <w:t>a priori</w:t>
      </w:r>
      <w:r w:rsidRPr="00F0708B">
        <w:t>, and therefore require additional assumptions to account for the present data.</w:t>
      </w:r>
    </w:p>
    <w:p w14:paraId="277055E4" w14:textId="2B73ABEA" w:rsidR="001D0D31" w:rsidRPr="00F0708B" w:rsidRDefault="001D0D31" w:rsidP="00F563CD">
      <w:pPr>
        <w:pStyle w:val="Corpsdetexte"/>
        <w:ind w:firstLine="720"/>
      </w:pPr>
      <w:r w:rsidRPr="00F0708B">
        <w:lastRenderedPageBreak/>
        <w:t xml:space="preserve">From an associative learning framework, even putatively “simple” single cue-outcome Pavlovian learning can involve a number of different psychological/behavioural processes </w:t>
      </w:r>
      <w:r w:rsidR="000975C0">
        <w:fldChar w:fldCharType="begin" w:fldLock="1"/>
      </w:r>
      <w:r w:rsidR="00F125AC">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000975C0">
        <w:fldChar w:fldCharType="separate"/>
      </w:r>
      <w:r w:rsidR="006159CE" w:rsidRPr="006159CE">
        <w:rPr>
          <w:noProof/>
        </w:rPr>
        <w:t>(Dickinson, 1980; Hall, 2002; Holland, 1977; Konorski, 1967; Mackintosh, 1974; Rescorla, 1988)</w:t>
      </w:r>
      <w:r w:rsidR="000975C0">
        <w:fldChar w:fldCharType="end"/>
      </w:r>
      <w:r w:rsidRPr="00F0708B">
        <w:t xml:space="preserve">. Take for example a 10s light cue that reliably predicts the delivery of a pellet reward. A rat can learn that the cue predicts the sensory-specific properties of the outcome (e.g. taste, texture, sweetness, </w:t>
      </w:r>
      <w:proofErr w:type="spellStart"/>
      <w:r w:rsidRPr="00F0708B">
        <w:t>colour</w:t>
      </w:r>
      <w:proofErr w:type="spellEnd"/>
      <w:r w:rsidRPr="00F0708B">
        <w:t xml:space="preserve">,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00BE3FFE">
        <w:fldChar w:fldCharType="begin" w:fldLock="1"/>
      </w:r>
      <w:r w:rsidR="00BE3FFE">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00BE3FFE">
        <w:fldChar w:fldCharType="separate"/>
      </w:r>
      <w:r w:rsidR="00BE3FFE" w:rsidRPr="00BE3FFE">
        <w:rPr>
          <w:noProof/>
        </w:rPr>
        <w:t>(for review see Delamater &amp; Oakeshott, 2007)</w:t>
      </w:r>
      <w:r w:rsidR="00BE3FFE">
        <w:fldChar w:fldCharType="end"/>
      </w:r>
      <w:r w:rsidRPr="00F0708B">
        <w:t>. It is possible that pretraining OFC lesions disrupt the balance of these different aspects of Pavlovian learning and behavior</w:t>
      </w:r>
      <w:r w:rsidR="00BE3FFE">
        <w:t xml:space="preserve"> </w:t>
      </w:r>
      <w:r w:rsidR="00BE3FFE">
        <w:fldChar w:fldCharType="begin" w:fldLock="1"/>
      </w:r>
      <w:r w:rsidR="006159CE">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N","non-dropping-particle":"","parse-names":false,"suffix":""},{"dropping-particle":"","family":"Schoenbaum","given":"Geoffrey","non-dropping-particle":"","parse-names":false,"suffix":""}],"container-title":"Frontiers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00BE3FFE">
        <w:fldChar w:fldCharType="separate"/>
      </w:r>
      <w:r w:rsidR="00CA2485" w:rsidRPr="00CA2485">
        <w:rPr>
          <w:noProof/>
        </w:rPr>
        <w:t>(Burke et al., 2007; Delamater, 2007)</w:t>
      </w:r>
      <w:r w:rsidR="00BE3FFE">
        <w:fldChar w:fldCharType="end"/>
      </w:r>
      <w:r w:rsidRPr="00F0708B">
        <w:t xml:space="preserve">. </w:t>
      </w:r>
    </w:p>
    <w:p w14:paraId="1B9BD868" w14:textId="624D3D7F" w:rsidR="001D0D31" w:rsidRPr="00F0708B" w:rsidRDefault="001D0D31" w:rsidP="001E5DBB">
      <w:pPr>
        <w:pStyle w:val="Corpsdetexte"/>
        <w:ind w:firstLine="720"/>
      </w:pPr>
      <w:r w:rsidRPr="00F0708B">
        <w:t xml:space="preserve">If the OFC is necessary for the representation of the sensory specific properties of expected outcomes, then OFC lesions might allow a stimulus-response habit system to dominate behavioural control. </w:t>
      </w:r>
      <w:r w:rsidR="005E3A2A">
        <w:t>Following pre-training lesions, t</w:t>
      </w:r>
      <w:r w:rsidRPr="00F0708B">
        <w:t>his may lead to an unconstrained habit learning system</w:t>
      </w:r>
      <w:r w:rsidR="001E5DBB">
        <w:t xml:space="preserve"> </w:t>
      </w:r>
      <w:r w:rsidR="006760B6">
        <w:fldChar w:fldCharType="begin" w:fldLock="1"/>
      </w:r>
      <w:r w:rsidR="005D448A">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006760B6">
        <w:fldChar w:fldCharType="separate"/>
      </w:r>
      <w:r w:rsidR="001210CF" w:rsidRPr="001210CF">
        <w:rPr>
          <w:noProof/>
        </w:rPr>
        <w:t>(Coutureau &amp; Killcross, 2003; Dickinson, 1985; Dolan &amp; Dayan, 2013; Killcross &amp; Coutureau, 2003)</w:t>
      </w:r>
      <w:r w:rsidR="006760B6">
        <w:fldChar w:fldCharType="end"/>
      </w:r>
      <w:r w:rsidRPr="00F0708B">
        <w:t xml:space="preserve"> that is not</w:t>
      </w:r>
      <w:r w:rsidR="006C22EA">
        <w:t xml:space="preserve"> necessarily</w:t>
      </w:r>
      <w:r w:rsidRPr="00F0708B">
        <w:t xml:space="preserve"> bounded by the </w:t>
      </w:r>
      <w:r w:rsidR="006C22EA">
        <w:t>current</w:t>
      </w:r>
      <w:r w:rsidRPr="00F0708B">
        <w:t xml:space="preserve"> value of the outcome</w:t>
      </w:r>
      <w:r w:rsidR="004C2A0F">
        <w:t xml:space="preserve">, </w:t>
      </w:r>
      <w:r w:rsidRPr="00F0708B">
        <w:t>and overly sensitive to current general motivation</w:t>
      </w:r>
      <w:r w:rsidR="00A65BB3">
        <w:t>al states</w:t>
      </w:r>
      <w:r w:rsidRPr="00F0708B">
        <w:t xml:space="preserve"> (e.g. overall hunger levels; </w:t>
      </w:r>
      <w:r w:rsidR="00EF666D" w:rsidRPr="00F0708B">
        <w:rPr>
          <w:highlight w:val="yellow"/>
        </w:rPr>
        <w:t>Figure</w:t>
      </w:r>
      <w:r w:rsidRPr="00F0708B">
        <w:rPr>
          <w:highlight w:val="yellow"/>
        </w:rPr>
        <w:t xml:space="preserve"> 1</w:t>
      </w:r>
      <w:r w:rsidR="00CF4D44" w:rsidRPr="00F0708B">
        <w:rPr>
          <w:highlight w:val="yellow"/>
        </w:rPr>
        <w:t>B</w:t>
      </w:r>
      <w:r w:rsidRPr="00F0708B">
        <w:t xml:space="preserve">) of the organism. However, once initial learning occurs with an intact OFC, the encoding of the identity of the expected outcome is likely to have occurred </w:t>
      </w:r>
      <w:r w:rsidR="005D448A">
        <w:fldChar w:fldCharType="begin" w:fldLock="1"/>
      </w:r>
      <w:r w:rsidR="00CA2485">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005D448A">
        <w:fldChar w:fldCharType="separate"/>
      </w:r>
      <w:r w:rsidR="00C26564" w:rsidRPr="00C26564">
        <w:rPr>
          <w:noProof/>
        </w:rPr>
        <w:t>(e.g. Delamater &amp; Holland, 2008)</w:t>
      </w:r>
      <w:r w:rsidR="005D448A">
        <w:fldChar w:fldCharType="end"/>
      </w:r>
      <w:r w:rsidRPr="00F0708B">
        <w:t xml:space="preserve">. </w:t>
      </w:r>
      <w:r w:rsidR="0050459E">
        <w:t>Subsequently</w:t>
      </w:r>
      <w:r w:rsidRPr="00F0708B">
        <w:t xml:space="preserve">, a post-training lesion or inactivation of the OFC is likely to affect the </w:t>
      </w:r>
      <w:r w:rsidR="00E95B21">
        <w:t>subsequent</w:t>
      </w:r>
      <w:r w:rsidRPr="00F0708B">
        <w:t xml:space="preserve"> updating of this information. </w:t>
      </w:r>
      <w:commentRangeStart w:id="76"/>
      <w:r w:rsidRPr="00F0708B">
        <w:t xml:space="preserve">Here we propose that the impaired </w:t>
      </w:r>
      <w:commentRangeEnd w:id="76"/>
      <w:r w:rsidR="00E827AC">
        <w:rPr>
          <w:rStyle w:val="Marquedecommentaire"/>
        </w:rPr>
        <w:commentReference w:id="76"/>
      </w:r>
      <w:r w:rsidRPr="00F0708B">
        <w:t xml:space="preserve">acquisition </w:t>
      </w:r>
      <w:proofErr w:type="spellStart"/>
      <w:r w:rsidRPr="00F0708B">
        <w:t>behaviour</w:t>
      </w:r>
      <w:proofErr w:type="spellEnd"/>
      <w:r w:rsidRPr="00F0708B">
        <w:t xml:space="preserve"> we observed following post-training inactivation reflects </w:t>
      </w:r>
      <w:commentRangeStart w:id="77"/>
      <w:r w:rsidRPr="00F0708B">
        <w:t>an inability to update the current motivational value of the specific outcome that is</w:t>
      </w:r>
      <w:commentRangeEnd w:id="77"/>
      <w:r w:rsidR="004A52CC">
        <w:rPr>
          <w:rStyle w:val="Marquedecommentaire"/>
        </w:rPr>
        <w:commentReference w:id="77"/>
      </w:r>
      <w:r w:rsidRPr="00F0708B">
        <w:t xml:space="preserve"> expected.</w:t>
      </w:r>
    </w:p>
    <w:p w14:paraId="44C9D9AF" w14:textId="76B9BE88" w:rsidR="001D0D31" w:rsidRPr="00F0708B" w:rsidRDefault="001D0D31" w:rsidP="00AC048E">
      <w:pPr>
        <w:pStyle w:val="Corpsdetexte"/>
        <w:ind w:firstLine="720"/>
      </w:pPr>
      <w:r w:rsidRPr="00F0708B">
        <w:t xml:space="preserve">The latent state representation account of the OFC might also be able to account for the differences observed dissociation between pre- and post-training OFC lesions on acquisition. Computational models </w:t>
      </w:r>
      <w:r w:rsidR="00F125AC">
        <w:fldChar w:fldCharType="begin" w:fldLock="1"/>
      </w:r>
      <w:r w:rsidR="00503F84">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F125AC">
        <w:fldChar w:fldCharType="separate"/>
      </w:r>
      <w:r w:rsidR="00F125AC" w:rsidRPr="00F125AC">
        <w:rPr>
          <w:noProof/>
        </w:rPr>
        <w:t>(e.g. Wilson et al., 2014)</w:t>
      </w:r>
      <w:r w:rsidR="00F125AC">
        <w:fldChar w:fldCharType="end"/>
      </w:r>
      <w:r w:rsidRPr="00F0708B">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w:t>
      </w:r>
      <w:r w:rsidR="00472EDF">
        <w:t>early in</w:t>
      </w:r>
      <w:r w:rsidRPr="00F0708B">
        <w:t xml:space="preserve"> acquisition this state representation is not </w:t>
      </w:r>
      <w:r w:rsidR="00933BE4">
        <w:t xml:space="preserve">yet </w:t>
      </w:r>
      <w:r w:rsidRPr="00F0708B">
        <w:t>stable in healthy control animals</w:t>
      </w:r>
      <w:r w:rsidR="00503F84">
        <w:t xml:space="preserve"> </w:t>
      </w:r>
      <w:r w:rsidR="00503F84">
        <w:fldChar w:fldCharType="begin" w:fldLock="1"/>
      </w:r>
      <w:r w:rsidR="00D8184B">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503F84">
        <w:fldChar w:fldCharType="separate"/>
      </w:r>
      <w:r w:rsidR="00503F84" w:rsidRPr="00503F84">
        <w:rPr>
          <w:noProof/>
        </w:rPr>
        <w:t>(Niv, 2019)</w:t>
      </w:r>
      <w:r w:rsidR="00503F84">
        <w:fldChar w:fldCharType="end"/>
      </w:r>
      <w:r w:rsidRPr="00F0708B">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w:t>
      </w:r>
      <w:r w:rsidR="0096688D">
        <w:t xml:space="preserve">and their physical features </w:t>
      </w:r>
      <w:r w:rsidRPr="00F0708B">
        <w:t>is very likely to be different within</w:t>
      </w:r>
      <w:r w:rsidR="0096688D">
        <w:t>-</w:t>
      </w:r>
      <w:r w:rsidRPr="00F0708B">
        <w:t xml:space="preserve"> and between</w:t>
      </w:r>
      <w:r w:rsidR="0096688D">
        <w:t>-</w:t>
      </w:r>
      <w:r w:rsidRPr="00F0708B">
        <w:t xml:space="preserve">sessions </w:t>
      </w:r>
      <w:r w:rsidR="00A37C5C">
        <w:t>e.g.</w:t>
      </w:r>
      <w:r w:rsidRPr="00F0708B">
        <w:t xml:space="preserve"> the ambient noises, </w:t>
      </w:r>
      <w:proofErr w:type="spellStart"/>
      <w:r w:rsidRPr="00F0708B">
        <w:t>odours</w:t>
      </w:r>
      <w:proofErr w:type="spellEnd"/>
      <w:r w:rsidRPr="00F0708B">
        <w:t xml:space="preserve">,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w:t>
      </w:r>
      <w:r w:rsidR="00E14F67">
        <w:t xml:space="preserve">variables </w:t>
      </w:r>
      <w:r w:rsidRPr="00F0708B">
        <w:t>such as generalization, confidence, and certainty.</w:t>
      </w:r>
    </w:p>
    <w:p w14:paraId="0EB0E87E" w14:textId="48249F9B" w:rsidR="001D0D31" w:rsidRPr="00F0708B" w:rsidRDefault="001D0D31" w:rsidP="00FA3593">
      <w:pPr>
        <w:pStyle w:val="Corpsdetexte"/>
        <w:ind w:firstLine="720"/>
      </w:pPr>
      <w:commentRangeStart w:id="78"/>
      <w:r w:rsidRPr="00F0708B">
        <w:t>Paradoxically, in a simple and stable cue-outcome training procedure</w:t>
      </w:r>
      <w:r w:rsidR="00E14F67">
        <w:t>,</w:t>
      </w:r>
      <w:r w:rsidRPr="00F0708B">
        <w:t xml:space="preserve"> pre-training OFC lesions may result in </w:t>
      </w:r>
      <w:r w:rsidR="00440646">
        <w:t>an accurate</w:t>
      </w:r>
      <w:r w:rsidR="0078411D">
        <w:t>, but inflexible,</w:t>
      </w:r>
      <w:r w:rsidR="00440646">
        <w:t xml:space="preserve"> </w:t>
      </w:r>
      <w:r w:rsidR="003A345B">
        <w:t>representation of these simple task states quite rapidly</w:t>
      </w:r>
      <w:r w:rsidRPr="00F0708B">
        <w:t xml:space="preserve">. </w:t>
      </w:r>
      <w:commentRangeEnd w:id="78"/>
      <w:r w:rsidR="00B67135">
        <w:rPr>
          <w:rStyle w:val="Marquedecommentaire"/>
        </w:rPr>
        <w:commentReference w:id="78"/>
      </w:r>
      <w:r w:rsidRPr="00F0708B">
        <w:t xml:space="preserve">In this stable and simple training context this </w:t>
      </w:r>
      <w:r w:rsidR="001C597D">
        <w:t>could</w:t>
      </w:r>
      <w:r w:rsidRPr="00F0708B">
        <w:t xml:space="preserve"> lead to enhanced Pavlovian </w:t>
      </w:r>
      <w:r w:rsidRPr="00F0708B">
        <w:lastRenderedPageBreak/>
        <w:t>acquisition. However, in a task with multiple or uncertain cue-outcome contingencies pretraining OFC lesions might impair acquisition</w:t>
      </w:r>
      <w:r w:rsidR="00D8184B">
        <w:t xml:space="preserve"> </w:t>
      </w:r>
      <w:r w:rsidR="00D8184B">
        <w:fldChar w:fldCharType="begin" w:fldLock="1"/>
      </w:r>
      <w:r w:rsidR="00695ECB">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licia","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00D8184B">
        <w:fldChar w:fldCharType="separate"/>
      </w:r>
      <w:r w:rsidR="00676101" w:rsidRPr="00676101">
        <w:rPr>
          <w:noProof/>
        </w:rPr>
        <w:t>(Stolyarova &amp; Izquierdo, 2017; Walton et al., 2010)</w:t>
      </w:r>
      <w:r w:rsidR="00D8184B">
        <w:fldChar w:fldCharType="end"/>
      </w:r>
      <w:r w:rsidRPr="00F0708B">
        <w:t xml:space="preserve">. However, post-training inactivation of the OFC would disrupt the ability to update </w:t>
      </w:r>
      <w:r w:rsidR="00D8184B">
        <w:t>already established</w:t>
      </w:r>
      <w:r w:rsidRPr="00F0708B">
        <w:t xml:space="preserve"> state representation</w:t>
      </w:r>
      <w:r w:rsidR="00D8184B">
        <w:t>s</w:t>
      </w:r>
      <w:r w:rsidRPr="00F0708B">
        <w:t xml:space="preserve"> at whatever stage of certainty/stability that </w:t>
      </w:r>
      <w:r w:rsidR="00D8184B">
        <w:t>they have</w:t>
      </w:r>
      <w:r w:rsidRPr="00F0708B">
        <w:t xml:space="preserve"> currently achieved. In the stable single cue-outcome learning situation employed in the present studies, this would result in disruption of further acquisition. </w:t>
      </w:r>
      <w:commentRangeStart w:id="79"/>
      <w:r w:rsidRPr="00F0708B">
        <w:t xml:space="preserve">Again, in a task with interference from multiple cue-outcome relationships, post-training lesions might improve </w:t>
      </w:r>
      <w:commentRangeEnd w:id="79"/>
      <w:r w:rsidR="009877CA">
        <w:rPr>
          <w:rStyle w:val="Marquedecommentaire"/>
        </w:rPr>
        <w:commentReference w:id="79"/>
      </w:r>
      <w:commentRangeStart w:id="81"/>
      <w:commentRangeStart w:id="82"/>
      <w:r w:rsidRPr="00F0708B">
        <w:t>performance</w:t>
      </w:r>
      <w:commentRangeEnd w:id="81"/>
      <w:r w:rsidR="00E827AC">
        <w:rPr>
          <w:rStyle w:val="Marquedecommentaire"/>
        </w:rPr>
        <w:commentReference w:id="81"/>
      </w:r>
      <w:commentRangeEnd w:id="82"/>
      <w:r w:rsidR="00E827AC">
        <w:rPr>
          <w:rStyle w:val="Marquedecommentaire"/>
        </w:rPr>
        <w:commentReference w:id="82"/>
      </w:r>
      <w:r w:rsidRPr="00F0708B">
        <w:t>.</w:t>
      </w:r>
    </w:p>
    <w:p w14:paraId="33D3DC0D" w14:textId="77777777" w:rsidR="001D0D31" w:rsidRPr="00F0708B" w:rsidRDefault="001D0D31" w:rsidP="001D0D31">
      <w:pPr>
        <w:pStyle w:val="Corpsdetexte"/>
        <w:rPr>
          <w:b/>
          <w:bCs/>
        </w:rPr>
      </w:pPr>
      <w:r w:rsidRPr="00F0708B">
        <w:rPr>
          <w:b/>
          <w:bCs/>
        </w:rPr>
        <w:t>Conclusion</w:t>
      </w:r>
    </w:p>
    <w:p w14:paraId="3EB12C23" w14:textId="46812D02" w:rsidR="007F67D5" w:rsidRDefault="00E14ABC" w:rsidP="00C75CA1">
      <w:pPr>
        <w:ind w:firstLine="720"/>
        <w:rPr>
          <w:sz w:val="24"/>
          <w:szCs w:val="24"/>
        </w:rPr>
      </w:pPr>
      <w:r>
        <w:rPr>
          <w:sz w:val="24"/>
          <w:szCs w:val="24"/>
        </w:rPr>
        <w:t>Here we show that</w:t>
      </w:r>
      <w:r w:rsidR="00013281">
        <w:rPr>
          <w:sz w:val="24"/>
          <w:szCs w:val="24"/>
        </w:rPr>
        <w:t xml:space="preserve"> the rodent lateral OFC is involved in Pavlovian acquisition</w:t>
      </w:r>
      <w:r w:rsidR="00251AAA">
        <w:rPr>
          <w:sz w:val="24"/>
          <w:szCs w:val="24"/>
        </w:rPr>
        <w:t xml:space="preserve"> learning process in an experience dependent manner.</w:t>
      </w:r>
      <w:r w:rsidR="004B292A">
        <w:rPr>
          <w:sz w:val="24"/>
          <w:szCs w:val="24"/>
        </w:rPr>
        <w:t xml:space="preserve"> </w:t>
      </w:r>
      <w:r w:rsidR="00695421">
        <w:rPr>
          <w:sz w:val="24"/>
          <w:szCs w:val="24"/>
        </w:rPr>
        <w:t xml:space="preserve">Once initial learning has taken place, the lateral OFC appears to be </w:t>
      </w:r>
      <w:r w:rsidR="00A51DE2">
        <w:rPr>
          <w:sz w:val="24"/>
          <w:szCs w:val="24"/>
        </w:rPr>
        <w:t xml:space="preserve">specifically </w:t>
      </w:r>
      <w:r w:rsidR="00695421">
        <w:rPr>
          <w:sz w:val="24"/>
          <w:szCs w:val="24"/>
        </w:rPr>
        <w:t>necessary for updating the current value o</w:t>
      </w:r>
      <w:r w:rsidR="00A51DE2">
        <w:rPr>
          <w:sz w:val="24"/>
          <w:szCs w:val="24"/>
        </w:rPr>
        <w:t xml:space="preserve">f Pavlovian behaviours driven by expected </w:t>
      </w:r>
      <w:r w:rsidR="00DB27E8">
        <w:rPr>
          <w:sz w:val="24"/>
          <w:szCs w:val="24"/>
        </w:rPr>
        <w:t xml:space="preserve">outcome value. While </w:t>
      </w:r>
      <w:r w:rsidR="00166560">
        <w:rPr>
          <w:sz w:val="24"/>
          <w:szCs w:val="24"/>
        </w:rPr>
        <w:t xml:space="preserve">the OFC has often been found </w:t>
      </w:r>
      <w:r w:rsidR="00E95E95">
        <w:rPr>
          <w:sz w:val="24"/>
          <w:szCs w:val="24"/>
        </w:rPr>
        <w:t>not to be necessary for initial acquisition learning, r</w:t>
      </w:r>
      <w:r w:rsidR="00E23891" w:rsidRPr="00F0708B">
        <w:rPr>
          <w:sz w:val="24"/>
          <w:szCs w:val="24"/>
        </w:rPr>
        <w:t xml:space="preserve">ecently there have been reports that simple Pavlovian acquisition is significantly impaired rather than enhanced following optogenetic inhibition of OFC function in head fixed mice </w:t>
      </w:r>
      <w:r w:rsidR="00E23891" w:rsidRPr="00F0708B">
        <w:rPr>
          <w:sz w:val="24"/>
          <w:szCs w:val="24"/>
        </w:rPr>
        <w:fldChar w:fldCharType="begin" w:fldLock="1"/>
      </w:r>
      <w:r w:rsidR="00E23891" w:rsidRPr="00F0708B">
        <w:rPr>
          <w:sz w:val="24"/>
          <w:szCs w:val="24"/>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adaptation","type":"article-journal"},"uris":["http://www.mendeley.com/documents/?uuid=dcb9fef0-ce3b-3cf9-91de-65a614ffe758"]},{"id":"ITEM-2","itemData":{"author":[{"dropping-particle":"","family":"Wang","given":"Peter Y","non-dropping-particle":"","parse-names":false,"suffix":""},{"dropping-particle":"","family":"Boboila","given":"Cristian","non-dropping-particle":"","parse-names":false,"suffix":""},{"dropping-particle":"","family":"Chin","given":"Matthew","non-dropping-particle":"","parse-names":false,"suffix":""},{"dropping-particle":"","family":"Stein","given":"Nicole P","non-dropping-particle":"","parse-names":false,"suffix":""},{"dropping-particle":"","family":"Abbott","given":"L F","non-dropping-particle":"","parse-names":false,"suffix":""},{"dropping-particle":"","family":"Axel","given":"Richard","non-dropping-particle":"","parse-names":false,"suffix":""},{"dropping-particle":"","family":"Wang","given":"Peter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id":"ITEM-2","issued":{"date-parts":[["2020"]]},"page":"1-16","title":"Article Transient and Persistent Representations of Odor Value in Prefrontal Cortex Article 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00E23891" w:rsidRPr="00F0708B">
        <w:rPr>
          <w:sz w:val="24"/>
          <w:szCs w:val="24"/>
        </w:rPr>
        <w:fldChar w:fldCharType="separate"/>
      </w:r>
      <w:r w:rsidR="00E23891" w:rsidRPr="00F0708B">
        <w:rPr>
          <w:noProof/>
          <w:sz w:val="24"/>
          <w:szCs w:val="24"/>
        </w:rPr>
        <w:t>(Namboodiri et al., 2019; Wang et al., 2020)</w:t>
      </w:r>
      <w:r w:rsidR="00E23891" w:rsidRPr="00F0708B">
        <w:rPr>
          <w:sz w:val="24"/>
          <w:szCs w:val="24"/>
        </w:rPr>
        <w:fldChar w:fldCharType="end"/>
      </w:r>
      <w:r w:rsidR="00E23891" w:rsidRPr="00F0708B">
        <w:rPr>
          <w:sz w:val="24"/>
          <w:szCs w:val="24"/>
        </w:rPr>
        <w:t xml:space="preserve">, in a manner that does not depend on VTA prediction error signaling. </w:t>
      </w:r>
      <w:r w:rsidR="00543702">
        <w:rPr>
          <w:sz w:val="24"/>
          <w:szCs w:val="24"/>
        </w:rPr>
        <w:t xml:space="preserve">In contrast to </w:t>
      </w:r>
      <w:r w:rsidR="00C7030C">
        <w:rPr>
          <w:sz w:val="24"/>
          <w:szCs w:val="24"/>
        </w:rPr>
        <w:t>our results</w:t>
      </w:r>
      <w:r w:rsidR="00E23891" w:rsidRPr="00F0708B">
        <w:rPr>
          <w:sz w:val="24"/>
          <w:szCs w:val="24"/>
        </w:rPr>
        <w:t xml:space="preserve">, these studies target more ventral and medial OFC, which is likely to be an important anatomical distinction given the emerging evidence of functional heterogeneity within the OFC </w:t>
      </w:r>
      <w:r w:rsidR="00571AFB">
        <w:rPr>
          <w:sz w:val="24"/>
          <w:szCs w:val="24"/>
        </w:rPr>
        <w:fldChar w:fldCharType="begin" w:fldLock="1"/>
      </w:r>
      <w:r w:rsidR="00D64DFD">
        <w:rPr>
          <w:sz w:val="24"/>
          <w:szCs w:val="24"/>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00571AFB">
        <w:rPr>
          <w:sz w:val="24"/>
          <w:szCs w:val="24"/>
        </w:rPr>
        <w:fldChar w:fldCharType="separate"/>
      </w:r>
      <w:r w:rsidR="00AE608D" w:rsidRPr="00AE608D">
        <w:rPr>
          <w:noProof/>
          <w:sz w:val="24"/>
          <w:szCs w:val="24"/>
        </w:rPr>
        <w:t>(Barreiros et al., 2020, 2021; Bradfield &amp; Hart, 2020; Sharpe et al., 2015)</w:t>
      </w:r>
      <w:r w:rsidR="00571AFB">
        <w:rPr>
          <w:sz w:val="24"/>
          <w:szCs w:val="24"/>
        </w:rPr>
        <w:fldChar w:fldCharType="end"/>
      </w:r>
      <w:r w:rsidR="00E23891" w:rsidRPr="00F0708B">
        <w:rPr>
          <w:sz w:val="24"/>
          <w:szCs w:val="24"/>
        </w:rPr>
        <w:t>. Indeed, there appears to be dissociable but complementary roles of the medial and lateral</w:t>
      </w:r>
      <w:r w:rsidR="000F2BF3">
        <w:rPr>
          <w:sz w:val="24"/>
          <w:szCs w:val="24"/>
        </w:rPr>
        <w:t xml:space="preserve"> OFC</w:t>
      </w:r>
      <w:r w:rsidR="00E23891" w:rsidRPr="00F0708B">
        <w:rPr>
          <w:sz w:val="24"/>
          <w:szCs w:val="24"/>
        </w:rPr>
        <w:t xml:space="preserve"> such that lateral OFC lesions disrupt Pavlovian whereas medial OFC lesions disrupt instrumental behavioural control </w:t>
      </w:r>
      <w:r w:rsidR="00E23891" w:rsidRPr="00F0708B">
        <w:rPr>
          <w:sz w:val="24"/>
          <w:szCs w:val="24"/>
        </w:rPr>
        <w:fldChar w:fldCharType="begin" w:fldLock="1"/>
      </w:r>
      <w:r w:rsidR="00E23891">
        <w:rPr>
          <w:sz w:val="24"/>
          <w:szCs w:val="24"/>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eoffrey","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00E23891" w:rsidRPr="00F0708B">
        <w:rPr>
          <w:sz w:val="24"/>
          <w:szCs w:val="24"/>
        </w:rPr>
        <w:fldChar w:fldCharType="separate"/>
      </w:r>
      <w:r w:rsidR="00E23891" w:rsidRPr="0077411D">
        <w:rPr>
          <w:noProof/>
          <w:sz w:val="24"/>
          <w:szCs w:val="24"/>
        </w:rPr>
        <w:t>(Bradfield et al., 2015, 2018; Gardner et al., 2017, 2018; McDannald et al., 2011; Ostlund &amp; Balleine, 2007; Panayi &amp; Killcross, 2018)</w:t>
      </w:r>
      <w:r w:rsidR="00E23891" w:rsidRPr="00F0708B">
        <w:rPr>
          <w:sz w:val="24"/>
          <w:szCs w:val="24"/>
        </w:rPr>
        <w:fldChar w:fldCharType="end"/>
      </w:r>
      <w:r w:rsidR="00E23891" w:rsidRPr="00F0708B">
        <w:rPr>
          <w:sz w:val="24"/>
          <w:szCs w:val="24"/>
        </w:rPr>
        <w:t>.</w:t>
      </w:r>
      <w:r w:rsidR="00C75CA1">
        <w:rPr>
          <w:sz w:val="24"/>
          <w:szCs w:val="24"/>
        </w:rPr>
        <w:t xml:space="preserve"> </w:t>
      </w:r>
      <w:r w:rsidR="00A74C45">
        <w:rPr>
          <w:sz w:val="24"/>
          <w:szCs w:val="24"/>
        </w:rPr>
        <w:t xml:space="preserve">This suggests that </w:t>
      </w:r>
      <w:r w:rsidR="009E0344">
        <w:rPr>
          <w:sz w:val="24"/>
          <w:szCs w:val="24"/>
        </w:rPr>
        <w:t xml:space="preserve">the </w:t>
      </w:r>
      <w:r w:rsidR="00CA0410">
        <w:rPr>
          <w:sz w:val="24"/>
          <w:szCs w:val="24"/>
        </w:rPr>
        <w:t>OFC</w:t>
      </w:r>
      <w:r w:rsidR="009E0344">
        <w:rPr>
          <w:sz w:val="24"/>
          <w:szCs w:val="24"/>
        </w:rPr>
        <w:t xml:space="preserve"> as a whole </w:t>
      </w:r>
      <w:r w:rsidR="00CA0410">
        <w:rPr>
          <w:sz w:val="24"/>
          <w:szCs w:val="24"/>
        </w:rPr>
        <w:t>is</w:t>
      </w:r>
      <w:r w:rsidR="009E0344">
        <w:rPr>
          <w:sz w:val="24"/>
          <w:szCs w:val="24"/>
        </w:rPr>
        <w:t xml:space="preserve"> engaged in the learning and </w:t>
      </w:r>
      <w:r w:rsidR="00B80006">
        <w:rPr>
          <w:sz w:val="24"/>
          <w:szCs w:val="24"/>
        </w:rPr>
        <w:t xml:space="preserve">flexible </w:t>
      </w:r>
      <w:r w:rsidR="009E0344">
        <w:rPr>
          <w:sz w:val="24"/>
          <w:szCs w:val="24"/>
        </w:rPr>
        <w:t xml:space="preserve">updating of </w:t>
      </w:r>
      <w:r w:rsidR="0041685F">
        <w:rPr>
          <w:sz w:val="24"/>
          <w:szCs w:val="24"/>
        </w:rPr>
        <w:t xml:space="preserve">value based behaviours, but within the orbital subregions </w:t>
      </w:r>
      <w:r w:rsidR="00A65E1D">
        <w:rPr>
          <w:sz w:val="24"/>
          <w:szCs w:val="24"/>
        </w:rPr>
        <w:t>this proc</w:t>
      </w:r>
      <w:r w:rsidR="001A0CCD">
        <w:rPr>
          <w:sz w:val="24"/>
          <w:szCs w:val="24"/>
        </w:rPr>
        <w:t xml:space="preserve">ess appears to be remarkably specialized </w:t>
      </w:r>
      <w:r w:rsidR="00B80006">
        <w:rPr>
          <w:sz w:val="24"/>
          <w:szCs w:val="24"/>
        </w:rPr>
        <w:t>for</w:t>
      </w:r>
      <w:r w:rsidR="001A0CCD">
        <w:rPr>
          <w:sz w:val="24"/>
          <w:szCs w:val="24"/>
        </w:rPr>
        <w:t xml:space="preserve"> distinct </w:t>
      </w:r>
      <w:r w:rsidR="00531008">
        <w:rPr>
          <w:sz w:val="24"/>
          <w:szCs w:val="24"/>
        </w:rPr>
        <w:t xml:space="preserve">types of behaviour and </w:t>
      </w:r>
      <w:r w:rsidR="00EB1BAE">
        <w:rPr>
          <w:sz w:val="24"/>
          <w:szCs w:val="24"/>
        </w:rPr>
        <w:t>learning.</w:t>
      </w:r>
    </w:p>
    <w:p w14:paraId="03C14B80" w14:textId="297A2ED7" w:rsidR="00D64DFD" w:rsidRDefault="00D64DFD">
      <w:pPr>
        <w:rPr>
          <w:sz w:val="24"/>
          <w:szCs w:val="24"/>
        </w:rPr>
      </w:pPr>
      <w:r>
        <w:rPr>
          <w:sz w:val="24"/>
          <w:szCs w:val="24"/>
        </w:rPr>
        <w:br w:type="page"/>
      </w:r>
    </w:p>
    <w:p w14:paraId="4F63B091" w14:textId="638E34A4" w:rsidR="00D64DFD" w:rsidRPr="00D64DFD" w:rsidRDefault="00D64DFD" w:rsidP="00D64DFD">
      <w:pPr>
        <w:ind w:firstLine="720"/>
        <w:jc w:val="center"/>
        <w:rPr>
          <w:rFonts w:ascii="Times New Roman" w:hAnsi="Times New Roman" w:cs="Times New Roman"/>
          <w:b/>
          <w:sz w:val="24"/>
          <w:szCs w:val="24"/>
        </w:rPr>
      </w:pPr>
      <w:r w:rsidRPr="00D64DFD">
        <w:rPr>
          <w:rFonts w:ascii="Times New Roman" w:hAnsi="Times New Roman" w:cs="Times New Roman"/>
          <w:b/>
          <w:sz w:val="24"/>
          <w:szCs w:val="24"/>
        </w:rPr>
        <w:lastRenderedPageBreak/>
        <w:t>References</w:t>
      </w:r>
    </w:p>
    <w:p w14:paraId="618670CF" w14:textId="7DA2B15A" w:rsidR="00D64DFD" w:rsidRDefault="00D64DFD" w:rsidP="00C75CA1">
      <w:pPr>
        <w:ind w:firstLine="720"/>
        <w:rPr>
          <w:rFonts w:ascii="Times New Roman" w:hAnsi="Times New Roman" w:cs="Times New Roman"/>
          <w:bCs/>
          <w:sz w:val="24"/>
          <w:szCs w:val="24"/>
        </w:rPr>
      </w:pPr>
    </w:p>
    <w:p w14:paraId="624F1724" w14:textId="3E8C2230" w:rsidR="00D45447" w:rsidRPr="00D45447" w:rsidRDefault="00D64DFD"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 xml:space="preserve">ADDIN Mendeley Bibliography CSL_BIBLIOGRAPHY </w:instrText>
      </w:r>
      <w:r>
        <w:rPr>
          <w:rFonts w:ascii="Times New Roman" w:hAnsi="Times New Roman" w:cs="Times New Roman"/>
          <w:bCs/>
          <w:sz w:val="24"/>
          <w:szCs w:val="24"/>
        </w:rPr>
        <w:fldChar w:fldCharType="separate"/>
      </w:r>
      <w:r w:rsidR="00D45447" w:rsidRPr="00D45447">
        <w:rPr>
          <w:rFonts w:ascii="Times New Roman" w:hAnsi="Times New Roman" w:cs="Times New Roman"/>
          <w:noProof/>
          <w:sz w:val="24"/>
          <w:szCs w:val="24"/>
        </w:rPr>
        <w:t xml:space="preserve">Balleine, B. W., Leung, B. K., &amp; Ostlund, S. B. (2011). The orbitofrontal cortex, predicted value, and choice. </w:t>
      </w:r>
      <w:r w:rsidR="00D45447" w:rsidRPr="00D45447">
        <w:rPr>
          <w:rFonts w:ascii="Times New Roman" w:hAnsi="Times New Roman" w:cs="Times New Roman"/>
          <w:i/>
          <w:iCs/>
          <w:noProof/>
          <w:sz w:val="24"/>
          <w:szCs w:val="24"/>
        </w:rPr>
        <w:t>Ann N Y Acad Sci</w:t>
      </w:r>
      <w:r w:rsidR="00D45447" w:rsidRPr="00D45447">
        <w:rPr>
          <w:rFonts w:ascii="Times New Roman" w:hAnsi="Times New Roman" w:cs="Times New Roman"/>
          <w:noProof/>
          <w:sz w:val="24"/>
          <w:szCs w:val="24"/>
        </w:rPr>
        <w:t xml:space="preserve">, </w:t>
      </w:r>
      <w:r w:rsidR="00D45447" w:rsidRPr="00D45447">
        <w:rPr>
          <w:rFonts w:ascii="Times New Roman" w:hAnsi="Times New Roman" w:cs="Times New Roman"/>
          <w:i/>
          <w:iCs/>
          <w:noProof/>
          <w:sz w:val="24"/>
          <w:szCs w:val="24"/>
        </w:rPr>
        <w:t>1239</w:t>
      </w:r>
      <w:r w:rsidR="00D45447" w:rsidRPr="00D45447">
        <w:rPr>
          <w:rFonts w:ascii="Times New Roman" w:hAnsi="Times New Roman" w:cs="Times New Roman"/>
          <w:noProof/>
          <w:sz w:val="24"/>
          <w:szCs w:val="24"/>
        </w:rPr>
        <w:t>, 43–50. https://doi.org/10.1111/j.1749-6632.2011.06270.x</w:t>
      </w:r>
    </w:p>
    <w:p w14:paraId="0F37ADE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D45447">
        <w:rPr>
          <w:rFonts w:ascii="Times New Roman" w:hAnsi="Times New Roman" w:cs="Times New Roman"/>
          <w:i/>
          <w:iCs/>
          <w:noProof/>
          <w:sz w:val="24"/>
          <w:szCs w:val="24"/>
        </w:rPr>
        <w:t>Behavioral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under review</w:t>
      </w:r>
      <w:r w:rsidRPr="00D45447">
        <w:rPr>
          <w:rFonts w:ascii="Times New Roman" w:hAnsi="Times New Roman" w:cs="Times New Roman"/>
          <w:noProof/>
          <w:sz w:val="24"/>
          <w:szCs w:val="24"/>
        </w:rPr>
        <w:t>.</w:t>
      </w:r>
    </w:p>
    <w:p w14:paraId="66181B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D45447">
        <w:rPr>
          <w:rFonts w:ascii="Times New Roman" w:hAnsi="Times New Roman" w:cs="Times New Roman"/>
          <w:i/>
          <w:iCs/>
          <w:noProof/>
          <w:sz w:val="24"/>
          <w:szCs w:val="24"/>
        </w:rPr>
        <w:t>BioRxiv</w:t>
      </w:r>
      <w:r w:rsidRPr="00D45447">
        <w:rPr>
          <w:rFonts w:ascii="Times New Roman" w:hAnsi="Times New Roman" w:cs="Times New Roman"/>
          <w:noProof/>
          <w:sz w:val="24"/>
          <w:szCs w:val="24"/>
        </w:rPr>
        <w:t>, 1–44. https://doi.org/https://doi.org/10.1101/2020.08.28.272591</w:t>
      </w:r>
    </w:p>
    <w:p w14:paraId="45E4563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(11), 4311–4319. http://www.jneurosci.org/content/20/11/4311.full.pdf</w:t>
      </w:r>
    </w:p>
    <w:p w14:paraId="63CB7B5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Boakes, R. A. (1977). Performance on learning to associate a stimulus with positive reinforcement. In H. Davis &amp; H. M. B. Hurwitz (Eds.), </w:t>
      </w:r>
      <w:r w:rsidRPr="00D45447">
        <w:rPr>
          <w:rFonts w:ascii="Times New Roman" w:hAnsi="Times New Roman" w:cs="Times New Roman"/>
          <w:i/>
          <w:iCs/>
          <w:noProof/>
          <w:sz w:val="24"/>
          <w:szCs w:val="24"/>
        </w:rPr>
        <w:t>Operant-Pavlovian interactions</w:t>
      </w:r>
      <w:r w:rsidRPr="00D45447">
        <w:rPr>
          <w:rFonts w:ascii="Times New Roman" w:hAnsi="Times New Roman" w:cs="Times New Roman"/>
          <w:noProof/>
          <w:sz w:val="24"/>
          <w:szCs w:val="24"/>
        </w:rPr>
        <w:t xml:space="preserve"> (pp. 67–97). L. Erlbaum Associates.</w:t>
      </w:r>
    </w:p>
    <w:p w14:paraId="104724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179</w:t>
      </w:r>
      <w:r w:rsidRPr="00D45447">
        <w:rPr>
          <w:rFonts w:ascii="Times New Roman" w:hAnsi="Times New Roman" w:cs="Times New Roman"/>
          <w:noProof/>
          <w:sz w:val="24"/>
          <w:szCs w:val="24"/>
        </w:rPr>
        <w:t>(2), 219–228. https://doi.org/10.1016/j.bbr.2007.02.005</w:t>
      </w:r>
    </w:p>
    <w:p w14:paraId="143FCF9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197</w:t>
      </w:r>
      <w:r w:rsidRPr="00D45447">
        <w:rPr>
          <w:rFonts w:ascii="Times New Roman" w:hAnsi="Times New Roman" w:cs="Times New Roman"/>
          <w:noProof/>
          <w:sz w:val="24"/>
          <w:szCs w:val="24"/>
        </w:rPr>
        <w:t>(2), 469–475. https://doi.org/10.1016/j.bbr.2008.10.005</w:t>
      </w:r>
    </w:p>
    <w:p w14:paraId="6F0B696F" w14:textId="77777777" w:rsidR="00D45447" w:rsidRPr="008C2F88"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lang w:val="fr-FR"/>
          <w:rPrChange w:id="83" w:author="Mehdi Khamassi" w:date="2020-09-09T15:47:00Z">
            <w:rPr>
              <w:rFonts w:ascii="Times New Roman" w:hAnsi="Times New Roman" w:cs="Times New Roman"/>
              <w:noProof/>
              <w:sz w:val="24"/>
              <w:szCs w:val="24"/>
            </w:rPr>
          </w:rPrChange>
        </w:rPr>
      </w:pPr>
      <w:r w:rsidRPr="00D45447">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8C2F88">
        <w:rPr>
          <w:rFonts w:ascii="Times New Roman" w:hAnsi="Times New Roman" w:cs="Times New Roman"/>
          <w:i/>
          <w:iCs/>
          <w:noProof/>
          <w:sz w:val="24"/>
          <w:szCs w:val="24"/>
          <w:lang w:val="fr-FR"/>
          <w:rPrChange w:id="84" w:author="Mehdi Khamassi" w:date="2020-09-09T15:47:00Z">
            <w:rPr>
              <w:rFonts w:ascii="Times New Roman" w:hAnsi="Times New Roman" w:cs="Times New Roman"/>
              <w:i/>
              <w:iCs/>
              <w:noProof/>
              <w:sz w:val="24"/>
              <w:szCs w:val="24"/>
            </w:rPr>
          </w:rPrChange>
        </w:rPr>
        <w:t>Neuron</w:t>
      </w:r>
      <w:r w:rsidRPr="008C2F88">
        <w:rPr>
          <w:rFonts w:ascii="Times New Roman" w:hAnsi="Times New Roman" w:cs="Times New Roman"/>
          <w:noProof/>
          <w:sz w:val="24"/>
          <w:szCs w:val="24"/>
          <w:lang w:val="fr-FR"/>
          <w:rPrChange w:id="85" w:author="Mehdi Khamassi" w:date="2020-09-09T15:47:00Z">
            <w:rPr>
              <w:rFonts w:ascii="Times New Roman" w:hAnsi="Times New Roman" w:cs="Times New Roman"/>
              <w:noProof/>
              <w:sz w:val="24"/>
              <w:szCs w:val="24"/>
            </w:rPr>
          </w:rPrChange>
        </w:rPr>
        <w:t xml:space="preserve">, </w:t>
      </w:r>
      <w:r w:rsidRPr="008C2F88">
        <w:rPr>
          <w:rFonts w:ascii="Times New Roman" w:hAnsi="Times New Roman" w:cs="Times New Roman"/>
          <w:i/>
          <w:iCs/>
          <w:noProof/>
          <w:sz w:val="24"/>
          <w:szCs w:val="24"/>
          <w:lang w:val="fr-FR"/>
          <w:rPrChange w:id="86" w:author="Mehdi Khamassi" w:date="2020-09-09T15:47:00Z">
            <w:rPr>
              <w:rFonts w:ascii="Times New Roman" w:hAnsi="Times New Roman" w:cs="Times New Roman"/>
              <w:i/>
              <w:iCs/>
              <w:noProof/>
              <w:sz w:val="24"/>
              <w:szCs w:val="24"/>
            </w:rPr>
          </w:rPrChange>
        </w:rPr>
        <w:t>88</w:t>
      </w:r>
      <w:r w:rsidRPr="008C2F88">
        <w:rPr>
          <w:rFonts w:ascii="Times New Roman" w:hAnsi="Times New Roman" w:cs="Times New Roman"/>
          <w:noProof/>
          <w:sz w:val="24"/>
          <w:szCs w:val="24"/>
          <w:lang w:val="fr-FR"/>
          <w:rPrChange w:id="87" w:author="Mehdi Khamassi" w:date="2020-09-09T15:47:00Z">
            <w:rPr>
              <w:rFonts w:ascii="Times New Roman" w:hAnsi="Times New Roman" w:cs="Times New Roman"/>
              <w:noProof/>
              <w:sz w:val="24"/>
              <w:szCs w:val="24"/>
            </w:rPr>
          </w:rPrChange>
        </w:rPr>
        <w:t>(6), 1268–1280. https://doi.org/10.1016/j.neuron.2015.10.044</w:t>
      </w:r>
    </w:p>
    <w:p w14:paraId="23D8AD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8C2F88">
        <w:rPr>
          <w:rFonts w:ascii="Times New Roman" w:hAnsi="Times New Roman" w:cs="Times New Roman"/>
          <w:noProof/>
          <w:sz w:val="24"/>
          <w:szCs w:val="24"/>
          <w:lang w:val="fr-FR"/>
          <w:rPrChange w:id="88" w:author="Mehdi Khamassi" w:date="2020-09-09T15:47:00Z">
            <w:rPr>
              <w:rFonts w:ascii="Times New Roman" w:hAnsi="Times New Roman" w:cs="Times New Roman"/>
              <w:noProof/>
              <w:sz w:val="24"/>
              <w:szCs w:val="24"/>
            </w:rPr>
          </w:rPrChange>
        </w:rPr>
        <w:t xml:space="preserve">Bradfield, L. A., &amp; Hart, G. (2020). </w:t>
      </w:r>
      <w:r w:rsidRPr="00D45447">
        <w:rPr>
          <w:rFonts w:ascii="Times New Roman" w:hAnsi="Times New Roman" w:cs="Times New Roman"/>
          <w:noProof/>
          <w:sz w:val="24"/>
          <w:szCs w:val="24"/>
        </w:rPr>
        <w:t xml:space="preserve">Rodent medial and lateral orbitofrontal cortices represent unique components of cognitive maps of task space. </w:t>
      </w:r>
      <w:r w:rsidRPr="00D45447">
        <w:rPr>
          <w:rFonts w:ascii="Times New Roman" w:hAnsi="Times New Roman" w:cs="Times New Roman"/>
          <w:i/>
          <w:iCs/>
          <w:noProof/>
          <w:sz w:val="24"/>
          <w:szCs w:val="24"/>
        </w:rPr>
        <w:t>Neuroscience &amp; Biobehavioral Reviews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108</w:t>
      </w:r>
      <w:r w:rsidRPr="00D45447">
        <w:rPr>
          <w:rFonts w:ascii="Times New Roman" w:hAnsi="Times New Roman" w:cs="Times New Roman"/>
          <w:noProof/>
          <w:sz w:val="24"/>
          <w:szCs w:val="24"/>
        </w:rPr>
        <w:t>, 287–294. https://doi.org/10.1016/J.NEUBIOREV.2019.11.009</w:t>
      </w:r>
    </w:p>
    <w:p w14:paraId="4A7785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155</w:t>
      </w:r>
      <w:r w:rsidRPr="00D45447">
        <w:rPr>
          <w:rFonts w:ascii="Times New Roman" w:hAnsi="Times New Roman" w:cs="Times New Roman"/>
          <w:noProof/>
          <w:sz w:val="24"/>
          <w:szCs w:val="24"/>
        </w:rPr>
        <w:t>(May), 463–473. https://doi.org/10.1016/j.nlm.2018.09.008</w:t>
      </w:r>
    </w:p>
    <w:p w14:paraId="66422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D45447">
        <w:rPr>
          <w:rFonts w:ascii="Times New Roman" w:hAnsi="Times New Roman" w:cs="Times New Roman"/>
          <w:i/>
          <w:iCs/>
          <w:noProof/>
          <w:sz w:val="24"/>
          <w:szCs w:val="24"/>
        </w:rPr>
        <w:t>Frontiers in Integrative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 2. https://doi.org/10.3389/neuro.07.002.2007</w:t>
      </w:r>
    </w:p>
    <w:p w14:paraId="12E7BB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lastRenderedPageBreak/>
        <w:t>454</w:t>
      </w:r>
      <w:r w:rsidRPr="00D45447">
        <w:rPr>
          <w:rFonts w:ascii="Times New Roman" w:hAnsi="Times New Roman" w:cs="Times New Roman"/>
          <w:noProof/>
          <w:sz w:val="24"/>
          <w:szCs w:val="24"/>
        </w:rPr>
        <w:t>(7202), 340-U45. https://doi.org/Doi 10.1038/Nature06993</w:t>
      </w:r>
    </w:p>
    <w:p w14:paraId="5F1AB3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D45447">
        <w:rPr>
          <w:rFonts w:ascii="Times New Roman" w:hAnsi="Times New Roman" w:cs="Times New Roman"/>
          <w:i/>
          <w:iCs/>
          <w:noProof/>
          <w:sz w:val="24"/>
          <w:szCs w:val="24"/>
        </w:rPr>
        <w:t>European 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w:t>
      </w:r>
      <w:r w:rsidRPr="00D45447">
        <w:rPr>
          <w:rFonts w:ascii="Times New Roman" w:hAnsi="Times New Roman" w:cs="Times New Roman"/>
          <w:noProof/>
          <w:sz w:val="24"/>
          <w:szCs w:val="24"/>
        </w:rPr>
        <w:t>(10), 1941–1946. https://doi.org/DOI 10.1111/j.1460-9568.2009.06992.x</w:t>
      </w:r>
    </w:p>
    <w:p w14:paraId="1E5AA94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D45447">
        <w:rPr>
          <w:rFonts w:ascii="Times New Roman" w:hAnsi="Times New Roman" w:cs="Times New Roman"/>
          <w:i/>
          <w:iCs/>
          <w:noProof/>
          <w:sz w:val="24"/>
          <w:szCs w:val="24"/>
        </w:rPr>
        <w:t>Physiol. Behav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w:t>
      </w:r>
      <w:r w:rsidRPr="00D45447">
        <w:rPr>
          <w:rFonts w:ascii="Times New Roman" w:hAnsi="Times New Roman" w:cs="Times New Roman"/>
          <w:noProof/>
          <w:sz w:val="24"/>
          <w:szCs w:val="24"/>
        </w:rPr>
        <w:t>, 163–171.</w:t>
      </w:r>
    </w:p>
    <w:p w14:paraId="171D40F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(25), 8771–8780. https://doi.org/23/25/8771 [pii]</w:t>
      </w:r>
    </w:p>
    <w:p w14:paraId="58522F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146</w:t>
      </w:r>
      <w:r w:rsidRPr="00D45447">
        <w:rPr>
          <w:rFonts w:ascii="Times New Roman" w:hAnsi="Times New Roman" w:cs="Times New Roman"/>
          <w:noProof/>
          <w:sz w:val="24"/>
          <w:szCs w:val="24"/>
        </w:rPr>
        <w:t>(1–2), 167–174. http://www.sciencedirect.com/science/article/pii/S0166432803003498</w:t>
      </w:r>
    </w:p>
    <w:p w14:paraId="63FCDC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(2004). Experimental extinction in Pavlovian conditioning: Behavioural and neuroscience perspectives. </w:t>
      </w:r>
      <w:r w:rsidRPr="00D45447">
        <w:rPr>
          <w:rFonts w:ascii="Times New Roman" w:hAnsi="Times New Roman" w:cs="Times New Roman"/>
          <w:i/>
          <w:iCs/>
          <w:noProof/>
          <w:sz w:val="24"/>
          <w:szCs w:val="24"/>
        </w:rPr>
        <w:t>Quarterly Journal of Experimental Psychology Section B-Comparative and Physiological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w:t>
      </w:r>
      <w:r w:rsidRPr="00D45447">
        <w:rPr>
          <w:rFonts w:ascii="Times New Roman" w:hAnsi="Times New Roman" w:cs="Times New Roman"/>
          <w:noProof/>
          <w:sz w:val="24"/>
          <w:szCs w:val="24"/>
        </w:rPr>
        <w:t>(2), 97–132. https://doi.org/Doi 10.1080/02724990344000097</w:t>
      </w:r>
    </w:p>
    <w:p w14:paraId="76A0A8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D45447">
        <w:rPr>
          <w:rFonts w:ascii="Times New Roman" w:hAnsi="Times New Roman" w:cs="Times New Roman"/>
          <w:i/>
          <w:iCs/>
          <w:noProof/>
          <w:sz w:val="24"/>
          <w:szCs w:val="24"/>
        </w:rPr>
        <w:t>Linking Affect to Action: Critical Contributions of the Orbitofrontal Cortex</w:t>
      </w:r>
      <w:r w:rsidRPr="00D45447">
        <w:rPr>
          <w:rFonts w:ascii="Times New Roman" w:hAnsi="Times New Roman" w:cs="Times New Roman"/>
          <w:noProof/>
          <w:sz w:val="24"/>
          <w:szCs w:val="24"/>
        </w:rPr>
        <w:t xml:space="preserve"> (Vol. 1121, pp. 152–173). Blackwell Publishing. https://doi.org/10.1196/annals.1401.030</w:t>
      </w:r>
    </w:p>
    <w:p w14:paraId="0C5BB08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D45447">
        <w:rPr>
          <w:rFonts w:ascii="Times New Roman" w:hAnsi="Times New Roman" w:cs="Times New Roman"/>
          <w:i/>
          <w:iCs/>
          <w:noProof/>
          <w:sz w:val="24"/>
          <w:szCs w:val="24"/>
        </w:rPr>
        <w:t>Journal of Experimental Psychology-Animal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34</w:t>
      </w:r>
      <w:r w:rsidRPr="00D45447">
        <w:rPr>
          <w:rFonts w:ascii="Times New Roman" w:hAnsi="Times New Roman" w:cs="Times New Roman"/>
          <w:noProof/>
          <w:sz w:val="24"/>
          <w:szCs w:val="24"/>
        </w:rPr>
        <w:t>(2), 202–222. https://doi.org/Doi 10.1037/0097-7403.34.2.202</w:t>
      </w:r>
    </w:p>
    <w:p w14:paraId="348FC85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Oakeshott, S. (2007). Learning about multiple attributes of reward in Pavlovian conditioning. </w:t>
      </w:r>
      <w:r w:rsidRPr="00D45447">
        <w:rPr>
          <w:rFonts w:ascii="Times New Roman" w:hAnsi="Times New Roman" w:cs="Times New Roman"/>
          <w:i/>
          <w:iCs/>
          <w:noProof/>
          <w:sz w:val="24"/>
          <w:szCs w:val="24"/>
        </w:rPr>
        <w:t>Annals of the New York Academy of Sciences</w:t>
      </w:r>
      <w:r w:rsidRPr="00D45447">
        <w:rPr>
          <w:rFonts w:ascii="Times New Roman" w:hAnsi="Times New Roman" w:cs="Times New Roman"/>
          <w:noProof/>
          <w:sz w:val="24"/>
          <w:szCs w:val="24"/>
        </w:rPr>
        <w:t>. https://doi.org/10.1196/annals.1390.008</w:t>
      </w:r>
    </w:p>
    <w:p w14:paraId="0B058C4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8C2F88">
        <w:rPr>
          <w:rFonts w:ascii="Times New Roman" w:hAnsi="Times New Roman" w:cs="Times New Roman"/>
          <w:noProof/>
          <w:sz w:val="24"/>
          <w:szCs w:val="24"/>
          <w:lang w:val="fr-FR"/>
          <w:rPrChange w:id="89" w:author="Mehdi Khamassi" w:date="2020-09-09T15:47:00Z">
            <w:rPr>
              <w:rFonts w:ascii="Times New Roman" w:hAnsi="Times New Roman" w:cs="Times New Roman"/>
              <w:noProof/>
              <w:sz w:val="24"/>
              <w:szCs w:val="24"/>
            </w:rPr>
          </w:rPrChange>
        </w:rPr>
        <w:t xml:space="preserve">Dias, R., Robbins, T. W., &amp; Roberts, A. C. (1996). </w:t>
      </w:r>
      <w:r w:rsidRPr="00D45447">
        <w:rPr>
          <w:rFonts w:ascii="Times New Roman" w:hAnsi="Times New Roman" w:cs="Times New Roman"/>
          <w:noProof/>
          <w:sz w:val="24"/>
          <w:szCs w:val="24"/>
        </w:rPr>
        <w:t xml:space="preserve">Dissociation in prefrontal cortex of affective and attentional shifts.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380</w:t>
      </w:r>
      <w:r w:rsidRPr="00D45447">
        <w:rPr>
          <w:rFonts w:ascii="Times New Roman" w:hAnsi="Times New Roman" w:cs="Times New Roman"/>
          <w:noProof/>
          <w:sz w:val="24"/>
          <w:szCs w:val="24"/>
        </w:rPr>
        <w:t>(6569), 69–72. https://doi.org/10.1038/380069a0</w:t>
      </w:r>
    </w:p>
    <w:p w14:paraId="6EE304A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(1980). Contemporary animal learning theory. In J. Gray (Ed.), </w:t>
      </w:r>
      <w:r w:rsidRPr="00D45447">
        <w:rPr>
          <w:rFonts w:ascii="Times New Roman" w:hAnsi="Times New Roman" w:cs="Times New Roman"/>
          <w:i/>
          <w:iCs/>
          <w:noProof/>
          <w:sz w:val="24"/>
          <w:szCs w:val="24"/>
        </w:rPr>
        <w:t>Problems in the behavioural sciences</w:t>
      </w:r>
      <w:r w:rsidRPr="00D45447">
        <w:rPr>
          <w:rFonts w:ascii="Times New Roman" w:hAnsi="Times New Roman" w:cs="Times New Roman"/>
          <w:noProof/>
          <w:sz w:val="24"/>
          <w:szCs w:val="24"/>
        </w:rPr>
        <w:t>. Cambridge University Press.</w:t>
      </w:r>
    </w:p>
    <w:p w14:paraId="1636C02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(1985). Actions and Habits : The Development of Behavioural Autonomy. </w:t>
      </w:r>
      <w:r w:rsidRPr="00D45447">
        <w:rPr>
          <w:rFonts w:ascii="Times New Roman" w:hAnsi="Times New Roman" w:cs="Times New Roman"/>
          <w:i/>
          <w:iCs/>
          <w:noProof/>
          <w:sz w:val="24"/>
          <w:szCs w:val="24"/>
        </w:rPr>
        <w:t>Philosophical Transactions of the Royal Society of London. Series B, 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308</w:t>
      </w:r>
      <w:r w:rsidRPr="00D45447">
        <w:rPr>
          <w:rFonts w:ascii="Times New Roman" w:hAnsi="Times New Roman" w:cs="Times New Roman"/>
          <w:noProof/>
          <w:sz w:val="24"/>
          <w:szCs w:val="24"/>
        </w:rPr>
        <w:t>(1135), 67–78. http://www.jstor.org/stable/2396284</w:t>
      </w:r>
    </w:p>
    <w:p w14:paraId="4D77770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8C2F88">
        <w:rPr>
          <w:rFonts w:ascii="Times New Roman" w:hAnsi="Times New Roman" w:cs="Times New Roman"/>
          <w:noProof/>
          <w:sz w:val="24"/>
          <w:szCs w:val="24"/>
          <w:lang w:val="fr-FR"/>
          <w:rPrChange w:id="90" w:author="Mehdi Khamassi" w:date="2020-09-09T15:47:00Z">
            <w:rPr>
              <w:rFonts w:ascii="Times New Roman" w:hAnsi="Times New Roman" w:cs="Times New Roman"/>
              <w:noProof/>
              <w:sz w:val="24"/>
              <w:szCs w:val="24"/>
            </w:rPr>
          </w:rPrChange>
        </w:rPr>
        <w:t xml:space="preserve">Dickinson, A., &amp; Balleine, B. W. (2002). </w:t>
      </w:r>
      <w:r w:rsidRPr="00D45447">
        <w:rPr>
          <w:rFonts w:ascii="Times New Roman" w:hAnsi="Times New Roman" w:cs="Times New Roman"/>
          <w:noProof/>
          <w:sz w:val="24"/>
          <w:szCs w:val="24"/>
        </w:rPr>
        <w:t xml:space="preserve">The Role of Learning in the Operation of Motivational Systems. In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John Wiley &amp; Sons, Inc. https://doi.org/10.1002/0471214426.pas0312</w:t>
      </w:r>
    </w:p>
    <w:p w14:paraId="7B1F45D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Dolan, R. J., &amp; Dayan, P. (2013). Goals and habits in the brain.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(2), 312–325. https://doi.org/10.1016/j.neuron.2013.09.007</w:t>
      </w:r>
    </w:p>
    <w:p w14:paraId="79C6A5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D45447">
        <w:rPr>
          <w:rFonts w:ascii="Times New Roman" w:hAnsi="Times New Roman" w:cs="Times New Roman"/>
          <w:i/>
          <w:iCs/>
          <w:noProof/>
          <w:sz w:val="24"/>
          <w:szCs w:val="24"/>
        </w:rPr>
        <w:t>Proceedings of the Royal Society B-Biological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278</w:t>
      </w:r>
      <w:r w:rsidRPr="00D45447">
        <w:rPr>
          <w:rFonts w:ascii="Times New Roman" w:hAnsi="Times New Roman" w:cs="Times New Roman"/>
          <w:noProof/>
          <w:sz w:val="24"/>
          <w:szCs w:val="24"/>
        </w:rPr>
        <w:t>(1718), 2553–2561. https://doi.org/DOI 10.1098/rspb.2011.0836</w:t>
      </w:r>
    </w:p>
    <w:p w14:paraId="54C888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(15), 6610–6614. http://www.jneurosci.org/cgi/reprint/19/15/6610.pdf</w:t>
      </w:r>
    </w:p>
    <w:p w14:paraId="2C1C19D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https://doi.org/10.1016/j.cub.2019.10.058</w:t>
      </w:r>
    </w:p>
    <w:p w14:paraId="4D18D0A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https://doi.org/10.7554/eLife.38963</w:t>
      </w:r>
    </w:p>
    <w:p w14:paraId="4C099EA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0</w:t>
      </w:r>
      <w:r w:rsidRPr="00D45447">
        <w:rPr>
          <w:rFonts w:ascii="Times New Roman" w:hAnsi="Times New Roman" w:cs="Times New Roman"/>
          <w:noProof/>
          <w:sz w:val="24"/>
          <w:szCs w:val="24"/>
        </w:rPr>
        <w:t>(0). https://doi.org/10.1016/j.neuron.2017.10.026</w:t>
      </w:r>
    </w:p>
    <w:p w14:paraId="2818AD3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Hall, G. (2002). Associative structures in Pavlovian and instrumental conditioning. In C. R. Gallistel (Ed.),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xml:space="preserve"> (Vol. 3, pp. 1–45). John Wiley &amp; Sons.</w:t>
      </w:r>
    </w:p>
    <w:p w14:paraId="55BAA99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Holland, P. C. (1977). Conditioned stimulus as a determinant of the form of the Pavlovian conditioned response. </w:t>
      </w:r>
      <w:r w:rsidRPr="00D45447">
        <w:rPr>
          <w:rFonts w:ascii="Times New Roman" w:hAnsi="Times New Roman" w:cs="Times New Roman"/>
          <w:i/>
          <w:iCs/>
          <w:noProof/>
          <w:sz w:val="24"/>
          <w:szCs w:val="24"/>
        </w:rPr>
        <w:t>J Exp Psychol Anim Behav Process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w:t>
      </w:r>
      <w:r w:rsidRPr="00D45447">
        <w:rPr>
          <w:rFonts w:ascii="Times New Roman" w:hAnsi="Times New Roman" w:cs="Times New Roman"/>
          <w:noProof/>
          <w:sz w:val="24"/>
          <w:szCs w:val="24"/>
        </w:rPr>
        <w:t>(1), 77–104. http://www.ncbi.nlm.nih.gov/pubmed/845545</w:t>
      </w:r>
    </w:p>
    <w:p w14:paraId="7508FB0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8C2F88">
        <w:rPr>
          <w:rFonts w:ascii="Times New Roman" w:hAnsi="Times New Roman" w:cs="Times New Roman"/>
          <w:noProof/>
          <w:sz w:val="24"/>
          <w:szCs w:val="24"/>
          <w:lang w:val="fr-FR"/>
          <w:rPrChange w:id="91" w:author="Mehdi Khamassi" w:date="2020-09-09T15:47:00Z">
            <w:rPr>
              <w:rFonts w:ascii="Times New Roman" w:hAnsi="Times New Roman" w:cs="Times New Roman"/>
              <w:noProof/>
              <w:sz w:val="24"/>
              <w:szCs w:val="24"/>
            </w:rPr>
          </w:rPrChange>
        </w:rPr>
        <w:t xml:space="preserve">Iversen, S. D., &amp; Mishkin, M. (1970). </w:t>
      </w:r>
      <w:r w:rsidRPr="00D45447">
        <w:rPr>
          <w:rFonts w:ascii="Times New Roman" w:hAnsi="Times New Roman" w:cs="Times New Roman"/>
          <w:noProof/>
          <w:sz w:val="24"/>
          <w:szCs w:val="24"/>
        </w:rPr>
        <w:t xml:space="preserve">Perseverative interference in monkeys following selective lesions of the inferior prefrontal convexity. </w:t>
      </w:r>
      <w:r w:rsidRPr="00D45447">
        <w:rPr>
          <w:rFonts w:ascii="Times New Roman" w:hAnsi="Times New Roman" w:cs="Times New Roman"/>
          <w:i/>
          <w:iCs/>
          <w:noProof/>
          <w:sz w:val="24"/>
          <w:szCs w:val="24"/>
        </w:rPr>
        <w:t>Experimental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w:t>
      </w:r>
      <w:r w:rsidRPr="00D45447">
        <w:rPr>
          <w:rFonts w:ascii="Times New Roman" w:hAnsi="Times New Roman" w:cs="Times New Roman"/>
          <w:noProof/>
          <w:sz w:val="24"/>
          <w:szCs w:val="24"/>
        </w:rPr>
        <w:t>(4), 376–386. http://www.ncbi.nlm.nih.gov/pubmed/4993199</w:t>
      </w:r>
    </w:p>
    <w:p w14:paraId="7493B22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Izquierdo, A. (2017). Functional Heterogeneity within Rat Orbitofrontal Cortex in Reward Learning and Decision Making.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37</w:t>
      </w:r>
      <w:r w:rsidRPr="00D45447">
        <w:rPr>
          <w:rFonts w:ascii="Times New Roman" w:hAnsi="Times New Roman" w:cs="Times New Roman"/>
          <w:noProof/>
          <w:sz w:val="24"/>
          <w:szCs w:val="24"/>
        </w:rPr>
        <w:t>(44), 10529–10540. https://doi.org/10.1523/JNEUROSCI.1678-17.2017</w:t>
      </w:r>
    </w:p>
    <w:p w14:paraId="612593C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Kamin, L. J. (1969). Predictability, surprise, attention and conditioning. In B. A. Campbell &amp; R. M. Church (Eds.), </w:t>
      </w:r>
      <w:r w:rsidRPr="00D45447">
        <w:rPr>
          <w:rFonts w:ascii="Times New Roman" w:hAnsi="Times New Roman" w:cs="Times New Roman"/>
          <w:i/>
          <w:iCs/>
          <w:noProof/>
          <w:sz w:val="24"/>
          <w:szCs w:val="24"/>
        </w:rPr>
        <w:t>Punishment and aversive behavior</w:t>
      </w:r>
      <w:r w:rsidRPr="00D45447">
        <w:rPr>
          <w:rFonts w:ascii="Times New Roman" w:hAnsi="Times New Roman" w:cs="Times New Roman"/>
          <w:noProof/>
          <w:sz w:val="24"/>
          <w:szCs w:val="24"/>
        </w:rPr>
        <w:t xml:space="preserve"> (pp. 279–96). Appleton-Century-Crofts.</w:t>
      </w:r>
    </w:p>
    <w:p w14:paraId="79A3E40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Killcross, A. S., &amp; Coutureau, E. (2003). Coordination of actions and habits in the medial prefrontal cortex of rats. </w:t>
      </w:r>
      <w:r w:rsidRPr="00D45447">
        <w:rPr>
          <w:rFonts w:ascii="Times New Roman" w:hAnsi="Times New Roman" w:cs="Times New Roman"/>
          <w:i/>
          <w:iCs/>
          <w:noProof/>
          <w:sz w:val="24"/>
          <w:szCs w:val="24"/>
        </w:rPr>
        <w:t>Cerebral Cortex</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(4), 400–408. http://cercor.oxfordjournals.org/cgi/reprint/13/4/400.pdf</w:t>
      </w:r>
    </w:p>
    <w:p w14:paraId="1F6FE8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33</w:t>
      </w:r>
      <w:r w:rsidRPr="00D45447">
        <w:rPr>
          <w:rFonts w:ascii="Times New Roman" w:hAnsi="Times New Roman" w:cs="Times New Roman"/>
          <w:noProof/>
          <w:sz w:val="24"/>
          <w:szCs w:val="24"/>
        </w:rPr>
        <w:t xml:space="preserve">, 3202–3211. </w:t>
      </w:r>
      <w:r w:rsidRPr="00D45447">
        <w:rPr>
          <w:rFonts w:ascii="Times New Roman" w:hAnsi="Times New Roman" w:cs="Times New Roman"/>
          <w:noProof/>
          <w:sz w:val="24"/>
          <w:szCs w:val="24"/>
        </w:rPr>
        <w:lastRenderedPageBreak/>
        <w:t>http://www.jneurosci.org/content/33/7/3202.full.pdf</w:t>
      </w:r>
    </w:p>
    <w:p w14:paraId="2335E3E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Konorski, J. (1967). </w:t>
      </w:r>
      <w:r w:rsidRPr="00D45447">
        <w:rPr>
          <w:rFonts w:ascii="Times New Roman" w:hAnsi="Times New Roman" w:cs="Times New Roman"/>
          <w:i/>
          <w:iCs/>
          <w:noProof/>
          <w:sz w:val="24"/>
          <w:szCs w:val="24"/>
        </w:rPr>
        <w:t>Integrative activity of the brain; an interdisciplinary approach</w:t>
      </w:r>
      <w:r w:rsidRPr="00D45447">
        <w:rPr>
          <w:rFonts w:ascii="Times New Roman" w:hAnsi="Times New Roman" w:cs="Times New Roman"/>
          <w:noProof/>
          <w:sz w:val="24"/>
          <w:szCs w:val="24"/>
        </w:rPr>
        <w:t>. University of Chicago Press.</w:t>
      </w:r>
    </w:p>
    <w:p w14:paraId="65746051" w14:textId="77777777" w:rsidR="00D45447" w:rsidRPr="008C2F88"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lang w:val="fr-FR"/>
          <w:rPrChange w:id="92" w:author="Mehdi Khamassi" w:date="2020-09-09T15:47:00Z">
            <w:rPr>
              <w:rFonts w:ascii="Times New Roman" w:hAnsi="Times New Roman" w:cs="Times New Roman"/>
              <w:noProof/>
              <w:sz w:val="24"/>
              <w:szCs w:val="24"/>
            </w:rPr>
          </w:rPrChange>
        </w:rPr>
      </w:pPr>
      <w:r w:rsidRPr="00D45447">
        <w:rPr>
          <w:rFonts w:ascii="Times New Roman" w:hAnsi="Times New Roman" w:cs="Times New Roman"/>
          <w:noProof/>
          <w:sz w:val="24"/>
          <w:szCs w:val="24"/>
        </w:rPr>
        <w:t xml:space="preserve">Krebs, J. (1977). Optimal foraging: theory and experiment. </w:t>
      </w:r>
      <w:r w:rsidRPr="008C2F88">
        <w:rPr>
          <w:rFonts w:ascii="Times New Roman" w:hAnsi="Times New Roman" w:cs="Times New Roman"/>
          <w:i/>
          <w:iCs/>
          <w:noProof/>
          <w:sz w:val="24"/>
          <w:szCs w:val="24"/>
          <w:lang w:val="fr-FR"/>
          <w:rPrChange w:id="93" w:author="Mehdi Khamassi" w:date="2020-09-09T15:47:00Z">
            <w:rPr>
              <w:rFonts w:ascii="Times New Roman" w:hAnsi="Times New Roman" w:cs="Times New Roman"/>
              <w:i/>
              <w:iCs/>
              <w:noProof/>
              <w:sz w:val="24"/>
              <w:szCs w:val="24"/>
            </w:rPr>
          </w:rPrChange>
        </w:rPr>
        <w:t>Nature</w:t>
      </w:r>
      <w:r w:rsidRPr="008C2F88">
        <w:rPr>
          <w:rFonts w:ascii="Times New Roman" w:hAnsi="Times New Roman" w:cs="Times New Roman"/>
          <w:noProof/>
          <w:sz w:val="24"/>
          <w:szCs w:val="24"/>
          <w:lang w:val="fr-FR"/>
          <w:rPrChange w:id="94" w:author="Mehdi Khamassi" w:date="2020-09-09T15:47:00Z">
            <w:rPr>
              <w:rFonts w:ascii="Times New Roman" w:hAnsi="Times New Roman" w:cs="Times New Roman"/>
              <w:noProof/>
              <w:sz w:val="24"/>
              <w:szCs w:val="24"/>
            </w:rPr>
          </w:rPrChange>
        </w:rPr>
        <w:t xml:space="preserve">, </w:t>
      </w:r>
      <w:r w:rsidRPr="008C2F88">
        <w:rPr>
          <w:rFonts w:ascii="Times New Roman" w:hAnsi="Times New Roman" w:cs="Times New Roman"/>
          <w:i/>
          <w:iCs/>
          <w:noProof/>
          <w:sz w:val="24"/>
          <w:szCs w:val="24"/>
          <w:lang w:val="fr-FR"/>
          <w:rPrChange w:id="95" w:author="Mehdi Khamassi" w:date="2020-09-09T15:47:00Z">
            <w:rPr>
              <w:rFonts w:ascii="Times New Roman" w:hAnsi="Times New Roman" w:cs="Times New Roman"/>
              <w:i/>
              <w:iCs/>
              <w:noProof/>
              <w:sz w:val="24"/>
              <w:szCs w:val="24"/>
            </w:rPr>
          </w:rPrChange>
        </w:rPr>
        <w:t>268</w:t>
      </w:r>
      <w:r w:rsidRPr="008C2F88">
        <w:rPr>
          <w:rFonts w:ascii="Times New Roman" w:hAnsi="Times New Roman" w:cs="Times New Roman"/>
          <w:noProof/>
          <w:sz w:val="24"/>
          <w:szCs w:val="24"/>
          <w:lang w:val="fr-FR"/>
          <w:rPrChange w:id="96" w:author="Mehdi Khamassi" w:date="2020-09-09T15:47:00Z">
            <w:rPr>
              <w:rFonts w:ascii="Times New Roman" w:hAnsi="Times New Roman" w:cs="Times New Roman"/>
              <w:noProof/>
              <w:sz w:val="24"/>
              <w:szCs w:val="24"/>
            </w:rPr>
          </w:rPrChange>
        </w:rPr>
        <w:t>(5621), 583–584. https://doi.org/10.1038/268583a0</w:t>
      </w:r>
    </w:p>
    <w:p w14:paraId="3C9FEF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8C2F88">
        <w:rPr>
          <w:rFonts w:ascii="Times New Roman" w:hAnsi="Times New Roman" w:cs="Times New Roman"/>
          <w:noProof/>
          <w:sz w:val="24"/>
          <w:szCs w:val="24"/>
          <w:lang w:val="fr-FR"/>
          <w:rPrChange w:id="97" w:author="Mehdi Khamassi" w:date="2020-09-09T15:47:00Z">
            <w:rPr>
              <w:rFonts w:ascii="Times New Roman" w:hAnsi="Times New Roman" w:cs="Times New Roman"/>
              <w:noProof/>
              <w:sz w:val="24"/>
              <w:szCs w:val="24"/>
            </w:rPr>
          </w:rPrChange>
        </w:rPr>
        <w:t xml:space="preserve">Kringelbach, M. L. (2005). </w:t>
      </w:r>
      <w:r w:rsidRPr="00D45447">
        <w:rPr>
          <w:rFonts w:ascii="Times New Roman" w:hAnsi="Times New Roman" w:cs="Times New Roman"/>
          <w:noProof/>
          <w:sz w:val="24"/>
          <w:szCs w:val="24"/>
        </w:rPr>
        <w:t xml:space="preserve">The human orbitofrontal cortex: Linking reward to hedonic experience.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(9), 691–702. https://doi.org/Doi 10.1038/Nrn1747</w:t>
      </w:r>
    </w:p>
    <w:p w14:paraId="5EC6EB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Lenth, R., Singmann, H., Love, J., Buerkner, P., &amp; Herve, M. (2020). emmeans: estimated marginal means. R package version 1.4. 4. In </w:t>
      </w:r>
      <w:r w:rsidRPr="00D45447">
        <w:rPr>
          <w:rFonts w:ascii="Times New Roman" w:hAnsi="Times New Roman" w:cs="Times New Roman"/>
          <w:i/>
          <w:iCs/>
          <w:noProof/>
          <w:sz w:val="24"/>
          <w:szCs w:val="24"/>
        </w:rPr>
        <w:t>The American Statistician</w:t>
      </w:r>
      <w:r w:rsidRPr="00D45447">
        <w:rPr>
          <w:rFonts w:ascii="Times New Roman" w:hAnsi="Times New Roman" w:cs="Times New Roman"/>
          <w:noProof/>
          <w:sz w:val="24"/>
          <w:szCs w:val="24"/>
        </w:rPr>
        <w:t>. https://doi.org/10.1080/00031305.1980.10483031</w:t>
      </w:r>
    </w:p>
    <w:p w14:paraId="1033E3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LePelley, M. E. (2004). The role of associative history in models of associative learning: A selective review and a hybrid model. </w:t>
      </w:r>
      <w:r w:rsidRPr="00D45447">
        <w:rPr>
          <w:rFonts w:ascii="Times New Roman" w:hAnsi="Times New Roman" w:cs="Times New Roman"/>
          <w:i/>
          <w:iCs/>
          <w:noProof/>
          <w:sz w:val="24"/>
          <w:szCs w:val="24"/>
        </w:rPr>
        <w:t>Quarterly Journal of Experimental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57B</w:t>
      </w:r>
      <w:r w:rsidRPr="00D45447">
        <w:rPr>
          <w:rFonts w:ascii="Times New Roman" w:hAnsi="Times New Roman" w:cs="Times New Roman"/>
          <w:noProof/>
          <w:sz w:val="24"/>
          <w:szCs w:val="24"/>
        </w:rPr>
        <w:t>, 192–243.</w:t>
      </w:r>
    </w:p>
    <w:p w14:paraId="31BC009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(1974). </w:t>
      </w:r>
      <w:r w:rsidRPr="00D45447">
        <w:rPr>
          <w:rFonts w:ascii="Times New Roman" w:hAnsi="Times New Roman" w:cs="Times New Roman"/>
          <w:i/>
          <w:iCs/>
          <w:noProof/>
          <w:sz w:val="24"/>
          <w:szCs w:val="24"/>
        </w:rPr>
        <w:t>The psychology of animal learning</w:t>
      </w:r>
      <w:r w:rsidRPr="00D45447">
        <w:rPr>
          <w:rFonts w:ascii="Times New Roman" w:hAnsi="Times New Roman" w:cs="Times New Roman"/>
          <w:noProof/>
          <w:sz w:val="24"/>
          <w:szCs w:val="24"/>
        </w:rPr>
        <w:t>. Academic Press.</w:t>
      </w:r>
    </w:p>
    <w:p w14:paraId="1470A1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(1975). A theory of attention: Variations in the associability of stimuli with reinforcement.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82</w:t>
      </w:r>
      <w:r w:rsidRPr="00D45447">
        <w:rPr>
          <w:rFonts w:ascii="Times New Roman" w:hAnsi="Times New Roman" w:cs="Times New Roman"/>
          <w:noProof/>
          <w:sz w:val="24"/>
          <w:szCs w:val="24"/>
        </w:rPr>
        <w:t>(4), 279–298. https://doi.org/10.1037/h0076778</w:t>
      </w:r>
    </w:p>
    <w:p w14:paraId="3FEF139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 2700–2705. http://www.jneurosci.org/content/31/7/2700.full.pdf</w:t>
      </w:r>
    </w:p>
    <w:p w14:paraId="51CE8A8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25</w:t>
      </w:r>
      <w:r w:rsidRPr="00D45447">
        <w:rPr>
          <w:rFonts w:ascii="Times New Roman" w:hAnsi="Times New Roman" w:cs="Times New Roman"/>
          <w:noProof/>
          <w:sz w:val="24"/>
          <w:szCs w:val="24"/>
        </w:rPr>
        <w:t>(18), 4626–4632. https://doi.org/25/18/4626 [pii] 10.1523/JNEUROSCI.5301-04.2005</w:t>
      </w:r>
    </w:p>
    <w:p w14:paraId="7BA42E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(31), 8166–8169. https://doi.org/10.1523/JNEUROSCI.1556-07.2007</w:t>
      </w:r>
    </w:p>
    <w:p w14:paraId="64A2B5A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&amp; Rudebeck, P. H. (2018). Specializations for reward-guided decision-making in the primate ventral prefrontal cortex.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(7), 404–417. https://doi.org/10.1038/s41583-018-0013-4</w:t>
      </w:r>
    </w:p>
    <w:p w14:paraId="511F6DC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1. https://doi.org/10.1038/s41593-019-0408-1</w:t>
      </w:r>
    </w:p>
    <w:p w14:paraId="3DC4632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D45447">
        <w:rPr>
          <w:rFonts w:ascii="Times New Roman" w:hAnsi="Times New Roman" w:cs="Times New Roman"/>
          <w:i/>
          <w:iCs/>
          <w:noProof/>
          <w:sz w:val="24"/>
          <w:szCs w:val="24"/>
        </w:rPr>
        <w:t>Frontiers in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w:t>
      </w:r>
      <w:r w:rsidRPr="00D45447">
        <w:rPr>
          <w:rFonts w:ascii="Times New Roman" w:hAnsi="Times New Roman" w:cs="Times New Roman"/>
          <w:noProof/>
          <w:sz w:val="24"/>
          <w:szCs w:val="24"/>
        </w:rPr>
        <w:t>, 244. https://doi.org/10.3389/fpsyg.2017.00244</w:t>
      </w:r>
    </w:p>
    <w:p w14:paraId="321BED63" w14:textId="77777777" w:rsidR="00D45447" w:rsidRPr="00ED6D50"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lang w:val="fr-FR"/>
          <w:rPrChange w:id="98" w:author="Mehdi Khamassi" w:date="2020-09-09T15:47:00Z">
            <w:rPr>
              <w:rFonts w:ascii="Times New Roman" w:hAnsi="Times New Roman" w:cs="Times New Roman"/>
              <w:noProof/>
              <w:sz w:val="24"/>
              <w:szCs w:val="24"/>
            </w:rPr>
          </w:rPrChange>
        </w:rPr>
      </w:pPr>
      <w:r w:rsidRPr="00D45447">
        <w:rPr>
          <w:rFonts w:ascii="Times New Roman" w:hAnsi="Times New Roman" w:cs="Times New Roman"/>
          <w:noProof/>
          <w:sz w:val="24"/>
          <w:szCs w:val="24"/>
        </w:rPr>
        <w:lastRenderedPageBreak/>
        <w:t xml:space="preserve">Niv, Y. (2019). Learning task-state representations. </w:t>
      </w:r>
      <w:r w:rsidRPr="00ED6D50">
        <w:rPr>
          <w:rFonts w:ascii="Times New Roman" w:hAnsi="Times New Roman" w:cs="Times New Roman"/>
          <w:i/>
          <w:iCs/>
          <w:noProof/>
          <w:sz w:val="24"/>
          <w:szCs w:val="24"/>
          <w:lang w:val="fr-FR"/>
          <w:rPrChange w:id="99" w:author="Mehdi Khamassi" w:date="2020-09-09T15:47:00Z">
            <w:rPr>
              <w:rFonts w:ascii="Times New Roman" w:hAnsi="Times New Roman" w:cs="Times New Roman"/>
              <w:i/>
              <w:iCs/>
              <w:noProof/>
              <w:sz w:val="24"/>
              <w:szCs w:val="24"/>
            </w:rPr>
          </w:rPrChange>
        </w:rPr>
        <w:t>Nature Neuroscience</w:t>
      </w:r>
      <w:r w:rsidRPr="00ED6D50">
        <w:rPr>
          <w:rFonts w:ascii="Times New Roman" w:hAnsi="Times New Roman" w:cs="Times New Roman"/>
          <w:noProof/>
          <w:sz w:val="24"/>
          <w:szCs w:val="24"/>
          <w:lang w:val="fr-FR"/>
          <w:rPrChange w:id="100" w:author="Mehdi Khamassi" w:date="2020-09-09T15:47:00Z">
            <w:rPr>
              <w:rFonts w:ascii="Times New Roman" w:hAnsi="Times New Roman" w:cs="Times New Roman"/>
              <w:noProof/>
              <w:sz w:val="24"/>
              <w:szCs w:val="24"/>
            </w:rPr>
          </w:rPrChange>
        </w:rPr>
        <w:t xml:space="preserve">, </w:t>
      </w:r>
      <w:r w:rsidRPr="00ED6D50">
        <w:rPr>
          <w:rFonts w:ascii="Times New Roman" w:hAnsi="Times New Roman" w:cs="Times New Roman"/>
          <w:i/>
          <w:iCs/>
          <w:noProof/>
          <w:sz w:val="24"/>
          <w:szCs w:val="24"/>
          <w:lang w:val="fr-FR"/>
          <w:rPrChange w:id="101" w:author="Mehdi Khamassi" w:date="2020-09-09T15:47:00Z">
            <w:rPr>
              <w:rFonts w:ascii="Times New Roman" w:hAnsi="Times New Roman" w:cs="Times New Roman"/>
              <w:i/>
              <w:iCs/>
              <w:noProof/>
              <w:sz w:val="24"/>
              <w:szCs w:val="24"/>
            </w:rPr>
          </w:rPrChange>
        </w:rPr>
        <w:t>22</w:t>
      </w:r>
      <w:r w:rsidRPr="00ED6D50">
        <w:rPr>
          <w:rFonts w:ascii="Times New Roman" w:hAnsi="Times New Roman" w:cs="Times New Roman"/>
          <w:noProof/>
          <w:sz w:val="24"/>
          <w:szCs w:val="24"/>
          <w:lang w:val="fr-FR"/>
          <w:rPrChange w:id="102" w:author="Mehdi Khamassi" w:date="2020-09-09T15:47:00Z">
            <w:rPr>
              <w:rFonts w:ascii="Times New Roman" w:hAnsi="Times New Roman" w:cs="Times New Roman"/>
              <w:noProof/>
              <w:sz w:val="24"/>
              <w:szCs w:val="24"/>
            </w:rPr>
          </w:rPrChange>
        </w:rPr>
        <w:t>(10), 1544–1553. https://doi.org/10.1038/s41593-019-0470-8</w:t>
      </w:r>
    </w:p>
    <w:p w14:paraId="746EC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77</w:t>
      </w:r>
      <w:r w:rsidRPr="00D45447">
        <w:rPr>
          <w:rFonts w:ascii="Times New Roman" w:hAnsi="Times New Roman" w:cs="Times New Roman"/>
          <w:noProof/>
          <w:sz w:val="24"/>
          <w:szCs w:val="24"/>
        </w:rPr>
        <w:t>(2), 251–258. https://doi.org/10.1016/j.neuron.2012.11.006</w:t>
      </w:r>
    </w:p>
    <w:p w14:paraId="58DDFB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(18), 4819–4825. https://doi.org/Doi 10.1523/Jneurosci.5443-06.2007</w:t>
      </w:r>
    </w:p>
    <w:p w14:paraId="56FB9CF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Padoa-Schioppa, C. (2009). Range-adapting representation of economic value in the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29</w:t>
      </w:r>
      <w:r w:rsidRPr="00D45447">
        <w:rPr>
          <w:rFonts w:ascii="Times New Roman" w:hAnsi="Times New Roman" w:cs="Times New Roman"/>
          <w:noProof/>
          <w:sz w:val="24"/>
          <w:szCs w:val="24"/>
        </w:rPr>
        <w:t>, 14004–14014. http://www.jneurosci.org/content/29/44/14004.full.pdf</w:t>
      </w:r>
    </w:p>
    <w:p w14:paraId="0DC2633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https://doi.org/10.7554/eLife.37357.001</w:t>
      </w:r>
    </w:p>
    <w:p w14:paraId="7565E00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87</w:t>
      </w:r>
      <w:r w:rsidRPr="00D45447">
        <w:rPr>
          <w:rFonts w:ascii="Times New Roman" w:hAnsi="Times New Roman" w:cs="Times New Roman"/>
          <w:noProof/>
          <w:sz w:val="24"/>
          <w:szCs w:val="24"/>
        </w:rPr>
        <w:t>(6), 532–552. http://www.ncbi.nlm.nih.gov/pubmed/7443916</w:t>
      </w:r>
    </w:p>
    <w:p w14:paraId="604FF6E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11189–11201. https://doi.org/23/35/11189 [pii]</w:t>
      </w:r>
    </w:p>
    <w:p w14:paraId="76BF18A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119</w:t>
      </w:r>
      <w:r w:rsidRPr="00D45447">
        <w:rPr>
          <w:rFonts w:ascii="Times New Roman" w:hAnsi="Times New Roman" w:cs="Times New Roman"/>
          <w:noProof/>
          <w:sz w:val="24"/>
          <w:szCs w:val="24"/>
        </w:rPr>
        <w:t>(1), 317–322. https://doi.org/2005-01705-030 [pii]10.1037/0735-7044.119.1.317</w:t>
      </w:r>
    </w:p>
    <w:p w14:paraId="1C210B9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11078–11084. http://www.jneurosci.org/content/23/35/11078.full.pdf</w:t>
      </w:r>
    </w:p>
    <w:p w14:paraId="3AC598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 Core Team (2020). (2020). R: A language and environment for statistical computing. In </w:t>
      </w:r>
      <w:r w:rsidRPr="00D45447">
        <w:rPr>
          <w:rFonts w:ascii="Times New Roman" w:hAnsi="Times New Roman" w:cs="Times New Roman"/>
          <w:i/>
          <w:iCs/>
          <w:noProof/>
          <w:sz w:val="24"/>
          <w:szCs w:val="24"/>
        </w:rPr>
        <w:t>R: A language and environment for statistical computing. R Foundation for Statistical Computing, Vienna, Austria</w:t>
      </w:r>
      <w:r w:rsidRPr="00D45447">
        <w:rPr>
          <w:rFonts w:ascii="Times New Roman" w:hAnsi="Times New Roman" w:cs="Times New Roman"/>
          <w:noProof/>
          <w:sz w:val="24"/>
          <w:szCs w:val="24"/>
        </w:rPr>
        <w:t>.</w:t>
      </w:r>
    </w:p>
    <w:p w14:paraId="4970F85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ED6D50">
        <w:rPr>
          <w:rFonts w:ascii="Times New Roman" w:hAnsi="Times New Roman" w:cs="Times New Roman"/>
          <w:noProof/>
          <w:sz w:val="24"/>
          <w:szCs w:val="24"/>
          <w:lang w:val="fr-FR"/>
          <w:rPrChange w:id="103" w:author="Mehdi Khamassi" w:date="2020-09-09T15:47:00Z">
            <w:rPr>
              <w:rFonts w:ascii="Times New Roman" w:hAnsi="Times New Roman" w:cs="Times New Roman"/>
              <w:noProof/>
              <w:sz w:val="24"/>
              <w:szCs w:val="24"/>
            </w:rPr>
          </w:rPrChange>
        </w:rPr>
        <w:t xml:space="preserve">Ramirez, D. R., &amp; Savage, L. M. (2007). </w:t>
      </w:r>
      <w:r w:rsidRPr="00D45447">
        <w:rPr>
          <w:rFonts w:ascii="Times New Roman" w:hAnsi="Times New Roman" w:cs="Times New Roman"/>
          <w:noProof/>
          <w:sz w:val="24"/>
          <w:szCs w:val="24"/>
        </w:rPr>
        <w:t xml:space="preserve">Differential involvement of the basolateral amygdala, orbitofrontal cortex, and nucleus accumbens core in the acquisition and use of reward expectancies.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121</w:t>
      </w:r>
      <w:r w:rsidRPr="00D45447">
        <w:rPr>
          <w:rFonts w:ascii="Times New Roman" w:hAnsi="Times New Roman" w:cs="Times New Roman"/>
          <w:noProof/>
          <w:sz w:val="24"/>
          <w:szCs w:val="24"/>
        </w:rPr>
        <w:t>(5), 896–906. https://doi.org/10.1037/0735-7044.121.5.896</w:t>
      </w:r>
    </w:p>
    <w:p w14:paraId="0DF44C8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(1988). Pavlovian Conditioning - Its Not What You Think It Is. </w:t>
      </w:r>
      <w:r w:rsidRPr="00D45447">
        <w:rPr>
          <w:rFonts w:ascii="Times New Roman" w:hAnsi="Times New Roman" w:cs="Times New Roman"/>
          <w:i/>
          <w:iCs/>
          <w:noProof/>
          <w:sz w:val="24"/>
          <w:szCs w:val="24"/>
        </w:rPr>
        <w:t>American Psychologist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43</w:t>
      </w:r>
      <w:r w:rsidRPr="00D45447">
        <w:rPr>
          <w:rFonts w:ascii="Times New Roman" w:hAnsi="Times New Roman" w:cs="Times New Roman"/>
          <w:noProof/>
          <w:sz w:val="24"/>
          <w:szCs w:val="24"/>
        </w:rPr>
        <w:t>(3), 151–160. https://doi.org/Doi 10.1037/0003-066x.43.3.151</w:t>
      </w:r>
    </w:p>
    <w:p w14:paraId="70284A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(2002a). Comparison of the rates of associative change during acquisition and extinction.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406–415. https://doi.org/10.1037/0097-7403.28.4.406</w:t>
      </w:r>
    </w:p>
    <w:p w14:paraId="54B1B1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Rescorla, R. A. (2002b). Savings tests: Separating differences in rate of learning from differences in initial levels.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369–377. https://doi.org/10.1037/0097-7403.28.4.369</w:t>
      </w:r>
    </w:p>
    <w:p w14:paraId="3FE3304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D45447">
        <w:rPr>
          <w:rFonts w:ascii="Times New Roman" w:hAnsi="Times New Roman" w:cs="Times New Roman"/>
          <w:i/>
          <w:iCs/>
          <w:noProof/>
          <w:sz w:val="24"/>
          <w:szCs w:val="24"/>
        </w:rPr>
        <w:t>Classical Conditioning II: Current Research and Theory</w:t>
      </w:r>
      <w:r w:rsidRPr="00D45447">
        <w:rPr>
          <w:rFonts w:ascii="Times New Roman" w:hAnsi="Times New Roman" w:cs="Times New Roman"/>
          <w:noProof/>
          <w:sz w:val="24"/>
          <w:szCs w:val="24"/>
        </w:rPr>
        <w:t xml:space="preserve"> (pp. 64–99). Appleton Century Crofts.</w:t>
      </w:r>
    </w:p>
    <w:p w14:paraId="09C099E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84</w:t>
      </w:r>
      <w:r w:rsidRPr="00D45447">
        <w:rPr>
          <w:rFonts w:ascii="Times New Roman" w:hAnsi="Times New Roman" w:cs="Times New Roman"/>
          <w:noProof/>
          <w:sz w:val="24"/>
          <w:szCs w:val="24"/>
        </w:rPr>
        <w:t>(6), 1143–1156. https://doi.org/10.1016/j.neuron.2014.10.049</w:t>
      </w:r>
    </w:p>
    <w:p w14:paraId="3CDCA83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e30373. https://doi.org/10.7554/eLife.30373</w:t>
      </w:r>
    </w:p>
    <w:p w14:paraId="782DAD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D45447">
        <w:rPr>
          <w:rFonts w:ascii="Times New Roman" w:hAnsi="Times New Roman" w:cs="Times New Roman"/>
          <w:i/>
          <w:iCs/>
          <w:noProof/>
          <w:sz w:val="24"/>
          <w:szCs w:val="24"/>
        </w:rPr>
        <w:t>Neuroreport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(6), 885–890. http://graphics.tx.ovid.com/ovftpdfs/FPDDMCOKLECKGD00/fs047/ovft/live/gv024/00001756/00001756-200205070-00030.pdf</w:t>
      </w:r>
    </w:p>
    <w:p w14:paraId="0B6DB1E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(12), 885–892. https://doi.org/Doi 10.1038/Nrn2753</w:t>
      </w:r>
    </w:p>
    <w:p w14:paraId="0A4F9B5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D45447">
        <w:rPr>
          <w:rFonts w:ascii="Times New Roman" w:hAnsi="Times New Roman" w:cs="Times New Roman"/>
          <w:i/>
          <w:iCs/>
          <w:noProof/>
          <w:sz w:val="24"/>
          <w:szCs w:val="24"/>
        </w:rPr>
        <w:t>Learning &amp;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(2), 129–140. https://doi.org/Doi 10.1101/Lm.55203</w:t>
      </w:r>
    </w:p>
    <w:p w14:paraId="2B07A5C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Takahashi, Y. K., Liu, T., &amp; McDannald, M. A. (2011). Does the orbitofrontal cortex signal value?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(1), 87–99. https://doi.org/10.1111/j.1749-6632.2011.06210.x</w:t>
      </w:r>
    </w:p>
    <w:p w14:paraId="5F6EEA0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Schultz, W. (1998). Predictive reward signal of dopamine neurons. </w:t>
      </w:r>
      <w:r w:rsidRPr="00D45447">
        <w:rPr>
          <w:rFonts w:ascii="Times New Roman" w:hAnsi="Times New Roman" w:cs="Times New Roman"/>
          <w:i/>
          <w:iCs/>
          <w:noProof/>
          <w:sz w:val="24"/>
          <w:szCs w:val="24"/>
        </w:rPr>
        <w:t>Journal of Neurophysiology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(1), 1–27.</w:t>
      </w:r>
    </w:p>
    <w:p w14:paraId="3D15E81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https://doi.org/10.1038/nn.4538</w:t>
      </w:r>
    </w:p>
    <w:p w14:paraId="0C766FE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(5), 735–742. https://doi.org/10.1038/nn.4538</w:t>
      </w:r>
    </w:p>
    <w:p w14:paraId="36AF18A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Wikenheiser, A. M., Niv, Y., &amp; Schoenbaum, G. (2015). The State of the Orbitofrontal Cortex.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1075–1077. https://doi.org/10.1016/j.neuron.2015.12.004</w:t>
      </w:r>
    </w:p>
    <w:p w14:paraId="7651998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Shettleworth, S. J. (1994). Commentary: What are behavior systems and what use are they? </w:t>
      </w:r>
      <w:r w:rsidRPr="00D45447">
        <w:rPr>
          <w:rFonts w:ascii="Times New Roman" w:hAnsi="Times New Roman" w:cs="Times New Roman"/>
          <w:i/>
          <w:iCs/>
          <w:noProof/>
          <w:sz w:val="24"/>
          <w:szCs w:val="24"/>
        </w:rPr>
        <w:t>Psychonomic Bulletin &amp; Review</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451–456. https://doi.org/10.3758/BF03210949</w:t>
      </w:r>
    </w:p>
    <w:p w14:paraId="337CC31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D45447">
        <w:rPr>
          <w:rFonts w:ascii="Times New Roman" w:hAnsi="Times New Roman" w:cs="Times New Roman"/>
          <w:i/>
          <w:iCs/>
          <w:noProof/>
          <w:sz w:val="24"/>
          <w:szCs w:val="24"/>
        </w:rPr>
        <w:t>R Package Version 0.27-2</w:t>
      </w:r>
      <w:r w:rsidRPr="00D45447">
        <w:rPr>
          <w:rFonts w:ascii="Times New Roman" w:hAnsi="Times New Roman" w:cs="Times New Roman"/>
          <w:noProof/>
          <w:sz w:val="24"/>
          <w:szCs w:val="24"/>
        </w:rPr>
        <w:t>. https://cran.r-project.org/package=afex</w:t>
      </w:r>
    </w:p>
    <w:p w14:paraId="54550F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McDannald, M. A., Liu, T. L., Wied, H., Schoenbaum, G., Tzu-Lan, L., Wied, H., &amp; Schoenbaum, G. (2014). Orbitofrontal neurons infer the value and identity of predicted outcomes. </w:t>
      </w:r>
      <w:r w:rsidRPr="00D45447">
        <w:rPr>
          <w:rFonts w:ascii="Times New Roman" w:hAnsi="Times New Roman" w:cs="Times New Roman"/>
          <w:i/>
          <w:iCs/>
          <w:noProof/>
          <w:sz w:val="24"/>
          <w:szCs w:val="24"/>
        </w:rPr>
        <w:t>Nat Commun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w:t>
      </w:r>
      <w:r w:rsidRPr="00D45447">
        <w:rPr>
          <w:rFonts w:ascii="Times New Roman" w:hAnsi="Times New Roman" w:cs="Times New Roman"/>
          <w:noProof/>
          <w:sz w:val="24"/>
          <w:szCs w:val="24"/>
        </w:rPr>
        <w:t>, 3926. https://doi.org/10.1038/ncomms4926</w:t>
      </w:r>
    </w:p>
    <w:p w14:paraId="5E3D28F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&amp; Schoenbaum, G. (2015). What the orbitofrontal cortex does not do. In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https://doi.org/10.1038/nn.3982</w:t>
      </w:r>
    </w:p>
    <w:p w14:paraId="6B59E5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54</w:t>
      </w:r>
      <w:r w:rsidRPr="00D45447">
        <w:rPr>
          <w:rFonts w:ascii="Times New Roman" w:hAnsi="Times New Roman" w:cs="Times New Roman"/>
          <w:noProof/>
          <w:sz w:val="24"/>
          <w:szCs w:val="24"/>
        </w:rPr>
        <w:t>(1), 51–58. https://doi.org/DOI 10.1016/j.neuron.2007.02.014</w:t>
      </w:r>
    </w:p>
    <w:p w14:paraId="72D946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153</w:t>
      </w:r>
      <w:r w:rsidRPr="00D45447">
        <w:rPr>
          <w:rFonts w:ascii="Times New Roman" w:hAnsi="Times New Roman" w:cs="Times New Roman"/>
          <w:noProof/>
          <w:sz w:val="24"/>
          <w:szCs w:val="24"/>
        </w:rPr>
        <w:t>, 137–143. https://doi.org/10.1016/J.NLM.2018.01.013</w:t>
      </w:r>
    </w:p>
    <w:p w14:paraId="14610F1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16</w:t>
      </w:r>
      <w:r w:rsidRPr="00D45447">
        <w:rPr>
          <w:rFonts w:ascii="Times New Roman" w:hAnsi="Times New Roman" w:cs="Times New Roman"/>
          <w:noProof/>
          <w:sz w:val="24"/>
          <w:szCs w:val="24"/>
        </w:rPr>
        <w:t>(7), 966–973. https://doi.org/10.1038/nn.3413</w:t>
      </w:r>
    </w:p>
    <w:p w14:paraId="6A8D431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Stephens, D. N., &amp; Krebs, J. (1986). </w:t>
      </w:r>
      <w:r w:rsidRPr="00D45447">
        <w:rPr>
          <w:rFonts w:ascii="Times New Roman" w:hAnsi="Times New Roman" w:cs="Times New Roman"/>
          <w:i/>
          <w:iCs/>
          <w:noProof/>
          <w:sz w:val="24"/>
          <w:szCs w:val="24"/>
        </w:rPr>
        <w:t>Foraging Theory</w:t>
      </w:r>
      <w:r w:rsidRPr="00D45447">
        <w:rPr>
          <w:rFonts w:ascii="Times New Roman" w:hAnsi="Times New Roman" w:cs="Times New Roman"/>
          <w:noProof/>
          <w:sz w:val="24"/>
          <w:szCs w:val="24"/>
        </w:rPr>
        <w:t>. Princeton University Press.</w:t>
      </w:r>
    </w:p>
    <w:p w14:paraId="4852CF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Stolyarova, A., &amp; Izquierdo, A. (2017). Complementary contributions of basolateral amygdala and orbitofrontal cortex to value learning under uncertainty.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 e27483. https://doi.org/10.7554/eLife.27483</w:t>
      </w:r>
    </w:p>
    <w:p w14:paraId="2BE494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Sutton, R. S., &amp; Barto, A. G. (1998). </w:t>
      </w:r>
      <w:r w:rsidRPr="00D45447">
        <w:rPr>
          <w:rFonts w:ascii="Times New Roman" w:hAnsi="Times New Roman" w:cs="Times New Roman"/>
          <w:i/>
          <w:iCs/>
          <w:noProof/>
          <w:sz w:val="24"/>
          <w:szCs w:val="24"/>
        </w:rPr>
        <w:t>Reinforccement Learning: An introduction</w:t>
      </w:r>
      <w:r w:rsidRPr="00D45447">
        <w:rPr>
          <w:rFonts w:ascii="Times New Roman" w:hAnsi="Times New Roman" w:cs="Times New Roman"/>
          <w:noProof/>
          <w:sz w:val="24"/>
          <w:szCs w:val="24"/>
        </w:rPr>
        <w:t>. The MIT Press.</w:t>
      </w:r>
    </w:p>
    <w:p w14:paraId="7B296C71" w14:textId="77777777" w:rsidR="00D45447" w:rsidRPr="00ED6D50"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lang w:val="fr-FR"/>
          <w:rPrChange w:id="104" w:author="Mehdi Khamassi" w:date="2020-09-09T15:47:00Z">
            <w:rPr>
              <w:rFonts w:ascii="Times New Roman" w:hAnsi="Times New Roman" w:cs="Times New Roman"/>
              <w:noProof/>
              <w:sz w:val="24"/>
              <w:szCs w:val="24"/>
            </w:rPr>
          </w:rPrChange>
        </w:rPr>
      </w:pPr>
      <w:r w:rsidRPr="00D45447">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ED6D50">
        <w:rPr>
          <w:rFonts w:ascii="Times New Roman" w:hAnsi="Times New Roman" w:cs="Times New Roman"/>
          <w:i/>
          <w:iCs/>
          <w:noProof/>
          <w:sz w:val="24"/>
          <w:szCs w:val="24"/>
          <w:lang w:val="fr-FR"/>
          <w:rPrChange w:id="105" w:author="Mehdi Khamassi" w:date="2020-09-09T15:47:00Z">
            <w:rPr>
              <w:rFonts w:ascii="Times New Roman" w:hAnsi="Times New Roman" w:cs="Times New Roman"/>
              <w:i/>
              <w:iCs/>
              <w:noProof/>
              <w:sz w:val="24"/>
              <w:szCs w:val="24"/>
            </w:rPr>
          </w:rPrChange>
        </w:rPr>
        <w:t>Neuron</w:t>
      </w:r>
      <w:r w:rsidRPr="00ED6D50">
        <w:rPr>
          <w:rFonts w:ascii="Times New Roman" w:hAnsi="Times New Roman" w:cs="Times New Roman"/>
          <w:noProof/>
          <w:sz w:val="24"/>
          <w:szCs w:val="24"/>
          <w:lang w:val="fr-FR"/>
          <w:rPrChange w:id="106" w:author="Mehdi Khamassi" w:date="2020-09-09T15:47:00Z">
            <w:rPr>
              <w:rFonts w:ascii="Times New Roman" w:hAnsi="Times New Roman" w:cs="Times New Roman"/>
              <w:noProof/>
              <w:sz w:val="24"/>
              <w:szCs w:val="24"/>
            </w:rPr>
          </w:rPrChange>
        </w:rPr>
        <w:t xml:space="preserve">, </w:t>
      </w:r>
      <w:r w:rsidRPr="00ED6D50">
        <w:rPr>
          <w:rFonts w:ascii="Times New Roman" w:hAnsi="Times New Roman" w:cs="Times New Roman"/>
          <w:i/>
          <w:iCs/>
          <w:noProof/>
          <w:sz w:val="24"/>
          <w:szCs w:val="24"/>
          <w:lang w:val="fr-FR"/>
          <w:rPrChange w:id="107" w:author="Mehdi Khamassi" w:date="2020-09-09T15:47:00Z">
            <w:rPr>
              <w:rFonts w:ascii="Times New Roman" w:hAnsi="Times New Roman" w:cs="Times New Roman"/>
              <w:i/>
              <w:iCs/>
              <w:noProof/>
              <w:sz w:val="24"/>
              <w:szCs w:val="24"/>
            </w:rPr>
          </w:rPrChange>
        </w:rPr>
        <w:t>80</w:t>
      </w:r>
      <w:r w:rsidRPr="00ED6D50">
        <w:rPr>
          <w:rFonts w:ascii="Times New Roman" w:hAnsi="Times New Roman" w:cs="Times New Roman"/>
          <w:noProof/>
          <w:sz w:val="24"/>
          <w:szCs w:val="24"/>
          <w:lang w:val="fr-FR"/>
          <w:rPrChange w:id="108" w:author="Mehdi Khamassi" w:date="2020-09-09T15:47:00Z">
            <w:rPr>
              <w:rFonts w:ascii="Times New Roman" w:hAnsi="Times New Roman" w:cs="Times New Roman"/>
              <w:noProof/>
              <w:sz w:val="24"/>
              <w:szCs w:val="24"/>
            </w:rPr>
          </w:rPrChange>
        </w:rPr>
        <w:t>, 507–518. http://ac.els-cdn.com/S0896627313007198/1-s2.0-S0896627313007198-main.pdf?_tid=97ea45dc-cbcc-11e4-9c0e-00000aacb362&amp;acdnat=1426504211_80b43da207445d70382dd3274f8c4f11</w:t>
      </w:r>
    </w:p>
    <w:p w14:paraId="7F322DF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Stalnaker, T. A., Haney, R. Z., Caiu, D. J., Taylor, A. R., Burke, K. A., Schoenbaum, G., Calu, D. J., Taylor, A. R., Burke, K. A., &amp; Schoenbaum, G. (2009). The Orbitofrontal Cortex and Ventral Tegmental Area Are Necessary for Learning from Unexpected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62</w:t>
      </w:r>
      <w:r w:rsidRPr="00D45447">
        <w:rPr>
          <w:rFonts w:ascii="Times New Roman" w:hAnsi="Times New Roman" w:cs="Times New Roman"/>
          <w:noProof/>
          <w:sz w:val="24"/>
          <w:szCs w:val="24"/>
        </w:rPr>
        <w:t>(2), 269–280. https://doi.org/DOI 10.1016/j.neuron.2009.03.005</w:t>
      </w:r>
    </w:p>
    <w:p w14:paraId="4319A9B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w:t>
      </w:r>
      <w:r w:rsidRPr="00D45447">
        <w:rPr>
          <w:rFonts w:ascii="Times New Roman" w:hAnsi="Times New Roman" w:cs="Times New Roman"/>
          <w:noProof/>
          <w:sz w:val="24"/>
          <w:szCs w:val="24"/>
        </w:rPr>
        <w:t>(12), 1590–1597. https://doi.org/10.1038/nn.2957</w:t>
      </w:r>
    </w:p>
    <w:p w14:paraId="4A9043E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Timberlake, W. (1994). Behavior systems, associationism, and Pavlovian conditioning. </w:t>
      </w:r>
      <w:r w:rsidRPr="00D45447">
        <w:rPr>
          <w:rFonts w:ascii="Times New Roman" w:hAnsi="Times New Roman" w:cs="Times New Roman"/>
          <w:i/>
          <w:iCs/>
          <w:noProof/>
          <w:sz w:val="24"/>
          <w:szCs w:val="24"/>
        </w:rPr>
        <w:t xml:space="preserve">Psychon </w:t>
      </w:r>
      <w:r w:rsidRPr="00D45447">
        <w:rPr>
          <w:rFonts w:ascii="Times New Roman" w:hAnsi="Times New Roman" w:cs="Times New Roman"/>
          <w:i/>
          <w:iCs/>
          <w:noProof/>
          <w:sz w:val="24"/>
          <w:szCs w:val="24"/>
        </w:rPr>
        <w:lastRenderedPageBreak/>
        <w:t>Bull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405–420. https://doi.org/10.3758/BF03210945</w:t>
      </w:r>
    </w:p>
    <w:p w14:paraId="1B8A6C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Wagner, A. R. (1981). SOP: A model of automatic memory processing in animal behavior. In N. E. Spear (Ed.), </w:t>
      </w:r>
      <w:r w:rsidRPr="00D45447">
        <w:rPr>
          <w:rFonts w:ascii="Times New Roman" w:hAnsi="Times New Roman" w:cs="Times New Roman"/>
          <w:i/>
          <w:iCs/>
          <w:noProof/>
          <w:sz w:val="24"/>
          <w:szCs w:val="24"/>
        </w:rPr>
        <w:t>Information processing in animals: Memory mechanisms</w:t>
      </w:r>
      <w:r w:rsidRPr="00D45447">
        <w:rPr>
          <w:rFonts w:ascii="Times New Roman" w:hAnsi="Times New Roman" w:cs="Times New Roman"/>
          <w:noProof/>
          <w:sz w:val="24"/>
          <w:szCs w:val="24"/>
        </w:rPr>
        <w:t xml:space="preserve"> (pp. 5–47). Erlbaum.</w:t>
      </w:r>
    </w:p>
    <w:p w14:paraId="2881C92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65</w:t>
      </w:r>
      <w:r w:rsidRPr="00D45447">
        <w:rPr>
          <w:rFonts w:ascii="Times New Roman" w:hAnsi="Times New Roman" w:cs="Times New Roman"/>
          <w:noProof/>
          <w:sz w:val="24"/>
          <w:szCs w:val="24"/>
        </w:rPr>
        <w:t>(6), 927–939. https://doi.org/10.1016/j.neuron.2010.02.027</w:t>
      </w:r>
    </w:p>
    <w:p w14:paraId="160E4C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 14–24. http://onlinelibrary.wiley.com/doi/10.1111/j.1749-6632.2011.06257.x/abstract</w:t>
      </w:r>
    </w:p>
    <w:p w14:paraId="3D95316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Wang, P. Y., Boboila, C., Chin, M., Stein, N. P., Abbott, L. F., Axel, R., Wang, P. Y., Boboila, C., Chin, M., Higashi-howard, A., Shamash, P., &amp; Wu, Z. (2020). </w:t>
      </w:r>
      <w:r w:rsidRPr="00D45447">
        <w:rPr>
          <w:rFonts w:ascii="Times New Roman" w:hAnsi="Times New Roman" w:cs="Times New Roman"/>
          <w:i/>
          <w:iCs/>
          <w:noProof/>
          <w:sz w:val="24"/>
          <w:szCs w:val="24"/>
        </w:rPr>
        <w:t>Article Transient and Persistent Representations of Odor Value in Prefrontal Cortex Article Transient and Persistent Representations of Odor Value in Prefrontal Cortex</w:t>
      </w:r>
      <w:r w:rsidRPr="00D45447">
        <w:rPr>
          <w:rFonts w:ascii="Times New Roman" w:hAnsi="Times New Roman" w:cs="Times New Roman"/>
          <w:noProof/>
          <w:sz w:val="24"/>
          <w:szCs w:val="24"/>
        </w:rPr>
        <w:t>. 1–16.</w:t>
      </w:r>
    </w:p>
    <w:p w14:paraId="1F961D0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(42), 15128–15135. https://doi.org/10.1523/JNEUROSCI.3295-11.2011</w:t>
      </w:r>
    </w:p>
    <w:p w14:paraId="5CE48E1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Forcelli, P. A., McCue, D. L., &amp; Malkova, L. (2013). Differential effects of serotonin-specific and excitotoxic lesions of OFC on conditioned reinforcer devaluation and extinction in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246</w:t>
      </w:r>
      <w:r w:rsidRPr="00D45447">
        <w:rPr>
          <w:rFonts w:ascii="Times New Roman" w:hAnsi="Times New Roman" w:cs="Times New Roman"/>
          <w:noProof/>
          <w:sz w:val="24"/>
          <w:szCs w:val="24"/>
        </w:rPr>
        <w:t>, 10–14. https://doi.org/10.1016/j.bbr.2013.02.027</w:t>
      </w:r>
    </w:p>
    <w:p w14:paraId="472C5F4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Wilson, R. C., Takahashi, Y. K., Schoenbaum, G., &amp; Niv, Y. (2014). Orbitofrontal cortex as a cognitive map of task space.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81</w:t>
      </w:r>
      <w:r w:rsidRPr="00D45447">
        <w:rPr>
          <w:rFonts w:ascii="Times New Roman" w:hAnsi="Times New Roman" w:cs="Times New Roman"/>
          <w:noProof/>
          <w:sz w:val="24"/>
          <w:szCs w:val="24"/>
        </w:rPr>
        <w:t>(2), 267–279. https://doi.org/10.1016/j.neuron.2013.11.005</w:t>
      </w:r>
    </w:p>
    <w:p w14:paraId="0C4EF1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rPr>
      </w:pPr>
      <w:r w:rsidRPr="00D45447">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https://doi.org/10.1016/j.cub.2019.01.048</w:t>
      </w:r>
    </w:p>
    <w:p w14:paraId="657AC912" w14:textId="2D739792" w:rsidR="00D64DFD" w:rsidRDefault="00D64DFD" w:rsidP="00C75CA1">
      <w:pPr>
        <w:ind w:firstLine="720"/>
        <w:rPr>
          <w:rFonts w:ascii="Times New Roman" w:hAnsi="Times New Roman" w:cs="Times New Roman"/>
          <w:bCs/>
          <w:sz w:val="24"/>
          <w:szCs w:val="24"/>
        </w:rPr>
      </w:pPr>
      <w:r>
        <w:rPr>
          <w:rFonts w:ascii="Times New Roman" w:hAnsi="Times New Roman" w:cs="Times New Roman"/>
          <w:bCs/>
          <w:sz w:val="24"/>
          <w:szCs w:val="24"/>
        </w:rPr>
        <w:fldChar w:fldCharType="end"/>
      </w:r>
    </w:p>
    <w:p w14:paraId="2DF70006" w14:textId="77777777" w:rsidR="007F67D5" w:rsidRDefault="007F67D5" w:rsidP="007F67D5">
      <w:pPr>
        <w:rPr>
          <w:rFonts w:ascii="Times New Roman" w:hAnsi="Times New Roman" w:cs="Times New Roman"/>
          <w:bCs/>
          <w:sz w:val="24"/>
          <w:szCs w:val="24"/>
        </w:rPr>
      </w:pPr>
    </w:p>
    <w:p w14:paraId="77C8C0B1" w14:textId="77777777" w:rsidR="007F67D5" w:rsidRDefault="007F67D5" w:rsidP="007F67D5">
      <w:pPr>
        <w:rPr>
          <w:rFonts w:ascii="Times New Roman" w:hAnsi="Times New Roman" w:cs="Times New Roman"/>
          <w:bCs/>
          <w:sz w:val="24"/>
          <w:szCs w:val="24"/>
        </w:rPr>
      </w:pPr>
    </w:p>
    <w:p w14:paraId="7FEB8C73" w14:textId="0A7817E9" w:rsidR="006B4DE6" w:rsidRDefault="006B4DE6" w:rsidP="00F56CB9">
      <w:pPr>
        <w:pStyle w:val="Corpsdetexte"/>
        <w:rPr>
          <w:b/>
          <w:bCs/>
        </w:rPr>
      </w:pPr>
    </w:p>
    <w:p w14:paraId="3C3A0110" w14:textId="18479E3A" w:rsidR="006B4DE6" w:rsidRDefault="006B4DE6">
      <w:pPr>
        <w:rPr>
          <w:b/>
          <w:bCs/>
          <w:sz w:val="24"/>
          <w:szCs w:val="24"/>
        </w:rPr>
      </w:pPr>
      <w:r>
        <w:rPr>
          <w:b/>
          <w:bCs/>
        </w:rPr>
        <w:br w:type="page"/>
      </w:r>
    </w:p>
    <w:p w14:paraId="741586B2" w14:textId="77777777" w:rsidR="006B4DE6" w:rsidRPr="006E359C" w:rsidRDefault="006B4DE6" w:rsidP="006B4DE6">
      <w:pPr>
        <w:spacing w:line="360" w:lineRule="auto"/>
        <w:rPr>
          <w:rFonts w:ascii="Times New Roman" w:hAnsi="Times New Roman" w:cs="Times New Roman"/>
          <w:b/>
          <w:bCs/>
          <w:sz w:val="24"/>
          <w:szCs w:val="24"/>
        </w:rPr>
      </w:pPr>
      <w:r w:rsidRPr="006E359C">
        <w:rPr>
          <w:rFonts w:ascii="Times New Roman" w:hAnsi="Times New Roman" w:cs="Times New Roman"/>
          <w:b/>
          <w:bCs/>
          <w:sz w:val="24"/>
          <w:szCs w:val="24"/>
        </w:rPr>
        <w:lastRenderedPageBreak/>
        <w:t>Methods and materials</w:t>
      </w:r>
    </w:p>
    <w:p w14:paraId="78DD571E"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5E640EDC"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3F9AFC9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w:t>
      </w:r>
      <w:r w:rsidRPr="00CB3771">
        <w:rPr>
          <w:rFonts w:ascii="Times New Roman" w:hAnsi="Times New Roman" w:cs="Times New Roman"/>
          <w:sz w:val="24"/>
          <w:szCs w:val="24"/>
        </w:rPr>
        <w:lastRenderedPageBreak/>
        <w:t>mins of free access to home cage food and water to reduce novelty to the context and consuming from the ramekin and water bottles.</w:t>
      </w:r>
    </w:p>
    <w:p w14:paraId="37D9118F"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D837996" w14:textId="00709FB8"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w:t>
      </w:r>
      <w:r w:rsidR="00D1493D">
        <w:rPr>
          <w:rFonts w:ascii="Times New Roman" w:hAnsi="Times New Roman" w:cs="Times New Roman"/>
          <w:sz w:val="24"/>
          <w:szCs w:val="24"/>
        </w:rPr>
        <w:t>E</w:t>
      </w:r>
      <w:r w:rsidRPr="00CB3771">
        <w:rPr>
          <w:rFonts w:ascii="Times New Roman" w:hAnsi="Times New Roman" w:cs="Times New Roman"/>
          <w:sz w:val="24"/>
          <w:szCs w:val="24"/>
        </w:rPr>
        <w:t>xperiment</w:t>
      </w:r>
      <w:r w:rsidR="00D1493D">
        <w:rPr>
          <w:rFonts w:ascii="Times New Roman" w:hAnsi="Times New Roman" w:cs="Times New Roman"/>
          <w:sz w:val="24"/>
          <w:szCs w:val="24"/>
        </w:rPr>
        <w:t xml:space="preserve"> 1 and 3</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7DC32C7" w14:textId="3EAC088A"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w:t>
      </w:r>
      <w:r w:rsidR="00D1493D">
        <w:rPr>
          <w:rFonts w:ascii="Times New Roman" w:hAnsi="Times New Roman" w:cs="Times New Roman"/>
          <w:sz w:val="24"/>
          <w:szCs w:val="24"/>
        </w:rPr>
        <w:t>Experiments 2, 4, 5, and 6,</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w:t>
      </w:r>
      <w:r w:rsidRPr="00CB3771">
        <w:rPr>
          <w:rFonts w:ascii="Times New Roman" w:hAnsi="Times New Roman" w:cs="Times New Roman"/>
          <w:sz w:val="24"/>
          <w:szCs w:val="24"/>
        </w:rPr>
        <w:lastRenderedPageBreak/>
        <w:t>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94DA7B" w14:textId="6E039B13"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w:t>
      </w:r>
      <w:r w:rsidR="00306800" w:rsidRPr="00CB3771">
        <w:rPr>
          <w:rFonts w:ascii="Times New Roman" w:hAnsi="Times New Roman" w:cs="Times New Roman"/>
          <w:sz w:val="24"/>
          <w:szCs w:val="24"/>
        </w:rPr>
        <w:t>33-gauge</w:t>
      </w:r>
      <w:r w:rsidRPr="00CB3771">
        <w:rPr>
          <w:rFonts w:ascii="Times New Roman" w:hAnsi="Times New Roman" w:cs="Times New Roman"/>
          <w:sz w:val="24"/>
          <w:szCs w:val="24"/>
        </w:rPr>
        <w:t xml:space="preserv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w:t>
      </w:r>
      <w:proofErr w:type="spellStart"/>
      <w:r w:rsidRPr="00CB3771">
        <w:rPr>
          <w:rFonts w:ascii="Times New Roman" w:hAnsi="Times New Roman" w:cs="Times New Roman"/>
          <w:sz w:val="24"/>
          <w:szCs w:val="24"/>
        </w:rPr>
        <w:t>minimise</w:t>
      </w:r>
      <w:proofErr w:type="spellEnd"/>
      <w:r w:rsidRPr="00CB3771">
        <w:rPr>
          <w:rFonts w:ascii="Times New Roman" w:hAnsi="Times New Roman" w:cs="Times New Roman"/>
          <w:sz w:val="24"/>
          <w:szCs w:val="24"/>
        </w:rPr>
        <w:t xml:space="preserve"> differences in handling between experimental stages. </w:t>
      </w:r>
    </w:p>
    <w:p w14:paraId="2A8E608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The reinforcers used were a single grain pellet (45 mg dustless precision grain-based pellets; Bio-serv, Frenchtown, NJ, USA), 20% w/v sucrose solution and 20% w/v maltodextrin solution (</w:t>
      </w:r>
      <w:proofErr w:type="spellStart"/>
      <w:r w:rsidRPr="00CB3771">
        <w:rPr>
          <w:rFonts w:ascii="Times New Roman" w:hAnsi="Times New Roman" w:cs="Times New Roman"/>
          <w:sz w:val="24"/>
          <w:szCs w:val="24"/>
        </w:rPr>
        <w:t>Myopure</w:t>
      </w:r>
      <w:proofErr w:type="spellEnd"/>
      <w:r w:rsidRPr="00CB3771">
        <w:rPr>
          <w:rFonts w:ascii="Times New Roman" w:hAnsi="Times New Roman" w:cs="Times New Roman"/>
          <w:sz w:val="24"/>
          <w:szCs w:val="24"/>
        </w:rPr>
        <w:t xml:space="preserve">, </w:t>
      </w:r>
      <w:proofErr w:type="spellStart"/>
      <w:r w:rsidRPr="00CB3771">
        <w:rPr>
          <w:rFonts w:ascii="Times New Roman" w:hAnsi="Times New Roman" w:cs="Times New Roman"/>
          <w:sz w:val="24"/>
          <w:szCs w:val="24"/>
        </w:rPr>
        <w:t>Petersham</w:t>
      </w:r>
      <w:proofErr w:type="spellEnd"/>
      <w:r w:rsidRPr="00CB3771">
        <w:rPr>
          <w:rFonts w:ascii="Times New Roman" w:hAnsi="Times New Roman" w:cs="Times New Roman"/>
          <w:sz w:val="24"/>
          <w:szCs w:val="24"/>
        </w:rPr>
        <w:t xml:space="preserve">, NSW, Australia). Liquid reinforcers were </w:t>
      </w:r>
      <w:proofErr w:type="spellStart"/>
      <w:r w:rsidRPr="00CB3771">
        <w:rPr>
          <w:rFonts w:ascii="Times New Roman" w:hAnsi="Times New Roman" w:cs="Times New Roman"/>
          <w:sz w:val="24"/>
          <w:szCs w:val="24"/>
        </w:rPr>
        <w:t>flavoured</w:t>
      </w:r>
      <w:proofErr w:type="spellEnd"/>
      <w:r w:rsidRPr="00CB3771">
        <w:rPr>
          <w:rFonts w:ascii="Times New Roman" w:hAnsi="Times New Roman" w:cs="Times New Roman"/>
          <w:sz w:val="24"/>
          <w:szCs w:val="24"/>
        </w:rPr>
        <w:t xml:space="preserve">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w:t>
      </w:r>
      <w:r w:rsidRPr="00CB3771">
        <w:rPr>
          <w:rFonts w:ascii="Times New Roman" w:hAnsi="Times New Roman" w:cs="Times New Roman"/>
          <w:sz w:val="24"/>
          <w:szCs w:val="24"/>
        </w:rPr>
        <w:lastRenderedPageBreak/>
        <w:t>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319C53B"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7EB02605" w14:textId="08503593" w:rsidR="006B4DE6" w:rsidRPr="00CB3771" w:rsidRDefault="006B4DE6" w:rsidP="006B4DE6">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 xml:space="preserve">CS responding was operationalized as the number of magazine entries during the CS period. PreCS responding was operationalized as the frequency of responding during the immediately preceding the CS </w:t>
      </w:r>
      <w:r w:rsidR="0091270B" w:rsidRPr="00CB3771">
        <w:rPr>
          <w:rFonts w:ascii="Times New Roman" w:hAnsi="Times New Roman" w:cs="Times New Roman"/>
          <w:sz w:val="24"/>
          <w:szCs w:val="24"/>
        </w:rPr>
        <w:t>period and</w:t>
      </w:r>
      <w:r w:rsidRPr="00CB3771">
        <w:rPr>
          <w:rFonts w:ascii="Times New Roman" w:hAnsi="Times New Roman" w:cs="Times New Roman"/>
          <w:sz w:val="24"/>
          <w:szCs w:val="24"/>
        </w:rPr>
        <w:t xml:space="preserve"> was used as a measure of baseline responding to the testing context. </w:t>
      </w:r>
      <w:proofErr w:type="spellStart"/>
      <w:r w:rsidRPr="00CB3771">
        <w:rPr>
          <w:rFonts w:ascii="Times New Roman" w:hAnsi="Times New Roman" w:cs="Times New Roman"/>
          <w:sz w:val="24"/>
          <w:szCs w:val="24"/>
        </w:rPr>
        <w:t>PreCS</w:t>
      </w:r>
      <w:proofErr w:type="spellEnd"/>
      <w:r w:rsidRPr="00CB3771">
        <w:rPr>
          <w:rFonts w:ascii="Times New Roman" w:hAnsi="Times New Roman" w:cs="Times New Roman"/>
          <w:sz w:val="24"/>
          <w:szCs w:val="24"/>
        </w:rPr>
        <w:t xml:space="preserve"> responding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separately, and any group differences identified and reported. Data were presented as CS – PreCS difference scores, which reflect discriminative responding to the CS. All data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with mixed ANOVAs using </w:t>
      </w:r>
      <w:r w:rsidR="00D45447">
        <w:rPr>
          <w:rFonts w:ascii="Times New Roman" w:hAnsi="Times New Roman" w:cs="Times New Roman"/>
          <w:sz w:val="24"/>
          <w:szCs w:val="24"/>
        </w:rPr>
        <w:t>R</w:t>
      </w:r>
      <w:r w:rsidRPr="00CB3771">
        <w:rPr>
          <w:rFonts w:ascii="Times New Roman" w:hAnsi="Times New Roman" w:cs="Times New Roman"/>
          <w:sz w:val="24"/>
          <w:szCs w:val="24"/>
        </w:rPr>
        <w:t xml:space="preserve"> statistical software</w:t>
      </w:r>
      <w:r w:rsidR="00D45447">
        <w:rPr>
          <w:rFonts w:ascii="Times New Roman" w:hAnsi="Times New Roman" w:cs="Times New Roman"/>
          <w:sz w:val="24"/>
          <w:szCs w:val="24"/>
        </w:rPr>
        <w:t xml:space="preserve"> </w:t>
      </w:r>
      <w:r w:rsidR="00D45447">
        <w:rPr>
          <w:rFonts w:ascii="Times New Roman" w:hAnsi="Times New Roman" w:cs="Times New Roman"/>
          <w:sz w:val="24"/>
          <w:szCs w:val="24"/>
        </w:rPr>
        <w:fldChar w:fldCharType="begin" w:fldLock="1"/>
      </w:r>
      <w:r w:rsidR="00D45447">
        <w:rPr>
          <w:rFonts w:ascii="Times New Roman" w:hAnsi="Times New Roman" w:cs="Times New Roman"/>
          <w:sz w:val="24"/>
          <w:szCs w:val="24"/>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2020)"},"properties":{"noteIndex":0},"schema":"https://github.com/citation-style-language/schema/raw/master/csl-citation.json"}</w:instrText>
      </w:r>
      <w:r w:rsidR="00D45447">
        <w:rPr>
          <w:rFonts w:ascii="Times New Roman" w:hAnsi="Times New Roman" w:cs="Times New Roman"/>
          <w:sz w:val="24"/>
          <w:szCs w:val="24"/>
        </w:rPr>
        <w:fldChar w:fldCharType="separate"/>
      </w:r>
      <w:r w:rsidR="00D45447" w:rsidRPr="00D45447">
        <w:rPr>
          <w:rFonts w:ascii="Times New Roman" w:hAnsi="Times New Roman" w:cs="Times New Roman"/>
          <w:noProof/>
          <w:sz w:val="24"/>
          <w:szCs w:val="24"/>
        </w:rPr>
        <w:t>(Lenth et al., 2020; R Core Team (2020), 2020; Singmann et al., 2020)</w:t>
      </w:r>
      <w:r w:rsidR="00D45447">
        <w:rPr>
          <w:rFonts w:ascii="Times New Roman" w:hAnsi="Times New Roman" w:cs="Times New Roman"/>
          <w:sz w:val="24"/>
          <w:szCs w:val="24"/>
        </w:rPr>
        <w:fldChar w:fldCharType="end"/>
      </w:r>
      <w:r w:rsidRPr="00CB3771">
        <w:rPr>
          <w:rFonts w:ascii="Times New Roman" w:hAnsi="Times New Roman" w:cs="Times New Roman"/>
          <w:sz w:val="24"/>
          <w:szCs w:val="24"/>
        </w:rPr>
        <w:t>, and significant interactions of interest were followed u</w:t>
      </w:r>
      <w:r>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w:t>
      </w:r>
      <w:r w:rsidR="00D7738F">
        <w:rPr>
          <w:rFonts w:ascii="Times New Roman" w:hAnsi="Times New Roman" w:cs="Times New Roman"/>
          <w:sz w:val="24"/>
          <w:szCs w:val="24"/>
        </w:rPr>
        <w:t xml:space="preserve">, and simple effects with a Tukey </w:t>
      </w:r>
      <w:r w:rsidR="00A56A19">
        <w:rPr>
          <w:rFonts w:ascii="Times New Roman" w:hAnsi="Times New Roman" w:cs="Times New Roman"/>
          <w:sz w:val="24"/>
          <w:szCs w:val="24"/>
        </w:rPr>
        <w:t xml:space="preserve">family-wise error rate </w:t>
      </w:r>
      <w:r w:rsidR="000206A4">
        <w:rPr>
          <w:rFonts w:ascii="Times New Roman" w:hAnsi="Times New Roman" w:cs="Times New Roman"/>
          <w:sz w:val="24"/>
          <w:szCs w:val="24"/>
        </w:rPr>
        <w:t>correction</w:t>
      </w:r>
      <w:r w:rsidRPr="00CB3771">
        <w:rPr>
          <w:rFonts w:ascii="Times New Roman" w:hAnsi="Times New Roman" w:cs="Times New Roman"/>
          <w:sz w:val="24"/>
          <w:szCs w:val="24"/>
        </w:rPr>
        <w:t xml:space="preserve">. </w:t>
      </w:r>
      <w:r w:rsidR="000206A4">
        <w:rPr>
          <w:rFonts w:ascii="Times New Roman" w:hAnsi="Times New Roman" w:cs="Times New Roman"/>
          <w:sz w:val="24"/>
          <w:szCs w:val="24"/>
        </w:rPr>
        <w:t>Where relevant</w:t>
      </w:r>
      <w:r w:rsidR="00767F48">
        <w:rPr>
          <w:rFonts w:ascii="Times New Roman" w:hAnsi="Times New Roman" w:cs="Times New Roman"/>
          <w:sz w:val="24"/>
          <w:szCs w:val="24"/>
        </w:rPr>
        <w:t>,</w:t>
      </w:r>
      <w:r w:rsidRPr="00CB3771">
        <w:rPr>
          <w:rFonts w:ascii="Times New Roman" w:hAnsi="Times New Roman" w:cs="Times New Roman"/>
          <w:sz w:val="24"/>
          <w:szCs w:val="24"/>
        </w:rPr>
        <w:t xml:space="preserve"> </w:t>
      </w:r>
      <w:r w:rsidRPr="00767F48">
        <w:rPr>
          <w:rFonts w:ascii="Times New Roman" w:hAnsi="Times New Roman" w:cs="Times New Roman"/>
          <w:sz w:val="24"/>
          <w:szCs w:val="24"/>
        </w:rPr>
        <w:t xml:space="preserve">planned linear and quadratic orthogonal trend contrasts and their interactions between groups were </w:t>
      </w:r>
      <w:proofErr w:type="spellStart"/>
      <w:r w:rsidRPr="00767F48">
        <w:rPr>
          <w:rFonts w:ascii="Times New Roman" w:hAnsi="Times New Roman" w:cs="Times New Roman"/>
          <w:sz w:val="24"/>
          <w:szCs w:val="24"/>
        </w:rPr>
        <w:t>analysed</w:t>
      </w:r>
      <w:proofErr w:type="spellEnd"/>
      <w:r w:rsidRPr="00767F48">
        <w:rPr>
          <w:rFonts w:ascii="Times New Roman" w:hAnsi="Times New Roman" w:cs="Times New Roman"/>
          <w:sz w:val="24"/>
          <w:szCs w:val="24"/>
        </w:rPr>
        <w:t xml:space="preserve"> to assess differences in rates of responding.</w:t>
      </w:r>
    </w:p>
    <w:p w14:paraId="652E1379" w14:textId="36461808" w:rsidR="00E06D4B" w:rsidRPr="00CB3771" w:rsidRDefault="00E06D4B" w:rsidP="00E06D4B">
      <w:pPr>
        <w:spacing w:line="360" w:lineRule="auto"/>
        <w:jc w:val="cente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Pr="00CB3771">
        <w:rPr>
          <w:rFonts w:ascii="Times New Roman" w:eastAsia="Times New Roman" w:hAnsi="Times New Roman" w:cs="Times New Roman"/>
          <w:b/>
          <w:color w:val="000000"/>
          <w:sz w:val="24"/>
          <w:szCs w:val="24"/>
          <w:lang w:eastAsia="en-AU"/>
        </w:rPr>
        <w:t>Pre-training</w:t>
      </w:r>
      <w:r>
        <w:rPr>
          <w:rFonts w:ascii="Times New Roman" w:eastAsia="Times New Roman" w:hAnsi="Times New Roman" w:cs="Times New Roman"/>
          <w:b/>
          <w:color w:val="000000"/>
          <w:sz w:val="24"/>
          <w:szCs w:val="24"/>
          <w:lang w:eastAsia="en-AU"/>
        </w:rPr>
        <w:t xml:space="preserve"> OFC</w:t>
      </w:r>
      <w:r w:rsidRPr="00CB3771">
        <w:rPr>
          <w:rFonts w:ascii="Times New Roman" w:eastAsia="Times New Roman" w:hAnsi="Times New Roman" w:cs="Times New Roman"/>
          <w:b/>
          <w:color w:val="000000"/>
          <w:sz w:val="24"/>
          <w:szCs w:val="24"/>
          <w:lang w:eastAsia="en-AU"/>
        </w:rPr>
        <w:t xml:space="preserve"> lesions</w:t>
      </w:r>
    </w:p>
    <w:p w14:paraId="59AE5321" w14:textId="77777777" w:rsidR="006B4DE6" w:rsidRPr="00CB3771" w:rsidRDefault="006B4DE6" w:rsidP="006B4DE6">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0FB7FA66"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200DD3A1" w14:textId="77777777" w:rsidR="006B4DE6" w:rsidRPr="00CB3771" w:rsidRDefault="006B4DE6" w:rsidP="006B4DE6">
      <w:pPr>
        <w:pStyle w:val="2Marioslevel2"/>
        <w:rPr>
          <w:szCs w:val="24"/>
        </w:rPr>
      </w:pPr>
      <w:bookmarkStart w:id="109" w:name="_Toc417304981"/>
      <w:r w:rsidRPr="00CB3771">
        <w:rPr>
          <w:szCs w:val="24"/>
        </w:rPr>
        <w:t>Training</w:t>
      </w:r>
      <w:bookmarkEnd w:id="109"/>
    </w:p>
    <w:p w14:paraId="4D7C8049" w14:textId="77777777" w:rsidR="006B4DE6" w:rsidRPr="00CB3771" w:rsidRDefault="006B4DE6" w:rsidP="006B4DE6">
      <w:pPr>
        <w:pStyle w:val="3MariosLevel3"/>
      </w:pPr>
      <w:bookmarkStart w:id="110" w:name="_Toc417304984"/>
      <w:r w:rsidRPr="00CB3771">
        <w:t>Pavlovian Acquisition</w:t>
      </w:r>
      <w:bookmarkEnd w:id="110"/>
    </w:p>
    <w:p w14:paraId="3C523E39"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111" w:name="_Toc417304985"/>
    </w:p>
    <w:p w14:paraId="3A29D20C" w14:textId="77777777" w:rsidR="006B4DE6" w:rsidRPr="00CB3771" w:rsidRDefault="006B4DE6" w:rsidP="006B4DE6">
      <w:pPr>
        <w:pStyle w:val="3MariosLevel3"/>
      </w:pPr>
      <w:r w:rsidRPr="00CB3771">
        <w:t>Subgroup 1: General Satiety Pre-Feeding</w:t>
      </w:r>
      <w:bookmarkEnd w:id="111"/>
    </w:p>
    <w:p w14:paraId="716BD8D1" w14:textId="77777777" w:rsidR="006B4DE6" w:rsidRPr="00CB3771" w:rsidRDefault="006B4DE6" w:rsidP="006B4DE6">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5169CE8C" w14:textId="77777777" w:rsidR="006B4DE6" w:rsidRPr="00CB3771" w:rsidRDefault="006B4DE6" w:rsidP="006B4DE6">
      <w:pPr>
        <w:pStyle w:val="NormalWeb"/>
        <w:spacing w:before="0" w:beforeAutospacing="0" w:after="0" w:afterAutospacing="0" w:line="360" w:lineRule="auto"/>
      </w:pPr>
    </w:p>
    <w:p w14:paraId="6325BE2E" w14:textId="77777777" w:rsidR="006B4DE6" w:rsidRPr="00CB3771" w:rsidRDefault="006B4DE6" w:rsidP="006B4DE6">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39FDC513"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577E45FD" w14:textId="77777777" w:rsidR="006B4DE6" w:rsidRPr="00CB3771" w:rsidRDefault="006B4DE6" w:rsidP="006B4DE6">
      <w:pPr>
        <w:pStyle w:val="3MariosLevel3"/>
      </w:pPr>
      <w:bookmarkStart w:id="112" w:name="_Toc417305005"/>
      <w:r w:rsidRPr="00CB3771">
        <w:t>Novel Acquisition</w:t>
      </w:r>
      <w:bookmarkEnd w:id="112"/>
    </w:p>
    <w:p w14:paraId="224FDDD1"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113" w:name="OLE_LINK2"/>
      <w:r w:rsidRPr="00CB3771">
        <w:rPr>
          <w:rFonts w:ascii="Times New Roman" w:hAnsi="Times New Roman" w:cs="Times New Roman"/>
          <w:sz w:val="24"/>
          <w:szCs w:val="24"/>
        </w:rPr>
        <w:t>, 2 session per day for 14 days</w:t>
      </w:r>
      <w:bookmarkEnd w:id="113"/>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6CFD6BC5" w14:textId="77777777" w:rsidR="006B4DE6" w:rsidRPr="00CB3771" w:rsidRDefault="006B4DE6" w:rsidP="006B4DE6">
      <w:pPr>
        <w:pStyle w:val="3MariosLevel3"/>
      </w:pPr>
      <w:bookmarkStart w:id="114" w:name="_Toc417305006"/>
      <w:r w:rsidRPr="00CB3771">
        <w:t>Taste Aversion</w:t>
      </w:r>
      <w:bookmarkEnd w:id="114"/>
    </w:p>
    <w:p w14:paraId="511C6465" w14:textId="4EFC8C56"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Taste aversion took place in the devaluation chambers and involved 30 mins exposure to one US every day, alternating each day for 4 days. Following fee access to a US</w:t>
      </w:r>
      <w:r w:rsidR="00C708CA">
        <w:rPr>
          <w:rFonts w:ascii="Times New Roman" w:hAnsi="Times New Roman" w:cs="Times New Roman"/>
          <w:sz w:val="24"/>
          <w:szCs w:val="24"/>
        </w:rPr>
        <w:t>,</w:t>
      </w:r>
      <w:r w:rsidRPr="00CB3771">
        <w:rPr>
          <w:rFonts w:ascii="Times New Roman" w:hAnsi="Times New Roman" w:cs="Times New Roman"/>
          <w:sz w:val="24"/>
          <w:szCs w:val="24"/>
        </w:rPr>
        <w:t xml:space="preserve"> animals were immediately injected </w:t>
      </w:r>
      <w:proofErr w:type="spellStart"/>
      <w:r w:rsidRPr="00CB3771">
        <w:rPr>
          <w:rFonts w:ascii="Times New Roman" w:hAnsi="Times New Roman" w:cs="Times New Roman"/>
          <w:sz w:val="24"/>
          <w:szCs w:val="24"/>
        </w:rPr>
        <w:t>i.p</w:t>
      </w:r>
      <w:proofErr w:type="spellEnd"/>
      <w:r w:rsidRPr="00CB3771">
        <w:rPr>
          <w:rFonts w:ascii="Times New Roman" w:hAnsi="Times New Roman" w:cs="Times New Roman"/>
          <w:sz w:val="24"/>
          <w:szCs w:val="24"/>
        </w:rPr>
        <w:t xml:space="preserve">.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49444C09" w14:textId="77777777" w:rsidR="006B4DE6" w:rsidRPr="00CB3771" w:rsidRDefault="006B4DE6" w:rsidP="006B4DE6">
      <w:pPr>
        <w:pStyle w:val="3MariosLevel3"/>
      </w:pPr>
      <w:bookmarkStart w:id="115" w:name="_Toc417305007"/>
      <w:r w:rsidRPr="00CB3771">
        <w:t>Devaluation Test</w:t>
      </w:r>
      <w:bookmarkEnd w:id="115"/>
    </w:p>
    <w:p w14:paraId="5C25CAD6"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Animals were tested with a single session of CS training except that no rewards were delivered i.e. in extinction. The magazine frequency measure that was available was not as sensitive to devaluation as a measure of duration, so only data from the first trial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at test.</w:t>
      </w:r>
    </w:p>
    <w:p w14:paraId="30E35E37" w14:textId="77777777" w:rsidR="006B4DE6" w:rsidRPr="00CB3771" w:rsidRDefault="006B4DE6" w:rsidP="006B4DE6">
      <w:pPr>
        <w:pStyle w:val="3MariosLevel3"/>
      </w:pPr>
      <w:bookmarkStart w:id="116" w:name="_Toc417304986"/>
      <w:r w:rsidRPr="00CB3771">
        <w:t>Locomotor Activity</w:t>
      </w:r>
      <w:bookmarkEnd w:id="116"/>
    </w:p>
    <w:p w14:paraId="1DA24218" w14:textId="77777777" w:rsidR="006B4DE6" w:rsidRPr="00CB3771" w:rsidRDefault="006B4DE6" w:rsidP="006B4DE6">
      <w:pPr>
        <w:pStyle w:val="3MariosLevel3"/>
        <w:ind w:left="0"/>
      </w:pPr>
      <w:r w:rsidRPr="00CB3771">
        <w:rPr>
          <w:b w:val="0"/>
          <w:i w:val="0"/>
        </w:rPr>
        <w:t>At the end of the experimental procedures, all animals were assessed for locomotor activity over a 1-hour period.</w:t>
      </w:r>
      <w:r w:rsidRPr="00CB3771">
        <w:t xml:space="preserve"> </w:t>
      </w:r>
    </w:p>
    <w:p w14:paraId="74CE4B96"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2936B487" w14:textId="18C25FDE"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00954928">
        <w:rPr>
          <w:rFonts w:ascii="Times New Roman" w:eastAsia="Calibri" w:hAnsi="Times New Roman" w:cs="Times New Roman"/>
          <w:color w:val="000000"/>
          <w:sz w:val="24"/>
          <w:szCs w:val="24"/>
          <w:lang w:val="en-AU"/>
        </w:rPr>
        <w:t>1-figure supplement 1</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32B85C69" w14:textId="77777777" w:rsidR="006B4DE6" w:rsidRPr="00CB3771" w:rsidRDefault="006B4DE6" w:rsidP="006B4DE6">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65BDF8EA"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55656157" w14:textId="77777777" w:rsidR="004A5A4E" w:rsidRDefault="004A5A4E" w:rsidP="004A5A4E">
      <w:pPr>
        <w:pStyle w:val="Corpsdetexte"/>
        <w:jc w:val="center"/>
      </w:pPr>
      <w:bookmarkStart w:id="117" w:name="_Toc417305020"/>
      <w:r>
        <w:rPr>
          <w:b/>
        </w:rPr>
        <w:t>Experiment 2: Post-training muscimol inactivation</w:t>
      </w:r>
    </w:p>
    <w:p w14:paraId="5EBA85C8"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117"/>
    </w:p>
    <w:p w14:paraId="34AB3BA0" w14:textId="49A08C31"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 32) male Long Evans rats (Monash Animal Services, Gippsland, Victoria, Australia) approximately 4 months old, weighing between 285-350 g (M = 319.7 g).</w:t>
      </w:r>
    </w:p>
    <w:p w14:paraId="281B272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18" w:name="_Toc417305025"/>
      <w:r w:rsidRPr="00CB3771">
        <w:rPr>
          <w:rFonts w:ascii="Times New Roman" w:eastAsia="Times New Roman" w:hAnsi="Times New Roman" w:cs="Times New Roman"/>
          <w:b/>
          <w:i/>
          <w:color w:val="000000"/>
          <w:sz w:val="24"/>
          <w:szCs w:val="24"/>
          <w:lang w:val="en-AU"/>
        </w:rPr>
        <w:t>Pavlovian Acquisition</w:t>
      </w:r>
      <w:bookmarkEnd w:id="118"/>
    </w:p>
    <w:p w14:paraId="34BA5F6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session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CEA065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9" w:name="_Toc417305026"/>
      <w:r w:rsidRPr="00CB3771">
        <w:rPr>
          <w:rFonts w:ascii="Times New Roman" w:eastAsia="Calibri" w:hAnsi="Times New Roman" w:cs="Times New Roman"/>
          <w:b/>
          <w:color w:val="000000"/>
          <w:sz w:val="24"/>
          <w:szCs w:val="24"/>
          <w:lang w:val="en-AU"/>
        </w:rPr>
        <w:t>Post-Training</w:t>
      </w:r>
      <w:bookmarkEnd w:id="119"/>
    </w:p>
    <w:p w14:paraId="690347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0" w:name="_Toc417305027"/>
      <w:r w:rsidRPr="00CB3771">
        <w:rPr>
          <w:rFonts w:ascii="Times New Roman" w:eastAsia="Times New Roman" w:hAnsi="Times New Roman" w:cs="Times New Roman"/>
          <w:b/>
          <w:i/>
          <w:color w:val="000000"/>
          <w:sz w:val="24"/>
          <w:szCs w:val="24"/>
          <w:lang w:val="en-AU"/>
        </w:rPr>
        <w:t>Pre-Infusion</w:t>
      </w:r>
      <w:bookmarkEnd w:id="120"/>
    </w:p>
    <w:p w14:paraId="3DCF3D8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2784141"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1" w:name="_Toc417305028"/>
      <w:r w:rsidRPr="00CB3771">
        <w:rPr>
          <w:rFonts w:ascii="Times New Roman" w:eastAsia="Times New Roman" w:hAnsi="Times New Roman" w:cs="Times New Roman"/>
          <w:b/>
          <w:i/>
          <w:color w:val="000000"/>
          <w:sz w:val="24"/>
          <w:szCs w:val="24"/>
          <w:lang w:val="en-AU"/>
        </w:rPr>
        <w:t>Infusion</w:t>
      </w:r>
      <w:bookmarkEnd w:id="121"/>
    </w:p>
    <w:p w14:paraId="6A6C32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3EB9A6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2" w:name="_Toc417305029"/>
      <w:r w:rsidRPr="00CB3771">
        <w:rPr>
          <w:rFonts w:ascii="Times New Roman" w:eastAsia="Times New Roman" w:hAnsi="Times New Roman" w:cs="Times New Roman"/>
          <w:b/>
          <w:i/>
          <w:color w:val="000000"/>
          <w:sz w:val="24"/>
          <w:szCs w:val="24"/>
          <w:lang w:val="en-AU"/>
        </w:rPr>
        <w:lastRenderedPageBreak/>
        <w:t>Post-Infusion</w:t>
      </w:r>
      <w:bookmarkEnd w:id="122"/>
    </w:p>
    <w:p w14:paraId="108F1A2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5CEA9DC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23" w:name="_Toc417305032"/>
      <w:r w:rsidRPr="00CB3771">
        <w:rPr>
          <w:rFonts w:ascii="Times New Roman" w:eastAsia="Calibri" w:hAnsi="Times New Roman" w:cs="Times New Roman"/>
          <w:b/>
          <w:color w:val="000000"/>
          <w:sz w:val="24"/>
          <w:szCs w:val="24"/>
          <w:lang w:val="en-AU"/>
        </w:rPr>
        <w:t>Histology and Group Allocation</w:t>
      </w:r>
      <w:bookmarkEnd w:id="123"/>
    </w:p>
    <w:p w14:paraId="2FB4FA06" w14:textId="6C75D9A5"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00D26418" w:rsidRPr="00CB3771">
        <w:rPr>
          <w:rFonts w:ascii="Times New Roman" w:eastAsia="Calibri" w:hAnsi="Times New Roman" w:cs="Times New Roman"/>
          <w:color w:val="000000"/>
          <w:sz w:val="24"/>
          <w:szCs w:val="24"/>
          <w:lang w:val="en-AU"/>
        </w:rPr>
        <w:t xml:space="preserve">Figure </w:t>
      </w:r>
      <w:r w:rsidR="00D26418">
        <w:rPr>
          <w:rFonts w:ascii="Times New Roman" w:eastAsia="Calibri" w:hAnsi="Times New Roman" w:cs="Times New Roman"/>
          <w:color w:val="000000"/>
          <w:sz w:val="24"/>
          <w:szCs w:val="24"/>
          <w:lang w:val="en-AU"/>
        </w:rPr>
        <w:t>2-figure supplement 2</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4CE87A4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24" w:name="_Toc417305033"/>
      <w:r w:rsidRPr="00CB3771">
        <w:rPr>
          <w:rFonts w:ascii="Times New Roman" w:eastAsia="Calibri" w:hAnsi="Times New Roman" w:cs="Times New Roman"/>
          <w:b/>
          <w:color w:val="000000"/>
          <w:sz w:val="24"/>
          <w:szCs w:val="24"/>
          <w:lang w:val="en-AU"/>
        </w:rPr>
        <w:t>PreCS Rates</w:t>
      </w:r>
      <w:bookmarkEnd w:id="124"/>
    </w:p>
    <w:p w14:paraId="0DA7647D"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1C235FDE" w14:textId="77777777" w:rsidR="000847C6" w:rsidRDefault="000847C6" w:rsidP="000847C6">
      <w:pPr>
        <w:pStyle w:val="Corpsdetexte"/>
        <w:jc w:val="center"/>
      </w:pPr>
      <w:r>
        <w:rPr>
          <w:b/>
        </w:rPr>
        <w:t>Experiment 3: Post-Training OFC lesions</w:t>
      </w:r>
    </w:p>
    <w:p w14:paraId="69C6C475" w14:textId="06B9ACB5"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p>
    <w:p w14:paraId="096BAD6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25" w:name="_Toc417305042"/>
      <w:bookmarkStart w:id="126" w:name="_Toc417312604"/>
      <w:r w:rsidRPr="00CB3771">
        <w:rPr>
          <w:rFonts w:ascii="Times New Roman" w:eastAsia="Calibri" w:hAnsi="Times New Roman" w:cs="Times New Roman"/>
          <w:b/>
          <w:color w:val="000000"/>
          <w:sz w:val="24"/>
          <w:szCs w:val="24"/>
          <w:lang w:val="en-AU"/>
        </w:rPr>
        <w:t>Methods</w:t>
      </w:r>
      <w:bookmarkEnd w:id="125"/>
      <w:bookmarkEnd w:id="126"/>
    </w:p>
    <w:p w14:paraId="02E8D7D0"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127" w:name="_Toc417305043"/>
      <w:r w:rsidRPr="00CB3771">
        <w:rPr>
          <w:rFonts w:ascii="Times New Roman" w:eastAsia="Calibri" w:hAnsi="Times New Roman" w:cs="Times New Roman"/>
          <w:b/>
          <w:color w:val="000000"/>
          <w:sz w:val="24"/>
          <w:szCs w:val="24"/>
          <w:lang w:val="en-AU"/>
        </w:rPr>
        <w:t>Subjects</w:t>
      </w:r>
      <w:bookmarkEnd w:id="127"/>
    </w:p>
    <w:p w14:paraId="39ABF6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twenty-four (total N = 24) male Long Evans rats (Monash Animal Services, Gippsland, Victoria, Australia) approximately 4 months old, weighing between 317-369 g (M = 338.9 g). </w:t>
      </w:r>
    </w:p>
    <w:p w14:paraId="151469C7"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28" w:name="_Toc417305046"/>
      <w:r w:rsidRPr="00CB3771">
        <w:rPr>
          <w:rFonts w:ascii="Times New Roman" w:eastAsia="Calibri" w:hAnsi="Times New Roman" w:cs="Times New Roman"/>
          <w:b/>
          <w:color w:val="000000"/>
          <w:sz w:val="24"/>
          <w:szCs w:val="24"/>
          <w:lang w:val="en-AU"/>
        </w:rPr>
        <w:t>Pre-lesion Training</w:t>
      </w:r>
      <w:bookmarkEnd w:id="128"/>
    </w:p>
    <w:p w14:paraId="4B2AA9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9" w:name="_Toc417305048"/>
      <w:r w:rsidRPr="00CB3771">
        <w:rPr>
          <w:rFonts w:ascii="Times New Roman" w:eastAsia="Times New Roman" w:hAnsi="Times New Roman" w:cs="Times New Roman"/>
          <w:b/>
          <w:i/>
          <w:color w:val="000000"/>
          <w:sz w:val="24"/>
          <w:szCs w:val="24"/>
          <w:lang w:val="en-AU"/>
        </w:rPr>
        <w:lastRenderedPageBreak/>
        <w:t>Pavlovian Acquisition</w:t>
      </w:r>
      <w:bookmarkEnd w:id="129"/>
    </w:p>
    <w:p w14:paraId="3EA9BB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109C62D9"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30" w:name="_Toc417305049"/>
      <w:r w:rsidRPr="00CB3771">
        <w:rPr>
          <w:rFonts w:ascii="Times New Roman" w:eastAsia="Calibri" w:hAnsi="Times New Roman" w:cs="Times New Roman"/>
          <w:b/>
          <w:color w:val="000000"/>
          <w:sz w:val="24"/>
          <w:szCs w:val="24"/>
          <w:lang w:val="en-AU"/>
        </w:rPr>
        <w:t>Post-lesion Training</w:t>
      </w:r>
      <w:bookmarkEnd w:id="130"/>
    </w:p>
    <w:p w14:paraId="5A88E53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1" w:name="_Toc417305050"/>
      <w:r w:rsidRPr="00CB3771">
        <w:rPr>
          <w:rFonts w:ascii="Times New Roman" w:eastAsia="Times New Roman" w:hAnsi="Times New Roman" w:cs="Times New Roman"/>
          <w:b/>
          <w:i/>
          <w:color w:val="000000"/>
          <w:sz w:val="24"/>
          <w:szCs w:val="24"/>
          <w:lang w:val="en-AU"/>
        </w:rPr>
        <w:t>Pavlovian Acquisition</w:t>
      </w:r>
      <w:bookmarkEnd w:id="131"/>
    </w:p>
    <w:p w14:paraId="50CD51C8"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6FC73C5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32" w:name="_Toc417305053"/>
      <w:r w:rsidRPr="00CB3771">
        <w:rPr>
          <w:rFonts w:ascii="Times New Roman" w:eastAsia="Calibri" w:hAnsi="Times New Roman" w:cs="Times New Roman"/>
          <w:b/>
          <w:color w:val="000000"/>
          <w:sz w:val="24"/>
          <w:szCs w:val="24"/>
          <w:lang w:val="en-AU"/>
        </w:rPr>
        <w:t>Histology and Group Allocation</w:t>
      </w:r>
      <w:bookmarkEnd w:id="132"/>
    </w:p>
    <w:p w14:paraId="4963023D" w14:textId="7CFC3AD2" w:rsidR="006B4DE6" w:rsidRPr="00CB3771" w:rsidRDefault="006B4DE6" w:rsidP="006B4DE6">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006C019A" w:rsidRPr="00CB3771">
        <w:rPr>
          <w:rFonts w:ascii="Times New Roman" w:eastAsia="Calibri" w:hAnsi="Times New Roman" w:cs="Times New Roman"/>
          <w:color w:val="000000"/>
          <w:sz w:val="24"/>
          <w:szCs w:val="24"/>
          <w:lang w:val="en-AU"/>
        </w:rPr>
        <w:t xml:space="preserve">Figure </w:t>
      </w:r>
      <w:r w:rsidR="006C019A">
        <w:rPr>
          <w:rFonts w:ascii="Times New Roman" w:eastAsia="Calibri" w:hAnsi="Times New Roman" w:cs="Times New Roman"/>
          <w:color w:val="000000"/>
          <w:sz w:val="24"/>
          <w:szCs w:val="24"/>
          <w:lang w:val="en-AU"/>
        </w:rPr>
        <w:t>2-figure supplement 3</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7659CB2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33" w:name="_Toc417305054"/>
      <w:r w:rsidRPr="00CB3771">
        <w:rPr>
          <w:rFonts w:ascii="Times New Roman" w:eastAsia="Calibri" w:hAnsi="Times New Roman" w:cs="Times New Roman"/>
          <w:b/>
          <w:color w:val="000000"/>
          <w:sz w:val="24"/>
          <w:szCs w:val="24"/>
          <w:lang w:val="en-AU"/>
        </w:rPr>
        <w:t>PreCS Responding</w:t>
      </w:r>
      <w:bookmarkEnd w:id="133"/>
    </w:p>
    <w:p w14:paraId="6DD4889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6AA97FC6" w14:textId="77777777" w:rsidR="001D4A25" w:rsidRDefault="001D4A25" w:rsidP="001D4A25">
      <w:pPr>
        <w:pStyle w:val="Corpsdetexte"/>
        <w:jc w:val="center"/>
      </w:pPr>
      <w:bookmarkStart w:id="134" w:name="_Toc417305061"/>
      <w:r>
        <w:rPr>
          <w:b/>
        </w:rPr>
        <w:t>Experiment 4: OFC inactivation early in acquisition</w:t>
      </w:r>
    </w:p>
    <w:p w14:paraId="3203C753"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134"/>
    </w:p>
    <w:p w14:paraId="560298D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16) male Long Evans rats (Monash Animal Services, Gippsland, Victoria, Australia) approximately 4 months old, weighing between 321-399 g (M = 357.4 g). </w:t>
      </w:r>
    </w:p>
    <w:p w14:paraId="3CAD3F5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35" w:name="_Toc417305063"/>
      <w:r w:rsidRPr="00CB3771">
        <w:rPr>
          <w:rFonts w:ascii="Times New Roman" w:eastAsia="Calibri" w:hAnsi="Times New Roman" w:cs="Times New Roman"/>
          <w:b/>
          <w:color w:val="000000"/>
          <w:sz w:val="24"/>
          <w:szCs w:val="24"/>
          <w:lang w:val="en-AU"/>
        </w:rPr>
        <w:t>Surgery</w:t>
      </w:r>
      <w:bookmarkEnd w:id="135"/>
    </w:p>
    <w:p w14:paraId="5D6426B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662E8EE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32D0BE3" w14:textId="2EF1BE23"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Briefly, each session consisted of a VI 200s ITI with 16 trials consisting of a 10s light CS (illumination of the house light at the back of the </w:t>
      </w:r>
      <w:r w:rsidR="00C708CA" w:rsidRPr="00CB3771">
        <w:rPr>
          <w:rFonts w:ascii="Times New Roman" w:eastAsia="Calibri" w:hAnsi="Times New Roman" w:cs="Times New Roman"/>
          <w:color w:val="000000"/>
          <w:sz w:val="24"/>
          <w:szCs w:val="24"/>
          <w:lang w:val="en-AU"/>
        </w:rPr>
        <w:t>chamber</w:t>
      </w:r>
      <w:r w:rsidRPr="00CB3771">
        <w:rPr>
          <w:rFonts w:ascii="Times New Roman" w:eastAsia="Calibri" w:hAnsi="Times New Roman" w:cs="Times New Roman"/>
          <w:color w:val="000000"/>
          <w:sz w:val="24"/>
          <w:szCs w:val="24"/>
          <w:lang w:val="en-AU"/>
        </w:rPr>
        <w:t>) co-terminating with a single pellet US. Subjects received mock infusions on days 3 and 4, and either Saline or Muscimol was infused prior to entering the chamber on days 5-9. On day 10 all animals received a mock infusion.</w:t>
      </w:r>
    </w:p>
    <w:p w14:paraId="122DC062" w14:textId="77777777" w:rsidR="006B4DE6" w:rsidRPr="00CB3771" w:rsidRDefault="006B4DE6" w:rsidP="006B4DE6">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003A3CEF" w14:textId="3D66840C" w:rsidR="006B4DE6" w:rsidRPr="00CB3771" w:rsidRDefault="00FD1247" w:rsidP="006B4DE6">
      <w:pPr>
        <w:spacing w:line="360" w:lineRule="auto"/>
        <w:rPr>
          <w:rFonts w:ascii="Times New Roman" w:eastAsia="Calibri" w:hAnsi="Times New Roman" w:cs="Times New Roman"/>
          <w:sz w:val="24"/>
          <w:szCs w:val="24"/>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2-figure supplement 4</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sz w:val="24"/>
          <w:szCs w:val="24"/>
        </w:rPr>
        <w:t>One rat in the Muscimol condition had a blocked guide cannulae and was excluded from experimental analysis. Final numbers N = 15 (Muscimol n = 7, Saline n = 8).</w:t>
      </w:r>
    </w:p>
    <w:p w14:paraId="55403B52" w14:textId="77777777" w:rsidR="006B4DE6" w:rsidRPr="00CB3771" w:rsidRDefault="006B4DE6" w:rsidP="006B4DE6">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PreCS Rates</w:t>
      </w:r>
    </w:p>
    <w:p w14:paraId="1C308FDC"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1FA394EA" w14:textId="77777777" w:rsidR="00AA2D39" w:rsidRDefault="00AA2D39" w:rsidP="00AA2D39">
      <w:pPr>
        <w:pStyle w:val="Corpsdetexte"/>
        <w:jc w:val="center"/>
      </w:pPr>
      <w:r>
        <w:rPr>
          <w:b/>
        </w:rPr>
        <w:t>Experiment 5: OFC inactivation prior to associative blocking</w:t>
      </w:r>
    </w:p>
    <w:p w14:paraId="7152237F"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7728B43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between 299-395 g (M = 331.5 g). </w:t>
      </w:r>
    </w:p>
    <w:p w14:paraId="6F97D17D"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E4CAB5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Surgical implantation of cannulae occurred prior to any behavioural training.</w:t>
      </w:r>
    </w:p>
    <w:p w14:paraId="4E54DC2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36" w:name="_Toc417305064"/>
      <w:r w:rsidRPr="00CB3771">
        <w:rPr>
          <w:rFonts w:ascii="Times New Roman" w:eastAsia="Calibri" w:hAnsi="Times New Roman" w:cs="Times New Roman"/>
          <w:b/>
          <w:color w:val="000000"/>
          <w:sz w:val="24"/>
          <w:szCs w:val="24"/>
          <w:lang w:val="en-AU"/>
        </w:rPr>
        <w:t>Training</w:t>
      </w:r>
      <w:bookmarkEnd w:id="136"/>
    </w:p>
    <w:p w14:paraId="288D9D1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sidRPr="00512B9A">
        <w:rPr>
          <w:rFonts w:ascii="Times New Roman" w:eastAsia="Calibri" w:hAnsi="Times New Roman" w:cs="Times New Roman"/>
          <w:color w:val="000000"/>
          <w:sz w:val="24"/>
          <w:szCs w:val="24"/>
          <w:lang w:val="en-AU"/>
        </w:rPr>
        <w:t>; 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4B0B86AC"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7" w:name="_Toc417305065"/>
      <w:r w:rsidRPr="00CB3771">
        <w:rPr>
          <w:rFonts w:ascii="Times New Roman" w:eastAsia="Times New Roman" w:hAnsi="Times New Roman" w:cs="Times New Roman"/>
          <w:b/>
          <w:i/>
          <w:color w:val="000000"/>
          <w:sz w:val="24"/>
          <w:szCs w:val="24"/>
          <w:lang w:val="en-AU"/>
        </w:rPr>
        <w:t>Food Restriction and Magazine Training</w:t>
      </w:r>
      <w:bookmarkEnd w:id="137"/>
    </w:p>
    <w:p w14:paraId="143A44C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A6E884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8" w:name="_Toc417305066"/>
      <w:r w:rsidRPr="00CB3771">
        <w:rPr>
          <w:rFonts w:ascii="Times New Roman" w:eastAsia="Times New Roman" w:hAnsi="Times New Roman" w:cs="Times New Roman"/>
          <w:b/>
          <w:i/>
          <w:color w:val="000000"/>
          <w:sz w:val="24"/>
          <w:szCs w:val="24"/>
          <w:lang w:val="en-AU"/>
        </w:rPr>
        <w:t>Stage 1</w:t>
      </w:r>
      <w:bookmarkEnd w:id="138"/>
    </w:p>
    <w:p w14:paraId="1D6DCAE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180ED179"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9" w:name="_Toc417305067"/>
      <w:r w:rsidRPr="00CB3771">
        <w:rPr>
          <w:rFonts w:ascii="Times New Roman" w:eastAsia="Times New Roman" w:hAnsi="Times New Roman" w:cs="Times New Roman"/>
          <w:b/>
          <w:i/>
          <w:color w:val="000000"/>
          <w:sz w:val="24"/>
          <w:szCs w:val="24"/>
          <w:lang w:val="en-AU"/>
        </w:rPr>
        <w:t>Pre-exposure</w:t>
      </w:r>
      <w:bookmarkEnd w:id="139"/>
    </w:p>
    <w:p w14:paraId="0B86CD9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4D8A3ABA"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40" w:name="_Toc417305068"/>
      <w:r w:rsidRPr="00CB3771">
        <w:rPr>
          <w:rFonts w:ascii="Times New Roman" w:eastAsia="Times New Roman" w:hAnsi="Times New Roman" w:cs="Times New Roman"/>
          <w:b/>
          <w:i/>
          <w:color w:val="000000"/>
          <w:sz w:val="24"/>
          <w:szCs w:val="24"/>
          <w:lang w:val="en-AU"/>
        </w:rPr>
        <w:lastRenderedPageBreak/>
        <w:t>Stage 2</w:t>
      </w:r>
      <w:bookmarkEnd w:id="140"/>
    </w:p>
    <w:p w14:paraId="4AFBCAB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389D6DF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41" w:name="_Toc417305069"/>
      <w:r w:rsidRPr="00CB3771">
        <w:rPr>
          <w:rFonts w:ascii="Times New Roman" w:eastAsia="Times New Roman" w:hAnsi="Times New Roman" w:cs="Times New Roman"/>
          <w:b/>
          <w:i/>
          <w:color w:val="000000"/>
          <w:sz w:val="24"/>
          <w:szCs w:val="24"/>
          <w:lang w:val="en-AU"/>
        </w:rPr>
        <w:t>Test</w:t>
      </w:r>
      <w:bookmarkEnd w:id="141"/>
    </w:p>
    <w:p w14:paraId="0A910E4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9DE6AD3"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42" w:name="_Toc417305070"/>
      <w:r w:rsidRPr="00CB3771">
        <w:rPr>
          <w:rFonts w:ascii="Times New Roman" w:eastAsia="Times New Roman" w:hAnsi="Times New Roman" w:cs="Times New Roman"/>
          <w:b/>
          <w:i/>
          <w:color w:val="000000"/>
          <w:sz w:val="24"/>
          <w:szCs w:val="24"/>
          <w:lang w:val="en-AU"/>
        </w:rPr>
        <w:t>Re-acquisition</w:t>
      </w:r>
      <w:bookmarkEnd w:id="142"/>
    </w:p>
    <w:p w14:paraId="64B50C19"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09E073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43" w:name="_Toc417305071"/>
      <w:bookmarkStart w:id="144" w:name="_Toc417312609"/>
      <w:r w:rsidRPr="00CB3771">
        <w:rPr>
          <w:rFonts w:ascii="Times New Roman" w:eastAsia="Calibri" w:hAnsi="Times New Roman" w:cs="Times New Roman"/>
          <w:b/>
          <w:color w:val="000000"/>
          <w:sz w:val="24"/>
          <w:szCs w:val="24"/>
          <w:lang w:val="en-AU"/>
        </w:rPr>
        <w:t>Results</w:t>
      </w:r>
      <w:bookmarkEnd w:id="143"/>
      <w:bookmarkEnd w:id="144"/>
    </w:p>
    <w:p w14:paraId="198733D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45" w:name="_Toc417305073"/>
      <w:r w:rsidRPr="00CB3771">
        <w:rPr>
          <w:rFonts w:ascii="Times New Roman" w:eastAsia="Calibri" w:hAnsi="Times New Roman" w:cs="Times New Roman"/>
          <w:b/>
          <w:color w:val="000000"/>
          <w:sz w:val="24"/>
          <w:szCs w:val="24"/>
          <w:lang w:val="en-AU"/>
        </w:rPr>
        <w:t>Histology and Group Allocation</w:t>
      </w:r>
      <w:bookmarkEnd w:id="145"/>
    </w:p>
    <w:p w14:paraId="72DD037D" w14:textId="1B17DF0E" w:rsidR="006B4DE6" w:rsidRPr="00CB3771" w:rsidRDefault="00FD1247" w:rsidP="006B4DE6">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3-figure supplement 1</w:t>
      </w:r>
      <w:r w:rsidR="006B4DE6" w:rsidRPr="00CB3771">
        <w:rPr>
          <w:rFonts w:ascii="Times New Roman" w:eastAsia="Times New Roman" w:hAnsi="Times New Roman" w:cs="Times New Roman"/>
          <w:color w:val="000000"/>
          <w:sz w:val="24"/>
          <w:szCs w:val="24"/>
          <w:lang w:val="en-AU" w:eastAsia="en-AU"/>
        </w:rPr>
        <w:t xml:space="preserve">. </w:t>
      </w:r>
      <w:r w:rsidR="006B4DE6"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006B4DE6"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26 (saline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 muscimol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w:t>
      </w:r>
    </w:p>
    <w:p w14:paraId="23DBD5B0" w14:textId="77777777" w:rsidR="006B4DE6" w:rsidRPr="00CB3771" w:rsidRDefault="006B4DE6" w:rsidP="006B4DE6">
      <w:pPr>
        <w:spacing w:after="0" w:line="360" w:lineRule="auto"/>
        <w:rPr>
          <w:rFonts w:ascii="Times New Roman" w:eastAsia="Times New Roman" w:hAnsi="Times New Roman" w:cs="Times New Roman"/>
          <w:b/>
          <w:color w:val="000000"/>
          <w:sz w:val="24"/>
          <w:szCs w:val="24"/>
          <w:lang w:val="en-AU" w:eastAsia="en-AU"/>
        </w:rPr>
      </w:pPr>
    </w:p>
    <w:p w14:paraId="43A17D68"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bookmarkStart w:id="146" w:name="_Toc417305074"/>
      <w:r w:rsidRPr="00CB3771">
        <w:rPr>
          <w:rFonts w:ascii="Times New Roman" w:eastAsia="Calibri" w:hAnsi="Times New Roman" w:cs="Times New Roman"/>
          <w:b/>
          <w:color w:val="000000"/>
          <w:sz w:val="24"/>
          <w:szCs w:val="24"/>
          <w:lang w:val="en-AU"/>
        </w:rPr>
        <w:t>PreCS Responding</w:t>
      </w:r>
      <w:bookmarkEnd w:id="146"/>
    </w:p>
    <w:p w14:paraId="2554C8AA" w14:textId="77777777" w:rsidR="006B4DE6" w:rsidRPr="00CB3771" w:rsidRDefault="006B4DE6" w:rsidP="006B4DE6">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lastRenderedPageBreak/>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664C68D7" w14:textId="77777777" w:rsidR="00B439E2" w:rsidRDefault="00B439E2" w:rsidP="00B439E2">
      <w:pPr>
        <w:pStyle w:val="Corpsdetexte"/>
        <w:jc w:val="center"/>
      </w:pPr>
      <w:bookmarkStart w:id="147" w:name="_Toc417305082"/>
      <w:r>
        <w:rPr>
          <w:b/>
        </w:rPr>
        <w:t>Experiment 6: Competing response values</w:t>
      </w:r>
    </w:p>
    <w:p w14:paraId="426AEA01"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Subjects</w:t>
      </w:r>
      <w:bookmarkEnd w:id="147"/>
    </w:p>
    <w:p w14:paraId="1A9FF385"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054DEFE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48" w:name="_Toc417305083"/>
      <w:r w:rsidRPr="00CB3771">
        <w:rPr>
          <w:rFonts w:ascii="Times New Roman" w:eastAsia="Calibri" w:hAnsi="Times New Roman" w:cs="Times New Roman"/>
          <w:b/>
          <w:color w:val="000000"/>
          <w:sz w:val="24"/>
          <w:szCs w:val="24"/>
          <w:lang w:val="en-AU"/>
        </w:rPr>
        <w:t>Apparatus</w:t>
      </w:r>
      <w:bookmarkEnd w:id="148"/>
    </w:p>
    <w:p w14:paraId="19F9992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left hand wall could be rewarded with liquid rewards delivered by a dipper cup mechanism that could be retracted from the magazine. Access to the magazines was measured by infrared detectors at the mouth of the recess. Two panel lights (2 cm diameter) were located on either side of the right-hand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17747EE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49" w:name="_Toc417305084"/>
      <w:r w:rsidRPr="00CB3771">
        <w:rPr>
          <w:rFonts w:ascii="Times New Roman" w:eastAsia="Calibri" w:hAnsi="Times New Roman" w:cs="Times New Roman"/>
          <w:b/>
          <w:color w:val="000000"/>
          <w:sz w:val="24"/>
          <w:szCs w:val="24"/>
          <w:lang w:val="en-AU"/>
        </w:rPr>
        <w:t>Food Restriction and Magazine Training</w:t>
      </w:r>
      <w:bookmarkEnd w:id="149"/>
    </w:p>
    <w:p w14:paraId="6B3422D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All animals were food restricted for at least 2 days prior to any training, and pre-exposed to sucrose (10 mL) and pellets (5g per rat) in their homecage.</w:t>
      </w:r>
    </w:p>
    <w:p w14:paraId="4A28F5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05E613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0" w:name="_Toc417305085"/>
      <w:r w:rsidRPr="00CB3771">
        <w:rPr>
          <w:rFonts w:ascii="Times New Roman" w:eastAsia="Calibri" w:hAnsi="Times New Roman" w:cs="Times New Roman"/>
          <w:b/>
          <w:color w:val="000000"/>
          <w:sz w:val="24"/>
          <w:szCs w:val="24"/>
          <w:lang w:val="en-AU"/>
        </w:rPr>
        <w:t>Acquisition</w:t>
      </w:r>
      <w:bookmarkEnd w:id="150"/>
    </w:p>
    <w:p w14:paraId="5FC3C2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7408EA8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1" w:name="_Toc417305086"/>
      <w:r w:rsidRPr="00CB3771">
        <w:rPr>
          <w:rFonts w:ascii="Times New Roman" w:eastAsia="Calibri" w:hAnsi="Times New Roman" w:cs="Times New Roman"/>
          <w:b/>
          <w:color w:val="000000"/>
          <w:sz w:val="24"/>
          <w:szCs w:val="24"/>
          <w:lang w:val="en-AU"/>
        </w:rPr>
        <w:t>Water deprivation</w:t>
      </w:r>
      <w:bookmarkEnd w:id="151"/>
    </w:p>
    <w:p w14:paraId="151A5B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2F2D17B3"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2" w:name="_Toc417305087"/>
      <w:r w:rsidRPr="00CB3771">
        <w:rPr>
          <w:rFonts w:ascii="Times New Roman" w:eastAsia="Calibri" w:hAnsi="Times New Roman" w:cs="Times New Roman"/>
          <w:b/>
          <w:color w:val="000000"/>
          <w:sz w:val="24"/>
          <w:szCs w:val="24"/>
          <w:lang w:val="en-AU"/>
        </w:rPr>
        <w:t>Un-Signalled Reward Shift</w:t>
      </w:r>
      <w:bookmarkEnd w:id="152"/>
    </w:p>
    <w:p w14:paraId="6FF3047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900472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3" w:name="_Toc417305088"/>
      <w:r w:rsidRPr="00CB3771">
        <w:rPr>
          <w:rFonts w:ascii="Times New Roman" w:eastAsia="Calibri" w:hAnsi="Times New Roman" w:cs="Times New Roman"/>
          <w:b/>
          <w:color w:val="000000"/>
          <w:sz w:val="24"/>
          <w:szCs w:val="24"/>
          <w:lang w:val="en-AU"/>
        </w:rPr>
        <w:t>Surgery and drug infusions</w:t>
      </w:r>
      <w:bookmarkEnd w:id="153"/>
    </w:p>
    <w:p w14:paraId="7AB6032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33A499A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4" w:name="_Toc417305089"/>
      <w:r w:rsidRPr="00CB3771">
        <w:rPr>
          <w:rFonts w:ascii="Times New Roman" w:eastAsia="Calibri" w:hAnsi="Times New Roman" w:cs="Times New Roman"/>
          <w:b/>
          <w:color w:val="000000"/>
          <w:sz w:val="24"/>
          <w:szCs w:val="24"/>
          <w:lang w:val="en-AU"/>
        </w:rPr>
        <w:t>Test</w:t>
      </w:r>
      <w:bookmarkEnd w:id="154"/>
    </w:p>
    <w:p w14:paraId="4CA89B3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7B57D2F0" w14:textId="77777777" w:rsidR="006B4DE6" w:rsidRPr="00CB3771" w:rsidRDefault="006B4DE6" w:rsidP="006B4DE6">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73443D5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1BF2321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5" w:name="_Toc417305092"/>
      <w:r w:rsidRPr="00CB3771">
        <w:rPr>
          <w:rFonts w:ascii="Times New Roman" w:eastAsia="Calibri" w:hAnsi="Times New Roman" w:cs="Times New Roman"/>
          <w:b/>
          <w:color w:val="000000"/>
          <w:sz w:val="24"/>
          <w:szCs w:val="24"/>
          <w:lang w:val="en-AU"/>
        </w:rPr>
        <w:t>Histology</w:t>
      </w:r>
      <w:bookmarkEnd w:id="155"/>
    </w:p>
    <w:p w14:paraId="42B217BF" w14:textId="0A5A7E9E" w:rsidR="003A7D3D" w:rsidRDefault="000A56A7" w:rsidP="000A56A7">
      <w:pPr>
        <w:spacing w:line="360" w:lineRule="auto"/>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5-figure supplement 1</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color w:val="000000"/>
          <w:sz w:val="24"/>
          <w:szCs w:val="24"/>
          <w:lang w:val="en-AU"/>
        </w:rPr>
        <w:t xml:space="preserve">Two animals were due to the cannulae assembly losing patency during post-operatively. Therefore, a total </w:t>
      </w:r>
      <w:r w:rsidR="006B4DE6" w:rsidRPr="00CB3771">
        <w:rPr>
          <w:rFonts w:ascii="Times New Roman" w:eastAsia="Calibri" w:hAnsi="Times New Roman" w:cs="Times New Roman"/>
          <w:i/>
          <w:color w:val="000000"/>
          <w:sz w:val="24"/>
          <w:szCs w:val="24"/>
          <w:lang w:val="en-AU"/>
        </w:rPr>
        <w:t>N</w:t>
      </w:r>
      <w:r w:rsidR="006B4DE6" w:rsidRPr="00CB3771">
        <w:rPr>
          <w:rFonts w:ascii="Times New Roman" w:eastAsia="Calibri" w:hAnsi="Times New Roman" w:cs="Times New Roman"/>
          <w:color w:val="000000"/>
          <w:sz w:val="24"/>
          <w:szCs w:val="24"/>
          <w:lang w:val="en-AU"/>
        </w:rPr>
        <w:t>= 6 animals were tested post-operatively.</w:t>
      </w:r>
    </w:p>
    <w:sectPr w:rsidR="003A7D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oenbaum, Geoffrey (NIH/NIDA) [E]" w:date="2020-09-03T18:12:00Z" w:initials="SG([">
    <w:p w14:paraId="610F650D" w14:textId="195773A0" w:rsidR="005A390B" w:rsidRDefault="005A390B">
      <w:pPr>
        <w:pStyle w:val="Commentaire"/>
      </w:pPr>
      <w:r>
        <w:rPr>
          <w:rStyle w:val="Marquedecommentaire"/>
        </w:rPr>
        <w:annotationRef/>
      </w:r>
      <w:r>
        <w:t xml:space="preserve">I feel like a word is missing here…. Acquisition of Pavlovian associations?   I might try to make it less learning </w:t>
      </w:r>
      <w:proofErr w:type="spellStart"/>
      <w:r>
        <w:t>theorey</w:t>
      </w:r>
      <w:proofErr w:type="spellEnd"/>
      <w:r>
        <w:t xml:space="preserve">…..   </w:t>
      </w:r>
    </w:p>
  </w:comment>
  <w:comment w:id="8" w:author="Schoenbaum, Geoffrey (NIH/NIDA) [E]" w:date="2020-09-03T18:06:00Z" w:initials="SG([">
    <w:p w14:paraId="7DB5117C" w14:textId="77777777" w:rsidR="005A390B" w:rsidRDefault="005A390B">
      <w:pPr>
        <w:pStyle w:val="Commentaire"/>
      </w:pPr>
      <w:r>
        <w:rPr>
          <w:rStyle w:val="Marquedecommentaire"/>
        </w:rPr>
        <w:annotationRef/>
      </w:r>
      <w:r>
        <w:t xml:space="preserve">To me this is not correct.   At least in my mind this has not been a claim we’ve made.  Perhaps we made it by omission.  Or there </w:t>
      </w:r>
      <w:proofErr w:type="spellStart"/>
      <w:r>
        <w:t>maybe</w:t>
      </w:r>
      <w:proofErr w:type="spellEnd"/>
      <w:r>
        <w:t xml:space="preserve"> other people whose ideas this is true for….</w:t>
      </w:r>
    </w:p>
    <w:p w14:paraId="34E388E4" w14:textId="77777777" w:rsidR="005A390B" w:rsidRDefault="005A390B">
      <w:pPr>
        <w:pStyle w:val="Commentaire"/>
      </w:pPr>
    </w:p>
    <w:p w14:paraId="2DBE9A64" w14:textId="77777777" w:rsidR="005A390B" w:rsidRDefault="005A390B">
      <w:pPr>
        <w:pStyle w:val="Commentaire"/>
      </w:pPr>
      <w:r>
        <w:t xml:space="preserve">Unless  you can be specific, I would stick with just the general idea that this apparent intact-ness is often confused or interpreted as meaning that learning is fully normal and/or that OFC plays no role in learning or initial </w:t>
      </w:r>
      <w:proofErr w:type="spellStart"/>
      <w:r>
        <w:t>leanring</w:t>
      </w:r>
      <w:proofErr w:type="spellEnd"/>
      <w:r>
        <w:t xml:space="preserve"> ……</w:t>
      </w:r>
    </w:p>
    <w:p w14:paraId="1D9AB350" w14:textId="77777777" w:rsidR="005A390B" w:rsidRDefault="005A390B">
      <w:pPr>
        <w:pStyle w:val="Commentaire"/>
      </w:pPr>
    </w:p>
    <w:p w14:paraId="6AD7A8D4" w14:textId="77777777" w:rsidR="005A390B" w:rsidRDefault="005A390B">
      <w:pPr>
        <w:pStyle w:val="Commentaire"/>
      </w:pPr>
      <w:r>
        <w:t xml:space="preserve">Then say however that the general functions </w:t>
      </w:r>
      <w:proofErr w:type="spellStart"/>
      <w:r>
        <w:t>ofc</w:t>
      </w:r>
      <w:proofErr w:type="spellEnd"/>
      <w:r>
        <w:t xml:space="preserve"> is </w:t>
      </w:r>
      <w:proofErr w:type="spellStart"/>
      <w:r>
        <w:t>ysually</w:t>
      </w:r>
      <w:proofErr w:type="spellEnd"/>
      <w:r>
        <w:t xml:space="preserve"> said to </w:t>
      </w:r>
      <w:proofErr w:type="spellStart"/>
      <w:r>
        <w:t>subserve</w:t>
      </w:r>
      <w:proofErr w:type="spellEnd"/>
      <w:r>
        <w:t xml:space="preserve"> should also be operating in acquisition and that learning may be abnormal – in fact should be abnormal </w:t>
      </w:r>
      <w:proofErr w:type="spellStart"/>
      <w:r>
        <w:t>imho</w:t>
      </w:r>
      <w:proofErr w:type="spellEnd"/>
      <w:r>
        <w:t>.   And so you set out to look more carefully for evidence of this….  I think this has very profound implications to people who just have a passing knowledge of what ofc does……   to show this.</w:t>
      </w:r>
    </w:p>
    <w:p w14:paraId="1022E3FD" w14:textId="77777777" w:rsidR="005A390B" w:rsidRDefault="005A390B">
      <w:pPr>
        <w:pStyle w:val="Commentaire"/>
      </w:pPr>
    </w:p>
    <w:p w14:paraId="47EFDD14" w14:textId="77777777" w:rsidR="005A390B" w:rsidRDefault="005A390B">
      <w:pPr>
        <w:pStyle w:val="Commentaire"/>
      </w:pPr>
      <w:r>
        <w:t xml:space="preserve">Also for most other brain regions btw.  I think this is a general problem in neuroscience.  Not required is confused with not involved.  </w:t>
      </w:r>
    </w:p>
    <w:p w14:paraId="3F43EEF2" w14:textId="77777777" w:rsidR="005A390B" w:rsidRDefault="005A390B">
      <w:pPr>
        <w:pStyle w:val="Commentaire"/>
      </w:pPr>
    </w:p>
    <w:p w14:paraId="3D45039A" w14:textId="79ED1C7D" w:rsidR="005A390B" w:rsidRDefault="005A390B">
      <w:pPr>
        <w:pStyle w:val="Commentaire"/>
      </w:pPr>
      <w:r>
        <w:t xml:space="preserve">My favorite example of this was when Howard used to have to explain to people when I was a student in his lab why hippocampal neurons might be active in settings where hippocampus is not required…..   people know better but </w:t>
      </w:r>
      <w:proofErr w:type="spellStart"/>
      <w:r>
        <w:t>thye</w:t>
      </w:r>
      <w:proofErr w:type="spellEnd"/>
      <w:r>
        <w:t xml:space="preserve"> just cannot help themselves from this shorthand thinking…..</w:t>
      </w:r>
    </w:p>
  </w:comment>
  <w:comment w:id="12" w:author="Schoenbaum, Geoffrey (NIH/NIDA) [E]" w:date="2020-09-03T18:12:00Z" w:initials="SG([">
    <w:p w14:paraId="7104BB2F" w14:textId="333A5D05" w:rsidR="005A390B" w:rsidRDefault="005A390B">
      <w:pPr>
        <w:pStyle w:val="Commentaire"/>
      </w:pPr>
      <w:r>
        <w:rPr>
          <w:rStyle w:val="Marquedecommentaire"/>
        </w:rPr>
        <w:annotationRef/>
      </w:r>
      <w:r>
        <w:t>So I like the idea that OFC is necessary for the full acquisition…. You might say the representations acquired without OFC are impoverished?</w:t>
      </w:r>
    </w:p>
  </w:comment>
  <w:comment w:id="14" w:author="Schoenbaum, Geoffrey (NIH/NIDA) [E]" w:date="2020-09-03T18:14:00Z" w:initials="SG([">
    <w:p w14:paraId="02263AA9" w14:textId="7DB2DD66" w:rsidR="005A390B" w:rsidRDefault="005A390B">
      <w:pPr>
        <w:pStyle w:val="Commentaire"/>
      </w:pPr>
      <w:r>
        <w:rPr>
          <w:rStyle w:val="Marquedecommentaire"/>
        </w:rPr>
        <w:annotationRef/>
      </w:r>
      <w:r>
        <w:t xml:space="preserve">This phrase seems redundant….. learning acquisition?   </w:t>
      </w:r>
    </w:p>
  </w:comment>
  <w:comment w:id="22" w:author="Schoenbaum, Geoffrey (NIH/NIDA) [E]" w:date="2020-09-03T18:18:00Z" w:initials="SG([">
    <w:p w14:paraId="127535E4" w14:textId="1380DD6B" w:rsidR="005A390B" w:rsidRDefault="005A390B">
      <w:pPr>
        <w:pStyle w:val="Commentaire"/>
      </w:pPr>
      <w:r>
        <w:rPr>
          <w:rStyle w:val="Marquedecommentaire"/>
        </w:rPr>
        <w:annotationRef/>
      </w:r>
      <w:r>
        <w:t xml:space="preserve">So in our case we site it as an important feature because it lets us do the subsequent assessments without obvious confounds.  it is not an important feature of the account of function, since there is no a priori reason to think that other system should not reach asymptote or be able to support the basic behavior.  indeed I think we wrote in one of the drafts of a review that you might expect faster discrimination </w:t>
      </w:r>
      <w:proofErr w:type="spellStart"/>
      <w:r>
        <w:t>leanring</w:t>
      </w:r>
      <w:proofErr w:type="spellEnd"/>
      <w:r>
        <w:t xml:space="preserve"> without </w:t>
      </w:r>
      <w:proofErr w:type="spellStart"/>
      <w:r>
        <w:t>ofc</w:t>
      </w:r>
      <w:proofErr w:type="spellEnd"/>
      <w:r>
        <w:t xml:space="preserve"> if it normally helps reduce error signals.  This is why I like your data.  I do not think they contradict our account….   Or at least these accounts I think are all agnostic on this.  I really think they just say that depending on conditions you might or might not see effects on output.  AND I do think they all argue for differences in the underlying representations that support that output….  I assume on that we basically all would agree?</w:t>
      </w:r>
    </w:p>
  </w:comment>
  <w:comment w:id="26" w:author="Mehdi Khamassi" w:date="2020-09-09T16:02:00Z" w:initials="MK">
    <w:p w14:paraId="137FC96D" w14:textId="77777777" w:rsidR="005A390B" w:rsidRDefault="005A390B">
      <w:pPr>
        <w:pStyle w:val="Commentaire"/>
      </w:pPr>
      <w:r>
        <w:rPr>
          <w:rStyle w:val="Marquedecommentaire"/>
        </w:rPr>
        <w:annotationRef/>
      </w:r>
      <w:r>
        <w:t>When reading this, again I am tempted to interpret in terms of MB/MF competition. Pre-training lesions of OFC (putatively MB) might have prompted the MF system to dominate</w:t>
      </w:r>
      <w:r w:rsidR="000C0906">
        <w:t>. And since now the competition is simplified, the MF system learns faster and stronger the simple CS-US association. Post-training lesions of OFC might mean that the initial MB-MF competition made the MB system win and dominate, but since you lesion OFC (put. MB) after training, then the alter the behavior, while the MF system is still able to store the CS-US association.</w:t>
      </w:r>
    </w:p>
    <w:p w14:paraId="0D103E14" w14:textId="7BA1973A" w:rsidR="000C0906" w:rsidRDefault="000C0906">
      <w:pPr>
        <w:pStyle w:val="Commentaire"/>
      </w:pPr>
      <w:r>
        <w:t>Now one question that arises when you present things this way: I see a dichotomy between pre-training and post-training lesion. But I also see that the former’s effect is measured “after extended training”</w:t>
      </w:r>
      <w:r w:rsidR="002C04B4">
        <w:t xml:space="preserve"> (7 x 3 days)</w:t>
      </w:r>
      <w:r>
        <w:t>, while you don’t use this expression about the latter. So I am wondering: would post-training OFC lesioned animals still show impaired behavior “after extended training”? Alternatively, we could think that extended training could have left time for the MF system to now dominate, and thus make the behavior OFC-independent. Maybe you answer this later. But at least I wanted to signal that this question came to my mind when reading this.</w:t>
      </w:r>
    </w:p>
  </w:comment>
  <w:comment w:id="28" w:author="Schoenbaum, Geoffrey (NIH/NIDA) [E]" w:date="2020-09-03T18:29:00Z" w:initials="SG([">
    <w:p w14:paraId="1FCB3C4A" w14:textId="77777777" w:rsidR="005A390B" w:rsidRDefault="005A390B">
      <w:pPr>
        <w:pStyle w:val="Commentaire"/>
      </w:pPr>
      <w:r>
        <w:rPr>
          <w:rStyle w:val="Marquedecommentaire"/>
        </w:rPr>
        <w:annotationRef/>
      </w:r>
      <w:r>
        <w:t xml:space="preserve">So this section leaves me a bit confused.  There is no effect of satiety on conditioned responding in sham but there is in lesioned rats….. </w:t>
      </w:r>
    </w:p>
    <w:p w14:paraId="42EC1E53" w14:textId="77777777" w:rsidR="005A390B" w:rsidRDefault="005A390B">
      <w:pPr>
        <w:pStyle w:val="Commentaire"/>
      </w:pPr>
    </w:p>
    <w:p w14:paraId="0DD0988F" w14:textId="77777777" w:rsidR="005A390B" w:rsidRDefault="005A390B">
      <w:pPr>
        <w:pStyle w:val="Commentaire"/>
      </w:pPr>
      <w:r>
        <w:t xml:space="preserve">But you are giving the food.  </w:t>
      </w:r>
    </w:p>
    <w:p w14:paraId="46C1EF48" w14:textId="77777777" w:rsidR="005A390B" w:rsidRDefault="005A390B">
      <w:pPr>
        <w:pStyle w:val="Commentaire"/>
      </w:pPr>
    </w:p>
    <w:p w14:paraId="40B6A5B1" w14:textId="77777777" w:rsidR="005A390B" w:rsidRDefault="005A390B">
      <w:pPr>
        <w:pStyle w:val="Commentaire"/>
      </w:pPr>
      <w:r>
        <w:t xml:space="preserve">But then this is also true on trial 1, so then the food is </w:t>
      </w:r>
      <w:proofErr w:type="spellStart"/>
      <w:r>
        <w:t>notr</w:t>
      </w:r>
      <w:proofErr w:type="spellEnd"/>
      <w:r>
        <w:t xml:space="preserve"> relevant?</w:t>
      </w:r>
    </w:p>
    <w:p w14:paraId="10E75A20" w14:textId="77777777" w:rsidR="005A390B" w:rsidRDefault="005A390B">
      <w:pPr>
        <w:pStyle w:val="Commentaire"/>
      </w:pPr>
    </w:p>
    <w:p w14:paraId="0099E0DD" w14:textId="2398B4FA" w:rsidR="005A390B" w:rsidRDefault="005A390B">
      <w:pPr>
        <w:pStyle w:val="Commentaire"/>
      </w:pPr>
      <w:r>
        <w:t xml:space="preserve">This seems to contradict the </w:t>
      </w:r>
      <w:proofErr w:type="spellStart"/>
      <w:r>
        <w:t>deval</w:t>
      </w:r>
      <w:proofErr w:type="spellEnd"/>
      <w:r>
        <w:t xml:space="preserve"> replication?    </w:t>
      </w:r>
    </w:p>
  </w:comment>
  <w:comment w:id="29" w:author="Mehdi Khamassi" w:date="2020-09-09T16:06:00Z" w:initials="MK">
    <w:p w14:paraId="121B72B9" w14:textId="080BEAF3" w:rsidR="00452CF6" w:rsidRDefault="00452CF6">
      <w:pPr>
        <w:pStyle w:val="Commentaire"/>
      </w:pPr>
      <w:r>
        <w:rPr>
          <w:rStyle w:val="Marquedecommentaire"/>
        </w:rPr>
        <w:annotationRef/>
      </w:r>
      <w:r>
        <w:t xml:space="preserve">As Geoff, am I am a bit confused (or rather puzzled). </w:t>
      </w:r>
      <w:r>
        <w:sym w:font="Wingdings" w:char="F04A"/>
      </w:r>
      <w:r>
        <w:t xml:space="preserve"> Nevertheless, no effect of satiety on sham group would seem fine to me if this occurs “after extended training”, since the MF system may have taken the lead and made this behavior insensitive to satiety/motivation modulation. But conversely, since OFC lesion might mean MB-lesion, I would have expected the lesion group</w:t>
      </w:r>
      <w:r w:rsidR="00B331EA">
        <w:t xml:space="preserve">’s </w:t>
      </w:r>
      <w:r w:rsidR="0070396B">
        <w:t>behavior</w:t>
      </w:r>
      <w:r>
        <w:t xml:space="preserve"> to </w:t>
      </w:r>
      <w:r w:rsidR="00B331EA">
        <w:t xml:space="preserve">be </w:t>
      </w:r>
      <w:r>
        <w:t>similarly (or even more) insensitive to satiety</w:t>
      </w:r>
      <w:r w:rsidR="00B331EA">
        <w:t>!</w:t>
      </w:r>
    </w:p>
  </w:comment>
  <w:comment w:id="31" w:author="Mehdi Khamassi" w:date="2020-09-09T16:11:00Z" w:initials="MK">
    <w:p w14:paraId="2A037F66" w14:textId="77777777" w:rsidR="00D31D9B" w:rsidRDefault="00D31D9B">
      <w:pPr>
        <w:pStyle w:val="Commentaire"/>
      </w:pPr>
      <w:r>
        <w:rPr>
          <w:rStyle w:val="Marquedecommentaire"/>
        </w:rPr>
        <w:annotationRef/>
      </w:r>
      <w:r>
        <w:t>I think I would be less convinced by a between group comparison of performance at first trial (since the lesion may have had other effects that change the global level of responding between groups) than by a within OFC-group comparison of performance at first trial of the satiety test versus at first trial of 24-hours later test.</w:t>
      </w:r>
      <w:r w:rsidR="00DC24A4">
        <w:t xml:space="preserve"> Does it make sense?</w:t>
      </w:r>
    </w:p>
    <w:p w14:paraId="792628DF" w14:textId="5E0D1B53" w:rsidR="00DC24A4" w:rsidRDefault="00DC24A4">
      <w:pPr>
        <w:pStyle w:val="Commentaire"/>
      </w:pPr>
      <w:r>
        <w:t>And actually, moreover, I would be less convinced by the first trial behavior (where OFC-lesioned animals have not yet had direct experience with the reward of the satiety test</w:t>
      </w:r>
      <w:r w:rsidR="00A80039">
        <w:t>) than by subsequent trials.</w:t>
      </w:r>
    </w:p>
  </w:comment>
  <w:comment w:id="32" w:author="Mehdi Khamassi" w:date="2020-09-09T16:25:00Z" w:initials="MK">
    <w:p w14:paraId="014EC44B" w14:textId="51644E73" w:rsidR="000043DF" w:rsidRDefault="000043DF">
      <w:pPr>
        <w:pStyle w:val="Commentaire"/>
      </w:pPr>
      <w:r>
        <w:rPr>
          <w:rStyle w:val="Marquedecommentaire"/>
        </w:rPr>
        <w:annotationRef/>
      </w:r>
      <w:r>
        <w:t>But why not, after all? Is it consistent with the previous literature?</w:t>
      </w:r>
    </w:p>
  </w:comment>
  <w:comment w:id="33" w:author="Mehdi Khamassi" w:date="2020-09-09T16:28:00Z" w:initials="MK">
    <w:p w14:paraId="2E477DEC" w14:textId="5EA41454" w:rsidR="00FC5006" w:rsidRDefault="00FC5006">
      <w:pPr>
        <w:pStyle w:val="Commentaire"/>
      </w:pPr>
      <w:r>
        <w:rPr>
          <w:rStyle w:val="Marquedecommentaire"/>
        </w:rPr>
        <w:annotationRef/>
      </w:r>
      <w:r>
        <w:t>Nice!</w:t>
      </w:r>
    </w:p>
  </w:comment>
  <w:comment w:id="34" w:author="Schoenbaum, Geoffrey (NIH/NIDA) [E]" w:date="2020-09-03T18:31:00Z" w:initials="SG([">
    <w:p w14:paraId="3463915F" w14:textId="60FC293B" w:rsidR="005A390B" w:rsidRDefault="005A390B">
      <w:pPr>
        <w:pStyle w:val="Commentaire"/>
      </w:pPr>
      <w:r>
        <w:rPr>
          <w:rStyle w:val="Marquedecommentaire"/>
        </w:rPr>
        <w:annotationRef/>
      </w:r>
      <w:r>
        <w:t>Or simply the act of going to the food cup when the cue is on?  The “value” of the policy?     By my way of thinking the devaluation effect  in 1D says it is not cue-outcome no?   maybe explain this more….</w:t>
      </w:r>
    </w:p>
  </w:comment>
  <w:comment w:id="36" w:author="Schoenbaum, Geoffrey (NIH/NIDA) [E]" w:date="2020-09-04T12:24:00Z" w:initials="SG([">
    <w:p w14:paraId="0E7C808B" w14:textId="356DC1A9" w:rsidR="005A390B" w:rsidRDefault="005A390B">
      <w:pPr>
        <w:pStyle w:val="Commentaire"/>
      </w:pPr>
      <w:r>
        <w:rPr>
          <w:rStyle w:val="Marquedecommentaire"/>
        </w:rPr>
        <w:annotationRef/>
      </w:r>
      <w:r>
        <w:t>You mean basically reaching asymptote…..</w:t>
      </w:r>
    </w:p>
  </w:comment>
  <w:comment w:id="37" w:author="Mehdi Khamassi" w:date="2020-09-09T17:16:00Z" w:initials="MK">
    <w:p w14:paraId="76F34B7D" w14:textId="6EA3EA5A" w:rsidR="003016BD" w:rsidRDefault="003016BD">
      <w:pPr>
        <w:pStyle w:val="Commentaire"/>
      </w:pPr>
      <w:r>
        <w:rPr>
          <w:rStyle w:val="Marquedecommentaire"/>
        </w:rPr>
        <w:annotationRef/>
      </w:r>
    </w:p>
  </w:comment>
  <w:comment w:id="40" w:author="Mehdi Khamassi" w:date="2020-09-09T17:17:00Z" w:initials="MK">
    <w:p w14:paraId="3EB48B54" w14:textId="19D9F7AD" w:rsidR="003016BD" w:rsidRDefault="003016BD">
      <w:pPr>
        <w:pStyle w:val="Commentaire"/>
      </w:pPr>
      <w:r>
        <w:rPr>
          <w:rStyle w:val="Marquedecommentaire"/>
        </w:rPr>
        <w:annotationRef/>
      </w:r>
      <w:r>
        <w:t>Actually, I prefer enhance rather than restore. Because restore has the positive connotation of making things back to normal. In contrast, I think you mean that the lesion would disturb expected value so that abnormally high prediction errors should occur at the time of the reward, right? Maybe you could reformulate a bit to clarify this part.</w:t>
      </w:r>
    </w:p>
  </w:comment>
  <w:comment w:id="42" w:author="Schoenbaum, Geoffrey (NIH/NIDA) [E]" w:date="2020-09-04T12:26:00Z" w:initials="SG([">
    <w:p w14:paraId="2096C3AA" w14:textId="64D43676" w:rsidR="005A390B" w:rsidRDefault="005A390B">
      <w:pPr>
        <w:pStyle w:val="Commentaire"/>
      </w:pPr>
      <w:r>
        <w:rPr>
          <w:rStyle w:val="Marquedecommentaire"/>
        </w:rPr>
        <w:annotationRef/>
      </w:r>
      <w:r>
        <w:t xml:space="preserve">Or did not result in additional learning from asymptote and instead degraded existing performance…?   </w:t>
      </w:r>
    </w:p>
  </w:comment>
  <w:comment w:id="43" w:author="Schoenbaum, Geoffrey (NIH/NIDA) [E]" w:date="2020-09-04T12:27:00Z" w:initials="SG([">
    <w:p w14:paraId="3C3A286E" w14:textId="1FD82A59" w:rsidR="005A390B" w:rsidRDefault="005A390B">
      <w:pPr>
        <w:pStyle w:val="Commentaire"/>
      </w:pPr>
      <w:r>
        <w:rPr>
          <w:rStyle w:val="Marquedecommentaire"/>
        </w:rPr>
        <w:annotationRef/>
      </w:r>
      <w:r>
        <w:t xml:space="preserve">Ahh…..  though it was not simply a </w:t>
      </w:r>
      <w:proofErr w:type="spellStart"/>
      <w:r>
        <w:t>realtime</w:t>
      </w:r>
      <w:proofErr w:type="spellEnd"/>
      <w:r>
        <w:t xml:space="preserve"> effect as it took a session or two of infusions….. </w:t>
      </w:r>
    </w:p>
  </w:comment>
  <w:comment w:id="44" w:author="Mehdi Khamassi" w:date="2020-09-09T17:24:00Z" w:initials="MK">
    <w:p w14:paraId="73EB4E6F" w14:textId="77777777" w:rsidR="00F526A5" w:rsidRDefault="00F526A5">
      <w:pPr>
        <w:pStyle w:val="Commentaire"/>
      </w:pPr>
      <w:r>
        <w:rPr>
          <w:rStyle w:val="Marquedecommentaire"/>
        </w:rPr>
        <w:annotationRef/>
      </w:r>
      <w:r>
        <w:t>Again, it seems comforting to me that these results might again be consistent with an MB-MF competition.  Because OFC was initially intact, the behavior is rel</w:t>
      </w:r>
      <w:r w:rsidR="00121D53">
        <w:t xml:space="preserve">ying on only MB, or on both MB and MF. Then inactivation of MB would impair responding because responding at least partly relies on MB value representations in the OFC. And maybe during that time, the continuation of learning occurs mainly in the MF system since the MB system is inactivated. As a consequence, sessions 16-17 show no diff between saline and </w:t>
      </w:r>
      <w:proofErr w:type="spellStart"/>
      <w:r w:rsidR="00121D53">
        <w:t>muscimol</w:t>
      </w:r>
      <w:proofErr w:type="spellEnd"/>
      <w:r w:rsidR="00121D53">
        <w:t>.</w:t>
      </w:r>
    </w:p>
    <w:p w14:paraId="2313CC41" w14:textId="77777777" w:rsidR="00121D53" w:rsidRDefault="00121D53">
      <w:pPr>
        <w:pStyle w:val="Commentaire"/>
      </w:pPr>
      <w:r>
        <w:t xml:space="preserve">And interesting potential prediction arising from this interpretation is that the behavior of the </w:t>
      </w:r>
      <w:proofErr w:type="spellStart"/>
      <w:r>
        <w:t>muscimol</w:t>
      </w:r>
      <w:proofErr w:type="spellEnd"/>
      <w:r>
        <w:t xml:space="preserve"> group on sessions 16-17 relies on a stronger contribution of the MF system (which has been continuously trained to compensate deficits in the MB system) than in the saline group. Thus maybe the </w:t>
      </w:r>
      <w:proofErr w:type="spellStart"/>
      <w:r>
        <w:t>muscimol</w:t>
      </w:r>
      <w:proofErr w:type="spellEnd"/>
      <w:r>
        <w:t xml:space="preserve"> group should be less sensitive to outcome devaluation than the saline group after session 17.</w:t>
      </w:r>
    </w:p>
    <w:p w14:paraId="2E0D509D" w14:textId="77777777" w:rsidR="00FA691E" w:rsidRDefault="00FA691E">
      <w:pPr>
        <w:pStyle w:val="Commentaire"/>
      </w:pPr>
    </w:p>
    <w:p w14:paraId="5A011D81" w14:textId="0DE0D91E" w:rsidR="00FA691E" w:rsidRDefault="00FA691E">
      <w:pPr>
        <w:pStyle w:val="Commentaire"/>
      </w:pPr>
      <w:r>
        <w:t xml:space="preserve">But… this interpretation does not stand after seeing the results of Experiment 4… </w:t>
      </w:r>
      <w:r>
        <w:sym w:font="Wingdings" w:char="F04C"/>
      </w:r>
      <w:r>
        <w:t xml:space="preserve"> </w:t>
      </w:r>
      <w:r w:rsidR="00AC1D9C">
        <w:t>Nevertheless, in Experiment 4, the number of magazine entries seems to be overall very low (&lt; 1 at the fourth session) compared to all previous experiments. So it is possible that within the specific conditions of Experiment 4, the MF system alone is not sufficient to induce sufficient learning by itself. When it addition there are perturbations due to OFC inactivation, then the performance remains low even when OFC function is back. I don’t know… What’s your interpretation of these differences?</w:t>
      </w:r>
    </w:p>
  </w:comment>
  <w:comment w:id="46" w:author="Schoenbaum, Geoffrey (NIH/NIDA) [E]" w:date="2020-09-04T12:32:00Z" w:initials="SG([">
    <w:p w14:paraId="42DD5B65" w14:textId="43C154C8" w:rsidR="005A390B" w:rsidRDefault="005A390B">
      <w:pPr>
        <w:pStyle w:val="Commentaire"/>
      </w:pPr>
      <w:r>
        <w:rPr>
          <w:rStyle w:val="Marquedecommentaire"/>
        </w:rPr>
        <w:annotationRef/>
      </w:r>
      <w:r>
        <w:t xml:space="preserve">Not sure I follow the rationale here.   </w:t>
      </w:r>
    </w:p>
  </w:comment>
  <w:comment w:id="45" w:author="Mehdi Khamassi" w:date="2020-09-09T17:52:00Z" w:initials="MK">
    <w:p w14:paraId="0654F543" w14:textId="3BF2CA1C" w:rsidR="007A4219" w:rsidRDefault="007A4219">
      <w:pPr>
        <w:pStyle w:val="Commentaire"/>
      </w:pPr>
      <w:r>
        <w:rPr>
          <w:rStyle w:val="Marquedecommentaire"/>
        </w:rPr>
        <w:annotationRef/>
      </w:r>
      <w:r>
        <w:t xml:space="preserve">Unless you have a strong point to make about these results, and they provide an important insight to the understanding of </w:t>
      </w:r>
      <w:proofErr w:type="spellStart"/>
      <w:r>
        <w:t>lOFC</w:t>
      </w:r>
      <w:proofErr w:type="spellEnd"/>
      <w:r>
        <w:t xml:space="preserve"> function, I think I would get rid of this experiment because something very particular seems to have occurred (again the fact the magazine entry is very low, &lt;1 at fourth session, compared to other experiments, even before OFC inactivation). So far, these results add confusion after those of Experiment 3.</w:t>
      </w:r>
    </w:p>
  </w:comment>
  <w:comment w:id="47" w:author="Mehdi Khamassi" w:date="2020-09-09T18:05:00Z" w:initials="MK">
    <w:p w14:paraId="4C553B0D" w14:textId="4782297D" w:rsidR="004A3E6E" w:rsidRDefault="004A3E6E">
      <w:pPr>
        <w:pStyle w:val="Commentaire"/>
      </w:pPr>
      <w:r>
        <w:rPr>
          <w:rStyle w:val="Marquedecommentaire"/>
        </w:rPr>
        <w:annotationRef/>
      </w:r>
      <w:r>
        <w:t>Unfortunately</w:t>
      </w:r>
      <w:r w:rsidR="00B2583B">
        <w:t>,</w:t>
      </w:r>
      <w:r>
        <w:t xml:space="preserve"> here also initial responding is low compared to experiments 1-3.</w:t>
      </w:r>
    </w:p>
  </w:comment>
  <w:comment w:id="48" w:author="Mehdi Khamassi" w:date="2020-09-09T18:13:00Z" w:initials="MK">
    <w:p w14:paraId="44550058" w14:textId="62C5921C" w:rsidR="00D911F6" w:rsidRDefault="00D911F6">
      <w:pPr>
        <w:pStyle w:val="Commentaire"/>
      </w:pPr>
      <w:r>
        <w:rPr>
          <w:rStyle w:val="Marquedecommentaire"/>
        </w:rPr>
        <w:annotationRef/>
      </w:r>
      <w:r>
        <w:t>Or block it less strongly</w:t>
      </w:r>
    </w:p>
  </w:comment>
  <w:comment w:id="49" w:author="Mehdi Khamassi" w:date="2020-09-09T18:24:00Z" w:initials="MK">
    <w:p w14:paraId="4A489250" w14:textId="77777777" w:rsidR="00C54A88" w:rsidRDefault="00C54A88">
      <w:pPr>
        <w:pStyle w:val="Commentaire"/>
      </w:pPr>
      <w:r>
        <w:rPr>
          <w:rStyle w:val="Marquedecommentaire"/>
        </w:rPr>
        <w:annotationRef/>
      </w:r>
      <w:r>
        <w:t xml:space="preserve">Do I understand correctly that this control test </w:t>
      </w:r>
      <w:r w:rsidR="00E7371B">
        <w:t xml:space="preserve">rules out the potential interpretation I proposed (with the model simulations I sent on 11 Sept 2019) that the small acquired value to A in the </w:t>
      </w:r>
      <w:proofErr w:type="spellStart"/>
      <w:r w:rsidR="00E7371B">
        <w:t>muscimol</w:t>
      </w:r>
      <w:proofErr w:type="spellEnd"/>
      <w:r w:rsidR="00E7371B">
        <w:t xml:space="preserve"> group is sufficient to reduce attention to B so that no learning to B occurs during sessions </w:t>
      </w:r>
      <w:r w:rsidR="00043CF4">
        <w:t>12-14?</w:t>
      </w:r>
    </w:p>
    <w:p w14:paraId="7A9B4533" w14:textId="65DE2736" w:rsidR="00043CF4" w:rsidRDefault="00043CF4">
      <w:pPr>
        <w:pStyle w:val="Commentaire"/>
      </w:pPr>
      <w:r>
        <w:t>Or maybe FiG3-Sup3 is not ruling this out because little attention to B when A is present does not prevent the animal from paying a high attention to B when A is absent (as seems to be the case during sessions 17-19).</w:t>
      </w:r>
    </w:p>
  </w:comment>
  <w:comment w:id="50" w:author="Schoenbaum, Geoffrey (NIH/NIDA) [E]" w:date="2020-09-04T12:45:00Z" w:initials="SG([">
    <w:p w14:paraId="1720A765" w14:textId="77777777" w:rsidR="005A390B" w:rsidRDefault="005A390B">
      <w:pPr>
        <w:pStyle w:val="Commentaire"/>
      </w:pPr>
      <w:r>
        <w:rPr>
          <w:rStyle w:val="Marquedecommentaire"/>
        </w:rPr>
        <w:annotationRef/>
      </w:r>
      <w:r>
        <w:t xml:space="preserve">You might spell this out more.  Also at this point I am confused because you are not talking about the pretraining effect at all.  Have you given up trying to reconcile the two at this point?  Or is this explanation applied to both?   Are you staying that ofc helps after acquisition to ignore the competing alternatives?    I don't imagine you have these data but would you suppose video scoring would show this – that the rats are scratching or doing some other purposeful behavior?   Could be c/w general reports that OFC </w:t>
      </w:r>
      <w:proofErr w:type="spellStart"/>
      <w:r>
        <w:t>manipulatiosn</w:t>
      </w:r>
      <w:proofErr w:type="spellEnd"/>
      <w:r>
        <w:t xml:space="preserve"> affect proper valuation.  In the old literature there are reports of changes in food </w:t>
      </w:r>
      <w:proofErr w:type="spellStart"/>
      <w:r>
        <w:t>preferneces</w:t>
      </w:r>
      <w:proofErr w:type="spellEnd"/>
      <w:r>
        <w:t xml:space="preserve"> or lack of stability.  I think Fellows has data on this.  And of course the </w:t>
      </w:r>
      <w:proofErr w:type="spellStart"/>
      <w:r>
        <w:t>neuroecon</w:t>
      </w:r>
      <w:proofErr w:type="spellEnd"/>
      <w:r>
        <w:t xml:space="preserve"> folks say you become non-transitive in your choices without OFC, though the effect is pretty small….</w:t>
      </w:r>
    </w:p>
    <w:p w14:paraId="73B6D6B8" w14:textId="77777777" w:rsidR="005A390B" w:rsidRDefault="005A390B">
      <w:pPr>
        <w:pStyle w:val="Commentaire"/>
      </w:pPr>
    </w:p>
    <w:p w14:paraId="6762F0AF" w14:textId="77777777" w:rsidR="005A390B" w:rsidRDefault="005A390B">
      <w:pPr>
        <w:pStyle w:val="Commentaire"/>
      </w:pPr>
      <w:r>
        <w:t>would another way to say this be that the rats were more likely to explore rather than exploit without OFC – after learning…?</w:t>
      </w:r>
    </w:p>
    <w:p w14:paraId="104C2529" w14:textId="77777777" w:rsidR="005A390B" w:rsidRDefault="005A390B">
      <w:pPr>
        <w:pStyle w:val="Commentaire"/>
      </w:pPr>
    </w:p>
    <w:p w14:paraId="329A1698" w14:textId="77777777" w:rsidR="005A390B" w:rsidRDefault="005A390B">
      <w:pPr>
        <w:pStyle w:val="Commentaire"/>
      </w:pPr>
      <w:r>
        <w:t>Maybe this is the reason you see it only late.  During early acquisition, the learning is a result of exploring….. so whether you think there is also an error signaling account in addition or whether you think values signaled by ofc help drive exploiting vs exploring, the two effects would work in tandem initially but in opposition later…..?</w:t>
      </w:r>
    </w:p>
    <w:p w14:paraId="285C3168" w14:textId="77777777" w:rsidR="005A390B" w:rsidRDefault="005A390B">
      <w:pPr>
        <w:pStyle w:val="Commentaire"/>
      </w:pPr>
    </w:p>
    <w:p w14:paraId="6AA41175" w14:textId="5D851502" w:rsidR="005A390B" w:rsidRDefault="005A390B">
      <w:pPr>
        <w:pStyle w:val="Commentaire"/>
      </w:pPr>
      <w:r>
        <w:t xml:space="preserve">Our own data say that effects on RPEs of losing OFC will be partial btw and dependent on how explicit and consistent the error signal is.  so I think at least Yael’s model of what OFC is providing to dopamine neurons might be equivocal of what would happen in your </w:t>
      </w:r>
      <w:proofErr w:type="spellStart"/>
      <w:r>
        <w:t>expt</w:t>
      </w:r>
      <w:proofErr w:type="spellEnd"/>
      <w:r>
        <w:t xml:space="preserve"> 2…..</w:t>
      </w:r>
    </w:p>
  </w:comment>
  <w:comment w:id="51" w:author="Schoenbaum, Geoffrey (NIH/NIDA) [E]" w:date="2020-09-04T12:53:00Z" w:initials="SG([">
    <w:p w14:paraId="5583E47D" w14:textId="32363A34" w:rsidR="005A390B" w:rsidRDefault="005A390B">
      <w:pPr>
        <w:pStyle w:val="Commentaire"/>
      </w:pPr>
      <w:r>
        <w:rPr>
          <w:rStyle w:val="Marquedecommentaire"/>
        </w:rPr>
        <w:annotationRef/>
      </w:r>
      <w:r>
        <w:t>Btu this confounds learning again.  Why not just inactivate in a fixed value session and see if they move to exploring more….</w:t>
      </w:r>
    </w:p>
  </w:comment>
  <w:comment w:id="52" w:author="Schoenbaum, Geoffrey (NIH/NIDA) [E]" w:date="2020-09-04T12:55:00Z" w:initials="SG([">
    <w:p w14:paraId="6563B1DB" w14:textId="4348F227" w:rsidR="005A390B" w:rsidRDefault="005A390B">
      <w:pPr>
        <w:pStyle w:val="Commentaire"/>
      </w:pPr>
      <w:r>
        <w:rPr>
          <w:rStyle w:val="Marquedecommentaire"/>
        </w:rPr>
        <w:annotationRef/>
      </w:r>
      <w:r>
        <w:t xml:space="preserve">So then OFC is not necessary for this sort of learning even though this is a </w:t>
      </w:r>
      <w:proofErr w:type="spellStart"/>
      <w:r>
        <w:t>posttraining</w:t>
      </w:r>
      <w:proofErr w:type="spellEnd"/>
      <w:r>
        <w:t xml:space="preserve"> manipulation….</w:t>
      </w:r>
    </w:p>
  </w:comment>
  <w:comment w:id="53" w:author="Schoenbaum, Geoffrey (NIH/NIDA) [E]" w:date="2020-09-04T12:56:00Z" w:initials="SG([">
    <w:p w14:paraId="607E9496" w14:textId="357DFD8F" w:rsidR="005A390B" w:rsidRDefault="005A390B">
      <w:pPr>
        <w:pStyle w:val="Commentaire"/>
      </w:pPr>
      <w:r>
        <w:rPr>
          <w:rStyle w:val="Marquedecommentaire"/>
        </w:rPr>
        <w:annotationRef/>
      </w:r>
      <w:r>
        <w:t>So I am afraid you have lost me here.  One is cued and one is not, but presumably the context is the cue.  I dislike distinctions like that, since one person’s cue is another person’s context at least until we figure out what “cue elementals” are…… so I guess I am not getting why the dissociation.    I shall read on.</w:t>
      </w:r>
    </w:p>
  </w:comment>
  <w:comment w:id="58" w:author="Schoenbaum, Geoffrey (NIH/NIDA) [E]" w:date="2020-09-04T13:00:00Z" w:initials="SG([">
    <w:p w14:paraId="290CD147" w14:textId="36F3CB01" w:rsidR="005A390B" w:rsidRDefault="005A390B">
      <w:pPr>
        <w:pStyle w:val="Commentaire"/>
      </w:pPr>
      <w:r>
        <w:rPr>
          <w:rStyle w:val="Marquedecommentaire"/>
        </w:rPr>
        <w:annotationRef/>
      </w:r>
      <w:r>
        <w:t xml:space="preserve">I think you mean “however” here right?  </w:t>
      </w:r>
    </w:p>
  </w:comment>
  <w:comment w:id="59" w:author="Schoenbaum, Geoffrey (NIH/NIDA) [E]" w:date="2020-09-04T13:01:00Z" w:initials="SG([">
    <w:p w14:paraId="41BFACEC" w14:textId="3A1A4ED2" w:rsidR="005A390B" w:rsidRDefault="005A390B">
      <w:pPr>
        <w:pStyle w:val="Commentaire"/>
      </w:pPr>
      <w:r>
        <w:rPr>
          <w:rStyle w:val="Marquedecommentaire"/>
        </w:rPr>
        <w:annotationRef/>
      </w:r>
      <w:r>
        <w:t>Not sure what This is referring to…..?</w:t>
      </w:r>
    </w:p>
  </w:comment>
  <w:comment w:id="60" w:author="Mehdi Khamassi" w:date="2020-09-09T18:56:00Z" w:initials="MK">
    <w:p w14:paraId="6F4065BD" w14:textId="77777777" w:rsidR="00E83C9C" w:rsidRDefault="00E83C9C">
      <w:pPr>
        <w:pStyle w:val="Commentaire"/>
      </w:pPr>
      <w:r>
        <w:rPr>
          <w:rStyle w:val="Marquedecommentaire"/>
        </w:rPr>
        <w:annotationRef/>
      </w:r>
      <w:r>
        <w:t xml:space="preserve">If I stick to the MB/MF interpretation, that </w:t>
      </w:r>
      <w:proofErr w:type="spellStart"/>
      <w:r>
        <w:t>lOFC</w:t>
      </w:r>
      <w:proofErr w:type="spellEnd"/>
      <w:r>
        <w:t xml:space="preserve"> lesion should produce exactly the opposite effect: </w:t>
      </w:r>
      <w:r w:rsidR="00A815B2">
        <w:t xml:space="preserve">make subjects less goal-trackers and more attracted by the lever. </w:t>
      </w:r>
      <w:r w:rsidR="00A815B2">
        <w:sym w:font="Wingdings" w:char="F04A"/>
      </w:r>
    </w:p>
    <w:p w14:paraId="797DFF99" w14:textId="623C3148" w:rsidR="0051148D" w:rsidRDefault="0051148D">
      <w:pPr>
        <w:pStyle w:val="Commentaire"/>
      </w:pPr>
      <w:r>
        <w:t>But maybe even the effects on ST/GT could differ depending on whether the lesion is done before or after training?</w:t>
      </w:r>
    </w:p>
  </w:comment>
  <w:comment w:id="65" w:author="Mehdi Khamassi" w:date="2020-09-09T19:05:00Z" w:initials="MK">
    <w:p w14:paraId="30CD0988" w14:textId="23E366DA" w:rsidR="003A7CCA" w:rsidRDefault="003A7CCA">
      <w:pPr>
        <w:pStyle w:val="Commentaire"/>
      </w:pPr>
      <w:r>
        <w:rPr>
          <w:rStyle w:val="Marquedecommentaire"/>
        </w:rPr>
        <w:annotationRef/>
      </w:r>
      <w:r>
        <w:t>Maybe here you should already show the reader that you’re cautious because you’re about to contradict this interpretation.</w:t>
      </w:r>
    </w:p>
  </w:comment>
  <w:comment w:id="76" w:author="Schoenbaum, Geoffrey (NIH/NIDA) [E]" w:date="2020-09-04T13:10:00Z" w:initials="SG([">
    <w:p w14:paraId="2A806B8F" w14:textId="604D84CC" w:rsidR="005A390B" w:rsidRDefault="005A390B">
      <w:pPr>
        <w:pStyle w:val="Commentaire"/>
      </w:pPr>
      <w:r>
        <w:rPr>
          <w:rStyle w:val="Marquedecommentaire"/>
        </w:rPr>
        <w:annotationRef/>
      </w:r>
      <w:r>
        <w:t xml:space="preserve">I like this.  I might change this to reflect that this is just one explanation you are advancing.  I think right?  I mean </w:t>
      </w:r>
      <w:proofErr w:type="spellStart"/>
      <w:r>
        <w:t>yo</w:t>
      </w:r>
      <w:proofErr w:type="spellEnd"/>
      <w:r>
        <w:t xml:space="preserve"> are not proposing this – you are just saying that this might make the results consilient with this account….. then below you go on to present another one I am expecting….?</w:t>
      </w:r>
    </w:p>
  </w:comment>
  <w:comment w:id="77" w:author="Mehdi Khamassi" w:date="2020-09-09T19:13:00Z" w:initials="MK">
    <w:p w14:paraId="1AE1CDFE" w14:textId="55F27983" w:rsidR="004A52CC" w:rsidRDefault="004A52CC">
      <w:pPr>
        <w:pStyle w:val="Commentaire"/>
      </w:pPr>
      <w:r>
        <w:rPr>
          <w:rStyle w:val="Marquedecommentaire"/>
        </w:rPr>
        <w:annotationRef/>
      </w:r>
      <w:r>
        <w:t xml:space="preserve">Note that, as seems to me, this interpretation is consistent with the MB-MF interpretation above, </w:t>
      </w:r>
      <w:r w:rsidR="00BD5352">
        <w:t>but makes it richer in the sense that there are not just 2 systems, etc.</w:t>
      </w:r>
    </w:p>
  </w:comment>
  <w:comment w:id="78" w:author="Mehdi Khamassi" w:date="2020-09-09T19:15:00Z" w:initials="MK">
    <w:p w14:paraId="52140650" w14:textId="31C375B2" w:rsidR="00B67135" w:rsidRDefault="00B67135">
      <w:pPr>
        <w:pStyle w:val="Commentaire"/>
      </w:pPr>
      <w:r>
        <w:rPr>
          <w:rStyle w:val="Marquedecommentaire"/>
        </w:rPr>
        <w:annotationRef/>
      </w:r>
      <w:r>
        <w:t xml:space="preserve">Well, I like this interpretation but it sounds contradictory with Geoff’s hypothesis where the OFC is required for state representation. But this interpretation is consistent with the idea that a MF system (or another simple learning system) has access to very basic </w:t>
      </w:r>
      <w:r w:rsidR="002B7787">
        <w:t xml:space="preserve">and inflexible </w:t>
      </w:r>
      <w:r>
        <w:t>state representations.</w:t>
      </w:r>
    </w:p>
  </w:comment>
  <w:comment w:id="79" w:author="Mehdi Khamassi" w:date="2020-09-09T19:17:00Z" w:initials="MK">
    <w:p w14:paraId="5BD9D1F2" w14:textId="3CDA3344" w:rsidR="009877CA" w:rsidRDefault="009877CA">
      <w:pPr>
        <w:pStyle w:val="Commentaire"/>
      </w:pPr>
      <w:r>
        <w:rPr>
          <w:rStyle w:val="Marquedecommentaire"/>
        </w:rPr>
        <w:annotationRef/>
      </w:r>
      <w:r>
        <w:t xml:space="preserve">Here I could not follow how you arrived to this </w:t>
      </w:r>
      <w:r>
        <w:t>claim.</w:t>
      </w:r>
      <w:bookmarkStart w:id="80" w:name="_GoBack"/>
      <w:bookmarkEnd w:id="80"/>
    </w:p>
  </w:comment>
  <w:comment w:id="81" w:author="Schoenbaum, Geoffrey (NIH/NIDA) [E]" w:date="2020-09-04T13:11:00Z" w:initials="SG([">
    <w:p w14:paraId="661D5E71" w14:textId="77777777" w:rsidR="005A390B" w:rsidRDefault="005A390B">
      <w:pPr>
        <w:pStyle w:val="Commentaire"/>
      </w:pPr>
      <w:r>
        <w:rPr>
          <w:rStyle w:val="Marquedecommentaire"/>
        </w:rPr>
        <w:annotationRef/>
      </w:r>
      <w:r>
        <w:t xml:space="preserve">So my general </w:t>
      </w:r>
      <w:proofErr w:type="spellStart"/>
      <w:r>
        <w:t>imporession</w:t>
      </w:r>
      <w:proofErr w:type="spellEnd"/>
      <w:r>
        <w:t xml:space="preserve"> is that this end section is the strongest part I’ve read.  To me this argues for a less confrontational introduction – one more cast as attaching the common misperception that everything is totally normal without OFC – the idea that not necessary means not involved – rather than attacking the theoretical accounts of what OFC is doing, which you come back to here and present very plausible ways these accounts could explain things.  I mean you could certainly argue that the accounts are agnostic on the issue.  But they do not take a strong a priori position that OFC lesions would never </w:t>
      </w:r>
      <w:proofErr w:type="spellStart"/>
      <w:r>
        <w:t>showany</w:t>
      </w:r>
      <w:proofErr w:type="spellEnd"/>
      <w:r>
        <w:t xml:space="preserve"> impact on initial learning……    </w:t>
      </w:r>
    </w:p>
    <w:p w14:paraId="5F4AA54F" w14:textId="77777777" w:rsidR="005A390B" w:rsidRDefault="005A390B">
      <w:pPr>
        <w:pStyle w:val="Commentaire"/>
      </w:pPr>
    </w:p>
    <w:p w14:paraId="18EC73E2" w14:textId="0FBCF689" w:rsidR="005A390B" w:rsidRDefault="005A390B">
      <w:pPr>
        <w:pStyle w:val="Commentaire"/>
      </w:pPr>
    </w:p>
  </w:comment>
  <w:comment w:id="82" w:author="Schoenbaum, Geoffrey (NIH/NIDA) [E]" w:date="2020-09-04T13:13:00Z" w:initials="SG([">
    <w:p w14:paraId="25D3FABD" w14:textId="2A5B38AB" w:rsidR="005A390B" w:rsidRDefault="005A390B">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F650D" w15:done="0"/>
  <w15:commentEx w15:paraId="3D45039A" w15:done="0"/>
  <w15:commentEx w15:paraId="7104BB2F" w15:done="0"/>
  <w15:commentEx w15:paraId="02263AA9" w15:done="0"/>
  <w15:commentEx w15:paraId="127535E4" w15:done="0"/>
  <w15:commentEx w15:paraId="0D103E14" w15:done="0"/>
  <w15:commentEx w15:paraId="0099E0DD" w15:done="0"/>
  <w15:commentEx w15:paraId="121B72B9" w15:done="0"/>
  <w15:commentEx w15:paraId="792628DF" w15:done="0"/>
  <w15:commentEx w15:paraId="014EC44B" w15:done="0"/>
  <w15:commentEx w15:paraId="2E477DEC" w15:done="0"/>
  <w15:commentEx w15:paraId="3463915F" w15:done="0"/>
  <w15:commentEx w15:paraId="0E7C808B" w15:done="0"/>
  <w15:commentEx w15:paraId="76F34B7D" w15:done="0"/>
  <w15:commentEx w15:paraId="3EB48B54" w15:done="0"/>
  <w15:commentEx w15:paraId="2096C3AA" w15:done="0"/>
  <w15:commentEx w15:paraId="3C3A286E" w15:done="0"/>
  <w15:commentEx w15:paraId="5A011D81" w15:done="0"/>
  <w15:commentEx w15:paraId="42DD5B65" w15:done="0"/>
  <w15:commentEx w15:paraId="0654F543" w15:done="0"/>
  <w15:commentEx w15:paraId="4C553B0D" w15:done="0"/>
  <w15:commentEx w15:paraId="44550058" w15:done="0"/>
  <w15:commentEx w15:paraId="7A9B4533" w15:done="0"/>
  <w15:commentEx w15:paraId="6AA41175" w15:done="0"/>
  <w15:commentEx w15:paraId="5583E47D" w15:done="0"/>
  <w15:commentEx w15:paraId="6563B1DB" w15:done="0"/>
  <w15:commentEx w15:paraId="607E9496" w15:done="0"/>
  <w15:commentEx w15:paraId="290CD147" w15:done="0"/>
  <w15:commentEx w15:paraId="41BFACEC" w15:done="0"/>
  <w15:commentEx w15:paraId="797DFF99" w15:done="0"/>
  <w15:commentEx w15:paraId="30CD0988" w15:done="0"/>
  <w15:commentEx w15:paraId="2A806B8F" w15:done="0"/>
  <w15:commentEx w15:paraId="1AE1CDFE" w15:done="0"/>
  <w15:commentEx w15:paraId="52140650" w15:done="0"/>
  <w15:commentEx w15:paraId="5BD9D1F2" w15:done="0"/>
  <w15:commentEx w15:paraId="18EC73E2" w15:done="0"/>
  <w15:commentEx w15:paraId="25D3FABD" w15:paraIdParent="18EC73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B0A2" w16cex:dateUtc="2020-09-03T22:12:00Z"/>
  <w16cex:commentExtensible w16cex:durableId="22FBAF27" w16cex:dateUtc="2020-09-03T22:06:00Z"/>
  <w16cex:commentExtensible w16cex:durableId="22FBB07D" w16cex:dateUtc="2020-09-03T22:12:00Z"/>
  <w16cex:commentExtensible w16cex:durableId="22FBB0FF" w16cex:dateUtc="2020-09-03T22:14:00Z"/>
  <w16cex:commentExtensible w16cex:durableId="22FBB213" w16cex:dateUtc="2020-09-03T22:18:00Z"/>
  <w16cex:commentExtensible w16cex:durableId="22FBB493" w16cex:dateUtc="2020-09-03T22:29:00Z"/>
  <w16cex:commentExtensible w16cex:durableId="22FBB51A" w16cex:dateUtc="2020-09-03T22:31:00Z"/>
  <w16cex:commentExtensible w16cex:durableId="22FCB09B" w16cex:dateUtc="2020-09-04T16:24:00Z"/>
  <w16cex:commentExtensible w16cex:durableId="22FCB10A" w16cex:dateUtc="2020-09-04T16:26:00Z"/>
  <w16cex:commentExtensible w16cex:durableId="22FCB12E" w16cex:dateUtc="2020-09-04T16:27:00Z"/>
  <w16cex:commentExtensible w16cex:durableId="22FCB266" w16cex:dateUtc="2020-09-04T16:32:00Z"/>
  <w16cex:commentExtensible w16cex:durableId="22FCB572" w16cex:dateUtc="2020-09-04T16:45:00Z"/>
  <w16cex:commentExtensible w16cex:durableId="22FCB748" w16cex:dateUtc="2020-09-04T16:53:00Z"/>
  <w16cex:commentExtensible w16cex:durableId="22FCB7B7" w16cex:dateUtc="2020-09-04T16:55:00Z"/>
  <w16cex:commentExtensible w16cex:durableId="22FCB7F9" w16cex:dateUtc="2020-09-04T16:56:00Z"/>
  <w16cex:commentExtensible w16cex:durableId="22FCB8D8" w16cex:dateUtc="2020-09-04T17:00:00Z"/>
  <w16cex:commentExtensible w16cex:durableId="22FCB93D" w16cex:dateUtc="2020-09-04T17:01:00Z"/>
  <w16cex:commentExtensible w16cex:durableId="22FCBB2F" w16cex:dateUtc="2020-09-04T17:10:00Z"/>
  <w16cex:commentExtensible w16cex:durableId="22FCBB8A" w16cex:dateUtc="2020-09-04T17:11:00Z"/>
  <w16cex:commentExtensible w16cex:durableId="22FCBC03" w16cex:dateUtc="2020-09-04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F650D" w16cid:durableId="22FBB0A2"/>
  <w16cid:commentId w16cid:paraId="3D45039A" w16cid:durableId="22FBAF27"/>
  <w16cid:commentId w16cid:paraId="7104BB2F" w16cid:durableId="22FBB07D"/>
  <w16cid:commentId w16cid:paraId="02263AA9" w16cid:durableId="22FBB0FF"/>
  <w16cid:commentId w16cid:paraId="127535E4" w16cid:durableId="22FBB213"/>
  <w16cid:commentId w16cid:paraId="0D103E14" w16cid:durableId="23037AFC"/>
  <w16cid:commentId w16cid:paraId="0099E0DD" w16cid:durableId="22FBB493"/>
  <w16cid:commentId w16cid:paraId="121B72B9" w16cid:durableId="23037C1F"/>
  <w16cid:commentId w16cid:paraId="792628DF" w16cid:durableId="23037D2E"/>
  <w16cid:commentId w16cid:paraId="014EC44B" w16cid:durableId="23038083"/>
  <w16cid:commentId w16cid:paraId="2E477DEC" w16cid:durableId="23038147"/>
  <w16cid:commentId w16cid:paraId="3463915F" w16cid:durableId="22FBB51A"/>
  <w16cid:commentId w16cid:paraId="0E7C808B" w16cid:durableId="22FCB09B"/>
  <w16cid:commentId w16cid:paraId="76F34B7D" w16cid:durableId="23038C86"/>
  <w16cid:commentId w16cid:paraId="3EB48B54" w16cid:durableId="23038C95"/>
  <w16cid:commentId w16cid:paraId="2096C3AA" w16cid:durableId="22FCB10A"/>
  <w16cid:commentId w16cid:paraId="3C3A286E" w16cid:durableId="22FCB12E"/>
  <w16cid:commentId w16cid:paraId="5A011D81" w16cid:durableId="23038E61"/>
  <w16cid:commentId w16cid:paraId="42DD5B65" w16cid:durableId="22FCB266"/>
  <w16cid:commentId w16cid:paraId="0654F543" w16cid:durableId="230394F4"/>
  <w16cid:commentId w16cid:paraId="4C553B0D" w16cid:durableId="230397E4"/>
  <w16cid:commentId w16cid:paraId="44550058" w16cid:durableId="230399B0"/>
  <w16cid:commentId w16cid:paraId="7A9B4533" w16cid:durableId="23039C77"/>
  <w16cid:commentId w16cid:paraId="6AA41175" w16cid:durableId="22FCB572"/>
  <w16cid:commentId w16cid:paraId="5583E47D" w16cid:durableId="22FCB748"/>
  <w16cid:commentId w16cid:paraId="6563B1DB" w16cid:durableId="22FCB7B7"/>
  <w16cid:commentId w16cid:paraId="607E9496" w16cid:durableId="22FCB7F9"/>
  <w16cid:commentId w16cid:paraId="290CD147" w16cid:durableId="22FCB8D8"/>
  <w16cid:commentId w16cid:paraId="41BFACEC" w16cid:durableId="22FCB93D"/>
  <w16cid:commentId w16cid:paraId="797DFF99" w16cid:durableId="2303A3F4"/>
  <w16cid:commentId w16cid:paraId="30CD0988" w16cid:durableId="2303A5F3"/>
  <w16cid:commentId w16cid:paraId="2A806B8F" w16cid:durableId="22FCBB2F"/>
  <w16cid:commentId w16cid:paraId="1AE1CDFE" w16cid:durableId="2303A7C9"/>
  <w16cid:commentId w16cid:paraId="52140650" w16cid:durableId="2303A849"/>
  <w16cid:commentId w16cid:paraId="5BD9D1F2" w16cid:durableId="2303A8C8"/>
  <w16cid:commentId w16cid:paraId="18EC73E2" w16cid:durableId="22FCBB8A"/>
  <w16cid:commentId w16cid:paraId="25D3FABD" w16cid:durableId="22FCB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8BD68" w14:textId="77777777" w:rsidR="008019A7" w:rsidRDefault="008019A7" w:rsidP="009B429F">
      <w:pPr>
        <w:spacing w:after="0" w:line="240" w:lineRule="auto"/>
      </w:pPr>
      <w:r>
        <w:separator/>
      </w:r>
    </w:p>
  </w:endnote>
  <w:endnote w:type="continuationSeparator" w:id="0">
    <w:p w14:paraId="54C44297" w14:textId="77777777" w:rsidR="008019A7" w:rsidRDefault="008019A7" w:rsidP="009B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39B22" w14:textId="77777777" w:rsidR="008019A7" w:rsidRDefault="008019A7" w:rsidP="009B429F">
      <w:pPr>
        <w:spacing w:after="0" w:line="240" w:lineRule="auto"/>
      </w:pPr>
      <w:r>
        <w:separator/>
      </w:r>
    </w:p>
  </w:footnote>
  <w:footnote w:type="continuationSeparator" w:id="0">
    <w:p w14:paraId="46BF6404" w14:textId="77777777" w:rsidR="008019A7" w:rsidRDefault="008019A7" w:rsidP="009B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D4D32"/>
    <w:multiLevelType w:val="hybridMultilevel"/>
    <w:tmpl w:val="B66869FE"/>
    <w:lvl w:ilvl="0" w:tplc="198C9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2CD5"/>
    <w:multiLevelType w:val="hybridMultilevel"/>
    <w:tmpl w:val="2C60C6F4"/>
    <w:lvl w:ilvl="0" w:tplc="F0CC4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601F44"/>
    <w:multiLevelType w:val="hybridMultilevel"/>
    <w:tmpl w:val="ACB295AC"/>
    <w:lvl w:ilvl="0" w:tplc="EAB0FB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enbaum, Geoffrey (NIH/NIDA) [E]">
    <w15:presenceInfo w15:providerId="AD" w15:userId="S::schoenbaumgm@nih.gov::8f3b9289-5e95-4cf6-9b01-dcd83efa6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A"/>
    <w:rsid w:val="00000454"/>
    <w:rsid w:val="00001137"/>
    <w:rsid w:val="00002C93"/>
    <w:rsid w:val="0000311C"/>
    <w:rsid w:val="000043DF"/>
    <w:rsid w:val="00013281"/>
    <w:rsid w:val="00014C30"/>
    <w:rsid w:val="00015DF8"/>
    <w:rsid w:val="0001699A"/>
    <w:rsid w:val="000178FD"/>
    <w:rsid w:val="000206A4"/>
    <w:rsid w:val="00022BFE"/>
    <w:rsid w:val="0002562F"/>
    <w:rsid w:val="00026D2A"/>
    <w:rsid w:val="000273B9"/>
    <w:rsid w:val="00027A91"/>
    <w:rsid w:val="00030E69"/>
    <w:rsid w:val="00033B6B"/>
    <w:rsid w:val="00036D09"/>
    <w:rsid w:val="0004077C"/>
    <w:rsid w:val="00040CB5"/>
    <w:rsid w:val="00040D80"/>
    <w:rsid w:val="00041056"/>
    <w:rsid w:val="00041B0E"/>
    <w:rsid w:val="00042974"/>
    <w:rsid w:val="00042DFE"/>
    <w:rsid w:val="000432F9"/>
    <w:rsid w:val="00043CF4"/>
    <w:rsid w:val="00044A61"/>
    <w:rsid w:val="00044B28"/>
    <w:rsid w:val="00045376"/>
    <w:rsid w:val="000454D6"/>
    <w:rsid w:val="0004752A"/>
    <w:rsid w:val="00050079"/>
    <w:rsid w:val="0005042F"/>
    <w:rsid w:val="000515D0"/>
    <w:rsid w:val="00053481"/>
    <w:rsid w:val="00055101"/>
    <w:rsid w:val="0005681E"/>
    <w:rsid w:val="000573D5"/>
    <w:rsid w:val="000603BF"/>
    <w:rsid w:val="00065370"/>
    <w:rsid w:val="00065EC5"/>
    <w:rsid w:val="0006632F"/>
    <w:rsid w:val="000675A4"/>
    <w:rsid w:val="00071617"/>
    <w:rsid w:val="00073319"/>
    <w:rsid w:val="00073950"/>
    <w:rsid w:val="00074141"/>
    <w:rsid w:val="00075BDE"/>
    <w:rsid w:val="00076F2C"/>
    <w:rsid w:val="00077A1D"/>
    <w:rsid w:val="00080337"/>
    <w:rsid w:val="00080590"/>
    <w:rsid w:val="000847C6"/>
    <w:rsid w:val="00084C0F"/>
    <w:rsid w:val="00086767"/>
    <w:rsid w:val="000869AD"/>
    <w:rsid w:val="000879A2"/>
    <w:rsid w:val="00087E6F"/>
    <w:rsid w:val="0009332E"/>
    <w:rsid w:val="00094391"/>
    <w:rsid w:val="00095486"/>
    <w:rsid w:val="00096B58"/>
    <w:rsid w:val="000975C0"/>
    <w:rsid w:val="000A07F9"/>
    <w:rsid w:val="000A14B5"/>
    <w:rsid w:val="000A248D"/>
    <w:rsid w:val="000A3F99"/>
    <w:rsid w:val="000A4B2C"/>
    <w:rsid w:val="000A56A7"/>
    <w:rsid w:val="000A67A3"/>
    <w:rsid w:val="000A7277"/>
    <w:rsid w:val="000B014B"/>
    <w:rsid w:val="000B0218"/>
    <w:rsid w:val="000B04DE"/>
    <w:rsid w:val="000B0B4F"/>
    <w:rsid w:val="000B0CA0"/>
    <w:rsid w:val="000B393E"/>
    <w:rsid w:val="000B3B57"/>
    <w:rsid w:val="000B42FC"/>
    <w:rsid w:val="000B7FBA"/>
    <w:rsid w:val="000C0906"/>
    <w:rsid w:val="000C41DE"/>
    <w:rsid w:val="000C4CD7"/>
    <w:rsid w:val="000C6140"/>
    <w:rsid w:val="000D3865"/>
    <w:rsid w:val="000D470E"/>
    <w:rsid w:val="000D6F81"/>
    <w:rsid w:val="000D7B1E"/>
    <w:rsid w:val="000D7F6F"/>
    <w:rsid w:val="000E38FD"/>
    <w:rsid w:val="000E6716"/>
    <w:rsid w:val="000E6C9A"/>
    <w:rsid w:val="000E6E66"/>
    <w:rsid w:val="000E7621"/>
    <w:rsid w:val="000F039D"/>
    <w:rsid w:val="000F0A98"/>
    <w:rsid w:val="000F2BF3"/>
    <w:rsid w:val="000F659D"/>
    <w:rsid w:val="000F66F9"/>
    <w:rsid w:val="00103933"/>
    <w:rsid w:val="00105877"/>
    <w:rsid w:val="00107393"/>
    <w:rsid w:val="0010752D"/>
    <w:rsid w:val="00111DD6"/>
    <w:rsid w:val="00113618"/>
    <w:rsid w:val="00114A88"/>
    <w:rsid w:val="00116100"/>
    <w:rsid w:val="001210CF"/>
    <w:rsid w:val="001216A4"/>
    <w:rsid w:val="00121D53"/>
    <w:rsid w:val="00122280"/>
    <w:rsid w:val="001245F1"/>
    <w:rsid w:val="00126EED"/>
    <w:rsid w:val="00130478"/>
    <w:rsid w:val="00130D72"/>
    <w:rsid w:val="00130EC4"/>
    <w:rsid w:val="0013327E"/>
    <w:rsid w:val="001334F3"/>
    <w:rsid w:val="00135D13"/>
    <w:rsid w:val="00136F82"/>
    <w:rsid w:val="001409D4"/>
    <w:rsid w:val="00141B9C"/>
    <w:rsid w:val="001441CA"/>
    <w:rsid w:val="00145779"/>
    <w:rsid w:val="001510CE"/>
    <w:rsid w:val="00152ABF"/>
    <w:rsid w:val="00152EE6"/>
    <w:rsid w:val="001536F4"/>
    <w:rsid w:val="001560E1"/>
    <w:rsid w:val="0015666C"/>
    <w:rsid w:val="001601A8"/>
    <w:rsid w:val="00162074"/>
    <w:rsid w:val="00163969"/>
    <w:rsid w:val="00163C6E"/>
    <w:rsid w:val="0016431B"/>
    <w:rsid w:val="00164A41"/>
    <w:rsid w:val="00164C45"/>
    <w:rsid w:val="00164D4B"/>
    <w:rsid w:val="00165428"/>
    <w:rsid w:val="00166560"/>
    <w:rsid w:val="001665A9"/>
    <w:rsid w:val="001741AA"/>
    <w:rsid w:val="001804AF"/>
    <w:rsid w:val="00181348"/>
    <w:rsid w:val="00183C55"/>
    <w:rsid w:val="00183D51"/>
    <w:rsid w:val="001855D5"/>
    <w:rsid w:val="00185761"/>
    <w:rsid w:val="00186264"/>
    <w:rsid w:val="00192667"/>
    <w:rsid w:val="001926D0"/>
    <w:rsid w:val="0019351A"/>
    <w:rsid w:val="00194513"/>
    <w:rsid w:val="001948FF"/>
    <w:rsid w:val="00195664"/>
    <w:rsid w:val="00195F3B"/>
    <w:rsid w:val="00196D94"/>
    <w:rsid w:val="001979D2"/>
    <w:rsid w:val="001A0CCD"/>
    <w:rsid w:val="001A3FF9"/>
    <w:rsid w:val="001A4FC3"/>
    <w:rsid w:val="001A6C50"/>
    <w:rsid w:val="001A7710"/>
    <w:rsid w:val="001B0649"/>
    <w:rsid w:val="001B1C51"/>
    <w:rsid w:val="001B264C"/>
    <w:rsid w:val="001B31CF"/>
    <w:rsid w:val="001B44BD"/>
    <w:rsid w:val="001B45AB"/>
    <w:rsid w:val="001B7182"/>
    <w:rsid w:val="001B767A"/>
    <w:rsid w:val="001C0DBB"/>
    <w:rsid w:val="001C28CE"/>
    <w:rsid w:val="001C597D"/>
    <w:rsid w:val="001C6A84"/>
    <w:rsid w:val="001C7F89"/>
    <w:rsid w:val="001D0D31"/>
    <w:rsid w:val="001D4A25"/>
    <w:rsid w:val="001D5590"/>
    <w:rsid w:val="001D7A4F"/>
    <w:rsid w:val="001D7BB0"/>
    <w:rsid w:val="001E2351"/>
    <w:rsid w:val="001E271F"/>
    <w:rsid w:val="001E3C42"/>
    <w:rsid w:val="001E5DBB"/>
    <w:rsid w:val="001E631D"/>
    <w:rsid w:val="001E6641"/>
    <w:rsid w:val="001E71CD"/>
    <w:rsid w:val="001F2701"/>
    <w:rsid w:val="001F2782"/>
    <w:rsid w:val="001F5078"/>
    <w:rsid w:val="001F5482"/>
    <w:rsid w:val="001F5AAA"/>
    <w:rsid w:val="001F5FD4"/>
    <w:rsid w:val="001F607A"/>
    <w:rsid w:val="001F6276"/>
    <w:rsid w:val="001F6807"/>
    <w:rsid w:val="001F6963"/>
    <w:rsid w:val="001F78F4"/>
    <w:rsid w:val="00200E3E"/>
    <w:rsid w:val="00200F6F"/>
    <w:rsid w:val="00201EFD"/>
    <w:rsid w:val="00203FE2"/>
    <w:rsid w:val="00204F4E"/>
    <w:rsid w:val="00207AAD"/>
    <w:rsid w:val="00210411"/>
    <w:rsid w:val="00213C14"/>
    <w:rsid w:val="002210B0"/>
    <w:rsid w:val="00221E91"/>
    <w:rsid w:val="00224121"/>
    <w:rsid w:val="00224776"/>
    <w:rsid w:val="00225B25"/>
    <w:rsid w:val="00230585"/>
    <w:rsid w:val="00232DEF"/>
    <w:rsid w:val="00234B11"/>
    <w:rsid w:val="002351F2"/>
    <w:rsid w:val="00236EB0"/>
    <w:rsid w:val="00241F01"/>
    <w:rsid w:val="0024217B"/>
    <w:rsid w:val="00242371"/>
    <w:rsid w:val="002431B3"/>
    <w:rsid w:val="0024476D"/>
    <w:rsid w:val="00246F20"/>
    <w:rsid w:val="0025144D"/>
    <w:rsid w:val="00251AAA"/>
    <w:rsid w:val="00251AD6"/>
    <w:rsid w:val="0025314B"/>
    <w:rsid w:val="002538EE"/>
    <w:rsid w:val="002539A6"/>
    <w:rsid w:val="00255EAB"/>
    <w:rsid w:val="00255F0E"/>
    <w:rsid w:val="002560DE"/>
    <w:rsid w:val="002602D2"/>
    <w:rsid w:val="002607C3"/>
    <w:rsid w:val="0026241D"/>
    <w:rsid w:val="00263DBE"/>
    <w:rsid w:val="002662B5"/>
    <w:rsid w:val="00270A0E"/>
    <w:rsid w:val="00273794"/>
    <w:rsid w:val="002752A9"/>
    <w:rsid w:val="00275BAD"/>
    <w:rsid w:val="002764CD"/>
    <w:rsid w:val="002773FF"/>
    <w:rsid w:val="00282C90"/>
    <w:rsid w:val="00282FC9"/>
    <w:rsid w:val="00284A9C"/>
    <w:rsid w:val="00285D81"/>
    <w:rsid w:val="002860CC"/>
    <w:rsid w:val="002872BC"/>
    <w:rsid w:val="002916F5"/>
    <w:rsid w:val="00293003"/>
    <w:rsid w:val="00297266"/>
    <w:rsid w:val="00297B64"/>
    <w:rsid w:val="00297BC3"/>
    <w:rsid w:val="002A14A8"/>
    <w:rsid w:val="002A3FB3"/>
    <w:rsid w:val="002A6975"/>
    <w:rsid w:val="002A6F2D"/>
    <w:rsid w:val="002A7CA9"/>
    <w:rsid w:val="002A7E8D"/>
    <w:rsid w:val="002B509E"/>
    <w:rsid w:val="002B7787"/>
    <w:rsid w:val="002B7B63"/>
    <w:rsid w:val="002C04B4"/>
    <w:rsid w:val="002C0E64"/>
    <w:rsid w:val="002C4C6C"/>
    <w:rsid w:val="002C5570"/>
    <w:rsid w:val="002D1D77"/>
    <w:rsid w:val="002D2A1F"/>
    <w:rsid w:val="002D3973"/>
    <w:rsid w:val="002D4754"/>
    <w:rsid w:val="002D60D3"/>
    <w:rsid w:val="002E046D"/>
    <w:rsid w:val="002E1DD3"/>
    <w:rsid w:val="002E2A8A"/>
    <w:rsid w:val="002E2B06"/>
    <w:rsid w:val="002E2B52"/>
    <w:rsid w:val="002E41BD"/>
    <w:rsid w:val="002E5FE2"/>
    <w:rsid w:val="002E659B"/>
    <w:rsid w:val="002E66BC"/>
    <w:rsid w:val="002E6720"/>
    <w:rsid w:val="002F04D4"/>
    <w:rsid w:val="002F29AB"/>
    <w:rsid w:val="002F29CE"/>
    <w:rsid w:val="002F2DDC"/>
    <w:rsid w:val="002F32C8"/>
    <w:rsid w:val="002F4F9A"/>
    <w:rsid w:val="002F5298"/>
    <w:rsid w:val="002F583D"/>
    <w:rsid w:val="002F627D"/>
    <w:rsid w:val="002F6E25"/>
    <w:rsid w:val="002F72C5"/>
    <w:rsid w:val="00300D0E"/>
    <w:rsid w:val="003016BD"/>
    <w:rsid w:val="00303412"/>
    <w:rsid w:val="00303C69"/>
    <w:rsid w:val="00304225"/>
    <w:rsid w:val="003055E6"/>
    <w:rsid w:val="00305CC9"/>
    <w:rsid w:val="00306800"/>
    <w:rsid w:val="003068C4"/>
    <w:rsid w:val="00306E00"/>
    <w:rsid w:val="00306F2E"/>
    <w:rsid w:val="00310864"/>
    <w:rsid w:val="0031240D"/>
    <w:rsid w:val="00313969"/>
    <w:rsid w:val="00315052"/>
    <w:rsid w:val="00316B19"/>
    <w:rsid w:val="00316D71"/>
    <w:rsid w:val="00322B48"/>
    <w:rsid w:val="003253A6"/>
    <w:rsid w:val="00326276"/>
    <w:rsid w:val="0032654B"/>
    <w:rsid w:val="0032695E"/>
    <w:rsid w:val="00327F94"/>
    <w:rsid w:val="00330D75"/>
    <w:rsid w:val="00332E34"/>
    <w:rsid w:val="003332C9"/>
    <w:rsid w:val="0033544F"/>
    <w:rsid w:val="00335A9C"/>
    <w:rsid w:val="00337A19"/>
    <w:rsid w:val="00337D23"/>
    <w:rsid w:val="0034169C"/>
    <w:rsid w:val="00341C66"/>
    <w:rsid w:val="00343A5E"/>
    <w:rsid w:val="00345667"/>
    <w:rsid w:val="003456B3"/>
    <w:rsid w:val="00346B9F"/>
    <w:rsid w:val="003504E4"/>
    <w:rsid w:val="003504F2"/>
    <w:rsid w:val="00351423"/>
    <w:rsid w:val="00355873"/>
    <w:rsid w:val="00361B6B"/>
    <w:rsid w:val="00361E53"/>
    <w:rsid w:val="00363416"/>
    <w:rsid w:val="00363D21"/>
    <w:rsid w:val="00365819"/>
    <w:rsid w:val="00367EA9"/>
    <w:rsid w:val="00370C25"/>
    <w:rsid w:val="00371C33"/>
    <w:rsid w:val="00372F9D"/>
    <w:rsid w:val="003730B9"/>
    <w:rsid w:val="00375DDA"/>
    <w:rsid w:val="00380FCC"/>
    <w:rsid w:val="003818AA"/>
    <w:rsid w:val="0038204D"/>
    <w:rsid w:val="00384050"/>
    <w:rsid w:val="00384BA5"/>
    <w:rsid w:val="00385F55"/>
    <w:rsid w:val="003860F3"/>
    <w:rsid w:val="003875B0"/>
    <w:rsid w:val="00391B02"/>
    <w:rsid w:val="003933AA"/>
    <w:rsid w:val="00394431"/>
    <w:rsid w:val="003949C5"/>
    <w:rsid w:val="00395A24"/>
    <w:rsid w:val="003A01E8"/>
    <w:rsid w:val="003A01EC"/>
    <w:rsid w:val="003A0B05"/>
    <w:rsid w:val="003A0F63"/>
    <w:rsid w:val="003A1D41"/>
    <w:rsid w:val="003A345B"/>
    <w:rsid w:val="003A5BC0"/>
    <w:rsid w:val="003A7CCA"/>
    <w:rsid w:val="003A7D3D"/>
    <w:rsid w:val="003A7F4D"/>
    <w:rsid w:val="003B34FF"/>
    <w:rsid w:val="003B3CCD"/>
    <w:rsid w:val="003B74CD"/>
    <w:rsid w:val="003C04CB"/>
    <w:rsid w:val="003C2070"/>
    <w:rsid w:val="003C2DA8"/>
    <w:rsid w:val="003C2DE6"/>
    <w:rsid w:val="003C3F7A"/>
    <w:rsid w:val="003C488A"/>
    <w:rsid w:val="003C5297"/>
    <w:rsid w:val="003D16AE"/>
    <w:rsid w:val="003D18DA"/>
    <w:rsid w:val="003D2335"/>
    <w:rsid w:val="003D5816"/>
    <w:rsid w:val="003D6E74"/>
    <w:rsid w:val="003D73BF"/>
    <w:rsid w:val="003D7543"/>
    <w:rsid w:val="003D7F2D"/>
    <w:rsid w:val="003E0410"/>
    <w:rsid w:val="003E1FF2"/>
    <w:rsid w:val="003E2123"/>
    <w:rsid w:val="003E3D78"/>
    <w:rsid w:val="003E4096"/>
    <w:rsid w:val="003E4251"/>
    <w:rsid w:val="003E6943"/>
    <w:rsid w:val="003E6D4B"/>
    <w:rsid w:val="003E745C"/>
    <w:rsid w:val="003F398D"/>
    <w:rsid w:val="003F4E23"/>
    <w:rsid w:val="003F4E9E"/>
    <w:rsid w:val="003F5257"/>
    <w:rsid w:val="003F6C8A"/>
    <w:rsid w:val="00400837"/>
    <w:rsid w:val="00401DF9"/>
    <w:rsid w:val="00412580"/>
    <w:rsid w:val="004143F0"/>
    <w:rsid w:val="00414EAC"/>
    <w:rsid w:val="00415B7B"/>
    <w:rsid w:val="0041685F"/>
    <w:rsid w:val="00417F8D"/>
    <w:rsid w:val="004224D3"/>
    <w:rsid w:val="00425E8E"/>
    <w:rsid w:val="0043074E"/>
    <w:rsid w:val="0043188B"/>
    <w:rsid w:val="004320CD"/>
    <w:rsid w:val="00433113"/>
    <w:rsid w:val="00433376"/>
    <w:rsid w:val="00433884"/>
    <w:rsid w:val="00433C67"/>
    <w:rsid w:val="00435878"/>
    <w:rsid w:val="0043739F"/>
    <w:rsid w:val="00437A18"/>
    <w:rsid w:val="004403DF"/>
    <w:rsid w:val="00440646"/>
    <w:rsid w:val="00441A0C"/>
    <w:rsid w:val="004437AA"/>
    <w:rsid w:val="00444B66"/>
    <w:rsid w:val="00445EC5"/>
    <w:rsid w:val="004465C9"/>
    <w:rsid w:val="004478A9"/>
    <w:rsid w:val="00452A1C"/>
    <w:rsid w:val="00452CF6"/>
    <w:rsid w:val="00452FC5"/>
    <w:rsid w:val="00454F57"/>
    <w:rsid w:val="004553DB"/>
    <w:rsid w:val="00456D14"/>
    <w:rsid w:val="00460041"/>
    <w:rsid w:val="00460E09"/>
    <w:rsid w:val="00460F35"/>
    <w:rsid w:val="004628FD"/>
    <w:rsid w:val="004632FC"/>
    <w:rsid w:val="00463CC9"/>
    <w:rsid w:val="004645AD"/>
    <w:rsid w:val="00464BF8"/>
    <w:rsid w:val="00465635"/>
    <w:rsid w:val="004673D9"/>
    <w:rsid w:val="004678B0"/>
    <w:rsid w:val="0047033E"/>
    <w:rsid w:val="00472EDF"/>
    <w:rsid w:val="00473937"/>
    <w:rsid w:val="004779A5"/>
    <w:rsid w:val="00480494"/>
    <w:rsid w:val="004807A8"/>
    <w:rsid w:val="00480D53"/>
    <w:rsid w:val="00480E29"/>
    <w:rsid w:val="00481C7F"/>
    <w:rsid w:val="0048388C"/>
    <w:rsid w:val="0048405F"/>
    <w:rsid w:val="00490A6B"/>
    <w:rsid w:val="004962C7"/>
    <w:rsid w:val="004A04C4"/>
    <w:rsid w:val="004A0E9F"/>
    <w:rsid w:val="004A393C"/>
    <w:rsid w:val="004A3E6E"/>
    <w:rsid w:val="004A52CC"/>
    <w:rsid w:val="004A5A4E"/>
    <w:rsid w:val="004A7861"/>
    <w:rsid w:val="004B1729"/>
    <w:rsid w:val="004B292A"/>
    <w:rsid w:val="004C19F3"/>
    <w:rsid w:val="004C2A0F"/>
    <w:rsid w:val="004C3755"/>
    <w:rsid w:val="004C61BE"/>
    <w:rsid w:val="004C76D8"/>
    <w:rsid w:val="004C778B"/>
    <w:rsid w:val="004D11F2"/>
    <w:rsid w:val="004D5DFF"/>
    <w:rsid w:val="004D6812"/>
    <w:rsid w:val="004D6E79"/>
    <w:rsid w:val="004D7755"/>
    <w:rsid w:val="004E0C01"/>
    <w:rsid w:val="004E142A"/>
    <w:rsid w:val="004E1546"/>
    <w:rsid w:val="004E3DAE"/>
    <w:rsid w:val="004E45CA"/>
    <w:rsid w:val="004E69D6"/>
    <w:rsid w:val="004F5644"/>
    <w:rsid w:val="004F616B"/>
    <w:rsid w:val="004F6451"/>
    <w:rsid w:val="004F64A8"/>
    <w:rsid w:val="0050071D"/>
    <w:rsid w:val="00501540"/>
    <w:rsid w:val="00501739"/>
    <w:rsid w:val="00502544"/>
    <w:rsid w:val="00503C1D"/>
    <w:rsid w:val="00503F84"/>
    <w:rsid w:val="0050459E"/>
    <w:rsid w:val="00504A92"/>
    <w:rsid w:val="00504ACE"/>
    <w:rsid w:val="00505FC1"/>
    <w:rsid w:val="00506B43"/>
    <w:rsid w:val="0050758B"/>
    <w:rsid w:val="00507DF7"/>
    <w:rsid w:val="00510C29"/>
    <w:rsid w:val="0051147E"/>
    <w:rsid w:val="0051148D"/>
    <w:rsid w:val="00512AA5"/>
    <w:rsid w:val="00512B9A"/>
    <w:rsid w:val="0051370F"/>
    <w:rsid w:val="005243AB"/>
    <w:rsid w:val="00524762"/>
    <w:rsid w:val="0052592B"/>
    <w:rsid w:val="0052631C"/>
    <w:rsid w:val="0052691C"/>
    <w:rsid w:val="005279C3"/>
    <w:rsid w:val="00531008"/>
    <w:rsid w:val="0053202D"/>
    <w:rsid w:val="00532C62"/>
    <w:rsid w:val="00533068"/>
    <w:rsid w:val="005334C2"/>
    <w:rsid w:val="00534362"/>
    <w:rsid w:val="00534EFE"/>
    <w:rsid w:val="00535A3C"/>
    <w:rsid w:val="00535B6F"/>
    <w:rsid w:val="00537C4F"/>
    <w:rsid w:val="00537E09"/>
    <w:rsid w:val="00540FA8"/>
    <w:rsid w:val="0054320C"/>
    <w:rsid w:val="00543681"/>
    <w:rsid w:val="00543702"/>
    <w:rsid w:val="00543913"/>
    <w:rsid w:val="00546588"/>
    <w:rsid w:val="005540C4"/>
    <w:rsid w:val="005552D2"/>
    <w:rsid w:val="00556135"/>
    <w:rsid w:val="00557059"/>
    <w:rsid w:val="00557282"/>
    <w:rsid w:val="00564D0F"/>
    <w:rsid w:val="00567C1F"/>
    <w:rsid w:val="00570647"/>
    <w:rsid w:val="00571489"/>
    <w:rsid w:val="00571AFB"/>
    <w:rsid w:val="005741DA"/>
    <w:rsid w:val="005772BC"/>
    <w:rsid w:val="005800A3"/>
    <w:rsid w:val="0058286B"/>
    <w:rsid w:val="00583072"/>
    <w:rsid w:val="0058685B"/>
    <w:rsid w:val="0059267C"/>
    <w:rsid w:val="00595DEF"/>
    <w:rsid w:val="00596AFF"/>
    <w:rsid w:val="00596DA9"/>
    <w:rsid w:val="005A027E"/>
    <w:rsid w:val="005A0587"/>
    <w:rsid w:val="005A15D6"/>
    <w:rsid w:val="005A26E3"/>
    <w:rsid w:val="005A26E5"/>
    <w:rsid w:val="005A390B"/>
    <w:rsid w:val="005A4B5E"/>
    <w:rsid w:val="005A5DE9"/>
    <w:rsid w:val="005A6D9A"/>
    <w:rsid w:val="005B04CA"/>
    <w:rsid w:val="005B16B3"/>
    <w:rsid w:val="005B1BC7"/>
    <w:rsid w:val="005B2C3C"/>
    <w:rsid w:val="005B4A70"/>
    <w:rsid w:val="005B4B6F"/>
    <w:rsid w:val="005B51AF"/>
    <w:rsid w:val="005B564D"/>
    <w:rsid w:val="005B6748"/>
    <w:rsid w:val="005B77CF"/>
    <w:rsid w:val="005B7D1F"/>
    <w:rsid w:val="005C12E4"/>
    <w:rsid w:val="005C16B3"/>
    <w:rsid w:val="005C336A"/>
    <w:rsid w:val="005C534C"/>
    <w:rsid w:val="005D448A"/>
    <w:rsid w:val="005D45BE"/>
    <w:rsid w:val="005D4BD9"/>
    <w:rsid w:val="005D7B41"/>
    <w:rsid w:val="005E0701"/>
    <w:rsid w:val="005E3A2A"/>
    <w:rsid w:val="005E47B5"/>
    <w:rsid w:val="005E61C0"/>
    <w:rsid w:val="005E63EC"/>
    <w:rsid w:val="005F0102"/>
    <w:rsid w:val="005F0261"/>
    <w:rsid w:val="005F2509"/>
    <w:rsid w:val="005F2F34"/>
    <w:rsid w:val="00601DD1"/>
    <w:rsid w:val="006023D5"/>
    <w:rsid w:val="00604A6B"/>
    <w:rsid w:val="00605457"/>
    <w:rsid w:val="006058F8"/>
    <w:rsid w:val="00610DCE"/>
    <w:rsid w:val="00615316"/>
    <w:rsid w:val="006159CE"/>
    <w:rsid w:val="00616B8E"/>
    <w:rsid w:val="00621FE0"/>
    <w:rsid w:val="00622102"/>
    <w:rsid w:val="00623457"/>
    <w:rsid w:val="006243D2"/>
    <w:rsid w:val="00625094"/>
    <w:rsid w:val="006250AA"/>
    <w:rsid w:val="006255AB"/>
    <w:rsid w:val="006256F7"/>
    <w:rsid w:val="00625F62"/>
    <w:rsid w:val="00626E0D"/>
    <w:rsid w:val="00632BFC"/>
    <w:rsid w:val="00634659"/>
    <w:rsid w:val="00636F32"/>
    <w:rsid w:val="0063715E"/>
    <w:rsid w:val="00637C18"/>
    <w:rsid w:val="00640836"/>
    <w:rsid w:val="006410ED"/>
    <w:rsid w:val="0064141C"/>
    <w:rsid w:val="00642615"/>
    <w:rsid w:val="006437C1"/>
    <w:rsid w:val="00643A0B"/>
    <w:rsid w:val="006444FC"/>
    <w:rsid w:val="006458A1"/>
    <w:rsid w:val="006464EA"/>
    <w:rsid w:val="00646587"/>
    <w:rsid w:val="0065320A"/>
    <w:rsid w:val="006538C3"/>
    <w:rsid w:val="006539CF"/>
    <w:rsid w:val="006542DB"/>
    <w:rsid w:val="00656441"/>
    <w:rsid w:val="00656E11"/>
    <w:rsid w:val="00660401"/>
    <w:rsid w:val="00660446"/>
    <w:rsid w:val="00661D73"/>
    <w:rsid w:val="00661EF8"/>
    <w:rsid w:val="00665855"/>
    <w:rsid w:val="0066632D"/>
    <w:rsid w:val="0067425B"/>
    <w:rsid w:val="00674964"/>
    <w:rsid w:val="006760B6"/>
    <w:rsid w:val="00676101"/>
    <w:rsid w:val="00677C5E"/>
    <w:rsid w:val="00680001"/>
    <w:rsid w:val="00682AAB"/>
    <w:rsid w:val="00687FED"/>
    <w:rsid w:val="00690A1C"/>
    <w:rsid w:val="00691C23"/>
    <w:rsid w:val="006937D2"/>
    <w:rsid w:val="0069398B"/>
    <w:rsid w:val="00695421"/>
    <w:rsid w:val="00695ECB"/>
    <w:rsid w:val="00696465"/>
    <w:rsid w:val="00696874"/>
    <w:rsid w:val="006A149F"/>
    <w:rsid w:val="006A19B3"/>
    <w:rsid w:val="006A1A2D"/>
    <w:rsid w:val="006A55EB"/>
    <w:rsid w:val="006A66F0"/>
    <w:rsid w:val="006B0EA1"/>
    <w:rsid w:val="006B15A4"/>
    <w:rsid w:val="006B3029"/>
    <w:rsid w:val="006B4DE6"/>
    <w:rsid w:val="006B6A0F"/>
    <w:rsid w:val="006B6F29"/>
    <w:rsid w:val="006B778A"/>
    <w:rsid w:val="006C019A"/>
    <w:rsid w:val="006C22EA"/>
    <w:rsid w:val="006C50F0"/>
    <w:rsid w:val="006C7CDE"/>
    <w:rsid w:val="006D0368"/>
    <w:rsid w:val="006D28FD"/>
    <w:rsid w:val="006D2B09"/>
    <w:rsid w:val="006D39C9"/>
    <w:rsid w:val="006E2B71"/>
    <w:rsid w:val="006E31DD"/>
    <w:rsid w:val="006E32DB"/>
    <w:rsid w:val="006E359C"/>
    <w:rsid w:val="006E44B7"/>
    <w:rsid w:val="006E5B91"/>
    <w:rsid w:val="006E65C7"/>
    <w:rsid w:val="006E7445"/>
    <w:rsid w:val="006F543E"/>
    <w:rsid w:val="006F5A97"/>
    <w:rsid w:val="006F737B"/>
    <w:rsid w:val="00700361"/>
    <w:rsid w:val="0070396B"/>
    <w:rsid w:val="007065D9"/>
    <w:rsid w:val="0070666A"/>
    <w:rsid w:val="00706A28"/>
    <w:rsid w:val="00706BE6"/>
    <w:rsid w:val="00707EC5"/>
    <w:rsid w:val="007104EF"/>
    <w:rsid w:val="00710BD9"/>
    <w:rsid w:val="00711464"/>
    <w:rsid w:val="00711B76"/>
    <w:rsid w:val="00715661"/>
    <w:rsid w:val="00721BE9"/>
    <w:rsid w:val="00722D0E"/>
    <w:rsid w:val="00732969"/>
    <w:rsid w:val="00732FEA"/>
    <w:rsid w:val="007344AB"/>
    <w:rsid w:val="0074162A"/>
    <w:rsid w:val="00742AB3"/>
    <w:rsid w:val="00742E9A"/>
    <w:rsid w:val="00743EC4"/>
    <w:rsid w:val="007451E6"/>
    <w:rsid w:val="00746E67"/>
    <w:rsid w:val="00751512"/>
    <w:rsid w:val="007517B6"/>
    <w:rsid w:val="007518B0"/>
    <w:rsid w:val="00752169"/>
    <w:rsid w:val="007561D2"/>
    <w:rsid w:val="0075622A"/>
    <w:rsid w:val="00760F60"/>
    <w:rsid w:val="007620C6"/>
    <w:rsid w:val="00763958"/>
    <w:rsid w:val="0076644E"/>
    <w:rsid w:val="00767F48"/>
    <w:rsid w:val="00770053"/>
    <w:rsid w:val="00772C3E"/>
    <w:rsid w:val="0077404F"/>
    <w:rsid w:val="007740BE"/>
    <w:rsid w:val="0077411D"/>
    <w:rsid w:val="00774351"/>
    <w:rsid w:val="007747F8"/>
    <w:rsid w:val="00774CAC"/>
    <w:rsid w:val="00775821"/>
    <w:rsid w:val="007770CA"/>
    <w:rsid w:val="00780992"/>
    <w:rsid w:val="0078157E"/>
    <w:rsid w:val="00782A13"/>
    <w:rsid w:val="0078411D"/>
    <w:rsid w:val="00791EE5"/>
    <w:rsid w:val="00794042"/>
    <w:rsid w:val="00794BD4"/>
    <w:rsid w:val="00795184"/>
    <w:rsid w:val="007964CF"/>
    <w:rsid w:val="00796AF5"/>
    <w:rsid w:val="007971B5"/>
    <w:rsid w:val="007A0709"/>
    <w:rsid w:val="007A0B33"/>
    <w:rsid w:val="007A3DED"/>
    <w:rsid w:val="007A4219"/>
    <w:rsid w:val="007A67E7"/>
    <w:rsid w:val="007A7254"/>
    <w:rsid w:val="007B2EE6"/>
    <w:rsid w:val="007B44AE"/>
    <w:rsid w:val="007B51C6"/>
    <w:rsid w:val="007B6F7C"/>
    <w:rsid w:val="007B736F"/>
    <w:rsid w:val="007B75B5"/>
    <w:rsid w:val="007C029B"/>
    <w:rsid w:val="007C2353"/>
    <w:rsid w:val="007C26F3"/>
    <w:rsid w:val="007C67EA"/>
    <w:rsid w:val="007C6922"/>
    <w:rsid w:val="007C72EC"/>
    <w:rsid w:val="007D0794"/>
    <w:rsid w:val="007D0A4A"/>
    <w:rsid w:val="007D1A58"/>
    <w:rsid w:val="007D2402"/>
    <w:rsid w:val="007D34D6"/>
    <w:rsid w:val="007D45F1"/>
    <w:rsid w:val="007D51D7"/>
    <w:rsid w:val="007D77C7"/>
    <w:rsid w:val="007E0427"/>
    <w:rsid w:val="007E08F0"/>
    <w:rsid w:val="007E2415"/>
    <w:rsid w:val="007E2F04"/>
    <w:rsid w:val="007E5A72"/>
    <w:rsid w:val="007E5B5B"/>
    <w:rsid w:val="007E76D6"/>
    <w:rsid w:val="007F0771"/>
    <w:rsid w:val="007F10DB"/>
    <w:rsid w:val="007F206C"/>
    <w:rsid w:val="007F58B6"/>
    <w:rsid w:val="007F67D5"/>
    <w:rsid w:val="007F7FFA"/>
    <w:rsid w:val="008008AE"/>
    <w:rsid w:val="008008D5"/>
    <w:rsid w:val="00800AE5"/>
    <w:rsid w:val="00801814"/>
    <w:rsid w:val="0080192A"/>
    <w:rsid w:val="008019A7"/>
    <w:rsid w:val="00804058"/>
    <w:rsid w:val="00807603"/>
    <w:rsid w:val="00807B41"/>
    <w:rsid w:val="00811F0D"/>
    <w:rsid w:val="0081295A"/>
    <w:rsid w:val="008136EA"/>
    <w:rsid w:val="008212F5"/>
    <w:rsid w:val="00821693"/>
    <w:rsid w:val="0082170C"/>
    <w:rsid w:val="00823BA6"/>
    <w:rsid w:val="00823E9F"/>
    <w:rsid w:val="00825403"/>
    <w:rsid w:val="00827F8B"/>
    <w:rsid w:val="00830B75"/>
    <w:rsid w:val="00831127"/>
    <w:rsid w:val="008324AD"/>
    <w:rsid w:val="008332A6"/>
    <w:rsid w:val="00833896"/>
    <w:rsid w:val="008359E2"/>
    <w:rsid w:val="00836290"/>
    <w:rsid w:val="00837D5A"/>
    <w:rsid w:val="0084057B"/>
    <w:rsid w:val="00844071"/>
    <w:rsid w:val="00845073"/>
    <w:rsid w:val="00845C6A"/>
    <w:rsid w:val="008477FB"/>
    <w:rsid w:val="00850B81"/>
    <w:rsid w:val="008522FC"/>
    <w:rsid w:val="00852326"/>
    <w:rsid w:val="0085278A"/>
    <w:rsid w:val="0085279F"/>
    <w:rsid w:val="0085347E"/>
    <w:rsid w:val="00853BD7"/>
    <w:rsid w:val="00855EB4"/>
    <w:rsid w:val="00860445"/>
    <w:rsid w:val="00861576"/>
    <w:rsid w:val="0086392A"/>
    <w:rsid w:val="00863FE8"/>
    <w:rsid w:val="0086528B"/>
    <w:rsid w:val="008665CD"/>
    <w:rsid w:val="00866DA5"/>
    <w:rsid w:val="00867090"/>
    <w:rsid w:val="00867748"/>
    <w:rsid w:val="008718F1"/>
    <w:rsid w:val="008748FB"/>
    <w:rsid w:val="00874FCA"/>
    <w:rsid w:val="00875ED3"/>
    <w:rsid w:val="008775A0"/>
    <w:rsid w:val="00877A84"/>
    <w:rsid w:val="0088149E"/>
    <w:rsid w:val="00882B4C"/>
    <w:rsid w:val="00883B45"/>
    <w:rsid w:val="0088614C"/>
    <w:rsid w:val="00886AF6"/>
    <w:rsid w:val="00886BC2"/>
    <w:rsid w:val="00886F0D"/>
    <w:rsid w:val="00887885"/>
    <w:rsid w:val="00887FA5"/>
    <w:rsid w:val="00891564"/>
    <w:rsid w:val="0089199C"/>
    <w:rsid w:val="00891B0D"/>
    <w:rsid w:val="008A0350"/>
    <w:rsid w:val="008A0EA4"/>
    <w:rsid w:val="008A3871"/>
    <w:rsid w:val="008A63AF"/>
    <w:rsid w:val="008A63B1"/>
    <w:rsid w:val="008A7197"/>
    <w:rsid w:val="008B0792"/>
    <w:rsid w:val="008B2DD8"/>
    <w:rsid w:val="008C23AF"/>
    <w:rsid w:val="008C2F88"/>
    <w:rsid w:val="008C3B4A"/>
    <w:rsid w:val="008C3F68"/>
    <w:rsid w:val="008C433B"/>
    <w:rsid w:val="008C5B73"/>
    <w:rsid w:val="008C5EF8"/>
    <w:rsid w:val="008C6212"/>
    <w:rsid w:val="008C6B1A"/>
    <w:rsid w:val="008C6C49"/>
    <w:rsid w:val="008C6FF4"/>
    <w:rsid w:val="008C7D3A"/>
    <w:rsid w:val="008D1C27"/>
    <w:rsid w:val="008D2844"/>
    <w:rsid w:val="008D358C"/>
    <w:rsid w:val="008D35CB"/>
    <w:rsid w:val="008D6215"/>
    <w:rsid w:val="008D784C"/>
    <w:rsid w:val="008D7A40"/>
    <w:rsid w:val="008E0487"/>
    <w:rsid w:val="008E14AB"/>
    <w:rsid w:val="008E5F9E"/>
    <w:rsid w:val="008E7B67"/>
    <w:rsid w:val="008F1072"/>
    <w:rsid w:val="008F1B97"/>
    <w:rsid w:val="008F2FFA"/>
    <w:rsid w:val="008F5AA7"/>
    <w:rsid w:val="008F6113"/>
    <w:rsid w:val="008F6327"/>
    <w:rsid w:val="008F6C9F"/>
    <w:rsid w:val="008F7D8D"/>
    <w:rsid w:val="009010DA"/>
    <w:rsid w:val="00901C92"/>
    <w:rsid w:val="0090306A"/>
    <w:rsid w:val="0090662A"/>
    <w:rsid w:val="0090665A"/>
    <w:rsid w:val="009074AC"/>
    <w:rsid w:val="009102DB"/>
    <w:rsid w:val="00910A96"/>
    <w:rsid w:val="00910F5E"/>
    <w:rsid w:val="0091270B"/>
    <w:rsid w:val="009147A1"/>
    <w:rsid w:val="00915131"/>
    <w:rsid w:val="0091635A"/>
    <w:rsid w:val="00916723"/>
    <w:rsid w:val="00917133"/>
    <w:rsid w:val="00917E4F"/>
    <w:rsid w:val="00920EA3"/>
    <w:rsid w:val="00921721"/>
    <w:rsid w:val="00922170"/>
    <w:rsid w:val="0092235C"/>
    <w:rsid w:val="00923A58"/>
    <w:rsid w:val="00925F44"/>
    <w:rsid w:val="00930AFD"/>
    <w:rsid w:val="009320DE"/>
    <w:rsid w:val="00932D80"/>
    <w:rsid w:val="00933B2C"/>
    <w:rsid w:val="00933BE4"/>
    <w:rsid w:val="00934FA4"/>
    <w:rsid w:val="0093633B"/>
    <w:rsid w:val="00940ADC"/>
    <w:rsid w:val="00940CE6"/>
    <w:rsid w:val="00941DBD"/>
    <w:rsid w:val="00944175"/>
    <w:rsid w:val="00945098"/>
    <w:rsid w:val="00946107"/>
    <w:rsid w:val="00947DFB"/>
    <w:rsid w:val="0095246F"/>
    <w:rsid w:val="00952E58"/>
    <w:rsid w:val="00954928"/>
    <w:rsid w:val="00955064"/>
    <w:rsid w:val="009550DE"/>
    <w:rsid w:val="009607C4"/>
    <w:rsid w:val="00963535"/>
    <w:rsid w:val="00964000"/>
    <w:rsid w:val="0096688D"/>
    <w:rsid w:val="00971589"/>
    <w:rsid w:val="00980EBF"/>
    <w:rsid w:val="00981EE0"/>
    <w:rsid w:val="00982A5D"/>
    <w:rsid w:val="00985C1A"/>
    <w:rsid w:val="00986352"/>
    <w:rsid w:val="00987449"/>
    <w:rsid w:val="009877CA"/>
    <w:rsid w:val="009900A4"/>
    <w:rsid w:val="00991CBB"/>
    <w:rsid w:val="00991F59"/>
    <w:rsid w:val="00991FE5"/>
    <w:rsid w:val="00993630"/>
    <w:rsid w:val="00993C2A"/>
    <w:rsid w:val="00994493"/>
    <w:rsid w:val="00994C11"/>
    <w:rsid w:val="0099516D"/>
    <w:rsid w:val="00995D81"/>
    <w:rsid w:val="009A0B5F"/>
    <w:rsid w:val="009A0EE4"/>
    <w:rsid w:val="009A2194"/>
    <w:rsid w:val="009A3D22"/>
    <w:rsid w:val="009A59B2"/>
    <w:rsid w:val="009B054B"/>
    <w:rsid w:val="009B066B"/>
    <w:rsid w:val="009B429F"/>
    <w:rsid w:val="009B4595"/>
    <w:rsid w:val="009B480B"/>
    <w:rsid w:val="009B4AE1"/>
    <w:rsid w:val="009B6225"/>
    <w:rsid w:val="009C2B3F"/>
    <w:rsid w:val="009D04C1"/>
    <w:rsid w:val="009D07D9"/>
    <w:rsid w:val="009D1937"/>
    <w:rsid w:val="009D1CF6"/>
    <w:rsid w:val="009D3AEB"/>
    <w:rsid w:val="009D524A"/>
    <w:rsid w:val="009D5F3F"/>
    <w:rsid w:val="009D674F"/>
    <w:rsid w:val="009D73C0"/>
    <w:rsid w:val="009D75C7"/>
    <w:rsid w:val="009E0344"/>
    <w:rsid w:val="009E506C"/>
    <w:rsid w:val="009E6850"/>
    <w:rsid w:val="009F182F"/>
    <w:rsid w:val="009F308F"/>
    <w:rsid w:val="009F4800"/>
    <w:rsid w:val="009F5A79"/>
    <w:rsid w:val="009F5D99"/>
    <w:rsid w:val="009F60E6"/>
    <w:rsid w:val="009F6997"/>
    <w:rsid w:val="00A01A57"/>
    <w:rsid w:val="00A01FAF"/>
    <w:rsid w:val="00A048C8"/>
    <w:rsid w:val="00A04D1B"/>
    <w:rsid w:val="00A06271"/>
    <w:rsid w:val="00A06C75"/>
    <w:rsid w:val="00A12F6E"/>
    <w:rsid w:val="00A13431"/>
    <w:rsid w:val="00A143A4"/>
    <w:rsid w:val="00A165E4"/>
    <w:rsid w:val="00A16710"/>
    <w:rsid w:val="00A1696E"/>
    <w:rsid w:val="00A226F4"/>
    <w:rsid w:val="00A2443D"/>
    <w:rsid w:val="00A250AA"/>
    <w:rsid w:val="00A27D6F"/>
    <w:rsid w:val="00A326C0"/>
    <w:rsid w:val="00A34539"/>
    <w:rsid w:val="00A34C78"/>
    <w:rsid w:val="00A351B9"/>
    <w:rsid w:val="00A35CB4"/>
    <w:rsid w:val="00A361DA"/>
    <w:rsid w:val="00A37C5C"/>
    <w:rsid w:val="00A4094A"/>
    <w:rsid w:val="00A412BD"/>
    <w:rsid w:val="00A420AB"/>
    <w:rsid w:val="00A426B6"/>
    <w:rsid w:val="00A42E20"/>
    <w:rsid w:val="00A4541B"/>
    <w:rsid w:val="00A45624"/>
    <w:rsid w:val="00A51DE2"/>
    <w:rsid w:val="00A56A19"/>
    <w:rsid w:val="00A5719C"/>
    <w:rsid w:val="00A616F1"/>
    <w:rsid w:val="00A62B52"/>
    <w:rsid w:val="00A64207"/>
    <w:rsid w:val="00A65BB3"/>
    <w:rsid w:val="00A65E1D"/>
    <w:rsid w:val="00A669E6"/>
    <w:rsid w:val="00A7033C"/>
    <w:rsid w:val="00A7372C"/>
    <w:rsid w:val="00A74C45"/>
    <w:rsid w:val="00A75BA9"/>
    <w:rsid w:val="00A80039"/>
    <w:rsid w:val="00A80FF8"/>
    <w:rsid w:val="00A8110C"/>
    <w:rsid w:val="00A815B2"/>
    <w:rsid w:val="00A82FD4"/>
    <w:rsid w:val="00A83BD3"/>
    <w:rsid w:val="00A846BE"/>
    <w:rsid w:val="00A84EE9"/>
    <w:rsid w:val="00A85597"/>
    <w:rsid w:val="00A9040B"/>
    <w:rsid w:val="00A91346"/>
    <w:rsid w:val="00A91468"/>
    <w:rsid w:val="00A929E2"/>
    <w:rsid w:val="00A9356B"/>
    <w:rsid w:val="00A963DE"/>
    <w:rsid w:val="00A96C2E"/>
    <w:rsid w:val="00A96E48"/>
    <w:rsid w:val="00AA037B"/>
    <w:rsid w:val="00AA0A4B"/>
    <w:rsid w:val="00AA2CCD"/>
    <w:rsid w:val="00AA2D39"/>
    <w:rsid w:val="00AA2F48"/>
    <w:rsid w:val="00AA437A"/>
    <w:rsid w:val="00AA4E09"/>
    <w:rsid w:val="00AA7A0B"/>
    <w:rsid w:val="00AB44D5"/>
    <w:rsid w:val="00AB613A"/>
    <w:rsid w:val="00AB6F44"/>
    <w:rsid w:val="00AB79FB"/>
    <w:rsid w:val="00AC048E"/>
    <w:rsid w:val="00AC0C3E"/>
    <w:rsid w:val="00AC1D9C"/>
    <w:rsid w:val="00AC3473"/>
    <w:rsid w:val="00AC46D2"/>
    <w:rsid w:val="00AC6E3A"/>
    <w:rsid w:val="00AC7684"/>
    <w:rsid w:val="00AD1614"/>
    <w:rsid w:val="00AD3D0F"/>
    <w:rsid w:val="00AD79B7"/>
    <w:rsid w:val="00AE168F"/>
    <w:rsid w:val="00AE2BCB"/>
    <w:rsid w:val="00AE4A50"/>
    <w:rsid w:val="00AE518A"/>
    <w:rsid w:val="00AE608D"/>
    <w:rsid w:val="00AF0E41"/>
    <w:rsid w:val="00AF30A0"/>
    <w:rsid w:val="00AF31DD"/>
    <w:rsid w:val="00AF7D28"/>
    <w:rsid w:val="00B1010F"/>
    <w:rsid w:val="00B103A5"/>
    <w:rsid w:val="00B11086"/>
    <w:rsid w:val="00B11845"/>
    <w:rsid w:val="00B1279E"/>
    <w:rsid w:val="00B133D5"/>
    <w:rsid w:val="00B15346"/>
    <w:rsid w:val="00B1727B"/>
    <w:rsid w:val="00B17E5F"/>
    <w:rsid w:val="00B20B12"/>
    <w:rsid w:val="00B20B27"/>
    <w:rsid w:val="00B23964"/>
    <w:rsid w:val="00B25283"/>
    <w:rsid w:val="00B2583B"/>
    <w:rsid w:val="00B25B14"/>
    <w:rsid w:val="00B26A49"/>
    <w:rsid w:val="00B27FF5"/>
    <w:rsid w:val="00B30A7F"/>
    <w:rsid w:val="00B31871"/>
    <w:rsid w:val="00B331EA"/>
    <w:rsid w:val="00B336DF"/>
    <w:rsid w:val="00B439E2"/>
    <w:rsid w:val="00B44CC2"/>
    <w:rsid w:val="00B4510C"/>
    <w:rsid w:val="00B45BBC"/>
    <w:rsid w:val="00B4632A"/>
    <w:rsid w:val="00B46440"/>
    <w:rsid w:val="00B4683D"/>
    <w:rsid w:val="00B511A7"/>
    <w:rsid w:val="00B53A9D"/>
    <w:rsid w:val="00B5493A"/>
    <w:rsid w:val="00B54C85"/>
    <w:rsid w:val="00B579B7"/>
    <w:rsid w:val="00B62AE8"/>
    <w:rsid w:val="00B67135"/>
    <w:rsid w:val="00B67BF0"/>
    <w:rsid w:val="00B72D91"/>
    <w:rsid w:val="00B73B3F"/>
    <w:rsid w:val="00B80006"/>
    <w:rsid w:val="00B81857"/>
    <w:rsid w:val="00B81C36"/>
    <w:rsid w:val="00B857F4"/>
    <w:rsid w:val="00B9029E"/>
    <w:rsid w:val="00B904F5"/>
    <w:rsid w:val="00B916E2"/>
    <w:rsid w:val="00B91D51"/>
    <w:rsid w:val="00B944F0"/>
    <w:rsid w:val="00B948AE"/>
    <w:rsid w:val="00B953DD"/>
    <w:rsid w:val="00B9576A"/>
    <w:rsid w:val="00B95E73"/>
    <w:rsid w:val="00B96F0D"/>
    <w:rsid w:val="00B978A9"/>
    <w:rsid w:val="00B97AAB"/>
    <w:rsid w:val="00BA1803"/>
    <w:rsid w:val="00BA1A91"/>
    <w:rsid w:val="00BA1AB2"/>
    <w:rsid w:val="00BA3005"/>
    <w:rsid w:val="00BA4358"/>
    <w:rsid w:val="00BA508F"/>
    <w:rsid w:val="00BA6666"/>
    <w:rsid w:val="00BA7063"/>
    <w:rsid w:val="00BA770E"/>
    <w:rsid w:val="00BB63C8"/>
    <w:rsid w:val="00BC09EF"/>
    <w:rsid w:val="00BC5056"/>
    <w:rsid w:val="00BC5A55"/>
    <w:rsid w:val="00BC7F38"/>
    <w:rsid w:val="00BD3437"/>
    <w:rsid w:val="00BD388E"/>
    <w:rsid w:val="00BD455B"/>
    <w:rsid w:val="00BD5352"/>
    <w:rsid w:val="00BD55FF"/>
    <w:rsid w:val="00BD74AA"/>
    <w:rsid w:val="00BE07A3"/>
    <w:rsid w:val="00BE0CCE"/>
    <w:rsid w:val="00BE14EE"/>
    <w:rsid w:val="00BE210D"/>
    <w:rsid w:val="00BE2634"/>
    <w:rsid w:val="00BE2F14"/>
    <w:rsid w:val="00BE3EA7"/>
    <w:rsid w:val="00BE3FFE"/>
    <w:rsid w:val="00BF23B4"/>
    <w:rsid w:val="00BF5968"/>
    <w:rsid w:val="00BF5A90"/>
    <w:rsid w:val="00BF69A2"/>
    <w:rsid w:val="00BF732C"/>
    <w:rsid w:val="00BF7880"/>
    <w:rsid w:val="00C008DA"/>
    <w:rsid w:val="00C0138F"/>
    <w:rsid w:val="00C02D69"/>
    <w:rsid w:val="00C040FA"/>
    <w:rsid w:val="00C044BD"/>
    <w:rsid w:val="00C054B3"/>
    <w:rsid w:val="00C065AD"/>
    <w:rsid w:val="00C100BE"/>
    <w:rsid w:val="00C10B87"/>
    <w:rsid w:val="00C1231D"/>
    <w:rsid w:val="00C13929"/>
    <w:rsid w:val="00C14FA3"/>
    <w:rsid w:val="00C150B3"/>
    <w:rsid w:val="00C15920"/>
    <w:rsid w:val="00C1680B"/>
    <w:rsid w:val="00C16C4D"/>
    <w:rsid w:val="00C16DA0"/>
    <w:rsid w:val="00C17021"/>
    <w:rsid w:val="00C20AB2"/>
    <w:rsid w:val="00C22CE3"/>
    <w:rsid w:val="00C22ED4"/>
    <w:rsid w:val="00C238C2"/>
    <w:rsid w:val="00C243E6"/>
    <w:rsid w:val="00C26564"/>
    <w:rsid w:val="00C26D29"/>
    <w:rsid w:val="00C27507"/>
    <w:rsid w:val="00C279B0"/>
    <w:rsid w:val="00C34D24"/>
    <w:rsid w:val="00C360D8"/>
    <w:rsid w:val="00C36679"/>
    <w:rsid w:val="00C373C6"/>
    <w:rsid w:val="00C376E5"/>
    <w:rsid w:val="00C37B30"/>
    <w:rsid w:val="00C40403"/>
    <w:rsid w:val="00C41BA8"/>
    <w:rsid w:val="00C43331"/>
    <w:rsid w:val="00C433F2"/>
    <w:rsid w:val="00C43480"/>
    <w:rsid w:val="00C45768"/>
    <w:rsid w:val="00C45BD8"/>
    <w:rsid w:val="00C460A5"/>
    <w:rsid w:val="00C46E9D"/>
    <w:rsid w:val="00C47009"/>
    <w:rsid w:val="00C50D84"/>
    <w:rsid w:val="00C51E8C"/>
    <w:rsid w:val="00C52E10"/>
    <w:rsid w:val="00C54A88"/>
    <w:rsid w:val="00C6122B"/>
    <w:rsid w:val="00C61996"/>
    <w:rsid w:val="00C6323C"/>
    <w:rsid w:val="00C63552"/>
    <w:rsid w:val="00C6586E"/>
    <w:rsid w:val="00C67541"/>
    <w:rsid w:val="00C7030C"/>
    <w:rsid w:val="00C708CA"/>
    <w:rsid w:val="00C71F73"/>
    <w:rsid w:val="00C72862"/>
    <w:rsid w:val="00C75A86"/>
    <w:rsid w:val="00C75CA1"/>
    <w:rsid w:val="00C768FE"/>
    <w:rsid w:val="00C77147"/>
    <w:rsid w:val="00C77F0D"/>
    <w:rsid w:val="00C80F8F"/>
    <w:rsid w:val="00C82088"/>
    <w:rsid w:val="00C86709"/>
    <w:rsid w:val="00C86C27"/>
    <w:rsid w:val="00C87F2E"/>
    <w:rsid w:val="00C931C3"/>
    <w:rsid w:val="00C93E9C"/>
    <w:rsid w:val="00C948DE"/>
    <w:rsid w:val="00C95123"/>
    <w:rsid w:val="00C96F49"/>
    <w:rsid w:val="00CA0410"/>
    <w:rsid w:val="00CA120F"/>
    <w:rsid w:val="00CA2485"/>
    <w:rsid w:val="00CA2EC0"/>
    <w:rsid w:val="00CA33E4"/>
    <w:rsid w:val="00CA45B2"/>
    <w:rsid w:val="00CA4820"/>
    <w:rsid w:val="00CA5AD6"/>
    <w:rsid w:val="00CB40BB"/>
    <w:rsid w:val="00CB5995"/>
    <w:rsid w:val="00CB78D5"/>
    <w:rsid w:val="00CC0C5D"/>
    <w:rsid w:val="00CC244A"/>
    <w:rsid w:val="00CC48BE"/>
    <w:rsid w:val="00CC76C3"/>
    <w:rsid w:val="00CD1176"/>
    <w:rsid w:val="00CD2264"/>
    <w:rsid w:val="00CD3699"/>
    <w:rsid w:val="00CD394D"/>
    <w:rsid w:val="00CD4B3C"/>
    <w:rsid w:val="00CD7230"/>
    <w:rsid w:val="00CE19F2"/>
    <w:rsid w:val="00CE2467"/>
    <w:rsid w:val="00CE269D"/>
    <w:rsid w:val="00CE2A32"/>
    <w:rsid w:val="00CE4D97"/>
    <w:rsid w:val="00CE660D"/>
    <w:rsid w:val="00CE6E93"/>
    <w:rsid w:val="00CF1FDC"/>
    <w:rsid w:val="00CF2149"/>
    <w:rsid w:val="00CF2C98"/>
    <w:rsid w:val="00CF3ABA"/>
    <w:rsid w:val="00CF435A"/>
    <w:rsid w:val="00CF4578"/>
    <w:rsid w:val="00CF4D44"/>
    <w:rsid w:val="00CF51C8"/>
    <w:rsid w:val="00CF787C"/>
    <w:rsid w:val="00D0054C"/>
    <w:rsid w:val="00D00669"/>
    <w:rsid w:val="00D00783"/>
    <w:rsid w:val="00D02140"/>
    <w:rsid w:val="00D073A1"/>
    <w:rsid w:val="00D0784E"/>
    <w:rsid w:val="00D07953"/>
    <w:rsid w:val="00D07ACE"/>
    <w:rsid w:val="00D11627"/>
    <w:rsid w:val="00D14778"/>
    <w:rsid w:val="00D1493D"/>
    <w:rsid w:val="00D15E0E"/>
    <w:rsid w:val="00D21BC9"/>
    <w:rsid w:val="00D220F2"/>
    <w:rsid w:val="00D2259F"/>
    <w:rsid w:val="00D250A3"/>
    <w:rsid w:val="00D251D3"/>
    <w:rsid w:val="00D26418"/>
    <w:rsid w:val="00D26B5A"/>
    <w:rsid w:val="00D2794F"/>
    <w:rsid w:val="00D31D9B"/>
    <w:rsid w:val="00D33D99"/>
    <w:rsid w:val="00D340BD"/>
    <w:rsid w:val="00D340C3"/>
    <w:rsid w:val="00D34A1C"/>
    <w:rsid w:val="00D35683"/>
    <w:rsid w:val="00D36FC3"/>
    <w:rsid w:val="00D42273"/>
    <w:rsid w:val="00D437A0"/>
    <w:rsid w:val="00D43A6F"/>
    <w:rsid w:val="00D443D4"/>
    <w:rsid w:val="00D44645"/>
    <w:rsid w:val="00D45447"/>
    <w:rsid w:val="00D4686A"/>
    <w:rsid w:val="00D50313"/>
    <w:rsid w:val="00D506B2"/>
    <w:rsid w:val="00D515B6"/>
    <w:rsid w:val="00D5179C"/>
    <w:rsid w:val="00D52683"/>
    <w:rsid w:val="00D53704"/>
    <w:rsid w:val="00D55EEA"/>
    <w:rsid w:val="00D57524"/>
    <w:rsid w:val="00D57689"/>
    <w:rsid w:val="00D61997"/>
    <w:rsid w:val="00D629FB"/>
    <w:rsid w:val="00D64733"/>
    <w:rsid w:val="00D64DFD"/>
    <w:rsid w:val="00D6679F"/>
    <w:rsid w:val="00D67BAF"/>
    <w:rsid w:val="00D67D5D"/>
    <w:rsid w:val="00D72747"/>
    <w:rsid w:val="00D75138"/>
    <w:rsid w:val="00D7738F"/>
    <w:rsid w:val="00D778BB"/>
    <w:rsid w:val="00D8184B"/>
    <w:rsid w:val="00D83C95"/>
    <w:rsid w:val="00D84960"/>
    <w:rsid w:val="00D863CC"/>
    <w:rsid w:val="00D868F5"/>
    <w:rsid w:val="00D87356"/>
    <w:rsid w:val="00D911F6"/>
    <w:rsid w:val="00D929BD"/>
    <w:rsid w:val="00D930E1"/>
    <w:rsid w:val="00D93FA5"/>
    <w:rsid w:val="00D979C1"/>
    <w:rsid w:val="00DA1078"/>
    <w:rsid w:val="00DA1307"/>
    <w:rsid w:val="00DA22B0"/>
    <w:rsid w:val="00DA2A28"/>
    <w:rsid w:val="00DB27E8"/>
    <w:rsid w:val="00DB4BF1"/>
    <w:rsid w:val="00DB616C"/>
    <w:rsid w:val="00DB6CF4"/>
    <w:rsid w:val="00DB785E"/>
    <w:rsid w:val="00DB7FCA"/>
    <w:rsid w:val="00DC07E5"/>
    <w:rsid w:val="00DC1B01"/>
    <w:rsid w:val="00DC24A4"/>
    <w:rsid w:val="00DC2AE8"/>
    <w:rsid w:val="00DC3241"/>
    <w:rsid w:val="00DC330C"/>
    <w:rsid w:val="00DC3952"/>
    <w:rsid w:val="00DC4280"/>
    <w:rsid w:val="00DD0DDB"/>
    <w:rsid w:val="00DD105A"/>
    <w:rsid w:val="00DD1601"/>
    <w:rsid w:val="00DD78E3"/>
    <w:rsid w:val="00DE1162"/>
    <w:rsid w:val="00DE1AEA"/>
    <w:rsid w:val="00DE3F8F"/>
    <w:rsid w:val="00DE5507"/>
    <w:rsid w:val="00DE562A"/>
    <w:rsid w:val="00DF18E8"/>
    <w:rsid w:val="00DF3725"/>
    <w:rsid w:val="00DF4607"/>
    <w:rsid w:val="00DF5588"/>
    <w:rsid w:val="00DF5F2A"/>
    <w:rsid w:val="00DF718E"/>
    <w:rsid w:val="00DF7452"/>
    <w:rsid w:val="00E0085C"/>
    <w:rsid w:val="00E04212"/>
    <w:rsid w:val="00E06D4B"/>
    <w:rsid w:val="00E06FA2"/>
    <w:rsid w:val="00E132F8"/>
    <w:rsid w:val="00E14317"/>
    <w:rsid w:val="00E14ABC"/>
    <w:rsid w:val="00E14F67"/>
    <w:rsid w:val="00E20A2A"/>
    <w:rsid w:val="00E21920"/>
    <w:rsid w:val="00E22100"/>
    <w:rsid w:val="00E22881"/>
    <w:rsid w:val="00E22C8B"/>
    <w:rsid w:val="00E23891"/>
    <w:rsid w:val="00E24523"/>
    <w:rsid w:val="00E24601"/>
    <w:rsid w:val="00E24FD0"/>
    <w:rsid w:val="00E27E33"/>
    <w:rsid w:val="00E30695"/>
    <w:rsid w:val="00E30E02"/>
    <w:rsid w:val="00E31EE9"/>
    <w:rsid w:val="00E31F0E"/>
    <w:rsid w:val="00E337A1"/>
    <w:rsid w:val="00E349F7"/>
    <w:rsid w:val="00E378FB"/>
    <w:rsid w:val="00E40A39"/>
    <w:rsid w:val="00E41E76"/>
    <w:rsid w:val="00E446D1"/>
    <w:rsid w:val="00E46C67"/>
    <w:rsid w:val="00E46D74"/>
    <w:rsid w:val="00E47C7E"/>
    <w:rsid w:val="00E5168D"/>
    <w:rsid w:val="00E51AF0"/>
    <w:rsid w:val="00E5376B"/>
    <w:rsid w:val="00E5777E"/>
    <w:rsid w:val="00E57A85"/>
    <w:rsid w:val="00E63A05"/>
    <w:rsid w:val="00E642FD"/>
    <w:rsid w:val="00E65D70"/>
    <w:rsid w:val="00E671A6"/>
    <w:rsid w:val="00E73079"/>
    <w:rsid w:val="00E7371B"/>
    <w:rsid w:val="00E748A9"/>
    <w:rsid w:val="00E755C2"/>
    <w:rsid w:val="00E771C0"/>
    <w:rsid w:val="00E806D8"/>
    <w:rsid w:val="00E81516"/>
    <w:rsid w:val="00E81EAC"/>
    <w:rsid w:val="00E827AC"/>
    <w:rsid w:val="00E83C9C"/>
    <w:rsid w:val="00E847BB"/>
    <w:rsid w:val="00E86C33"/>
    <w:rsid w:val="00E874A1"/>
    <w:rsid w:val="00E87971"/>
    <w:rsid w:val="00E91CB4"/>
    <w:rsid w:val="00E92079"/>
    <w:rsid w:val="00E92F3A"/>
    <w:rsid w:val="00E931A8"/>
    <w:rsid w:val="00E94825"/>
    <w:rsid w:val="00E95B21"/>
    <w:rsid w:val="00E95E95"/>
    <w:rsid w:val="00E96E94"/>
    <w:rsid w:val="00EA18D9"/>
    <w:rsid w:val="00EA1993"/>
    <w:rsid w:val="00EA2B4C"/>
    <w:rsid w:val="00EA5CCE"/>
    <w:rsid w:val="00EA745E"/>
    <w:rsid w:val="00EA74EB"/>
    <w:rsid w:val="00EB0EC6"/>
    <w:rsid w:val="00EB1587"/>
    <w:rsid w:val="00EB1BAE"/>
    <w:rsid w:val="00EB267E"/>
    <w:rsid w:val="00EB2F20"/>
    <w:rsid w:val="00EB39BC"/>
    <w:rsid w:val="00EB4171"/>
    <w:rsid w:val="00EB538F"/>
    <w:rsid w:val="00EB72EC"/>
    <w:rsid w:val="00EB7954"/>
    <w:rsid w:val="00EB7DC6"/>
    <w:rsid w:val="00EC0B21"/>
    <w:rsid w:val="00EC10D4"/>
    <w:rsid w:val="00EC360A"/>
    <w:rsid w:val="00EC4EC6"/>
    <w:rsid w:val="00EC6E1F"/>
    <w:rsid w:val="00ED39E7"/>
    <w:rsid w:val="00ED4384"/>
    <w:rsid w:val="00ED4D18"/>
    <w:rsid w:val="00ED5B95"/>
    <w:rsid w:val="00ED6B63"/>
    <w:rsid w:val="00ED6D50"/>
    <w:rsid w:val="00ED795E"/>
    <w:rsid w:val="00ED7C67"/>
    <w:rsid w:val="00EE2741"/>
    <w:rsid w:val="00EE36F6"/>
    <w:rsid w:val="00EE3C0A"/>
    <w:rsid w:val="00EE41DA"/>
    <w:rsid w:val="00EE72F1"/>
    <w:rsid w:val="00EF020D"/>
    <w:rsid w:val="00EF0B4D"/>
    <w:rsid w:val="00EF0FDB"/>
    <w:rsid w:val="00EF1A1C"/>
    <w:rsid w:val="00EF2621"/>
    <w:rsid w:val="00EF3DAB"/>
    <w:rsid w:val="00EF3DF4"/>
    <w:rsid w:val="00EF4474"/>
    <w:rsid w:val="00EF486B"/>
    <w:rsid w:val="00EF666D"/>
    <w:rsid w:val="00EF6B91"/>
    <w:rsid w:val="00EF749A"/>
    <w:rsid w:val="00F00418"/>
    <w:rsid w:val="00F0253D"/>
    <w:rsid w:val="00F04BC5"/>
    <w:rsid w:val="00F0708B"/>
    <w:rsid w:val="00F07A0F"/>
    <w:rsid w:val="00F10C23"/>
    <w:rsid w:val="00F125AC"/>
    <w:rsid w:val="00F126F0"/>
    <w:rsid w:val="00F14B2A"/>
    <w:rsid w:val="00F1612D"/>
    <w:rsid w:val="00F16AB1"/>
    <w:rsid w:val="00F17E71"/>
    <w:rsid w:val="00F20D68"/>
    <w:rsid w:val="00F2111A"/>
    <w:rsid w:val="00F21822"/>
    <w:rsid w:val="00F248EC"/>
    <w:rsid w:val="00F24AC4"/>
    <w:rsid w:val="00F25A4C"/>
    <w:rsid w:val="00F272D5"/>
    <w:rsid w:val="00F3059E"/>
    <w:rsid w:val="00F333C8"/>
    <w:rsid w:val="00F33BE8"/>
    <w:rsid w:val="00F35A79"/>
    <w:rsid w:val="00F36810"/>
    <w:rsid w:val="00F426A5"/>
    <w:rsid w:val="00F43EBA"/>
    <w:rsid w:val="00F47198"/>
    <w:rsid w:val="00F51193"/>
    <w:rsid w:val="00F526A5"/>
    <w:rsid w:val="00F52D07"/>
    <w:rsid w:val="00F563CD"/>
    <w:rsid w:val="00F566EF"/>
    <w:rsid w:val="00F56CB9"/>
    <w:rsid w:val="00F571C9"/>
    <w:rsid w:val="00F60FB2"/>
    <w:rsid w:val="00F62A08"/>
    <w:rsid w:val="00F62EA8"/>
    <w:rsid w:val="00F664FA"/>
    <w:rsid w:val="00F67413"/>
    <w:rsid w:val="00F7235B"/>
    <w:rsid w:val="00F72B92"/>
    <w:rsid w:val="00F820F2"/>
    <w:rsid w:val="00F833D4"/>
    <w:rsid w:val="00F85687"/>
    <w:rsid w:val="00F863FA"/>
    <w:rsid w:val="00F87742"/>
    <w:rsid w:val="00F95177"/>
    <w:rsid w:val="00F9597F"/>
    <w:rsid w:val="00F9784E"/>
    <w:rsid w:val="00F97AD6"/>
    <w:rsid w:val="00FA3593"/>
    <w:rsid w:val="00FA41C7"/>
    <w:rsid w:val="00FA4D4B"/>
    <w:rsid w:val="00FA691E"/>
    <w:rsid w:val="00FA6FF0"/>
    <w:rsid w:val="00FB2D5A"/>
    <w:rsid w:val="00FB6A39"/>
    <w:rsid w:val="00FB6C0D"/>
    <w:rsid w:val="00FC1DB0"/>
    <w:rsid w:val="00FC32EF"/>
    <w:rsid w:val="00FC4DFF"/>
    <w:rsid w:val="00FC5006"/>
    <w:rsid w:val="00FC75D3"/>
    <w:rsid w:val="00FD0BCE"/>
    <w:rsid w:val="00FD1247"/>
    <w:rsid w:val="00FD19D3"/>
    <w:rsid w:val="00FD1DAE"/>
    <w:rsid w:val="00FD468D"/>
    <w:rsid w:val="00FD5377"/>
    <w:rsid w:val="00FD5577"/>
    <w:rsid w:val="00FD60BB"/>
    <w:rsid w:val="00FD6566"/>
    <w:rsid w:val="00FE0E0A"/>
    <w:rsid w:val="00FE464B"/>
    <w:rsid w:val="00FE509D"/>
    <w:rsid w:val="00FE5B8D"/>
    <w:rsid w:val="00FF1F3F"/>
    <w:rsid w:val="00FF31D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D36B"/>
  <w15:chartTrackingRefBased/>
  <w15:docId w15:val="{A6905AEC-B24B-4758-AFB8-8B6F1B49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6B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26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426B6"/>
    <w:rPr>
      <w:rFonts w:ascii="Segoe UI" w:hAnsi="Segoe UI" w:cs="Segoe UI"/>
      <w:sz w:val="18"/>
      <w:szCs w:val="18"/>
    </w:rPr>
  </w:style>
  <w:style w:type="paragraph" w:styleId="Corpsdetexte">
    <w:name w:val="Body Text"/>
    <w:basedOn w:val="Normal"/>
    <w:link w:val="CorpsdetexteCar"/>
    <w:unhideWhenUsed/>
    <w:qFormat/>
    <w:rsid w:val="00642615"/>
    <w:pPr>
      <w:spacing w:before="180" w:after="180" w:line="240" w:lineRule="auto"/>
    </w:pPr>
    <w:rPr>
      <w:sz w:val="24"/>
      <w:szCs w:val="24"/>
    </w:rPr>
  </w:style>
  <w:style w:type="character" w:customStyle="1" w:styleId="CorpsdetexteCar">
    <w:name w:val="Corps de texte Car"/>
    <w:basedOn w:val="Policepardfaut"/>
    <w:link w:val="Corpsdetexte"/>
    <w:rsid w:val="00642615"/>
    <w:rPr>
      <w:sz w:val="24"/>
      <w:szCs w:val="24"/>
    </w:rPr>
  </w:style>
  <w:style w:type="paragraph" w:customStyle="1" w:styleId="Compact">
    <w:name w:val="Compact"/>
    <w:basedOn w:val="Corpsdetexte"/>
    <w:qFormat/>
    <w:rsid w:val="0006632F"/>
    <w:pPr>
      <w:spacing w:before="36" w:after="36"/>
    </w:pPr>
  </w:style>
  <w:style w:type="paragraph" w:customStyle="1" w:styleId="2Marioslevel2">
    <w:name w:val="2_Marios_level2"/>
    <w:basedOn w:val="Normal"/>
    <w:next w:val="Normal"/>
    <w:qFormat/>
    <w:rsid w:val="006B4DE6"/>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6B4DE6"/>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6B4DE6"/>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Policepardfaut"/>
    <w:link w:val="3MariosLevel3"/>
    <w:rsid w:val="006B4DE6"/>
    <w:rPr>
      <w:rFonts w:ascii="Times New Roman" w:eastAsiaTheme="minorEastAsia" w:hAnsi="Times New Roman" w:cs="Times New Roman"/>
      <w:b/>
      <w:i/>
      <w:color w:val="000000" w:themeColor="text1"/>
      <w:sz w:val="24"/>
      <w:szCs w:val="24"/>
      <w:lang w:val="en-AU"/>
    </w:rPr>
  </w:style>
  <w:style w:type="paragraph" w:styleId="Paragraphedeliste">
    <w:name w:val="List Paragraph"/>
    <w:basedOn w:val="Normal"/>
    <w:uiPriority w:val="34"/>
    <w:qFormat/>
    <w:rsid w:val="00BF5968"/>
    <w:pPr>
      <w:ind w:left="720"/>
      <w:contextualSpacing/>
    </w:pPr>
  </w:style>
  <w:style w:type="character" w:styleId="Lienhypertexte">
    <w:name w:val="Hyperlink"/>
    <w:basedOn w:val="Policepardfaut"/>
    <w:uiPriority w:val="99"/>
    <w:unhideWhenUsed/>
    <w:rsid w:val="00065370"/>
    <w:rPr>
      <w:color w:val="0563C1" w:themeColor="hyperlink"/>
      <w:u w:val="single"/>
    </w:rPr>
  </w:style>
  <w:style w:type="character" w:styleId="Mentionnonrsolue">
    <w:name w:val="Unresolved Mention"/>
    <w:basedOn w:val="Policepardfaut"/>
    <w:uiPriority w:val="99"/>
    <w:semiHidden/>
    <w:unhideWhenUsed/>
    <w:rsid w:val="00065370"/>
    <w:rPr>
      <w:color w:val="605E5C"/>
      <w:shd w:val="clear" w:color="auto" w:fill="E1DFDD"/>
    </w:rPr>
  </w:style>
  <w:style w:type="character" w:styleId="Marquedecommentaire">
    <w:name w:val="annotation reference"/>
    <w:basedOn w:val="Policepardfaut"/>
    <w:uiPriority w:val="99"/>
    <w:semiHidden/>
    <w:unhideWhenUsed/>
    <w:rsid w:val="001B7182"/>
    <w:rPr>
      <w:sz w:val="16"/>
      <w:szCs w:val="16"/>
    </w:rPr>
  </w:style>
  <w:style w:type="paragraph" w:styleId="Commentaire">
    <w:name w:val="annotation text"/>
    <w:basedOn w:val="Normal"/>
    <w:link w:val="CommentaireCar"/>
    <w:uiPriority w:val="99"/>
    <w:semiHidden/>
    <w:unhideWhenUsed/>
    <w:rsid w:val="001B7182"/>
    <w:pPr>
      <w:spacing w:line="240" w:lineRule="auto"/>
    </w:pPr>
    <w:rPr>
      <w:sz w:val="20"/>
      <w:szCs w:val="20"/>
    </w:rPr>
  </w:style>
  <w:style w:type="character" w:customStyle="1" w:styleId="CommentaireCar">
    <w:name w:val="Commentaire Car"/>
    <w:basedOn w:val="Policepardfaut"/>
    <w:link w:val="Commentaire"/>
    <w:uiPriority w:val="99"/>
    <w:semiHidden/>
    <w:rsid w:val="001B7182"/>
    <w:rPr>
      <w:sz w:val="20"/>
      <w:szCs w:val="20"/>
    </w:rPr>
  </w:style>
  <w:style w:type="paragraph" w:styleId="Objetducommentaire">
    <w:name w:val="annotation subject"/>
    <w:basedOn w:val="Commentaire"/>
    <w:next w:val="Commentaire"/>
    <w:link w:val="ObjetducommentaireCar"/>
    <w:uiPriority w:val="99"/>
    <w:semiHidden/>
    <w:unhideWhenUsed/>
    <w:rsid w:val="001B7182"/>
    <w:rPr>
      <w:b/>
      <w:bCs/>
    </w:rPr>
  </w:style>
  <w:style w:type="character" w:customStyle="1" w:styleId="ObjetducommentaireCar">
    <w:name w:val="Objet du commentaire Car"/>
    <w:basedOn w:val="CommentaireCar"/>
    <w:link w:val="Objetducommentaire"/>
    <w:uiPriority w:val="99"/>
    <w:semiHidden/>
    <w:rsid w:val="001B7182"/>
    <w:rPr>
      <w:b/>
      <w:bCs/>
      <w:sz w:val="20"/>
      <w:szCs w:val="20"/>
    </w:rPr>
  </w:style>
  <w:style w:type="paragraph" w:styleId="Notedebasdepage">
    <w:name w:val="footnote text"/>
    <w:basedOn w:val="Normal"/>
    <w:link w:val="NotedebasdepageCar"/>
    <w:uiPriority w:val="99"/>
    <w:semiHidden/>
    <w:unhideWhenUsed/>
    <w:rsid w:val="009B429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29F"/>
    <w:rPr>
      <w:sz w:val="20"/>
      <w:szCs w:val="20"/>
    </w:rPr>
  </w:style>
  <w:style w:type="character" w:styleId="Appelnotedebasdep">
    <w:name w:val="footnote reference"/>
    <w:basedOn w:val="Policepardfaut"/>
    <w:uiPriority w:val="99"/>
    <w:semiHidden/>
    <w:unhideWhenUsed/>
    <w:rsid w:val="009B429F"/>
    <w:rPr>
      <w:vertAlign w:val="superscript"/>
    </w:rPr>
  </w:style>
  <w:style w:type="paragraph" w:styleId="Rvision">
    <w:name w:val="Revision"/>
    <w:hidden/>
    <w:uiPriority w:val="99"/>
    <w:semiHidden/>
    <w:rsid w:val="003016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9023">
      <w:bodyDiv w:val="1"/>
      <w:marLeft w:val="0"/>
      <w:marRight w:val="0"/>
      <w:marTop w:val="0"/>
      <w:marBottom w:val="0"/>
      <w:divBdr>
        <w:top w:val="none" w:sz="0" w:space="0" w:color="auto"/>
        <w:left w:val="none" w:sz="0" w:space="0" w:color="auto"/>
        <w:bottom w:val="none" w:sz="0" w:space="0" w:color="auto"/>
        <w:right w:val="none" w:sz="0" w:space="0" w:color="auto"/>
      </w:divBdr>
    </w:div>
    <w:div w:id="127481433">
      <w:bodyDiv w:val="1"/>
      <w:marLeft w:val="0"/>
      <w:marRight w:val="0"/>
      <w:marTop w:val="0"/>
      <w:marBottom w:val="0"/>
      <w:divBdr>
        <w:top w:val="none" w:sz="0" w:space="0" w:color="auto"/>
        <w:left w:val="none" w:sz="0" w:space="0" w:color="auto"/>
        <w:bottom w:val="none" w:sz="0" w:space="0" w:color="auto"/>
        <w:right w:val="none" w:sz="0" w:space="0" w:color="auto"/>
      </w:divBdr>
    </w:div>
    <w:div w:id="185027592">
      <w:bodyDiv w:val="1"/>
      <w:marLeft w:val="0"/>
      <w:marRight w:val="0"/>
      <w:marTop w:val="0"/>
      <w:marBottom w:val="0"/>
      <w:divBdr>
        <w:top w:val="none" w:sz="0" w:space="0" w:color="auto"/>
        <w:left w:val="none" w:sz="0" w:space="0" w:color="auto"/>
        <w:bottom w:val="none" w:sz="0" w:space="0" w:color="auto"/>
        <w:right w:val="none" w:sz="0" w:space="0" w:color="auto"/>
      </w:divBdr>
    </w:div>
    <w:div w:id="782922920">
      <w:bodyDiv w:val="1"/>
      <w:marLeft w:val="0"/>
      <w:marRight w:val="0"/>
      <w:marTop w:val="0"/>
      <w:marBottom w:val="0"/>
      <w:divBdr>
        <w:top w:val="none" w:sz="0" w:space="0" w:color="auto"/>
        <w:left w:val="none" w:sz="0" w:space="0" w:color="auto"/>
        <w:bottom w:val="none" w:sz="0" w:space="0" w:color="auto"/>
        <w:right w:val="none" w:sz="0" w:space="0" w:color="auto"/>
      </w:divBdr>
    </w:div>
    <w:div w:id="815999142">
      <w:bodyDiv w:val="1"/>
      <w:marLeft w:val="0"/>
      <w:marRight w:val="0"/>
      <w:marTop w:val="0"/>
      <w:marBottom w:val="0"/>
      <w:divBdr>
        <w:top w:val="none" w:sz="0" w:space="0" w:color="auto"/>
        <w:left w:val="none" w:sz="0" w:space="0" w:color="auto"/>
        <w:bottom w:val="none" w:sz="0" w:space="0" w:color="auto"/>
        <w:right w:val="none" w:sz="0" w:space="0" w:color="auto"/>
      </w:divBdr>
    </w:div>
    <w:div w:id="847865340">
      <w:bodyDiv w:val="1"/>
      <w:marLeft w:val="0"/>
      <w:marRight w:val="0"/>
      <w:marTop w:val="0"/>
      <w:marBottom w:val="0"/>
      <w:divBdr>
        <w:top w:val="none" w:sz="0" w:space="0" w:color="auto"/>
        <w:left w:val="none" w:sz="0" w:space="0" w:color="auto"/>
        <w:bottom w:val="none" w:sz="0" w:space="0" w:color="auto"/>
        <w:right w:val="none" w:sz="0" w:space="0" w:color="auto"/>
      </w:divBdr>
    </w:div>
    <w:div w:id="950665823">
      <w:bodyDiv w:val="1"/>
      <w:marLeft w:val="0"/>
      <w:marRight w:val="0"/>
      <w:marTop w:val="0"/>
      <w:marBottom w:val="0"/>
      <w:divBdr>
        <w:top w:val="none" w:sz="0" w:space="0" w:color="auto"/>
        <w:left w:val="none" w:sz="0" w:space="0" w:color="auto"/>
        <w:bottom w:val="none" w:sz="0" w:space="0" w:color="auto"/>
        <w:right w:val="none" w:sz="0" w:space="0" w:color="auto"/>
      </w:divBdr>
    </w:div>
    <w:div w:id="1186595302">
      <w:bodyDiv w:val="1"/>
      <w:marLeft w:val="0"/>
      <w:marRight w:val="0"/>
      <w:marTop w:val="0"/>
      <w:marBottom w:val="0"/>
      <w:divBdr>
        <w:top w:val="none" w:sz="0" w:space="0" w:color="auto"/>
        <w:left w:val="none" w:sz="0" w:space="0" w:color="auto"/>
        <w:bottom w:val="none" w:sz="0" w:space="0" w:color="auto"/>
        <w:right w:val="none" w:sz="0" w:space="0" w:color="auto"/>
      </w:divBdr>
    </w:div>
    <w:div w:id="1541628904">
      <w:bodyDiv w:val="1"/>
      <w:marLeft w:val="0"/>
      <w:marRight w:val="0"/>
      <w:marTop w:val="0"/>
      <w:marBottom w:val="0"/>
      <w:divBdr>
        <w:top w:val="none" w:sz="0" w:space="0" w:color="auto"/>
        <w:left w:val="none" w:sz="0" w:space="0" w:color="auto"/>
        <w:bottom w:val="none" w:sz="0" w:space="0" w:color="auto"/>
        <w:right w:val="none" w:sz="0" w:space="0" w:color="auto"/>
      </w:divBdr>
    </w:div>
    <w:div w:id="1760246534">
      <w:bodyDiv w:val="1"/>
      <w:marLeft w:val="0"/>
      <w:marRight w:val="0"/>
      <w:marTop w:val="0"/>
      <w:marBottom w:val="0"/>
      <w:divBdr>
        <w:top w:val="none" w:sz="0" w:space="0" w:color="auto"/>
        <w:left w:val="none" w:sz="0" w:space="0" w:color="auto"/>
        <w:bottom w:val="none" w:sz="0" w:space="0" w:color="auto"/>
        <w:right w:val="none" w:sz="0" w:space="0" w:color="auto"/>
      </w:divBdr>
    </w:div>
    <w:div w:id="20390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1840-6C10-3040-B484-FEDF9AEA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47</Pages>
  <Words>55751</Words>
  <Characters>306632</Characters>
  <Application>Microsoft Office Word</Application>
  <DocSecurity>0</DocSecurity>
  <Lines>2555</Lines>
  <Paragraphs>723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Mehdi Khamassi</cp:lastModifiedBy>
  <cp:revision>36</cp:revision>
  <dcterms:created xsi:type="dcterms:W3CDTF">2020-09-03T22:04:00Z</dcterms:created>
  <dcterms:modified xsi:type="dcterms:W3CDTF">2020-09-09T17:17:00Z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http://www.zotero.org/styles/apa-no-doi-no-issue</vt:lpwstr>
  </property>
  <property fmtid="{D5CDD505-2E9C-101B-9397-08002B2CF9AE}" pid="7" name="Mendeley Recent Style Name 2_1">
    <vt:lpwstr>American Psychological Association 6th edition (no DOIs, no issue numbers)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1d2b788b-99c7-3fcb-bc80-0a52c16d7e2f</vt:lpwstr>
  </property>
</Properties>
</file>