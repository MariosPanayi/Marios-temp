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6A72" w14:textId="684EB8C1" w:rsidR="00A50A8B" w:rsidRDefault="00A50A8B" w:rsidP="00A50A8B">
      <w:pPr>
        <w:pStyle w:val="OMBInfo"/>
      </w:pPr>
      <w:r>
        <w:t xml:space="preserve">OMB No. 0925-0001 and 0925-0002 (Rev. </w:t>
      </w:r>
      <w:r w:rsidR="007E6E1E" w:rsidRPr="007E6E1E">
        <w:t xml:space="preserve">03/2020 </w:t>
      </w:r>
      <w:r>
        <w:t xml:space="preserve">Approved Through </w:t>
      </w:r>
      <w:r w:rsidR="00FE7A5F">
        <w:t>02/28/2023</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26BC3BED"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FF60C7">
        <w:rPr>
          <w:sz w:val="22"/>
        </w:rPr>
        <w:t>Panayi, Marios Chris</w:t>
      </w:r>
    </w:p>
    <w:p w14:paraId="7FFF41C1" w14:textId="31611D28"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r w:rsidR="00FF60C7">
        <w:rPr>
          <w:sz w:val="22"/>
        </w:rPr>
        <w:t>PANAYIMC</w:t>
      </w:r>
    </w:p>
    <w:p w14:paraId="74873D9A" w14:textId="57BDD3E2"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FF60C7" w:rsidRPr="00FF60C7">
        <w:t xml:space="preserve"> </w:t>
      </w:r>
      <w:r w:rsidR="00FF60C7" w:rsidRPr="00FF60C7">
        <w:rPr>
          <w:sz w:val="22"/>
        </w:rPr>
        <w:t>Postdoctoral IRTA Fellow</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5F0B12">
        <w:trPr>
          <w:cantSplit/>
          <w:trHeight w:val="395"/>
        </w:trPr>
        <w:tc>
          <w:tcPr>
            <w:tcW w:w="5220" w:type="dxa"/>
            <w:tcBorders>
              <w:top w:val="single" w:sz="4" w:space="0" w:color="auto"/>
            </w:tcBorders>
          </w:tcPr>
          <w:p w14:paraId="3B0C531B" w14:textId="7D6C9BCE" w:rsidR="00933173" w:rsidRPr="00977FA5" w:rsidRDefault="00FF60C7" w:rsidP="00ED35D7">
            <w:pPr>
              <w:pStyle w:val="FormFieldCaption"/>
              <w:spacing w:before="20" w:after="20"/>
              <w:rPr>
                <w:sz w:val="22"/>
                <w:szCs w:val="22"/>
              </w:rPr>
            </w:pPr>
            <w:r>
              <w:rPr>
                <w:sz w:val="22"/>
                <w:szCs w:val="22"/>
              </w:rPr>
              <w:t>University of New South Wales</w:t>
            </w:r>
            <w:r w:rsidR="00F2563E">
              <w:rPr>
                <w:sz w:val="22"/>
                <w:szCs w:val="22"/>
              </w:rPr>
              <w:t xml:space="preserve"> (UNSW)</w:t>
            </w:r>
            <w:r>
              <w:rPr>
                <w:sz w:val="22"/>
                <w:szCs w:val="22"/>
              </w:rPr>
              <w:t>, Sydney, Australia</w:t>
            </w:r>
          </w:p>
        </w:tc>
        <w:tc>
          <w:tcPr>
            <w:tcW w:w="1440" w:type="dxa"/>
            <w:tcBorders>
              <w:top w:val="single" w:sz="4" w:space="0" w:color="auto"/>
            </w:tcBorders>
          </w:tcPr>
          <w:p w14:paraId="62DD05C1" w14:textId="5BB67196" w:rsidR="00933173" w:rsidRPr="00977FA5" w:rsidRDefault="00FF60C7" w:rsidP="003E4A92">
            <w:pPr>
              <w:pStyle w:val="FormFieldCaption"/>
              <w:spacing w:before="20" w:after="20"/>
              <w:jc w:val="center"/>
              <w:rPr>
                <w:sz w:val="22"/>
                <w:szCs w:val="22"/>
              </w:rPr>
            </w:pPr>
            <w:r>
              <w:rPr>
                <w:sz w:val="22"/>
                <w:szCs w:val="22"/>
              </w:rPr>
              <w:t>BA(Hons)</w:t>
            </w:r>
          </w:p>
        </w:tc>
        <w:tc>
          <w:tcPr>
            <w:tcW w:w="1584" w:type="dxa"/>
            <w:tcBorders>
              <w:top w:val="single" w:sz="4" w:space="0" w:color="auto"/>
            </w:tcBorders>
          </w:tcPr>
          <w:p w14:paraId="543299E0" w14:textId="0FD3FBD1" w:rsidR="00933173" w:rsidRPr="00977FA5" w:rsidRDefault="00FF60C7" w:rsidP="003E4A92">
            <w:pPr>
              <w:pStyle w:val="FormFieldCaption"/>
              <w:spacing w:before="20" w:after="20"/>
              <w:jc w:val="center"/>
              <w:rPr>
                <w:sz w:val="22"/>
                <w:szCs w:val="22"/>
              </w:rPr>
            </w:pPr>
            <w:r>
              <w:rPr>
                <w:sz w:val="22"/>
                <w:szCs w:val="22"/>
              </w:rPr>
              <w:t>03/2010</w:t>
            </w:r>
          </w:p>
        </w:tc>
        <w:tc>
          <w:tcPr>
            <w:tcW w:w="2592" w:type="dxa"/>
            <w:tcBorders>
              <w:top w:val="single" w:sz="4" w:space="0" w:color="auto"/>
            </w:tcBorders>
          </w:tcPr>
          <w:p w14:paraId="7BC5582F" w14:textId="4893B1CA" w:rsidR="00933173" w:rsidRPr="00977FA5" w:rsidRDefault="00FF60C7" w:rsidP="00ED35D7">
            <w:pPr>
              <w:pStyle w:val="FormFieldCaption"/>
              <w:spacing w:before="20" w:after="20"/>
              <w:rPr>
                <w:sz w:val="22"/>
                <w:szCs w:val="22"/>
              </w:rPr>
            </w:pPr>
            <w:r>
              <w:rPr>
                <w:sz w:val="22"/>
                <w:szCs w:val="22"/>
              </w:rPr>
              <w:t>Psychology</w:t>
            </w:r>
          </w:p>
        </w:tc>
      </w:tr>
      <w:tr w:rsidR="00933173" w:rsidRPr="00D3779E" w14:paraId="1515F345" w14:textId="77777777" w:rsidTr="005F0B12">
        <w:trPr>
          <w:cantSplit/>
          <w:trHeight w:val="395"/>
        </w:trPr>
        <w:tc>
          <w:tcPr>
            <w:tcW w:w="5220" w:type="dxa"/>
          </w:tcPr>
          <w:p w14:paraId="7DED23E7" w14:textId="791E2A4A" w:rsidR="00933173" w:rsidRPr="00977FA5" w:rsidRDefault="00FF60C7" w:rsidP="00ED35D7">
            <w:pPr>
              <w:pStyle w:val="FormFieldCaption"/>
              <w:spacing w:before="20" w:after="20"/>
              <w:rPr>
                <w:sz w:val="22"/>
                <w:szCs w:val="22"/>
              </w:rPr>
            </w:pPr>
            <w:r>
              <w:rPr>
                <w:sz w:val="22"/>
                <w:szCs w:val="22"/>
              </w:rPr>
              <w:t>University of New South Wales</w:t>
            </w:r>
            <w:r w:rsidR="00F2563E">
              <w:rPr>
                <w:sz w:val="22"/>
                <w:szCs w:val="22"/>
              </w:rPr>
              <w:t xml:space="preserve"> (UNSW),</w:t>
            </w:r>
            <w:r>
              <w:rPr>
                <w:sz w:val="22"/>
                <w:szCs w:val="22"/>
              </w:rPr>
              <w:t xml:space="preserve"> Sydney, Australia</w:t>
            </w:r>
          </w:p>
        </w:tc>
        <w:tc>
          <w:tcPr>
            <w:tcW w:w="1440" w:type="dxa"/>
          </w:tcPr>
          <w:p w14:paraId="0D874BFC" w14:textId="532FBD04" w:rsidR="00933173" w:rsidRPr="00977FA5" w:rsidRDefault="00FF60C7" w:rsidP="003E4A92">
            <w:pPr>
              <w:pStyle w:val="FormFieldCaption"/>
              <w:spacing w:before="20" w:after="20"/>
              <w:jc w:val="center"/>
              <w:rPr>
                <w:sz w:val="22"/>
                <w:szCs w:val="22"/>
              </w:rPr>
            </w:pPr>
            <w:r>
              <w:rPr>
                <w:sz w:val="22"/>
                <w:szCs w:val="22"/>
              </w:rPr>
              <w:t>PHD</w:t>
            </w:r>
          </w:p>
        </w:tc>
        <w:tc>
          <w:tcPr>
            <w:tcW w:w="1584" w:type="dxa"/>
          </w:tcPr>
          <w:p w14:paraId="1A7AA7CA" w14:textId="1D9FE6FD" w:rsidR="00933173" w:rsidRPr="00977FA5" w:rsidRDefault="00FF60C7" w:rsidP="003E4A92">
            <w:pPr>
              <w:pStyle w:val="FormFieldCaption"/>
              <w:spacing w:before="20" w:after="20"/>
              <w:jc w:val="center"/>
              <w:rPr>
                <w:sz w:val="22"/>
                <w:szCs w:val="22"/>
              </w:rPr>
            </w:pPr>
            <w:r>
              <w:rPr>
                <w:sz w:val="22"/>
                <w:szCs w:val="22"/>
              </w:rPr>
              <w:t>07/2015</w:t>
            </w:r>
          </w:p>
        </w:tc>
        <w:tc>
          <w:tcPr>
            <w:tcW w:w="2592" w:type="dxa"/>
          </w:tcPr>
          <w:p w14:paraId="4CC74E5C" w14:textId="748CF925" w:rsidR="00933173" w:rsidRPr="00977FA5" w:rsidRDefault="00FF60C7" w:rsidP="00ED35D7">
            <w:pPr>
              <w:pStyle w:val="FormFieldCaption"/>
              <w:spacing w:before="20" w:after="20"/>
              <w:rPr>
                <w:sz w:val="22"/>
                <w:szCs w:val="22"/>
              </w:rPr>
            </w:pPr>
            <w:r>
              <w:rPr>
                <w:sz w:val="22"/>
                <w:szCs w:val="22"/>
              </w:rPr>
              <w:t>Psychology</w:t>
            </w:r>
          </w:p>
        </w:tc>
      </w:tr>
      <w:tr w:rsidR="00933173" w:rsidRPr="00D3779E" w14:paraId="51E27C1C" w14:textId="77777777" w:rsidTr="005F0B12">
        <w:trPr>
          <w:cantSplit/>
          <w:trHeight w:val="395"/>
        </w:trPr>
        <w:tc>
          <w:tcPr>
            <w:tcW w:w="5220" w:type="dxa"/>
          </w:tcPr>
          <w:p w14:paraId="66BC8FF0" w14:textId="4489051C" w:rsidR="00933173" w:rsidRPr="00977FA5" w:rsidRDefault="001F6C02" w:rsidP="00ED35D7">
            <w:pPr>
              <w:pStyle w:val="FormFieldCaption"/>
              <w:spacing w:before="20" w:after="20"/>
              <w:rPr>
                <w:sz w:val="22"/>
                <w:szCs w:val="22"/>
              </w:rPr>
            </w:pPr>
            <w:r>
              <w:rPr>
                <w:sz w:val="22"/>
                <w:szCs w:val="22"/>
              </w:rPr>
              <w:t>University of New South Wales</w:t>
            </w:r>
            <w:r w:rsidR="00F2563E">
              <w:rPr>
                <w:sz w:val="22"/>
                <w:szCs w:val="22"/>
              </w:rPr>
              <w:t xml:space="preserve"> (UNSW)</w:t>
            </w:r>
            <w:r>
              <w:rPr>
                <w:sz w:val="22"/>
                <w:szCs w:val="22"/>
              </w:rPr>
              <w:t>, Sydney, Australia</w:t>
            </w:r>
          </w:p>
        </w:tc>
        <w:tc>
          <w:tcPr>
            <w:tcW w:w="1440" w:type="dxa"/>
          </w:tcPr>
          <w:p w14:paraId="6AEADABA" w14:textId="7FD29CFD" w:rsidR="00933173" w:rsidRPr="00977FA5" w:rsidRDefault="001F6C02" w:rsidP="003E4A92">
            <w:pPr>
              <w:pStyle w:val="FormFieldCaption"/>
              <w:spacing w:before="20" w:after="20"/>
              <w:jc w:val="center"/>
              <w:rPr>
                <w:sz w:val="22"/>
                <w:szCs w:val="22"/>
              </w:rPr>
            </w:pPr>
            <w:r>
              <w:rPr>
                <w:sz w:val="22"/>
                <w:szCs w:val="22"/>
              </w:rPr>
              <w:t>Teaching</w:t>
            </w:r>
          </w:p>
        </w:tc>
        <w:tc>
          <w:tcPr>
            <w:tcW w:w="1584" w:type="dxa"/>
          </w:tcPr>
          <w:p w14:paraId="4ED60B07" w14:textId="37A24147" w:rsidR="00933173" w:rsidRPr="00977FA5" w:rsidRDefault="001F6C02" w:rsidP="003E4A92">
            <w:pPr>
              <w:pStyle w:val="FormFieldCaption"/>
              <w:spacing w:before="20" w:after="20"/>
              <w:jc w:val="center"/>
              <w:rPr>
                <w:sz w:val="22"/>
                <w:szCs w:val="22"/>
              </w:rPr>
            </w:pPr>
            <w:r>
              <w:rPr>
                <w:sz w:val="22"/>
                <w:szCs w:val="22"/>
              </w:rPr>
              <w:t>12/2015</w:t>
            </w:r>
          </w:p>
        </w:tc>
        <w:tc>
          <w:tcPr>
            <w:tcW w:w="2592" w:type="dxa"/>
          </w:tcPr>
          <w:p w14:paraId="2303550C" w14:textId="297CE889" w:rsidR="00933173" w:rsidRPr="00977FA5" w:rsidRDefault="001F6C02" w:rsidP="00ED35D7">
            <w:pPr>
              <w:pStyle w:val="FormFieldCaption"/>
              <w:spacing w:before="20" w:after="20"/>
              <w:rPr>
                <w:sz w:val="22"/>
                <w:szCs w:val="22"/>
              </w:rPr>
            </w:pPr>
            <w:r>
              <w:rPr>
                <w:sz w:val="22"/>
                <w:szCs w:val="22"/>
              </w:rPr>
              <w:t>Psychology</w:t>
            </w:r>
          </w:p>
        </w:tc>
      </w:tr>
      <w:tr w:rsidR="001F6C02" w:rsidRPr="00D3779E" w14:paraId="09D52645" w14:textId="77777777" w:rsidTr="005F0B12">
        <w:trPr>
          <w:cantSplit/>
          <w:trHeight w:val="395"/>
        </w:trPr>
        <w:tc>
          <w:tcPr>
            <w:tcW w:w="5220" w:type="dxa"/>
          </w:tcPr>
          <w:p w14:paraId="76A4F390" w14:textId="7A15D7BA" w:rsidR="001F6C02" w:rsidRPr="00977FA5" w:rsidRDefault="001F6C02" w:rsidP="001F6C02">
            <w:pPr>
              <w:pStyle w:val="FormFieldCaption"/>
              <w:spacing w:before="20" w:after="20"/>
              <w:rPr>
                <w:sz w:val="22"/>
                <w:szCs w:val="22"/>
              </w:rPr>
            </w:pPr>
            <w:r>
              <w:rPr>
                <w:sz w:val="22"/>
                <w:szCs w:val="22"/>
              </w:rPr>
              <w:t>University of Oxford, Oxford, United Kingdom</w:t>
            </w:r>
          </w:p>
        </w:tc>
        <w:tc>
          <w:tcPr>
            <w:tcW w:w="1440" w:type="dxa"/>
          </w:tcPr>
          <w:p w14:paraId="3120D72C" w14:textId="598DF6AC" w:rsidR="001F6C02" w:rsidRPr="00977FA5" w:rsidRDefault="001F6C02" w:rsidP="001F6C02">
            <w:pPr>
              <w:pStyle w:val="FormFieldCaption"/>
              <w:spacing w:before="20" w:after="20"/>
              <w:jc w:val="center"/>
              <w:rPr>
                <w:sz w:val="22"/>
                <w:szCs w:val="22"/>
              </w:rPr>
            </w:pPr>
            <w:proofErr w:type="spellStart"/>
            <w:r>
              <w:rPr>
                <w:sz w:val="22"/>
                <w:szCs w:val="22"/>
              </w:rPr>
              <w:t>PostDoc</w:t>
            </w:r>
            <w:proofErr w:type="spellEnd"/>
          </w:p>
        </w:tc>
        <w:tc>
          <w:tcPr>
            <w:tcW w:w="1584" w:type="dxa"/>
          </w:tcPr>
          <w:p w14:paraId="53EB7033" w14:textId="02037796" w:rsidR="001F6C02" w:rsidRPr="00977FA5" w:rsidRDefault="001F6C02" w:rsidP="001F6C02">
            <w:pPr>
              <w:pStyle w:val="FormFieldCaption"/>
              <w:spacing w:before="20" w:after="20"/>
              <w:jc w:val="center"/>
              <w:rPr>
                <w:sz w:val="22"/>
                <w:szCs w:val="22"/>
              </w:rPr>
            </w:pPr>
            <w:r>
              <w:rPr>
                <w:sz w:val="22"/>
                <w:szCs w:val="22"/>
              </w:rPr>
              <w:t>02/2020</w:t>
            </w:r>
          </w:p>
        </w:tc>
        <w:tc>
          <w:tcPr>
            <w:tcW w:w="2592" w:type="dxa"/>
          </w:tcPr>
          <w:p w14:paraId="4418E34F" w14:textId="21282D09" w:rsidR="001F6C02" w:rsidRPr="00977FA5" w:rsidRDefault="001F6C02" w:rsidP="001F6C02">
            <w:pPr>
              <w:pStyle w:val="FormFieldCaption"/>
              <w:spacing w:before="20" w:after="20"/>
              <w:rPr>
                <w:sz w:val="22"/>
                <w:szCs w:val="22"/>
              </w:rPr>
            </w:pPr>
            <w:r w:rsidRPr="001F6C02">
              <w:rPr>
                <w:sz w:val="22"/>
                <w:szCs w:val="22"/>
              </w:rPr>
              <w:t>Learning and Decision Making</w:t>
            </w:r>
          </w:p>
        </w:tc>
      </w:tr>
      <w:tr w:rsidR="001F6C02" w:rsidRPr="00D3779E" w14:paraId="767906B9" w14:textId="77777777" w:rsidTr="005F0B12">
        <w:trPr>
          <w:cantSplit/>
          <w:trHeight w:val="395"/>
        </w:trPr>
        <w:tc>
          <w:tcPr>
            <w:tcW w:w="5220" w:type="dxa"/>
          </w:tcPr>
          <w:p w14:paraId="4D43CFA6" w14:textId="3301EB7D" w:rsidR="001F6C02" w:rsidRPr="00977FA5" w:rsidRDefault="001F6C02" w:rsidP="001F6C02">
            <w:pPr>
              <w:pStyle w:val="FormFieldCaption"/>
              <w:spacing w:before="20" w:after="20"/>
              <w:rPr>
                <w:sz w:val="22"/>
                <w:szCs w:val="22"/>
              </w:rPr>
            </w:pPr>
            <w:r>
              <w:rPr>
                <w:sz w:val="22"/>
                <w:szCs w:val="22"/>
              </w:rPr>
              <w:t>National Institute on Drug Abuse Intramural Research Program</w:t>
            </w:r>
          </w:p>
        </w:tc>
        <w:tc>
          <w:tcPr>
            <w:tcW w:w="1440" w:type="dxa"/>
          </w:tcPr>
          <w:p w14:paraId="3D81FEFA" w14:textId="195E89D2" w:rsidR="001F6C02" w:rsidRPr="00977FA5" w:rsidRDefault="001F6C02" w:rsidP="001F6C02">
            <w:pPr>
              <w:pStyle w:val="FormFieldCaption"/>
              <w:spacing w:before="20" w:after="20"/>
              <w:jc w:val="center"/>
              <w:rPr>
                <w:sz w:val="22"/>
                <w:szCs w:val="22"/>
              </w:rPr>
            </w:pPr>
            <w:r>
              <w:rPr>
                <w:sz w:val="22"/>
                <w:szCs w:val="22"/>
              </w:rPr>
              <w:t>Visiting Fellow</w:t>
            </w:r>
          </w:p>
        </w:tc>
        <w:tc>
          <w:tcPr>
            <w:tcW w:w="1584" w:type="dxa"/>
          </w:tcPr>
          <w:p w14:paraId="3F1F9756" w14:textId="48C7F12A" w:rsidR="001F6C02" w:rsidRPr="00977FA5" w:rsidRDefault="001F6C02" w:rsidP="001F6C02">
            <w:pPr>
              <w:pStyle w:val="FormFieldCaption"/>
              <w:spacing w:before="20" w:after="20"/>
              <w:jc w:val="center"/>
              <w:rPr>
                <w:sz w:val="22"/>
                <w:szCs w:val="22"/>
              </w:rPr>
            </w:pPr>
            <w:r>
              <w:rPr>
                <w:sz w:val="22"/>
                <w:szCs w:val="22"/>
              </w:rPr>
              <w:t>Present</w:t>
            </w:r>
          </w:p>
        </w:tc>
        <w:tc>
          <w:tcPr>
            <w:tcW w:w="2592" w:type="dxa"/>
          </w:tcPr>
          <w:p w14:paraId="4D6D5595" w14:textId="3D63E58E" w:rsidR="001F6C02" w:rsidRPr="00977FA5" w:rsidRDefault="001F6C02" w:rsidP="001F6C02">
            <w:pPr>
              <w:pStyle w:val="FormFieldCaption"/>
              <w:spacing w:before="20" w:after="20"/>
              <w:rPr>
                <w:sz w:val="22"/>
                <w:szCs w:val="22"/>
              </w:rPr>
            </w:pPr>
            <w:r>
              <w:rPr>
                <w:sz w:val="22"/>
                <w:szCs w:val="22"/>
              </w:rPr>
              <w:t>Cellular Neurobiology</w:t>
            </w:r>
          </w:p>
        </w:tc>
      </w:tr>
    </w:tbl>
    <w:p w14:paraId="6FC868BE" w14:textId="735E875D" w:rsidR="009E52CA" w:rsidRDefault="009E52CA">
      <w:pPr>
        <w:pStyle w:val="DataField11pt-Single"/>
      </w:pPr>
    </w:p>
    <w:p w14:paraId="1695BFF0" w14:textId="77777777" w:rsidR="002C51BC" w:rsidRDefault="002C51BC" w:rsidP="00FC5F9E"/>
    <w:p w14:paraId="00977992" w14:textId="14C3C660" w:rsidR="002C51BC" w:rsidRDefault="002C51BC" w:rsidP="002C51BC">
      <w:pPr>
        <w:pStyle w:val="DataField11pt-Single"/>
        <w:rPr>
          <w:rStyle w:val="Strong"/>
        </w:rPr>
      </w:pPr>
      <w:r w:rsidRPr="00A128A0">
        <w:rPr>
          <w:rStyle w:val="Strong"/>
        </w:rPr>
        <w:t>A.</w:t>
      </w:r>
      <w:r w:rsidRPr="00A128A0">
        <w:rPr>
          <w:rStyle w:val="Strong"/>
        </w:rPr>
        <w:tab/>
        <w:t>Personal Statement</w:t>
      </w:r>
      <w:r w:rsidR="00FE10AD">
        <w:rPr>
          <w:rStyle w:val="Strong"/>
        </w:rPr>
        <w:br/>
      </w:r>
    </w:p>
    <w:p w14:paraId="1ED3E873" w14:textId="6C353162" w:rsidR="00645FB4" w:rsidDel="00006E8C" w:rsidRDefault="00620720" w:rsidP="00145787">
      <w:pPr>
        <w:pStyle w:val="DataField11pt-Single"/>
        <w:rPr>
          <w:del w:id="0" w:author="Schoenbaum, Geoffrey (NIH/NIDA) [E]" w:date="2021-03-30T17:33:00Z"/>
          <w:rStyle w:val="Strong"/>
          <w:b w:val="0"/>
          <w:bCs w:val="0"/>
        </w:rPr>
      </w:pPr>
      <w:r>
        <w:rPr>
          <w:rStyle w:val="Strong"/>
          <w:b w:val="0"/>
          <w:bCs w:val="0"/>
        </w:rPr>
        <w:tab/>
      </w:r>
      <w:r w:rsidR="00BD72BB">
        <w:rPr>
          <w:rStyle w:val="Strong"/>
          <w:b w:val="0"/>
          <w:bCs w:val="0"/>
        </w:rPr>
        <w:t xml:space="preserve">Through many experiences in my academic and personal life, I have developed a keen interest in studying the neural and psychological mechanisms of learning, </w:t>
      </w:r>
      <w:r w:rsidR="00EB2406">
        <w:rPr>
          <w:rStyle w:val="Strong"/>
          <w:b w:val="0"/>
          <w:bCs w:val="0"/>
        </w:rPr>
        <w:t>motivation</w:t>
      </w:r>
      <w:r w:rsidR="00BD72BB">
        <w:rPr>
          <w:rStyle w:val="Strong"/>
          <w:b w:val="0"/>
          <w:bCs w:val="0"/>
        </w:rPr>
        <w:t xml:space="preserve">, and behavior. </w:t>
      </w:r>
      <w:r w:rsidR="00EB2406">
        <w:rPr>
          <w:rStyle w:val="Strong"/>
          <w:b w:val="0"/>
          <w:bCs w:val="0"/>
        </w:rPr>
        <w:t xml:space="preserve">In particular, how do we come to learn about informative cues in our environment, and how do these representations inform our moment-to-moment behavior? </w:t>
      </w:r>
      <w:r w:rsidR="00CF05B7">
        <w:rPr>
          <w:rStyle w:val="Strong"/>
          <w:b w:val="0"/>
          <w:bCs w:val="0"/>
        </w:rPr>
        <w:t xml:space="preserve">Why am I checking the refrigerator? Why am I refreshing my twitter feed? These processes are fundamental to neurotypical and </w:t>
      </w:r>
      <w:proofErr w:type="spellStart"/>
      <w:r w:rsidR="00CF05B7">
        <w:rPr>
          <w:rStyle w:val="Strong"/>
          <w:b w:val="0"/>
          <w:bCs w:val="0"/>
        </w:rPr>
        <w:t>maladpative</w:t>
      </w:r>
      <w:proofErr w:type="spellEnd"/>
      <w:r w:rsidR="00CF05B7">
        <w:rPr>
          <w:rStyle w:val="Strong"/>
          <w:b w:val="0"/>
          <w:bCs w:val="0"/>
        </w:rPr>
        <w:t xml:space="preserve"> learning and behavior characteristic of most neuropsychiatric disorders. </w:t>
      </w:r>
      <w:r w:rsidR="0040124E">
        <w:rPr>
          <w:rStyle w:val="Strong"/>
          <w:b w:val="0"/>
          <w:bCs w:val="0"/>
        </w:rPr>
        <w:t xml:space="preserve">I focused on these issues in my first independent undergraduate research thesis in the lab of Dr. Simon </w:t>
      </w:r>
      <w:proofErr w:type="spellStart"/>
      <w:r w:rsidR="0040124E">
        <w:rPr>
          <w:rStyle w:val="Strong"/>
          <w:b w:val="0"/>
          <w:bCs w:val="0"/>
        </w:rPr>
        <w:t>Killcross</w:t>
      </w:r>
      <w:proofErr w:type="spellEnd"/>
      <w:r w:rsidR="0040124E">
        <w:rPr>
          <w:rStyle w:val="Strong"/>
          <w:b w:val="0"/>
          <w:bCs w:val="0"/>
        </w:rPr>
        <w:t xml:space="preserve"> at </w:t>
      </w:r>
      <w:r w:rsidR="00483CE5">
        <w:rPr>
          <w:rStyle w:val="Strong"/>
          <w:b w:val="0"/>
          <w:bCs w:val="0"/>
        </w:rPr>
        <w:t>UNSW</w:t>
      </w:r>
      <w:r w:rsidR="0027326C">
        <w:rPr>
          <w:rStyle w:val="Strong"/>
          <w:b w:val="0"/>
          <w:bCs w:val="0"/>
        </w:rPr>
        <w:t>, Australia</w:t>
      </w:r>
      <w:r w:rsidR="00F10E29">
        <w:rPr>
          <w:rStyle w:val="Strong"/>
          <w:b w:val="0"/>
          <w:bCs w:val="0"/>
        </w:rPr>
        <w:t>. There</w:t>
      </w:r>
      <w:r w:rsidR="0040124E">
        <w:rPr>
          <w:rStyle w:val="Strong"/>
          <w:b w:val="0"/>
          <w:bCs w:val="0"/>
        </w:rPr>
        <w:t xml:space="preserve"> I studied how failed feedback from informative cues could be used to model compulsive behaviors in animal models of obsessive-compulsive disorder. This work received the Australian Psychological Society </w:t>
      </w:r>
      <w:r w:rsidR="00890875">
        <w:rPr>
          <w:rStyle w:val="Strong"/>
          <w:b w:val="0"/>
          <w:bCs w:val="0"/>
        </w:rPr>
        <w:t>prize and</w:t>
      </w:r>
      <w:r w:rsidR="0040124E">
        <w:rPr>
          <w:rStyle w:val="Strong"/>
          <w:b w:val="0"/>
          <w:bCs w:val="0"/>
        </w:rPr>
        <w:t xml:space="preserve"> </w:t>
      </w:r>
      <w:r w:rsidR="00890875">
        <w:rPr>
          <w:rStyle w:val="Strong"/>
          <w:b w:val="0"/>
          <w:bCs w:val="0"/>
        </w:rPr>
        <w:t>helped me establish a strong background in designing and testing novel behavioral procedures. A desire to understand these processes further led me to s</w:t>
      </w:r>
      <w:r w:rsidR="0027326C">
        <w:rPr>
          <w:rStyle w:val="Strong"/>
          <w:b w:val="0"/>
          <w:bCs w:val="0"/>
        </w:rPr>
        <w:t>tudy the orbitofrontal cortex</w:t>
      </w:r>
      <w:r w:rsidR="00483CE5">
        <w:rPr>
          <w:rStyle w:val="Strong"/>
          <w:b w:val="0"/>
          <w:bCs w:val="0"/>
        </w:rPr>
        <w:t xml:space="preserve"> (OFC)</w:t>
      </w:r>
      <w:r w:rsidR="0027326C">
        <w:rPr>
          <w:rStyle w:val="Strong"/>
          <w:b w:val="0"/>
          <w:bCs w:val="0"/>
        </w:rPr>
        <w:t xml:space="preserve"> in the same laboratory, where I learned stereotaxic surgery </w:t>
      </w:r>
      <w:r w:rsidR="009511E8">
        <w:rPr>
          <w:rStyle w:val="Strong"/>
          <w:b w:val="0"/>
          <w:bCs w:val="0"/>
        </w:rPr>
        <w:t xml:space="preserve">to perform lesions and micro infusion techniques. </w:t>
      </w:r>
      <w:r w:rsidR="00C954BA">
        <w:rPr>
          <w:rStyle w:val="Strong"/>
          <w:b w:val="0"/>
          <w:bCs w:val="0"/>
        </w:rPr>
        <w:t xml:space="preserve">My </w:t>
      </w:r>
      <w:r w:rsidR="00F10E29">
        <w:rPr>
          <w:rStyle w:val="Strong"/>
          <w:b w:val="0"/>
          <w:bCs w:val="0"/>
        </w:rPr>
        <w:t xml:space="preserve">graduate </w:t>
      </w:r>
      <w:r w:rsidR="00C954BA">
        <w:rPr>
          <w:rStyle w:val="Strong"/>
          <w:b w:val="0"/>
          <w:bCs w:val="0"/>
        </w:rPr>
        <w:t xml:space="preserve">thesis was awarded the </w:t>
      </w:r>
      <w:proofErr w:type="spellStart"/>
      <w:r w:rsidR="00C954BA">
        <w:rPr>
          <w:rStyle w:val="Strong"/>
          <w:b w:val="0"/>
          <w:bCs w:val="0"/>
        </w:rPr>
        <w:t>The</w:t>
      </w:r>
      <w:proofErr w:type="spellEnd"/>
      <w:r w:rsidR="00C954BA">
        <w:rPr>
          <w:rStyle w:val="Strong"/>
          <w:b w:val="0"/>
          <w:bCs w:val="0"/>
        </w:rPr>
        <w:t xml:space="preserve"> </w:t>
      </w:r>
      <w:proofErr w:type="spellStart"/>
      <w:r w:rsidR="00C954BA">
        <w:rPr>
          <w:rStyle w:val="Strong"/>
          <w:b w:val="0"/>
          <w:bCs w:val="0"/>
        </w:rPr>
        <w:t>Paxinos</w:t>
      </w:r>
      <w:proofErr w:type="spellEnd"/>
      <w:r w:rsidR="00C954BA">
        <w:rPr>
          <w:rStyle w:val="Strong"/>
          <w:b w:val="0"/>
          <w:bCs w:val="0"/>
        </w:rPr>
        <w:t xml:space="preserve"> Neuroscience Prize and </w:t>
      </w:r>
      <w:r w:rsidR="009511E8">
        <w:rPr>
          <w:rStyle w:val="Strong"/>
          <w:b w:val="0"/>
          <w:bCs w:val="0"/>
        </w:rPr>
        <w:t xml:space="preserve">resulted in publications demonstrating </w:t>
      </w:r>
      <w:r w:rsidR="009E4F48">
        <w:rPr>
          <w:rStyle w:val="Strong"/>
          <w:b w:val="0"/>
          <w:bCs w:val="0"/>
        </w:rPr>
        <w:t xml:space="preserve">greater contribution of the OFC to basic learning phenomena than had previously been thought, and the existence of novel subdivisions within classically defined OFC subregions. </w:t>
      </w:r>
      <w:r w:rsidR="00446E67">
        <w:rPr>
          <w:rStyle w:val="Strong"/>
          <w:b w:val="0"/>
          <w:bCs w:val="0"/>
        </w:rPr>
        <w:t xml:space="preserve">During this time, I also collaborated with Dr. Fred Westbrook and Dr. Nathan Holmes to understand how other neural and neurochemical systems contribute to cue-based control of behavior such as the role of benzodiazepines in extinction therapy, oxytocin signaling in the amygdala </w:t>
      </w:r>
      <w:r w:rsidR="00692CBD">
        <w:rPr>
          <w:rStyle w:val="Strong"/>
          <w:b w:val="0"/>
          <w:bCs w:val="0"/>
        </w:rPr>
        <w:t>regulates fear, and nicotine self-administration</w:t>
      </w:r>
      <w:r w:rsidR="00483CE5">
        <w:rPr>
          <w:rStyle w:val="Strong"/>
          <w:b w:val="0"/>
          <w:bCs w:val="0"/>
        </w:rPr>
        <w:t xml:space="preserve"> which resulted in </w:t>
      </w:r>
      <w:r w:rsidR="009511E8">
        <w:rPr>
          <w:rStyle w:val="Strong"/>
          <w:b w:val="0"/>
          <w:bCs w:val="0"/>
        </w:rPr>
        <w:t>co-authorship on</w:t>
      </w:r>
      <w:r w:rsidR="00483CE5">
        <w:rPr>
          <w:rStyle w:val="Strong"/>
          <w:b w:val="0"/>
          <w:bCs w:val="0"/>
        </w:rPr>
        <w:t xml:space="preserve"> </w:t>
      </w:r>
      <w:r w:rsidR="009511E8">
        <w:rPr>
          <w:rStyle w:val="Strong"/>
          <w:b w:val="0"/>
          <w:bCs w:val="0"/>
        </w:rPr>
        <w:t>three</w:t>
      </w:r>
      <w:r w:rsidR="00483CE5">
        <w:rPr>
          <w:rStyle w:val="Strong"/>
          <w:b w:val="0"/>
          <w:bCs w:val="0"/>
        </w:rPr>
        <w:t xml:space="preserve"> publications</w:t>
      </w:r>
      <w:r w:rsidR="00692CBD">
        <w:rPr>
          <w:rStyle w:val="Strong"/>
          <w:b w:val="0"/>
          <w:bCs w:val="0"/>
        </w:rPr>
        <w:t>.</w:t>
      </w:r>
      <w:r w:rsidR="00593D2C">
        <w:rPr>
          <w:rStyle w:val="Strong"/>
          <w:b w:val="0"/>
          <w:bCs w:val="0"/>
        </w:rPr>
        <w:t xml:space="preserve"> Throughout my graduate career I also </w:t>
      </w:r>
      <w:r w:rsidR="00132DDD">
        <w:rPr>
          <w:rStyle w:val="Strong"/>
          <w:b w:val="0"/>
          <w:bCs w:val="0"/>
        </w:rPr>
        <w:t>acquired a strong background in statistics and research methods, which started with teaching in undergraduate and postgraduate courses, and led to being hired to develop and teach a new course in statistics and critical thinking.</w:t>
      </w:r>
      <w:r w:rsidR="00B56DF9">
        <w:rPr>
          <w:rStyle w:val="Strong"/>
          <w:b w:val="0"/>
          <w:bCs w:val="0"/>
        </w:rPr>
        <w:t xml:space="preserve"> </w:t>
      </w:r>
    </w:p>
    <w:p w14:paraId="25B7A32D" w14:textId="77777777" w:rsidR="00645FB4" w:rsidRDefault="00645FB4" w:rsidP="00145787">
      <w:pPr>
        <w:pStyle w:val="DataField11pt-Single"/>
        <w:rPr>
          <w:rStyle w:val="Strong"/>
          <w:b w:val="0"/>
          <w:bCs w:val="0"/>
        </w:rPr>
      </w:pPr>
    </w:p>
    <w:p w14:paraId="6BDA043F" w14:textId="4F3A6C5D" w:rsidR="009E4F48" w:rsidRDefault="00B56DF9" w:rsidP="00645FB4">
      <w:pPr>
        <w:pStyle w:val="DataField11pt-Single"/>
        <w:ind w:firstLine="360"/>
        <w:rPr>
          <w:rStyle w:val="Strong"/>
          <w:b w:val="0"/>
          <w:bCs w:val="0"/>
        </w:rPr>
      </w:pPr>
      <w:r>
        <w:rPr>
          <w:rStyle w:val="Strong"/>
          <w:b w:val="0"/>
          <w:bCs w:val="0"/>
        </w:rPr>
        <w:t xml:space="preserve">My graduate experience left me with a desire </w:t>
      </w:r>
      <w:r w:rsidR="00145787">
        <w:rPr>
          <w:rStyle w:val="Strong"/>
          <w:b w:val="0"/>
          <w:bCs w:val="0"/>
        </w:rPr>
        <w:t xml:space="preserve">for a finer grained understanding of the relationship between the brain and behavior. This led me to move continent to Europe where I joined the labs of Dr. Mark Walton and Dr. David Bannerman at the University of Oxford to learn how to record real-time dopamine signaling using fast-scan cyclic-voltammetry (FCV) in striatum, to understand how cue learning is disrupted in genetically </w:t>
      </w:r>
      <w:r w:rsidR="00145787">
        <w:rPr>
          <w:rStyle w:val="Strong"/>
          <w:b w:val="0"/>
          <w:bCs w:val="0"/>
        </w:rPr>
        <w:lastRenderedPageBreak/>
        <w:t xml:space="preserve">modified mouse models of aberrant attention in schizophrenia. </w:t>
      </w:r>
      <w:r w:rsidR="00F0489B">
        <w:rPr>
          <w:rStyle w:val="Strong"/>
          <w:b w:val="0"/>
          <w:bCs w:val="0"/>
        </w:rPr>
        <w:t>While some of this work is ongoing, a</w:t>
      </w:r>
      <w:r w:rsidR="00483CE5">
        <w:rPr>
          <w:rStyle w:val="Strong"/>
          <w:b w:val="0"/>
          <w:bCs w:val="0"/>
        </w:rPr>
        <w:t xml:space="preserve"> number of publications from this work have been written up and submitted to journals and I expect they will be published soon. </w:t>
      </w:r>
      <w:r w:rsidR="00F0489B">
        <w:rPr>
          <w:rStyle w:val="Strong"/>
          <w:b w:val="0"/>
          <w:bCs w:val="0"/>
        </w:rPr>
        <w:t xml:space="preserve">I </w:t>
      </w:r>
      <w:r w:rsidR="00645FB4">
        <w:rPr>
          <w:rStyle w:val="Strong"/>
          <w:b w:val="0"/>
          <w:bCs w:val="0"/>
        </w:rPr>
        <w:t xml:space="preserve">directly supervised a number of graduate students during my postdoc and continued to teach statistics and research methods. </w:t>
      </w:r>
      <w:r w:rsidR="00145787">
        <w:rPr>
          <w:rStyle w:val="Strong"/>
          <w:b w:val="0"/>
          <w:bCs w:val="0"/>
        </w:rPr>
        <w:t xml:space="preserve">During this time, </w:t>
      </w:r>
      <w:r w:rsidR="00483CE5">
        <w:rPr>
          <w:rStyle w:val="Strong"/>
          <w:b w:val="0"/>
          <w:bCs w:val="0"/>
        </w:rPr>
        <w:t>I also</w:t>
      </w:r>
      <w:r w:rsidR="009E4F48">
        <w:rPr>
          <w:rStyle w:val="Strong"/>
          <w:b w:val="0"/>
          <w:bCs w:val="0"/>
        </w:rPr>
        <w:t xml:space="preserve"> acquired new skills to extend the findings from my graduate work</w:t>
      </w:r>
      <w:r w:rsidR="00F0489B">
        <w:rPr>
          <w:rStyle w:val="Strong"/>
          <w:b w:val="0"/>
          <w:bCs w:val="0"/>
        </w:rPr>
        <w:t xml:space="preserve"> which resulted in three publications</w:t>
      </w:r>
      <w:r w:rsidR="009E4F48">
        <w:rPr>
          <w:rStyle w:val="Strong"/>
          <w:b w:val="0"/>
          <w:bCs w:val="0"/>
        </w:rPr>
        <w:t>. I learned</w:t>
      </w:r>
      <w:r w:rsidR="00483CE5">
        <w:rPr>
          <w:rStyle w:val="Strong"/>
          <w:b w:val="0"/>
          <w:bCs w:val="0"/>
        </w:rPr>
        <w:t xml:space="preserve"> neuroanatomical tracing </w:t>
      </w:r>
      <w:r w:rsidR="009E4F48">
        <w:rPr>
          <w:rStyle w:val="Strong"/>
          <w:b w:val="0"/>
          <w:bCs w:val="0"/>
        </w:rPr>
        <w:t xml:space="preserve">techniques to provide further evidence of novel subdivisions within </w:t>
      </w:r>
      <w:r w:rsidR="00F0489B">
        <w:rPr>
          <w:rStyle w:val="Strong"/>
          <w:b w:val="0"/>
          <w:bCs w:val="0"/>
        </w:rPr>
        <w:t>OFC and</w:t>
      </w:r>
      <w:r w:rsidR="009E4F48">
        <w:rPr>
          <w:rStyle w:val="Strong"/>
          <w:b w:val="0"/>
          <w:bCs w:val="0"/>
        </w:rPr>
        <w:t xml:space="preserve"> </w:t>
      </w:r>
      <w:r w:rsidR="00F0489B">
        <w:rPr>
          <w:rStyle w:val="Strong"/>
          <w:b w:val="0"/>
          <w:bCs w:val="0"/>
        </w:rPr>
        <w:t xml:space="preserve">collaborated to </w:t>
      </w:r>
      <w:r w:rsidR="009E4F48">
        <w:rPr>
          <w:rStyle w:val="Strong"/>
          <w:b w:val="0"/>
          <w:bCs w:val="0"/>
        </w:rPr>
        <w:t>develop a novel computational model of OFC function</w:t>
      </w:r>
      <w:r w:rsidR="00F0489B">
        <w:rPr>
          <w:rStyle w:val="Strong"/>
          <w:b w:val="0"/>
          <w:bCs w:val="0"/>
        </w:rPr>
        <w:t>.</w:t>
      </w:r>
    </w:p>
    <w:p w14:paraId="59C64BFC" w14:textId="1FE4D3ED" w:rsidR="00F10E29" w:rsidDel="00006E8C" w:rsidRDefault="00F10E29" w:rsidP="00F10E29">
      <w:pPr>
        <w:pStyle w:val="DataField11pt-Single"/>
        <w:rPr>
          <w:del w:id="1" w:author="Schoenbaum, Geoffrey (NIH/NIDA) [E]" w:date="2021-03-30T17:32:00Z"/>
          <w:rStyle w:val="Strong"/>
          <w:b w:val="0"/>
          <w:bCs w:val="0"/>
        </w:rPr>
      </w:pPr>
      <w:r>
        <w:rPr>
          <w:rStyle w:val="Strong"/>
          <w:b w:val="0"/>
          <w:bCs w:val="0"/>
        </w:rPr>
        <w:tab/>
        <w:t xml:space="preserve">I am well suited to fill my role in this project for several reasons. First, I have expertise in animal behavioral testing, including extensive experience developing successful novel behavioral assays. I also have experience with behavioral pharmacology and translational models of neuropsychiatric disorders. I have mastered stereotaxic surgery in rats and mice to lesion, infuse viruses and tracers, implant cannula, and FCV microelectrodes for stable chronic in-vivo recordings. Indeed, there are very few labs that have been able to successfully record FCV signals in freely behaving mice. I also have experience and statistical expertise </w:t>
      </w:r>
      <w:del w:id="2" w:author="Schoenbaum, Geoffrey (NIH/NIDA) [E]" w:date="2021-03-30T17:33:00Z">
        <w:r w:rsidDel="00006E8C">
          <w:rPr>
            <w:rStyle w:val="Strong"/>
            <w:b w:val="0"/>
            <w:bCs w:val="0"/>
          </w:rPr>
          <w:delText xml:space="preserve">with </w:delText>
        </w:r>
      </w:del>
      <w:r>
        <w:rPr>
          <w:rStyle w:val="Strong"/>
          <w:b w:val="0"/>
          <w:bCs w:val="0"/>
        </w:rPr>
        <w:t>working with large and complex multivariate data sets that are generated when continuously recording signals from a behaving animal. Finally, I have expertise in studying OFC function. A key component of my training in the Schoenbaum lab and this proposal is learning in-vivo electrophysiology. Since accessing the laboratory</w:t>
      </w:r>
      <w:ins w:id="3" w:author="Schoenbaum, Geoffrey (NIH/NIDA) [E]" w:date="2021-03-30T17:32:00Z">
        <w:r w:rsidR="00006E8C">
          <w:rPr>
            <w:rStyle w:val="Strong"/>
            <w:b w:val="0"/>
            <w:bCs w:val="0"/>
          </w:rPr>
          <w:t>,</w:t>
        </w:r>
      </w:ins>
      <w:r>
        <w:rPr>
          <w:rStyle w:val="Strong"/>
          <w:b w:val="0"/>
          <w:bCs w:val="0"/>
        </w:rPr>
        <w:t xml:space="preserve"> I have already begun pilot testing behavior and learning to assemble and implant microelectrode arrays and </w:t>
      </w:r>
      <w:proofErr w:type="spellStart"/>
      <w:r>
        <w:rPr>
          <w:rStyle w:val="Strong"/>
          <w:b w:val="0"/>
          <w:bCs w:val="0"/>
        </w:rPr>
        <w:t>microdrives</w:t>
      </w:r>
      <w:proofErr w:type="spellEnd"/>
      <w:r>
        <w:rPr>
          <w:rStyle w:val="Strong"/>
          <w:b w:val="0"/>
          <w:bCs w:val="0"/>
        </w:rPr>
        <w:t xml:space="preserve">. Critically, all the research proposed will enhance my training while building on many areas of in which I already have experience. Being awarded a CCB fellowship will provide me with an opportunity build on my strengths and acquire new skills to advance my career in research, teaching and mentoring. </w:t>
      </w:r>
      <w:del w:id="4" w:author="Schoenbaum, Geoffrey (NIH/NIDA) [E]" w:date="2021-03-30T17:32:00Z">
        <w:r w:rsidDel="00006E8C">
          <w:rPr>
            <w:rStyle w:val="Strong"/>
            <w:b w:val="0"/>
            <w:bCs w:val="0"/>
          </w:rPr>
          <w:delText xml:space="preserve"> </w:delText>
        </w:r>
      </w:del>
    </w:p>
    <w:p w14:paraId="4C0DEB7B" w14:textId="77777777" w:rsidR="002F0243" w:rsidRDefault="002F0243" w:rsidP="00F10E29">
      <w:pPr>
        <w:pStyle w:val="DataField11pt-Single"/>
        <w:rPr>
          <w:rStyle w:val="Strong"/>
          <w:b w:val="0"/>
          <w:bCs w:val="0"/>
        </w:rPr>
      </w:pPr>
    </w:p>
    <w:p w14:paraId="1707AE7B" w14:textId="211DF057" w:rsidR="00025DB5" w:rsidRDefault="002F0243" w:rsidP="00F10E29">
      <w:pPr>
        <w:pStyle w:val="DataField11pt-Single"/>
        <w:ind w:firstLine="360"/>
        <w:rPr>
          <w:rStyle w:val="Strong"/>
          <w:b w:val="0"/>
          <w:bCs w:val="0"/>
        </w:rPr>
      </w:pPr>
      <w:r>
        <w:rPr>
          <w:rStyle w:val="Strong"/>
          <w:b w:val="0"/>
          <w:bCs w:val="0"/>
        </w:rPr>
        <w:t>My</w:t>
      </w:r>
      <w:r w:rsidR="00645FB4">
        <w:rPr>
          <w:rStyle w:val="Strong"/>
          <w:b w:val="0"/>
          <w:bCs w:val="0"/>
        </w:rPr>
        <w:t xml:space="preserve"> productivity has been impacted by the SARS-CoV-2 pandemic. I moved continent to start a second position as a NIDA IRP Visiting </w:t>
      </w:r>
      <w:r>
        <w:rPr>
          <w:rStyle w:val="Strong"/>
          <w:b w:val="0"/>
          <w:bCs w:val="0"/>
        </w:rPr>
        <w:t>Fellow and</w:t>
      </w:r>
      <w:r w:rsidR="00645FB4">
        <w:rPr>
          <w:rStyle w:val="Strong"/>
          <w:b w:val="0"/>
          <w:bCs w:val="0"/>
        </w:rPr>
        <w:t xml:space="preserve"> flew into the US on March 16</w:t>
      </w:r>
      <w:r w:rsidR="00645FB4" w:rsidRPr="00645FB4">
        <w:rPr>
          <w:rStyle w:val="Strong"/>
          <w:b w:val="0"/>
          <w:bCs w:val="0"/>
          <w:vertAlign w:val="superscript"/>
        </w:rPr>
        <w:t>th</w:t>
      </w:r>
      <w:r w:rsidR="00D35759">
        <w:rPr>
          <w:rStyle w:val="Strong"/>
          <w:b w:val="0"/>
          <w:bCs w:val="0"/>
        </w:rPr>
        <w:t>, 2020</w:t>
      </w:r>
      <w:r w:rsidR="00645FB4">
        <w:rPr>
          <w:rStyle w:val="Strong"/>
          <w:b w:val="0"/>
          <w:bCs w:val="0"/>
        </w:rPr>
        <w:t xml:space="preserve"> a day before international travel restrictions.</w:t>
      </w:r>
      <w:r>
        <w:rPr>
          <w:rStyle w:val="Strong"/>
          <w:b w:val="0"/>
          <w:bCs w:val="0"/>
        </w:rPr>
        <w:t xml:space="preserve"> I was then required to quarantine for two weeks. During this time, in person government services were suspended, which prevented me from acquiring a social security number and access to NIDA facilities until early November of 2020.</w:t>
      </w:r>
      <w:r w:rsidR="00D35759">
        <w:rPr>
          <w:rStyle w:val="Strong"/>
          <w:b w:val="0"/>
          <w:bCs w:val="0"/>
        </w:rPr>
        <w:t xml:space="preserve"> During this time my productivity and access to necessary computing resources was significantly limited. I am aware that many have been significantly impacted by this pandemic, I only raise this to highlight</w:t>
      </w:r>
      <w:r w:rsidR="0074738B">
        <w:rPr>
          <w:rStyle w:val="Strong"/>
          <w:b w:val="0"/>
          <w:bCs w:val="0"/>
        </w:rPr>
        <w:t xml:space="preserve"> the additional barriers that I experienced because of the unfortunate timing of moving to a new country during the pandemic. </w:t>
      </w:r>
    </w:p>
    <w:p w14:paraId="2AAC0360" w14:textId="77777777" w:rsidR="00025DB5" w:rsidRPr="00025DB5" w:rsidRDefault="00025DB5" w:rsidP="00025DB5">
      <w:pPr>
        <w:pStyle w:val="DataField11pt-Single"/>
        <w:rPr>
          <w:rStyle w:val="Strong"/>
          <w:b w:val="0"/>
          <w:bCs w:val="0"/>
        </w:rPr>
      </w:pPr>
    </w:p>
    <w:p w14:paraId="0F24BC1B" w14:textId="77777777" w:rsidR="0062517E" w:rsidRDefault="002C51BC" w:rsidP="002C51BC">
      <w:pPr>
        <w:pStyle w:val="DataField11pt-Single"/>
        <w:rPr>
          <w:rStyle w:val="Strong"/>
        </w:rPr>
      </w:pPr>
      <w:r w:rsidRPr="00A128A0">
        <w:rPr>
          <w:rStyle w:val="Strong"/>
        </w:rPr>
        <w:t>B.</w:t>
      </w:r>
      <w:r w:rsidRPr="00A128A0">
        <w:rPr>
          <w:rStyle w:val="Strong"/>
        </w:rPr>
        <w:tab/>
        <w:t>Positions and Honors</w:t>
      </w:r>
    </w:p>
    <w:p w14:paraId="2AB7A0F5" w14:textId="0F510272" w:rsidR="002C51BC" w:rsidRDefault="00FE10AD" w:rsidP="002C51BC">
      <w:pPr>
        <w:pStyle w:val="DataField11pt-Single"/>
        <w:rPr>
          <w:rStyle w:val="Strong"/>
          <w:u w:val="single"/>
        </w:rPr>
      </w:pPr>
      <w:r>
        <w:rPr>
          <w:rStyle w:val="Strong"/>
        </w:rPr>
        <w:br/>
      </w:r>
      <w:r w:rsidR="0062517E" w:rsidRPr="0062517E">
        <w:rPr>
          <w:rStyle w:val="Strong"/>
          <w:u w:val="single"/>
        </w:rPr>
        <w:t>Positions and Employment</w:t>
      </w:r>
    </w:p>
    <w:p w14:paraId="31D79074" w14:textId="08BB1291" w:rsidR="0062517E" w:rsidRDefault="00246AA4" w:rsidP="002C51BC">
      <w:pPr>
        <w:pStyle w:val="DataField11pt-Single"/>
        <w:rPr>
          <w:rStyle w:val="Strong"/>
          <w:b w:val="0"/>
          <w:bCs w:val="0"/>
        </w:rPr>
      </w:pPr>
      <w:r w:rsidRPr="00246AA4">
        <w:rPr>
          <w:rStyle w:val="Strong"/>
          <w:b w:val="0"/>
          <w:bCs w:val="0"/>
        </w:rPr>
        <w:t>2010</w:t>
      </w:r>
      <w:r>
        <w:rPr>
          <w:rStyle w:val="Strong"/>
          <w:b w:val="0"/>
          <w:bCs w:val="0"/>
        </w:rPr>
        <w:t xml:space="preserve"> </w:t>
      </w:r>
      <w:r w:rsidRPr="00246AA4">
        <w:rPr>
          <w:rStyle w:val="Strong"/>
          <w:b w:val="0"/>
          <w:bCs w:val="0"/>
        </w:rPr>
        <w:t>-</w:t>
      </w:r>
      <w:r>
        <w:rPr>
          <w:rStyle w:val="Strong"/>
          <w:b w:val="0"/>
          <w:bCs w:val="0"/>
        </w:rPr>
        <w:t xml:space="preserve"> </w:t>
      </w:r>
      <w:r w:rsidRPr="00246AA4">
        <w:rPr>
          <w:rStyle w:val="Strong"/>
          <w:b w:val="0"/>
          <w:bCs w:val="0"/>
        </w:rPr>
        <w:t>2014</w:t>
      </w:r>
      <w:r w:rsidRPr="00246AA4">
        <w:rPr>
          <w:rStyle w:val="Strong"/>
          <w:b w:val="0"/>
          <w:bCs w:val="0"/>
        </w:rPr>
        <w:tab/>
      </w:r>
      <w:r w:rsidRPr="00246AA4">
        <w:rPr>
          <w:rStyle w:val="Strong"/>
          <w:b w:val="0"/>
          <w:bCs w:val="0"/>
        </w:rPr>
        <w:tab/>
      </w:r>
      <w:r>
        <w:rPr>
          <w:rStyle w:val="Strong"/>
          <w:b w:val="0"/>
          <w:bCs w:val="0"/>
        </w:rPr>
        <w:t>Undergraduate course tutor and lecturer, UNSW</w:t>
      </w:r>
    </w:p>
    <w:p w14:paraId="2A2584C6" w14:textId="5EAE9A1F" w:rsidR="00246AA4" w:rsidRDefault="00246AA4" w:rsidP="002C51BC">
      <w:pPr>
        <w:pStyle w:val="DataField11pt-Single"/>
        <w:rPr>
          <w:rStyle w:val="Strong"/>
          <w:b w:val="0"/>
          <w:bCs w:val="0"/>
        </w:rPr>
      </w:pPr>
      <w:r>
        <w:rPr>
          <w:rStyle w:val="Strong"/>
          <w:b w:val="0"/>
          <w:bCs w:val="0"/>
        </w:rPr>
        <w:t>2014</w:t>
      </w:r>
      <w:r w:rsidR="00174E44">
        <w:rPr>
          <w:rStyle w:val="Strong"/>
          <w:b w:val="0"/>
          <w:bCs w:val="0"/>
        </w:rPr>
        <w:tab/>
      </w:r>
      <w:r w:rsidR="00174E44">
        <w:rPr>
          <w:rStyle w:val="Strong"/>
          <w:b w:val="0"/>
          <w:bCs w:val="0"/>
        </w:rPr>
        <w:tab/>
      </w:r>
      <w:r>
        <w:rPr>
          <w:rStyle w:val="Strong"/>
          <w:b w:val="0"/>
          <w:bCs w:val="0"/>
        </w:rPr>
        <w:tab/>
      </w:r>
      <w:r>
        <w:rPr>
          <w:rStyle w:val="Strong"/>
          <w:b w:val="0"/>
          <w:bCs w:val="0"/>
        </w:rPr>
        <w:tab/>
      </w:r>
      <w:r w:rsidR="00174E44" w:rsidRPr="00174E44">
        <w:rPr>
          <w:rStyle w:val="Strong"/>
          <w:b w:val="0"/>
          <w:bCs w:val="0"/>
        </w:rPr>
        <w:t>Teaching and Research Fellow</w:t>
      </w:r>
      <w:r>
        <w:rPr>
          <w:rStyle w:val="Strong"/>
          <w:b w:val="0"/>
          <w:bCs w:val="0"/>
        </w:rPr>
        <w:t>, UNSW</w:t>
      </w:r>
    </w:p>
    <w:p w14:paraId="6B5B7239" w14:textId="747C91DF" w:rsidR="00174E44" w:rsidRDefault="00174E44" w:rsidP="002C51BC">
      <w:pPr>
        <w:pStyle w:val="DataField11pt-Single"/>
        <w:rPr>
          <w:rStyle w:val="Strong"/>
          <w:b w:val="0"/>
          <w:bCs w:val="0"/>
        </w:rPr>
      </w:pPr>
      <w:r>
        <w:rPr>
          <w:rStyle w:val="Strong"/>
          <w:b w:val="0"/>
          <w:bCs w:val="0"/>
        </w:rPr>
        <w:t>2015</w:t>
      </w:r>
      <w:r>
        <w:rPr>
          <w:rStyle w:val="Strong"/>
          <w:b w:val="0"/>
          <w:bCs w:val="0"/>
        </w:rPr>
        <w:tab/>
      </w:r>
      <w:r>
        <w:rPr>
          <w:rStyle w:val="Strong"/>
          <w:b w:val="0"/>
          <w:bCs w:val="0"/>
        </w:rPr>
        <w:tab/>
      </w:r>
      <w:r>
        <w:rPr>
          <w:rStyle w:val="Strong"/>
          <w:b w:val="0"/>
          <w:bCs w:val="0"/>
        </w:rPr>
        <w:tab/>
      </w:r>
      <w:r>
        <w:rPr>
          <w:rStyle w:val="Strong"/>
          <w:b w:val="0"/>
          <w:bCs w:val="0"/>
        </w:rPr>
        <w:tab/>
      </w:r>
      <w:r w:rsidRPr="00174E44">
        <w:rPr>
          <w:rStyle w:val="Strong"/>
          <w:b w:val="0"/>
          <w:bCs w:val="0"/>
        </w:rPr>
        <w:t>Curriculum Development and Postdoctoral Fellow</w:t>
      </w:r>
    </w:p>
    <w:p w14:paraId="664FD5DB" w14:textId="402718B9" w:rsidR="00C877A5" w:rsidRDefault="00C877A5" w:rsidP="002C51BC">
      <w:pPr>
        <w:pStyle w:val="DataField11pt-Single"/>
        <w:rPr>
          <w:rStyle w:val="Strong"/>
          <w:b w:val="0"/>
          <w:bCs w:val="0"/>
        </w:rPr>
      </w:pPr>
      <w:r>
        <w:rPr>
          <w:rStyle w:val="Strong"/>
          <w:b w:val="0"/>
          <w:bCs w:val="0"/>
        </w:rPr>
        <w:t>2016 - 2020</w:t>
      </w:r>
      <w:r>
        <w:rPr>
          <w:rStyle w:val="Strong"/>
          <w:b w:val="0"/>
          <w:bCs w:val="0"/>
        </w:rPr>
        <w:tab/>
      </w:r>
      <w:r>
        <w:rPr>
          <w:rStyle w:val="Strong"/>
          <w:b w:val="0"/>
          <w:bCs w:val="0"/>
        </w:rPr>
        <w:tab/>
      </w:r>
      <w:r w:rsidRPr="00C877A5">
        <w:rPr>
          <w:rStyle w:val="Strong"/>
          <w:b w:val="0"/>
          <w:bCs w:val="0"/>
        </w:rPr>
        <w:t>Postdoctoral Research Associate in Learning and Decision Making</w:t>
      </w:r>
      <w:r>
        <w:rPr>
          <w:rStyle w:val="Strong"/>
          <w:b w:val="0"/>
          <w:bCs w:val="0"/>
        </w:rPr>
        <w:t xml:space="preserve">, </w:t>
      </w:r>
      <w:r w:rsidR="0021332A">
        <w:rPr>
          <w:rStyle w:val="Strong"/>
          <w:b w:val="0"/>
          <w:bCs w:val="0"/>
        </w:rPr>
        <w:t xml:space="preserve">University of </w:t>
      </w:r>
      <w:r>
        <w:rPr>
          <w:rStyle w:val="Strong"/>
          <w:b w:val="0"/>
          <w:bCs w:val="0"/>
        </w:rPr>
        <w:t>Oxford</w:t>
      </w:r>
    </w:p>
    <w:p w14:paraId="6E7489C0" w14:textId="245D03D2" w:rsidR="00C877A5" w:rsidRPr="00246AA4" w:rsidRDefault="00C877A5" w:rsidP="002C51BC">
      <w:pPr>
        <w:pStyle w:val="DataField11pt-Single"/>
        <w:rPr>
          <w:rStyle w:val="Strong"/>
          <w:b w:val="0"/>
          <w:bCs w:val="0"/>
        </w:rPr>
      </w:pPr>
      <w:r>
        <w:rPr>
          <w:rStyle w:val="Strong"/>
          <w:b w:val="0"/>
          <w:bCs w:val="0"/>
        </w:rPr>
        <w:t xml:space="preserve">2020 </w:t>
      </w:r>
      <w:r w:rsidR="00883602">
        <w:rPr>
          <w:rStyle w:val="Strong"/>
          <w:b w:val="0"/>
          <w:bCs w:val="0"/>
        </w:rPr>
        <w:t>-</w:t>
      </w:r>
      <w:r>
        <w:rPr>
          <w:rStyle w:val="Strong"/>
          <w:b w:val="0"/>
          <w:bCs w:val="0"/>
        </w:rPr>
        <w:t xml:space="preserve"> present</w:t>
      </w:r>
      <w:r w:rsidR="00BA108F">
        <w:rPr>
          <w:rStyle w:val="Strong"/>
          <w:b w:val="0"/>
          <w:bCs w:val="0"/>
        </w:rPr>
        <w:tab/>
      </w:r>
      <w:r>
        <w:rPr>
          <w:rStyle w:val="Strong"/>
          <w:b w:val="0"/>
          <w:bCs w:val="0"/>
        </w:rPr>
        <w:tab/>
      </w:r>
      <w:r w:rsidR="0021332A">
        <w:rPr>
          <w:rStyle w:val="Strong"/>
          <w:b w:val="0"/>
          <w:bCs w:val="0"/>
        </w:rPr>
        <w:t xml:space="preserve">Visiting </w:t>
      </w:r>
      <w:r w:rsidR="0021332A" w:rsidRPr="0021332A">
        <w:rPr>
          <w:rStyle w:val="Strong"/>
          <w:b w:val="0"/>
          <w:bCs w:val="0"/>
        </w:rPr>
        <w:t>Fellow, Division of Intramural Research, National Institute of Drug Abuse</w:t>
      </w:r>
    </w:p>
    <w:p w14:paraId="4E6033BE" w14:textId="75712A37" w:rsidR="002C51BC" w:rsidRDefault="002C51BC" w:rsidP="002C51BC">
      <w:pPr>
        <w:pStyle w:val="DataField11pt-Single"/>
        <w:rPr>
          <w:rStyle w:val="Strong"/>
        </w:rPr>
      </w:pPr>
    </w:p>
    <w:p w14:paraId="116D80B6" w14:textId="07EF7722" w:rsidR="00C877A5" w:rsidRPr="003F299B" w:rsidRDefault="003F299B" w:rsidP="002C51BC">
      <w:pPr>
        <w:pStyle w:val="DataField11pt-Single"/>
        <w:rPr>
          <w:rStyle w:val="Strong"/>
          <w:u w:val="single"/>
        </w:rPr>
      </w:pPr>
      <w:r w:rsidRPr="003F299B">
        <w:rPr>
          <w:rStyle w:val="Strong"/>
          <w:u w:val="single"/>
        </w:rPr>
        <w:t>Other Experience and Professional Membership</w:t>
      </w:r>
    </w:p>
    <w:p w14:paraId="10471F02" w14:textId="75704562" w:rsidR="003F299B" w:rsidRDefault="003F299B" w:rsidP="002C51BC">
      <w:pPr>
        <w:pStyle w:val="DataField11pt-Single"/>
        <w:rPr>
          <w:rStyle w:val="Strong"/>
          <w:b w:val="0"/>
          <w:bCs w:val="0"/>
        </w:rPr>
      </w:pPr>
      <w:r>
        <w:rPr>
          <w:rStyle w:val="Strong"/>
          <w:b w:val="0"/>
          <w:bCs w:val="0"/>
        </w:rPr>
        <w:t>2009 - 2010</w:t>
      </w:r>
      <w:r>
        <w:rPr>
          <w:rStyle w:val="Strong"/>
          <w:b w:val="0"/>
          <w:bCs w:val="0"/>
        </w:rPr>
        <w:tab/>
      </w:r>
      <w:r>
        <w:rPr>
          <w:rStyle w:val="Strong"/>
          <w:b w:val="0"/>
          <w:bCs w:val="0"/>
        </w:rPr>
        <w:tab/>
        <w:t>Member, Australian Psychological Society</w:t>
      </w:r>
    </w:p>
    <w:p w14:paraId="08BA101F" w14:textId="4E28DA2F" w:rsidR="003F299B" w:rsidRDefault="003F299B" w:rsidP="002C51BC">
      <w:pPr>
        <w:pStyle w:val="DataField11pt-Single"/>
        <w:rPr>
          <w:rStyle w:val="Strong"/>
          <w:b w:val="0"/>
          <w:bCs w:val="0"/>
        </w:rPr>
      </w:pPr>
      <w:r>
        <w:rPr>
          <w:rStyle w:val="Strong"/>
          <w:b w:val="0"/>
          <w:bCs w:val="0"/>
        </w:rPr>
        <w:t xml:space="preserve">2012 </w:t>
      </w:r>
      <w:r>
        <w:rPr>
          <w:rStyle w:val="Strong"/>
          <w:b w:val="0"/>
          <w:bCs w:val="0"/>
        </w:rPr>
        <w:tab/>
      </w:r>
      <w:r>
        <w:rPr>
          <w:rStyle w:val="Strong"/>
          <w:b w:val="0"/>
          <w:bCs w:val="0"/>
        </w:rPr>
        <w:tab/>
      </w:r>
      <w:r>
        <w:rPr>
          <w:rStyle w:val="Strong"/>
          <w:b w:val="0"/>
          <w:bCs w:val="0"/>
        </w:rPr>
        <w:tab/>
      </w:r>
      <w:r>
        <w:rPr>
          <w:rStyle w:val="Strong"/>
          <w:b w:val="0"/>
          <w:bCs w:val="0"/>
        </w:rPr>
        <w:tab/>
        <w:t>Member, Society for Neuroscience</w:t>
      </w:r>
    </w:p>
    <w:p w14:paraId="46444569" w14:textId="0AE78671" w:rsidR="003F299B" w:rsidRPr="003F299B" w:rsidRDefault="003F299B" w:rsidP="002C51BC">
      <w:pPr>
        <w:pStyle w:val="DataField11pt-Single"/>
        <w:rPr>
          <w:rStyle w:val="Strong"/>
          <w:b w:val="0"/>
          <w:bCs w:val="0"/>
        </w:rPr>
      </w:pPr>
      <w:r>
        <w:rPr>
          <w:rStyle w:val="Strong"/>
          <w:b w:val="0"/>
          <w:bCs w:val="0"/>
        </w:rPr>
        <w:t xml:space="preserve">2012 </w:t>
      </w:r>
      <w:r>
        <w:rPr>
          <w:rStyle w:val="Strong"/>
          <w:b w:val="0"/>
          <w:bCs w:val="0"/>
        </w:rPr>
        <w:tab/>
      </w:r>
      <w:r>
        <w:rPr>
          <w:rStyle w:val="Strong"/>
          <w:b w:val="0"/>
          <w:bCs w:val="0"/>
        </w:rPr>
        <w:tab/>
      </w:r>
      <w:r>
        <w:rPr>
          <w:rStyle w:val="Strong"/>
          <w:b w:val="0"/>
          <w:bCs w:val="0"/>
        </w:rPr>
        <w:tab/>
      </w:r>
      <w:r>
        <w:rPr>
          <w:rStyle w:val="Strong"/>
          <w:b w:val="0"/>
          <w:bCs w:val="0"/>
        </w:rPr>
        <w:tab/>
        <w:t>Member, Society for Neuroeconomics</w:t>
      </w:r>
    </w:p>
    <w:p w14:paraId="2D35B7C5" w14:textId="6F22B111" w:rsidR="003F299B" w:rsidRDefault="003F299B" w:rsidP="002C51BC">
      <w:pPr>
        <w:pStyle w:val="DataField11pt-Single"/>
        <w:rPr>
          <w:rStyle w:val="Strong"/>
          <w:b w:val="0"/>
          <w:bCs w:val="0"/>
        </w:rPr>
      </w:pPr>
      <w:r w:rsidRPr="003F299B">
        <w:rPr>
          <w:rStyle w:val="Strong"/>
          <w:b w:val="0"/>
          <w:bCs w:val="0"/>
        </w:rPr>
        <w:t>2012</w:t>
      </w:r>
      <w:r>
        <w:rPr>
          <w:rStyle w:val="Strong"/>
          <w:b w:val="0"/>
          <w:bCs w:val="0"/>
        </w:rPr>
        <w:tab/>
      </w:r>
      <w:r>
        <w:rPr>
          <w:rStyle w:val="Strong"/>
          <w:b w:val="0"/>
          <w:bCs w:val="0"/>
        </w:rPr>
        <w:tab/>
      </w:r>
      <w:r>
        <w:rPr>
          <w:rStyle w:val="Strong"/>
          <w:b w:val="0"/>
          <w:bCs w:val="0"/>
        </w:rPr>
        <w:tab/>
      </w:r>
      <w:r>
        <w:rPr>
          <w:rStyle w:val="Strong"/>
          <w:b w:val="0"/>
          <w:bCs w:val="0"/>
        </w:rPr>
        <w:tab/>
        <w:t>Member, Pavlovian Society</w:t>
      </w:r>
    </w:p>
    <w:p w14:paraId="20EFCBBE" w14:textId="2A680786" w:rsidR="003F299B" w:rsidRDefault="003F299B" w:rsidP="002C51BC">
      <w:pPr>
        <w:pStyle w:val="DataField11pt-Single"/>
        <w:rPr>
          <w:rStyle w:val="Strong"/>
          <w:b w:val="0"/>
          <w:bCs w:val="0"/>
        </w:rPr>
      </w:pPr>
    </w:p>
    <w:p w14:paraId="73F56ECD" w14:textId="55AD5763" w:rsidR="003F299B" w:rsidRPr="003F299B" w:rsidRDefault="003F299B" w:rsidP="002C51BC">
      <w:pPr>
        <w:pStyle w:val="DataField11pt-Single"/>
        <w:rPr>
          <w:rStyle w:val="Strong"/>
          <w:u w:val="single"/>
        </w:rPr>
      </w:pPr>
      <w:r w:rsidRPr="003F299B">
        <w:rPr>
          <w:rStyle w:val="Strong"/>
          <w:u w:val="single"/>
        </w:rPr>
        <w:t>Honors</w:t>
      </w:r>
    </w:p>
    <w:p w14:paraId="2E0711F6" w14:textId="6B67854C" w:rsidR="003F299B" w:rsidRDefault="00BE6B2F" w:rsidP="002C51BC">
      <w:pPr>
        <w:pStyle w:val="DataField11pt-Single"/>
        <w:rPr>
          <w:rStyle w:val="Strong"/>
          <w:b w:val="0"/>
          <w:bCs w:val="0"/>
        </w:rPr>
      </w:pPr>
      <w:r>
        <w:rPr>
          <w:rStyle w:val="Strong"/>
          <w:b w:val="0"/>
          <w:bCs w:val="0"/>
        </w:rPr>
        <w:t xml:space="preserve">2008 </w:t>
      </w:r>
      <w:r w:rsidR="00883602">
        <w:rPr>
          <w:rStyle w:val="Strong"/>
          <w:b w:val="0"/>
          <w:bCs w:val="0"/>
        </w:rPr>
        <w:t>-</w:t>
      </w:r>
      <w:r>
        <w:rPr>
          <w:rStyle w:val="Strong"/>
          <w:b w:val="0"/>
          <w:bCs w:val="0"/>
        </w:rPr>
        <w:t xml:space="preserve"> 2009</w:t>
      </w:r>
      <w:r>
        <w:rPr>
          <w:rStyle w:val="Strong"/>
          <w:b w:val="0"/>
          <w:bCs w:val="0"/>
        </w:rPr>
        <w:tab/>
      </w:r>
      <w:r>
        <w:rPr>
          <w:rStyle w:val="Strong"/>
          <w:b w:val="0"/>
          <w:bCs w:val="0"/>
        </w:rPr>
        <w:tab/>
        <w:t>The Faculty of Science Dean’s List, UNSW</w:t>
      </w:r>
    </w:p>
    <w:p w14:paraId="41EB77C7" w14:textId="448434E4" w:rsidR="00BE6B2F" w:rsidRDefault="00BE6B2F" w:rsidP="002C51BC">
      <w:pPr>
        <w:pStyle w:val="DataField11pt-Single"/>
        <w:rPr>
          <w:rStyle w:val="Strong"/>
          <w:b w:val="0"/>
          <w:bCs w:val="0"/>
        </w:rPr>
      </w:pPr>
      <w:r>
        <w:rPr>
          <w:rStyle w:val="Strong"/>
          <w:b w:val="0"/>
          <w:bCs w:val="0"/>
        </w:rPr>
        <w:t>2009</w:t>
      </w:r>
      <w:r>
        <w:rPr>
          <w:rStyle w:val="Strong"/>
          <w:b w:val="0"/>
          <w:bCs w:val="0"/>
        </w:rPr>
        <w:tab/>
      </w:r>
      <w:r>
        <w:rPr>
          <w:rStyle w:val="Strong"/>
          <w:b w:val="0"/>
          <w:bCs w:val="0"/>
        </w:rPr>
        <w:tab/>
      </w:r>
      <w:r>
        <w:rPr>
          <w:rStyle w:val="Strong"/>
          <w:b w:val="0"/>
          <w:bCs w:val="0"/>
        </w:rPr>
        <w:tab/>
      </w:r>
      <w:r>
        <w:rPr>
          <w:rStyle w:val="Strong"/>
          <w:b w:val="0"/>
          <w:bCs w:val="0"/>
        </w:rPr>
        <w:tab/>
      </w:r>
      <w:r w:rsidR="00F2563E">
        <w:rPr>
          <w:rStyle w:val="Strong"/>
          <w:b w:val="0"/>
          <w:bCs w:val="0"/>
        </w:rPr>
        <w:t xml:space="preserve">Graduated </w:t>
      </w:r>
      <w:r>
        <w:rPr>
          <w:rStyle w:val="Strong"/>
          <w:b w:val="0"/>
          <w:bCs w:val="0"/>
        </w:rPr>
        <w:t>Hons. Class 1,</w:t>
      </w:r>
      <w:r w:rsidR="00890875">
        <w:rPr>
          <w:rStyle w:val="Strong"/>
          <w:b w:val="0"/>
          <w:bCs w:val="0"/>
        </w:rPr>
        <w:t xml:space="preserve"> and awarded the University Medal in Psychology,</w:t>
      </w:r>
      <w:r>
        <w:rPr>
          <w:rStyle w:val="Strong"/>
          <w:b w:val="0"/>
          <w:bCs w:val="0"/>
        </w:rPr>
        <w:t xml:space="preserve"> UNSW</w:t>
      </w:r>
    </w:p>
    <w:p w14:paraId="3C721381" w14:textId="69DE3B76" w:rsidR="00BE6B2F" w:rsidRDefault="00BE6B2F" w:rsidP="00890875">
      <w:pPr>
        <w:pStyle w:val="DataField11pt-Single"/>
        <w:ind w:left="1800" w:hanging="1800"/>
        <w:rPr>
          <w:rStyle w:val="Strong"/>
          <w:b w:val="0"/>
          <w:bCs w:val="0"/>
        </w:rPr>
      </w:pPr>
      <w:r>
        <w:rPr>
          <w:rStyle w:val="Strong"/>
          <w:b w:val="0"/>
          <w:bCs w:val="0"/>
        </w:rPr>
        <w:t>2009</w:t>
      </w:r>
      <w:r>
        <w:rPr>
          <w:rStyle w:val="Strong"/>
          <w:b w:val="0"/>
          <w:bCs w:val="0"/>
        </w:rPr>
        <w:tab/>
        <w:t>The Australian Psychological Society Prize</w:t>
      </w:r>
    </w:p>
    <w:p w14:paraId="73D9EB0A" w14:textId="59AE9465" w:rsidR="00BE6B2F" w:rsidRDefault="00BE6B2F" w:rsidP="002C51BC">
      <w:pPr>
        <w:pStyle w:val="DataField11pt-Single"/>
        <w:rPr>
          <w:rStyle w:val="Strong"/>
          <w:b w:val="0"/>
          <w:bCs w:val="0"/>
        </w:rPr>
      </w:pPr>
      <w:r>
        <w:rPr>
          <w:rStyle w:val="Strong"/>
          <w:b w:val="0"/>
          <w:bCs w:val="0"/>
        </w:rPr>
        <w:t>2010 - 2013</w:t>
      </w:r>
      <w:r>
        <w:rPr>
          <w:rStyle w:val="Strong"/>
          <w:b w:val="0"/>
          <w:bCs w:val="0"/>
        </w:rPr>
        <w:tab/>
      </w:r>
      <w:r>
        <w:rPr>
          <w:rStyle w:val="Strong"/>
          <w:b w:val="0"/>
          <w:bCs w:val="0"/>
        </w:rPr>
        <w:tab/>
        <w:t>Australian Postgraduate Award</w:t>
      </w:r>
    </w:p>
    <w:p w14:paraId="513E2162" w14:textId="3A660FEC" w:rsidR="00174E44" w:rsidRDefault="00174E44" w:rsidP="00174E44">
      <w:pPr>
        <w:pStyle w:val="DataField11pt-Single"/>
        <w:rPr>
          <w:rStyle w:val="Strong"/>
          <w:b w:val="0"/>
          <w:bCs w:val="0"/>
        </w:rPr>
      </w:pPr>
      <w:r>
        <w:rPr>
          <w:rStyle w:val="Strong"/>
          <w:b w:val="0"/>
          <w:bCs w:val="0"/>
        </w:rPr>
        <w:t>2010 - 2013</w:t>
      </w:r>
      <w:r>
        <w:rPr>
          <w:rStyle w:val="Strong"/>
          <w:b w:val="0"/>
          <w:bCs w:val="0"/>
        </w:rPr>
        <w:tab/>
      </w:r>
      <w:r>
        <w:rPr>
          <w:rStyle w:val="Strong"/>
          <w:b w:val="0"/>
          <w:bCs w:val="0"/>
        </w:rPr>
        <w:tab/>
        <w:t>UNSW Research Excellence Award</w:t>
      </w:r>
    </w:p>
    <w:p w14:paraId="787DB5F6" w14:textId="5614C970" w:rsidR="00174E44" w:rsidRDefault="00174E44" w:rsidP="00174E44">
      <w:pPr>
        <w:pStyle w:val="DataField11pt-Single"/>
        <w:rPr>
          <w:rStyle w:val="Strong"/>
          <w:b w:val="0"/>
          <w:bCs w:val="0"/>
        </w:rPr>
      </w:pPr>
      <w:r>
        <w:rPr>
          <w:rStyle w:val="Strong"/>
          <w:b w:val="0"/>
          <w:bCs w:val="0"/>
        </w:rPr>
        <w:t>2012</w:t>
      </w:r>
      <w:r>
        <w:rPr>
          <w:rStyle w:val="Strong"/>
          <w:b w:val="0"/>
          <w:bCs w:val="0"/>
        </w:rPr>
        <w:tab/>
      </w:r>
      <w:r>
        <w:rPr>
          <w:rStyle w:val="Strong"/>
          <w:b w:val="0"/>
          <w:bCs w:val="0"/>
        </w:rPr>
        <w:tab/>
      </w:r>
      <w:r>
        <w:rPr>
          <w:rStyle w:val="Strong"/>
          <w:b w:val="0"/>
          <w:bCs w:val="0"/>
        </w:rPr>
        <w:tab/>
      </w:r>
      <w:r>
        <w:rPr>
          <w:rStyle w:val="Strong"/>
          <w:b w:val="0"/>
          <w:bCs w:val="0"/>
        </w:rPr>
        <w:tab/>
        <w:t>Postgraduate Research Support Scheme Travel Award, UNSW</w:t>
      </w:r>
    </w:p>
    <w:p w14:paraId="7680AC05" w14:textId="14EAA70C" w:rsidR="00174E44" w:rsidRDefault="00174E44" w:rsidP="00174E44">
      <w:pPr>
        <w:pStyle w:val="DataField11pt-Single"/>
        <w:rPr>
          <w:rStyle w:val="Strong"/>
          <w:b w:val="0"/>
          <w:bCs w:val="0"/>
        </w:rPr>
      </w:pPr>
      <w:r>
        <w:rPr>
          <w:rStyle w:val="Strong"/>
          <w:b w:val="0"/>
          <w:bCs w:val="0"/>
        </w:rPr>
        <w:t>2012</w:t>
      </w:r>
      <w:r>
        <w:rPr>
          <w:rStyle w:val="Strong"/>
          <w:b w:val="0"/>
          <w:bCs w:val="0"/>
        </w:rPr>
        <w:tab/>
      </w:r>
      <w:r>
        <w:rPr>
          <w:rStyle w:val="Strong"/>
          <w:b w:val="0"/>
          <w:bCs w:val="0"/>
        </w:rPr>
        <w:tab/>
      </w:r>
      <w:r>
        <w:rPr>
          <w:rStyle w:val="Strong"/>
          <w:b w:val="0"/>
          <w:bCs w:val="0"/>
        </w:rPr>
        <w:tab/>
      </w:r>
      <w:r>
        <w:rPr>
          <w:rStyle w:val="Strong"/>
          <w:b w:val="0"/>
          <w:bCs w:val="0"/>
        </w:rPr>
        <w:tab/>
        <w:t>Postgraduate Research Competition, UNSW</w:t>
      </w:r>
    </w:p>
    <w:p w14:paraId="091738B3" w14:textId="4FB3AC97" w:rsidR="00174E44" w:rsidRDefault="00174E44" w:rsidP="00174E44">
      <w:pPr>
        <w:pStyle w:val="DataField11pt-Single"/>
        <w:rPr>
          <w:rStyle w:val="Strong"/>
          <w:b w:val="0"/>
          <w:bCs w:val="0"/>
        </w:rPr>
      </w:pPr>
      <w:r>
        <w:rPr>
          <w:rStyle w:val="Strong"/>
          <w:b w:val="0"/>
          <w:bCs w:val="0"/>
        </w:rPr>
        <w:t>2016</w:t>
      </w:r>
      <w:r>
        <w:rPr>
          <w:rStyle w:val="Strong"/>
          <w:b w:val="0"/>
          <w:bCs w:val="0"/>
        </w:rPr>
        <w:tab/>
      </w:r>
      <w:r>
        <w:rPr>
          <w:rStyle w:val="Strong"/>
          <w:b w:val="0"/>
          <w:bCs w:val="0"/>
        </w:rPr>
        <w:tab/>
      </w:r>
      <w:r>
        <w:rPr>
          <w:rStyle w:val="Strong"/>
          <w:b w:val="0"/>
          <w:bCs w:val="0"/>
        </w:rPr>
        <w:tab/>
      </w:r>
      <w:r>
        <w:rPr>
          <w:rStyle w:val="Strong"/>
          <w:b w:val="0"/>
          <w:bCs w:val="0"/>
        </w:rPr>
        <w:tab/>
        <w:t xml:space="preserve">The </w:t>
      </w:r>
      <w:proofErr w:type="spellStart"/>
      <w:r>
        <w:rPr>
          <w:rStyle w:val="Strong"/>
          <w:b w:val="0"/>
          <w:bCs w:val="0"/>
        </w:rPr>
        <w:t>Paxinos</w:t>
      </w:r>
      <w:proofErr w:type="spellEnd"/>
      <w:r>
        <w:rPr>
          <w:rStyle w:val="Strong"/>
          <w:b w:val="0"/>
          <w:bCs w:val="0"/>
        </w:rPr>
        <w:t xml:space="preserve"> Neuroscience Prize, PhD thesis UNSW</w:t>
      </w:r>
    </w:p>
    <w:p w14:paraId="3AF1023D" w14:textId="074D9207" w:rsidR="00174E44" w:rsidRDefault="00174E44" w:rsidP="00174E44">
      <w:pPr>
        <w:pStyle w:val="DataField11pt-Single"/>
        <w:rPr>
          <w:rStyle w:val="Strong"/>
          <w:b w:val="0"/>
          <w:bCs w:val="0"/>
        </w:rPr>
      </w:pPr>
      <w:r>
        <w:rPr>
          <w:rStyle w:val="Strong"/>
          <w:b w:val="0"/>
          <w:bCs w:val="0"/>
        </w:rPr>
        <w:t>2017</w:t>
      </w:r>
      <w:r>
        <w:rPr>
          <w:rStyle w:val="Strong"/>
          <w:b w:val="0"/>
          <w:bCs w:val="0"/>
        </w:rPr>
        <w:tab/>
      </w:r>
      <w:r>
        <w:rPr>
          <w:rStyle w:val="Strong"/>
          <w:b w:val="0"/>
          <w:bCs w:val="0"/>
        </w:rPr>
        <w:tab/>
      </w:r>
      <w:r>
        <w:rPr>
          <w:rStyle w:val="Strong"/>
          <w:b w:val="0"/>
          <w:bCs w:val="0"/>
        </w:rPr>
        <w:tab/>
      </w:r>
      <w:r>
        <w:rPr>
          <w:rStyle w:val="Strong"/>
          <w:b w:val="0"/>
          <w:bCs w:val="0"/>
        </w:rPr>
        <w:tab/>
      </w:r>
      <w:r w:rsidRPr="00174E44">
        <w:rPr>
          <w:rStyle w:val="Strong"/>
          <w:b w:val="0"/>
          <w:bCs w:val="0"/>
        </w:rPr>
        <w:t>Vice-Chancellor’s Award for Outstanding Contributions to Student Learning</w:t>
      </w:r>
      <w:r>
        <w:rPr>
          <w:rStyle w:val="Strong"/>
          <w:b w:val="0"/>
          <w:bCs w:val="0"/>
        </w:rPr>
        <w:t>, UNSW</w:t>
      </w:r>
    </w:p>
    <w:p w14:paraId="45E7CB71" w14:textId="5F9EC176" w:rsidR="00174E44" w:rsidRDefault="00174E44" w:rsidP="00174E44">
      <w:pPr>
        <w:pStyle w:val="DataField11pt-Single"/>
        <w:rPr>
          <w:rStyle w:val="Strong"/>
          <w:b w:val="0"/>
          <w:bCs w:val="0"/>
        </w:rPr>
      </w:pPr>
      <w:r>
        <w:rPr>
          <w:rStyle w:val="Strong"/>
          <w:b w:val="0"/>
          <w:bCs w:val="0"/>
        </w:rPr>
        <w:t>2018</w:t>
      </w:r>
      <w:r>
        <w:rPr>
          <w:rStyle w:val="Strong"/>
          <w:b w:val="0"/>
          <w:bCs w:val="0"/>
        </w:rPr>
        <w:tab/>
      </w:r>
      <w:r>
        <w:rPr>
          <w:rStyle w:val="Strong"/>
          <w:b w:val="0"/>
          <w:bCs w:val="0"/>
        </w:rPr>
        <w:tab/>
      </w:r>
      <w:r>
        <w:rPr>
          <w:rStyle w:val="Strong"/>
          <w:b w:val="0"/>
          <w:bCs w:val="0"/>
        </w:rPr>
        <w:tab/>
      </w:r>
      <w:r>
        <w:rPr>
          <w:rStyle w:val="Strong"/>
          <w:b w:val="0"/>
          <w:bCs w:val="0"/>
        </w:rPr>
        <w:tab/>
      </w:r>
      <w:r w:rsidRPr="00174E44">
        <w:rPr>
          <w:rStyle w:val="Strong"/>
          <w:b w:val="0"/>
          <w:bCs w:val="0"/>
        </w:rPr>
        <w:t>M</w:t>
      </w:r>
      <w:r w:rsidR="0021332A">
        <w:rPr>
          <w:rStyle w:val="Strong"/>
          <w:b w:val="0"/>
          <w:bCs w:val="0"/>
        </w:rPr>
        <w:t xml:space="preserve">onitoring </w:t>
      </w:r>
      <w:r w:rsidRPr="00174E44">
        <w:rPr>
          <w:rStyle w:val="Strong"/>
          <w:b w:val="0"/>
          <w:bCs w:val="0"/>
        </w:rPr>
        <w:t>M</w:t>
      </w:r>
      <w:r w:rsidR="0021332A">
        <w:rPr>
          <w:rStyle w:val="Strong"/>
          <w:b w:val="0"/>
          <w:bCs w:val="0"/>
        </w:rPr>
        <w:t xml:space="preserve">olecules </w:t>
      </w:r>
      <w:r w:rsidRPr="00174E44">
        <w:rPr>
          <w:rStyle w:val="Strong"/>
          <w:b w:val="0"/>
          <w:bCs w:val="0"/>
        </w:rPr>
        <w:t>i</w:t>
      </w:r>
      <w:r w:rsidR="0021332A">
        <w:rPr>
          <w:rStyle w:val="Strong"/>
          <w:b w:val="0"/>
          <w:bCs w:val="0"/>
        </w:rPr>
        <w:t xml:space="preserve">n </w:t>
      </w:r>
      <w:r w:rsidRPr="00174E44">
        <w:rPr>
          <w:rStyle w:val="Strong"/>
          <w:b w:val="0"/>
          <w:bCs w:val="0"/>
        </w:rPr>
        <w:t>N</w:t>
      </w:r>
      <w:r w:rsidR="0021332A">
        <w:rPr>
          <w:rStyle w:val="Strong"/>
          <w:b w:val="0"/>
          <w:bCs w:val="0"/>
        </w:rPr>
        <w:t>euroscience</w:t>
      </w:r>
      <w:r w:rsidRPr="00174E44">
        <w:rPr>
          <w:rStyle w:val="Strong"/>
          <w:b w:val="0"/>
          <w:bCs w:val="0"/>
        </w:rPr>
        <w:t xml:space="preserve"> Short Oral Communication Award</w:t>
      </w:r>
    </w:p>
    <w:p w14:paraId="52A85337" w14:textId="77777777" w:rsidR="003F299B" w:rsidRPr="00A128A0" w:rsidRDefault="003F299B" w:rsidP="002C51BC">
      <w:pPr>
        <w:pStyle w:val="DataField11pt-Single"/>
        <w:rPr>
          <w:rStyle w:val="Strong"/>
        </w:rPr>
      </w:pPr>
    </w:p>
    <w:p w14:paraId="5BADD417" w14:textId="15609D56" w:rsidR="002C51BC" w:rsidRDefault="002C51BC" w:rsidP="002C51BC">
      <w:pPr>
        <w:pStyle w:val="DataField11pt-Single"/>
        <w:rPr>
          <w:rFonts w:ascii="Arial-BoldMT" w:hAnsi="Arial-BoldMT" w:cs="Arial-BoldMT"/>
          <w:i/>
          <w:iCs/>
          <w:szCs w:val="22"/>
        </w:rPr>
      </w:pPr>
      <w:r w:rsidRPr="00A128A0">
        <w:rPr>
          <w:rStyle w:val="Strong"/>
        </w:rPr>
        <w:lastRenderedPageBreak/>
        <w:t>C.</w:t>
      </w:r>
      <w:r w:rsidRPr="00A128A0">
        <w:rPr>
          <w:rStyle w:val="Strong"/>
        </w:rPr>
        <w:tab/>
        <w:t>Contributions to Science</w:t>
      </w:r>
      <w:r w:rsidR="00FE10AD">
        <w:rPr>
          <w:rStyle w:val="Strong"/>
        </w:rPr>
        <w:br/>
      </w:r>
      <w:r w:rsidR="00027530">
        <w:rPr>
          <w:rFonts w:ascii="Arial-BoldMT" w:hAnsi="Arial-BoldMT" w:cs="Arial-BoldMT"/>
          <w:b/>
          <w:bCs/>
          <w:szCs w:val="22"/>
        </w:rPr>
        <w:t>URL to a full list of my published work:</w:t>
      </w:r>
      <w:r w:rsidR="00F2563E">
        <w:rPr>
          <w:rFonts w:ascii="Arial-BoldMT" w:hAnsi="Arial-BoldMT" w:cs="Arial-BoldMT"/>
          <w:b/>
          <w:bCs/>
          <w:szCs w:val="22"/>
        </w:rPr>
        <w:t xml:space="preserve"> </w:t>
      </w:r>
      <w:hyperlink r:id="rId11" w:history="1">
        <w:r w:rsidR="002341EF" w:rsidRPr="00E93860">
          <w:rPr>
            <w:rStyle w:val="Hyperlink"/>
            <w:rFonts w:ascii="Arial-BoldMT" w:hAnsi="Arial-BoldMT" w:cs="Arial-BoldMT"/>
            <w:i/>
            <w:iCs/>
            <w:szCs w:val="22"/>
          </w:rPr>
          <w:t>https://pubmed.ncbi.nlm.nih.gov/?term=Panayi+MC&amp;cauthor_id=30044220</w:t>
        </w:r>
      </w:hyperlink>
    </w:p>
    <w:p w14:paraId="7665EA2E" w14:textId="77777777" w:rsidR="008D7A9D" w:rsidRDefault="008D7A9D" w:rsidP="002C51BC">
      <w:pPr>
        <w:pStyle w:val="DataField11pt-Single"/>
        <w:rPr>
          <w:rFonts w:ascii="Arial-BoldMT" w:hAnsi="Arial-BoldMT" w:cs="Arial-BoldMT"/>
          <w:b/>
          <w:bCs/>
          <w:szCs w:val="22"/>
        </w:rPr>
      </w:pPr>
    </w:p>
    <w:p w14:paraId="26F4680A" w14:textId="587524E5" w:rsidR="004E0DDF" w:rsidRDefault="00C4791E" w:rsidP="002C51BC">
      <w:pPr>
        <w:pStyle w:val="DataField11pt-Single"/>
        <w:rPr>
          <w:rFonts w:ascii="Arial-BoldMT" w:hAnsi="Arial-BoldMT" w:cs="Arial-BoldMT"/>
          <w:szCs w:val="22"/>
        </w:rPr>
      </w:pPr>
      <w:r>
        <w:rPr>
          <w:rFonts w:ascii="Arial-BoldMT" w:hAnsi="Arial-BoldMT" w:cs="Arial-BoldMT"/>
          <w:b/>
          <w:bCs/>
          <w:szCs w:val="22"/>
        </w:rPr>
        <w:t xml:space="preserve">The role of the orbitofrontal cortex in </w:t>
      </w:r>
      <w:r w:rsidR="006B05E0">
        <w:rPr>
          <w:rFonts w:ascii="Arial-BoldMT" w:hAnsi="Arial-BoldMT" w:cs="Arial-BoldMT"/>
          <w:b/>
          <w:bCs/>
          <w:szCs w:val="22"/>
        </w:rPr>
        <w:t>simple and complex environments</w:t>
      </w:r>
      <w:r w:rsidR="00244F00">
        <w:rPr>
          <w:rFonts w:ascii="Arial-BoldMT" w:hAnsi="Arial-BoldMT" w:cs="Arial-BoldMT"/>
          <w:b/>
          <w:bCs/>
          <w:szCs w:val="22"/>
        </w:rPr>
        <w:t xml:space="preserve">: </w:t>
      </w:r>
      <w:r w:rsidR="00244F00" w:rsidRPr="00244F00">
        <w:rPr>
          <w:rFonts w:ascii="Arial-BoldMT" w:hAnsi="Arial-BoldMT" w:cs="Arial-BoldMT"/>
          <w:szCs w:val="22"/>
        </w:rPr>
        <w:t>My graduate</w:t>
      </w:r>
      <w:r w:rsidR="00244F00">
        <w:rPr>
          <w:rFonts w:ascii="Arial-BoldMT" w:hAnsi="Arial-BoldMT" w:cs="Arial-BoldMT"/>
          <w:b/>
          <w:bCs/>
          <w:szCs w:val="22"/>
        </w:rPr>
        <w:t xml:space="preserve"> </w:t>
      </w:r>
      <w:r w:rsidR="00244F00">
        <w:rPr>
          <w:rFonts w:ascii="Arial-BoldMT" w:hAnsi="Arial-BoldMT" w:cs="Arial-BoldMT"/>
          <w:szCs w:val="22"/>
        </w:rPr>
        <w:t xml:space="preserve">work tested the </w:t>
      </w:r>
      <w:r w:rsidR="006B05E0">
        <w:rPr>
          <w:rFonts w:ascii="Arial-BoldMT" w:hAnsi="Arial-BoldMT" w:cs="Arial-BoldMT"/>
          <w:szCs w:val="22"/>
        </w:rPr>
        <w:t>dominant idea</w:t>
      </w:r>
      <w:r w:rsidR="004E0DDF">
        <w:rPr>
          <w:rFonts w:ascii="Arial-BoldMT" w:hAnsi="Arial-BoldMT" w:cs="Arial-BoldMT"/>
          <w:szCs w:val="22"/>
        </w:rPr>
        <w:t xml:space="preserve"> that the orbitofrontal cortex</w:t>
      </w:r>
      <w:r w:rsidR="00E53D16">
        <w:rPr>
          <w:rFonts w:ascii="Arial-BoldMT" w:hAnsi="Arial-BoldMT" w:cs="Arial-BoldMT"/>
          <w:szCs w:val="22"/>
        </w:rPr>
        <w:t xml:space="preserve"> (OFC)</w:t>
      </w:r>
      <w:r w:rsidR="004E0DDF">
        <w:rPr>
          <w:rFonts w:ascii="Arial-BoldMT" w:hAnsi="Arial-BoldMT" w:cs="Arial-BoldMT"/>
          <w:szCs w:val="22"/>
        </w:rPr>
        <w:t xml:space="preserve"> </w:t>
      </w:r>
      <w:r w:rsidR="005B7364">
        <w:rPr>
          <w:rFonts w:ascii="Arial-BoldMT" w:hAnsi="Arial-BoldMT" w:cs="Arial-BoldMT"/>
          <w:szCs w:val="22"/>
        </w:rPr>
        <w:t xml:space="preserve">is critical </w:t>
      </w:r>
      <w:del w:id="5" w:author="Schoenbaum, Geoffrey (NIH/NIDA) [E]" w:date="2021-03-30T17:34:00Z">
        <w:r w:rsidR="005B7364" w:rsidDel="00006E8C">
          <w:rPr>
            <w:rFonts w:ascii="Arial-BoldMT" w:hAnsi="Arial-BoldMT" w:cs="Arial-BoldMT"/>
            <w:szCs w:val="22"/>
          </w:rPr>
          <w:delText xml:space="preserve">to </w:delText>
        </w:r>
      </w:del>
      <w:ins w:id="6" w:author="Schoenbaum, Geoffrey (NIH/NIDA) [E]" w:date="2021-03-30T17:34:00Z">
        <w:r w:rsidR="00006E8C">
          <w:rPr>
            <w:rFonts w:ascii="Arial-BoldMT" w:hAnsi="Arial-BoldMT" w:cs="Arial-BoldMT"/>
            <w:szCs w:val="22"/>
          </w:rPr>
          <w:t>for</w:t>
        </w:r>
        <w:r w:rsidR="00006E8C">
          <w:rPr>
            <w:rFonts w:ascii="Arial-BoldMT" w:hAnsi="Arial-BoldMT" w:cs="Arial-BoldMT"/>
            <w:szCs w:val="22"/>
          </w:rPr>
          <w:t xml:space="preserve"> </w:t>
        </w:r>
      </w:ins>
      <w:r w:rsidR="005B7364">
        <w:rPr>
          <w:rFonts w:ascii="Arial-BoldMT" w:hAnsi="Arial-BoldMT" w:cs="Arial-BoldMT"/>
          <w:szCs w:val="22"/>
        </w:rPr>
        <w:t xml:space="preserve">behavioral flexibility </w:t>
      </w:r>
      <w:del w:id="7" w:author="Schoenbaum, Geoffrey (NIH/NIDA) [E]" w:date="2021-03-30T17:34:00Z">
        <w:r w:rsidR="005B7364" w:rsidDel="00006E8C">
          <w:rPr>
            <w:rFonts w:ascii="Arial-BoldMT" w:hAnsi="Arial-BoldMT" w:cs="Arial-BoldMT"/>
            <w:szCs w:val="22"/>
          </w:rPr>
          <w:delText xml:space="preserve">only </w:delText>
        </w:r>
      </w:del>
      <w:r w:rsidR="005B7364">
        <w:rPr>
          <w:rFonts w:ascii="Arial-BoldMT" w:hAnsi="Arial-BoldMT" w:cs="Arial-BoldMT"/>
          <w:szCs w:val="22"/>
        </w:rPr>
        <w:t>in complex environments</w:t>
      </w:r>
      <w:ins w:id="8" w:author="Schoenbaum, Geoffrey (NIH/NIDA) [E]" w:date="2021-03-30T17:34:00Z">
        <w:r w:rsidR="00006E8C">
          <w:rPr>
            <w:rFonts w:ascii="Arial-BoldMT" w:hAnsi="Arial-BoldMT" w:cs="Arial-BoldMT"/>
            <w:szCs w:val="22"/>
          </w:rPr>
          <w:t>,</w:t>
        </w:r>
      </w:ins>
      <w:r w:rsidR="005B7364">
        <w:rPr>
          <w:rFonts w:ascii="Arial-BoldMT" w:hAnsi="Arial-BoldMT" w:cs="Arial-BoldMT"/>
          <w:szCs w:val="22"/>
        </w:rPr>
        <w:t xml:space="preserve"> </w:t>
      </w:r>
      <w:del w:id="9" w:author="Schoenbaum, Geoffrey (NIH/NIDA) [E]" w:date="2021-03-30T17:33:00Z">
        <w:r w:rsidR="005B7364" w:rsidDel="00006E8C">
          <w:rPr>
            <w:rFonts w:ascii="Arial-BoldMT" w:hAnsi="Arial-BoldMT" w:cs="Arial-BoldMT"/>
            <w:szCs w:val="22"/>
          </w:rPr>
          <w:delText xml:space="preserve">where </w:delText>
        </w:r>
      </w:del>
      <w:ins w:id="10" w:author="Schoenbaum, Geoffrey (NIH/NIDA) [E]" w:date="2021-03-30T17:33:00Z">
        <w:r w:rsidR="00006E8C">
          <w:rPr>
            <w:rFonts w:ascii="Arial-BoldMT" w:hAnsi="Arial-BoldMT" w:cs="Arial-BoldMT"/>
            <w:szCs w:val="22"/>
          </w:rPr>
          <w:t>with changing</w:t>
        </w:r>
        <w:r w:rsidR="00006E8C">
          <w:rPr>
            <w:rFonts w:ascii="Arial-BoldMT" w:hAnsi="Arial-BoldMT" w:cs="Arial-BoldMT"/>
            <w:szCs w:val="22"/>
          </w:rPr>
          <w:t xml:space="preserve"> </w:t>
        </w:r>
      </w:ins>
      <w:r w:rsidR="005B7364">
        <w:rPr>
          <w:rFonts w:ascii="Arial-BoldMT" w:hAnsi="Arial-BoldMT" w:cs="Arial-BoldMT"/>
          <w:szCs w:val="22"/>
        </w:rPr>
        <w:t xml:space="preserve">contingencies </w:t>
      </w:r>
      <w:del w:id="11" w:author="Schoenbaum, Geoffrey (NIH/NIDA) [E]" w:date="2021-03-30T17:33:00Z">
        <w:r w:rsidR="005B7364" w:rsidDel="00006E8C">
          <w:rPr>
            <w:rFonts w:ascii="Arial-BoldMT" w:hAnsi="Arial-BoldMT" w:cs="Arial-BoldMT"/>
            <w:szCs w:val="22"/>
          </w:rPr>
          <w:delText xml:space="preserve">change </w:delText>
        </w:r>
      </w:del>
      <w:r w:rsidR="005B7364">
        <w:rPr>
          <w:rFonts w:ascii="Arial-BoldMT" w:hAnsi="Arial-BoldMT" w:cs="Arial-BoldMT"/>
          <w:szCs w:val="22"/>
        </w:rPr>
        <w:t xml:space="preserve">or </w:t>
      </w:r>
      <w:del w:id="12" w:author="Schoenbaum, Geoffrey (NIH/NIDA) [E]" w:date="2021-03-30T17:33:00Z">
        <w:r w:rsidR="005B7364" w:rsidDel="00006E8C">
          <w:rPr>
            <w:rFonts w:ascii="Arial-BoldMT" w:hAnsi="Arial-BoldMT" w:cs="Arial-BoldMT"/>
            <w:szCs w:val="22"/>
          </w:rPr>
          <w:delText xml:space="preserve">involve </w:delText>
        </w:r>
      </w:del>
      <w:r w:rsidR="005B7364">
        <w:rPr>
          <w:rFonts w:ascii="Arial-BoldMT" w:hAnsi="Arial-BoldMT" w:cs="Arial-BoldMT"/>
          <w:szCs w:val="22"/>
        </w:rPr>
        <w:t xml:space="preserve">multiple cues and/outcomes, but not </w:t>
      </w:r>
      <w:ins w:id="13" w:author="Schoenbaum, Geoffrey (NIH/NIDA) [E]" w:date="2021-03-30T17:34:00Z">
        <w:r w:rsidR="00006E8C">
          <w:rPr>
            <w:rFonts w:ascii="Arial-BoldMT" w:hAnsi="Arial-BoldMT" w:cs="Arial-BoldMT"/>
            <w:szCs w:val="22"/>
          </w:rPr>
          <w:t xml:space="preserve">for </w:t>
        </w:r>
      </w:ins>
      <w:r w:rsidR="005B7364">
        <w:rPr>
          <w:rFonts w:ascii="Arial-BoldMT" w:hAnsi="Arial-BoldMT" w:cs="Arial-BoldMT"/>
          <w:szCs w:val="22"/>
        </w:rPr>
        <w:t xml:space="preserve">simple, single cue-outcome learning. </w:t>
      </w:r>
      <w:r w:rsidR="00BE15E3">
        <w:rPr>
          <w:rFonts w:ascii="Arial-BoldMT" w:hAnsi="Arial-BoldMT" w:cs="Arial-BoldMT"/>
          <w:szCs w:val="22"/>
        </w:rPr>
        <w:t>First, I addressed this using both pre- and post-training excitotoxic</w:t>
      </w:r>
      <w:r w:rsidR="00E53D16">
        <w:rPr>
          <w:rFonts w:ascii="Arial-BoldMT" w:hAnsi="Arial-BoldMT" w:cs="Arial-BoldMT"/>
          <w:szCs w:val="22"/>
        </w:rPr>
        <w:t xml:space="preserve"> lesions and </w:t>
      </w:r>
      <w:proofErr w:type="spellStart"/>
      <w:r w:rsidR="00E53D16">
        <w:rPr>
          <w:rFonts w:ascii="Arial-BoldMT" w:hAnsi="Arial-BoldMT" w:cs="Arial-BoldMT"/>
          <w:szCs w:val="22"/>
        </w:rPr>
        <w:t>muscimol</w:t>
      </w:r>
      <w:proofErr w:type="spellEnd"/>
      <w:r w:rsidR="00E53D16">
        <w:rPr>
          <w:rFonts w:ascii="Arial-BoldMT" w:hAnsi="Arial-BoldMT" w:cs="Arial-BoldMT"/>
          <w:szCs w:val="22"/>
        </w:rPr>
        <w:t xml:space="preserve">-inactivation of rodent lateral OFC </w:t>
      </w:r>
      <w:r w:rsidR="00BE15E3">
        <w:rPr>
          <w:rFonts w:ascii="Arial-BoldMT" w:hAnsi="Arial-BoldMT" w:cs="Arial-BoldMT"/>
          <w:szCs w:val="22"/>
        </w:rPr>
        <w:t xml:space="preserve">in a simple single Pavlovian cue-reward procedure. I found that pre-training lesions enhanced behavior, whereas post-training lesions and inactivation suppressed behavior. Importantly, given the surprising nature of these results to the field, I demonstrated the reliability and relevance of these effects confirming other standard OFC </w:t>
      </w:r>
      <w:r w:rsidR="00AF0A2D">
        <w:rPr>
          <w:rFonts w:ascii="Arial-BoldMT" w:hAnsi="Arial-BoldMT" w:cs="Arial-BoldMT"/>
          <w:szCs w:val="22"/>
        </w:rPr>
        <w:t>effects in this preparation</w:t>
      </w:r>
      <w:r w:rsidR="00BE15E3">
        <w:rPr>
          <w:rFonts w:ascii="Arial-BoldMT" w:hAnsi="Arial-BoldMT" w:cs="Arial-BoldMT"/>
          <w:szCs w:val="22"/>
        </w:rPr>
        <w:t xml:space="preserve"> and replicated it multiple times with multiple cue modalities. I then confirmed these effects on behavioral expression rather than learning using an associative blocking design. In a separate study, I </w:t>
      </w:r>
      <w:r w:rsidR="00651BDF">
        <w:rPr>
          <w:rFonts w:ascii="Arial-BoldMT" w:hAnsi="Arial-BoldMT" w:cs="Arial-BoldMT"/>
          <w:szCs w:val="22"/>
        </w:rPr>
        <w:t>found that inactivation of OFC disrupted a simple cue-no outcome extinction learning between-sessions, but not within-session extinction, contrary to OFC model predictions.</w:t>
      </w:r>
      <w:r w:rsidR="00991A31">
        <w:rPr>
          <w:rFonts w:ascii="Arial-BoldMT" w:hAnsi="Arial-BoldMT" w:cs="Arial-BoldMT"/>
          <w:szCs w:val="22"/>
        </w:rPr>
        <w:t xml:space="preserve"> </w:t>
      </w:r>
      <w:r w:rsidR="00651BDF">
        <w:rPr>
          <w:rFonts w:ascii="Arial-BoldMT" w:hAnsi="Arial-BoldMT" w:cs="Arial-BoldMT"/>
          <w:szCs w:val="22"/>
        </w:rPr>
        <w:t xml:space="preserve">During my postdoc, I </w:t>
      </w:r>
      <w:r w:rsidR="00AF0A2D">
        <w:rPr>
          <w:rFonts w:ascii="Arial-BoldMT" w:hAnsi="Arial-BoldMT" w:cs="Arial-BoldMT"/>
          <w:szCs w:val="22"/>
        </w:rPr>
        <w:t>sought out a collaboration</w:t>
      </w:r>
      <w:r w:rsidR="00651BDF">
        <w:rPr>
          <w:rFonts w:ascii="Arial-BoldMT" w:hAnsi="Arial-BoldMT" w:cs="Arial-BoldMT"/>
          <w:szCs w:val="22"/>
        </w:rPr>
        <w:t xml:space="preserve"> with Dr. Mehdi </w:t>
      </w:r>
      <w:proofErr w:type="spellStart"/>
      <w:r w:rsidR="00651BDF">
        <w:rPr>
          <w:rFonts w:ascii="Arial-BoldMT" w:hAnsi="Arial-BoldMT" w:cs="Arial-BoldMT"/>
          <w:szCs w:val="22"/>
        </w:rPr>
        <w:t>Khamassi</w:t>
      </w:r>
      <w:proofErr w:type="spellEnd"/>
      <w:r w:rsidR="00651BDF">
        <w:rPr>
          <w:rFonts w:ascii="Arial-BoldMT" w:hAnsi="Arial-BoldMT" w:cs="Arial-BoldMT"/>
          <w:szCs w:val="22"/>
        </w:rPr>
        <w:t xml:space="preserve"> at the </w:t>
      </w:r>
      <w:r w:rsidR="00651BDF" w:rsidRPr="00651BDF">
        <w:rPr>
          <w:rFonts w:ascii="Arial-BoldMT" w:hAnsi="Arial-BoldMT" w:cs="Arial-BoldMT"/>
          <w:szCs w:val="22"/>
        </w:rPr>
        <w:t xml:space="preserve">Sorbonne </w:t>
      </w:r>
      <w:proofErr w:type="spellStart"/>
      <w:r w:rsidR="00651BDF" w:rsidRPr="00651BDF">
        <w:rPr>
          <w:rFonts w:ascii="Arial-BoldMT" w:hAnsi="Arial-BoldMT" w:cs="Arial-BoldMT"/>
          <w:szCs w:val="22"/>
        </w:rPr>
        <w:t>Université</w:t>
      </w:r>
      <w:proofErr w:type="spellEnd"/>
      <w:r w:rsidR="00651BDF">
        <w:rPr>
          <w:rFonts w:ascii="Arial-BoldMT" w:hAnsi="Arial-BoldMT" w:cs="Arial-BoldMT"/>
          <w:szCs w:val="22"/>
        </w:rPr>
        <w:t xml:space="preserve"> to develop a computational model to account for these findings by proposing the OFC as an arbitrator between model-based and model-free reinforcement learning</w:t>
      </w:r>
      <w:r w:rsidR="00991A31">
        <w:rPr>
          <w:rFonts w:ascii="Arial-BoldMT" w:hAnsi="Arial-BoldMT" w:cs="Arial-BoldMT"/>
          <w:szCs w:val="22"/>
        </w:rPr>
        <w:t xml:space="preserve"> mechanisms</w:t>
      </w:r>
      <w:r w:rsidR="00651BDF">
        <w:rPr>
          <w:rFonts w:ascii="Arial-BoldMT" w:hAnsi="Arial-BoldMT" w:cs="Arial-BoldMT"/>
          <w:szCs w:val="22"/>
        </w:rPr>
        <w:t>.</w:t>
      </w:r>
      <w:r w:rsidR="00FF0608">
        <w:rPr>
          <w:rFonts w:ascii="Arial-BoldMT" w:hAnsi="Arial-BoldMT" w:cs="Arial-BoldMT"/>
          <w:szCs w:val="22"/>
        </w:rPr>
        <w:t xml:space="preserve"> This work has been accepted and will be published in the next edition of the journal.</w:t>
      </w:r>
      <w:r w:rsidR="00DA6592">
        <w:rPr>
          <w:rFonts w:ascii="Arial-BoldMT" w:hAnsi="Arial-BoldMT" w:cs="Arial-BoldMT"/>
          <w:szCs w:val="22"/>
        </w:rPr>
        <w:t xml:space="preserve"> For all these projects I performed all procedures, data analysis, and manuscript preparation.</w:t>
      </w:r>
    </w:p>
    <w:p w14:paraId="444B4D5A" w14:textId="77777777" w:rsidR="00E16966" w:rsidRDefault="00E16966" w:rsidP="00E323A2">
      <w:pPr>
        <w:pStyle w:val="DataField11pt-Single"/>
        <w:rPr>
          <w:rFonts w:ascii="Arial-BoldMT" w:hAnsi="Arial-BoldMT" w:cs="Arial-BoldMT"/>
          <w:szCs w:val="22"/>
        </w:rPr>
      </w:pPr>
    </w:p>
    <w:p w14:paraId="3C64A8A3" w14:textId="22A58E5F" w:rsidR="00E16966" w:rsidRPr="00E16966" w:rsidRDefault="00E16966" w:rsidP="00E16966">
      <w:pPr>
        <w:pStyle w:val="DataField11pt-Single"/>
        <w:numPr>
          <w:ilvl w:val="1"/>
          <w:numId w:val="20"/>
        </w:numPr>
        <w:spacing w:after="240"/>
        <w:rPr>
          <w:rFonts w:ascii="Arial-BoldMT" w:hAnsi="Arial-BoldMT" w:cs="Arial-BoldMT"/>
          <w:szCs w:val="22"/>
        </w:rPr>
      </w:pPr>
      <w:r w:rsidRPr="00E16966">
        <w:rPr>
          <w:rFonts w:ascii="Arial-BoldMT" w:hAnsi="Arial-BoldMT" w:cs="Arial-BoldMT"/>
          <w:b/>
          <w:bCs/>
          <w:szCs w:val="22"/>
        </w:rPr>
        <w:t>Panayi MC</w:t>
      </w:r>
      <w:r w:rsidR="00AF0A2D">
        <w:rPr>
          <w:rFonts w:ascii="Arial-BoldMT" w:hAnsi="Arial-BoldMT" w:cs="Arial-BoldMT"/>
          <w:b/>
          <w:bCs/>
          <w:szCs w:val="22"/>
        </w:rPr>
        <w:t>*</w:t>
      </w:r>
      <w:r w:rsidRPr="00E16966">
        <w:rPr>
          <w:rFonts w:ascii="Arial-BoldMT" w:hAnsi="Arial-BoldMT" w:cs="Arial-BoldMT"/>
          <w:b/>
          <w:bCs/>
          <w:szCs w:val="22"/>
        </w:rPr>
        <w:t>,</w:t>
      </w:r>
      <w:r w:rsidRPr="00E16966">
        <w:rPr>
          <w:rFonts w:ascii="Arial-BoldMT" w:hAnsi="Arial-BoldMT" w:cs="Arial-BoldMT"/>
          <w:szCs w:val="22"/>
        </w:rPr>
        <w:t xml:space="preserve"> </w:t>
      </w:r>
      <w:proofErr w:type="spellStart"/>
      <w:r w:rsidRPr="00E16966">
        <w:rPr>
          <w:rFonts w:ascii="Arial-BoldMT" w:hAnsi="Arial-BoldMT" w:cs="Arial-BoldMT"/>
          <w:szCs w:val="22"/>
        </w:rPr>
        <w:t>Killcross</w:t>
      </w:r>
      <w:proofErr w:type="spellEnd"/>
      <w:r w:rsidRPr="00E16966">
        <w:rPr>
          <w:rFonts w:ascii="Arial-BoldMT" w:hAnsi="Arial-BoldMT" w:cs="Arial-BoldMT"/>
          <w:szCs w:val="22"/>
        </w:rPr>
        <w:t xml:space="preserve"> S. Orbitofrontal cortex inactivation impairs between- but not within-session Pavlovian extinction: An associative analysis. </w:t>
      </w:r>
      <w:proofErr w:type="spellStart"/>
      <w:r w:rsidRPr="00E16966">
        <w:rPr>
          <w:rFonts w:ascii="Arial-BoldMT" w:hAnsi="Arial-BoldMT" w:cs="Arial-BoldMT"/>
          <w:szCs w:val="22"/>
        </w:rPr>
        <w:t>Neurobiol</w:t>
      </w:r>
      <w:proofErr w:type="spellEnd"/>
      <w:r w:rsidRPr="00E16966">
        <w:rPr>
          <w:rFonts w:ascii="Arial-BoldMT" w:hAnsi="Arial-BoldMT" w:cs="Arial-BoldMT"/>
          <w:szCs w:val="22"/>
        </w:rPr>
        <w:t xml:space="preserve"> Learn Mem. </w:t>
      </w:r>
      <w:proofErr w:type="gramStart"/>
      <w:r w:rsidRPr="00E16966">
        <w:rPr>
          <w:rFonts w:ascii="Arial-BoldMT" w:hAnsi="Arial-BoldMT" w:cs="Arial-BoldMT"/>
          <w:szCs w:val="22"/>
        </w:rPr>
        <w:t>2014;108:78</w:t>
      </w:r>
      <w:proofErr w:type="gramEnd"/>
      <w:r w:rsidRPr="00E16966">
        <w:rPr>
          <w:rFonts w:ascii="Arial-BoldMT" w:hAnsi="Arial-BoldMT" w:cs="Arial-BoldMT"/>
          <w:szCs w:val="22"/>
        </w:rPr>
        <w:t>–87. PMID: 23954805</w:t>
      </w:r>
    </w:p>
    <w:p w14:paraId="326EFE67" w14:textId="52003CA8" w:rsidR="00E16966" w:rsidRPr="00E16966" w:rsidRDefault="00E16966" w:rsidP="00E16966">
      <w:pPr>
        <w:pStyle w:val="DataField11pt-Single"/>
        <w:numPr>
          <w:ilvl w:val="1"/>
          <w:numId w:val="20"/>
        </w:numPr>
        <w:spacing w:after="240"/>
        <w:rPr>
          <w:rFonts w:ascii="Arial-BoldMT" w:hAnsi="Arial-BoldMT" w:cs="Arial-BoldMT"/>
          <w:szCs w:val="22"/>
        </w:rPr>
      </w:pPr>
      <w:r w:rsidRPr="00E16966">
        <w:rPr>
          <w:rFonts w:ascii="Arial-BoldMT" w:hAnsi="Arial-BoldMT" w:cs="Arial-BoldMT"/>
          <w:b/>
          <w:bCs/>
          <w:szCs w:val="22"/>
        </w:rPr>
        <w:t>Panayi MC</w:t>
      </w:r>
      <w:r w:rsidR="00AF0A2D">
        <w:rPr>
          <w:rFonts w:ascii="Arial-BoldMT" w:hAnsi="Arial-BoldMT" w:cs="Arial-BoldMT"/>
          <w:b/>
          <w:bCs/>
          <w:szCs w:val="22"/>
        </w:rPr>
        <w:t>*</w:t>
      </w:r>
      <w:r w:rsidRPr="00E16966">
        <w:rPr>
          <w:rFonts w:ascii="Arial-BoldMT" w:hAnsi="Arial-BoldMT" w:cs="Arial-BoldMT"/>
          <w:b/>
          <w:bCs/>
          <w:szCs w:val="22"/>
        </w:rPr>
        <w:t>,</w:t>
      </w:r>
      <w:r w:rsidRPr="00E16966">
        <w:rPr>
          <w:rFonts w:ascii="Arial-BoldMT" w:hAnsi="Arial-BoldMT" w:cs="Arial-BoldMT"/>
          <w:szCs w:val="22"/>
        </w:rPr>
        <w:t xml:space="preserve"> </w:t>
      </w:r>
      <w:proofErr w:type="spellStart"/>
      <w:r w:rsidRPr="00E16966">
        <w:rPr>
          <w:rFonts w:ascii="Arial-BoldMT" w:hAnsi="Arial-BoldMT" w:cs="Arial-BoldMT"/>
          <w:szCs w:val="22"/>
        </w:rPr>
        <w:t>Killcross</w:t>
      </w:r>
      <w:proofErr w:type="spellEnd"/>
      <w:r w:rsidRPr="00E16966">
        <w:rPr>
          <w:rFonts w:ascii="Arial-BoldMT" w:hAnsi="Arial-BoldMT" w:cs="Arial-BoldMT"/>
          <w:szCs w:val="22"/>
        </w:rPr>
        <w:t xml:space="preserve"> S. The role of the rodent lateral orbitofrontal cortex in simple Pavlovian cue-outcome learning depends on training experience. </w:t>
      </w:r>
      <w:proofErr w:type="spellStart"/>
      <w:r w:rsidRPr="00E16966">
        <w:rPr>
          <w:rFonts w:ascii="Arial-BoldMT" w:hAnsi="Arial-BoldMT" w:cs="Arial-BoldMT"/>
          <w:szCs w:val="22"/>
        </w:rPr>
        <w:t>Cereb</w:t>
      </w:r>
      <w:proofErr w:type="spellEnd"/>
      <w:r w:rsidRPr="00E16966">
        <w:rPr>
          <w:rFonts w:ascii="Arial-BoldMT" w:hAnsi="Arial-BoldMT" w:cs="Arial-BoldMT"/>
          <w:szCs w:val="22"/>
        </w:rPr>
        <w:t xml:space="preserve"> Cortex </w:t>
      </w:r>
      <w:proofErr w:type="spellStart"/>
      <w:r w:rsidRPr="00E16966">
        <w:rPr>
          <w:rFonts w:ascii="Arial-BoldMT" w:hAnsi="Arial-BoldMT" w:cs="Arial-BoldMT"/>
          <w:szCs w:val="22"/>
        </w:rPr>
        <w:t>Commun</w:t>
      </w:r>
      <w:proofErr w:type="spellEnd"/>
      <w:r w:rsidRPr="00E16966">
        <w:rPr>
          <w:rFonts w:ascii="Arial-BoldMT" w:hAnsi="Arial-BoldMT" w:cs="Arial-BoldMT"/>
          <w:szCs w:val="22"/>
        </w:rPr>
        <w:t xml:space="preserve">. 2021;(November 2020):1–14. </w:t>
      </w:r>
    </w:p>
    <w:p w14:paraId="4356AD1E" w14:textId="5EB42BE6" w:rsidR="00FF0608" w:rsidRDefault="00E16966" w:rsidP="00E16966">
      <w:pPr>
        <w:pStyle w:val="DataField11pt-Single"/>
        <w:numPr>
          <w:ilvl w:val="1"/>
          <w:numId w:val="20"/>
        </w:numPr>
        <w:spacing w:after="240"/>
        <w:rPr>
          <w:rFonts w:ascii="Arial-BoldMT" w:hAnsi="Arial-BoldMT" w:cs="Arial-BoldMT"/>
          <w:szCs w:val="22"/>
        </w:rPr>
      </w:pPr>
      <w:r w:rsidRPr="00E16966">
        <w:rPr>
          <w:rFonts w:ascii="Arial-BoldMT" w:hAnsi="Arial-BoldMT" w:cs="Arial-BoldMT"/>
          <w:b/>
          <w:bCs/>
          <w:szCs w:val="22"/>
        </w:rPr>
        <w:t>Panayi M</w:t>
      </w:r>
      <w:r>
        <w:rPr>
          <w:rFonts w:ascii="Arial-BoldMT" w:hAnsi="Arial-BoldMT" w:cs="Arial-BoldMT"/>
          <w:b/>
          <w:bCs/>
          <w:szCs w:val="22"/>
        </w:rPr>
        <w:t>C*</w:t>
      </w:r>
      <w:r w:rsidRPr="00E16966">
        <w:rPr>
          <w:rFonts w:ascii="Arial-BoldMT" w:hAnsi="Arial-BoldMT" w:cs="Arial-BoldMT"/>
          <w:b/>
          <w:bCs/>
          <w:szCs w:val="22"/>
        </w:rPr>
        <w:t>,</w:t>
      </w:r>
      <w:r w:rsidRPr="00E16966">
        <w:rPr>
          <w:rFonts w:ascii="Arial-BoldMT" w:hAnsi="Arial-BoldMT" w:cs="Arial-BoldMT"/>
          <w:szCs w:val="22"/>
        </w:rPr>
        <w:t xml:space="preserve"> </w:t>
      </w:r>
      <w:proofErr w:type="spellStart"/>
      <w:r w:rsidRPr="00E16966">
        <w:rPr>
          <w:rFonts w:ascii="Arial-BoldMT" w:hAnsi="Arial-BoldMT" w:cs="Arial-BoldMT"/>
          <w:szCs w:val="22"/>
        </w:rPr>
        <w:t>Khamassi</w:t>
      </w:r>
      <w:proofErr w:type="spellEnd"/>
      <w:r w:rsidRPr="00E16966">
        <w:rPr>
          <w:rFonts w:ascii="Arial-BoldMT" w:hAnsi="Arial-BoldMT" w:cs="Arial-BoldMT"/>
          <w:szCs w:val="22"/>
        </w:rPr>
        <w:t xml:space="preserve"> M</w:t>
      </w:r>
      <w:r w:rsidRPr="002446E4">
        <w:rPr>
          <w:rFonts w:ascii="Arial-BoldMT" w:hAnsi="Arial-BoldMT" w:cs="Arial-BoldMT"/>
          <w:b/>
          <w:bCs/>
          <w:szCs w:val="22"/>
        </w:rPr>
        <w:t>*</w:t>
      </w:r>
      <w:r w:rsidRPr="00E16966">
        <w:rPr>
          <w:rFonts w:ascii="Arial-BoldMT" w:hAnsi="Arial-BoldMT" w:cs="Arial-BoldMT"/>
          <w:szCs w:val="22"/>
        </w:rPr>
        <w:t xml:space="preserve">, </w:t>
      </w:r>
      <w:proofErr w:type="spellStart"/>
      <w:r w:rsidRPr="00E16966">
        <w:rPr>
          <w:rFonts w:ascii="Arial-BoldMT" w:hAnsi="Arial-BoldMT" w:cs="Arial-BoldMT"/>
          <w:szCs w:val="22"/>
        </w:rPr>
        <w:t>Killcross</w:t>
      </w:r>
      <w:proofErr w:type="spellEnd"/>
      <w:r w:rsidRPr="00E16966">
        <w:rPr>
          <w:rFonts w:ascii="Arial-BoldMT" w:hAnsi="Arial-BoldMT" w:cs="Arial-BoldMT"/>
          <w:szCs w:val="22"/>
        </w:rPr>
        <w:t xml:space="preserve"> S. The rodent lateral orbitofrontal cortex as an arbitrator selecting between model-based and model-free learning systems</w:t>
      </w:r>
      <w:r>
        <w:rPr>
          <w:rFonts w:ascii="Arial-BoldMT" w:hAnsi="Arial-BoldMT" w:cs="Arial-BoldMT"/>
          <w:szCs w:val="22"/>
        </w:rPr>
        <w:t>.</w:t>
      </w:r>
      <w:r w:rsidRPr="00E16966">
        <w:rPr>
          <w:rFonts w:ascii="Arial-BoldMT" w:hAnsi="Arial-BoldMT" w:cs="Arial-BoldMT"/>
          <w:szCs w:val="22"/>
        </w:rPr>
        <w:t xml:space="preserve"> </w:t>
      </w:r>
      <w:proofErr w:type="spellStart"/>
      <w:r w:rsidRPr="00E16966">
        <w:rPr>
          <w:rFonts w:ascii="Arial-BoldMT" w:hAnsi="Arial-BoldMT" w:cs="Arial-BoldMT"/>
          <w:szCs w:val="22"/>
        </w:rPr>
        <w:t>Behav</w:t>
      </w:r>
      <w:proofErr w:type="spellEnd"/>
      <w:r w:rsidRPr="00E16966">
        <w:rPr>
          <w:rFonts w:ascii="Arial-BoldMT" w:hAnsi="Arial-BoldMT" w:cs="Arial-BoldMT"/>
          <w:szCs w:val="22"/>
        </w:rPr>
        <w:t xml:space="preserve"> </w:t>
      </w:r>
      <w:proofErr w:type="spellStart"/>
      <w:r w:rsidRPr="00E16966">
        <w:rPr>
          <w:rFonts w:ascii="Arial-BoldMT" w:hAnsi="Arial-BoldMT" w:cs="Arial-BoldMT"/>
          <w:szCs w:val="22"/>
        </w:rPr>
        <w:t>Neurosci</w:t>
      </w:r>
      <w:proofErr w:type="spellEnd"/>
      <w:r w:rsidRPr="00E16966">
        <w:rPr>
          <w:rFonts w:ascii="Arial-BoldMT" w:hAnsi="Arial-BoldMT" w:cs="Arial-BoldMT"/>
          <w:szCs w:val="22"/>
        </w:rPr>
        <w:t>. 2021;</w:t>
      </w:r>
      <w:r w:rsidR="002446E4">
        <w:rPr>
          <w:rFonts w:ascii="Arial-BoldMT" w:hAnsi="Arial-BoldMT" w:cs="Arial-BoldMT"/>
          <w:szCs w:val="22"/>
        </w:rPr>
        <w:t xml:space="preserve"> </w:t>
      </w:r>
      <w:r w:rsidR="002446E4" w:rsidRPr="00AF0A2D">
        <w:rPr>
          <w:rFonts w:ascii="Arial-BoldMT" w:hAnsi="Arial-BoldMT" w:cs="Arial-BoldMT"/>
          <w:i/>
          <w:iCs/>
          <w:szCs w:val="22"/>
        </w:rPr>
        <w:t>In Press</w:t>
      </w:r>
      <w:r w:rsidR="002446E4" w:rsidRPr="00E16966">
        <w:rPr>
          <w:rFonts w:ascii="Arial-BoldMT" w:hAnsi="Arial-BoldMT" w:cs="Arial-BoldMT"/>
          <w:szCs w:val="22"/>
        </w:rPr>
        <w:t>.</w:t>
      </w:r>
    </w:p>
    <w:p w14:paraId="3C17BE7A" w14:textId="77777777" w:rsidR="00244F00" w:rsidRPr="00244F00" w:rsidRDefault="00244F00" w:rsidP="002C51BC">
      <w:pPr>
        <w:pStyle w:val="DataField11pt-Single"/>
        <w:rPr>
          <w:rFonts w:ascii="Arial-BoldMT" w:hAnsi="Arial-BoldMT" w:cs="Arial-BoldMT"/>
          <w:szCs w:val="22"/>
        </w:rPr>
      </w:pPr>
    </w:p>
    <w:p w14:paraId="6454D2C4" w14:textId="5C124164" w:rsidR="007771EF" w:rsidRDefault="006B05E0" w:rsidP="007771EF">
      <w:pPr>
        <w:pStyle w:val="DataField11pt-Single"/>
        <w:rPr>
          <w:rFonts w:ascii="Arial-BoldMT" w:hAnsi="Arial-BoldMT" w:cs="Arial-BoldMT"/>
          <w:szCs w:val="22"/>
        </w:rPr>
      </w:pPr>
      <w:r>
        <w:rPr>
          <w:rFonts w:ascii="Arial-BoldMT" w:hAnsi="Arial-BoldMT" w:cs="Arial-BoldMT"/>
          <w:b/>
          <w:bCs/>
          <w:szCs w:val="22"/>
        </w:rPr>
        <w:t xml:space="preserve">Defining novel </w:t>
      </w:r>
      <w:r w:rsidR="00C4791E">
        <w:rPr>
          <w:rFonts w:ascii="Arial-BoldMT" w:hAnsi="Arial-BoldMT" w:cs="Arial-BoldMT"/>
          <w:b/>
          <w:bCs/>
          <w:szCs w:val="22"/>
        </w:rPr>
        <w:t xml:space="preserve">anterior and posterior subregions </w:t>
      </w:r>
      <w:r>
        <w:rPr>
          <w:rFonts w:ascii="Arial-BoldMT" w:hAnsi="Arial-BoldMT" w:cs="Arial-BoldMT"/>
          <w:b/>
          <w:bCs/>
          <w:szCs w:val="22"/>
        </w:rPr>
        <w:t>within</w:t>
      </w:r>
      <w:r w:rsidR="00C4791E">
        <w:rPr>
          <w:rFonts w:ascii="Arial-BoldMT" w:hAnsi="Arial-BoldMT" w:cs="Arial-BoldMT"/>
          <w:b/>
          <w:bCs/>
          <w:szCs w:val="22"/>
        </w:rPr>
        <w:t xml:space="preserve"> the lateral orbitofrontal cortex</w:t>
      </w:r>
      <w:r w:rsidR="00E16966">
        <w:rPr>
          <w:rFonts w:ascii="Arial-BoldMT" w:hAnsi="Arial-BoldMT" w:cs="Arial-BoldMT"/>
          <w:b/>
          <w:bCs/>
          <w:szCs w:val="22"/>
        </w:rPr>
        <w:t xml:space="preserve">. </w:t>
      </w:r>
      <w:r w:rsidR="00E16966" w:rsidRPr="00E16966">
        <w:rPr>
          <w:rFonts w:ascii="Arial-BoldMT" w:hAnsi="Arial-BoldMT" w:cs="Arial-BoldMT"/>
          <w:szCs w:val="22"/>
        </w:rPr>
        <w:t xml:space="preserve">The </w:t>
      </w:r>
      <w:r w:rsidR="00E16966">
        <w:rPr>
          <w:rFonts w:ascii="Arial-BoldMT" w:hAnsi="Arial-BoldMT" w:cs="Arial-BoldMT"/>
          <w:szCs w:val="22"/>
        </w:rPr>
        <w:t>rodent lateral orbitofrontal cortex (LO)</w:t>
      </w:r>
      <w:r w:rsidR="00AF0A2D">
        <w:rPr>
          <w:rFonts w:ascii="Arial-BoldMT" w:hAnsi="Arial-BoldMT" w:cs="Arial-BoldMT"/>
          <w:szCs w:val="22"/>
        </w:rPr>
        <w:t xml:space="preserve"> is the primary experimental target of most orbitofrontal cortex</w:t>
      </w:r>
      <w:r w:rsidR="0049371F">
        <w:rPr>
          <w:rFonts w:ascii="Arial-BoldMT" w:hAnsi="Arial-BoldMT" w:cs="Arial-BoldMT"/>
          <w:szCs w:val="22"/>
        </w:rPr>
        <w:t xml:space="preserve"> (OFC)</w:t>
      </w:r>
      <w:r w:rsidR="00AF0A2D">
        <w:rPr>
          <w:rFonts w:ascii="Arial-BoldMT" w:hAnsi="Arial-BoldMT" w:cs="Arial-BoldMT"/>
          <w:szCs w:val="22"/>
        </w:rPr>
        <w:t xml:space="preserve"> research. </w:t>
      </w:r>
      <w:r w:rsidR="00F25096">
        <w:rPr>
          <w:rFonts w:ascii="Arial-BoldMT" w:hAnsi="Arial-BoldMT" w:cs="Arial-BoldMT"/>
          <w:szCs w:val="22"/>
        </w:rPr>
        <w:t xml:space="preserve">During my graduate work, </w:t>
      </w:r>
      <w:r w:rsidR="00AF0A2D">
        <w:rPr>
          <w:rFonts w:ascii="Arial-BoldMT" w:hAnsi="Arial-BoldMT" w:cs="Arial-BoldMT"/>
          <w:szCs w:val="22"/>
        </w:rPr>
        <w:t>I showed that discrete anterior and posterior LO lesions had dissociable effects on</w:t>
      </w:r>
      <w:r w:rsidR="00F25096">
        <w:rPr>
          <w:rFonts w:ascii="Arial-BoldMT" w:hAnsi="Arial-BoldMT" w:cs="Arial-BoldMT"/>
          <w:szCs w:val="22"/>
        </w:rPr>
        <w:t xml:space="preserve"> the two cardinal OFC</w:t>
      </w:r>
      <w:r w:rsidR="00AF0A2D">
        <w:rPr>
          <w:rFonts w:ascii="Arial-BoldMT" w:hAnsi="Arial-BoldMT" w:cs="Arial-BoldMT"/>
          <w:szCs w:val="22"/>
        </w:rPr>
        <w:t xml:space="preserve"> </w:t>
      </w:r>
      <w:r w:rsidR="00F25096">
        <w:rPr>
          <w:rFonts w:ascii="Arial-BoldMT" w:hAnsi="Arial-BoldMT" w:cs="Arial-BoldMT"/>
          <w:szCs w:val="22"/>
        </w:rPr>
        <w:t xml:space="preserve">sensitive tasks, </w:t>
      </w:r>
      <w:r w:rsidR="00AF0A2D">
        <w:rPr>
          <w:rFonts w:ascii="Arial-BoldMT" w:hAnsi="Arial-BoldMT" w:cs="Arial-BoldMT"/>
          <w:szCs w:val="22"/>
        </w:rPr>
        <w:t>outcome devaluation and reversal learning</w:t>
      </w:r>
      <w:r w:rsidR="00F25096">
        <w:rPr>
          <w:rFonts w:ascii="Arial-BoldMT" w:hAnsi="Arial-BoldMT" w:cs="Arial-BoldMT"/>
          <w:szCs w:val="22"/>
        </w:rPr>
        <w:t xml:space="preserve">. I followed up this work during my postdoc at Oxford using retrograde tracing, by showing that projections to anterior and posterior LO are as distinct as projections to the anatomically adjacent ventral OFC. I conceived of the experiments, performed all procedures, data analysis, and manuscript preparation </w:t>
      </w:r>
      <w:r w:rsidR="00DA6592">
        <w:rPr>
          <w:rFonts w:ascii="Arial-BoldMT" w:hAnsi="Arial-BoldMT" w:cs="Arial-BoldMT"/>
          <w:szCs w:val="22"/>
        </w:rPr>
        <w:t>for</w:t>
      </w:r>
      <w:r w:rsidR="0049371F">
        <w:rPr>
          <w:rFonts w:ascii="Arial-BoldMT" w:hAnsi="Arial-BoldMT" w:cs="Arial-BoldMT"/>
          <w:szCs w:val="22"/>
        </w:rPr>
        <w:t xml:space="preserve"> these</w:t>
      </w:r>
      <w:r w:rsidR="00F25096">
        <w:rPr>
          <w:rFonts w:ascii="Arial-BoldMT" w:hAnsi="Arial-BoldMT" w:cs="Arial-BoldMT"/>
          <w:szCs w:val="22"/>
        </w:rPr>
        <w:t xml:space="preserve"> studies</w:t>
      </w:r>
      <w:r w:rsidR="0049371F">
        <w:rPr>
          <w:rFonts w:ascii="Arial-BoldMT" w:hAnsi="Arial-BoldMT" w:cs="Arial-BoldMT"/>
          <w:szCs w:val="22"/>
        </w:rPr>
        <w:t>. The neuroanatomical work was shared in collaboration with a graduate student I was supervising. These findings are the first demonstration of functionally and neuroanatomically distinct subregions within LO along the anterior-posterior axis</w:t>
      </w:r>
      <w:r w:rsidR="00AC4C72">
        <w:rPr>
          <w:rFonts w:ascii="Arial-BoldMT" w:hAnsi="Arial-BoldMT" w:cs="Arial-BoldMT"/>
          <w:szCs w:val="22"/>
        </w:rPr>
        <w:t xml:space="preserve"> and the implications of these findings were proposed in a review. </w:t>
      </w:r>
      <w:r w:rsidR="00944B8F">
        <w:rPr>
          <w:rFonts w:ascii="Arial-BoldMT" w:hAnsi="Arial-BoldMT" w:cs="Arial-BoldMT"/>
          <w:szCs w:val="22"/>
        </w:rPr>
        <w:t xml:space="preserve">We argued that </w:t>
      </w:r>
      <w:r w:rsidR="0049371F">
        <w:rPr>
          <w:rFonts w:ascii="Arial-BoldMT" w:hAnsi="Arial-BoldMT" w:cs="Arial-BoldMT"/>
          <w:szCs w:val="22"/>
        </w:rPr>
        <w:t xml:space="preserve">the field of OFC research often </w:t>
      </w:r>
      <w:r w:rsidR="00AC4C72">
        <w:rPr>
          <w:rFonts w:ascii="Arial-BoldMT" w:hAnsi="Arial-BoldMT" w:cs="Arial-BoldMT"/>
          <w:szCs w:val="22"/>
        </w:rPr>
        <w:t>fails to</w:t>
      </w:r>
      <w:r w:rsidR="0049371F">
        <w:rPr>
          <w:rFonts w:ascii="Arial-BoldMT" w:hAnsi="Arial-BoldMT" w:cs="Arial-BoldMT"/>
          <w:szCs w:val="22"/>
        </w:rPr>
        <w:t xml:space="preserve"> distinguish between classically defined OFC subregions (</w:t>
      </w:r>
      <w:proofErr w:type="gramStart"/>
      <w:r w:rsidR="0049371F">
        <w:rPr>
          <w:rFonts w:ascii="Arial-BoldMT" w:hAnsi="Arial-BoldMT" w:cs="Arial-BoldMT"/>
          <w:szCs w:val="22"/>
        </w:rPr>
        <w:t>e.g.</w:t>
      </w:r>
      <w:proofErr w:type="gramEnd"/>
      <w:r w:rsidR="0049371F">
        <w:rPr>
          <w:rFonts w:ascii="Arial-BoldMT" w:hAnsi="Arial-BoldMT" w:cs="Arial-BoldMT"/>
          <w:szCs w:val="22"/>
        </w:rPr>
        <w:t xml:space="preserve"> ventral, lateral,</w:t>
      </w:r>
      <w:r w:rsidR="00944B8F">
        <w:rPr>
          <w:rFonts w:ascii="Arial-BoldMT" w:hAnsi="Arial-BoldMT" w:cs="Arial-BoldMT"/>
          <w:szCs w:val="22"/>
        </w:rPr>
        <w:t xml:space="preserve"> dorsolateral, and medial), which may account for conflicting results that have been reported. Furthermore, there is now emerging evidence that there are functionally and anatomically distinct </w:t>
      </w:r>
      <w:r w:rsidR="00AC4C72">
        <w:rPr>
          <w:rFonts w:ascii="Arial-BoldMT" w:hAnsi="Arial-BoldMT" w:cs="Arial-BoldMT"/>
          <w:szCs w:val="22"/>
        </w:rPr>
        <w:t xml:space="preserve">OFC </w:t>
      </w:r>
      <w:r w:rsidR="00944B8F">
        <w:rPr>
          <w:rFonts w:ascii="Arial-BoldMT" w:hAnsi="Arial-BoldMT" w:cs="Arial-BoldMT"/>
          <w:szCs w:val="22"/>
        </w:rPr>
        <w:t>subregions along the anterior-posterior axis</w:t>
      </w:r>
      <w:r w:rsidR="00AC4C72">
        <w:rPr>
          <w:rFonts w:ascii="Arial-BoldMT" w:hAnsi="Arial-BoldMT" w:cs="Arial-BoldMT"/>
          <w:szCs w:val="22"/>
        </w:rPr>
        <w:t xml:space="preserve"> in rodents, and primates that must also be considered.</w:t>
      </w:r>
      <w:r w:rsidR="00DA6592">
        <w:rPr>
          <w:rFonts w:ascii="Arial-BoldMT" w:hAnsi="Arial-BoldMT" w:cs="Arial-BoldMT"/>
          <w:szCs w:val="22"/>
        </w:rPr>
        <w:t xml:space="preserve"> These ideas will refine how OFC research is conducted and performed.</w:t>
      </w:r>
      <w:r w:rsidR="00AC4C72">
        <w:rPr>
          <w:rFonts w:ascii="Arial-BoldMT" w:hAnsi="Arial-BoldMT" w:cs="Arial-BoldMT"/>
          <w:szCs w:val="22"/>
        </w:rPr>
        <w:t xml:space="preserve"> </w:t>
      </w:r>
      <w:r w:rsidR="007771EF">
        <w:rPr>
          <w:rFonts w:ascii="Arial-BoldMT" w:hAnsi="Arial-BoldMT" w:cs="Arial-BoldMT"/>
          <w:szCs w:val="22"/>
        </w:rPr>
        <w:t>I co-wrote the manuscript as the senior author with the graduate student.</w:t>
      </w:r>
      <w:r w:rsidR="007771EF" w:rsidRPr="007771EF">
        <w:rPr>
          <w:rFonts w:ascii="Arial-BoldMT" w:hAnsi="Arial-BoldMT" w:cs="Arial-BoldMT"/>
          <w:szCs w:val="22"/>
        </w:rPr>
        <w:t xml:space="preserve"> </w:t>
      </w:r>
      <w:r w:rsidR="007771EF">
        <w:rPr>
          <w:rFonts w:ascii="Arial-BoldMT" w:hAnsi="Arial-BoldMT" w:cs="Arial-BoldMT"/>
          <w:szCs w:val="22"/>
        </w:rPr>
        <w:t>This work has been accepted and will be published in the next edition of the journal.</w:t>
      </w:r>
    </w:p>
    <w:p w14:paraId="64BC0FD6" w14:textId="77777777" w:rsidR="007771EF" w:rsidRDefault="007771EF" w:rsidP="007771EF">
      <w:pPr>
        <w:pStyle w:val="DataField11pt-Single"/>
        <w:rPr>
          <w:rFonts w:ascii="Arial-BoldMT" w:hAnsi="Arial-BoldMT" w:cs="Arial-BoldMT"/>
          <w:szCs w:val="22"/>
        </w:rPr>
      </w:pPr>
    </w:p>
    <w:p w14:paraId="26514C80" w14:textId="0A2CAD2D" w:rsidR="002446E4" w:rsidRDefault="002446E4" w:rsidP="007771EF">
      <w:pPr>
        <w:pStyle w:val="DataField11pt-Single"/>
        <w:numPr>
          <w:ilvl w:val="1"/>
          <w:numId w:val="20"/>
        </w:numPr>
        <w:spacing w:after="240"/>
        <w:rPr>
          <w:rFonts w:ascii="Arial-BoldMT" w:hAnsi="Arial-BoldMT" w:cs="Arial-BoldMT"/>
          <w:szCs w:val="22"/>
        </w:rPr>
      </w:pPr>
      <w:r w:rsidRPr="002446E4">
        <w:rPr>
          <w:rFonts w:ascii="Arial-BoldMT" w:hAnsi="Arial-BoldMT" w:cs="Arial-BoldMT"/>
          <w:b/>
          <w:bCs/>
          <w:szCs w:val="22"/>
        </w:rPr>
        <w:t>Panayi MC</w:t>
      </w:r>
      <w:r w:rsidR="00633E71" w:rsidRPr="00633E71">
        <w:rPr>
          <w:rFonts w:ascii="Arial-BoldMT" w:hAnsi="Arial-BoldMT" w:cs="Arial-BoldMT"/>
          <w:b/>
          <w:bCs/>
          <w:szCs w:val="22"/>
        </w:rPr>
        <w:t>*</w:t>
      </w:r>
      <w:r w:rsidRPr="00633E71">
        <w:rPr>
          <w:rFonts w:ascii="Arial-BoldMT" w:hAnsi="Arial-BoldMT" w:cs="Arial-BoldMT"/>
          <w:szCs w:val="22"/>
        </w:rPr>
        <w:t xml:space="preserve">, </w:t>
      </w:r>
      <w:proofErr w:type="spellStart"/>
      <w:r w:rsidRPr="00633E71">
        <w:rPr>
          <w:rFonts w:ascii="Arial-BoldMT" w:hAnsi="Arial-BoldMT" w:cs="Arial-BoldMT"/>
          <w:szCs w:val="22"/>
        </w:rPr>
        <w:t>Killcross</w:t>
      </w:r>
      <w:proofErr w:type="spellEnd"/>
      <w:r w:rsidRPr="00633E71">
        <w:rPr>
          <w:rFonts w:ascii="Arial-BoldMT" w:hAnsi="Arial-BoldMT" w:cs="Arial-BoldMT"/>
          <w:szCs w:val="22"/>
        </w:rPr>
        <w:t xml:space="preserve"> S. Functional heterogeneity within the rodent lateral orbitofrontal cortex dissociates </w:t>
      </w:r>
      <w:r w:rsidRPr="002446E4">
        <w:rPr>
          <w:rFonts w:ascii="Arial-BoldMT" w:hAnsi="Arial-BoldMT" w:cs="Arial-BoldMT"/>
          <w:szCs w:val="22"/>
        </w:rPr>
        <w:t xml:space="preserve">outcome devaluation and reversal learning deficits. </w:t>
      </w:r>
      <w:proofErr w:type="spellStart"/>
      <w:r w:rsidRPr="002446E4">
        <w:rPr>
          <w:rFonts w:ascii="Arial-BoldMT" w:hAnsi="Arial-BoldMT" w:cs="Arial-BoldMT"/>
          <w:szCs w:val="22"/>
        </w:rPr>
        <w:t>Elife</w:t>
      </w:r>
      <w:proofErr w:type="spellEnd"/>
      <w:r w:rsidRPr="002446E4">
        <w:rPr>
          <w:rFonts w:ascii="Arial-BoldMT" w:hAnsi="Arial-BoldMT" w:cs="Arial-BoldMT"/>
          <w:szCs w:val="22"/>
        </w:rPr>
        <w:t>. 2018 Jul 25</w:t>
      </w:r>
      <w:r>
        <w:rPr>
          <w:rFonts w:ascii="Arial-BoldMT" w:hAnsi="Arial-BoldMT" w:cs="Arial-BoldMT"/>
          <w:szCs w:val="22"/>
        </w:rPr>
        <w:t>.</w:t>
      </w:r>
      <w:r w:rsidRPr="002446E4">
        <w:rPr>
          <w:rFonts w:ascii="Arial-BoldMT" w:hAnsi="Arial-BoldMT" w:cs="Arial-BoldMT"/>
          <w:szCs w:val="22"/>
        </w:rPr>
        <w:t xml:space="preserve"> PMID: 30044220</w:t>
      </w:r>
    </w:p>
    <w:p w14:paraId="0F991052" w14:textId="229773E7" w:rsidR="002446E4" w:rsidRDefault="002446E4" w:rsidP="007771EF">
      <w:pPr>
        <w:pStyle w:val="DataField11pt-Single"/>
        <w:numPr>
          <w:ilvl w:val="1"/>
          <w:numId w:val="20"/>
        </w:numPr>
        <w:spacing w:after="240"/>
        <w:rPr>
          <w:rFonts w:ascii="Arial-BoldMT" w:hAnsi="Arial-BoldMT" w:cs="Arial-BoldMT"/>
          <w:szCs w:val="22"/>
        </w:rPr>
      </w:pPr>
      <w:proofErr w:type="spellStart"/>
      <w:r w:rsidRPr="002446E4">
        <w:rPr>
          <w:rFonts w:ascii="Arial-BoldMT" w:hAnsi="Arial-BoldMT" w:cs="Arial-BoldMT"/>
          <w:szCs w:val="22"/>
        </w:rPr>
        <w:t>Barreiros</w:t>
      </w:r>
      <w:proofErr w:type="spellEnd"/>
      <w:r w:rsidRPr="002446E4">
        <w:rPr>
          <w:rFonts w:ascii="Arial-BoldMT" w:hAnsi="Arial-BoldMT" w:cs="Arial-BoldMT"/>
          <w:szCs w:val="22"/>
        </w:rPr>
        <w:t xml:space="preserve"> I V</w:t>
      </w:r>
      <w:r w:rsidRPr="002446E4">
        <w:rPr>
          <w:rFonts w:ascii="Arial-BoldMT" w:hAnsi="Arial-BoldMT" w:cs="Arial-BoldMT"/>
          <w:b/>
          <w:bCs/>
          <w:szCs w:val="22"/>
        </w:rPr>
        <w:t>*</w:t>
      </w:r>
      <w:r w:rsidRPr="002446E4">
        <w:rPr>
          <w:rFonts w:ascii="Arial-BoldMT" w:hAnsi="Arial-BoldMT" w:cs="Arial-BoldMT"/>
          <w:szCs w:val="22"/>
        </w:rPr>
        <w:t xml:space="preserve">, </w:t>
      </w:r>
      <w:r w:rsidRPr="002446E4">
        <w:rPr>
          <w:rFonts w:ascii="Arial-BoldMT" w:hAnsi="Arial-BoldMT" w:cs="Arial-BoldMT"/>
          <w:b/>
          <w:bCs/>
          <w:szCs w:val="22"/>
        </w:rPr>
        <w:t>Panayi MC</w:t>
      </w:r>
      <w:r w:rsidRPr="00633E71">
        <w:rPr>
          <w:rFonts w:ascii="Arial-BoldMT" w:hAnsi="Arial-BoldMT" w:cs="Arial-BoldMT"/>
          <w:b/>
          <w:bCs/>
          <w:szCs w:val="22"/>
        </w:rPr>
        <w:t>*</w:t>
      </w:r>
      <w:r w:rsidRPr="002446E4">
        <w:rPr>
          <w:rFonts w:ascii="Arial-BoldMT" w:hAnsi="Arial-BoldMT" w:cs="Arial-BoldMT"/>
          <w:b/>
          <w:bCs/>
          <w:szCs w:val="22"/>
        </w:rPr>
        <w:t>,</w:t>
      </w:r>
      <w:r w:rsidRPr="002446E4">
        <w:rPr>
          <w:rFonts w:ascii="Arial-BoldMT" w:hAnsi="Arial-BoldMT" w:cs="Arial-BoldMT"/>
          <w:szCs w:val="22"/>
        </w:rPr>
        <w:t xml:space="preserve"> Walton ME. Organization of Afferents along the Anterior-posterior and Medial-lateral Axes of the Rat Orbitofrontal Cortex. Neuroscience. 2021 Apr 15;</w:t>
      </w:r>
      <w:r>
        <w:rPr>
          <w:rFonts w:ascii="Arial-BoldMT" w:hAnsi="Arial-BoldMT" w:cs="Arial-BoldMT"/>
          <w:szCs w:val="22"/>
        </w:rPr>
        <w:t xml:space="preserve"> </w:t>
      </w:r>
      <w:r w:rsidRPr="002446E4">
        <w:rPr>
          <w:rFonts w:ascii="Arial-BoldMT" w:hAnsi="Arial-BoldMT" w:cs="Arial-BoldMT"/>
          <w:szCs w:val="22"/>
        </w:rPr>
        <w:t>460:53–68. PMID: 33609638</w:t>
      </w:r>
    </w:p>
    <w:p w14:paraId="09306BBF" w14:textId="397B25F6" w:rsidR="007771EF" w:rsidRDefault="002446E4" w:rsidP="007771EF">
      <w:pPr>
        <w:pStyle w:val="DataField11pt-Single"/>
        <w:numPr>
          <w:ilvl w:val="1"/>
          <w:numId w:val="20"/>
        </w:numPr>
        <w:spacing w:after="240"/>
        <w:rPr>
          <w:rFonts w:ascii="Arial-BoldMT" w:hAnsi="Arial-BoldMT" w:cs="Arial-BoldMT"/>
          <w:szCs w:val="22"/>
        </w:rPr>
      </w:pPr>
      <w:proofErr w:type="spellStart"/>
      <w:r w:rsidRPr="002446E4">
        <w:rPr>
          <w:rFonts w:ascii="Arial-BoldMT" w:hAnsi="Arial-BoldMT" w:cs="Arial-BoldMT"/>
          <w:szCs w:val="22"/>
        </w:rPr>
        <w:lastRenderedPageBreak/>
        <w:t>Barreiros</w:t>
      </w:r>
      <w:proofErr w:type="spellEnd"/>
      <w:r w:rsidRPr="002446E4">
        <w:rPr>
          <w:rFonts w:ascii="Arial-BoldMT" w:hAnsi="Arial-BoldMT" w:cs="Arial-BoldMT"/>
          <w:szCs w:val="22"/>
        </w:rPr>
        <w:t xml:space="preserve"> I V</w:t>
      </w:r>
      <w:r w:rsidR="00A81BCA" w:rsidRPr="00A81BCA">
        <w:rPr>
          <w:rFonts w:ascii="Arial-BoldMT" w:hAnsi="Arial-BoldMT" w:cs="Arial-BoldMT"/>
          <w:b/>
          <w:bCs/>
          <w:szCs w:val="22"/>
        </w:rPr>
        <w:t>*</w:t>
      </w:r>
      <w:r w:rsidRPr="002446E4">
        <w:rPr>
          <w:rFonts w:ascii="Arial-BoldMT" w:hAnsi="Arial-BoldMT" w:cs="Arial-BoldMT"/>
          <w:szCs w:val="22"/>
        </w:rPr>
        <w:t xml:space="preserve">, Ishii H, Walton ME, </w:t>
      </w:r>
      <w:r w:rsidRPr="002446E4">
        <w:rPr>
          <w:rFonts w:ascii="Arial-BoldMT" w:hAnsi="Arial-BoldMT" w:cs="Arial-BoldMT"/>
          <w:b/>
          <w:bCs/>
          <w:szCs w:val="22"/>
        </w:rPr>
        <w:t>Panayi MC.</w:t>
      </w:r>
      <w:r w:rsidRPr="002446E4">
        <w:rPr>
          <w:rFonts w:ascii="Arial-BoldMT" w:hAnsi="Arial-BoldMT" w:cs="Arial-BoldMT"/>
          <w:szCs w:val="22"/>
        </w:rPr>
        <w:t xml:space="preserve"> Defining an orbitofrontal compass: functional and anatomical heterogeneity across anterior-posterior and medial-lateral axes. </w:t>
      </w:r>
      <w:proofErr w:type="spellStart"/>
      <w:r w:rsidRPr="002446E4">
        <w:rPr>
          <w:rFonts w:ascii="Arial-BoldMT" w:hAnsi="Arial-BoldMT" w:cs="Arial-BoldMT"/>
          <w:szCs w:val="22"/>
        </w:rPr>
        <w:t>Behav</w:t>
      </w:r>
      <w:proofErr w:type="spellEnd"/>
      <w:r w:rsidRPr="002446E4">
        <w:rPr>
          <w:rFonts w:ascii="Arial-BoldMT" w:hAnsi="Arial-BoldMT" w:cs="Arial-BoldMT"/>
          <w:szCs w:val="22"/>
        </w:rPr>
        <w:t xml:space="preserve"> </w:t>
      </w:r>
      <w:proofErr w:type="spellStart"/>
      <w:r w:rsidRPr="002446E4">
        <w:rPr>
          <w:rFonts w:ascii="Arial-BoldMT" w:hAnsi="Arial-BoldMT" w:cs="Arial-BoldMT"/>
          <w:szCs w:val="22"/>
        </w:rPr>
        <w:t>Neurosci</w:t>
      </w:r>
      <w:proofErr w:type="spellEnd"/>
      <w:r w:rsidRPr="002446E4">
        <w:rPr>
          <w:rFonts w:ascii="Arial-BoldMT" w:hAnsi="Arial-BoldMT" w:cs="Arial-BoldMT"/>
          <w:szCs w:val="22"/>
        </w:rPr>
        <w:t>. 2021;</w:t>
      </w:r>
      <w:r>
        <w:rPr>
          <w:rFonts w:ascii="Arial-BoldMT" w:hAnsi="Arial-BoldMT" w:cs="Arial-BoldMT"/>
          <w:szCs w:val="22"/>
        </w:rPr>
        <w:t xml:space="preserve"> </w:t>
      </w:r>
      <w:r w:rsidRPr="00AF0A2D">
        <w:rPr>
          <w:rFonts w:ascii="Arial-BoldMT" w:hAnsi="Arial-BoldMT" w:cs="Arial-BoldMT"/>
          <w:i/>
          <w:iCs/>
          <w:szCs w:val="22"/>
        </w:rPr>
        <w:t>In Press</w:t>
      </w:r>
      <w:r w:rsidRPr="00E16966">
        <w:rPr>
          <w:rFonts w:ascii="Arial-BoldMT" w:hAnsi="Arial-BoldMT" w:cs="Arial-BoldMT"/>
          <w:szCs w:val="22"/>
        </w:rPr>
        <w:t>.</w:t>
      </w:r>
    </w:p>
    <w:p w14:paraId="1D06642E" w14:textId="193DF64E" w:rsidR="00C4791E" w:rsidRDefault="00C4791E" w:rsidP="002C51BC">
      <w:pPr>
        <w:pStyle w:val="DataField11pt-Single"/>
        <w:rPr>
          <w:rFonts w:ascii="Arial-BoldMT" w:hAnsi="Arial-BoldMT" w:cs="Arial-BoldMT"/>
          <w:b/>
          <w:bCs/>
          <w:szCs w:val="22"/>
        </w:rPr>
      </w:pPr>
    </w:p>
    <w:p w14:paraId="6031B10A" w14:textId="29DFA27B" w:rsidR="002A61A7" w:rsidRDefault="00454722" w:rsidP="002C51BC">
      <w:pPr>
        <w:pStyle w:val="DataField11pt-Single"/>
        <w:rPr>
          <w:rFonts w:ascii="Arial-BoldMT" w:hAnsi="Arial-BoldMT" w:cs="Arial-BoldMT"/>
          <w:szCs w:val="22"/>
        </w:rPr>
      </w:pPr>
      <w:r>
        <w:rPr>
          <w:rFonts w:ascii="Arial-BoldMT" w:hAnsi="Arial-BoldMT" w:cs="Arial-BoldMT"/>
          <w:b/>
          <w:bCs/>
          <w:szCs w:val="22"/>
        </w:rPr>
        <w:t>Glutamatergic and dopaminergic models of aberrant salience in psychosis</w:t>
      </w:r>
      <w:r w:rsidR="00244F00">
        <w:rPr>
          <w:rFonts w:ascii="Arial-BoldMT" w:hAnsi="Arial-BoldMT" w:cs="Arial-BoldMT"/>
          <w:b/>
          <w:bCs/>
          <w:szCs w:val="22"/>
        </w:rPr>
        <w:t xml:space="preserve"> and schizophrenia</w:t>
      </w:r>
      <w:r w:rsidR="008C4C32">
        <w:rPr>
          <w:rFonts w:ascii="Arial-BoldMT" w:hAnsi="Arial-BoldMT" w:cs="Arial-BoldMT"/>
          <w:b/>
          <w:bCs/>
          <w:szCs w:val="22"/>
        </w:rPr>
        <w:t xml:space="preserve">. </w:t>
      </w:r>
      <w:r w:rsidR="008C4C32">
        <w:rPr>
          <w:rFonts w:ascii="Arial-BoldMT" w:hAnsi="Arial-BoldMT" w:cs="Arial-BoldMT"/>
          <w:szCs w:val="22"/>
        </w:rPr>
        <w:t xml:space="preserve">The primary focus of my postdoctoral work at Oxford looked explored aberrant salience, a model of inappropriate attention to cues that is thought to underly psychosis in schizophrenia. </w:t>
      </w:r>
      <w:r w:rsidR="001515FC">
        <w:rPr>
          <w:rFonts w:ascii="Arial-BoldMT" w:hAnsi="Arial-BoldMT" w:cs="Arial-BoldMT"/>
          <w:szCs w:val="22"/>
        </w:rPr>
        <w:t>Aberrant salience models predict that patients fail to reduce attention to irrelevant cues</w:t>
      </w:r>
      <w:r w:rsidR="00E637A2">
        <w:rPr>
          <w:rFonts w:ascii="Arial-BoldMT" w:hAnsi="Arial-BoldMT" w:cs="Arial-BoldMT"/>
          <w:szCs w:val="22"/>
        </w:rPr>
        <w:t xml:space="preserve">. </w:t>
      </w:r>
      <w:r w:rsidR="0023018F">
        <w:rPr>
          <w:rFonts w:ascii="Arial-BoldMT" w:hAnsi="Arial-BoldMT" w:cs="Arial-BoldMT"/>
          <w:szCs w:val="22"/>
        </w:rPr>
        <w:t>I</w:t>
      </w:r>
      <w:r w:rsidR="00955791">
        <w:rPr>
          <w:rFonts w:ascii="Arial-BoldMT" w:hAnsi="Arial-BoldMT" w:cs="Arial-BoldMT"/>
          <w:szCs w:val="22"/>
        </w:rPr>
        <w:t>n my first project, I</w:t>
      </w:r>
      <w:r w:rsidR="0023018F">
        <w:rPr>
          <w:rFonts w:ascii="Arial-BoldMT" w:hAnsi="Arial-BoldMT" w:cs="Arial-BoldMT"/>
          <w:szCs w:val="22"/>
        </w:rPr>
        <w:t xml:space="preserve"> created a novel task to measure levels of attention paid to specific cues or contexts in models of psychosis. My data show that classic dopaminergic models like amphetamine caused general increases in arousal and attention, whereas glutamatergic models likeGluA1-receptor KO</w:t>
      </w:r>
      <w:r w:rsidR="00955791">
        <w:rPr>
          <w:rFonts w:ascii="Arial-BoldMT" w:hAnsi="Arial-BoldMT" w:cs="Arial-BoldMT"/>
          <w:szCs w:val="22"/>
        </w:rPr>
        <w:t xml:space="preserve"> </w:t>
      </w:r>
      <w:r w:rsidR="0023018F">
        <w:rPr>
          <w:rFonts w:ascii="Arial-BoldMT" w:hAnsi="Arial-BoldMT" w:cs="Arial-BoldMT"/>
          <w:szCs w:val="22"/>
        </w:rPr>
        <w:t xml:space="preserve">mice </w:t>
      </w:r>
      <w:r w:rsidR="00955791">
        <w:rPr>
          <w:rFonts w:ascii="Arial-BoldMT" w:hAnsi="Arial-BoldMT" w:cs="Arial-BoldMT"/>
          <w:szCs w:val="22"/>
        </w:rPr>
        <w:t xml:space="preserve">(GluA1-KO) </w:t>
      </w:r>
      <w:r w:rsidR="0023018F">
        <w:rPr>
          <w:rFonts w:ascii="Arial-BoldMT" w:hAnsi="Arial-BoldMT" w:cs="Arial-BoldMT"/>
          <w:szCs w:val="22"/>
        </w:rPr>
        <w:t xml:space="preserve">and MK-801 (dizocilpine; an NMDA receptor antagonist) caused stimulus specific </w:t>
      </w:r>
      <w:r w:rsidR="00955791">
        <w:rPr>
          <w:rFonts w:ascii="Arial-BoldMT" w:hAnsi="Arial-BoldMT" w:cs="Arial-BoldMT"/>
          <w:szCs w:val="22"/>
        </w:rPr>
        <w:t xml:space="preserve">increases in attention. In my second project, I found novel evidence showing how dopaminergic dysfunction in psychosis can be a secondary consequence of glutamatergic dysfunction. Measuring striatal dopamine using fast-scan cyclic voltammetry in anaesthetized and awake behaving animals, I found that </w:t>
      </w:r>
      <w:r w:rsidR="002A61A7">
        <w:rPr>
          <w:rFonts w:ascii="Arial-BoldMT" w:hAnsi="Arial-BoldMT" w:cs="Arial-BoldMT"/>
          <w:szCs w:val="22"/>
        </w:rPr>
        <w:t xml:space="preserve">administration of </w:t>
      </w:r>
      <w:r w:rsidR="002A61A7" w:rsidRPr="002A61A7">
        <w:rPr>
          <w:rFonts w:ascii="Arial-BoldMT" w:hAnsi="Arial-BoldMT" w:cs="Arial-BoldMT"/>
          <w:szCs w:val="22"/>
        </w:rPr>
        <w:t>metabotropic glutamate receptor agonist LY354740</w:t>
      </w:r>
      <w:r w:rsidR="002A61A7">
        <w:rPr>
          <w:rFonts w:ascii="Arial-BoldMT" w:hAnsi="Arial-BoldMT" w:cs="Arial-BoldMT"/>
          <w:szCs w:val="22"/>
        </w:rPr>
        <w:t xml:space="preserve"> in rats and GluA1-KO mice had abnormally high dopamine responses that correlated with abnormally high attention to specific cues. These findings show for the first time how glutamatergic dysfunction can lead to a behaviorally relevant hyperdopaminergic phenotype thought to underlie increased attention in aberrant salience. In a third project, I showed that the aberrant salience phenotype found in GluA1-KO mice can lead to the formation of inappropriate associations between cues using a sensory preconditioning paradigm. I found that GluA1-KO mice were more likely to form inappropriate associations between cues </w:t>
      </w:r>
      <w:r w:rsidR="00897E6C">
        <w:rPr>
          <w:rFonts w:ascii="Arial-BoldMT" w:hAnsi="Arial-BoldMT" w:cs="Arial-BoldMT"/>
          <w:szCs w:val="22"/>
        </w:rPr>
        <w:t>when there were multiple cues within the session, but enhanced association formation when no competing cues were present.</w:t>
      </w:r>
      <w:r w:rsidR="00616D09">
        <w:rPr>
          <w:rFonts w:ascii="Arial-BoldMT" w:hAnsi="Arial-BoldMT" w:cs="Arial-BoldMT"/>
          <w:szCs w:val="22"/>
        </w:rPr>
        <w:t xml:space="preserve"> Together, these projects show how </w:t>
      </w:r>
      <w:r w:rsidR="0050103E">
        <w:rPr>
          <w:rFonts w:ascii="Arial-BoldMT" w:hAnsi="Arial-BoldMT" w:cs="Arial-BoldMT"/>
          <w:szCs w:val="22"/>
        </w:rPr>
        <w:t xml:space="preserve">glutamatergic dysfunction thought to underlie psychosis can create increased attention to specific cues that is tied to hyperdopaminergic midbrain signaling and inappropriate cue </w:t>
      </w:r>
      <w:proofErr w:type="gramStart"/>
      <w:r w:rsidR="0050103E">
        <w:rPr>
          <w:rFonts w:ascii="Arial-BoldMT" w:hAnsi="Arial-BoldMT" w:cs="Arial-BoldMT"/>
          <w:szCs w:val="22"/>
        </w:rPr>
        <w:t>i.e.</w:t>
      </w:r>
      <w:proofErr w:type="gramEnd"/>
      <w:r w:rsidR="0050103E">
        <w:rPr>
          <w:rFonts w:ascii="Arial-BoldMT" w:hAnsi="Arial-BoldMT" w:cs="Arial-BoldMT"/>
          <w:szCs w:val="22"/>
        </w:rPr>
        <w:t xml:space="preserve"> direct tests of the mechanisms thought to underlie aberrant salience in schizophrenia. </w:t>
      </w:r>
      <w:r w:rsidR="00897E6C">
        <w:rPr>
          <w:rFonts w:ascii="Arial-BoldMT" w:hAnsi="Arial-BoldMT" w:cs="Arial-BoldMT"/>
          <w:szCs w:val="22"/>
        </w:rPr>
        <w:t>During these projects I supervised 4 masters students and a graduate student. I performed all procedures, data analysis, and manuscript preparation in these studies independently as well as in collaboration with the graduate student. These projects have recently been completed and manuscripts have been completed or submitted. Corresponding presentation of these projects at conference proceedings cited below.</w:t>
      </w:r>
    </w:p>
    <w:p w14:paraId="5CE1EAD0" w14:textId="4BEB4BEE" w:rsidR="002C51BC" w:rsidRDefault="002C51BC" w:rsidP="002C51BC">
      <w:pPr>
        <w:pStyle w:val="DataField11pt-Single"/>
        <w:rPr>
          <w:rFonts w:ascii="Arial-BoldMT" w:hAnsi="Arial-BoldMT" w:cs="Arial-BoldMT"/>
          <w:szCs w:val="22"/>
        </w:rPr>
      </w:pPr>
    </w:p>
    <w:p w14:paraId="2484C2EE" w14:textId="77777777" w:rsidR="00E323A2" w:rsidRDefault="00E323A2" w:rsidP="00E323A2">
      <w:pPr>
        <w:pStyle w:val="DataField11pt-Single"/>
        <w:rPr>
          <w:rStyle w:val="Strong"/>
        </w:rPr>
      </w:pPr>
    </w:p>
    <w:p w14:paraId="659C614B" w14:textId="7607620D" w:rsidR="00833EB2" w:rsidRDefault="00833EB2" w:rsidP="00833EB2">
      <w:pPr>
        <w:pStyle w:val="DataField11pt-Single"/>
        <w:numPr>
          <w:ilvl w:val="1"/>
          <w:numId w:val="22"/>
        </w:numPr>
        <w:spacing w:after="240"/>
        <w:rPr>
          <w:rStyle w:val="Strong"/>
        </w:rPr>
      </w:pPr>
      <w:r w:rsidRPr="00833EB2">
        <w:rPr>
          <w:rStyle w:val="Strong"/>
        </w:rPr>
        <w:t>Panayi, M. C.</w:t>
      </w:r>
      <w:r>
        <w:rPr>
          <w:rStyle w:val="Strong"/>
        </w:rPr>
        <w:t>*</w:t>
      </w:r>
      <w:r w:rsidRPr="00833EB2">
        <w:rPr>
          <w:rStyle w:val="Strong"/>
        </w:rPr>
        <w:t xml:space="preserve">, </w:t>
      </w:r>
      <w:proofErr w:type="spellStart"/>
      <w:r w:rsidRPr="00833EB2">
        <w:rPr>
          <w:rStyle w:val="Strong"/>
          <w:b w:val="0"/>
          <w:bCs w:val="0"/>
        </w:rPr>
        <w:t>Jahans</w:t>
      </w:r>
      <w:proofErr w:type="spellEnd"/>
      <w:r w:rsidRPr="00833EB2">
        <w:rPr>
          <w:rStyle w:val="Strong"/>
          <w:b w:val="0"/>
          <w:bCs w:val="0"/>
        </w:rPr>
        <w:t>-Price, T., Boerner, T., Huber, A., Harrison, P. J., Walton, M. E., Bannerman, D. M., (2017). Glutamatergic dysfunction leads to a hyper-dopaminergic phenotype: Aberrant salience and aberrant actions. Associative Learning Symposium (XXI), Gregynog Hall, Cardiff, UK.</w:t>
      </w:r>
    </w:p>
    <w:p w14:paraId="697FE02E" w14:textId="79CDC21A" w:rsidR="00897E6C" w:rsidRPr="00833EB2" w:rsidRDefault="0050103E" w:rsidP="00833EB2">
      <w:pPr>
        <w:pStyle w:val="DataField11pt-Single"/>
        <w:numPr>
          <w:ilvl w:val="1"/>
          <w:numId w:val="22"/>
        </w:numPr>
        <w:spacing w:after="240"/>
        <w:rPr>
          <w:rStyle w:val="Strong"/>
        </w:rPr>
      </w:pPr>
      <w:r w:rsidRPr="0050103E">
        <w:rPr>
          <w:rStyle w:val="Strong"/>
        </w:rPr>
        <w:t>Panayi, M. C.*</w:t>
      </w:r>
      <w:r w:rsidRPr="0050103E">
        <w:rPr>
          <w:rStyle w:val="Strong"/>
          <w:b w:val="0"/>
          <w:bCs w:val="0"/>
        </w:rPr>
        <w:t xml:space="preserve">, </w:t>
      </w:r>
      <w:proofErr w:type="spellStart"/>
      <w:r w:rsidRPr="0050103E">
        <w:rPr>
          <w:rStyle w:val="Strong"/>
          <w:b w:val="0"/>
          <w:bCs w:val="0"/>
        </w:rPr>
        <w:t>Jahans</w:t>
      </w:r>
      <w:proofErr w:type="spellEnd"/>
      <w:r w:rsidRPr="0050103E">
        <w:rPr>
          <w:rStyle w:val="Strong"/>
          <w:b w:val="0"/>
          <w:bCs w:val="0"/>
        </w:rPr>
        <w:t>-Price, T.*, Boerner, T., Huber, A., Walton, M. E., Bannerman, D. M., (2018). Glutamatergic dysfunction leads to a hyper</w:t>
      </w:r>
      <w:r>
        <w:rPr>
          <w:rStyle w:val="Strong"/>
          <w:b w:val="0"/>
          <w:bCs w:val="0"/>
        </w:rPr>
        <w:t>-</w:t>
      </w:r>
      <w:r w:rsidRPr="0050103E">
        <w:rPr>
          <w:rStyle w:val="Strong"/>
          <w:b w:val="0"/>
          <w:bCs w:val="0"/>
        </w:rPr>
        <w:t>dopaminergic phenotype: Linking dopamine to aberrant salience. Monitoring Molecules in Neuroscience, Oxford, UK.</w:t>
      </w:r>
    </w:p>
    <w:p w14:paraId="6F9B6524" w14:textId="0BE3D63C" w:rsidR="00833EB2" w:rsidRPr="00833EB2" w:rsidRDefault="00833EB2" w:rsidP="00833EB2">
      <w:pPr>
        <w:pStyle w:val="DataField11pt-Single"/>
        <w:numPr>
          <w:ilvl w:val="1"/>
          <w:numId w:val="22"/>
        </w:numPr>
        <w:spacing w:after="240"/>
        <w:rPr>
          <w:b/>
          <w:bCs/>
        </w:rPr>
      </w:pPr>
      <w:r>
        <w:rPr>
          <w:sz w:val="23"/>
          <w:szCs w:val="23"/>
        </w:rPr>
        <w:t xml:space="preserve">Blackmore, T., </w:t>
      </w:r>
      <w:proofErr w:type="spellStart"/>
      <w:r>
        <w:rPr>
          <w:sz w:val="23"/>
          <w:szCs w:val="23"/>
        </w:rPr>
        <w:t>Stahr</w:t>
      </w:r>
      <w:proofErr w:type="spellEnd"/>
      <w:r>
        <w:rPr>
          <w:sz w:val="23"/>
          <w:szCs w:val="23"/>
        </w:rPr>
        <w:t xml:space="preserve">, L. B., </w:t>
      </w:r>
      <w:proofErr w:type="spellStart"/>
      <w:r>
        <w:rPr>
          <w:sz w:val="23"/>
          <w:szCs w:val="23"/>
        </w:rPr>
        <w:t>Samborksa</w:t>
      </w:r>
      <w:proofErr w:type="spellEnd"/>
      <w:r>
        <w:rPr>
          <w:sz w:val="23"/>
          <w:szCs w:val="23"/>
        </w:rPr>
        <w:t xml:space="preserve">, V., Gilmour, G., Walton, M. E., Bannerman, D. M., </w:t>
      </w:r>
      <w:r>
        <w:rPr>
          <w:b/>
          <w:bCs/>
          <w:sz w:val="23"/>
          <w:szCs w:val="23"/>
        </w:rPr>
        <w:t xml:space="preserve">Panayi, M. C. </w:t>
      </w:r>
      <w:r>
        <w:rPr>
          <w:sz w:val="23"/>
          <w:szCs w:val="23"/>
        </w:rPr>
        <w:t>(2019). Fractionating aberrant salience in rodent models of psychosis. Society for Neuroscience, Chicago, IL, USA.</w:t>
      </w:r>
    </w:p>
    <w:p w14:paraId="0522187C" w14:textId="77777777" w:rsidR="00833EB2" w:rsidRPr="00A128A0" w:rsidRDefault="00833EB2" w:rsidP="002C51BC">
      <w:pPr>
        <w:pStyle w:val="DataField11pt-Single"/>
        <w:rPr>
          <w:rStyle w:val="Strong"/>
        </w:rPr>
      </w:pPr>
    </w:p>
    <w:p w14:paraId="2E827232" w14:textId="61FA054D" w:rsidR="00FC5F9E" w:rsidRPr="00E95EE8" w:rsidRDefault="002C51BC" w:rsidP="002C51BC">
      <w:r w:rsidRPr="00A128A0">
        <w:rPr>
          <w:rStyle w:val="Strong"/>
        </w:rPr>
        <w:t>D.</w:t>
      </w:r>
      <w:r w:rsidRPr="00A128A0">
        <w:rPr>
          <w:rStyle w:val="Strong"/>
        </w:rPr>
        <w:tab/>
        <w:t>Additional Information: Research Support and/or Scholastic Performance</w:t>
      </w:r>
      <w:r w:rsidR="00FC5F9E" w:rsidRPr="00E95EE8">
        <w:t xml:space="preserve"> </w:t>
      </w:r>
    </w:p>
    <w:p w14:paraId="5B279E7B" w14:textId="77777777" w:rsidR="00C4791E" w:rsidRPr="00E03323" w:rsidRDefault="00C4791E" w:rsidP="005C2CF8">
      <w:pPr>
        <w:pStyle w:val="DataField11pt-Single"/>
        <w:rPr>
          <w:rStyle w:val="Strong"/>
          <w:b w:val="0"/>
        </w:rPr>
      </w:pPr>
    </w:p>
    <w:sectPr w:rsidR="00C4791E" w:rsidRPr="00E03323" w:rsidSect="00DF7645">
      <w:headerReference w:type="default" r:id="rId12"/>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652B9" w14:textId="77777777" w:rsidR="004872D3" w:rsidRDefault="004872D3">
      <w:r>
        <w:separator/>
      </w:r>
    </w:p>
  </w:endnote>
  <w:endnote w:type="continuationSeparator" w:id="0">
    <w:p w14:paraId="3FE245D0" w14:textId="77777777" w:rsidR="004872D3" w:rsidRDefault="00487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Arial-BoldMT">
    <w:altName w:val="Arial"/>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FD33E" w14:textId="77777777" w:rsidR="004872D3" w:rsidRDefault="004872D3">
      <w:r>
        <w:separator/>
      </w:r>
    </w:p>
  </w:footnote>
  <w:footnote w:type="continuationSeparator" w:id="0">
    <w:p w14:paraId="3E1DB23B" w14:textId="77777777" w:rsidR="004872D3" w:rsidRDefault="00487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950D17"/>
    <w:multiLevelType w:val="hybridMultilevel"/>
    <w:tmpl w:val="48728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1C483707"/>
    <w:multiLevelType w:val="hybridMultilevel"/>
    <w:tmpl w:val="CAAA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4E2C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15:restartNumberingAfterBreak="0">
    <w:nsid w:val="5BFB68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2"/>
  </w:num>
  <w:num w:numId="14">
    <w:abstractNumId w:val="20"/>
  </w:num>
  <w:num w:numId="15">
    <w:abstractNumId w:val="18"/>
  </w:num>
  <w:num w:numId="16">
    <w:abstractNumId w:val="19"/>
  </w:num>
  <w:num w:numId="17">
    <w:abstractNumId w:val="10"/>
  </w:num>
  <w:num w:numId="18">
    <w:abstractNumId w:val="15"/>
  </w:num>
  <w:num w:numId="19">
    <w:abstractNumId w:val="11"/>
  </w:num>
  <w:num w:numId="20">
    <w:abstractNumId w:val="14"/>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hoenbaum, Geoffrey (NIH/NIDA) [E]">
    <w15:presenceInfo w15:providerId="AD" w15:userId="S::schoenbaumgm@nih.gov::8f3b9289-5e95-4cf6-9b01-dcd83efa6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03C2"/>
    <w:rsid w:val="00006E8C"/>
    <w:rsid w:val="00007231"/>
    <w:rsid w:val="00023A7A"/>
    <w:rsid w:val="00025DB5"/>
    <w:rsid w:val="00027530"/>
    <w:rsid w:val="00054D74"/>
    <w:rsid w:val="00067621"/>
    <w:rsid w:val="00084466"/>
    <w:rsid w:val="000911A7"/>
    <w:rsid w:val="00093731"/>
    <w:rsid w:val="00095D85"/>
    <w:rsid w:val="000E3BEC"/>
    <w:rsid w:val="00122EB3"/>
    <w:rsid w:val="00132CA6"/>
    <w:rsid w:val="00132DDD"/>
    <w:rsid w:val="0014571A"/>
    <w:rsid w:val="00145787"/>
    <w:rsid w:val="001515FC"/>
    <w:rsid w:val="00170D87"/>
    <w:rsid w:val="00174E44"/>
    <w:rsid w:val="00177D49"/>
    <w:rsid w:val="00183022"/>
    <w:rsid w:val="001C065C"/>
    <w:rsid w:val="001D5F74"/>
    <w:rsid w:val="001F6C02"/>
    <w:rsid w:val="0021332A"/>
    <w:rsid w:val="00213658"/>
    <w:rsid w:val="0023018F"/>
    <w:rsid w:val="002341EF"/>
    <w:rsid w:val="002446E4"/>
    <w:rsid w:val="00244F00"/>
    <w:rsid w:val="00246AA4"/>
    <w:rsid w:val="002506F6"/>
    <w:rsid w:val="0027326C"/>
    <w:rsid w:val="0028051C"/>
    <w:rsid w:val="00282B3C"/>
    <w:rsid w:val="0029129B"/>
    <w:rsid w:val="002A61A7"/>
    <w:rsid w:val="002A70D9"/>
    <w:rsid w:val="002B7443"/>
    <w:rsid w:val="002C4808"/>
    <w:rsid w:val="002C51BC"/>
    <w:rsid w:val="002D7520"/>
    <w:rsid w:val="002E2CA2"/>
    <w:rsid w:val="002E5125"/>
    <w:rsid w:val="002F0243"/>
    <w:rsid w:val="00307C9E"/>
    <w:rsid w:val="00321A19"/>
    <w:rsid w:val="003374B2"/>
    <w:rsid w:val="0035045F"/>
    <w:rsid w:val="0037667F"/>
    <w:rsid w:val="00382AB6"/>
    <w:rsid w:val="00383712"/>
    <w:rsid w:val="003C2647"/>
    <w:rsid w:val="003C3CA5"/>
    <w:rsid w:val="003C62D6"/>
    <w:rsid w:val="003D2399"/>
    <w:rsid w:val="003E4A92"/>
    <w:rsid w:val="003F299B"/>
    <w:rsid w:val="003F6A45"/>
    <w:rsid w:val="0040124E"/>
    <w:rsid w:val="0040289D"/>
    <w:rsid w:val="00432346"/>
    <w:rsid w:val="00436AB9"/>
    <w:rsid w:val="00446E67"/>
    <w:rsid w:val="00447F3A"/>
    <w:rsid w:val="00454722"/>
    <w:rsid w:val="004759D9"/>
    <w:rsid w:val="00483CE5"/>
    <w:rsid w:val="004872D3"/>
    <w:rsid w:val="0049068A"/>
    <w:rsid w:val="0049371F"/>
    <w:rsid w:val="00493D23"/>
    <w:rsid w:val="004A3FC8"/>
    <w:rsid w:val="004E0DDF"/>
    <w:rsid w:val="0050103E"/>
    <w:rsid w:val="00503B57"/>
    <w:rsid w:val="005145BB"/>
    <w:rsid w:val="00517BFD"/>
    <w:rsid w:val="00525C0F"/>
    <w:rsid w:val="0054471F"/>
    <w:rsid w:val="005461F3"/>
    <w:rsid w:val="00547118"/>
    <w:rsid w:val="00547AC9"/>
    <w:rsid w:val="00592740"/>
    <w:rsid w:val="0059298C"/>
    <w:rsid w:val="00593D2C"/>
    <w:rsid w:val="005A7F6F"/>
    <w:rsid w:val="005B7364"/>
    <w:rsid w:val="005C2BDD"/>
    <w:rsid w:val="005C2CF8"/>
    <w:rsid w:val="005C47A8"/>
    <w:rsid w:val="005E406E"/>
    <w:rsid w:val="005F0B12"/>
    <w:rsid w:val="005F5F51"/>
    <w:rsid w:val="00601C69"/>
    <w:rsid w:val="00616BCC"/>
    <w:rsid w:val="00616D09"/>
    <w:rsid w:val="00620720"/>
    <w:rsid w:val="00624261"/>
    <w:rsid w:val="0062517E"/>
    <w:rsid w:val="00633E71"/>
    <w:rsid w:val="00635D65"/>
    <w:rsid w:val="00645FB4"/>
    <w:rsid w:val="00646AF9"/>
    <w:rsid w:val="00651BDF"/>
    <w:rsid w:val="00656AB8"/>
    <w:rsid w:val="006609B6"/>
    <w:rsid w:val="0068699D"/>
    <w:rsid w:val="00692CBD"/>
    <w:rsid w:val="006A353C"/>
    <w:rsid w:val="006A5407"/>
    <w:rsid w:val="006A56FC"/>
    <w:rsid w:val="006B05E0"/>
    <w:rsid w:val="006B2D1C"/>
    <w:rsid w:val="006C1E1F"/>
    <w:rsid w:val="006E24CB"/>
    <w:rsid w:val="006E6FB5"/>
    <w:rsid w:val="007050F5"/>
    <w:rsid w:val="0071140F"/>
    <w:rsid w:val="00722C8F"/>
    <w:rsid w:val="0074738B"/>
    <w:rsid w:val="00763DE9"/>
    <w:rsid w:val="007771EF"/>
    <w:rsid w:val="00781234"/>
    <w:rsid w:val="007B7AF3"/>
    <w:rsid w:val="007E6E1E"/>
    <w:rsid w:val="008073EB"/>
    <w:rsid w:val="00833EB2"/>
    <w:rsid w:val="00843027"/>
    <w:rsid w:val="00863BDB"/>
    <w:rsid w:val="00873917"/>
    <w:rsid w:val="00874EBC"/>
    <w:rsid w:val="0087514A"/>
    <w:rsid w:val="00883602"/>
    <w:rsid w:val="00890875"/>
    <w:rsid w:val="00890CA9"/>
    <w:rsid w:val="00897E6C"/>
    <w:rsid w:val="008C4C32"/>
    <w:rsid w:val="008D7A9D"/>
    <w:rsid w:val="008E2466"/>
    <w:rsid w:val="009211D3"/>
    <w:rsid w:val="00933173"/>
    <w:rsid w:val="00934124"/>
    <w:rsid w:val="00944B8F"/>
    <w:rsid w:val="009511E8"/>
    <w:rsid w:val="00952A27"/>
    <w:rsid w:val="00955791"/>
    <w:rsid w:val="00977FA5"/>
    <w:rsid w:val="00991A31"/>
    <w:rsid w:val="009D7E97"/>
    <w:rsid w:val="009E4F48"/>
    <w:rsid w:val="009E52CA"/>
    <w:rsid w:val="009F72E5"/>
    <w:rsid w:val="00A03FFA"/>
    <w:rsid w:val="00A04942"/>
    <w:rsid w:val="00A04B52"/>
    <w:rsid w:val="00A1469B"/>
    <w:rsid w:val="00A14EF5"/>
    <w:rsid w:val="00A26D0F"/>
    <w:rsid w:val="00A3261B"/>
    <w:rsid w:val="00A42D9B"/>
    <w:rsid w:val="00A50A8B"/>
    <w:rsid w:val="00A55D1D"/>
    <w:rsid w:val="00A63D7C"/>
    <w:rsid w:val="00A7514C"/>
    <w:rsid w:val="00A8122C"/>
    <w:rsid w:val="00A81BCA"/>
    <w:rsid w:val="00A83312"/>
    <w:rsid w:val="00A94EAC"/>
    <w:rsid w:val="00AC4C72"/>
    <w:rsid w:val="00AE1B64"/>
    <w:rsid w:val="00AE41C4"/>
    <w:rsid w:val="00AF0A2D"/>
    <w:rsid w:val="00B3784D"/>
    <w:rsid w:val="00B56DF9"/>
    <w:rsid w:val="00B9467C"/>
    <w:rsid w:val="00BA108F"/>
    <w:rsid w:val="00BD72BB"/>
    <w:rsid w:val="00BE15E3"/>
    <w:rsid w:val="00BE6B2F"/>
    <w:rsid w:val="00C05C55"/>
    <w:rsid w:val="00C076C6"/>
    <w:rsid w:val="00C1247F"/>
    <w:rsid w:val="00C137DA"/>
    <w:rsid w:val="00C20F69"/>
    <w:rsid w:val="00C3113F"/>
    <w:rsid w:val="00C4536F"/>
    <w:rsid w:val="00C46ADA"/>
    <w:rsid w:val="00C4791E"/>
    <w:rsid w:val="00C625A6"/>
    <w:rsid w:val="00C8438D"/>
    <w:rsid w:val="00C85025"/>
    <w:rsid w:val="00C877A5"/>
    <w:rsid w:val="00C918BD"/>
    <w:rsid w:val="00C94E59"/>
    <w:rsid w:val="00C954BA"/>
    <w:rsid w:val="00CA680A"/>
    <w:rsid w:val="00CC525B"/>
    <w:rsid w:val="00CE0951"/>
    <w:rsid w:val="00CF05B7"/>
    <w:rsid w:val="00CF68A2"/>
    <w:rsid w:val="00D35759"/>
    <w:rsid w:val="00D3779E"/>
    <w:rsid w:val="00D679E5"/>
    <w:rsid w:val="00D74391"/>
    <w:rsid w:val="00D83360"/>
    <w:rsid w:val="00DA6592"/>
    <w:rsid w:val="00DB7B85"/>
    <w:rsid w:val="00DC68F9"/>
    <w:rsid w:val="00DD31B4"/>
    <w:rsid w:val="00DF30AF"/>
    <w:rsid w:val="00DF7645"/>
    <w:rsid w:val="00E03323"/>
    <w:rsid w:val="00E047AD"/>
    <w:rsid w:val="00E12287"/>
    <w:rsid w:val="00E127A1"/>
    <w:rsid w:val="00E16966"/>
    <w:rsid w:val="00E20E6D"/>
    <w:rsid w:val="00E323A2"/>
    <w:rsid w:val="00E355C2"/>
    <w:rsid w:val="00E53B95"/>
    <w:rsid w:val="00E53D16"/>
    <w:rsid w:val="00E637A2"/>
    <w:rsid w:val="00E67A05"/>
    <w:rsid w:val="00E74AB7"/>
    <w:rsid w:val="00E81FE1"/>
    <w:rsid w:val="00E90203"/>
    <w:rsid w:val="00EA0405"/>
    <w:rsid w:val="00EB2406"/>
    <w:rsid w:val="00EC2392"/>
    <w:rsid w:val="00ED35D7"/>
    <w:rsid w:val="00ED61AB"/>
    <w:rsid w:val="00EF4C32"/>
    <w:rsid w:val="00EF69CD"/>
    <w:rsid w:val="00F02126"/>
    <w:rsid w:val="00F0489B"/>
    <w:rsid w:val="00F07AB3"/>
    <w:rsid w:val="00F10E29"/>
    <w:rsid w:val="00F25096"/>
    <w:rsid w:val="00F2563E"/>
    <w:rsid w:val="00F262AB"/>
    <w:rsid w:val="00F7284D"/>
    <w:rsid w:val="00F94A2B"/>
    <w:rsid w:val="00FA00C6"/>
    <w:rsid w:val="00FC5F9E"/>
    <w:rsid w:val="00FE10AD"/>
    <w:rsid w:val="00FE52B9"/>
    <w:rsid w:val="00FE7A5F"/>
    <w:rsid w:val="00FF0608"/>
    <w:rsid w:val="00FF1D5B"/>
    <w:rsid w:val="00FF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UnresolvedMention">
    <w:name w:val="Unresolved Mention"/>
    <w:basedOn w:val="DefaultParagraphFont"/>
    <w:uiPriority w:val="99"/>
    <w:semiHidden/>
    <w:unhideWhenUsed/>
    <w:rsid w:val="00234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med.ncbi.nlm.nih.gov/?term=Panayi+MC&amp;cauthor_id=3004422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4.xml><?xml version="1.0" encoding="utf-8"?>
<ds:datastoreItem xmlns:ds="http://schemas.openxmlformats.org/officeDocument/2006/customXml" ds:itemID="{B5AA751D-DD5E-4E15-9598-A2AA3F5A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15997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Schoenbaum, Geoffrey (NIH/NIDA) [E]</cp:lastModifiedBy>
  <cp:revision>3</cp:revision>
  <cp:lastPrinted>2011-03-11T19:43:00Z</cp:lastPrinted>
  <dcterms:created xsi:type="dcterms:W3CDTF">2021-03-30T21:32:00Z</dcterms:created>
  <dcterms:modified xsi:type="dcterms:W3CDTF">2021-03-30T21:36:00Z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Recent Style Id 0_1">
    <vt:lpwstr>http://csl.mendeley.com/styles/455977611/apa</vt:lpwstr>
  </property>
  <property fmtid="{D5CDD505-2E9C-101B-9397-08002B2CF9AE}" pid="6" name="Mendeley Recent Style Name 0_1">
    <vt:lpwstr>American Psychological Association 7th edition - Marios Panayi</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http://www.zotero.org/styles/modern-language-association</vt:lpwstr>
  </property>
  <property fmtid="{D5CDD505-2E9C-101B-9397-08002B2CF9AE}" pid="10" name="Mendeley Recent Style Name 2_1">
    <vt:lpwstr>Modern Language Association 8th edition</vt:lpwstr>
  </property>
  <property fmtid="{D5CDD505-2E9C-101B-9397-08002B2CF9AE}" pid="11" name="Mendeley Recent Style Id 3_1">
    <vt:lpwstr>http://www.zotero.org/styles/national-institute-of-health-research</vt:lpwstr>
  </property>
  <property fmtid="{D5CDD505-2E9C-101B-9397-08002B2CF9AE}" pid="12" name="Mendeley Recent Style Name 3_1">
    <vt:lpwstr>National Institute of Health Research</vt:lpwstr>
  </property>
  <property fmtid="{D5CDD505-2E9C-101B-9397-08002B2CF9AE}" pid="13" name="Mendeley Recent Style Id 4_1">
    <vt:lpwstr>http://www.zotero.org/styles/national-library-of-medicine</vt:lpwstr>
  </property>
  <property fmtid="{D5CDD505-2E9C-101B-9397-08002B2CF9AE}" pid="14" name="Mendeley Recent Style Name 4_1">
    <vt:lpwstr>National Library of Medicine</vt:lpwstr>
  </property>
  <property fmtid="{D5CDD505-2E9C-101B-9397-08002B2CF9AE}" pid="15" name="Mendeley Recent Style Id 5_1">
    <vt:lpwstr>http://www.zotero.org/styles/national-library-of-medicine-grant-proposals</vt:lpwstr>
  </property>
  <property fmtid="{D5CDD505-2E9C-101B-9397-08002B2CF9AE}" pid="16" name="Mendeley Recent Style Name 5_1">
    <vt:lpwstr>National Library of Medicine (grant proposals with PMCID/PMID)</vt:lpwstr>
  </property>
  <property fmtid="{D5CDD505-2E9C-101B-9397-08002B2CF9AE}" pid="17" name="Mendeley Recent Style Id 6_1">
    <vt:lpwstr>http://csl.mendeley.com/styles/455977611/NIH-NLMGrantstyle-PMID</vt:lpwstr>
  </property>
  <property fmtid="{D5CDD505-2E9C-101B-9397-08002B2CF9AE}" pid="18" name="Mendeley Recent Style Name 6_1">
    <vt:lpwstr>National Library of Medicine (grant proposals with PMCID/PMID) - Marios Panayi</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http://www.zotero.org/styles/oxford-university-press-scimed-author-date</vt:lpwstr>
  </property>
  <property fmtid="{D5CDD505-2E9C-101B-9397-08002B2CF9AE}" pid="22" name="Mendeley Recent Style Name 8_1">
    <vt:lpwstr>Oxford University Press SciMed (author-date)</vt:lpwstr>
  </property>
  <property fmtid="{D5CDD505-2E9C-101B-9397-08002B2CF9AE}" pid="23" name="Mendeley Recent Style Id 9_1">
    <vt:lpwstr>http://www.zotero.org/styles/taylor-and-francis-council-of-science-editors-author-date</vt:lpwstr>
  </property>
  <property fmtid="{D5CDD505-2E9C-101B-9397-08002B2CF9AE}" pid="24" name="Mendeley Recent Style Name 9_1">
    <vt:lpwstr>Taylor &amp; Francis - Council of Science Editors (author-date)</vt:lpwstr>
  </property>
</Properties>
</file>