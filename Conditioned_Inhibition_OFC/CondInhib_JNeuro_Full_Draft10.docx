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6F2EE" w14:textId="18B47BF6" w:rsidR="005967DE" w:rsidRDefault="00A95648">
      <w:pPr>
        <w:spacing w:line="276" w:lineRule="auto"/>
        <w:ind w:firstLine="720"/>
        <w:rPr>
          <w:ins w:id="0" w:author="Marios Panayi" w:date="2016-04-07T11:58:00Z"/>
        </w:rPr>
        <w:pPrChange w:id="1" w:author="Marios Panayi" w:date="2016-04-07T12:03:00Z">
          <w:pPr>
            <w:spacing w:line="276" w:lineRule="auto"/>
          </w:pPr>
        </w:pPrChange>
      </w:pPr>
      <w:r>
        <w:t xml:space="preserve">Environmental cues </w:t>
      </w:r>
      <w:del w:id="2" w:author="Marios Panayi" w:date="2016-04-07T11:56:00Z">
        <w:r w:rsidDel="005967DE">
          <w:delText>are often</w:delText>
        </w:r>
      </w:del>
      <w:ins w:id="3" w:author="Marios Panayi" w:date="2016-04-07T11:56:00Z">
        <w:r w:rsidR="005967DE">
          <w:t xml:space="preserve">can </w:t>
        </w:r>
      </w:ins>
      <w:ins w:id="4" w:author="Marios Panayi" w:date="2016-04-07T11:57:00Z">
        <w:r w:rsidR="005967DE">
          <w:t>reliably signal</w:t>
        </w:r>
      </w:ins>
      <w:del w:id="5" w:author="Marios Panayi" w:date="2016-04-07T11:57:00Z">
        <w:r w:rsidDel="005967DE">
          <w:delText xml:space="preserve"> reliable signals </w:delText>
        </w:r>
      </w:del>
      <w:del w:id="6" w:author="Marios Panayi" w:date="2016-04-07T11:56:00Z">
        <w:r w:rsidDel="005967DE">
          <w:delText>of</w:delText>
        </w:r>
      </w:del>
      <w:r>
        <w:t xml:space="preserve"> motivationally significant outcomes allowing </w:t>
      </w:r>
      <w:del w:id="7" w:author="Marios Panayi" w:date="2016-04-07T11:57:00Z">
        <w:r w:rsidDel="005967DE">
          <w:delText xml:space="preserve">one to predict </w:delText>
        </w:r>
        <w:r w:rsidR="000F1BBA" w:rsidDel="005967DE">
          <w:delText>outcomes</w:delText>
        </w:r>
        <w:r w:rsidDel="005967DE">
          <w:delText xml:space="preserve"> and</w:delText>
        </w:r>
      </w:del>
      <w:ins w:id="8" w:author="Marios Panayi" w:date="2016-04-07T11:57:00Z">
        <w:r w:rsidR="005967DE">
          <w:t>them to be predicted and</w:t>
        </w:r>
      </w:ins>
      <w:r>
        <w:t xml:space="preserve"> to </w:t>
      </w:r>
      <w:ins w:id="9" w:author="Marios Panayi" w:date="2016-04-07T11:57:00Z">
        <w:r w:rsidR="005967DE">
          <w:t xml:space="preserve">inform </w:t>
        </w:r>
      </w:ins>
      <w:del w:id="10" w:author="Marios Panayi" w:date="2016-04-07T11:57:00Z">
        <w:r w:rsidDel="005967DE">
          <w:delText xml:space="preserve">perform </w:delText>
        </w:r>
      </w:del>
      <w:r>
        <w:t>appropriate behaviours</w:t>
      </w:r>
      <w:del w:id="11" w:author="Marios Panayi" w:date="2016-04-07T11:57:00Z">
        <w:r w:rsidDel="005967DE">
          <w:delText xml:space="preserve"> based on this information</w:delText>
        </w:r>
      </w:del>
      <w:r>
        <w:t>.</w:t>
      </w:r>
      <w:ins w:id="12" w:author="Marios Panayi" w:date="2016-04-07T11:58:00Z">
        <w:r w:rsidR="005967DE" w:rsidRPr="005967DE">
          <w:t xml:space="preserve"> </w:t>
        </w:r>
        <w:r w:rsidR="005967DE">
          <w:t>Neural activity in the orbitofrontal cortex (OFC)</w:t>
        </w:r>
        <w:r w:rsidR="005967DE" w:rsidRPr="005967DE">
          <w:t xml:space="preserve"> </w:t>
        </w:r>
        <w:r w:rsidR="005967DE">
          <w:t xml:space="preserve">increases in the presence of </w:t>
        </w:r>
      </w:ins>
      <w:ins w:id="13" w:author="Marios Panayi" w:date="2016-04-07T11:59:00Z">
        <w:r w:rsidR="005967DE">
          <w:t>reward predictive cues</w:t>
        </w:r>
      </w:ins>
      <w:ins w:id="14" w:author="Marios Panayi" w:date="2016-04-07T11:58:00Z">
        <w:r w:rsidR="005967DE">
          <w:t xml:space="preserve"> </w:t>
        </w:r>
        <w:r w:rsidR="005967DE">
          <w:fldChar w:fldCharType="begin" w:fldLock="1"/>
        </w:r>
        <w:r w:rsidR="005967DE">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5967DE">
          <w:fldChar w:fldCharType="separate"/>
        </w:r>
        <w:r w:rsidR="005967DE" w:rsidRPr="00D82700">
          <w:rPr>
            <w:noProof/>
          </w:rPr>
          <w:t>(Schoenbaum, Roesch, Stalnaker, &amp; Takahashi, 2009; van Wingerden, Vinck, Lankelma, &amp; Pennartz, 2010)</w:t>
        </w:r>
        <w:r w:rsidR="005967DE">
          <w:fldChar w:fldCharType="end"/>
        </w:r>
      </w:ins>
      <w:ins w:id="15" w:author="Marios Panayi" w:date="2016-04-07T11:59:00Z">
        <w:r w:rsidR="005967DE">
          <w:t xml:space="preserve">, </w:t>
        </w:r>
      </w:ins>
      <w:ins w:id="16" w:author="Marios Panayi" w:date="2016-04-07T12:00:00Z">
        <w:r w:rsidR="005967DE">
          <w:t>suggesting</w:t>
        </w:r>
      </w:ins>
      <w:ins w:id="17" w:author="Marios Panayi" w:date="2016-04-07T11:59:00Z">
        <w:r w:rsidR="005967DE">
          <w:t xml:space="preserve"> that the OFC may form part of the representation of expected outcomes </w:t>
        </w:r>
        <w:r w:rsidR="005967DE">
          <w:fldChar w:fldCharType="begin" w:fldLock="1"/>
        </w:r>
        <w:r w:rsidR="005967DE">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rsidR="005967DE">
          <w:fldChar w:fldCharType="separate"/>
        </w:r>
        <w:r w:rsidR="005967DE" w:rsidRPr="004A6A74">
          <w:rPr>
            <w:noProof/>
          </w:rPr>
          <w:t>(Lucantonio et al., 2015; Rudebeck &amp; Murray, 2014; Schoenbaum &amp; Esber, 2010; Mark E Walton, Chau, &amp; Kennerley, 2015)</w:t>
        </w:r>
        <w:r w:rsidR="005967DE">
          <w:fldChar w:fldCharType="end"/>
        </w:r>
      </w:ins>
      <w:ins w:id="18" w:author="Marios Panayi" w:date="2016-04-07T12:00:00Z">
        <w:r w:rsidR="005967DE">
          <w:t>.</w:t>
        </w:r>
        <w:r w:rsidR="007F0D86">
          <w:t xml:space="preserve"> </w:t>
        </w:r>
      </w:ins>
      <w:ins w:id="19" w:author="Marios Panayi" w:date="2016-04-07T12:01:00Z">
        <w:r w:rsidR="007F0D86">
          <w:t xml:space="preserve">The OFC has been hypothesised as a site that integrates sensory and motivational information to adaptively increase or inhibit behaviour based on the up-to-the-moment expected value of predicted rewards </w:t>
        </w:r>
        <w:r w:rsidR="007F0D86">
          <w:fldChar w:fldCharType="begin" w:fldLock="1"/>
        </w:r>
        <w:r w:rsidR="007F0D86">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rsidR="007F0D86">
          <w:fldChar w:fldCharType="separate"/>
        </w:r>
        <w:r w:rsidR="007F0D86" w:rsidRPr="004A6A74">
          <w:rPr>
            <w:noProof/>
          </w:rPr>
          <w:t>(Rudebeck &amp; Murray, 2014; Mark E Walton et al., 2015)</w:t>
        </w:r>
        <w:r w:rsidR="007F0D86">
          <w:fldChar w:fldCharType="end"/>
        </w:r>
        <w:r w:rsidR="007F0D86">
          <w:t>.</w:t>
        </w:r>
      </w:ins>
    </w:p>
    <w:p w14:paraId="6D3ACEA9" w14:textId="6A045562" w:rsidR="00A95648" w:rsidDel="005967DE" w:rsidRDefault="00CA3131" w:rsidP="007A74B8">
      <w:pPr>
        <w:spacing w:line="276" w:lineRule="auto"/>
        <w:rPr>
          <w:del w:id="20" w:author="Marios Panayi" w:date="2016-04-07T12:00:00Z"/>
        </w:rPr>
      </w:pPr>
      <w:ins w:id="21" w:author="Marios Panayi" w:date="2016-04-07T12:03:00Z">
        <w:r>
          <w:tab/>
        </w:r>
      </w:ins>
      <w:del w:id="22" w:author="Marios Panayi" w:date="2016-04-07T11:58:00Z">
        <w:r w:rsidR="00A95648" w:rsidDel="005967DE">
          <w:delText xml:space="preserve"> </w:delText>
        </w:r>
      </w:del>
      <w:del w:id="23" w:author="Marios Panayi" w:date="2016-04-07T12:00:00Z">
        <w:r w:rsidR="00A95648" w:rsidDel="005967DE">
          <w:delText xml:space="preserve">Neural activity in the orbitofrontal cortex (OFC) may form part of the representation of expected outcomes following predictive actions or cues </w:delText>
        </w:r>
        <w:r w:rsidR="00A95648" w:rsidDel="005967DE">
          <w:fldChar w:fldCharType="begin" w:fldLock="1"/>
        </w:r>
        <w:r w:rsidR="004A6A74" w:rsidRPr="005967DE" w:rsidDel="005967DE">
          <w:del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delInstrText>
        </w:r>
        <w:r w:rsidR="00A95648" w:rsidDel="005967DE">
          <w:fldChar w:fldCharType="separate"/>
        </w:r>
        <w:r w:rsidR="004A6A74" w:rsidRPr="00D273CF" w:rsidDel="005967DE">
          <w:rPr>
            <w:noProof/>
          </w:rPr>
          <w:delText>(Lucantonio et al., 2015; Rudebeck &amp; Murray, 2014; Schoenbaum &amp; Esber, 2010; Mark E Walton, Chau, &amp; Kennerley, 2015)</w:delText>
        </w:r>
        <w:r w:rsidR="00A95648" w:rsidDel="005967DE">
          <w:fldChar w:fldCharType="end"/>
        </w:r>
        <w:r w:rsidR="00A95648" w:rsidDel="005967DE">
          <w:delText xml:space="preserve"> and has been found to increase in the presence of cues</w:delText>
        </w:r>
        <w:r w:rsidR="009073ED" w:rsidDel="005967DE">
          <w:delText xml:space="preserve"> that reliably predict rewards </w:delText>
        </w:r>
        <w:r w:rsidR="00D82700" w:rsidDel="005967DE">
          <w:fldChar w:fldCharType="begin" w:fldLock="1"/>
        </w:r>
        <w:r w:rsidR="001A7774" w:rsidDel="005967DE">
          <w:del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delInstrText>
        </w:r>
        <w:r w:rsidR="00D82700" w:rsidDel="005967DE">
          <w:fldChar w:fldCharType="separate"/>
        </w:r>
        <w:r w:rsidR="00D82700" w:rsidRPr="00D82700" w:rsidDel="005967DE">
          <w:rPr>
            <w:noProof/>
          </w:rPr>
          <w:delText>(Schoenbaum, Roesch, Stalnaker, &amp; Takahashi, 2009; van Wingerden, Vinck, Lankelma, &amp; Pennartz, 2010)</w:delText>
        </w:r>
        <w:r w:rsidR="00D82700" w:rsidDel="005967DE">
          <w:fldChar w:fldCharType="end"/>
        </w:r>
        <w:r w:rsidR="00A95648" w:rsidDel="005967DE">
          <w:delText xml:space="preserve">. </w:delText>
        </w:r>
      </w:del>
    </w:p>
    <w:p w14:paraId="0417257B" w14:textId="2423EB56" w:rsidR="00A95648" w:rsidDel="007F0D86" w:rsidRDefault="00A95648" w:rsidP="007A74B8">
      <w:pPr>
        <w:spacing w:line="276" w:lineRule="auto"/>
        <w:rPr>
          <w:del w:id="24" w:author="Marios Panayi" w:date="2016-04-07T12:01:00Z"/>
        </w:rPr>
      </w:pPr>
      <w:del w:id="25" w:author="Marios Panayi" w:date="2016-04-07T12:01:00Z">
        <w:r w:rsidDel="007F0D86">
          <w:delText xml:space="preserve">The OFC has been hypothesised as a site that integrates sensory and motivational information to adaptively increase or inhibit behaviour based on the up-to-the-moment expected value of predicted rewards </w:delText>
        </w:r>
        <w:r w:rsidDel="007F0D86">
          <w:fldChar w:fldCharType="begin" w:fldLock="1"/>
        </w:r>
        <w:r w:rsidR="004A6A74" w:rsidDel="007F0D86">
          <w:del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delInstrText>
        </w:r>
        <w:r w:rsidDel="007F0D86">
          <w:fldChar w:fldCharType="separate"/>
        </w:r>
        <w:r w:rsidR="004A6A74" w:rsidRPr="004A6A74" w:rsidDel="007F0D86">
          <w:rPr>
            <w:noProof/>
          </w:rPr>
          <w:delText>(Rudebeck &amp; Murray, 2014; Mark E Walton et al., 2015)</w:delText>
        </w:r>
        <w:r w:rsidDel="007F0D86">
          <w:fldChar w:fldCharType="end"/>
        </w:r>
        <w:r w:rsidDel="007F0D86">
          <w:delText xml:space="preserve">. For example, in outcome devaluation procedures an intact OFC is required to appropriately reduce responding for predicted outcomes that are no longer rewarding </w:delText>
        </w:r>
        <w:r w:rsidDel="007F0D86">
          <w:fldChar w:fldCharType="begin" w:fldLock="1"/>
        </w:r>
        <w:r w:rsidR="00E43CB5" w:rsidDel="007F0D86">
          <w:del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2011b; West, DesJardin, Gale, &amp; Malkova, 2011)", "plainTextFormattedCitation" : "(Gallagher, McMahan, &amp; Schoenbaum, 1999; Pickens et al., 2003; Pickens, Saddoris, Gallagher, &amp; Holland, 2005; Rudebeck &amp; Murray, 2011b; West, DesJardin, Gale, &amp; Malkova, 2011)", "previouslyFormattedCitation" : "(Gallagher, McMahan, &amp; Schoenbaum, 1999; Pickens et al., 2003; Pickens, Saddoris, Gallagher, &amp; Holland, 2005; Rudebeck &amp; Murray, 2011b; West, DesJardin, Gale, &amp; Malkova, 2011)" }, "properties" : { "noteIndex" : 0 }, "schema" : "https://github.com/citation-style-language/schema/raw/master/csl-citation.json" }</w:delInstrText>
        </w:r>
        <w:r w:rsidDel="007F0D86">
          <w:fldChar w:fldCharType="separate"/>
        </w:r>
        <w:r w:rsidR="00520BB2" w:rsidRPr="00520BB2" w:rsidDel="007F0D86">
          <w:rPr>
            <w:noProof/>
          </w:rPr>
          <w:delText>(Gallagher, McMahan, &amp; Schoenbaum, 1999; Pickens et al., 2003; Pickens, Saddoris, Gallagher, &amp; Holland, 2005; Rudebeck &amp; Murray, 2011b; West, DesJardin, Gale, &amp; Malkova, 2011)</w:delText>
        </w:r>
        <w:r w:rsidDel="007F0D86">
          <w:fldChar w:fldCharType="end"/>
        </w:r>
        <w:r w:rsidDel="007F0D86">
          <w:delText>.</w:delText>
        </w:r>
        <w:r w:rsidRPr="003C7251" w:rsidDel="007F0D86">
          <w:delText xml:space="preserve"> </w:delText>
        </w:r>
        <w:r w:rsidDel="007F0D86">
          <w:delText xml:space="preserve">Conversely, in Pavlovian over-expectation procedures a functional OFC is required to selectively increase responding when two predictive cues are compounded to predict an increase in </w:delText>
        </w:r>
        <w:r w:rsidR="00BD6659" w:rsidDel="007F0D86">
          <w:delText>expected</w:delText>
        </w:r>
        <w:r w:rsidDel="007F0D86">
          <w:delText xml:space="preserve"> reward value </w:delText>
        </w:r>
        <w:r w:rsidDel="007F0D86">
          <w:fldChar w:fldCharType="begin" w:fldLock="1"/>
        </w:r>
        <w:r w:rsidDel="007F0D86">
          <w:del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delInstrText>
        </w:r>
        <w:r w:rsidDel="007F0D86">
          <w:fldChar w:fldCharType="separate"/>
        </w:r>
        <w:r w:rsidRPr="00340B49" w:rsidDel="007F0D86">
          <w:rPr>
            <w:noProof/>
          </w:rPr>
          <w:delText>(Takahashi et al., 2009)</w:delText>
        </w:r>
        <w:r w:rsidDel="007F0D86">
          <w:fldChar w:fldCharType="end"/>
        </w:r>
        <w:r w:rsidDel="007F0D86">
          <w:delText>.</w:delText>
        </w:r>
      </w:del>
    </w:p>
    <w:p w14:paraId="07058B5F" w14:textId="16D6843E"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041961">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McMahan, &amp; Schoenbaum, 1999; M. A. McDannald, Lucantonio, Burke, Niv, &amp; Schoenbaum, 2011)", "plainTextFormattedCitation" : "(Gallagher, McMahan, &amp; Schoenbaum, 1999; M. A. McDannald, Lucantonio, Burke, Niv, &amp; Schoenbaum, 2011)", "previouslyFormattedCitation" : "(Gallagher, McMahan, &amp; Schoenbaum, 1999; M. A. McDannald, Lucantonio, Burke, Niv, &amp; Schoenbaum, 2011)" }, "properties" : { "noteIndex" : 0 }, "schema" : "https://github.com/citation-style-language/schema/raw/master/csl-citation.json" }</w:instrText>
      </w:r>
      <w:r w:rsidR="001A7774">
        <w:fldChar w:fldCharType="separate"/>
      </w:r>
      <w:r w:rsidR="008969E4" w:rsidRPr="008969E4">
        <w:rPr>
          <w:noProof/>
        </w:rPr>
        <w:t>(Gallagher, McMahan, &amp; Schoenbaum, 1999; M. A. McDannald, Lucantonio, Burke, Niv, &amp; Schoenbaum, 2011)</w:t>
      </w:r>
      <w:r w:rsidR="001A7774">
        <w:fldChar w:fldCharType="end"/>
      </w:r>
      <w:r>
        <w:t xml:space="preserve"> which is thought to </w:t>
      </w:r>
      <w:r w:rsidR="001A7774">
        <w:t>depend</w:t>
      </w:r>
      <w:r>
        <w:t xml:space="preserve"> on prediction-error signals that </w:t>
      </w:r>
      <w:del w:id="26" w:author="Marios Panayi" w:date="2016-04-07T12:03:00Z">
        <w:r w:rsidDel="008969E4">
          <w:delText xml:space="preserve">calculate </w:delText>
        </w:r>
      </w:del>
      <w:ins w:id="27" w:author="Marios Panayi" w:date="2016-04-07T12:03:00Z">
        <w:r w:rsidR="008969E4">
          <w:t xml:space="preserve">represent </w:t>
        </w:r>
      </w:ins>
      <w:r>
        <w:t>the discrepancy between expected and actual outcomes</w:t>
      </w:r>
      <w:r w:rsidR="001A7774">
        <w:t xml:space="preserve"> </w:t>
      </w:r>
      <w:r w:rsidR="001A7774">
        <w:fldChar w:fldCharType="begin" w:fldLock="1"/>
      </w:r>
      <w:r w:rsidR="00041961">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"ITEM-2",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"mendeley" : { "formattedCitation" : "(Rescorla &amp; Wagner, 1972; Schultz, 1998)", "plainTextFormattedCitation" : "(Rescorla &amp; Wagner, 1972; Schultz, 1998)", "previouslyFormattedCitation" : "(Rescorla &amp; Wagner, 1972; Schultz, 1998)" }, "properties" : { "noteIndex" : 0 }, "schema" : "https://github.com/citation-style-language/schema/raw/master/csl-citation.json" }</w:instrText>
      </w:r>
      <w:r w:rsidR="001A7774">
        <w:fldChar w:fldCharType="separate"/>
      </w:r>
      <w:r w:rsidR="008969E4" w:rsidRPr="008969E4">
        <w:rPr>
          <w:noProof/>
        </w:rPr>
        <w:t>(Rescorla &amp; Wagner, 1972; Schultz, 1998)</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w:t>
      </w:r>
      <w:ins w:id="28" w:author="Marios Panayi" w:date="2016-04-07T12:04:00Z">
        <w:r w:rsidR="001F1B76">
          <w:t xml:space="preserve"> rodent</w:t>
        </w:r>
      </w:ins>
      <w:r>
        <w:t xml:space="preserve"> OFC function during extinction results in abnormally persistent responding</w:t>
      </w:r>
      <w:del w:id="29" w:author="Marios Panayi" w:date="2016-04-07T12:04:00Z">
        <w:r w:rsidDel="001F1B76">
          <w:delText xml:space="preserve"> </w:delText>
        </w:r>
      </w:del>
      <w:ins w:id="30" w:author="Marios Panayi" w:date="2016-04-07T12:04:00Z">
        <w:r w:rsidR="001F1B76">
          <w:t xml:space="preserve"> </w:t>
        </w:r>
      </w:ins>
      <w:r>
        <w:t>to a cue that no longer predicts reward</w:t>
      </w:r>
      <w:del w:id="31" w:author="Marios Panayi" w:date="2016-04-07T12:04:00Z">
        <w:r w:rsidDel="001F1B76">
          <w:delText>.</w:delText>
        </w:r>
      </w:del>
      <w:r>
        <w:t xml:space="preserve"> </w:t>
      </w:r>
      <w:ins w:id="32" w:author="Marios Panayi" w:date="2016-04-07T12:04:00Z">
        <w:r w:rsidR="001F1B76">
          <w:t>across a number of days.</w:t>
        </w:r>
      </w:ins>
    </w:p>
    <w:p w14:paraId="7AC06B03" w14:textId="01473DB6" w:rsidR="00A95648" w:rsidRDefault="00A95648">
      <w:pPr>
        <w:spacing w:line="276" w:lineRule="auto"/>
        <w:ind w:firstLine="720"/>
        <w:pPrChange w:id="33" w:author="Marios Panayi" w:date="2016-04-07T12:04:00Z">
          <w:pPr>
            <w:spacing w:line="276" w:lineRule="auto"/>
          </w:pPr>
        </w:pPrChange>
      </w:pPr>
      <w:r>
        <w:t xml:space="preserve">While </w:t>
      </w:r>
      <w:del w:id="34" w:author="Marios Panayi" w:date="2016-04-07T14:40:00Z">
        <w:r w:rsidDel="00041961">
          <w:delText xml:space="preserve">the findings of Panayi &amp; Killcross </w:delText>
        </w:r>
        <w:r w:rsidDel="00041961">
          <w:fldChar w:fldCharType="begin" w:fldLock="1"/>
        </w:r>
        <w:r w:rsidRPr="00041961" w:rsidDel="00041961">
          <w:del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delInstrText>
        </w:r>
        <w:r w:rsidDel="00041961">
          <w:fldChar w:fldCharType="separate"/>
        </w:r>
        <w:r w:rsidRPr="00D273CF" w:rsidDel="00041961">
          <w:rPr>
            <w:noProof/>
          </w:rPr>
          <w:delText>(2014)</w:delText>
        </w:r>
        <w:r w:rsidDel="00041961">
          <w:fldChar w:fldCharType="end"/>
        </w:r>
      </w:del>
      <w:ins w:id="35" w:author="Marios Panayi" w:date="2016-04-07T14:40:00Z">
        <w:r w:rsidR="00041961">
          <w:t xml:space="preserve">impaired extinction following OFC inactivation </w:t>
        </w:r>
        <w:r w:rsidR="00041961">
          <w:fldChar w:fldCharType="begin" w:fldLock="1"/>
        </w:r>
      </w:ins>
      <w:r w:rsidR="0048747F">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041961">
        <w:fldChar w:fldCharType="separate"/>
      </w:r>
      <w:r w:rsidR="00041961" w:rsidRPr="00041961">
        <w:rPr>
          <w:noProof/>
        </w:rPr>
        <w:t>(Panayi &amp; Killcross, 2014)</w:t>
      </w:r>
      <w:ins w:id="36" w:author="Marios Panayi" w:date="2016-04-07T14:40:00Z">
        <w:r w:rsidR="00041961">
          <w:fldChar w:fldCharType="end"/>
        </w:r>
      </w:ins>
      <w:r>
        <w:t xml:space="preserve"> </w:t>
      </w:r>
      <w:ins w:id="37" w:author="Marios Panayi" w:date="2016-04-07T14:40:00Z">
        <w:r w:rsidR="00041961">
          <w:t>is</w:t>
        </w:r>
      </w:ins>
      <w:del w:id="38" w:author="Marios Panayi" w:date="2016-04-07T14:40:00Z">
        <w:r w:rsidDel="00041961">
          <w:delText>are</w:delText>
        </w:r>
      </w:del>
      <w:r>
        <w:t xml:space="preserve"> consistent with the hypothesis that the OFC is required to update behaviour based on the current value of predicted rewards, there are two alternative explanations of these results. One possibility is that the </w:t>
      </w:r>
      <w:del w:id="39" w:author="Marios Panayi" w:date="2016-04-07T12:40:00Z">
        <w:r w:rsidDel="00D859E3">
          <w:delText>role of the OFC is to form</w:delText>
        </w:r>
      </w:del>
      <w:ins w:id="40" w:author="Marios Panayi" w:date="2016-04-07T12:40:00Z">
        <w:r w:rsidR="00D859E3">
          <w:t>OFC is involved in the formation of</w:t>
        </w:r>
      </w:ins>
      <w:r>
        <w:t xml:space="preserve"> inhibitory associations between events and expected outcomes, and therefore the rats never learn to inhibit their established behaviour. In the past</w:t>
      </w:r>
      <w:r w:rsidR="00833574">
        <w:t>,</w:t>
      </w:r>
      <w:r>
        <w:t xml:space="preserve"> </w:t>
      </w:r>
      <w:del w:id="41" w:author="Marios Panayi" w:date="2016-04-07T12:41:00Z">
        <w:r w:rsidDel="0068799F">
          <w:delText xml:space="preserve">simple </w:delText>
        </w:r>
      </w:del>
      <w:r>
        <w:t xml:space="preserve">inhibitory explanations of OFC function have been ruled out by evidence that subjects with OFC damage </w:t>
      </w:r>
      <w:del w:id="42" w:author="Marios Panayi" w:date="2016-04-07T15:47:00Z">
        <w:r w:rsidDel="00310DC4">
          <w:delText xml:space="preserve">are ultimately able to </w:delText>
        </w:r>
        <w:r w:rsidDel="00310DC4">
          <w:lastRenderedPageBreak/>
          <w:delText>in</w:delText>
        </w:r>
        <w:r w:rsidR="00833574" w:rsidDel="00310DC4">
          <w:delText xml:space="preserve">hibit inappropriate responding </w:delText>
        </w:r>
      </w:del>
      <w:ins w:id="43" w:author="Marios Panayi" w:date="2016-04-07T15:47:00Z">
        <w:r w:rsidR="00310DC4">
          <w:t xml:space="preserve">can learn to inhibit a response if it has not been learned already </w:t>
        </w:r>
      </w:ins>
      <w:r w:rsidR="00833574">
        <w:fldChar w:fldCharType="begin" w:fldLock="1"/>
      </w:r>
      <w:r w:rsidR="009D37A1">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"id" : "ITEM-2", "itemData" : { "author" : [ { "dropping-particle" : "", "family" : "Rudebeck", "given" : "P H", "non-dropping-particle" : "", "parse-names" : false, "suffix" : "" }, { "dropping-particle" : "", "family" : "Saunders", "given" : "R C", "non-dropping-particle" : "", "parse-names" : false, "suffix" : "" }, { "dropping-particle" : "", "family" : "Prescott", "given" : "A T", "non-dropping-particle" : "", "parse-names" : false, "suffix" : "" }, { "dropping-particle" : "", "family" : "Chau", "given" : "L S", "non-dropping-particle" : "", "parse-names" : false, "suffix" : "" }, { "dropping-particle" : "", "family" : "Murray", "given" : "E A", "non-dropping-particle" : "", "parse-names" : false, "suffix" : "" } ], "container-title" : "Nature Neuroscience", "id" : "ITEM-2", "issued" : { "date-parts" : [ [ "2013" ] ] }, "page" : "1140-1145", "title" : "Prefrontal mechanisms of behavioral flexibility, emotion regulation and value updating", "type" : "article-journal", "volume" : "16" }, "uris" : [ "http://www.mendeley.com/documents/?uuid=fdc9a210-2a06-41d9-b3e0-f24074897014" ] } ], "mendeley" : { "formattedCitation" : "(E A Murray, O\u2019Doherty, &amp; Schoenbaum, 2007; Rudebeck, Saunders, Prescott, Chau, &amp; Murray, 2013)", "plainTextFormattedCitation" : "(E A Murray, O\u2019Doherty, &amp; Schoenbaum, 2007; Rudebeck, Saunders, Prescott, Chau, &amp; Murray, 2013)", "previouslyFormattedCitation" : "(E A Murray, O\u2019Doherty, &amp; Schoenbaum, 2007; Rudebeck, Saunders, Prescott, Chau, &amp; Murray, 2013)" }, "properties" : { "noteIndex" : 0 }, "schema" : "https://github.com/citation-style-language/schema/raw/master/csl-citation.json" }</w:instrText>
      </w:r>
      <w:r w:rsidR="00833574">
        <w:fldChar w:fldCharType="separate"/>
      </w:r>
      <w:r w:rsidR="0048747F" w:rsidRPr="0048747F">
        <w:rPr>
          <w:noProof/>
        </w:rPr>
        <w:t>(E A Murray, O’Doherty, &amp; Schoenbaum, 2007; Rudebeck, Saunders, Prescott, Chau, &amp; Murray, 2013)</w:t>
      </w:r>
      <w:r w:rsidR="00833574">
        <w:fldChar w:fldCharType="end"/>
      </w:r>
      <w:r>
        <w:t>. However, suppression of behaviour can occur via a number of alternative mechanisms that do not involve inhibition</w:t>
      </w:r>
      <w:ins w:id="44" w:author="Marios Panayi" w:date="2016-04-07T15:50:00Z">
        <w:r w:rsidR="009D37A1">
          <w:t xml:space="preserve"> per se,</w:t>
        </w:r>
      </w:ins>
      <w:r>
        <w:t xml:space="preserve"> such as behavioural competition, attention</w:t>
      </w:r>
      <w:ins w:id="45" w:author="Marios Panayi" w:date="2016-04-07T15:50:00Z">
        <w:r w:rsidR="0048747F">
          <w:t>,</w:t>
        </w:r>
      </w:ins>
      <w:r>
        <w:t xml:space="preserve"> and habituation </w:t>
      </w:r>
      <w:r>
        <w:fldChar w:fldCharType="begin" w:fldLock="1"/>
      </w:r>
      <w:r w:rsidR="00D72FA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"id" : "ITEM-2", "itemData" : { "author" : [ { "dropping-particle" : "", "family" : "Rudebeck", "given" : "P H", "non-dropping-particle" : "", "parse-names" : false, "suffix" : "" }, { "dropping-particle" : "", "family" : "Saunders", "given" : "R C", "non-dropping-particle" : "", "parse-names" : false, "suffix" : "" }, { "dropping-particle" : "", "family" : "Prescott", "given" : "A T", "non-dropping-particle" : "", "parse-names" : false, "suffix" : "" }, { "dropping-particle" : "", "family" : "Chau", "given" : "L S", "non-dropping-particle" : "", "parse-names" : false, "suffix" : "" }, { "dropping-particle" : "", "family" : "Murray", "given" : "E A", "non-dropping-particle" : "", "parse-names" : false, "suffix" : "" } ], "container-title" : "Nature Neuroscience", "id" : "ITEM-2", "issued" : { "date-parts" : [ [ "2013" ] ] }, "page" : "1140-1145", "title" : "Prefrontal mechanisms of behavioral flexibility, emotion regulation and value updating", "type" : "article-journal", "volume" : "16" }, "uris" : [ "http://www.mendeley.com/documents/?uuid=fdc9a210-2a06-41d9-b3e0-f24074897014" ] } ], "mendeley" : { "formattedCitation" : "(Panayi &amp; Killcross, 2014; Rudebeck et al., 2013)", "plainTextFormattedCitation" : "(Panayi &amp; Killcross, 2014; Rudebeck et al., 2013)", "previouslyFormattedCitation" : "(Panayi &amp; Killcross, 2014; Rudebeck et al., 2013)" }, "properties" : { "noteIndex" : 0 }, "schema" : "https://github.com/citation-style-language/schema/raw/master/csl-citation.json" }</w:instrText>
      </w:r>
      <w:r>
        <w:fldChar w:fldCharType="separate"/>
      </w:r>
      <w:r w:rsidR="009D37A1" w:rsidRPr="009D37A1">
        <w:rPr>
          <w:noProof/>
        </w:rPr>
        <w:t>(Panayi &amp; Killcross, 2014; Rudebeck et al., 2013)</w:t>
      </w:r>
      <w:r>
        <w:fldChar w:fldCharType="end"/>
      </w:r>
      <w:r>
        <w:t xml:space="preserve">. The objective of this work is to provide the first direct test of the role of the OFC in the acquisition of </w:t>
      </w:r>
      <w:ins w:id="46" w:author="Marios Panayi" w:date="2016-04-07T15:51:00Z">
        <w:r w:rsidR="0078549F">
          <w:t xml:space="preserve">conditioned </w:t>
        </w:r>
      </w:ins>
      <w:r>
        <w:t>inhibitory associations.</w:t>
      </w:r>
    </w:p>
    <w:p w14:paraId="42D65870" w14:textId="2CD13669" w:rsidR="00A95648" w:rsidRDefault="00A95648">
      <w:pPr>
        <w:spacing w:line="276" w:lineRule="auto"/>
        <w:ind w:firstLine="720"/>
        <w:pPrChange w:id="47" w:author="Marios Panayi" w:date="2016-04-07T15:53:00Z">
          <w:pPr>
            <w:spacing w:line="276" w:lineRule="auto"/>
          </w:pPr>
        </w:pPrChange>
      </w:pPr>
      <w:r>
        <w:t xml:space="preserve">Extinction learning has been argued to </w:t>
      </w:r>
      <w:del w:id="48" w:author="Marios Panayi" w:date="2016-04-07T15:51:00Z">
        <w:r w:rsidDel="005A0523">
          <w:delText xml:space="preserve">predominantly </w:delText>
        </w:r>
      </w:del>
      <w:r>
        <w:t xml:space="preserve">involve </w:t>
      </w:r>
      <w:ins w:id="49" w:author="Marios Panayi" w:date="2016-04-07T15:51:00Z">
        <w:r w:rsidR="005A0523">
          <w:t xml:space="preserve">predominantly </w:t>
        </w:r>
      </w:ins>
      <w:r>
        <w:t>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w:t>
      </w:r>
      <w:del w:id="50" w:author="Marios Panayi" w:date="2016-04-07T15:54:00Z">
        <w:r w:rsidDel="00BB0EB5">
          <w:delText>more recent</w:delText>
        </w:r>
      </w:del>
      <w:ins w:id="51" w:author="Marios Panayi" w:date="2016-04-07T15:54:00Z">
        <w:r w:rsidR="00BB0EB5">
          <w:t>second</w:t>
        </w:r>
      </w:ins>
      <w:r>
        <w:t xml:space="preserve"> explanation of the role of the OFC in extinction learning is </w:t>
      </w:r>
      <w:del w:id="52" w:author="Marios Panayi" w:date="2016-04-07T15:55:00Z">
        <w:r w:rsidDel="0021548F">
          <w:delText>that the OFC represen</w:delText>
        </w:r>
        <w:r w:rsidR="00D23DF3" w:rsidDel="0021548F">
          <w:delText>ts</w:delText>
        </w:r>
        <w:r w:rsidDel="0021548F">
          <w:delText xml:space="preserve"> </w:delText>
        </w:r>
      </w:del>
      <w:ins w:id="53" w:author="Marios Panayi" w:date="2016-04-07T15:55:00Z">
        <w:r w:rsidR="0021548F">
          <w:t xml:space="preserve">the </w:t>
        </w:r>
      </w:ins>
      <w:ins w:id="54" w:author="Marios Panayi" w:date="2016-04-07T15:56:00Z">
        <w:r w:rsidR="00D72FA4">
          <w:t>formation</w:t>
        </w:r>
      </w:ins>
      <w:ins w:id="55" w:author="Marios Panayi" w:date="2016-04-07T15:55:00Z">
        <w:r w:rsidR="0021548F">
          <w:t xml:space="preserve"> of </w:t>
        </w:r>
      </w:ins>
      <w:ins w:id="56" w:author="Marios Panayi" w:date="2016-04-07T15:56:00Z">
        <w:r w:rsidR="00D72FA4">
          <w:t>new state</w:t>
        </w:r>
      </w:ins>
      <w:ins w:id="57" w:author="Marios Panayi" w:date="2016-04-07T15:55:00Z">
        <w:r w:rsidR="0021548F">
          <w:t xml:space="preserve"> information</w:t>
        </w:r>
      </w:ins>
      <w:del w:id="58" w:author="Marios Panayi" w:date="2016-04-07T15:56:00Z">
        <w:r w:rsidDel="0021548F">
          <w:delText>a new state</w:delText>
        </w:r>
      </w:del>
      <w:r>
        <w:t xml:space="preserv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w:t>
      </w:r>
      <w:ins w:id="59" w:author="Marios Panayi" w:date="2016-04-07T15:57:00Z">
        <w:r w:rsidR="00D72FA4">
          <w:t xml:space="preserve">Wilson et al </w:t>
        </w:r>
      </w:ins>
      <w:ins w:id="60" w:author="Marios Panayi" w:date="2016-04-15T10:35:00Z">
        <w:r w:rsidR="00A04986">
          <w:fldChar w:fldCharType="begin" w:fldLock="1"/>
        </w:r>
      </w:ins>
      <w:r w:rsidR="00A04986">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A04986">
        <w:fldChar w:fldCharType="separate"/>
      </w:r>
      <w:r w:rsidR="00A04986" w:rsidRPr="00A04986">
        <w:rPr>
          <w:noProof/>
        </w:rPr>
        <w:t>(Wilson et al., 2014)</w:t>
      </w:r>
      <w:ins w:id="61" w:author="Marios Panayi" w:date="2016-04-15T10:35:00Z">
        <w:r w:rsidR="00A04986">
          <w:fldChar w:fldCharType="end"/>
        </w:r>
        <w:r w:rsidR="00A04986">
          <w:t xml:space="preserve"> </w:t>
        </w:r>
      </w:ins>
      <w:ins w:id="62" w:author="Marios Panayi" w:date="2016-04-07T15:57:00Z">
        <w:r w:rsidR="00D72FA4">
          <w:t xml:space="preserve">predict </w:t>
        </w:r>
      </w:ins>
      <w:del w:id="63" w:author="Marios Panayi" w:date="2016-04-07T15:57:00Z">
        <w:r w:rsidDel="00D72FA4">
          <w:delText xml:space="preserve">it is predicted </w:delText>
        </w:r>
      </w:del>
      <w:r>
        <w:t xml:space="preserve">that </w:t>
      </w:r>
      <w:ins w:id="64" w:author="Marios Panayi" w:date="2016-04-07T15:59:00Z">
        <w:r w:rsidR="00D72FA4">
          <w:t xml:space="preserve">the rate of </w:t>
        </w:r>
      </w:ins>
      <w:r>
        <w:t>extinction will</w:t>
      </w:r>
      <w:ins w:id="65" w:author="Marios Panayi" w:date="2016-04-07T15:59:00Z">
        <w:r w:rsidR="00D72FA4">
          <w:t xml:space="preserve"> be retarded since</w:t>
        </w:r>
      </w:ins>
      <w:r>
        <w:t xml:space="preserve"> </w:t>
      </w:r>
      <w:del w:id="66" w:author="Marios Panayi" w:date="2016-04-07T16:00:00Z">
        <w:r w:rsidDel="00D72FA4">
          <w:delText>result in the unlearning of th</w:delText>
        </w:r>
      </w:del>
      <w:ins w:id="67" w:author="Marios Panayi" w:date="2016-04-07T16:00:00Z">
        <w:r w:rsidR="00D72FA4">
          <w:t>th</w:t>
        </w:r>
      </w:ins>
      <w:r>
        <w:t>e original association</w:t>
      </w:r>
      <w:ins w:id="68" w:author="Marios Panayi" w:date="2016-04-07T16:00:00Z">
        <w:r w:rsidR="00D72FA4">
          <w:t xml:space="preserve"> will undergo unlearning</w:t>
        </w:r>
      </w:ins>
      <w:ins w:id="69" w:author="Marios Panayi" w:date="2016-04-07T15:59:00Z">
        <w:r w:rsidR="00D72FA4">
          <w:t xml:space="preserve"> rather than the formation of new context specific inhibitory </w:t>
        </w:r>
      </w:ins>
      <w:ins w:id="70" w:author="Marios Panayi" w:date="2016-04-07T16:01:00Z">
        <w:r w:rsidR="00D72FA4">
          <w:t>learning</w:t>
        </w:r>
      </w:ins>
      <w:del w:id="71" w:author="Marios Panayi" w:date="2016-04-07T15:59:00Z">
        <w:r w:rsidDel="00D72FA4">
          <w:delText xml:space="preserve"> which would retard the rate of extinction</w:delText>
        </w:r>
      </w:del>
      <w:r>
        <w:t>. Importantly, the OFC is proposed to only be involved in the representation of task states when the states are not explicitly signalled but instead require the use of memory to infer a new state.</w:t>
      </w:r>
    </w:p>
    <w:p w14:paraId="340B8E64" w14:textId="0FEF5EB8" w:rsidR="00A95648" w:rsidRDefault="00A95648">
      <w:pPr>
        <w:spacing w:line="276" w:lineRule="auto"/>
        <w:ind w:firstLine="720"/>
        <w:pPrChange w:id="72" w:author="Marios Panayi" w:date="2016-04-07T16:02:00Z">
          <w:pPr>
            <w:spacing w:line="276" w:lineRule="auto"/>
          </w:pPr>
        </w:pPrChange>
      </w:pPr>
      <w:r>
        <w:t>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w:t>
      </w:r>
      <w:r w:rsidR="002B61B3">
        <w:t>ion and subsequent learning of conditioned inhibition</w:t>
      </w:r>
      <w:r>
        <w:t>. If the OFC is involved in modulating behaviour based on the current expected value of predicted outcomes, then OFC inactivation should disrupt the expression but not</w:t>
      </w:r>
      <w:ins w:id="73" w:author="Marios Panayi" w:date="2016-04-07T16:03:00Z">
        <w:r w:rsidR="00DE02B1">
          <w:t xml:space="preserve"> necessarily</w:t>
        </w:r>
      </w:ins>
      <w:r>
        <w:t xml:space="preserve"> the acquisition of a conditioned inhibitor. </w:t>
      </w:r>
      <w:ins w:id="74" w:author="Marios Panayi" w:date="2016-04-07T16:03:00Z">
        <w:r w:rsidR="00DE02B1">
          <w:t xml:space="preserve">Finally, </w:t>
        </w:r>
      </w:ins>
      <w:del w:id="75" w:author="Marios Panayi" w:date="2016-04-07T16:03:00Z">
        <w:r w:rsidDel="00DE02B1">
          <w:delText>I</w:delText>
        </w:r>
      </w:del>
      <w:ins w:id="76" w:author="Marios Panayi" w:date="2016-04-07T16:03:00Z">
        <w:r w:rsidR="00DE02B1">
          <w:t>i</w:t>
        </w:r>
      </w:ins>
      <w:r>
        <w:t xml:space="preserve">f the OFC is </w:t>
      </w:r>
      <w:ins w:id="77" w:author="Marios Panayi" w:date="2016-04-07T16:03:00Z">
        <w:r w:rsidR="00DE02B1">
          <w:t>necessary for</w:t>
        </w:r>
      </w:ins>
      <w:del w:id="78" w:author="Marios Panayi" w:date="2016-04-07T16:03:00Z">
        <w:r w:rsidDel="00DE02B1">
          <w:delText>involved in</w:delText>
        </w:r>
      </w:del>
      <w:r>
        <w:t xml:space="preserve"> representing </w:t>
      </w:r>
      <w:del w:id="79" w:author="Marios Panayi" w:date="2016-04-07T16:03:00Z">
        <w:r w:rsidDel="00DE02B1">
          <w:delText>the states of a task</w:delText>
        </w:r>
      </w:del>
      <w:ins w:id="80" w:author="Marios Panayi" w:date="2016-04-07T16:03:00Z">
        <w:r w:rsidR="00DE02B1">
          <w:t>task states</w:t>
        </w:r>
      </w:ins>
      <w:r>
        <w:t xml:space="preserve"> when changes in task contingencies are not explicitly signalled, then OFC inactivation should not disrupt the expression or acquisition of a</w:t>
      </w:r>
      <w:ins w:id="81" w:author="Marios Panayi" w:date="2016-04-07T16:04:00Z">
        <w:r w:rsidR="00DE02B1">
          <w:t>n explicitly signalled</w:t>
        </w:r>
      </w:ins>
      <w:r>
        <w:t xml:space="preserve"> conditioned inhibitor. Our findings indicate that OFC inactivation impairs the selective expression of behavioural inhibition during task acquisition. However, conditioned inhibition is acquired in rats when subsequently tested with functional OFC. </w:t>
      </w:r>
      <w:del w:id="82" w:author="Marios Panayi" w:date="2016-04-07T16:05:00Z">
        <w:r w:rsidDel="00DE02B1">
          <w:delText>These findings were also replicated when the conditions of training were matched to extinction learning tasks</w:delText>
        </w:r>
      </w:del>
      <w:ins w:id="83" w:author="Marios Panayi" w:date="2016-04-07T16:05:00Z">
        <w:r w:rsidR="00DE02B1">
          <w:t xml:space="preserve">A second experiment assessed the role of this form of conditioned inhibition in extinction learning with parameters comparable to those of </w:t>
        </w:r>
      </w:ins>
      <w:ins w:id="84" w:author="Marios Panayi" w:date="2016-04-07T16:06:00Z">
        <w:r w:rsidR="00DE02B1">
          <w:fldChar w:fldCharType="begin" w:fldLock="1"/>
        </w:r>
      </w:ins>
      <w:r w:rsidR="00911CD5">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DE02B1">
        <w:fldChar w:fldCharType="separate"/>
      </w:r>
      <w:r w:rsidR="00DE02B1" w:rsidRPr="00DE02B1">
        <w:rPr>
          <w:noProof/>
        </w:rPr>
        <w:t>(Panayi &amp; Killcross, 2014)</w:t>
      </w:r>
      <w:ins w:id="85" w:author="Marios Panayi" w:date="2016-04-07T16:06:00Z">
        <w:r w:rsidR="00DE02B1">
          <w:fldChar w:fldCharType="end"/>
        </w:r>
      </w:ins>
      <w:r>
        <w:t xml:space="preserve">. </w:t>
      </w:r>
      <w:del w:id="86" w:author="Marios Panayi" w:date="2016-04-07T16:06:00Z">
        <w:r w:rsidDel="00FD5D13">
          <w:delText xml:space="preserve">These </w:delText>
        </w:r>
      </w:del>
      <w:ins w:id="87" w:author="Marios Panayi" w:date="2016-04-07T16:06:00Z">
        <w:r w:rsidR="00FD5D13">
          <w:t xml:space="preserve">Our </w:t>
        </w:r>
      </w:ins>
      <w:r>
        <w:t xml:space="preserve">findings suggest that the OFC is not simply involved in the acquisition of inhibitory associations, but instead modulates behaviour </w:t>
      </w:r>
      <w:del w:id="88" w:author="Marios Panayi" w:date="2016-04-07T16:06:00Z">
        <w:r w:rsidDel="00FD5D13">
          <w:delText>when expected outcomes change</w:delText>
        </w:r>
      </w:del>
      <w:ins w:id="89" w:author="Marios Panayi" w:date="2016-04-07T16:06:00Z">
        <w:r w:rsidR="00FD5D13">
          <w:t>based on expected outcomes</w:t>
        </w:r>
      </w:ins>
      <w:r>
        <w:t>.</w:t>
      </w:r>
      <w:del w:id="90" w:author="Marios Panayi" w:date="2016-04-07T16:10:00Z">
        <w:r w:rsidDel="00F16D17">
          <w:delText xml:space="preserve"> </w:delText>
        </w:r>
      </w:del>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18749A4B"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xml:space="preserve">, lights on at 7:00 AM) colony room. At least one week prior to behavioural testing, feeding was restricted </w:t>
      </w:r>
      <w:del w:id="91" w:author="Marios Panayi" w:date="2016-04-12T10:57:00Z">
        <w:r w:rsidDel="00C14193">
          <w:rPr>
            <w:rFonts w:cs="Times New Roman"/>
            <w:szCs w:val="24"/>
          </w:rPr>
          <w:delText xml:space="preserve">ensuring </w:delText>
        </w:r>
      </w:del>
      <w:ins w:id="92" w:author="Marios Panayi" w:date="2016-04-12T10:57:00Z">
        <w:r w:rsidR="00C14193">
          <w:rPr>
            <w:rFonts w:cs="Times New Roman"/>
            <w:szCs w:val="24"/>
          </w:rPr>
          <w:t xml:space="preserve">to ensure </w:t>
        </w:r>
      </w:ins>
      <w:r>
        <w:rPr>
          <w:rFonts w:cs="Times New Roman"/>
          <w:szCs w:val="24"/>
        </w:rPr>
        <w:t>that weight was approximately 95%</w:t>
      </w:r>
      <w:ins w:id="93" w:author="Marios Panayi" w:date="2016-04-12T10:58:00Z">
        <w:r w:rsidR="00C14193">
          <w:rPr>
            <w:rFonts w:cs="Times New Roman"/>
            <w:szCs w:val="24"/>
          </w:rPr>
          <w:t xml:space="preserve"> of ad libitum feeding weight</w:t>
        </w:r>
      </w:ins>
      <w:r>
        <w:rPr>
          <w:rFonts w:cs="Times New Roman"/>
          <w:szCs w:val="24"/>
        </w:rPr>
        <w:t>, and never dropped below 85%</w:t>
      </w:r>
      <w:del w:id="94" w:author="Marios Panayi" w:date="2016-04-12T10:57:00Z">
        <w:r w:rsidDel="00C14193">
          <w:rPr>
            <w:rFonts w:cs="Times New Roman"/>
            <w:szCs w:val="24"/>
          </w:rPr>
          <w:delText>, of ad libitum feeding weight</w:delText>
        </w:r>
      </w:del>
      <w:r>
        <w:rPr>
          <w:rFonts w:cs="Times New Roman"/>
          <w:szCs w:val="24"/>
        </w:rPr>
        <w: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0A5ECD" w:rsidR="00CA6DB3" w:rsidRDefault="00CA6DB3" w:rsidP="007A74B8">
      <w:pPr>
        <w:spacing w:line="276" w:lineRule="auto"/>
        <w:ind w:firstLine="720"/>
        <w:rPr>
          <w:rFonts w:cs="Times New Roman"/>
          <w:szCs w:val="24"/>
        </w:rPr>
      </w:pPr>
      <w:r w:rsidRPr="00CA6DB3">
        <w:rPr>
          <w:rFonts w:cs="Times New Roman"/>
          <w:i/>
          <w:szCs w:val="24"/>
        </w:rPr>
        <w:lastRenderedPageBreak/>
        <w:t>Apparatus.</w:t>
      </w:r>
      <w:r>
        <w:rPr>
          <w:rFonts w:cs="Times New Roman"/>
          <w:szCs w:val="24"/>
        </w:rPr>
        <w:t xml:space="preserve"> Behavioural testing was conducted in eight identical operant chambers (30.5 x 32.5 x 29.5 cm; Med Associates) individually housed within </w:t>
      </w:r>
      <w:del w:id="95" w:author="Marios Panayi" w:date="2016-04-12T10:58:00Z">
        <w:r w:rsidDel="00C14193">
          <w:rPr>
            <w:rFonts w:cs="Times New Roman"/>
            <w:szCs w:val="24"/>
          </w:rPr>
          <w:delText xml:space="preserve">a </w:delText>
        </w:r>
      </w:del>
      <w:r>
        <w:rPr>
          <w:rFonts w:cs="Times New Roman"/>
          <w:szCs w:val="24"/>
        </w:rPr>
        <w:t>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w:t>
      </w:r>
      <w:ins w:id="96" w:author="Marios Panayi" w:date="2016-04-12T10:59:00Z">
        <w:r w:rsidR="00C14193">
          <w:rPr>
            <w:rFonts w:cs="Times New Roman"/>
            <w:szCs w:val="24"/>
          </w:rPr>
          <w:t>, centrally</w:t>
        </w:r>
      </w:ins>
      <w:r w:rsidRPr="006A14B1">
        <w:rPr>
          <w:rFonts w:cs="Times New Roman"/>
          <w:szCs w:val="24"/>
        </w:rPr>
        <w:t xml:space="preserve"> located at the bottom </w:t>
      </w:r>
      <w:del w:id="97" w:author="Marios Panayi" w:date="2016-04-12T10:59:00Z">
        <w:r w:rsidRPr="006A14B1" w:rsidDel="00C14193">
          <w:rPr>
            <w:rFonts w:cs="Times New Roman"/>
            <w:szCs w:val="24"/>
          </w:rPr>
          <w:delText>centre o</w:delText>
        </w:r>
      </w:del>
      <w:ins w:id="98" w:author="Marios Panayi" w:date="2016-04-12T10:59:00Z">
        <w:r w:rsidR="00C14193">
          <w:rPr>
            <w:rFonts w:cs="Times New Roman"/>
            <w:szCs w:val="24"/>
          </w:rPr>
          <w:t>o</w:t>
        </w:r>
      </w:ins>
      <w:r w:rsidRPr="006A14B1">
        <w:rPr>
          <w:rFonts w:cs="Times New Roman"/>
          <w:szCs w:val="24"/>
        </w:rPr>
        <w:t>f the right hand wall</w:t>
      </w:r>
      <w:r>
        <w:rPr>
          <w:rFonts w:cs="Times New Roman"/>
          <w:szCs w:val="24"/>
        </w:rPr>
        <w:t xml:space="preserve">. The top of the magazine contained a white LED light that could </w:t>
      </w:r>
      <w:del w:id="99" w:author="Marios Panayi" w:date="2016-04-12T11:00:00Z">
        <w:r w:rsidDel="00C14193">
          <w:rPr>
            <w:rFonts w:cs="Times New Roman"/>
            <w:szCs w:val="24"/>
          </w:rPr>
          <w:delText>be used</w:delText>
        </w:r>
      </w:del>
      <w:ins w:id="100" w:author="Marios Panayi" w:date="2016-04-12T11:00:00Z">
        <w:r w:rsidR="00C14193">
          <w:rPr>
            <w:rFonts w:cs="Times New Roman"/>
            <w:szCs w:val="24"/>
          </w:rPr>
          <w:t>serve</w:t>
        </w:r>
      </w:ins>
      <w:r>
        <w:rPr>
          <w:rFonts w:cs="Times New Roman"/>
          <w:szCs w:val="24"/>
        </w:rPr>
        <w:t xml:space="preserve">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w:t>
      </w:r>
      <w:del w:id="101" w:author="Marios Panayi" w:date="2016-04-12T11:00:00Z">
        <w:r w:rsidRPr="006A14B1" w:rsidDel="00C14193">
          <w:rPr>
            <w:rFonts w:cs="Times New Roman"/>
            <w:szCs w:val="24"/>
          </w:rPr>
          <w:delText xml:space="preserve">80% v/v </w:delText>
        </w:r>
      </w:del>
      <w:r w:rsidRPr="006A14B1">
        <w:rPr>
          <w:rFonts w:cs="Times New Roman"/>
          <w:szCs w:val="24"/>
        </w:rPr>
        <w:t xml:space="preserve">ethanol </w:t>
      </w:r>
      <w:ins w:id="102" w:author="Marios Panayi" w:date="2016-04-12T11:00:00Z">
        <w:r w:rsidR="00C14193">
          <w:rPr>
            <w:rFonts w:cs="Times New Roman"/>
            <w:szCs w:val="24"/>
          </w:rPr>
          <w:t>(</w:t>
        </w:r>
        <w:r w:rsidR="00C14193" w:rsidRPr="006A14B1">
          <w:rPr>
            <w:rFonts w:cs="Times New Roman"/>
            <w:szCs w:val="24"/>
          </w:rPr>
          <w:t>80% v/v</w:t>
        </w:r>
        <w:r w:rsidR="00C14193">
          <w:rPr>
            <w:rFonts w:cs="Times New Roman"/>
            <w:szCs w:val="24"/>
          </w:rPr>
          <w:t xml:space="preserve">) </w:t>
        </w:r>
      </w:ins>
      <w:r w:rsidRPr="006A14B1">
        <w:rPr>
          <w:rFonts w:cs="Times New Roman"/>
          <w:szCs w:val="24"/>
        </w:rPr>
        <w:t xml:space="preserve">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75E2476D" w:rsidR="00DE0A88" w:rsidRPr="0057192E" w:rsidRDefault="00DE0A88" w:rsidP="0057192E">
      <w:pPr>
        <w:spacing w:line="276" w:lineRule="auto"/>
        <w:ind w:firstLine="720"/>
      </w:pPr>
      <w:r>
        <w:t>Locomotor activity was assessed in a set of 4 rat open field arenas (Med Associates Inc., St. Albans, VT, USA) individually housed in light and sound attenuating cabinets. A 3-W light attached on the top left corner of the sound attenuating cabinet provided general illumination in the chamber and was always on. A 28 V DC fan on the right hand wall of the sound attenuating cabinet was also left on throughout testing to mask outside noise. The floor of the open field arena was</w:t>
      </w:r>
      <w:ins w:id="103" w:author="Marios Panayi" w:date="2016-04-12T11:00:00Z">
        <w:r w:rsidR="00FB2DAB">
          <w:t xml:space="preserve"> </w:t>
        </w:r>
      </w:ins>
      <w:del w:id="104" w:author="Marios Panayi" w:date="2016-04-12T11:00:00Z">
        <w:r w:rsidDel="00FB2DAB">
          <w:delText xml:space="preserve"> a </w:delText>
        </w:r>
      </w:del>
      <w:r>
        <w:t>smooth plastic and the four walls were clear Perspex with a clear Perspex roof containing ventilation holes. The internal dimensions of the chamber were 43.2 x 43.2 x 30.5 cm (length x width x height).Two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04DB07DA"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During infusions, muscimol or saline was infused bilaterally into the lateral OFC by inserting a 33 gauge internal cannula into the guide cannula which extended 1</w:t>
      </w:r>
      <w:ins w:id="105" w:author="Marios Panayi" w:date="2016-04-12T11:00:00Z">
        <w:r w:rsidR="00FB2DAB">
          <w:rPr>
            <w:rFonts w:cs="Times New Roman"/>
            <w:szCs w:val="24"/>
          </w:rPr>
          <w:t xml:space="preserve"> </w:t>
        </w:r>
      </w:ins>
      <w:r w:rsidR="0066677B" w:rsidRPr="006A14B1">
        <w:rPr>
          <w:rFonts w:cs="Times New Roman"/>
          <w:szCs w:val="24"/>
        </w:rPr>
        <w:t xml:space="preserve">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w:t>
      </w:r>
      <w:r w:rsidR="0066677B" w:rsidRPr="006A14B1">
        <w:rPr>
          <w:rFonts w:cs="Times New Roman"/>
          <w:szCs w:val="24"/>
        </w:rPr>
        <w:lastRenderedPageBreak/>
        <w:t xml:space="preserve">(Hamilton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2CD8E48E"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w:t>
      </w:r>
      <w:del w:id="106" w:author="Marios Panayi" w:date="2016-04-12T11:01:00Z">
        <w:r w:rsidRPr="006A14B1" w:rsidDel="00FB2DAB">
          <w:rPr>
            <w:rFonts w:cs="Times New Roman"/>
            <w:szCs w:val="24"/>
          </w:rPr>
          <w:delText>The b</w:delText>
        </w:r>
      </w:del>
      <w:ins w:id="107" w:author="Marios Panayi" w:date="2016-04-12T11:01:00Z">
        <w:r w:rsidR="00FB2DAB">
          <w:rPr>
            <w:rFonts w:cs="Times New Roman"/>
            <w:szCs w:val="24"/>
          </w:rPr>
          <w:t>B</w:t>
        </w:r>
      </w:ins>
      <w:r w:rsidRPr="006A14B1">
        <w:rPr>
          <w:rFonts w:cs="Times New Roman"/>
          <w:szCs w:val="24"/>
        </w:rPr>
        <w:t xml:space="preserve">rains were </w:t>
      </w:r>
      <w:del w:id="108" w:author="Marios Panayi" w:date="2016-04-12T11:01:00Z">
        <w:r w:rsidRPr="006A14B1" w:rsidDel="00FB2DAB">
          <w:rPr>
            <w:rFonts w:cs="Times New Roman"/>
            <w:szCs w:val="24"/>
          </w:rPr>
          <w:delText>removed</w:delText>
        </w:r>
      </w:del>
      <w:ins w:id="109" w:author="Marios Panayi" w:date="2016-04-12T11:01:00Z">
        <w:r w:rsidR="00FB2DAB">
          <w:rPr>
            <w:rFonts w:cs="Times New Roman"/>
            <w:szCs w:val="24"/>
          </w:rPr>
          <w:t>extracted</w:t>
        </w:r>
      </w:ins>
      <w:r w:rsidRPr="006A14B1">
        <w:rPr>
          <w:rFonts w:cs="Times New Roman"/>
          <w:szCs w:val="24"/>
        </w:rPr>
        <w:t xml:space="preserve">,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4FACD251" w:rsidR="00BF4280" w:rsidRDefault="008423AE" w:rsidP="00FE2A45">
      <w:pPr>
        <w:pStyle w:val="NormalWeb"/>
        <w:spacing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reward was delivered. The variable inter-trial-interval was 90s (± 45s). </w:t>
      </w:r>
      <w:ins w:id="110" w:author="Marios Panayi" w:date="2016-04-12T11:23:00Z">
        <w:r w:rsidR="00D31256">
          <w:rPr>
            <w:rFonts w:asciiTheme="minorHAnsi" w:hAnsiTheme="minorHAnsi"/>
            <w:color w:val="000000"/>
            <w:sz w:val="22"/>
          </w:rPr>
          <w:t xml:space="preserve">Unless stated, </w:t>
        </w:r>
      </w:ins>
      <w:del w:id="111" w:author="Marios Panayi" w:date="2016-04-12T11:23:00Z">
        <w:r w:rsidR="007A74B8" w:rsidRPr="007A74B8" w:rsidDel="00D31256">
          <w:rPr>
            <w:rFonts w:asciiTheme="minorHAnsi" w:hAnsiTheme="minorHAnsi"/>
            <w:color w:val="000000"/>
            <w:sz w:val="22"/>
          </w:rPr>
          <w:delText>O</w:delText>
        </w:r>
      </w:del>
      <w:ins w:id="112" w:author="Marios Panayi" w:date="2016-04-12T11:23:00Z">
        <w:r w:rsidR="00D31256">
          <w:rPr>
            <w:rFonts w:asciiTheme="minorHAnsi" w:hAnsiTheme="minorHAnsi"/>
            <w:color w:val="000000"/>
            <w:sz w:val="22"/>
          </w:rPr>
          <w:t>o</w:t>
        </w:r>
      </w:ins>
      <w:r w:rsidR="007A74B8" w:rsidRPr="007A74B8">
        <w:rPr>
          <w:rFonts w:asciiTheme="minorHAnsi" w:hAnsiTheme="minorHAnsi"/>
          <w:color w:val="000000"/>
          <w:sz w:val="22"/>
        </w:rPr>
        <w:t>nly a single training session occurred per day</w:t>
      </w:r>
      <w:ins w:id="113" w:author="Marios Panayi" w:date="2016-04-12T11:23:00Z">
        <w:r w:rsidR="00D31256">
          <w:rPr>
            <w:rFonts w:asciiTheme="minorHAnsi" w:hAnsiTheme="minorHAnsi"/>
            <w:color w:val="000000"/>
            <w:sz w:val="22"/>
          </w:rPr>
          <w:t xml:space="preserve"> and cue order was randomised</w:t>
        </w:r>
      </w:ins>
      <w:r w:rsidR="007A74B8" w:rsidRPr="007A74B8">
        <w:rPr>
          <w:rFonts w:asciiTheme="minorHAnsi" w:hAnsiTheme="minorHAnsi"/>
          <w:color w:val="000000"/>
          <w:sz w:val="22"/>
        </w:rPr>
        <w:t>. All animals were handled in the infusion bucket for 5 minutes prior to each session and handled similarly regardless of whether drug infusions were administered. This was done to equate handling cues and stress on all training days.</w:t>
      </w:r>
    </w:p>
    <w:p w14:paraId="51AB85E1" w14:textId="23A1CA77" w:rsidR="00CA1121" w:rsidRDefault="00BF4280" w:rsidP="007A74B8">
      <w:pPr>
        <w:pStyle w:val="NormalWeb"/>
        <w:spacing w:after="200" w:line="276" w:lineRule="auto"/>
        <w:ind w:firstLine="720"/>
        <w:rPr>
          <w:rFonts w:asciiTheme="minorHAnsi" w:hAnsiTheme="minorHAnsi"/>
          <w:color w:val="000000"/>
          <w:sz w:val="22"/>
        </w:rPr>
      </w:pPr>
      <w:r w:rsidRPr="00BF4280">
        <w:rPr>
          <w:rFonts w:asciiTheme="minorHAnsi" w:hAnsiTheme="minorHAnsi"/>
          <w:i/>
          <w:color w:val="000000"/>
          <w:sz w:val="22"/>
        </w:rPr>
        <w:t>General experimental design.</w:t>
      </w:r>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FF0183">
        <w:rPr>
          <w:rFonts w:asciiTheme="minorHAnsi" w:hAnsiTheme="minorHAnsi"/>
          <w:i/>
          <w:color w:val="FF0000"/>
          <w:sz w:val="22"/>
        </w:rPr>
        <w:t>Figure 1A and 2A</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CA1121">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xml:space="preserve">. Experiment 2 was designed such that AX- was presented in separate sessions only after A+ was well trained instead of within the same session. This design has been used to probe the formation of conditioned inhibition in extinction procedures </w:t>
      </w:r>
      <w:r w:rsidR="00B52490">
        <w:rPr>
          <w:rFonts w:asciiTheme="minorHAnsi" w:hAnsiTheme="minorHAnsi"/>
          <w:color w:val="000000"/>
          <w:sz w:val="22"/>
        </w:rPr>
        <w:fldChar w:fldCharType="begin" w:fldLock="1"/>
      </w:r>
      <w:r w:rsidR="00B52490">
        <w:rPr>
          <w:rFonts w:asciiTheme="minorHAnsi" w:hAnsiTheme="minorHAnsi"/>
          <w:color w:val="000000"/>
          <w:sz w:val="22"/>
        </w:rPr>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52490">
        <w:rPr>
          <w:rFonts w:asciiTheme="minorHAnsi" w:hAnsiTheme="minorHAnsi"/>
          <w:color w:val="000000"/>
          <w:sz w:val="22"/>
        </w:rPr>
        <w:fldChar w:fldCharType="separate"/>
      </w:r>
      <w:r w:rsidR="00B52490" w:rsidRPr="007831C3">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lastRenderedPageBreak/>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A842F7">
        <w:rPr>
          <w:rFonts w:asciiTheme="minorHAnsi" w:hAnsiTheme="minorHAnsi"/>
          <w:color w:val="000000"/>
          <w:sz w:val="22"/>
        </w:rP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A842F7">
        <w:rPr>
          <w:rFonts w:asciiTheme="minorHAnsi" w:hAnsiTheme="minorHAnsi"/>
          <w:color w:val="000000"/>
          <w:sz w:val="22"/>
        </w:rPr>
        <w:fldChar w:fldCharType="separate"/>
      </w:r>
      <w:r w:rsidR="00A842F7" w:rsidRPr="000867DC">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1ADE7015" w14:textId="32701C46" w:rsidR="007A74B8" w:rsidRDefault="008B00AD" w:rsidP="00A1799E">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A1799E">
        <w:rPr>
          <w:rFonts w:asciiTheme="minorHAnsi" w:hAnsiTheme="minorHAnsi"/>
          <w:color w:val="000000"/>
          <w:sz w:val="22"/>
        </w:rP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"mendeley" : { "formattedCitation" : "(Rescorla, 1969)", "plainTextFormattedCitation" : "(Rescorla, 1969)", "previouslyFormattedCitation" : "(Rescorla, 1969)"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w:t>
      </w:r>
      <w:ins w:id="114" w:author="Marios Panayi" w:date="2016-04-12T11:02:00Z">
        <w:r w:rsidR="00FB2DAB">
          <w:rPr>
            <w:rFonts w:asciiTheme="minorHAnsi" w:hAnsiTheme="minorHAnsi"/>
            <w:color w:val="000000"/>
            <w:sz w:val="22"/>
          </w:rPr>
          <w:t xml:space="preserve">, </w:t>
        </w:r>
        <w:r w:rsidR="00FB2DAB" w:rsidRPr="00CA1121">
          <w:rPr>
            <w:rFonts w:asciiTheme="minorHAnsi" w:hAnsiTheme="minorHAnsi"/>
            <w:color w:val="000000"/>
            <w:sz w:val="22"/>
          </w:rPr>
          <w:t>if X has accrued inhibitory properties</w:t>
        </w:r>
      </w:ins>
      <w:r w:rsidR="00CA1121" w:rsidRPr="00CA1121">
        <w:rPr>
          <w:rFonts w:asciiTheme="minorHAnsi" w:hAnsiTheme="minorHAnsi"/>
          <w:color w:val="000000"/>
          <w:sz w:val="22"/>
        </w:rPr>
        <w:t>, the rate of acquisition to cue X will be lower than acquisition to a novel</w:t>
      </w:r>
      <w:del w:id="115" w:author="Marios Panayi" w:date="2016-04-12T11:02:00Z">
        <w:r w:rsidR="00CA1121" w:rsidRPr="00CA1121" w:rsidDel="00FB2DAB">
          <w:rPr>
            <w:rFonts w:asciiTheme="minorHAnsi" w:hAnsiTheme="minorHAnsi"/>
            <w:color w:val="000000"/>
            <w:sz w:val="22"/>
          </w:rPr>
          <w:delText xml:space="preserve"> cue if X has accrued inhibitory properties</w:delText>
        </w:r>
      </w:del>
      <w:r w:rsidR="00CA1121" w:rsidRPr="00CA1121">
        <w:rPr>
          <w:rFonts w:asciiTheme="minorHAnsi" w:hAnsiTheme="minorHAnsi"/>
          <w:color w:val="000000"/>
          <w:sz w:val="22"/>
        </w:rPr>
        <w:t>.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w:t>
      </w:r>
      <w:ins w:id="116" w:author="Marios Panayi" w:date="2016-04-12T11:03:00Z">
        <w:r w:rsidR="00FB2DAB">
          <w:rPr>
            <w:rFonts w:asciiTheme="minorHAnsi" w:hAnsiTheme="minorHAnsi"/>
            <w:color w:val="000000"/>
            <w:sz w:val="22"/>
          </w:rPr>
          <w:t xml:space="preserve"> presented repeatedly</w:t>
        </w:r>
      </w:ins>
      <w:r w:rsidR="00CA1121" w:rsidRPr="00CA1121">
        <w:rPr>
          <w:rFonts w:asciiTheme="minorHAnsi" w:hAnsiTheme="minorHAnsi"/>
          <w:color w:val="000000"/>
          <w:sz w:val="22"/>
        </w:rPr>
        <w:t xml:space="preserve"> </w:t>
      </w:r>
      <w:del w:id="117" w:author="Marios Panayi" w:date="2016-04-12T11:03:00Z">
        <w:r w:rsidR="00CA1121" w:rsidRPr="00CA1121" w:rsidDel="00FB2DAB">
          <w:rPr>
            <w:rFonts w:asciiTheme="minorHAnsi" w:hAnsiTheme="minorHAnsi"/>
            <w:color w:val="000000"/>
            <w:sz w:val="22"/>
          </w:rPr>
          <w:delText xml:space="preserve">non-reinforced </w:delText>
        </w:r>
      </w:del>
      <w:r w:rsidR="00CA1121" w:rsidRPr="00CA1121">
        <w:rPr>
          <w:rFonts w:asciiTheme="minorHAnsi" w:hAnsiTheme="minorHAnsi"/>
          <w:color w:val="000000"/>
          <w:sz w:val="22"/>
        </w:rPr>
        <w:t>during AX- training (i.e. latent inhibition).</w:t>
      </w:r>
      <w:ins w:id="118" w:author="Marios Panayi" w:date="2016-04-12T11:03:00Z">
        <w:r w:rsidR="00FB2DAB">
          <w:rPr>
            <w:rFonts w:asciiTheme="minorHAnsi" w:hAnsiTheme="minorHAnsi"/>
            <w:color w:val="000000"/>
            <w:sz w:val="22"/>
          </w:rPr>
          <w:t xml:space="preserve"> A</w:t>
        </w:r>
      </w:ins>
      <w:ins w:id="119" w:author="Marios Panayi" w:date="2016-04-12T11:05:00Z">
        <w:r w:rsidR="00FB2DAB">
          <w:rPr>
            <w:rFonts w:asciiTheme="minorHAnsi" w:hAnsiTheme="minorHAnsi"/>
            <w:color w:val="000000"/>
            <w:sz w:val="22"/>
          </w:rPr>
          <w:t xml:space="preserve"> consistent attentional</w:t>
        </w:r>
      </w:ins>
      <w:ins w:id="120" w:author="Marios Panayi" w:date="2016-04-12T11:03:00Z">
        <w:r w:rsidR="00FB2DAB">
          <w:rPr>
            <w:rFonts w:asciiTheme="minorHAnsi" w:hAnsiTheme="minorHAnsi"/>
            <w:color w:val="000000"/>
            <w:sz w:val="22"/>
          </w:rPr>
          <w:t xml:space="preserve"> explanation of both the summation and retardation test</w:t>
        </w:r>
      </w:ins>
      <w:ins w:id="121" w:author="Marios Panayi" w:date="2016-04-12T11:05:00Z">
        <w:r w:rsidR="00FB2DAB">
          <w:rPr>
            <w:rFonts w:asciiTheme="minorHAnsi" w:hAnsiTheme="minorHAnsi"/>
            <w:color w:val="000000"/>
            <w:sz w:val="22"/>
          </w:rPr>
          <w:t xml:space="preserve"> is not possible.</w:t>
        </w:r>
      </w:ins>
      <w:r w:rsidR="00CA1121" w:rsidRPr="00CA1121">
        <w:rPr>
          <w:rFonts w:asciiTheme="minorHAnsi" w:hAnsiTheme="minorHAnsi"/>
          <w:color w:val="000000"/>
          <w:sz w:val="22"/>
        </w:rPr>
        <w:t xml:space="preserve">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w:t>
      </w:r>
      <w:del w:id="122" w:author="Marios Panayi" w:date="2016-04-12T11:06:00Z">
        <w:r w:rsidR="00A1799E" w:rsidDel="00FB2DAB">
          <w:rPr>
            <w:rFonts w:asciiTheme="minorHAnsi" w:hAnsiTheme="minorHAnsi"/>
            <w:color w:val="000000"/>
            <w:sz w:val="22"/>
          </w:rPr>
          <w:delText xml:space="preserve">is a conditioned inhibitor </w:delText>
        </w:r>
      </w:del>
      <w:ins w:id="123" w:author="Marios Panayi" w:date="2016-04-12T11:06:00Z">
        <w:r w:rsidR="00FB2DAB">
          <w:rPr>
            <w:rFonts w:asciiTheme="minorHAnsi" w:hAnsiTheme="minorHAnsi"/>
            <w:color w:val="000000"/>
            <w:sz w:val="22"/>
          </w:rPr>
          <w:t xml:space="preserve">has acquired conditioned inhibitory properties </w:t>
        </w:r>
      </w:ins>
      <w:r w:rsidR="00A1799E">
        <w:rPr>
          <w:rFonts w:asciiTheme="minorHAnsi" w:hAnsiTheme="minorHAnsi"/>
          <w:color w:val="000000"/>
          <w:sz w:val="22"/>
        </w:rPr>
        <w:fldChar w:fldCharType="begin" w:fldLock="1"/>
      </w:r>
      <w:r w:rsidR="00E33782">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A1799E">
        <w:rPr>
          <w:rFonts w:asciiTheme="minorHAnsi" w:hAnsiTheme="minorHAnsi"/>
          <w:color w:val="000000"/>
          <w:sz w:val="22"/>
        </w:rPr>
        <w:fldChar w:fldCharType="separate"/>
      </w:r>
      <w:r w:rsidR="00A1799E" w:rsidRPr="00A1799E">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p>
    <w:p w14:paraId="1F0BD41D" w14:textId="243695C9" w:rsidR="00A118A8" w:rsidRDefault="00A118A8" w:rsidP="00A118A8">
      <w:pPr>
        <w:spacing w:line="276" w:lineRule="auto"/>
        <w:ind w:firstLine="720"/>
        <w:rPr>
          <w:color w:val="000000"/>
        </w:rPr>
      </w:pPr>
      <w:r w:rsidRPr="008423AE">
        <w:rPr>
          <w:i/>
        </w:rPr>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rsidRPr="00E87DFB">
        <w:rPr>
          <w:i/>
          <w:rPrChange w:id="124" w:author="Marios Panayi" w:date="2016-04-12T11:12:00Z">
            <w:rPr/>
          </w:rPrChange>
        </w:rPr>
        <w:t>Experiment 1 feature negative training days 5-10.</w:t>
      </w:r>
      <w:r>
        <w:t xml:space="preserve">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1C1E80DD"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w:t>
      </w:r>
      <w:ins w:id="125" w:author="Marios Panayi" w:date="2016-04-12T11:14:00Z">
        <w:r w:rsidR="00E87DFB">
          <w:t xml:space="preserve"> and to assess any </w:t>
        </w:r>
        <w:r w:rsidR="00CD7BE8">
          <w:t>persistent</w:t>
        </w:r>
        <w:r w:rsidR="00E87DFB">
          <w:t xml:space="preserve"> effects of the infusion procedure</w:t>
        </w:r>
      </w:ins>
      <w:r>
        <w:t xml:space="preserve">. </w:t>
      </w:r>
    </w:p>
    <w:p w14:paraId="287C4995" w14:textId="3E7AB223" w:rsidR="002B61B3" w:rsidRDefault="002B61B3" w:rsidP="002B61B3">
      <w:pPr>
        <w:spacing w:line="276" w:lineRule="auto"/>
        <w:ind w:firstLine="720"/>
      </w:pPr>
      <w:r w:rsidRPr="008423AE">
        <w:rPr>
          <w:i/>
        </w:rPr>
        <w:t>Experiment 1 summation probe test day 13.</w:t>
      </w:r>
      <w:r>
        <w:t xml:space="preserve"> The summation probe test consisted of 27 trials (45 mins session length) in the following order: first 3 Z+ and 3 B+ trials (order: Z+, B+, B+, Z+, B+, Z+). This rewarded start ensured high responding to the critical</w:t>
      </w:r>
      <w:ins w:id="126" w:author="Marios Panayi" w:date="2016-04-12T11:15:00Z">
        <w:r w:rsidR="00CD7BE8">
          <w:t xml:space="preserve"> target</w:t>
        </w:r>
      </w:ins>
      <w:r>
        <w:t xml:space="preserve"> cue B. Then </w:t>
      </w:r>
      <w:del w:id="127" w:author="Marios Panayi" w:date="2016-04-12T11:15:00Z">
        <w:r w:rsidDel="00CD7BE8">
          <w:delText xml:space="preserve">2 </w:delText>
        </w:r>
      </w:del>
      <w:ins w:id="128" w:author="Marios Panayi" w:date="2016-04-12T11:16:00Z">
        <w:r w:rsidR="00CD7BE8">
          <w:t>2</w:t>
        </w:r>
      </w:ins>
      <w:ins w:id="129" w:author="Marios Panayi" w:date="2016-04-12T11:15:00Z">
        <w:r w:rsidR="00CD7BE8">
          <w:t xml:space="preserve"> </w:t>
        </w:r>
      </w:ins>
      <w:r>
        <w:t xml:space="preserve">B- and </w:t>
      </w:r>
      <w:del w:id="130" w:author="Marios Panayi" w:date="2016-04-12T11:15:00Z">
        <w:r w:rsidDel="00CD7BE8">
          <w:delText xml:space="preserve">2 </w:delText>
        </w:r>
      </w:del>
      <w:ins w:id="131" w:author="Marios Panayi" w:date="2016-04-12T11:16:00Z">
        <w:r w:rsidR="00CD7BE8">
          <w:t>2</w:t>
        </w:r>
      </w:ins>
      <w:ins w:id="132" w:author="Marios Panayi" w:date="2016-04-12T11:15:00Z">
        <w:r w:rsidR="00CD7BE8">
          <w:t xml:space="preserve"> </w:t>
        </w:r>
      </w:ins>
      <w:r>
        <w:t xml:space="preserve">BX- trials </w:t>
      </w:r>
      <w:del w:id="133" w:author="Marios Panayi" w:date="2016-04-12T11:23:00Z">
        <w:r w:rsidDel="00AC2995">
          <w:delText xml:space="preserve">(Order randomised) </w:delText>
        </w:r>
      </w:del>
      <w:r>
        <w:t xml:space="preserve">were presented, followed by a Z+ trial. This cycle of </w:t>
      </w:r>
      <w:del w:id="134" w:author="Marios Panayi" w:date="2016-04-12T11:16:00Z">
        <w:r w:rsidDel="00CD7BE8">
          <w:delText xml:space="preserve">7 </w:delText>
        </w:r>
      </w:del>
      <w:ins w:id="135" w:author="Marios Panayi" w:date="2016-04-12T11:16:00Z">
        <w:r w:rsidR="00CD7BE8">
          <w:t xml:space="preserve">5 </w:t>
        </w:r>
      </w:ins>
      <w:r>
        <w:t xml:space="preserve">trials (B-/BX-/Z+) was repeated 2 more times. The B-/BX- cues were probe trials to test whether cue X had acquired inhibitory properties that transferred to cue B. </w:t>
      </w:r>
      <w:del w:id="136" w:author="Marios Panayi" w:date="2016-04-18T13:57:00Z">
        <w:r w:rsidDel="007F44E0">
          <w:delText>T</w:delText>
        </w:r>
      </w:del>
      <w:del w:id="137" w:author="Marios Panayi" w:date="2016-04-12T11:17:00Z">
        <w:r w:rsidDel="00CD7BE8">
          <w:delText xml:space="preserve">he single </w:delText>
        </w:r>
      </w:del>
      <w:del w:id="138" w:author="Marios Panayi" w:date="2016-04-18T13:57:00Z">
        <w:r w:rsidDel="007F44E0">
          <w:delText>r</w:delText>
        </w:r>
      </w:del>
      <w:ins w:id="139" w:author="Marios Panayi" w:date="2016-04-18T13:57:00Z">
        <w:r w:rsidR="007F44E0">
          <w:t>R</w:t>
        </w:r>
      </w:ins>
      <w:r>
        <w:t>ewarded Z+ trials were</w:t>
      </w:r>
      <w:ins w:id="140" w:author="Marios Panayi" w:date="2016-04-18T13:57:00Z">
        <w:r w:rsidR="007F44E0">
          <w:t xml:space="preserve"> interspersed throughout the session</w:t>
        </w:r>
      </w:ins>
      <w:del w:id="141" w:author="Marios Panayi" w:date="2016-04-18T13:57:00Z">
        <w:r w:rsidDel="007F44E0">
          <w:delText xml:space="preserve"> used</w:delText>
        </w:r>
      </w:del>
      <w:r>
        <w:t xml:space="preserve"> to maintain responding throughout the probe trials. Finally, all animals </w:t>
      </w:r>
      <w:r>
        <w:lastRenderedPageBreak/>
        <w:t xml:space="preserve">received 6 presentations of Y- at the end of the session. This pre-exposure to cue Y was done to minimise any external inhibition that may occur during the retardation test that followed.  </w:t>
      </w:r>
    </w:p>
    <w:p w14:paraId="5DD2C341" w14:textId="4968476E" w:rsidR="00C57B36" w:rsidRDefault="002B61B3" w:rsidP="00A924DC">
      <w:pPr>
        <w:spacing w:line="276" w:lineRule="auto"/>
        <w:ind w:firstLine="720"/>
      </w:pPr>
      <w:r w:rsidRPr="00732B6C">
        <w:rPr>
          <w:i/>
        </w:rPr>
        <w:t>Experiment 1 retardation test days 14-16.</w:t>
      </w:r>
      <w:r>
        <w:t xml:space="preserve"> The retardation test sessions contained 36 trials consisting of 12 X+, 12 Y+ and 12 Z- trials</w:t>
      </w:r>
      <w:ins w:id="142" w:author="Marios Panayi" w:date="2016-04-12T11:18:00Z">
        <w:r w:rsidR="00391D07">
          <w:t xml:space="preserve"> (order randomized)</w:t>
        </w:r>
      </w:ins>
      <w:r>
        <w:t>.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33933E2A" w:rsidR="00A118A8" w:rsidRDefault="00A118A8" w:rsidP="00A118A8">
      <w:pPr>
        <w:spacing w:line="276" w:lineRule="auto"/>
        <w:ind w:firstLine="720"/>
      </w:pPr>
      <w:r w:rsidRPr="00732B6C">
        <w:rPr>
          <w:i/>
        </w:rPr>
        <w:t xml:space="preserve">Experiment </w:t>
      </w:r>
      <w:r w:rsidR="000A2651">
        <w:rPr>
          <w:i/>
        </w:rPr>
        <w:t>1</w:t>
      </w:r>
      <w:r>
        <w:rPr>
          <w:i/>
        </w:rPr>
        <w:t xml:space="preserve"> </w:t>
      </w:r>
      <w:r w:rsidRPr="00732B6C">
        <w:rPr>
          <w:i/>
        </w:rPr>
        <w:t>consumption test days 17-18.</w:t>
      </w:r>
      <w:r>
        <w:t xml:space="preserve"> Following the retardation test, all animals were given a consumption test to assess whether muscimol infusions into the OFC impaired the motivation or timing of</w:t>
      </w:r>
      <w:ins w:id="143" w:author="Marios Panayi" w:date="2016-04-12T11:20:00Z">
        <w:r w:rsidR="00C80911">
          <w:t xml:space="preserve"> pellet consumption</w:t>
        </w:r>
      </w:ins>
      <w:del w:id="144" w:author="Marios Panayi" w:date="2016-04-12T11:19:00Z">
        <w:r w:rsidDel="00C80911">
          <w:delText xml:space="preserve"> the consumption of pellets</w:delText>
        </w:r>
      </w:del>
      <w:r>
        <w:t>,</w:t>
      </w:r>
      <w:ins w:id="145" w:author="Marios Panayi" w:date="2016-04-12T11:20:00Z">
        <w:r w:rsidR="00C80911">
          <w:t xml:space="preserve"> </w:t>
        </w:r>
      </w:ins>
      <w:del w:id="146" w:author="Marios Panayi" w:date="2016-04-12T11:20:00Z">
        <w:r w:rsidDel="00C80911">
          <w:delText xml:space="preserve"> </w:delText>
        </w:r>
      </w:del>
      <w:r>
        <w:t xml:space="preserve">which may </w:t>
      </w:r>
      <w:del w:id="147" w:author="Marios Panayi" w:date="2016-04-12T11:20:00Z">
        <w:r w:rsidDel="00C80911">
          <w:delText>have interfered with</w:delText>
        </w:r>
      </w:del>
      <w:ins w:id="148" w:author="Marios Panayi" w:date="2016-04-12T11:20:00Z">
        <w:r w:rsidR="00C80911">
          <w:t>explain reduced</w:t>
        </w:r>
      </w:ins>
      <w:r>
        <w:t xml:space="preserve"> performance during the Stage 2 feature negative training </w:t>
      </w:r>
      <w:del w:id="149" w:author="Marios Panayi" w:date="2016-04-12T11:20:00Z">
        <w:r w:rsidDel="00C80911">
          <w:delText xml:space="preserve">under </w:delText>
        </w:r>
      </w:del>
      <w:ins w:id="150" w:author="Marios Panayi" w:date="2016-04-12T11:20:00Z">
        <w:r w:rsidR="00C80911">
          <w:t xml:space="preserve">following </w:t>
        </w:r>
      </w:ins>
      <w:r>
        <w:t>infusions. On day 17, all animals were given a dummy infusion immediately prior to entering the test chamber. Prior to the session</w:t>
      </w:r>
      <w:del w:id="151" w:author="Marios Panayi" w:date="2016-04-12T11:21:00Z">
        <w:r w:rsidDel="006B5413">
          <w:delText>s</w:delText>
        </w:r>
      </w:del>
      <w:r>
        <w:t xml:space="preserve">,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w:t>
      </w:r>
      <w:ins w:id="152" w:author="Marios Panayi" w:date="2016-04-12T11:21:00Z">
        <w:r w:rsidR="00AD4F59">
          <w:t xml:space="preserve">second </w:t>
        </w:r>
      </w:ins>
      <w:r>
        <w:t>consumption test identical to that on day 17.</w:t>
      </w:r>
    </w:p>
    <w:p w14:paraId="7DD33612" w14:textId="5867FD0E" w:rsidR="00A118A8" w:rsidRDefault="00A118A8" w:rsidP="000A2651">
      <w:pPr>
        <w:spacing w:line="276" w:lineRule="auto"/>
        <w:ind w:firstLine="720"/>
      </w:pPr>
      <w:r w:rsidRPr="00732B6C">
        <w:rPr>
          <w:i/>
        </w:rPr>
        <w:t xml:space="preserve">Experiment </w:t>
      </w:r>
      <w:r>
        <w:rPr>
          <w:i/>
        </w:rPr>
        <w:t xml:space="preserve">2 </w:t>
      </w:r>
      <w:r w:rsidR="000A2651">
        <w:rPr>
          <w:i/>
        </w:rPr>
        <w:t>acquisition days 1-9</w:t>
      </w:r>
      <w:r w:rsidRPr="00732B6C">
        <w:rPr>
          <w:i/>
        </w:rPr>
        <w:t>.</w:t>
      </w:r>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returned to free feeding and surgery was performed. Immediately following post-operative recovery all animals were returned to food</w:t>
      </w:r>
      <w:r w:rsidR="000A2651">
        <w:t xml:space="preserve"> restriction 2 days prior to further </w:t>
      </w:r>
      <w:r>
        <w:t>acquisition.</w:t>
      </w:r>
      <w:r w:rsidR="000A2651">
        <w:t xml:space="preserve"> Post-operative acquisition on days 7-9 </w:t>
      </w:r>
      <w:r>
        <w:t>were identical to pre-surgical Stage 1 acquisition, except that only a single 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r w:rsidRPr="00732B6C">
        <w:rPr>
          <w:i/>
        </w:rPr>
        <w:t xml:space="preserve">Experiment </w:t>
      </w:r>
      <w:r>
        <w:rPr>
          <w:i/>
        </w:rPr>
        <w:t xml:space="preserve">2 </w:t>
      </w:r>
      <w:r w:rsidRPr="00732B6C">
        <w:rPr>
          <w:i/>
        </w:rPr>
        <w:t>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r w:rsidRPr="00732B6C">
        <w:rPr>
          <w:i/>
        </w:rPr>
        <w:t xml:space="preserve">Experiment </w:t>
      </w:r>
      <w:r>
        <w:rPr>
          <w:i/>
        </w:rPr>
        <w:t>2</w:t>
      </w:r>
      <w:r w:rsidRPr="00732B6C">
        <w:rPr>
          <w:i/>
        </w:rPr>
        <w:t xml:space="preserve"> extinction test day 14.</w:t>
      </w:r>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r w:rsidRPr="00A118A8">
        <w:rPr>
          <w:i/>
        </w:rPr>
        <w:t xml:space="preserve">Experiment 2 Locomotor activity. </w:t>
      </w:r>
      <w:r>
        <w:t xml:space="preserve">At the end of training, animals were locomotor screened following an additional drug infusion (either saline or Muscimol) to evaluate whether drug infusions affected general activity levels between groups. </w:t>
      </w:r>
    </w:p>
    <w:p w14:paraId="46B5B0B9" w14:textId="77777777" w:rsidR="00CC597D" w:rsidRDefault="00CC597D" w:rsidP="00CC597D">
      <w:pPr>
        <w:spacing w:line="276" w:lineRule="auto"/>
        <w:ind w:firstLine="720"/>
      </w:pPr>
      <w:r>
        <w:t xml:space="preserve">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w:t>
      </w:r>
      <w:r>
        <w:lastRenderedPageBreak/>
        <w:t>tests, planned linear and quadratic orthogonal trend contrasts and their interactions between groups were analysed to assess differences in rates of responding.</w:t>
      </w:r>
    </w:p>
    <w:p w14:paraId="2122D607" w14:textId="25A0FBED" w:rsidR="00F40072" w:rsidRDefault="00F40072" w:rsidP="00F40072">
      <w:pPr>
        <w:spacing w:line="276" w:lineRule="auto"/>
      </w:pPr>
      <w:r>
        <w:tab/>
        <w:t xml:space="preserve">For convenience, cue Z was analysed separately in all stages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2C536332" w:rsidR="00287869" w:rsidRPr="00287869" w:rsidRDefault="00287869" w:rsidP="00287869">
      <w:pPr>
        <w:spacing w:line="276" w:lineRule="auto"/>
      </w:pPr>
      <w:r w:rsidRPr="00287869">
        <w:t xml:space="preserve">Cannulae placements are depicted in </w:t>
      </w:r>
      <w:r w:rsidRPr="008B0742">
        <w:rPr>
          <w:color w:val="FF0000"/>
        </w:rPr>
        <w:t xml:space="preserve">Figure </w:t>
      </w:r>
      <w:r w:rsidR="00203806">
        <w:rPr>
          <w:color w:val="FF0000"/>
        </w:rPr>
        <w:t>1B</w:t>
      </w:r>
      <w:r w:rsidRPr="008B0742">
        <w:rPr>
          <w:color w:val="FF0000"/>
        </w:rPr>
        <w:t xml:space="preserve">. </w:t>
      </w:r>
      <w:r w:rsidR="00203806">
        <w:t>Two</w:t>
      </w:r>
      <w:r w:rsidRPr="00287869">
        <w:t xml:space="preserve"> animals were excluded from further analysis due to misplaced cannulae. During training </w:t>
      </w:r>
      <w:r w:rsidR="00203806">
        <w:t>a further two</w:t>
      </w:r>
      <w:r w:rsidRPr="00287869">
        <w:t xml:space="preserve"> animals </w:t>
      </w:r>
      <w:del w:id="153" w:author="Marios Panayi" w:date="2016-04-18T13:57:00Z">
        <w:r w:rsidRPr="00287869" w:rsidDel="007F44E0">
          <w:delText xml:space="preserve">from </w:delText>
        </w:r>
      </w:del>
      <w:ins w:id="154" w:author="Marios Panayi" w:date="2016-04-18T13:57:00Z">
        <w:r w:rsidR="007F44E0">
          <w:t>assigned to</w:t>
        </w:r>
        <w:r w:rsidR="007F44E0" w:rsidRPr="00287869">
          <w:t xml:space="preserve"> </w:t>
        </w:r>
      </w:ins>
      <w:r w:rsidRPr="00287869">
        <w:t>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03EF6359" w14:textId="2BED6CB8"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PreCS period</w:t>
      </w:r>
      <w:r w:rsidRPr="00FF0402">
        <w:t xml:space="preserve"> did not significantly differ between groups during any of the testing phases</w:t>
      </w:r>
      <w:r>
        <w:t>,</w:t>
      </w:r>
      <w:r w:rsidRPr="00FF0402">
        <w:t xml:space="preserve"> and justified the analysis of CS-PreCS difference scores as measures of discriminative responding to the cues in </w:t>
      </w:r>
      <w:r w:rsidR="005C2B5F">
        <w:t>subsequent</w:t>
      </w:r>
      <w:r w:rsidRPr="00FF0402">
        <w:t xml:space="preserve"> analyses.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feature negative training, 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t>Stage 1</w:t>
      </w:r>
      <w:r w:rsidR="008E3FB5">
        <w:rPr>
          <w:i/>
        </w:rPr>
        <w:t>:</w:t>
      </w:r>
      <w:r w:rsidRPr="00FF0402">
        <w:rPr>
          <w:i/>
        </w:rPr>
        <w:t xml:space="preserve"> Acquisition (Days 1-4)</w:t>
      </w:r>
    </w:p>
    <w:p w14:paraId="7F848811" w14:textId="38B2A6F0" w:rsidR="008423AE" w:rsidRDefault="00F40072" w:rsidP="00FF0402">
      <w:pPr>
        <w:spacing w:line="276" w:lineRule="auto"/>
      </w:pPr>
      <w:r>
        <w:t>Prior to drug infusions, both groups acquired discriminative responding to cues A and B at similar rates</w:t>
      </w:r>
      <w:ins w:id="155" w:author="Marios Panayi" w:date="2016-04-18T13:58:00Z">
        <w:r w:rsidR="007F44E0">
          <w:t xml:space="preserve"> (data not shown)</w:t>
        </w:r>
      </w:ins>
      <w:r>
        <w:t>.</w:t>
      </w:r>
      <w:r w:rsidR="00FF0402">
        <w:t xml:space="preserve"> This impression was confirmed by a mixed ANOVA with main factors of Group </w:t>
      </w:r>
      <w:r w:rsidR="00A949F5">
        <w:t xml:space="preserve">(saline, muscimol), Cue (A, B) and Day (1-4). </w:t>
      </w:r>
      <w:r w:rsidR="00FF0402">
        <w:t>Acquisition of responding to cues A and B increased significantly (main effect of day F(3, 78) = 20.41,</w:t>
      </w:r>
      <w:r w:rsidR="00AA0EEE" w:rsidRPr="00AA0EEE">
        <w:rPr>
          <w:i/>
        </w:rPr>
        <w:t xml:space="preserve"> p </w:t>
      </w:r>
      <w:r w:rsidR="00FF0402">
        <w:t>&lt; .001; significant linear trend across Day F(1, 26) = 37.33,</w:t>
      </w:r>
      <w:r w:rsidR="00AA0EEE" w:rsidRPr="00AA0EEE">
        <w:rPr>
          <w:i/>
        </w:rPr>
        <w:t xml:space="preserve"> p </w:t>
      </w:r>
      <w:r w:rsidR="00FF0402">
        <w:t>&lt; .001) and did not differ between groups (all other effects F &lt; 1.5,</w:t>
      </w:r>
      <w:r w:rsidR="00AA0EEE" w:rsidRPr="00AA0EEE">
        <w:rPr>
          <w:i/>
        </w:rPr>
        <w:t xml:space="preserve"> p </w:t>
      </w:r>
      <w:r w:rsidR="00FF0402">
        <w:t xml:space="preserve">&gt;.23). </w:t>
      </w:r>
    </w:p>
    <w:p w14:paraId="2F954CAD" w14:textId="6AB25BF9" w:rsidR="00781823" w:rsidRDefault="00781823" w:rsidP="00FF0402">
      <w:pPr>
        <w:spacing w:line="276" w:lineRule="auto"/>
      </w:pPr>
      <w:r>
        <w:t>Similarly, responding to control cue Z</w:t>
      </w:r>
      <w:r w:rsidR="00973D4B">
        <w:t xml:space="preserve"> (</w:t>
      </w:r>
      <w:r w:rsidR="00973D4B" w:rsidRPr="00781823">
        <w:rPr>
          <w:color w:val="FF0000"/>
        </w:rPr>
        <w:t xml:space="preserve">Figure </w:t>
      </w:r>
      <w:r w:rsidR="00973D4B">
        <w:rPr>
          <w:color w:val="FF0000"/>
        </w:rPr>
        <w:t>2, stage 1</w:t>
      </w:r>
      <w:r w:rsidR="00973D4B">
        <w:t>)</w:t>
      </w:r>
      <w:r>
        <w:t xml:space="preserve"> did not differ between groups, nor did it increase across Day (main effect of Group, Day and Group x Day interaction, all (all </w:t>
      </w:r>
      <w:r w:rsidRPr="00FD31F1">
        <w:rPr>
          <w:i/>
        </w:rPr>
        <w:t>F</w:t>
      </w:r>
      <w:r>
        <w:t xml:space="preserve"> &lt; 1.6,</w:t>
      </w:r>
      <w:r w:rsidRPr="00AA0EEE">
        <w:rPr>
          <w:i/>
        </w:rPr>
        <w:t xml:space="preserve"> p </w:t>
      </w:r>
      <w:r>
        <w:t xml:space="preserve">&gt; .21). However, </w:t>
      </w:r>
      <w:r w:rsidR="00CE37C4">
        <w:t xml:space="preserve">overall </w:t>
      </w:r>
      <w:r>
        <w:t>discriminative responding to cue Z was significantly above PreCS levels (test of model</w:t>
      </w:r>
      <w:r w:rsidR="00CE37C4">
        <w:t xml:space="preserve"> intercept</w:t>
      </w:r>
      <w:r>
        <w:t xml:space="preserve">, </w:t>
      </w:r>
      <w:r w:rsidRPr="00FD31F1">
        <w:rPr>
          <w:i/>
        </w:rPr>
        <w:t>F</w:t>
      </w:r>
      <w:r>
        <w:t>(1, 26) = 24.17,</w:t>
      </w:r>
      <w:r w:rsidRPr="00AA0EEE">
        <w:rPr>
          <w:i/>
        </w:rPr>
        <w:t xml:space="preserve"> p </w:t>
      </w:r>
      <w:r>
        <w:t>&lt; .001). Therefore, at the end of stage 1, all animals had acquired discriminative responding to all cues, but responding was significantly lower to cue Z.</w:t>
      </w:r>
    </w:p>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020CF617" w14:textId="1421632B" w:rsidR="003477AB" w:rsidRDefault="00B702F1" w:rsidP="00B702F1">
      <w:pPr>
        <w:spacing w:line="276" w:lineRule="auto"/>
      </w:pPr>
      <w:r>
        <w:t xml:space="preserve">The saline group successfully acquired the feature negative A+/AX- discrimination by increasing responding to the rewarded cue (A+) and selectively inhibiting responding to the non-rewarded compound (AX-). </w:t>
      </w:r>
      <w:r w:rsidR="00980607">
        <w:t xml:space="preserve">Muscimol infusions into </w:t>
      </w:r>
      <w:r w:rsidR="005F3816">
        <w:t xml:space="preserve">OFC </w:t>
      </w:r>
      <w:r w:rsidR="00980607">
        <w:t>completely abolished the acquisition of this discrimination</w:t>
      </w:r>
      <w:r w:rsidR="00FF0402">
        <w:t xml:space="preserve"> </w:t>
      </w:r>
      <w:ins w:id="156" w:author="Marios Panayi" w:date="2016-04-18T13:58:00Z">
        <w:r w:rsidR="007F44E0">
          <w:t>and resulted in equivalently low levels of responding to</w:t>
        </w:r>
      </w:ins>
      <w:ins w:id="157" w:author="Marios Panayi" w:date="2016-04-18T13:59:00Z">
        <w:r w:rsidR="007F44E0">
          <w:t xml:space="preserve"> both</w:t>
        </w:r>
      </w:ins>
      <w:ins w:id="158" w:author="Marios Panayi" w:date="2016-04-18T13:58:00Z">
        <w:r w:rsidR="007F44E0">
          <w:t xml:space="preserve"> A+ and AX- </w:t>
        </w:r>
      </w:ins>
      <w:r w:rsidR="00FF0402">
        <w:t>(</w:t>
      </w:r>
      <w:r w:rsidR="00FF0402" w:rsidRPr="00A949F5">
        <w:rPr>
          <w:color w:val="FF0000"/>
        </w:rPr>
        <w:t>Figure 1</w:t>
      </w:r>
      <w:r w:rsidR="00F80159">
        <w:rPr>
          <w:color w:val="FF0000"/>
        </w:rPr>
        <w:t>C</w:t>
      </w:r>
      <w:r w:rsidR="00FF0402">
        <w:t>). This impression was confirmed by a Group x Cue (A+, AX-) x Day (6 days) mixed ANOVA. The analysis revealed a significant 3-way Group x Cue x Day interaction (</w:t>
      </w:r>
      <w:r w:rsidR="00FD31F1" w:rsidRPr="00FD31F1">
        <w:rPr>
          <w:i/>
        </w:rPr>
        <w:t>F</w:t>
      </w:r>
      <w:r w:rsidR="00FF0402">
        <w:t>(5, 130) = 2.89,</w:t>
      </w:r>
      <w:r w:rsidR="00AA0EEE" w:rsidRPr="00AA0EEE">
        <w:rPr>
          <w:i/>
        </w:rPr>
        <w:t xml:space="preserve"> p </w:t>
      </w:r>
      <w:r w:rsidR="00FF0402">
        <w:t xml:space="preserve">= .02; and a significant </w:t>
      </w:r>
      <w:r w:rsidR="00FF0402">
        <w:lastRenderedPageBreak/>
        <w:t xml:space="preserve">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 xml:space="preserve">ollow up Cue x Day ANOVAs were conducted </w:t>
      </w:r>
      <w:ins w:id="159" w:author="Marios Panayi" w:date="2016-04-18T14:00:00Z">
        <w:r w:rsidR="001A5560">
          <w:t xml:space="preserve">separately </w:t>
        </w:r>
      </w:ins>
      <w:r w:rsidR="00FF0402">
        <w:t>for each group</w:t>
      </w:r>
      <w:r w:rsidR="00FD31F1">
        <w:t xml:space="preserve"> </w:t>
      </w:r>
      <w:del w:id="160" w:author="Marios Panayi" w:date="2016-04-18T14:00:00Z">
        <w:r w:rsidR="00FD31F1" w:rsidDel="001A5560">
          <w:delText>separately</w:delText>
        </w:r>
        <w:r w:rsidR="00FF0402" w:rsidDel="001A5560">
          <w:delText xml:space="preserve"> </w:delText>
        </w:r>
      </w:del>
      <w:r w:rsidR="00FF0402">
        <w:t>to exp</w:t>
      </w:r>
      <w:ins w:id="161" w:author="Marios Panayi" w:date="2016-04-18T14:00:00Z">
        <w:r w:rsidR="005C760C">
          <w:t>lain</w:t>
        </w:r>
      </w:ins>
      <w:del w:id="162" w:author="Marios Panayi" w:date="2016-04-18T14:00:00Z">
        <w:r w:rsidR="00FF0402" w:rsidDel="005C760C">
          <w:delText>lore</w:delText>
        </w:r>
      </w:del>
      <w:r w:rsidR="00FF0402">
        <w:t xml:space="preserve"> this interaction. The muscimol group increased responding to the cues across days (main effect of Day, </w:t>
      </w:r>
      <w:r w:rsidR="00FD31F1" w:rsidRPr="00FD31F1">
        <w:rPr>
          <w:i/>
        </w:rPr>
        <w:t>F</w:t>
      </w:r>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.004) but did not</w:t>
      </w:r>
      <w:ins w:id="163" w:author="Marios Panayi" w:date="2016-04-18T14:00:00Z">
        <w:r w:rsidR="00E61144">
          <w:t xml:space="preserve"> reliably</w:t>
        </w:r>
      </w:ins>
      <w:r w:rsidR="00FF0402">
        <w:t xml:space="preserve">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r w:rsidR="00FD31F1" w:rsidRPr="00FD31F1">
        <w:rPr>
          <w:i/>
        </w:rPr>
        <w:t>F</w:t>
      </w:r>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r w:rsidR="00FD31F1" w:rsidRPr="00FD31F1">
        <w:rPr>
          <w:i/>
        </w:rPr>
        <w:t>F</w:t>
      </w:r>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w:t>
      </w:r>
      <w:r w:rsidR="005F3816">
        <w:t xml:space="preserve">OFC </w:t>
      </w:r>
      <w:r w:rsidR="00AE6FE3">
        <w:t>infusions of muscimol.</w:t>
      </w:r>
      <w:r w:rsidR="00B90DFC">
        <w:t xml:space="preserve"> While this suggests that </w:t>
      </w:r>
      <w:r w:rsidR="005F3816">
        <w:t xml:space="preserve">OFC </w:t>
      </w:r>
      <w:r w:rsidR="00B90DFC">
        <w:t xml:space="preserve">function is necessary for selective inhibitory control of behaviour, it is unclear whether learning about the conditioned </w:t>
      </w:r>
      <w:r w:rsidR="005862FF">
        <w:t xml:space="preserve">inhibitor X was also </w:t>
      </w:r>
      <w:del w:id="164" w:author="Marios Panayi" w:date="2016-04-18T14:01:00Z">
        <w:r w:rsidR="005862FF" w:rsidDel="00AC6011">
          <w:delText>inhibited</w:delText>
        </w:r>
      </w:del>
      <w:ins w:id="165" w:author="Marios Panayi" w:date="2016-04-18T14:01:00Z">
        <w:r w:rsidR="00AC6011">
          <w:t>impaired</w:t>
        </w:r>
      </w:ins>
      <w:r w:rsidR="005862FF">
        <w:t>.</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464977EB" w14:textId="6672A1BC" w:rsidR="00FF0402" w:rsidRDefault="00801B9E" w:rsidP="003477AB">
      <w:pPr>
        <w:spacing w:line="276" w:lineRule="auto"/>
      </w:pPr>
      <w:del w:id="166" w:author="Marios Panayi" w:date="2016-04-18T14:01:00Z">
        <w:r w:rsidDel="00AC6011">
          <w:delText>Overall levels of responding</w:delText>
        </w:r>
        <w:r w:rsidR="004C2575" w:rsidDel="00AC6011">
          <w:delText xml:space="preserve"> in stage 2</w:delText>
        </w:r>
        <w:r w:rsidDel="00AC6011">
          <w:delText xml:space="preserve"> were</w:delText>
        </w:r>
        <w:r w:rsidR="003477AB" w:rsidDel="00AC6011">
          <w:delText xml:space="preserve"> suppressed following intra-</w:delText>
        </w:r>
        <w:r w:rsidR="005F3816" w:rsidDel="00AC6011">
          <w:delText xml:space="preserve">OFC </w:delText>
        </w:r>
        <w:r w:rsidR="003477AB" w:rsidDel="00AC6011">
          <w:delText xml:space="preserve">infusions of muscimol. </w:delText>
        </w:r>
      </w:del>
      <w:r w:rsidR="004C2575">
        <w:t>In stage 3, t</w:t>
      </w:r>
      <w:r w:rsidR="003477AB">
        <w:t>h</w:t>
      </w:r>
      <w:ins w:id="167" w:author="Marios Panayi" w:date="2016-04-18T14:01:00Z">
        <w:r w:rsidR="00AC6011">
          <w:t>e</w:t>
        </w:r>
      </w:ins>
      <w:del w:id="168" w:author="Marios Panayi" w:date="2016-04-18T14:01:00Z">
        <w:r w:rsidR="003477AB" w:rsidDel="00AC6011">
          <w:delText>is</w:delText>
        </w:r>
      </w:del>
      <w:r w:rsidR="003477AB">
        <w:t xml:space="preserve"> overall </w:t>
      </w:r>
      <w:r w:rsidR="000F7F7A">
        <w:t>suppression of</w:t>
      </w:r>
      <w:r w:rsidR="003477AB">
        <w:t xml:space="preserve"> responding</w:t>
      </w:r>
      <w:ins w:id="169" w:author="Marios Panayi" w:date="2016-04-18T14:01:00Z">
        <w:r w:rsidR="00AC6011">
          <w:t xml:space="preserve"> observed in stage 2</w:t>
        </w:r>
      </w:ins>
      <w:r w:rsidR="003477AB">
        <w:t xml:space="preserve"> persisted temporarily during re</w:t>
      </w:r>
      <w:r w:rsidR="00AB656A">
        <w:t>training</w:t>
      </w:r>
      <w:r w:rsidR="003477AB">
        <w:t xml:space="preserve"> to cue B </w:t>
      </w:r>
      <w:r w:rsidR="005805C6">
        <w:t xml:space="preserve">drug-free </w:t>
      </w:r>
      <w:r w:rsidR="003477AB">
        <w:t>(</w:t>
      </w:r>
      <w:r w:rsidRPr="005C6B21">
        <w:rPr>
          <w:color w:val="FF0000"/>
        </w:rPr>
        <w:t>Figure 1D</w:t>
      </w:r>
      <w:r w:rsidR="003477AB">
        <w:t>).</w:t>
      </w:r>
      <w:r w:rsidR="0036051A">
        <w:t xml:space="preserve"> This was confirmed by</w:t>
      </w:r>
      <w:r w:rsidR="00FF0402">
        <w:t xml:space="preserve"> a Group x Day (11, 12) mixed ANOVA which revealed that responding to cues increased across days (main effect of Day, </w:t>
      </w:r>
      <w:r w:rsidR="00FD31F1" w:rsidRPr="00FD31F1">
        <w:rPr>
          <w:i/>
        </w:rPr>
        <w:t>F</w:t>
      </w:r>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r w:rsidR="00FD31F1" w:rsidRPr="00FD31F1">
        <w:rPr>
          <w:i/>
        </w:rPr>
        <w:t>F</w:t>
      </w:r>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r w:rsidR="0097037F">
        <w:t xml:space="preserve"> It is possible that this effect is </w:t>
      </w:r>
      <w:del w:id="170" w:author="Marios Panayi" w:date="2016-04-18T14:01:00Z">
        <w:r w:rsidR="0097037F" w:rsidDel="00AC6011">
          <w:delText xml:space="preserve">simply </w:delText>
        </w:r>
      </w:del>
      <w:r w:rsidR="0097037F">
        <w:t xml:space="preserve">due to the disruption of motivation for the reward or an overall suppression of motor function, however these possibilities </w:t>
      </w:r>
      <w:del w:id="171" w:author="Marios Panayi" w:date="2016-04-18T14:02:00Z">
        <w:r w:rsidR="0097037F" w:rsidDel="00AC6011">
          <w:delText xml:space="preserve">are </w:delText>
        </w:r>
      </w:del>
      <w:ins w:id="172" w:author="Marios Panayi" w:date="2016-04-18T14:02:00Z">
        <w:r w:rsidR="00AC6011">
          <w:t xml:space="preserve">were </w:t>
        </w:r>
      </w:ins>
      <w:r w:rsidR="0097037F">
        <w:t>ruled out by the results of the consumption test administered at the end of testing</w:t>
      </w:r>
      <w:ins w:id="173" w:author="Marios Panayi" w:date="2016-04-18T14:02:00Z">
        <w:r w:rsidR="00AC6011">
          <w:t xml:space="preserve"> (reported below)</w:t>
        </w:r>
      </w:ins>
      <w:r w:rsidR="0097037F">
        <w:t>.</w:t>
      </w:r>
    </w:p>
    <w:p w14:paraId="0B8A489F" w14:textId="403FD82C" w:rsidR="003477AB" w:rsidRPr="00E6609F" w:rsidRDefault="003E01B0" w:rsidP="00FF0402">
      <w:pPr>
        <w:spacing w:line="276" w:lineRule="auto"/>
        <w:rPr>
          <w:i/>
        </w:rPr>
      </w:pPr>
      <w:ins w:id="174" w:author="Marios Panayi" w:date="2016-04-18T14:02:00Z">
        <w:r>
          <w:rPr>
            <w:i/>
          </w:rPr>
          <w:t>Summation and retardation test</w:t>
        </w:r>
      </w:ins>
      <w:ins w:id="175" w:author="Marios Panayi" w:date="2016-04-18T14:03:00Z">
        <w:r>
          <w:rPr>
            <w:i/>
          </w:rPr>
          <w:t>:</w:t>
        </w:r>
      </w:ins>
      <w:ins w:id="176" w:author="Marios Panayi" w:date="2016-04-18T14:02:00Z">
        <w:r>
          <w:rPr>
            <w:i/>
          </w:rPr>
          <w:t xml:space="preserve"> </w:t>
        </w:r>
      </w:ins>
      <w:r w:rsidR="005F3816">
        <w:rPr>
          <w:i/>
        </w:rPr>
        <w:t xml:space="preserve">OFC </w:t>
      </w:r>
      <w:r w:rsidR="003477AB" w:rsidRPr="00E6609F">
        <w:rPr>
          <w:i/>
        </w:rPr>
        <w:t xml:space="preserve">inactivation during training does not prevent the acquisition of conditioned inhibition </w:t>
      </w:r>
      <w:ins w:id="177" w:author="Marios Panayi" w:date="2016-04-18T14:03:00Z">
        <w:r>
          <w:rPr>
            <w:i/>
          </w:rPr>
          <w:t>(days 13-16)</w:t>
        </w:r>
      </w:ins>
    </w:p>
    <w:p w14:paraId="5310A280" w14:textId="4317B4AD" w:rsidR="000A1578" w:rsidRDefault="00F2122B" w:rsidP="00FF0402">
      <w:pPr>
        <w:spacing w:line="276" w:lineRule="auto"/>
      </w:pPr>
      <w:r>
        <w:t xml:space="preserve">While </w:t>
      </w:r>
      <w:r w:rsidR="005F3816">
        <w:t xml:space="preserve">OFC </w:t>
      </w:r>
      <w:r>
        <w:t xml:space="preserve">inactivation successfully </w:t>
      </w:r>
      <w:r w:rsidR="00B04D4A">
        <w:t>abolished the expression of selective conditioned inhibition in the feature negative discrimination</w:t>
      </w:r>
      <w:r w:rsidR="00D5791D">
        <w:t xml:space="preserve"> (stage 2)</w:t>
      </w:r>
      <w:r w:rsidR="00B04D4A">
        <w:t xml:space="preserve">, it is not clear whether this indicates a failure of acquisition of conditioned inhibition or </w:t>
      </w:r>
      <w:r w:rsidR="00E6609F">
        <w:t>just</w:t>
      </w:r>
      <w:r w:rsidR="00B04D4A">
        <w:t xml:space="preserve"> impaired behavioural expression.</w:t>
      </w:r>
      <w:r w:rsidR="002F3E8C">
        <w:t xml:space="preserve"> To address this question</w:t>
      </w:r>
      <w:ins w:id="178" w:author="Marios Panayi" w:date="2016-04-18T14:04:00Z">
        <w:r w:rsidR="00F10897">
          <w:t xml:space="preserve"> directly</w:t>
        </w:r>
      </w:ins>
      <w:r w:rsidR="002F3E8C">
        <w:t>,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w:t>
      </w:r>
      <w:r w:rsidR="00D5791D">
        <w:t>drug-free</w:t>
      </w:r>
      <w:r w:rsidR="006B4F30">
        <w:t xml:space="preserve"> to allow for any latent learning to be expressed</w:t>
      </w:r>
      <w:r w:rsidR="002F3E8C">
        <w:t xml:space="preserve">. </w:t>
      </w:r>
    </w:p>
    <w:p w14:paraId="4036DED1" w14:textId="2E9FB79B" w:rsidR="00A05936" w:rsidRDefault="00FF0402" w:rsidP="00FF0402">
      <w:pPr>
        <w:spacing w:line="276" w:lineRule="auto"/>
      </w:pPr>
      <w:r>
        <w:t>The results of the summation test (</w:t>
      </w:r>
      <w:r w:rsidR="00FD31F1" w:rsidRPr="00CA394F">
        <w:rPr>
          <w:i/>
          <w:color w:val="FF0000"/>
        </w:rPr>
        <w:t>F</w:t>
      </w:r>
      <w:r w:rsidRPr="00CA394F">
        <w:rPr>
          <w:color w:val="FF0000"/>
        </w:rPr>
        <w:t>igure 1</w:t>
      </w:r>
      <w:r w:rsidR="005E377E">
        <w:rPr>
          <w:color w:val="FF0000"/>
        </w:rPr>
        <w:t>E</w:t>
      </w:r>
      <w:r>
        <w:t xml:space="preserve">) </w:t>
      </w:r>
      <w:del w:id="179" w:author="Marios Panayi" w:date="2016-04-18T14:04:00Z">
        <w:r w:rsidDel="00DF5198">
          <w:delText>sug</w:delText>
        </w:r>
        <w:r w:rsidR="005E377E" w:rsidDel="00DF5198">
          <w:delText xml:space="preserve">gested </w:delText>
        </w:r>
      </w:del>
      <w:ins w:id="180" w:author="Marios Panayi" w:date="2016-04-18T14:04:00Z">
        <w:r w:rsidR="00DF5198">
          <w:t xml:space="preserve">revealed </w:t>
        </w:r>
      </w:ins>
      <w:r w:rsidR="005E377E">
        <w:t>that both groups respond</w:t>
      </w:r>
      <w:r>
        <w:t xml:space="preserve"> less to </w:t>
      </w:r>
      <w:r w:rsidR="00CA394F">
        <w:t xml:space="preserve">the compound </w:t>
      </w:r>
      <w:r>
        <w:t xml:space="preserve">BX- than B- which suggests that cue X </w:t>
      </w:r>
      <w:r w:rsidR="00C46C74">
        <w:t>successfully acquired inhibitory properties during the feature negative training</w:t>
      </w:r>
      <w:ins w:id="181" w:author="Marios Panayi" w:date="2016-04-18T14:04:00Z">
        <w:r w:rsidR="00E4602C">
          <w:t xml:space="preserve"> (stage 2)</w:t>
        </w:r>
      </w:ins>
      <w:r>
        <w:t>. This observation was confirmed by a Group x Cue (B-, BX-) mixed ANOVA. Specifically, there was a significant main effect of Cue (</w:t>
      </w:r>
      <w:r w:rsidR="00FD31F1" w:rsidRPr="00FD31F1">
        <w:rPr>
          <w:i/>
        </w:rPr>
        <w:t>F</w:t>
      </w:r>
      <w:r>
        <w:t>(1, 26) = 7.60,</w:t>
      </w:r>
      <w:r w:rsidR="00AA0EEE" w:rsidRPr="00AA0EEE">
        <w:rPr>
          <w:i/>
        </w:rPr>
        <w:t xml:space="preserve"> p </w:t>
      </w:r>
      <w:r>
        <w:t>= .01). While the magnitude of the Cue effect may appear weaker in the muscimol group than the saline group</w:t>
      </w:r>
      <w:ins w:id="182" w:author="Marios Panayi" w:date="2016-04-18T14:05:00Z">
        <w:r w:rsidR="002D032B">
          <w:t xml:space="preserve"> (visual inspection of figure 1E)</w:t>
        </w:r>
      </w:ins>
      <w:r>
        <w:t xml:space="preserve">, this observation was not supported statistically (no main effect of Group </w:t>
      </w:r>
      <w:r w:rsidR="00FD31F1" w:rsidRPr="00FD31F1">
        <w:rPr>
          <w:i/>
        </w:rPr>
        <w:t>F</w:t>
      </w:r>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w:t>
      </w:r>
      <w:r w:rsidR="005F3816">
        <w:t xml:space="preserve">OFC </w:t>
      </w:r>
      <w:r w:rsidR="00C46C74">
        <w:t>infusions of muscimol did not disrupt</w:t>
      </w:r>
      <w:r>
        <w:t xml:space="preserve"> the acquisition of conditioned inhibition </w:t>
      </w:r>
      <w:r>
        <w:lastRenderedPageBreak/>
        <w:t xml:space="preserve">to cue X as assessed by a summation test. </w:t>
      </w:r>
      <w:r w:rsidR="00A05936">
        <w:t xml:space="preserve">However, </w:t>
      </w:r>
      <w:r w:rsidR="005E377E">
        <w:t xml:space="preserve">a reduction in responding to the BX compound </w:t>
      </w:r>
      <w:del w:id="183" w:author="Marios Panayi" w:date="2016-04-18T14:05:00Z">
        <w:r w:rsidR="005E377E" w:rsidDel="002D032B">
          <w:delText xml:space="preserve">may </w:delText>
        </w:r>
      </w:del>
      <w:ins w:id="184" w:author="Marios Panayi" w:date="2016-04-18T14:05:00Z">
        <w:r w:rsidR="002D032B">
          <w:t xml:space="preserve">could </w:t>
        </w:r>
      </w:ins>
      <w:r w:rsidR="005E377E">
        <w:t xml:space="preserve">also be </w:t>
      </w:r>
      <w:del w:id="185" w:author="Marios Panayi" w:date="2016-04-18T14:05:00Z">
        <w:r w:rsidR="005E377E" w:rsidDel="002D032B">
          <w:delText xml:space="preserve">due to </w:delText>
        </w:r>
      </w:del>
      <w:ins w:id="186" w:author="Marios Panayi" w:date="2016-04-18T14:05:00Z">
        <w:r w:rsidR="002D032B">
          <w:t xml:space="preserve">explained by </w:t>
        </w:r>
      </w:ins>
      <w:r w:rsidR="00A05936">
        <w:t xml:space="preserve">enhanced attention to cue X, generalisation </w:t>
      </w:r>
      <w:r w:rsidR="005E377E">
        <w:t>decrement</w:t>
      </w:r>
      <w:ins w:id="187" w:author="Marios Panayi" w:date="2016-04-18T14:05:00Z">
        <w:r w:rsidR="002D032B">
          <w:t>,</w:t>
        </w:r>
      </w:ins>
      <w:r w:rsidR="005E377E">
        <w:t xml:space="preserve"> or external inhibition</w:t>
      </w:r>
      <w:r w:rsidR="00A05936">
        <w:t xml:space="preserve">.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ins w:id="188" w:author="Marios Panayi" w:date="2016-04-18T14:06:00Z">
        <w:r w:rsidR="002D032B">
          <w:t>, which would predict an increase in the rate of learning.</w:t>
        </w:r>
      </w:ins>
      <w:del w:id="189" w:author="Marios Panayi" w:date="2016-04-18T14:06:00Z">
        <w:r w:rsidR="00AB76D2" w:rsidDel="002D032B">
          <w:delText>.</w:delText>
        </w:r>
      </w:del>
    </w:p>
    <w:p w14:paraId="140EDB5C" w14:textId="3C030A42"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igure 1</w:t>
      </w:r>
      <w:r w:rsidR="00431439">
        <w:rPr>
          <w:color w:val="FF0000"/>
        </w:rPr>
        <w:t>F</w:t>
      </w:r>
      <w:r w:rsidR="00FF0402" w:rsidRPr="00FD31F1">
        <w:rPr>
          <w:color w:val="FF0000"/>
        </w:rPr>
        <w:t xml:space="preserve">). </w:t>
      </w:r>
      <w:r w:rsidR="00FF0402">
        <w:t>A Group x Cue (X+, Y+) x Day (14, 15, 16) mixed ANOVA revealed a significant main effect of Cue (</w:t>
      </w:r>
      <w:r w:rsidR="00FD31F1" w:rsidRPr="00FD31F1">
        <w:rPr>
          <w:i/>
        </w:rPr>
        <w:t>F</w:t>
      </w:r>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 xml:space="preserve">Together, the results of the summation and retardation tests suggest that cue X has </w:t>
      </w:r>
      <w:r w:rsidR="00431439">
        <w:t xml:space="preserve">indeed </w:t>
      </w:r>
      <w:r>
        <w:t xml:space="preserve">acquired conditioned inhibition, even though </w:t>
      </w:r>
      <w:r w:rsidR="005F3816">
        <w:t xml:space="preserve">OFC </w:t>
      </w:r>
      <w:r>
        <w:t>inactivation abolished discriminative performance during the feature negative training in stage 2.</w:t>
      </w:r>
    </w:p>
    <w:p w14:paraId="19020D53" w14:textId="756FA905" w:rsidR="002C0F0A" w:rsidRPr="002C0F0A" w:rsidRDefault="00AE4728" w:rsidP="00FF0402">
      <w:pPr>
        <w:spacing w:line="276" w:lineRule="auto"/>
        <w:rPr>
          <w:i/>
        </w:rPr>
      </w:pPr>
      <w:ins w:id="190" w:author="Marios Panayi" w:date="2016-04-18T14:07:00Z">
        <w:r>
          <w:rPr>
            <w:i/>
          </w:rPr>
          <w:t xml:space="preserve">Control cue Z: </w:t>
        </w:r>
      </w:ins>
      <w:r w:rsidR="005F3816">
        <w:rPr>
          <w:i/>
        </w:rPr>
        <w:t xml:space="preserve">OFC </w:t>
      </w:r>
      <w:r w:rsidR="002C0F0A">
        <w:rPr>
          <w:i/>
        </w:rPr>
        <w:t>inactivation disrupts Pavlovian acquisition</w:t>
      </w:r>
      <w:del w:id="191" w:author="Marios Panayi" w:date="2016-04-18T14:07:00Z">
        <w:r w:rsidR="00431439" w:rsidDel="00AE4728">
          <w:rPr>
            <w:i/>
          </w:rPr>
          <w:delText xml:space="preserve"> to control cue Z</w:delText>
        </w:r>
      </w:del>
    </w:p>
    <w:p w14:paraId="7EC5E5C4" w14:textId="1B67D3A6" w:rsidR="00FF0402" w:rsidRDefault="004A6A74" w:rsidP="00FF0402">
      <w:pPr>
        <w:spacing w:line="276" w:lineRule="auto"/>
      </w:pPr>
      <w:r>
        <w:t xml:space="preserve">The </w:t>
      </w:r>
      <w:r w:rsidR="00BB2821">
        <w:t xml:space="preserve">adverse </w:t>
      </w:r>
      <w:r>
        <w:t>consequence</w:t>
      </w:r>
      <w:r w:rsidR="00881847">
        <w:t>s of disrupting OFC function are</w:t>
      </w:r>
      <w:r>
        <w:t xml:space="preserve">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w:t>
      </w:r>
      <w:r w:rsidR="00881847">
        <w:t>remain</w:t>
      </w:r>
      <w:r>
        <w:t xml:space="preserv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 xml:space="preserve">Therefore, it is surprising that </w:t>
      </w:r>
      <w:r w:rsidR="005F3816">
        <w:t xml:space="preserve">OFC </w:t>
      </w:r>
      <w:r w:rsidR="00781823">
        <w:t>inactivation during the feature negative discrimination also disrupted the acquisition of responding to control cue Z (</w:t>
      </w:r>
      <w:r w:rsidR="00781823" w:rsidRPr="00781823">
        <w:rPr>
          <w:color w:val="FF0000"/>
        </w:rPr>
        <w:t xml:space="preserve">Figure </w:t>
      </w:r>
      <w:r w:rsidR="005F25F7">
        <w:rPr>
          <w:color w:val="FF0000"/>
        </w:rPr>
        <w:t>2, S</w:t>
      </w:r>
      <w:r w:rsidR="00CB3C06">
        <w:rPr>
          <w:color w:val="FF0000"/>
        </w:rPr>
        <w:t>tage 2</w:t>
      </w:r>
      <w:r w:rsidR="00781823">
        <w:t xml:space="preserve">). </w:t>
      </w:r>
      <w:r w:rsidR="00FF0402">
        <w:t>This impression was confirmed by a significant main effect of Group (</w:t>
      </w:r>
      <w:r w:rsidR="00FD31F1" w:rsidRPr="00FD31F1">
        <w:rPr>
          <w:i/>
        </w:rPr>
        <w:t>F</w:t>
      </w:r>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(1, 26) = 6.27,</w:t>
      </w:r>
      <w:r w:rsidR="00AA0EEE" w:rsidRPr="00AA0EEE">
        <w:rPr>
          <w:i/>
        </w:rPr>
        <w:t xml:space="preserve"> p </w:t>
      </w:r>
      <w:r w:rsidR="00FF0402">
        <w:t>= .02). Follow up linear trend contrasts across Day revealed significant increases in responding in the saline group (</w:t>
      </w:r>
      <w:r w:rsidR="00FD31F1" w:rsidRPr="00FD31F1">
        <w:rPr>
          <w:i/>
        </w:rPr>
        <w:t>F</w:t>
      </w:r>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w:t>
      </w:r>
      <w:r w:rsidR="005F3816">
        <w:t xml:space="preserve">OFC </w:t>
      </w:r>
      <w:r w:rsidR="00135112">
        <w:t>in Pavlovian acquisition.</w:t>
      </w:r>
    </w:p>
    <w:p w14:paraId="090C8E63" w14:textId="76A41C00" w:rsidR="00210B86" w:rsidRDefault="00DF4CA6" w:rsidP="00FF0402">
      <w:pPr>
        <w:spacing w:line="276" w:lineRule="auto"/>
      </w:pPr>
      <w:r>
        <w:t>Suppressed</w:t>
      </w:r>
      <w:r w:rsidR="006D1133">
        <w:t xml:space="preserve"> responding to cue Z persisted in the muscimol group when trained drug-free</w:t>
      </w:r>
      <w:r w:rsidR="00AA6DAA">
        <w:t xml:space="preserve"> in subsequent sessions. </w:t>
      </w:r>
      <w:r w:rsidR="00FF0402">
        <w:t>Drug-free acquisition to cue Z (</w:t>
      </w:r>
      <w:r w:rsidR="00F920EE">
        <w:rPr>
          <w:color w:val="FF0000"/>
        </w:rPr>
        <w:t xml:space="preserve">Figure </w:t>
      </w:r>
      <w:r w:rsidR="00FF0402" w:rsidRPr="00135112">
        <w:rPr>
          <w:color w:val="FF0000"/>
        </w:rPr>
        <w:t>2</w:t>
      </w:r>
      <w:r w:rsidR="005F25F7">
        <w:rPr>
          <w:color w:val="FF0000"/>
        </w:rPr>
        <w:t>, S</w:t>
      </w:r>
      <w:r w:rsidR="00F920EE">
        <w:rPr>
          <w:color w:val="FF0000"/>
        </w:rPr>
        <w:t>tage 3</w:t>
      </w:r>
      <w:r w:rsidR="00FF0402">
        <w:t xml:space="preserve">) was assessed with a Group x Day (11, 12) mixed ANOVA which revealed that responding to cues increased across days (main effect of Day, </w:t>
      </w:r>
      <w:r w:rsidR="00FD31F1" w:rsidRPr="00FD31F1">
        <w:rPr>
          <w:i/>
        </w:rPr>
        <w:t>F</w:t>
      </w:r>
      <w:r w:rsidR="00FF0402">
        <w:t>(1, 26) = 4.24,</w:t>
      </w:r>
      <w:r w:rsidR="00AA0EEE" w:rsidRPr="00AA0EEE">
        <w:rPr>
          <w:i/>
        </w:rPr>
        <w:t xml:space="preserve"> p </w:t>
      </w:r>
      <w:r w:rsidR="00FF0402">
        <w:t xml:space="preserve">= .05). Furthermore, a significant main effect of Group </w:t>
      </w:r>
      <w:r w:rsidR="00FD31F1" w:rsidRPr="00FD31F1">
        <w:rPr>
          <w:i/>
        </w:rPr>
        <w:t>F</w:t>
      </w:r>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5F25F7">
        <w:rPr>
          <w:color w:val="FF0000"/>
        </w:rPr>
        <w:t xml:space="preserve">Figure </w:t>
      </w:r>
      <w:r w:rsidR="00FF0402" w:rsidRPr="00135112">
        <w:rPr>
          <w:color w:val="FF0000"/>
        </w:rPr>
        <w:t>2</w:t>
      </w:r>
      <w:r w:rsidR="005F25F7">
        <w:rPr>
          <w:color w:val="FF0000"/>
        </w:rPr>
        <w:t>, Extinction</w:t>
      </w:r>
      <w:r w:rsidR="00FF0402">
        <w:t>)</w:t>
      </w:r>
      <w:r w:rsidR="00210B86">
        <w:t>.</w:t>
      </w:r>
      <w:r w:rsidR="00FF0402">
        <w:t xml:space="preserve"> A Group x Day mixed ANOVA supported this interpretation with a significant main effect of Group (</w:t>
      </w:r>
      <w:r w:rsidR="00FD31F1" w:rsidRPr="00FD31F1">
        <w:rPr>
          <w:i/>
        </w:rPr>
        <w:t>F</w:t>
      </w:r>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5F25F7">
        <w:t xml:space="preserve">However, it is likely that this group difference in extinction is the result of the pre-existing differences in responding at the end of stage 3. </w:t>
      </w:r>
      <w:r w:rsidR="00E07F3D">
        <w:t xml:space="preserve">Overall, the pattern of data suggests that muscimol inactivation of </w:t>
      </w:r>
      <w:r w:rsidR="005F3816">
        <w:t xml:space="preserve">OFC </w:t>
      </w:r>
      <w:r w:rsidR="00E07F3D">
        <w:t>disrupt</w:t>
      </w:r>
      <w:r w:rsidR="00B11AD0">
        <w:t xml:space="preserve">s </w:t>
      </w:r>
      <w:ins w:id="192" w:author="Marios Panayi" w:date="2016-04-18T14:08:00Z">
        <w:r w:rsidR="00FE142E">
          <w:t>both learning and behaviour</w:t>
        </w:r>
        <w:r w:rsidR="00FE142E" w:rsidDel="00FE142E">
          <w:t xml:space="preserve"> </w:t>
        </w:r>
      </w:ins>
      <w:del w:id="193" w:author="Marios Panayi" w:date="2016-04-18T14:08:00Z">
        <w:r w:rsidR="00B11AD0" w:rsidDel="00FE142E">
          <w:delText xml:space="preserve">the acquisition </w:delText>
        </w:r>
      </w:del>
      <w:r w:rsidR="00B11AD0">
        <w:t xml:space="preserve">of simple Pavlovian cue-outcome </w:t>
      </w:r>
      <w:ins w:id="194" w:author="Marios Panayi" w:date="2016-04-18T14:08:00Z">
        <w:r w:rsidR="00FE142E">
          <w:t>associations</w:t>
        </w:r>
      </w:ins>
      <w:del w:id="195" w:author="Marios Panayi" w:date="2016-04-18T14:08:00Z">
        <w:r w:rsidR="00B11AD0" w:rsidDel="00FE142E">
          <w:delText>learning and behaviour</w:delText>
        </w:r>
      </w:del>
      <w:r w:rsidR="00B11AD0">
        <w:t xml:space="preserve">. </w:t>
      </w:r>
      <w:r w:rsidR="00E07F3D">
        <w:t xml:space="preserve"> </w:t>
      </w:r>
    </w:p>
    <w:p w14:paraId="41BF1AF2" w14:textId="21776C17" w:rsidR="00657D2A" w:rsidRPr="00BF4AA5" w:rsidRDefault="005F3816" w:rsidP="00FF0402">
      <w:pPr>
        <w:spacing w:line="276" w:lineRule="auto"/>
        <w:rPr>
          <w:i/>
        </w:rPr>
      </w:pPr>
      <w:r>
        <w:rPr>
          <w:i/>
        </w:rPr>
        <w:lastRenderedPageBreak/>
        <w:t xml:space="preserve">OFC </w:t>
      </w:r>
      <w:r w:rsidR="00657D2A" w:rsidRPr="00BF4AA5">
        <w:rPr>
          <w:i/>
        </w:rPr>
        <w:t>inactivation does not disrupt the motivation to consume food reward</w:t>
      </w:r>
    </w:p>
    <w:p w14:paraId="5B798B7B" w14:textId="0F6B5454" w:rsidR="00FF0402" w:rsidRDefault="00BF4AA5" w:rsidP="00FF0402">
      <w:pPr>
        <w:spacing w:line="276" w:lineRule="auto"/>
      </w:pPr>
      <w:r>
        <w:t xml:space="preserve">The significant suppression of responding </w:t>
      </w:r>
      <w:ins w:id="196" w:author="Marios Panayi" w:date="2016-04-18T14:09:00Z">
        <w:r w:rsidR="00BE4788">
          <w:t xml:space="preserve">to al cues </w:t>
        </w:r>
      </w:ins>
      <w:r>
        <w:t xml:space="preserve">following </w:t>
      </w:r>
      <w:r w:rsidR="005F3816">
        <w:t xml:space="preserve">OFC </w:t>
      </w:r>
      <w:r>
        <w:t>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662D2C">
        <w:t>Prior to the consumption test one muscimol and two saline group rats</w:t>
      </w:r>
      <w:r w:rsidR="00FF0402">
        <w:t xml:space="preserve"> lost their cannula assembly and were not eligible for testing (saline n = 11, muscimol n = 14). All animals consumed all pellets </w:t>
      </w:r>
      <w:del w:id="197" w:author="Marios Panayi" w:date="2016-04-18T14:09:00Z">
        <w:r w:rsidR="00FF0402" w:rsidDel="00A55CC1">
          <w:delText xml:space="preserve">delivered </w:delText>
        </w:r>
      </w:del>
      <w:r w:rsidR="00FF0402">
        <w:t>by the end of the session on both days, regardless of infusion group. Similarly, there was no evidence that muscimol infusion differentially affecte</w:t>
      </w:r>
      <w:r w:rsidR="00662D2C">
        <w:t>d magazine approach for reward</w:t>
      </w:r>
      <w:r w:rsidR="00FF0402">
        <w:t xml:space="preserve">. A Group x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r w:rsidR="00FD31F1" w:rsidRPr="00FD31F1">
        <w:rPr>
          <w:i/>
        </w:rPr>
        <w:t>F</w:t>
      </w:r>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w:t>
      </w:r>
      <w:r w:rsidR="00662D2C">
        <w:t>level of responding</w:t>
      </w:r>
      <w:r w:rsidR="00FF0402">
        <w:t xml:space="preserve">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57CF7E67" w14:textId="5CCF91AA" w:rsidR="00FE2A45" w:rsidRDefault="00FE2A45" w:rsidP="00FE2A45">
      <w:pPr>
        <w:spacing w:line="276" w:lineRule="auto"/>
        <w:rPr>
          <w:b/>
        </w:rPr>
      </w:pPr>
      <w:r w:rsidRPr="00FF0402">
        <w:rPr>
          <w:b/>
        </w:rPr>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1AB9267A" w:rsidR="00FE2A45" w:rsidRDefault="00FE2A45" w:rsidP="00FE2A45">
      <w:pPr>
        <w:spacing w:line="276" w:lineRule="auto"/>
      </w:pPr>
      <w:r>
        <w:t xml:space="preserve">Cannulae placements are depicted in </w:t>
      </w:r>
      <w:r w:rsidRPr="00F64C18">
        <w:rPr>
          <w:color w:val="FF0000"/>
        </w:rPr>
        <w:t xml:space="preserve">Figure </w:t>
      </w:r>
      <w:r w:rsidR="00662D2C">
        <w:rPr>
          <w:color w:val="FF0000"/>
        </w:rPr>
        <w:t>3B</w:t>
      </w:r>
      <w:r>
        <w:t>. All cannulae tips were located within LO or DLO. Final group numbers were saline (n = 12) and muscimol (n = 12).</w:t>
      </w:r>
    </w:p>
    <w:p w14:paraId="31E02A56" w14:textId="77777777" w:rsidR="00FE2A45" w:rsidRDefault="00FE2A45" w:rsidP="00FE2A45">
      <w:pPr>
        <w:spacing w:line="276" w:lineRule="auto"/>
      </w:pPr>
      <w:r>
        <w:t>Baseline responding</w:t>
      </w:r>
    </w:p>
    <w:p w14:paraId="7FC4E0E2" w14:textId="77777777" w:rsidR="00FE2A45" w:rsidRDefault="00FE2A45" w:rsidP="00FE2A45">
      <w:pPr>
        <w:spacing w:line="276" w:lineRule="auto"/>
      </w:pPr>
      <w:r>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40182A7D" w:rsidR="00FE2A45" w:rsidRPr="00421C59" w:rsidRDefault="00FE2A45" w:rsidP="00FE2A45">
      <w:pPr>
        <w:spacing w:line="276" w:lineRule="auto"/>
        <w:rPr>
          <w:i/>
          <w:rPrChange w:id="198" w:author="Marios Panayi" w:date="2016-04-18T14:09:00Z">
            <w:rPr/>
          </w:rPrChange>
        </w:rPr>
      </w:pPr>
      <w:r w:rsidRPr="00421C59">
        <w:rPr>
          <w:i/>
          <w:rPrChange w:id="199" w:author="Marios Panayi" w:date="2016-04-18T14:09:00Z">
            <w:rPr/>
          </w:rPrChange>
        </w:rPr>
        <w:t>Stage 1</w:t>
      </w:r>
      <w:ins w:id="200" w:author="Marios Panayi" w:date="2016-04-18T14:09:00Z">
        <w:r w:rsidR="00421C59">
          <w:rPr>
            <w:i/>
          </w:rPr>
          <w:t>:</w:t>
        </w:r>
      </w:ins>
      <w:r w:rsidRPr="00421C59">
        <w:rPr>
          <w:i/>
          <w:rPrChange w:id="201" w:author="Marios Panayi" w:date="2016-04-18T14:09:00Z">
            <w:rPr/>
          </w:rPrChange>
        </w:rPr>
        <w:t xml:space="preserve"> Acquisition (</w:t>
      </w:r>
      <w:ins w:id="202" w:author="Marios Panayi" w:date="2016-04-18T14:09:00Z">
        <w:r w:rsidR="00A55CC1" w:rsidRPr="00421C59">
          <w:rPr>
            <w:i/>
            <w:rPrChange w:id="203" w:author="Marios Panayi" w:date="2016-04-18T14:09:00Z">
              <w:rPr/>
            </w:rPrChange>
          </w:rPr>
          <w:t>d</w:t>
        </w:r>
      </w:ins>
      <w:del w:id="204" w:author="Marios Panayi" w:date="2016-04-18T14:09:00Z">
        <w:r w:rsidRPr="00421C59" w:rsidDel="00A55CC1">
          <w:rPr>
            <w:i/>
            <w:rPrChange w:id="205" w:author="Marios Panayi" w:date="2016-04-18T14:09:00Z">
              <w:rPr/>
            </w:rPrChange>
          </w:rPr>
          <w:delText>D</w:delText>
        </w:r>
      </w:del>
      <w:r w:rsidRPr="00421C59">
        <w:rPr>
          <w:i/>
          <w:rPrChange w:id="206" w:author="Marios Panayi" w:date="2016-04-18T14:09:00Z">
            <w:rPr/>
          </w:rPrChange>
        </w:rPr>
        <w:t>ays 1-9)</w:t>
      </w:r>
    </w:p>
    <w:p w14:paraId="38A5A380" w14:textId="7EE00656" w:rsidR="00FE2A45" w:rsidRDefault="00FE2A45" w:rsidP="00FE2A45">
      <w:pPr>
        <w:spacing w:line="276" w:lineRule="auto"/>
      </w:pPr>
      <w:r>
        <w:t>Acquisition of discriminative responding to cues A, B and C did not differ between (infusion) groups</w:t>
      </w:r>
      <w:r w:rsidR="00662D2C">
        <w:t xml:space="preserve"> across stage 1 of acquisition</w:t>
      </w:r>
      <w:r>
        <w:t>. A Group x Cue (A, B, C) x Day mixed ANOVA revealed a significant main effect of Day (</w:t>
      </w:r>
      <w:r w:rsidRPr="00FD31F1">
        <w:rPr>
          <w:i/>
        </w:rPr>
        <w:t>F</w:t>
      </w:r>
      <w:r>
        <w:t>(8, 176) = 26.07,</w:t>
      </w:r>
      <w:r w:rsidRPr="00AA0EEE">
        <w:rPr>
          <w:i/>
        </w:rPr>
        <w:t xml:space="preserve"> p </w:t>
      </w:r>
      <w:r>
        <w:t xml:space="preserve">&lt; .001) but no significant effects of Cue, Group or their interactions (all </w:t>
      </w:r>
      <w:r w:rsidRPr="00FD31F1">
        <w:rPr>
          <w:i/>
        </w:rPr>
        <w:t>F</w:t>
      </w:r>
      <w:r>
        <w:t xml:space="preserve"> &lt; 1,</w:t>
      </w:r>
      <w:r w:rsidRPr="00AA0EEE">
        <w:rPr>
          <w:i/>
        </w:rPr>
        <w:t xml:space="preserve"> p </w:t>
      </w:r>
      <w:r>
        <w:t xml:space="preserve">&gt; .65). Therefore, acquisition was successful to all cues and did not differ between groups.  </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16FD6208" w14:textId="0A6A39F8" w:rsidR="00FE2A45" w:rsidRDefault="00FE2A45" w:rsidP="00FE2A45">
      <w:pPr>
        <w:spacing w:line="276" w:lineRule="auto"/>
      </w:pPr>
      <w:r>
        <w:lastRenderedPageBreak/>
        <w:t xml:space="preserve">Extinction of cue C following infusions in stage 2 allowed for a replication of the findings of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51507B">
        <w:rPr>
          <w:noProof/>
        </w:rPr>
        <w:t>(Panayi &amp; Killcross, 2014)</w:t>
      </w:r>
      <w:r>
        <w:fldChar w:fldCharType="end"/>
      </w:r>
      <w:r>
        <w:t xml:space="preserve"> that </w:t>
      </w:r>
      <w:r w:rsidR="005F3816">
        <w:t xml:space="preserve">OFC </w:t>
      </w:r>
      <w:r>
        <w:t xml:space="preserve">inactivation disrupts between- but not within- session extinction. Extinction to cue A in compound with cue X was designed to test whether </w:t>
      </w:r>
      <w:r w:rsidR="005F3816">
        <w:t xml:space="preserve">OFC </w:t>
      </w:r>
      <w:r>
        <w:t xml:space="preserve">inactivation impairs Pavlovian extinction by disrupting the formation of conditioned inhibition that may form during extinction </w:t>
      </w:r>
      <w:r>
        <w:fldChar w:fldCharType="begin" w:fldLock="1"/>
      </w:r>
      <w: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fldChar w:fldCharType="separate"/>
      </w:r>
      <w:r w:rsidRPr="006A40AF">
        <w:rPr>
          <w:noProof/>
        </w:rPr>
        <w:t>(Delamater, 2004; Rescorla, 1969)</w:t>
      </w:r>
      <w:r>
        <w:fldChar w:fldCharType="end"/>
      </w:r>
      <w:r>
        <w:t>. Overall, the rate of extinction differed between drug infusion groups (</w:t>
      </w:r>
      <w:r w:rsidRPr="00154EE0">
        <w:rPr>
          <w:i/>
          <w:color w:val="FF0000"/>
        </w:rPr>
        <w:t>F</w:t>
      </w:r>
      <w:r w:rsidR="00E33782">
        <w:rPr>
          <w:color w:val="FF0000"/>
        </w:rPr>
        <w:t>igure 3C</w:t>
      </w:r>
      <w:r>
        <w:t xml:space="preserve">) such that behaviour in the muscimol group appeared to extinguish more rapidly within-session but not between-sessions compared to the saline group. A mixed Group x Cue (AX-, C-) x Day (4) x Block (3 blocks of 6 trials) ANOVA supported the observed pattern of results. </w:t>
      </w:r>
    </w:p>
    <w:p w14:paraId="11A6845B" w14:textId="628D04EE" w:rsidR="00FE2A45" w:rsidRDefault="00FE2A45" w:rsidP="00FE2A45">
      <w:pPr>
        <w:spacing w:line="276" w:lineRule="auto"/>
      </w:pPr>
      <w:r>
        <w:t xml:space="preserve">In </w:t>
      </w:r>
      <w:r w:rsidR="00E33782">
        <w:t>both groups</w:t>
      </w:r>
      <w:r>
        <w:t>, evidence of extinction between</w:t>
      </w:r>
      <w:r w:rsidR="00E33782">
        <w:t>-</w:t>
      </w:r>
      <w:r>
        <w:t xml:space="preserve"> and within-sessions was supported by significant main effects of Day (</w:t>
      </w:r>
      <w:r w:rsidRPr="00FD31F1">
        <w:rPr>
          <w:i/>
        </w:rPr>
        <w:t>F</w:t>
      </w:r>
      <w:r>
        <w:t>(3, 66) = 17.65,</w:t>
      </w:r>
      <w:r w:rsidRPr="00AA0EEE">
        <w:rPr>
          <w:i/>
        </w:rPr>
        <w:t xml:space="preserve"> p </w:t>
      </w:r>
      <w:r>
        <w:t>&lt; .001) and Block (</w:t>
      </w:r>
      <w:r w:rsidRPr="00FD31F1">
        <w:rPr>
          <w:i/>
        </w:rPr>
        <w:t>F</w:t>
      </w:r>
      <w:r>
        <w:t>(2, 44) = 24.40,</w:t>
      </w:r>
      <w:r w:rsidRPr="00AA0EEE">
        <w:rPr>
          <w:i/>
        </w:rPr>
        <w:t xml:space="preserve"> p </w:t>
      </w:r>
      <w:r>
        <w:t>&lt; .001) and a Day x Block interaction (</w:t>
      </w:r>
      <w:r w:rsidRPr="00FD31F1">
        <w:rPr>
          <w:i/>
        </w:rPr>
        <w:t>F</w:t>
      </w:r>
      <w:r>
        <w:t>(6, 132) = 2.52,</w:t>
      </w:r>
      <w:r w:rsidRPr="00AA0EEE">
        <w:rPr>
          <w:i/>
        </w:rPr>
        <w:t xml:space="preserve"> p </w:t>
      </w:r>
      <w:r>
        <w:t xml:space="preserve">= .02).  Overall responding to both cues did not differ (non-significant main effect of Cue </w:t>
      </w:r>
      <w:r w:rsidRPr="00FD31F1">
        <w:rPr>
          <w:i/>
        </w:rPr>
        <w:t>F</w:t>
      </w:r>
      <w:r>
        <w:t>(1, 22) = 1.69,</w:t>
      </w:r>
      <w:r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Pr="00FD31F1">
        <w:rPr>
          <w:i/>
        </w:rPr>
        <w:t>F</w:t>
      </w:r>
      <w:r>
        <w:t>(3, 66) = 0.83,</w:t>
      </w:r>
      <w:r w:rsidRPr="00AA0EEE">
        <w:rPr>
          <w:i/>
        </w:rPr>
        <w:t xml:space="preserve"> p </w:t>
      </w:r>
      <w:r>
        <w:t xml:space="preserve">= .48). Follow up analysis of cue differences revealed a significant Cue x Day linear trend interaction </w:t>
      </w:r>
      <w:r w:rsidRPr="00FD31F1">
        <w:rPr>
          <w:i/>
        </w:rPr>
        <w:t>F</w:t>
      </w:r>
      <w:r>
        <w:t>(1, 22) = 8.41,</w:t>
      </w:r>
      <w:r w:rsidRPr="00AA0EEE">
        <w:rPr>
          <w:i/>
        </w:rPr>
        <w:t xml:space="preserve"> p </w:t>
      </w:r>
      <w:r>
        <w:t>= .01, such that the magnitude of significant negative trend across days was greater for C- (</w:t>
      </w:r>
      <w:r w:rsidRPr="00FD31F1">
        <w:rPr>
          <w:i/>
        </w:rPr>
        <w:t>F</w:t>
      </w:r>
      <w:r>
        <w:t>(1, 22) = 33.17,</w:t>
      </w:r>
      <w:r w:rsidRPr="00AA0EEE">
        <w:rPr>
          <w:i/>
        </w:rPr>
        <w:t xml:space="preserve"> p </w:t>
      </w:r>
      <w:r>
        <w:t>&lt; .001) than AX- (</w:t>
      </w:r>
      <w:r w:rsidRPr="00FD31F1">
        <w:rPr>
          <w:i/>
        </w:rPr>
        <w:t>F</w:t>
      </w:r>
      <w:r>
        <w:t>(1, 22) = 7.77,</w:t>
      </w:r>
      <w:r w:rsidRPr="00AA0EEE">
        <w:rPr>
          <w:i/>
        </w:rPr>
        <w:t xml:space="preserve"> p </w:t>
      </w:r>
      <w:r>
        <w:t xml:space="preserve">= .01). Reduced responding to the compound AX- compared to C- is consistent with external inhibition or generalisation decrement accounts of the novel presence of cue X suppressing responding. </w:t>
      </w:r>
    </w:p>
    <w:p w14:paraId="3C305A6B" w14:textId="77777777" w:rsidR="00FE2A45" w:rsidRDefault="00FE2A45" w:rsidP="00FE2A45">
      <w:pPr>
        <w:spacing w:line="276" w:lineRule="auto"/>
      </w:pPr>
      <w:r>
        <w:t>While there was no overall effect of Group (</w:t>
      </w:r>
      <w:r w:rsidRPr="00FD31F1">
        <w:rPr>
          <w:i/>
        </w:rPr>
        <w:t>F</w:t>
      </w:r>
      <w:r>
        <w:t>(1, 22) = 0.63,</w:t>
      </w:r>
      <w:r w:rsidRPr="00AA0EEE">
        <w:rPr>
          <w:i/>
        </w:rPr>
        <w:t xml:space="preserve"> p </w:t>
      </w:r>
      <w:r>
        <w:t>= .44) there was a significant Group x Day (</w:t>
      </w:r>
      <w:r w:rsidRPr="00FD31F1">
        <w:rPr>
          <w:i/>
        </w:rPr>
        <w:t>F</w:t>
      </w:r>
      <w:r>
        <w:t>(3, 66) = 2.93,</w:t>
      </w:r>
      <w:r w:rsidRPr="00AA0EEE">
        <w:rPr>
          <w:i/>
        </w:rPr>
        <w:t xml:space="preserve"> p </w:t>
      </w:r>
      <w:r>
        <w:t>= .04) and a Group x Block interaction (</w:t>
      </w:r>
      <w:r w:rsidRPr="00FD31F1">
        <w:rPr>
          <w:i/>
        </w:rPr>
        <w:t>F</w:t>
      </w:r>
      <w:r>
        <w:t>(2, 44) = 16.35,</w:t>
      </w:r>
      <w:r w:rsidRPr="00AA0EEE">
        <w:rPr>
          <w:i/>
        </w:rPr>
        <w:t xml:space="preserve"> p </w:t>
      </w:r>
      <w:r>
        <w:t xml:space="preserve">&lt; .001; all other interactions with Group failed to reach significance, all </w:t>
      </w:r>
      <w:r w:rsidRPr="00FD31F1">
        <w:rPr>
          <w:i/>
        </w:rPr>
        <w:t>F</w:t>
      </w:r>
      <w:r>
        <w:t xml:space="preserve"> &lt; 2.30,</w:t>
      </w:r>
      <w:r w:rsidRPr="00AA0EEE">
        <w:rPr>
          <w:i/>
        </w:rPr>
        <w:t xml:space="preserve"> p </w:t>
      </w:r>
      <w:r>
        <w:t xml:space="preserve">&gt; .11). Follow up analysis of linear and quadratic Group x Day trend interactions failed to reach significance (linear </w:t>
      </w:r>
      <w:r w:rsidRPr="00FD31F1">
        <w:rPr>
          <w:i/>
        </w:rPr>
        <w:t>F</w:t>
      </w:r>
      <w:r>
        <w:t>(1, 22) = 3.44,</w:t>
      </w:r>
      <w:r w:rsidRPr="00AA0EEE">
        <w:rPr>
          <w:i/>
        </w:rPr>
        <w:t xml:space="preserve"> p </w:t>
      </w:r>
      <w:r>
        <w:t xml:space="preserve">= .08, quadratic </w:t>
      </w:r>
      <w:r w:rsidRPr="00FD31F1">
        <w:rPr>
          <w:i/>
        </w:rPr>
        <w:t>F</w:t>
      </w:r>
      <w:r>
        <w:t>(1, 22) = 3.05,</w:t>
      </w:r>
      <w:r w:rsidRPr="00AA0EEE">
        <w:rPr>
          <w:i/>
        </w:rPr>
        <w:t xml:space="preserve"> p </w:t>
      </w:r>
      <w:r>
        <w:t xml:space="preserve">= .10). This suggests that the impaired between-session extinction observed in the muscimol group only approached significance. Follow up analysis of linear and quadratic Group x Block trend interactions were significant (linear </w:t>
      </w:r>
      <w:r w:rsidRPr="00FD31F1">
        <w:rPr>
          <w:i/>
        </w:rPr>
        <w:t>F</w:t>
      </w:r>
      <w:r>
        <w:t>(1, 22) = 34.64,</w:t>
      </w:r>
      <w:r w:rsidRPr="00AA0EEE">
        <w:rPr>
          <w:i/>
        </w:rPr>
        <w:t xml:space="preserve"> p </w:t>
      </w:r>
      <w:r>
        <w:t xml:space="preserve">= .001; quadratic </w:t>
      </w:r>
      <w:r w:rsidRPr="00FD31F1">
        <w:rPr>
          <w:i/>
        </w:rPr>
        <w:t>F</w:t>
      </w:r>
      <w:r>
        <w:t>(1, 22) = 20.94,</w:t>
      </w:r>
      <w:r w:rsidRPr="00AA0EEE">
        <w:rPr>
          <w:i/>
        </w:rPr>
        <w:t xml:space="preserve"> p </w:t>
      </w:r>
      <w:r>
        <w:t xml:space="preserve">&lt; .001). Simple trend contrasts across Block revealed significant linear and quadratic trend for the muscimol group (linear </w:t>
      </w:r>
      <w:r w:rsidRPr="00FD31F1">
        <w:rPr>
          <w:i/>
        </w:rPr>
        <w:t>F</w:t>
      </w:r>
      <w:r>
        <w:t>(1, 11) = 14.69,</w:t>
      </w:r>
      <w:r w:rsidRPr="00AA0EEE">
        <w:rPr>
          <w:i/>
        </w:rPr>
        <w:t xml:space="preserve"> p </w:t>
      </w:r>
      <w:r>
        <w:t xml:space="preserve">= .003, quadratic </w:t>
      </w:r>
      <w:r w:rsidRPr="00FD31F1">
        <w:rPr>
          <w:i/>
        </w:rPr>
        <w:t>F</w:t>
      </w:r>
      <w:r>
        <w:t>(1, 11) = 5.08,</w:t>
      </w:r>
      <w:r w:rsidRPr="00AA0EEE">
        <w:rPr>
          <w:i/>
        </w:rPr>
        <w:t xml:space="preserve"> p </w:t>
      </w:r>
      <w:r>
        <w:t xml:space="preserve">= .046) but only significant linear trend in the saline group (linear </w:t>
      </w:r>
      <w:r w:rsidRPr="00FD31F1">
        <w:rPr>
          <w:i/>
        </w:rPr>
        <w:t>F</w:t>
      </w:r>
      <w:r>
        <w:t>(1, 11) = 21.73,</w:t>
      </w:r>
      <w:r w:rsidRPr="00AA0EEE">
        <w:rPr>
          <w:i/>
        </w:rPr>
        <w:t xml:space="preserve"> p </w:t>
      </w:r>
      <w:r>
        <w:t xml:space="preserve">= .001, quadratic </w:t>
      </w:r>
      <w:r w:rsidRPr="00FD31F1">
        <w:rPr>
          <w:i/>
        </w:rPr>
        <w:t>F</w:t>
      </w:r>
      <w:r>
        <w:t>(1, 11) = 01,</w:t>
      </w:r>
      <w:r w:rsidRPr="00AA0EEE">
        <w:rPr>
          <w:i/>
        </w:rPr>
        <w:t xml:space="preserve"> p </w:t>
      </w:r>
      <w:r>
        <w:t>=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any further reduction in responding.</w:t>
      </w:r>
    </w:p>
    <w:p w14:paraId="2609A007" w14:textId="535B1BA7" w:rsidR="00FE2A45" w:rsidRDefault="00E33782" w:rsidP="00FE2A45">
      <w:pPr>
        <w:spacing w:line="276" w:lineRule="auto"/>
      </w:pPr>
      <w:r>
        <w:t xml:space="preserve">To directly assess impairments the retention of extinction between-sessions </w:t>
      </w:r>
      <w:r w:rsidR="00FE2A45" w:rsidRPr="00E33782">
        <w:t>a Group x Cue x Day analysis was run on the first block of trials only</w:t>
      </w:r>
      <w:r>
        <w:t xml:space="preserve"> </w:t>
      </w:r>
      <w:r>
        <w:fldChar w:fldCharType="begin" w:fldLock="1"/>
      </w:r>
      <w:r w:rsidR="00EE3F47">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E33782">
        <w:rPr>
          <w:noProof/>
        </w:rPr>
        <w:t>(Panayi &amp; Killcross, 2014)</w:t>
      </w:r>
      <w:r>
        <w:fldChar w:fldCharType="end"/>
      </w:r>
      <w:r w:rsidR="00FE2A45" w:rsidRPr="00E33782">
        <w:t>. This analysis revealed a significant main effect of Day (</w:t>
      </w:r>
      <w:r w:rsidR="00FE2A45" w:rsidRPr="00E33782">
        <w:rPr>
          <w:i/>
        </w:rPr>
        <w:t>F</w:t>
      </w:r>
      <w:r w:rsidR="00FE2A45" w:rsidRPr="00E33782">
        <w:t>(3, 66) = 10.19,</w:t>
      </w:r>
      <w:r w:rsidR="00FE2A45" w:rsidRPr="00E33782">
        <w:rPr>
          <w:i/>
        </w:rPr>
        <w:t xml:space="preserve"> p </w:t>
      </w:r>
      <w:r w:rsidR="00FE2A45" w:rsidRPr="00E33782">
        <w:t>&lt; .001), a Cue x Day interaction Day (</w:t>
      </w:r>
      <w:r w:rsidR="00FE2A45" w:rsidRPr="00E33782">
        <w:rPr>
          <w:i/>
        </w:rPr>
        <w:t>F</w:t>
      </w:r>
      <w:r w:rsidR="00FE2A45" w:rsidRPr="00E33782">
        <w:t>(3, 66) = 2.88,</w:t>
      </w:r>
      <w:r w:rsidR="00FE2A45" w:rsidRPr="00E33782">
        <w:rPr>
          <w:i/>
        </w:rPr>
        <w:t xml:space="preserve"> p </w:t>
      </w:r>
      <w:r w:rsidR="00FE2A45" w:rsidRPr="00E33782">
        <w:t>= .04) and a significant main effect of Group (</w:t>
      </w:r>
      <w:r w:rsidR="00FE2A45" w:rsidRPr="00E33782">
        <w:rPr>
          <w:i/>
        </w:rPr>
        <w:t>F</w:t>
      </w:r>
      <w:r w:rsidR="00FE2A45" w:rsidRPr="00E33782">
        <w:t>(1, 22) = 4.46,</w:t>
      </w:r>
      <w:r w:rsidR="00FE2A45" w:rsidRPr="00E33782">
        <w:rPr>
          <w:i/>
        </w:rPr>
        <w:t xml:space="preserve"> p </w:t>
      </w:r>
      <w:r w:rsidR="00FE2A45" w:rsidRPr="00E33782">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4646E329" w14:textId="506D8467" w:rsidR="00E33782" w:rsidRPr="00E33782" w:rsidRDefault="00E33782" w:rsidP="00FE2A45">
      <w:pPr>
        <w:spacing w:line="276" w:lineRule="auto"/>
        <w:rPr>
          <w:i/>
        </w:rPr>
      </w:pPr>
      <w:r w:rsidRPr="00E33782">
        <w:rPr>
          <w:i/>
        </w:rPr>
        <w:t>Stage 3 Extinction test (Day 14)</w:t>
      </w:r>
    </w:p>
    <w:p w14:paraId="5A4CE842" w14:textId="04DCED74" w:rsidR="00FE2A45" w:rsidRDefault="00FE2A45" w:rsidP="00FE2A45">
      <w:pPr>
        <w:spacing w:line="276" w:lineRule="auto"/>
      </w:pPr>
      <w:r>
        <w:lastRenderedPageBreak/>
        <w:t>Drug free tests of A- and C- revealed that the muscimol group did not acquire extinction to both cues to the same extent as the saline group (</w:t>
      </w:r>
      <w:r w:rsidR="00EE3F47">
        <w:rPr>
          <w:color w:val="FF0000"/>
        </w:rPr>
        <w:t>Figure 3D)</w:t>
      </w:r>
      <w:r>
        <w:t xml:space="preserve">. Surprisingly,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r w:rsidRPr="00FD31F1">
        <w:rPr>
          <w:i/>
        </w:rPr>
        <w:t>F</w:t>
      </w:r>
      <w:r>
        <w:t>(1, 22) = 0.00,</w:t>
      </w:r>
      <w:r w:rsidRPr="00AA0EEE">
        <w:rPr>
          <w:i/>
        </w:rPr>
        <w:t xml:space="preserve"> p </w:t>
      </w:r>
      <w:r>
        <w:t>= 1.00). However, there was a significant effect of Block (</w:t>
      </w:r>
      <w:r w:rsidRPr="00FD31F1">
        <w:rPr>
          <w:i/>
        </w:rPr>
        <w:t>F</w:t>
      </w:r>
      <w:r>
        <w:t>(3, 66) = 3.45,</w:t>
      </w:r>
      <w:r w:rsidRPr="00AA0EEE">
        <w:rPr>
          <w:i/>
        </w:rPr>
        <w:t xml:space="preserve"> p </w:t>
      </w:r>
      <w:r>
        <w:t>= .02) suggesting within-session extinction behaviour at test and a significant main effect of Group (</w:t>
      </w:r>
      <w:r w:rsidRPr="00FD31F1">
        <w:rPr>
          <w:i/>
        </w:rPr>
        <w:t>F</w:t>
      </w:r>
      <w:r>
        <w:t>(1, 22) = 16.02,</w:t>
      </w:r>
      <w:r w:rsidRPr="00AA0EEE">
        <w:rPr>
          <w:i/>
        </w:rPr>
        <w:t xml:space="preserve"> p </w:t>
      </w:r>
      <w:r>
        <w:t xml:space="preserve">= .001) showing higher responding in the muscimol than the saline group (all other effects did not reach significance, all </w:t>
      </w:r>
      <w:r w:rsidRPr="00FD31F1">
        <w:rPr>
          <w:i/>
        </w:rPr>
        <w:t>F</w:t>
      </w:r>
      <w:r>
        <w:t xml:space="preserve"> &lt; 1.38,</w:t>
      </w:r>
      <w:r w:rsidRPr="00AA0EEE">
        <w:rPr>
          <w:i/>
        </w:rPr>
        <w:t xml:space="preserve"> p </w:t>
      </w:r>
      <w:r>
        <w:t>&gt; .</w:t>
      </w:r>
      <w:commentRangeStart w:id="207"/>
      <w:r>
        <w:t>26</w:t>
      </w:r>
      <w:commentRangeEnd w:id="207"/>
      <w:r>
        <w:rPr>
          <w:rStyle w:val="CommentReference"/>
        </w:rPr>
        <w:commentReference w:id="207"/>
      </w:r>
      <w:r>
        <w:t>).</w:t>
      </w:r>
      <w:r w:rsidR="00EE3F47">
        <w:t xml:space="preserve"> Impaired retention of extinction to cue C in the muscimol group when tested drug free successfully replicates the findings of </w:t>
      </w:r>
      <w:r w:rsidR="00EE3F47">
        <w:fldChar w:fldCharType="begin" w:fldLock="1"/>
      </w:r>
      <w:r w:rsidR="00BF4B3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E3F47">
        <w:fldChar w:fldCharType="separate"/>
      </w:r>
      <w:r w:rsidR="00EE3F47" w:rsidRPr="00EE3F47">
        <w:rPr>
          <w:noProof/>
        </w:rPr>
        <w:t>(Panayi &amp; Killcross, 2014)</w:t>
      </w:r>
      <w:r w:rsidR="00EE3F47">
        <w:fldChar w:fldCharType="end"/>
      </w:r>
      <w:r w:rsidR="00EE3F47">
        <w:t xml:space="preserve"> showing that </w:t>
      </w:r>
      <w:r w:rsidR="005F3816">
        <w:t xml:space="preserve">OFC </w:t>
      </w:r>
      <w:r w:rsidR="00EE3F47">
        <w:t xml:space="preserve">inactivation disrupts extinction learning. </w:t>
      </w:r>
    </w:p>
    <w:p w14:paraId="53772343" w14:textId="77777777" w:rsidR="00FE2A45" w:rsidRPr="00853201" w:rsidRDefault="00FE2A45" w:rsidP="00FE2A45">
      <w:pPr>
        <w:spacing w:line="276" w:lineRule="auto"/>
        <w:rPr>
          <w:i/>
        </w:rPr>
      </w:pPr>
      <w:r w:rsidRPr="00BF4B3C">
        <w:rPr>
          <w:i/>
        </w:rPr>
        <w:t>Stage 4 Summation test (Day 15)</w:t>
      </w:r>
    </w:p>
    <w:p w14:paraId="1C90A1C6" w14:textId="121DFA45" w:rsidR="00FE2A45" w:rsidRDefault="00FE2A45" w:rsidP="00FE2A45">
      <w:pPr>
        <w:spacing w:line="276" w:lineRule="auto"/>
      </w:pPr>
      <w:r>
        <w:t>Responding to compound BX was lower than to cue B alone in both groups at test (</w:t>
      </w:r>
      <w:r w:rsidRPr="00BF4B3C">
        <w:rPr>
          <w:color w:val="FF0000"/>
        </w:rPr>
        <w:t xml:space="preserve">Figure </w:t>
      </w:r>
      <w:r w:rsidR="00BF4B3C" w:rsidRPr="00BF4B3C">
        <w:rPr>
          <w:color w:val="FF0000"/>
        </w:rPr>
        <w:t>3E</w:t>
      </w:r>
      <w:r>
        <w:t>). A Group x Cue (B-, BX-) mixed ANOVA supported this with a significant main effect of Cue (</w:t>
      </w:r>
      <w:r w:rsidRPr="00FD31F1">
        <w:rPr>
          <w:i/>
        </w:rPr>
        <w:t>F</w:t>
      </w:r>
      <w:r>
        <w:t>(1, 22) = 4.67,</w:t>
      </w:r>
      <w:r w:rsidRPr="00AA0EEE">
        <w:rPr>
          <w:i/>
        </w:rPr>
        <w:t xml:space="preserve"> p </w:t>
      </w:r>
      <w:r>
        <w:t>= .04) but no significant effect of Group (</w:t>
      </w:r>
      <w:r w:rsidRPr="00FD31F1">
        <w:rPr>
          <w:i/>
        </w:rPr>
        <w:t>F</w:t>
      </w:r>
      <w:r>
        <w:t>(1, 22) &lt;.01,</w:t>
      </w:r>
      <w:r w:rsidRPr="00AA0EEE">
        <w:rPr>
          <w:i/>
        </w:rPr>
        <w:t xml:space="preserve"> p </w:t>
      </w:r>
      <w:r>
        <w:t>= .96)  or Group x Cue interaction (</w:t>
      </w:r>
      <w:r w:rsidRPr="00FD31F1">
        <w:rPr>
          <w:i/>
        </w:rPr>
        <w:t>F</w:t>
      </w:r>
      <w:r>
        <w:t>(1, 22) = 0.10,</w:t>
      </w:r>
      <w:r w:rsidRPr="00AA0EEE">
        <w:rPr>
          <w:i/>
        </w:rPr>
        <w:t xml:space="preserve"> p </w:t>
      </w:r>
      <w:r>
        <w:t>= .75). Therefore, the summation test provided evidence of conditioned inhibition to cue X in both groups.</w:t>
      </w:r>
    </w:p>
    <w:p w14:paraId="739AFA00" w14:textId="77777777" w:rsidR="00FE2A45" w:rsidRDefault="00FE2A45" w:rsidP="00FE2A45">
      <w:pPr>
        <w:spacing w:line="276" w:lineRule="auto"/>
      </w:pPr>
      <w:r w:rsidRPr="00BF4B3C">
        <w:t>Stage 5 Retardation test (Days 16-18)</w:t>
      </w:r>
    </w:p>
    <w:p w14:paraId="1B75C05F" w14:textId="6EB3862F" w:rsidR="00FE2A45" w:rsidRDefault="00FE2A45" w:rsidP="00FE2A45">
      <w:pPr>
        <w:spacing w:line="276" w:lineRule="auto"/>
      </w:pPr>
      <w:r>
        <w:t>Responding during the retardation test suggested that the rate of acquisition to cue Y was greater than cue X in the muscimol group but not the saline group (</w:t>
      </w:r>
      <w:r w:rsidR="00BF4B3C">
        <w:rPr>
          <w:color w:val="FF0000"/>
        </w:rPr>
        <w:t>Figure 3F</w:t>
      </w:r>
      <w:r>
        <w:t>). However, this observation was not fully supported statistically by a Group x Cue (X, Y) x Day mixed ANOVA which failed to reveal a significant Group x Cue x Day 3-way interaction (</w:t>
      </w:r>
      <w:r w:rsidRPr="00FD31F1">
        <w:rPr>
          <w:i/>
        </w:rPr>
        <w:t>F</w:t>
      </w:r>
      <w:r>
        <w:t>(2, 44) = 2.23,</w:t>
      </w:r>
      <w:r w:rsidRPr="00AA0EEE">
        <w:rPr>
          <w:i/>
        </w:rPr>
        <w:t xml:space="preserve"> p </w:t>
      </w:r>
      <w:r>
        <w:t xml:space="preserve">= .12; there was a significant main effect of Day </w:t>
      </w:r>
      <w:r w:rsidRPr="00FD31F1">
        <w:rPr>
          <w:i/>
        </w:rPr>
        <w:t>F</w:t>
      </w:r>
      <w:r>
        <w:t>(2, 44) = 10.87,</w:t>
      </w:r>
      <w:r w:rsidRPr="00AA0EEE">
        <w:rPr>
          <w:i/>
        </w:rPr>
        <w:t xml:space="preserve"> p </w:t>
      </w:r>
      <w:r>
        <w:t xml:space="preserve">&lt; .001, but all other effects failed to reach significance, all </w:t>
      </w:r>
      <w:r w:rsidRPr="00FD31F1">
        <w:rPr>
          <w:i/>
        </w:rPr>
        <w:t>F</w:t>
      </w:r>
      <w:r>
        <w:t xml:space="preserve"> &lt; 2.68,</w:t>
      </w:r>
      <w:r w:rsidRPr="00AA0EEE">
        <w:rPr>
          <w:i/>
        </w:rPr>
        <w:t xml:space="preserve"> p </w:t>
      </w:r>
      <w:r>
        <w:t>&gt; .12). Given the weak evidence for conditioned inhibition in this experimental design in the li</w:t>
      </w:r>
      <w:r w:rsidR="00BF4B3C">
        <w:t xml:space="preserve">terature </w:t>
      </w:r>
      <w:r w:rsidR="00BF4B3C">
        <w:fldChar w:fldCharType="begin" w:fldLock="1"/>
      </w:r>
      <w:r w:rsidR="00A05CCB">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F4B3C">
        <w:fldChar w:fldCharType="separate"/>
      </w:r>
      <w:r w:rsidR="00BF4B3C" w:rsidRPr="00BF4B3C">
        <w:rPr>
          <w:noProof/>
        </w:rPr>
        <w:t>(Rescorla, 1979)</w:t>
      </w:r>
      <w:r w:rsidR="00BF4B3C">
        <w:fldChar w:fldCharType="end"/>
      </w:r>
      <w:r>
        <w:t>, planned orthogonal linear and quadratic Group x Cue x Day trend contrasts were tested. This planned analysis revealed a significant quadratic (</w:t>
      </w:r>
      <w:r w:rsidRPr="00FD31F1">
        <w:rPr>
          <w:i/>
        </w:rPr>
        <w:t>F</w:t>
      </w:r>
      <w:r>
        <w:t>(1, 22) = 5.42,</w:t>
      </w:r>
      <w:r w:rsidRPr="00AA0EEE">
        <w:rPr>
          <w:i/>
        </w:rPr>
        <w:t xml:space="preserve"> p </w:t>
      </w:r>
      <w:r>
        <w:t>= .03) but not linear (</w:t>
      </w:r>
      <w:r w:rsidRPr="00FD31F1">
        <w:rPr>
          <w:i/>
        </w:rPr>
        <w:t>F</w:t>
      </w:r>
      <w:r>
        <w:t>(1, 22) = 0.68,</w:t>
      </w:r>
      <w:r w:rsidRPr="00AA0EEE">
        <w:rPr>
          <w:i/>
        </w:rPr>
        <w:t xml:space="preserve"> p </w:t>
      </w:r>
      <w:r>
        <w:t>= .42) 3-way interaction. Follow up Cue x Day quadratic trend was found to be significant in the muscimol group (</w:t>
      </w:r>
      <w:r w:rsidRPr="00FD31F1">
        <w:rPr>
          <w:i/>
        </w:rPr>
        <w:t>F</w:t>
      </w:r>
      <w:r>
        <w:t>(1, 11) = 7.53,</w:t>
      </w:r>
      <w:r w:rsidRPr="00AA0EEE">
        <w:rPr>
          <w:i/>
        </w:rPr>
        <w:t xml:space="preserve"> p </w:t>
      </w:r>
      <w:r>
        <w:t>= .02) but not the saline group (</w:t>
      </w:r>
      <w:r w:rsidRPr="00FD31F1">
        <w:rPr>
          <w:i/>
        </w:rPr>
        <w:t>F</w:t>
      </w:r>
      <w:r>
        <w:t>(1, 11) = 0.14,</w:t>
      </w:r>
      <w:r w:rsidRPr="00AA0EEE">
        <w:rPr>
          <w:i/>
        </w:rPr>
        <w:t xml:space="preserve"> p </w:t>
      </w:r>
      <w:r>
        <w:t xml:space="preserve">= .71). This suggested that the rate of increase during acquisition was greater for cue Y than cue X in the muscimol but not the saline </w:t>
      </w:r>
      <w:commentRangeStart w:id="208"/>
      <w:r>
        <w:t>group</w:t>
      </w:r>
      <w:commentRangeEnd w:id="208"/>
      <w:r>
        <w:rPr>
          <w:rStyle w:val="CommentReference"/>
        </w:rPr>
        <w:commentReference w:id="208"/>
      </w:r>
      <w:r>
        <w:t>.</w:t>
      </w:r>
    </w:p>
    <w:p w14:paraId="0F61C56C" w14:textId="0910D1B6" w:rsidR="00FE2A45" w:rsidRDefault="00BF4B3C" w:rsidP="00FE2A45">
      <w:pPr>
        <w:spacing w:line="276" w:lineRule="auto"/>
      </w:pPr>
      <w:r>
        <w:t>Control cue Z</w:t>
      </w:r>
    </w:p>
    <w:p w14:paraId="34DF6999" w14:textId="72A6E15D" w:rsidR="00FE2A45" w:rsidRDefault="00FE2A45" w:rsidP="00FE2A45">
      <w:pPr>
        <w:spacing w:line="276" w:lineRule="auto"/>
      </w:pPr>
      <w:r>
        <w:tab/>
        <w:t>Responding to control cue Z did not diffe</w:t>
      </w:r>
      <w:r w:rsidR="00BF4B3C">
        <w:t>r throughout training (data not shown</w:t>
      </w:r>
      <w:r>
        <w:t>). For completeness, responding during acquisition to cue Z did not differ between groups in stage 1. A mixed Group x Day(1-9) ANOVA supported this observation revealing only a main effect of day (</w:t>
      </w:r>
      <w:r w:rsidRPr="00FD31F1">
        <w:rPr>
          <w:i/>
        </w:rPr>
        <w:t>F</w:t>
      </w:r>
      <w:r>
        <w:t>(8, 176) = 8.80,</w:t>
      </w:r>
      <w:r w:rsidRPr="00AA0EEE">
        <w:rPr>
          <w:i/>
        </w:rPr>
        <w:t xml:space="preserve"> p </w:t>
      </w:r>
      <w:r>
        <w:t xml:space="preserve">&lt; .001) but no main effect of Group or Group x Day interaction (all </w:t>
      </w:r>
      <w:r w:rsidRPr="00FD31F1">
        <w:rPr>
          <w:i/>
        </w:rPr>
        <w:t>F</w:t>
      </w:r>
      <w:r>
        <w:t xml:space="preserve"> &lt; 0.18,</w:t>
      </w:r>
      <w:r w:rsidRPr="00AA0EEE">
        <w:rPr>
          <w:i/>
        </w:rPr>
        <w:t xml:space="preserve"> p </w:t>
      </w:r>
      <w:r>
        <w:t>&gt; .99). The rate of extinction to control cue Z during the retardation test did not differ between groups as confirmed by a mixed Group x Day(16, 17, 18) ANOVA with no significant effect of Group (</w:t>
      </w:r>
      <w:r w:rsidRPr="00FD31F1">
        <w:rPr>
          <w:i/>
        </w:rPr>
        <w:t>F</w:t>
      </w:r>
      <w:r>
        <w:t>(1, 22) = 2.07,</w:t>
      </w:r>
      <w:r w:rsidRPr="00AA0EEE">
        <w:rPr>
          <w:i/>
        </w:rPr>
        <w:t xml:space="preserve"> p </w:t>
      </w:r>
      <w:r>
        <w:t>= .16) or Group x Day interaction (</w:t>
      </w:r>
      <w:r w:rsidRPr="00FD31F1">
        <w:rPr>
          <w:i/>
        </w:rPr>
        <w:t>F</w:t>
      </w:r>
      <w:r>
        <w:t>(2, 44) = 0.08,</w:t>
      </w:r>
      <w:r w:rsidRPr="00AA0EEE">
        <w:rPr>
          <w:i/>
        </w:rPr>
        <w:t xml:space="preserve"> p </w:t>
      </w:r>
      <w:r>
        <w:t xml:space="preserve">&gt; .93; significant main effect of Day </w:t>
      </w:r>
      <w:r w:rsidRPr="00FD31F1">
        <w:rPr>
          <w:i/>
        </w:rPr>
        <w:t>F</w:t>
      </w:r>
      <w:r>
        <w:t>(2, 44) = 20.78,</w:t>
      </w:r>
      <w:r w:rsidRPr="00AA0EEE">
        <w:rPr>
          <w:i/>
        </w:rPr>
        <w:t xml:space="preserve"> p </w:t>
      </w:r>
      <w:r>
        <w:t>&lt; .001).</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CBE33A0" w14:textId="6120FEF5" w:rsidR="00FE2A45" w:rsidRDefault="00BF4B3C" w:rsidP="00FF0402">
      <w:pPr>
        <w:spacing w:line="276" w:lineRule="auto"/>
      </w:pPr>
      <w:r>
        <w:lastRenderedPageBreak/>
        <w:t xml:space="preserve">To test whether the rapid within-session extinction observed following muscimol infusions in stage 2 were the result of general suppression of locomotor activity, a spontaneous locomotor </w:t>
      </w:r>
      <w:r w:rsidR="00773C0C">
        <w:t>activity</w:t>
      </w:r>
      <w:r>
        <w:t xml:space="preserve"> test was conducted. </w:t>
      </w:r>
      <w:r w:rsidR="00FE2A45">
        <w:t xml:space="preserve">There was no differential effect of drug infusion on general locomotor activity. This was supported by a mixed Group x Block (6 blocks of 10 mins) </w:t>
      </w:r>
      <w:ins w:id="209" w:author="Marios Panayi" w:date="2016-04-18T14:10:00Z">
        <w:r w:rsidR="00AF30F1">
          <w:t xml:space="preserve">ANOVA </w:t>
        </w:r>
      </w:ins>
      <w:r w:rsidR="00FE2A45">
        <w:t>on total ambulatory distance which revealed a significant effect of Block (</w:t>
      </w:r>
      <w:r w:rsidR="00FE2A45" w:rsidRPr="00FD31F1">
        <w:rPr>
          <w:i/>
        </w:rPr>
        <w:t>F</w:t>
      </w:r>
      <w:r w:rsidR="00FE2A45">
        <w:t>(5, 110) = 93.52,</w:t>
      </w:r>
      <w:r w:rsidR="00FE2A45" w:rsidRPr="00AA0EEE">
        <w:rPr>
          <w:i/>
        </w:rPr>
        <w:t xml:space="preserve"> p </w:t>
      </w:r>
      <w:r w:rsidR="00FE2A45">
        <w:t xml:space="preserve">&lt; .001)  but no Group or Group x Block interaction effects (all </w:t>
      </w:r>
      <w:r w:rsidR="00FE2A45" w:rsidRPr="00FD31F1">
        <w:rPr>
          <w:i/>
        </w:rPr>
        <w:t>F</w:t>
      </w:r>
      <w:r w:rsidR="00FE2A45">
        <w:t xml:space="preserve"> &lt; 1,</w:t>
      </w:r>
      <w:r w:rsidR="00FE2A45" w:rsidRPr="00AA0EEE">
        <w:rPr>
          <w:i/>
        </w:rPr>
        <w:t xml:space="preserve"> p </w:t>
      </w:r>
      <w:r w:rsidR="00FE2A45">
        <w:t>&gt; .96).</w:t>
      </w:r>
    </w:p>
    <w:p w14:paraId="3991EA1A" w14:textId="781A2578" w:rsidR="00D82C71" w:rsidRPr="003E3618" w:rsidRDefault="00B334AF" w:rsidP="00FF0402">
      <w:pPr>
        <w:spacing w:line="276" w:lineRule="auto"/>
        <w:rPr>
          <w:b/>
        </w:rPr>
      </w:pPr>
      <w:r w:rsidRPr="003E3618">
        <w:rPr>
          <w:b/>
        </w:rPr>
        <w:t>Discussion</w:t>
      </w:r>
    </w:p>
    <w:p w14:paraId="2BE7D828" w14:textId="249D6447" w:rsidR="00915651" w:rsidRDefault="00831C95" w:rsidP="00FF0402">
      <w:pPr>
        <w:spacing w:line="276" w:lineRule="auto"/>
      </w:pPr>
      <w:r>
        <w:tab/>
        <w:t xml:space="preserve">Our results reveal a selective role for the OFC in inhibitory behavioural </w:t>
      </w:r>
      <w:r w:rsidR="00915651">
        <w:t xml:space="preserve">control, which </w:t>
      </w:r>
      <w:del w:id="210" w:author="Marios Panayi" w:date="2016-04-18T14:15:00Z">
        <w:r w:rsidR="00F310F5" w:rsidDel="00263B09">
          <w:delText xml:space="preserve">may </w:delText>
        </w:r>
      </w:del>
      <w:ins w:id="211" w:author="Marios Panayi" w:date="2016-04-18T14:15:00Z">
        <w:r w:rsidR="00263B09">
          <w:t xml:space="preserve">partially </w:t>
        </w:r>
      </w:ins>
      <w:r w:rsidR="00F310F5">
        <w:t>support</w:t>
      </w:r>
      <w:r w:rsidR="00915651">
        <w:t xml:space="preserve"> the traditional hypothesis of OFC function as a source of inhibitory control over well-established behavioural responses. However, </w:t>
      </w:r>
      <w:ins w:id="212" w:author="Marios Panayi" w:date="2016-04-18T14:15:00Z">
        <w:r w:rsidR="00263B09">
          <w:t xml:space="preserve">despite the abolition of selective inhibitory behavioural control following OFC inactivation, </w:t>
        </w:r>
      </w:ins>
      <w:r w:rsidR="00915651">
        <w:t>OFC function was not necessary for the underlying learning of an inhibitory association</w:t>
      </w:r>
      <w:r w:rsidR="00D279C9">
        <w:t xml:space="preserve">, </w:t>
      </w:r>
      <w:ins w:id="213" w:author="Marios Panayi" w:date="2016-04-18T14:17:00Z">
        <w:r w:rsidR="00263B09">
          <w:t>as assessed by</w:t>
        </w:r>
      </w:ins>
      <w:del w:id="214" w:author="Marios Panayi" w:date="2016-04-18T14:16:00Z">
        <w:r w:rsidR="00D279C9" w:rsidDel="00263B09">
          <w:delText xml:space="preserve">as assessed by </w:delText>
        </w:r>
        <w:r w:rsidR="00AE58C9" w:rsidDel="00263B09">
          <w:delText>a</w:delText>
        </w:r>
      </w:del>
      <w:r w:rsidR="00AE58C9">
        <w:t xml:space="preserve"> </w:t>
      </w:r>
      <w:r w:rsidR="00D279C9">
        <w:t>summation and retardation test</w:t>
      </w:r>
      <w:ins w:id="215" w:author="Marios Panayi" w:date="2016-04-18T14:17:00Z">
        <w:r w:rsidR="00263B09">
          <w:t>s</w:t>
        </w:r>
      </w:ins>
      <w:del w:id="216" w:author="Marios Panayi" w:date="2016-04-18T14:16:00Z">
        <w:r w:rsidR="00D279C9" w:rsidDel="00263B09">
          <w:delText>,</w:delText>
        </w:r>
        <w:r w:rsidR="00915651" w:rsidDel="00263B09">
          <w:delText xml:space="preserve"> which was successfully acquired</w:delText>
        </w:r>
      </w:del>
      <w:del w:id="217" w:author="Marios Panayi" w:date="2016-04-18T14:15:00Z">
        <w:r w:rsidR="00915651" w:rsidDel="00263B09">
          <w:delText xml:space="preserve"> despite the abolition of selective inhibitory control following OFC inactivation</w:delText>
        </w:r>
      </w:del>
      <w:r w:rsidR="00915651">
        <w:t xml:space="preserve">. </w:t>
      </w:r>
      <w:ins w:id="218" w:author="Marios Panayi" w:date="2016-04-18T14:17:00Z">
        <w:r w:rsidR="00AC245C">
          <w:t xml:space="preserve">This suggests that the learning and subsequent expression of conditioned inhibition are </w:t>
        </w:r>
      </w:ins>
      <w:ins w:id="219" w:author="Marios Panayi" w:date="2016-04-18T14:18:00Z">
        <w:r w:rsidR="00AC245C">
          <w:t>neutrally</w:t>
        </w:r>
      </w:ins>
      <w:ins w:id="220" w:author="Marios Panayi" w:date="2016-04-18T14:17:00Z">
        <w:r w:rsidR="00AC245C">
          <w:t xml:space="preserve"> </w:t>
        </w:r>
      </w:ins>
      <w:ins w:id="221" w:author="Marios Panayi" w:date="2016-04-18T14:18:00Z">
        <w:r w:rsidR="00AC245C">
          <w:t>dissociable.</w:t>
        </w:r>
        <w:r w:rsidR="002B50E1">
          <w:t xml:space="preserve"> </w:t>
        </w:r>
      </w:ins>
      <w:r w:rsidR="00DB50C2">
        <w:t>This dissociation between learning a</w:t>
      </w:r>
      <w:r w:rsidR="00A05CCB">
        <w:t>nd behaviour following lateral OFC inactivation in rodents is broadly consistent with recent findings in monkeys</w:t>
      </w:r>
      <w:r w:rsidR="008A0476">
        <w:t xml:space="preserve"> </w:t>
      </w:r>
      <w:r w:rsidR="008A0476">
        <w:fldChar w:fldCharType="begin" w:fldLock="1"/>
      </w:r>
      <w:r w:rsidR="008A0476">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"(Elisabeth A Murray, Moylan, Saleem, Basile, &amp; Turchi, 2015)", "plainTextFormattedCitation" : "(Elisabeth A Murray, Moylan, Saleem, Basile, &amp; Turchi, 2015)", "previouslyFormattedCitation" : "(Elisabeth A Murray, Moylan, Saleem, Basile, &amp; Turchi, 2015)" }, "properties" : { "noteIndex" : 0 }, "schema" : "https://github.com/citation-style-language/schema/raw/master/csl-citation.json" }</w:instrText>
      </w:r>
      <w:r w:rsidR="008A0476">
        <w:fldChar w:fldCharType="separate"/>
      </w:r>
      <w:r w:rsidR="008A0476" w:rsidRPr="00A05CCB">
        <w:rPr>
          <w:noProof/>
        </w:rPr>
        <w:t>(Elisabeth A Murray, Moylan, Saleem, Basile, &amp; Turchi, 2015)</w:t>
      </w:r>
      <w:r w:rsidR="008A0476">
        <w:fldChar w:fldCharType="end"/>
      </w:r>
      <w:r w:rsidR="008A0476">
        <w:t xml:space="preserve"> and in humans </w:t>
      </w:r>
      <w:r w:rsidR="008A0476">
        <w:fldChar w:fldCharType="begin" w:fldLock="1"/>
      </w:r>
      <w:r w:rsidR="001A6769">
        <w:instrText>ADDIN CSL_CITATION { "citationItems" : [ { "id" : "ITEM-1", "itemData" : { "DOI" : "10.1111/j.1749-6632.2011.06229.x", "ISBN" : "1749-6632 (Electronic)\\r0077-8923 (Linking)", "ISSN" : "00778923", "PMID" : "22145875", "abstract" : "The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 "author" : [ { "dropping-particle" : "", "family" : "Fellows", "given" : "Lesley K.", "non-dropping-particle" : "", "parse-names" : false, "suffix" : "" } ], "container-title" : "Annals of the New York Academy of Sciences", "id" : "ITEM-1", "issue" : "1", "issued" : { "date-parts" : [ [ "2011" ] ] }, "page" : "51-58", "title" : "Orbitofrontal contributions to value-based decision making: Evidence from humans with frontal lobe damage", "type" : "article-journal", "volume" : "1239" }, "uris" : [ "http://www.mendeley.com/documents/?uuid=cfbf8267-a344-45ee-8ab7-aff375fc7da1" ] }, { "id" : "ITEM-2", "itemData" : { "DOI" : "10.1016/0010-0277(94)90018-3", "ISSN" : "00100277", "abstract" : "Following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 "author" : [ { "dropping-particle" : "", "family" : "Bechara", "given" : "Antoine", "non-dropping-particle" : "", "parse-names" : false, "suffix" : "" }, { "dropping-particle" : "", "family" : "Damasio", "given" : "Antonio R.", "non-dropping-particle" : "", "parse-names" : false, "suffix" : "" }, { "dropping-particle" : "", "family" : "Damasio", "given" : "Hanna", "non-dropping-particle" : "", "parse-names" : false, "suffix" : "" }, { "dropping-particle" : "", "family" : "Anderson", "given" : "Steven W.", "non-dropping-particle" : "", "parse-names" : false, "suffix" : "" } ], "container-title" : "Cognition", "id" : "ITEM-2", "issue" : "1-3", "issued" : { "date-parts" : [ [ "1994", "4" ] ] }, "page" : "7-15", "title" : "Insensitivity to future consequences following damage to human prefrontal cortex", "type" : "article-journal", "volume" : "50" }, "uris" : [ "http://www.mendeley.com/documents/?uuid=6c11c655-423e-4953-a63a-9cee7b506dca" ] } ], "mendeley" : { "formattedCitation" : "(Bechara, Damasio, Damasio, &amp; Anderson, 1994; Fellows, 2011)", "plainTextFormattedCitation" : "(Bechara, Damasio, Damasio, &amp; Anderson, 1994; Fellows, 2011)", "previouslyFormattedCitation" : "(Bechara, Damasio, Damasio, &amp; Anderson, 1994; Fellows, 2011)" }, "properties" : { "noteIndex" : 0 }, "schema" : "https://github.com/citation-style-language/schema/raw/master/csl-citation.json" }</w:instrText>
      </w:r>
      <w:r w:rsidR="008A0476">
        <w:fldChar w:fldCharType="separate"/>
      </w:r>
      <w:r w:rsidR="008A0476" w:rsidRPr="008A0476">
        <w:rPr>
          <w:noProof/>
        </w:rPr>
        <w:t>(Bechara, Damasio, Damasio, &amp; Anderson, 1994; Fellows, 2011)</w:t>
      </w:r>
      <w:r w:rsidR="008A0476">
        <w:fldChar w:fldCharType="end"/>
      </w:r>
      <w:r w:rsidR="008A0476">
        <w:t>,</w:t>
      </w:r>
      <w:r w:rsidR="00A05CCB">
        <w:t xml:space="preserve"> </w:t>
      </w:r>
      <w:ins w:id="222" w:author="Marios Panayi" w:date="2016-04-18T14:18:00Z">
        <w:r w:rsidR="002B50E1">
          <w:t xml:space="preserve">which suggest </w:t>
        </w:r>
      </w:ins>
      <w:r w:rsidR="00A05CCB">
        <w:t>that updating expected outcome values and translating this knowledge into behaviour can be dissociated within OFC subregions</w:t>
      </w:r>
      <w:r w:rsidR="00CE6C3E">
        <w:t>.</w:t>
      </w:r>
    </w:p>
    <w:p w14:paraId="5C2944E4" w14:textId="3A849D78" w:rsidR="001A6769" w:rsidRDefault="00CE6C3E" w:rsidP="00FF0402">
      <w:pPr>
        <w:spacing w:line="276" w:lineRule="auto"/>
      </w:pPr>
      <w:r>
        <w:tab/>
      </w:r>
      <w:del w:id="223" w:author="Marios Panayi" w:date="2016-04-08T11:45:00Z">
        <w:r w:rsidR="007C09D2" w:rsidDel="00F33B68">
          <w:delText>However, it</w:delText>
        </w:r>
      </w:del>
      <w:ins w:id="224" w:author="Marios Panayi" w:date="2016-04-08T11:45:00Z">
        <w:r w:rsidR="00F33B68">
          <w:t xml:space="preserve">The </w:t>
        </w:r>
      </w:ins>
      <w:del w:id="225" w:author="Marios Panayi" w:date="2016-04-08T11:45:00Z">
        <w:r w:rsidR="007C09D2" w:rsidDel="00F33B68">
          <w:delText xml:space="preserve"> is clear that the </w:delText>
        </w:r>
      </w:del>
      <w:r w:rsidR="007C09D2">
        <w:t>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t>
      </w:r>
      <w:del w:id="226" w:author="Marios Panayi" w:date="2016-04-08T11:45:00Z">
        <w:r w:rsidR="00A74FEB" w:rsidDel="00242F32">
          <w:delText>was evidence</w:delText>
        </w:r>
      </w:del>
      <w:ins w:id="227" w:author="Marios Panayi" w:date="2016-04-08T11:45:00Z">
        <w:r w:rsidR="00242F32">
          <w:t>were multiple instances</w:t>
        </w:r>
      </w:ins>
      <w:r w:rsidR="00A74FEB">
        <w:t xml:space="preserv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following OFC inactivation.</w:t>
      </w:r>
      <w:r w:rsidR="00EE736C">
        <w:t xml:space="preserve"> Thus,</w:t>
      </w:r>
      <w:ins w:id="228" w:author="Marios Panayi" w:date="2016-04-08T11:46:00Z">
        <w:r w:rsidR="00263B53">
          <w:t xml:space="preserve"> an account of the OFC as the neural locus of learning inhibitory </w:t>
        </w:r>
      </w:ins>
      <w:ins w:id="229" w:author="Marios Panayi" w:date="2016-04-08T11:47:00Z">
        <w:r w:rsidR="00263B53">
          <w:t>associations, or even general inhibitory behavioural control</w:t>
        </w:r>
      </w:ins>
      <w:ins w:id="230" w:author="Marios Panayi" w:date="2016-04-08T11:48:00Z">
        <w:r w:rsidR="00263B53">
          <w:t>,</w:t>
        </w:r>
      </w:ins>
      <w:del w:id="231" w:author="Marios Panayi" w:date="2016-04-08T11:47:00Z">
        <w:r w:rsidR="00F310F5" w:rsidDel="00263B53">
          <w:delText xml:space="preserve"> a purely inhibitory account of OFC function</w:delText>
        </w:r>
      </w:del>
      <w:r w:rsidR="00F310F5" w:rsidRPr="00F310F5">
        <w:t xml:space="preserve"> </w:t>
      </w:r>
      <w:r w:rsidR="00F310F5">
        <w:t>does not effectively describe</w:t>
      </w:r>
      <w:r w:rsidR="00EE736C">
        <w:t xml:space="preserve"> </w:t>
      </w:r>
      <w:r w:rsidR="00F310F5">
        <w:t xml:space="preserve">the </w:t>
      </w:r>
      <w:ins w:id="232" w:author="Marios Panayi" w:date="2016-04-08T11:48:00Z">
        <w:r w:rsidR="00263B53">
          <w:t xml:space="preserve">bidirectional </w:t>
        </w:r>
      </w:ins>
      <w:r w:rsidR="00F310F5">
        <w:t xml:space="preserve">disruption of </w:t>
      </w:r>
      <w:del w:id="233" w:author="Marios Panayi" w:date="2016-04-08T11:48:00Z">
        <w:r w:rsidR="00F310F5" w:rsidDel="0056535F">
          <w:delText xml:space="preserve">discriminatory </w:delText>
        </w:r>
      </w:del>
      <w:r w:rsidR="00F310F5">
        <w:t>behavioural control observed in the present studies.</w:t>
      </w:r>
    </w:p>
    <w:p w14:paraId="50619FFC" w14:textId="2D1AA9D4" w:rsidR="006E13D4" w:rsidRDefault="006F0D82" w:rsidP="001A6769">
      <w:pPr>
        <w:spacing w:line="276" w:lineRule="auto"/>
        <w:ind w:firstLine="720"/>
        <w:rPr>
          <w:ins w:id="234" w:author="Marios Panayi" w:date="2016-04-08T11:57:00Z"/>
        </w:rPr>
      </w:pPr>
      <w:r>
        <w:t xml:space="preserve">This conclusion is consistent with population and single-unit neuronal activity recordings in the rodent OFC. </w:t>
      </w:r>
      <w:ins w:id="235" w:author="Marios Panayi" w:date="2016-04-15T10:58:00Z">
        <w:r w:rsidR="0077507C">
          <w:t xml:space="preserve">For example, </w:t>
        </w:r>
      </w:ins>
      <w:del w:id="236" w:author="Marios Panayi" w:date="2016-04-15T10:58:00Z">
        <w:r w:rsidDel="0077507C">
          <w:delText>I</w:delText>
        </w:r>
      </w:del>
      <w:ins w:id="237" w:author="Marios Panayi" w:date="2016-04-15T10:58:00Z">
        <w:r w:rsidR="0077507C">
          <w:t>i</w:t>
        </w:r>
      </w:ins>
      <w:r>
        <w:t>n a stop-signal task that requires the use of cues to</w:t>
      </w:r>
      <w:ins w:id="238" w:author="Marios Panayi" w:date="2016-04-08T11:51:00Z">
        <w:r w:rsidR="0011015E">
          <w:t xml:space="preserve"> guide correct </w:t>
        </w:r>
      </w:ins>
      <w:del w:id="239" w:author="Marios Panayi" w:date="2016-04-08T11:51:00Z">
        <w:r w:rsidDel="0011015E">
          <w:delText xml:space="preserve"> correctly direct </w:delText>
        </w:r>
      </w:del>
      <w:r>
        <w:t>behaviour</w:t>
      </w:r>
      <w:r w:rsidR="001A6769">
        <w:t xml:space="preserve"> </w:t>
      </w:r>
      <w:r w:rsidR="001A6769">
        <w:fldChar w:fldCharType="begin" w:fldLock="1"/>
      </w:r>
      <w:r w:rsidR="004D6F95">
        <w:instrText>ADDIN CSL_CITATION { "citationItems" : [ { "id" : "ITEM-1", "itemData" : { "DOI" : "10.1523/jneurosci.3587-14.2015", "abstract" : "Orbitofrontal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\u201cinhibition\u201d deficits observed with OFC interference studies reflect deficits unrelated to signaling the need to inhibit behavior, but instead support a role for OFC in executive functions related to dissociating between two perceptually similar actions during response conflict.", "author" : [ { "dropping-particle" : "", "family" : "Bryden", "given" : "Daniel W", "non-dropping-particle" : "", "parse-names" : false, "suffix" : "" }, { "dropping-particle" : "", "family" : "Roesch", "given" : "Matthew R", "non-dropping-particle" : "", "parse-names" : false, "suffix" : "" } ], "container-title" : "The Journal of Neuroscience", "id" : "ITEM-1", "issue" : "9", "issued" : { "date-parts" : [ [ "2015" ] ] }, "page" : "3903-3914", "title" : "Executive Control Signals in Orbitofrontal Cortex during Response Inhibition", "type" : "article-journal", "volume" : "35" }, "uris" : [ "http://www.mendeley.com/documents/?uuid=2d9c34c5-4eca-4259-847e-fdb2e9ff8847" ] } ], "mendeley" : { "formattedCitation" : "(Bryden &amp; Roesch, 2015)", "plainTextFormattedCitation" : "(Bryden &amp; Roesch, 2015)", "previouslyFormattedCitation" : "(Bryden &amp; Roesch, 2015)" }, "properties" : { "noteIndex" : 0 }, "schema" : "https://github.com/citation-style-language/schema/raw/master/csl-citation.json" }</w:instrText>
      </w:r>
      <w:r w:rsidR="001A6769">
        <w:fldChar w:fldCharType="separate"/>
      </w:r>
      <w:r w:rsidR="001A6769" w:rsidRPr="001A6769">
        <w:rPr>
          <w:noProof/>
        </w:rPr>
        <w:t>(Bryden &amp; Roesch, 2015)</w:t>
      </w:r>
      <w:r w:rsidR="001A6769">
        <w:fldChar w:fldCharType="end"/>
      </w:r>
      <w:r>
        <w:t xml:space="preserve">, OFC activity </w:t>
      </w:r>
      <w:r w:rsidR="001A6769">
        <w:t>is</w:t>
      </w:r>
      <w:r>
        <w:t xml:space="preserve"> sensitive to the direction of responding and </w:t>
      </w:r>
      <w:ins w:id="240" w:author="Marios Panayi" w:date="2016-04-08T11:52:00Z">
        <w:r w:rsidR="0011015E">
          <w:t xml:space="preserve">this activity is </w:t>
        </w:r>
      </w:ins>
      <w:r>
        <w:t xml:space="preserve">enhanced </w:t>
      </w:r>
      <w:del w:id="241" w:author="Marios Panayi" w:date="2016-04-08T11:52:00Z">
        <w:r w:rsidDel="0011015E">
          <w:delText>with the need to suppress redirect</w:delText>
        </w:r>
      </w:del>
      <w:ins w:id="242" w:author="Marios Panayi" w:date="2016-04-08T11:52:00Z">
        <w:r w:rsidR="0011015E">
          <w:t>when the observed</w:t>
        </w:r>
      </w:ins>
      <w:r>
        <w:t xml:space="preserve"> behaviour</w:t>
      </w:r>
      <w:ins w:id="243" w:author="Marios Panayi" w:date="2016-04-08T11:52:00Z">
        <w:r w:rsidR="0011015E">
          <w:t xml:space="preserve"> required suppression of </w:t>
        </w:r>
      </w:ins>
      <w:ins w:id="244" w:author="Marios Panayi" w:date="2016-04-18T14:18:00Z">
        <w:r w:rsidR="008D1640">
          <w:t>an</w:t>
        </w:r>
      </w:ins>
      <w:ins w:id="245" w:author="Marios Panayi" w:date="2016-04-08T11:54:00Z">
        <w:r w:rsidR="00476503">
          <w:t xml:space="preserve"> </w:t>
        </w:r>
        <w:r w:rsidR="0011015E">
          <w:t>alternative response</w:t>
        </w:r>
      </w:ins>
      <w:r>
        <w:t xml:space="preserve">. This suggests that the </w:t>
      </w:r>
      <w:r w:rsidR="00281213">
        <w:t>OFC is involved in inhibitory behavioural tasks because it plays a role in guiding and boosting behavioural control of correct</w:t>
      </w:r>
      <w:ins w:id="246" w:author="Marios Panayi" w:date="2016-04-08T11:54:00Z">
        <w:r w:rsidR="00FA310C">
          <w:t>/chosen</w:t>
        </w:r>
      </w:ins>
      <w:r w:rsidR="00281213">
        <w:t xml:space="preserve"> responses rather than the inhibition of incorrect responses.</w:t>
      </w:r>
      <w:r w:rsidR="001A6769">
        <w:t xml:space="preserve"> </w:t>
      </w:r>
      <w:del w:id="247" w:author="Marios Panayi" w:date="2016-04-08T11:54:00Z">
        <w:r w:rsidR="001A6769" w:rsidDel="00FA310C">
          <w:delText>This view is also supported by</w:delText>
        </w:r>
      </w:del>
      <w:ins w:id="248" w:author="Marios Panayi" w:date="2016-04-08T11:55:00Z">
        <w:r w:rsidR="00FA310C">
          <w:t>Indeed</w:t>
        </w:r>
      </w:ins>
      <w:ins w:id="249" w:author="Marios Panayi" w:date="2016-04-08T11:54:00Z">
        <w:r w:rsidR="00FA310C">
          <w:t>,</w:t>
        </w:r>
      </w:ins>
      <w:r w:rsidR="001A6769">
        <w:t xml:space="preserve"> a number of </w:t>
      </w:r>
      <w:ins w:id="250" w:author="Marios Panayi" w:date="2016-04-19T15:27:00Z">
        <w:r w:rsidR="009E6234">
          <w:t xml:space="preserve">electrophysiological recording and lesion </w:t>
        </w:r>
      </w:ins>
      <w:r w:rsidR="001A6769">
        <w:t xml:space="preserve">studies in rodents </w:t>
      </w:r>
      <w:ins w:id="251" w:author="Marios Panayi" w:date="2016-04-19T15:20:00Z">
        <w:r w:rsidR="009E6234">
          <w:fldChar w:fldCharType="begin" w:fldLock="1"/>
        </w:r>
      </w:ins>
      <w:r w:rsidR="009E6234">
        <w:instrText>ADDIN CSL_CITATION { "citationItems" : [ { "id" : "ITEM-1", "itemData" : { "DOI" : "10.1152/jn.00173.2010", "ISBN" : "1522-1598 (Electronic)\r0022-3077 (Linking)", "PMID" : "20554849", "author" : [ { "dropping-particle" : "", "family" : "Roesch", "given" : "M R", "non-dropping-particle" : "", "parse-names" : false, "suffix" : "" }, { "dropping-particle" : "", "family" : "Calu", "given" : "D J", "non-dropping-particle" : "", "parse-names" : false, "suffix" : "" }, { "dropping-particle" : "", "family" : "Esber", "given" : "G R", "non-dropping-particle" : "", "parse-names" : false, "suffix" : "" }, { "dropping-particle" : "", "family" : "Schoenbaum", "given" : "G", "non-dropping-particle" : "", "parse-names" : false, "suffix" : "" } ], "container-title" : "Journal of Neurophysiology", "id" : "ITEM-1", "issue" : "2", "issued" : { "date-parts" : [ [ "2010" ] ] }, "page" : "587-595", "title" : "All that glitters ... dissociating attention and outcome expectancy from prediction errors signals", "type" : "article-journal", "volume" : "104" }, "uris" : [ "http://www.mendeley.com/documents/?uuid=ea6f691f-a57e-4a14-b7e2-41b3486c5e9e" ] }, { "id" : "ITEM-2",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"ITEM-2", "issue" : "20", "issued" : { "date-parts" : [ [ "2010" ] ] }, "language" : "eng", "page" : "7078-7087", "title" : "Theta-band phase locking of orbitofrontal neurons during reward expectancy", "type" : "article-journal", "volume" : "30" }, "uris" : [ "http://www.mendeley.com/documents/?uuid=98e0baae-0a24-4cf9-ad1a-327d87dfde0d" ] }, { "id" : "ITEM-3", "itemData" : { "author" : [ { "dropping-particle" : "", "family" : "Morrison", "given" : "S E", "non-dropping-particle" : "", "parse-names" : false, "suffix" : "" }, { "dropping-particle" : "", "family" : "Saez", "given" : "A", "non-dropping-particle" : "", "parse-names" : false, "suffix" : "" }, { "dropping-particle" : "", "family" : "Lau", "given" : "B", "non-dropping-particle" : "", "parse-names" : false, "suffix" : "" }, { "dropping-particle" : "", "family" : "Salzman", "given" : "C D", "non-dropping-particle" : "", "parse-names" : false, "suffix" : "" } ], "container-title" : "Neuron", "id" : "ITEM-3", "issued" : { "date-parts" : [ [ "2011" ] ] }, "page" : "1127-1140", "title" : "Different time courses for learning-related changes in amygdala and orbitofrontal cortex", "type" : "article-journal", "volume" : "71" }, "uris" : [ "http://www.mendeley.com/documents/?uuid=3aa3d81d-d8c6-4210-9251-e8c7daefb66e"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Morrison, Saez, Lau, &amp; Salzman, 2011; Roesch, Calu, Esber, &amp; Schoenbaum, 2010; van Wingerden et al., 2010)", "plainTextFormattedCitation" : "(Lucantonio et al., 2015; Morrison, Saez, Lau, &amp; Salzman, 2011; Roesch, Calu, Esber, &amp; Schoenbaum, 2010; van Wingerden et al., 2010)", "previouslyFormattedCitation" : "(Lucantonio et al., 2015; Morrison, Saez, Lau, &amp; Salzman, 2011; Roesch, Calu, Esber, &amp; Schoenbaum, 2010; van Wingerden et al., 2010)" }, "properties" : { "noteIndex" : 0 }, "schema" : "https://github.com/citation-style-language/schema/raw/master/csl-citation.json" }</w:instrText>
      </w:r>
      <w:r w:rsidR="009E6234">
        <w:fldChar w:fldCharType="separate"/>
      </w:r>
      <w:r w:rsidR="009E6234" w:rsidRPr="009E6234">
        <w:rPr>
          <w:noProof/>
        </w:rPr>
        <w:t>(Lucantonio et al., 2015; Morrison, Saez, Lau, &amp; Salzman, 2011; Roesch, Calu, Esber, &amp; Schoenbaum, 2010; van Wingerden et al., 2010)</w:t>
      </w:r>
      <w:ins w:id="252" w:author="Marios Panayi" w:date="2016-04-19T15:20:00Z">
        <w:r w:rsidR="009E6234">
          <w:fldChar w:fldCharType="end"/>
        </w:r>
      </w:ins>
      <w:del w:id="253" w:author="Marios Panayi" w:date="2016-04-19T15:19:00Z">
        <w:r w:rsidR="001A6769" w:rsidDel="009E6234">
          <w:delText>[</w:delText>
        </w:r>
        <w:r w:rsidR="001A6769" w:rsidRPr="001A6769" w:rsidDel="009E6234">
          <w:rPr>
            <w:color w:val="FF0000"/>
          </w:rPr>
          <w:delText>REFS</w:delText>
        </w:r>
        <w:r w:rsidR="001A6769" w:rsidDel="009E6234">
          <w:delText>]</w:delText>
        </w:r>
      </w:del>
      <w:r w:rsidR="001A6769">
        <w:t xml:space="preserve"> and primates</w:t>
      </w:r>
      <w:ins w:id="254" w:author="Marios Panayi" w:date="2016-04-19T15:29:00Z">
        <w:r w:rsidR="009E6234">
          <w:t xml:space="preserve"> </w:t>
        </w:r>
      </w:ins>
      <w:ins w:id="255" w:author="Marios Panayi" w:date="2016-04-19T15:30:00Z">
        <w:r w:rsidR="009E6234">
          <w:fldChar w:fldCharType="begin" w:fldLock="1"/>
        </w:r>
      </w:ins>
      <w:r w:rsidR="00190DB0">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"10.1016/j.neuron.2015.08.018", "ISSN" : "1097-4199", "PMID" : "26335649", "abstract" : "Recent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 "author" : [ { "dropping-particle" : "", "family" : "Chau", "given" : "Bolton K H", "non-dropping-particle" : "", "parse-names" : false, "suffix" : "" }, { "dropping-particle" : "", "family" : "Sallet", "given" : "J\u00e9r\u00f4me", "non-dropping-particle" : "", "parse-names" : false, "suffix" : "" }, { "dropping-particle" : "", "family" : "Papageorgiou", "given" : "Georgios K", "non-dropping-particle" : "", "parse-names" : false, "suffix" : "" }, { "dropping-particle" : "", "family" : "Noonan", "given" : "MaryAnn P", "non-dropping-particle" : "", "parse-names" : false, "suffix" : "" }, { "dropping-particle" : "", "family" : "Bell", "given" : "Andrew H", "non-dropping-particle" : "", "parse-names" : false, "suffix" : "" }, { "dropping-particle" : "", "family" : "Walton", "given" : "Mark E", "non-dropping-particle" : "", "parse-names" : false, "suffix" : "" }, { "dropping-particle" : "", "family" : "Rushworth", "given" : "Matthew F S", "non-dropping-particle" : "", "parse-names" : false, "suffix" : "" } ], "container-title" : "Neuron", "id" : "ITEM-2", "issue" : "5", "issued" : { "date-parts" : [ [ "2015", "9", "2" ] ] }, "page" : "1106-18", "title" : "Contrasting Roles for Orbitofrontal Cortex and Amygdala in Credit Assignment and Learning in Macaques.", "type" : "article-journal", "volume" : "87" }, "uris" : [ "http://www.mendeley.com/documents/?uuid=62e56442-6d28-45a1-af82-530d344dede4" ] }, { "id" : "ITEM-3",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"ITEM-3",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"mendeley" : { "formattedCitation" : "(Chau et al., 2015; Elisabeth A Murray et al., 2015; West, DesJardin, Gale, &amp; Malkova, 2011)", "plainTextFormattedCitation" : "(Chau et al., 2015; Elisabeth A Murray et al., 2015; West, DesJardin, Gale, &amp; Malkova, 2011)", "previouslyFormattedCitation" : "(Chau et al., 2015; Elisabeth A Murray et al., 2015; West, DesJardin, Gale, &amp; Malkova, 2011)" }, "properties" : { "noteIndex" : 0 }, "schema" : "https://github.com/citation-style-language/schema/raw/master/csl-citation.json" }</w:instrText>
      </w:r>
      <w:r w:rsidR="009E6234">
        <w:fldChar w:fldCharType="separate"/>
      </w:r>
      <w:r w:rsidR="009E6234" w:rsidRPr="009E6234">
        <w:rPr>
          <w:noProof/>
        </w:rPr>
        <w:t>(Chau et al., 2015; Elisabeth A Murray et al., 2015; West, DesJardin, Gale, &amp; Malkova, 2011)</w:t>
      </w:r>
      <w:ins w:id="256" w:author="Marios Panayi" w:date="2016-04-19T15:30:00Z">
        <w:r w:rsidR="009E6234">
          <w:fldChar w:fldCharType="end"/>
        </w:r>
      </w:ins>
      <w:del w:id="257" w:author="Marios Panayi" w:date="2016-04-19T15:27:00Z">
        <w:r w:rsidR="001A6769" w:rsidDel="009E6234">
          <w:delText xml:space="preserve"> </w:delText>
        </w:r>
      </w:del>
      <w:del w:id="258" w:author="Marios Panayi" w:date="2016-04-19T15:23:00Z">
        <w:r w:rsidR="001A6769" w:rsidDel="009E6234">
          <w:delText>[</w:delText>
        </w:r>
        <w:r w:rsidR="001A6769" w:rsidRPr="001A6769" w:rsidDel="009E6234">
          <w:rPr>
            <w:color w:val="FF0000"/>
          </w:rPr>
          <w:delText>REFS</w:delText>
        </w:r>
        <w:r w:rsidR="001A6769" w:rsidDel="009E6234">
          <w:delText>]</w:delText>
        </w:r>
      </w:del>
      <w:del w:id="259" w:author="Marios Panayi" w:date="2016-04-19T15:27:00Z">
        <w:r w:rsidR="001A6769" w:rsidDel="009E6234">
          <w:delText xml:space="preserve"> </w:delText>
        </w:r>
      </w:del>
      <w:ins w:id="260" w:author="Marios Panayi" w:date="2016-04-19T15:27:00Z">
        <w:r w:rsidR="009E6234">
          <w:t xml:space="preserve"> </w:t>
        </w:r>
      </w:ins>
      <w:r w:rsidR="001A6769">
        <w:t>suggest</w:t>
      </w:r>
      <w:del w:id="261" w:author="Marios Panayi" w:date="2016-04-15T10:59:00Z">
        <w:r w:rsidR="001A6769" w:rsidDel="0077507C">
          <w:delText>ing</w:delText>
        </w:r>
      </w:del>
      <w:r w:rsidR="001A6769">
        <w:t xml:space="preserve"> that OFC activity tracks the expected value of cues used to guide behaviour. </w:t>
      </w:r>
      <w:ins w:id="262" w:author="Marios Panayi" w:date="2016-04-08T11:57:00Z">
        <w:r w:rsidR="006E13D4">
          <w:t xml:space="preserve">Therefore, situations in which disruption of OFC function impairs behaviour are </w:t>
        </w:r>
      </w:ins>
      <w:ins w:id="263" w:author="Marios Panayi" w:date="2016-04-08T11:58:00Z">
        <w:r w:rsidR="006E13D4">
          <w:t>likely</w:t>
        </w:r>
      </w:ins>
      <w:ins w:id="264" w:author="Marios Panayi" w:date="2016-04-08T11:57:00Z">
        <w:r w:rsidR="006E13D4">
          <w:t xml:space="preserve"> </w:t>
        </w:r>
      </w:ins>
      <w:ins w:id="265" w:author="Marios Panayi" w:date="2016-04-08T11:58:00Z">
        <w:r w:rsidR="006E13D4">
          <w:t>to indicate deficits in selecting optimal behaviour</w:t>
        </w:r>
      </w:ins>
      <w:ins w:id="266" w:author="Marios Panayi" w:date="2016-04-08T11:59:00Z">
        <w:r w:rsidR="006E13D4">
          <w:t xml:space="preserve"> based on the </w:t>
        </w:r>
        <w:r w:rsidR="006E13D4">
          <w:lastRenderedPageBreak/>
          <w:t xml:space="preserve">current </w:t>
        </w:r>
      </w:ins>
      <w:ins w:id="267" w:author="Marios Panayi" w:date="2016-04-08T12:00:00Z">
        <w:r w:rsidR="006E13D4">
          <w:t xml:space="preserve">motivational </w:t>
        </w:r>
      </w:ins>
      <w:ins w:id="268" w:author="Marios Panayi" w:date="2016-04-08T11:59:00Z">
        <w:r w:rsidR="006E13D4">
          <w:t>value</w:t>
        </w:r>
      </w:ins>
      <w:ins w:id="269" w:author="Marios Panayi" w:date="2016-04-08T12:00:00Z">
        <w:r w:rsidR="006E13D4">
          <w:t>s</w:t>
        </w:r>
      </w:ins>
      <w:ins w:id="270" w:author="Marios Panayi" w:date="2016-04-08T11:59:00Z">
        <w:r w:rsidR="006E13D4">
          <w:t xml:space="preserve"> </w:t>
        </w:r>
      </w:ins>
      <w:ins w:id="271" w:author="Marios Panayi" w:date="2016-04-08T12:00:00Z">
        <w:r w:rsidR="006E13D4">
          <w:t>within</w:t>
        </w:r>
      </w:ins>
      <w:ins w:id="272" w:author="Marios Panayi" w:date="2016-04-08T11:59:00Z">
        <w:r w:rsidR="006E13D4">
          <w:t xml:space="preserve"> the array of possible beh</w:t>
        </w:r>
      </w:ins>
      <w:ins w:id="273" w:author="Marios Panayi" w:date="2016-04-08T12:00:00Z">
        <w:r w:rsidR="006E13D4">
          <w:t>a</w:t>
        </w:r>
      </w:ins>
      <w:ins w:id="274" w:author="Marios Panayi" w:date="2016-04-08T11:59:00Z">
        <w:r w:rsidR="006E13D4">
          <w:t>v</w:t>
        </w:r>
      </w:ins>
      <w:ins w:id="275" w:author="Marios Panayi" w:date="2016-04-08T12:00:00Z">
        <w:r w:rsidR="006E13D4">
          <w:t>i</w:t>
        </w:r>
      </w:ins>
      <w:ins w:id="276" w:author="Marios Panayi" w:date="2016-04-08T11:59:00Z">
        <w:r w:rsidR="006E13D4">
          <w:t>ours</w:t>
        </w:r>
      </w:ins>
      <w:ins w:id="277" w:author="Marios Panayi" w:date="2016-04-08T11:58:00Z">
        <w:r w:rsidR="006E13D4">
          <w:t>.</w:t>
        </w:r>
      </w:ins>
      <w:ins w:id="278" w:author="Marios Panayi" w:date="2016-04-08T12:01:00Z">
        <w:r w:rsidR="006E13D4">
          <w:t xml:space="preserve"> This account would explain deficits in inhibitory control as deficits in resolving response competition, and would also account for reports that the OFC is only necessary for modifying established behaviours </w:t>
        </w:r>
      </w:ins>
      <w:ins w:id="279" w:author="Marios Panayi" w:date="2016-04-08T12:03:00Z">
        <w:r w:rsidR="006E13D4">
          <w:t>rather</w:t>
        </w:r>
      </w:ins>
      <w:ins w:id="280" w:author="Marios Panayi" w:date="2016-04-08T12:01:00Z">
        <w:r w:rsidR="006E13D4">
          <w:t xml:space="preserve"> </w:t>
        </w:r>
      </w:ins>
      <w:ins w:id="281" w:author="Marios Panayi" w:date="2016-04-08T12:03:00Z">
        <w:r w:rsidR="006E13D4">
          <w:t>than establishing control of de novo behaviours</w:t>
        </w:r>
      </w:ins>
      <w:ins w:id="282" w:author="Marios Panayi" w:date="2016-04-08T12:17:00Z">
        <w:r w:rsidR="00911CD5">
          <w:t xml:space="preserve"> </w:t>
        </w:r>
        <w:r w:rsidR="00911CD5">
          <w:fldChar w:fldCharType="begin" w:fldLock="1"/>
        </w:r>
      </w:ins>
      <w:r w:rsidR="000B4027">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"(E A Murray et al., 2007)", "plainTextFormattedCitation" : "(E A Murray et al., 2007)", "previouslyFormattedCitation" : "(E A Murray et al., 2007)" }, "properties" : { "noteIndex" : 0 }, "schema" : "https://github.com/citation-style-language/schema/raw/master/csl-citation.json" }</w:instrText>
      </w:r>
      <w:r w:rsidR="00911CD5">
        <w:fldChar w:fldCharType="separate"/>
      </w:r>
      <w:r w:rsidR="00911CD5" w:rsidRPr="00911CD5">
        <w:rPr>
          <w:noProof/>
        </w:rPr>
        <w:t>(E A Murray et al., 2007)</w:t>
      </w:r>
      <w:ins w:id="283" w:author="Marios Panayi" w:date="2016-04-08T12:17:00Z">
        <w:r w:rsidR="00911CD5">
          <w:fldChar w:fldCharType="end"/>
        </w:r>
      </w:ins>
      <w:ins w:id="284" w:author="Marios Panayi" w:date="2016-04-08T12:03:00Z">
        <w:r w:rsidR="006E13D4">
          <w:t>.</w:t>
        </w:r>
      </w:ins>
      <w:ins w:id="285" w:author="Marios Panayi" w:date="2016-04-08T12:01:00Z">
        <w:r w:rsidR="006E13D4">
          <w:t xml:space="preserve"> </w:t>
        </w:r>
      </w:ins>
    </w:p>
    <w:p w14:paraId="4A324748" w14:textId="04EB892A" w:rsidR="001A6769" w:rsidDel="00CA3782" w:rsidRDefault="001A6769" w:rsidP="001A6769">
      <w:pPr>
        <w:spacing w:line="276" w:lineRule="auto"/>
        <w:ind w:firstLine="720"/>
        <w:rPr>
          <w:del w:id="286" w:author="Marios Panayi" w:date="2016-04-08T12:04:00Z"/>
        </w:rPr>
      </w:pPr>
      <w:del w:id="287" w:author="Marios Panayi" w:date="2016-04-08T11:56:00Z">
        <w:r w:rsidDel="006E13D4">
          <w:delText xml:space="preserve">This </w:delText>
        </w:r>
      </w:del>
      <w:del w:id="288" w:author="Marios Panayi" w:date="2016-04-08T11:55:00Z">
        <w:r w:rsidDel="006E13D4">
          <w:delText>would suggest</w:delText>
        </w:r>
      </w:del>
      <w:del w:id="289" w:author="Marios Panayi" w:date="2016-04-08T11:56:00Z">
        <w:r w:rsidDel="006E13D4">
          <w:delText xml:space="preserve"> that</w:delText>
        </w:r>
      </w:del>
      <w:del w:id="290" w:author="Marios Panayi" w:date="2016-04-08T12:04:00Z">
        <w:r w:rsidDel="00CA3782">
          <w:delText xml:space="preserve"> </w:delText>
        </w:r>
      </w:del>
      <w:del w:id="291" w:author="Marios Panayi" w:date="2016-04-08T11:55:00Z">
        <w:r w:rsidDel="006E13D4">
          <w:delText xml:space="preserve">the </w:delText>
        </w:r>
      </w:del>
      <w:del w:id="292" w:author="Marios Panayi" w:date="2016-04-08T12:04:00Z">
        <w:r w:rsidDel="00CA3782">
          <w:delText>failure to boost responding to rewarded cues (A+ and Z+ in stage 2, experiment 1)</w:delText>
        </w:r>
        <w:r w:rsidR="00E76984" w:rsidDel="00CA3782">
          <w:delText xml:space="preserve"> are best characterised as a disruption of signalling the expected value of the predicted reward rather than a disruption of inhibitory behavioural control.</w:delText>
        </w:r>
      </w:del>
    </w:p>
    <w:p w14:paraId="35CBF9BF" w14:textId="6C832DC4" w:rsidR="00627A1D" w:rsidRPr="00627A1D" w:rsidRDefault="00627A1D" w:rsidP="00627A1D">
      <w:pPr>
        <w:spacing w:line="276" w:lineRule="auto"/>
        <w:rPr>
          <w:b/>
        </w:rPr>
      </w:pPr>
      <w:r w:rsidRPr="00627A1D">
        <w:rPr>
          <w:b/>
        </w:rPr>
        <w:t>Outcome expectancy guiding behaviour</w:t>
      </w:r>
    </w:p>
    <w:p w14:paraId="6D38E53B" w14:textId="37192997" w:rsidR="00627A1D" w:rsidRDefault="00AC4413" w:rsidP="00627A1D">
      <w:pPr>
        <w:spacing w:line="276" w:lineRule="auto"/>
      </w:pPr>
      <w:r>
        <w:tab/>
      </w:r>
      <w:r w:rsidR="00DB496F">
        <w:t xml:space="preserve">A number of findings in experiment 1 suggest that OFC inactivation disrupted cue guided behavioural control rather than affecting learning per se. </w:t>
      </w:r>
      <w:r>
        <w:t>OFC inactivation disrupted behavioural control during the A+/AX- discrimination, but did not disrupt learning about the inhibitory properties of cue X</w:t>
      </w:r>
      <w:r w:rsidR="003A7429">
        <w:t xml:space="preserve"> (experiment 1)</w:t>
      </w:r>
      <w:r>
        <w:t>. Similarly, OFC inactivation suppressed acquisition to control cue Z</w:t>
      </w:r>
      <w:r w:rsidR="00DB496F">
        <w:t>. While t</w:t>
      </w:r>
      <w:r w:rsidR="003A7429">
        <w:t xml:space="preserve">his effect persisted when </w:t>
      </w:r>
      <w:r w:rsidR="00DB496F">
        <w:t>OFC was subsequently functional, it also affected</w:t>
      </w:r>
      <w:r w:rsidR="003A7429">
        <w:t xml:space="preserve"> control cue B which was not present during OFC inactivation. </w:t>
      </w:r>
      <w:r w:rsidR="00DB496F">
        <w:t>These findings are consis</w:t>
      </w:r>
      <w:r w:rsidR="004411B1">
        <w:t>tent with the representation of the value of expected outcomes in the OFC. Specifically, in Pavlovian cue-outcome conditioning the OFC is necessary for using the current motivational value of predicted outcome to guide conditioned behaviour</w:t>
      </w:r>
      <w:ins w:id="293" w:author="Marios Panayi" w:date="2016-04-08T12:17:00Z">
        <w:r w:rsidR="00FC1B93">
          <w:t xml:space="preserve"> </w:t>
        </w:r>
      </w:ins>
      <w:ins w:id="294" w:author="Marios Panayi" w:date="2016-04-19T15:33:00Z">
        <w:r w:rsidR="00190DB0">
          <w:fldChar w:fldCharType="begin" w:fldLock="1"/>
        </w:r>
      </w:ins>
      <w:r w:rsidR="00190DB0">
        <w:instrText>ADDIN CSL_CITATION { "citationItems" : [ { "id" : "ITEM-1",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"ITEM-1",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"ITEM-2",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"ITEM-2", "issue" : "1", "issued" : { "date-parts" : [ [ "2005" ] ] }, "language" : "eng", "page" : "317-322", "title" : "Orbitofrontal lesions impair use of cue-outcome associations in a devaluation task", "type" : "article-journal", "volume" : "119" }, "uris" : [ "http://www.mendeley.com/documents/?uuid=142c50b1-8670-4327-bee0-d91137a96fd5" ] }, { "id" : "ITEM-3",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"ITEM-3", "issue" : "15", "issued" : { "date-parts" : [ [ "1999" ] ] }, "language" : "English", "page" : "6610-6614", "title" : "Orbitofrontal cortex and representation of incentive value in associative learning", "type" : "article-journal", "volume" : "19" }, "uris" : [ "http://www.mendeley.com/documents/?uuid=67ba92ca-b679-407e-9f2a-7aac71c3f739" ] } ], "mendeley" : { "formattedCitation" : "(Gallagher et al., 1999; Pickens et al., 2003; Pickens, Saddoris, Gallagher, &amp; Holland, 2005)", "plainTextFormattedCitation" : "(Gallagher et al., 1999; Pickens et al., 2003; Pickens, Saddoris, Gallagher, &amp; Holland, 2005)", "previouslyFormattedCitation" : "(Gallagher et al., 1999; Pickens et al., 2003; Pickens, Saddoris, Gallagher, &amp; Holland, 2005)" }, "properties" : { "noteIndex" : 0 }, "schema" : "https://github.com/citation-style-language/schema/raw/master/csl-citation.json" }</w:instrText>
      </w:r>
      <w:r w:rsidR="00190DB0">
        <w:fldChar w:fldCharType="separate"/>
      </w:r>
      <w:r w:rsidR="00190DB0" w:rsidRPr="00190DB0">
        <w:rPr>
          <w:noProof/>
        </w:rPr>
        <w:t>(Gallagher et al., 1999; Pickens et al., 2003; Pickens, Saddoris, Gallagher, &amp; Holland, 2005)</w:t>
      </w:r>
      <w:ins w:id="295" w:author="Marios Panayi" w:date="2016-04-19T15:33:00Z">
        <w:r w:rsidR="00190DB0">
          <w:fldChar w:fldCharType="end"/>
        </w:r>
      </w:ins>
      <w:r w:rsidR="004411B1">
        <w:t>. In the absence of this information</w:t>
      </w:r>
      <w:r w:rsidR="00A02D95">
        <w:t>,</w:t>
      </w:r>
      <w:r w:rsidR="004411B1">
        <w:t xml:space="preserve"> behavioural control is likely to</w:t>
      </w:r>
      <w:r w:rsidR="00A02D95">
        <w:t xml:space="preserve"> be guided by </w:t>
      </w:r>
      <w:r w:rsidR="004411B1">
        <w:t>direct stimulus-response associ</w:t>
      </w:r>
      <w:r w:rsidR="00A02D95">
        <w:t xml:space="preserve">ations that </w:t>
      </w:r>
      <w:ins w:id="296" w:author="Marios Panayi" w:date="2016-04-08T12:18:00Z">
        <w:r w:rsidR="00FC1B93">
          <w:t xml:space="preserve">may </w:t>
        </w:r>
      </w:ins>
      <w:r w:rsidR="00A02D95">
        <w:t>form during learning</w:t>
      </w:r>
      <w:ins w:id="297" w:author="Marios Panayi" w:date="2016-04-08T12:18:00Z">
        <w:r w:rsidR="00FC1B93">
          <w:t xml:space="preserve"> </w:t>
        </w:r>
      </w:ins>
      <w:ins w:id="298" w:author="Marios Panayi" w:date="2016-04-19T15:34:00Z">
        <w:r w:rsidR="00190DB0">
          <w:fldChar w:fldCharType="begin" w:fldLock="1"/>
        </w:r>
      </w:ins>
      <w:r w:rsidR="009320D3">
        <w:instrText>ADDIN CSL_CITATION { "citationItems" : [ { "id" : "ITEM-1", "itemData" : { "DOI" : "10.1196/annals.1401.030", "ISBN" : "0077-8923\r978-1-57331-683-5", "author" : [ { "dropping-particle" : "", "family" : "Delamater", "given" : "A R", "non-dropping-particle" : "", "parse-names" : false, "suffix" : "" } ], "container-title" : "Linking Affect to Action: Critical Contributions of the Orbitofrontal Cortex", "editor" : [ { "dropping-particle" : "", "family" : "Schoenbaum", "given" : "G", "non-dropping-particle" : "", "parse-names" : false, "suffix" : "" }, { "dropping-particle" : "", "family" : "Gottfried", "given" : "J A", "non-dropping-particle" : "", "parse-names" : false, "suffix" : "" }, { "dropping-particle" : "", "family" : "Murray", "given" : "E A", "non-dropping-particle" : "", "parse-names" : false, "suffix" : "" }, { "dropping-particle" : "", "family" : "Ramus", "given" : "S J", "non-dropping-particle" : "", "parse-names" : false, "suffix" : "" } ], "id" : "ITEM-1", "issued" : { "date-parts" : [ [ "2007" ] ] }, "language" : "English", "page" : "152-173", "publisher" : "Blackwell Publishing", "publisher-place" : "Oxford", "title" : "The role of the orbitofrontal cortex in sensory-specific encoding of associations in Pavlovian and instrumental conditioning", "type" : "chapter", "volume" : "1121" }, "uris" : [ "http://www.mendeley.com/documents/?uuid=fe58f3e9-0bae-4cf9-be89-0a503f752db3" ] }, { "id" : "ITEM-2", "itemData" : { "ISBN" : "9027251681", "author" : [ { "dropping-particle" : "", "family" : "Killcross", "given" : "A S", "non-dropping-particle" : "", "parse-names" : false, "suffix" : "" }, { "dropping-particle" : "", "family" : "Blundell", "given" : "P", "non-dropping-particle" : "", "parse-names" : false, "suffix" : "" } ], "chapter-number" : "3", "container-title" : "Emotional Cognition: From brain to behaviour", "editor" : [ { "dropping-particle" : "", "family" : "Moore", "given" : "S C", "non-dropping-particle" : "", "parse-names" : false, "suffix" : "" }, { "dropping-particle" : "", "family" : "Oaksford", "given" : "M", "non-dropping-particle" : "", "parse-names" : false, "suffix" : "" } ], "id" : "ITEM-2", "issued" : { "date-parts" : [ [ "2002" ] ] }, "page" : "35-74", "publisher" : "John Benjamins Publishing Company", "publisher-place" : "Amsterdam", "title" : "Associative representations of emotionally significant outcomes", "type" : "chapter", "volume" : "44" }, "uris" : [ "http://www.mendeley.com/documents/?uuid=130942ee-36ba-4d18-b6e9-a76afdf8bb00" ] }, { "id" : "ITEM-3", "itemData" : { "ISBN" : "0097-7403 (Print)\r0097-7403 (Linking)", "PMID" : "528879", "abstract" : "Three experiments with rat subjects investigated the effects of two methods of devaluing a food unconditioned stimulus (US) after pairings of an auditory conditioned stimulus (CS) with that US. Experiment 1 found no effect of postconditioning pairings of the food US with lithium chloride (LiCl) on general activity to a tone CS, even though those pairings substantially reduced food consumption. Experiments 2 and 3 compared the effects on conditioned responding of postconditioning pairings of food with LiCl and with high-speed rotation. In these experiments the general activity measure was supplemented by a detailed visual analysis of the rats' behavior. Experiment 2 found that food-rotation pairings had larger effects than food-LiCl pairings on general activity responding and on two detailed behavioral measures but that food-LiCl pairings had larger effects on food consumption and on one behavioral measure. Experiment 3 replicated the findings of Experiment 2 and found that the ability of the CS to serve as a reinforcer for second-order conditioning after US devaluation was reduced more by food-LiCl pairings.", "author" : [ { "dropping-particle" : "", "family" : "Holland", "given" : "P C", "non-dropping-particle" : "", "parse-names" : false, "suffix" : "" }, { "dropping-particle" : "", "family" : "Straub", "given" : "J J", "non-dropping-particle" : "", "parse-names" : false, "suffix" : "" } ], "container-title" : "J Exp Psychol Anim Behav Process", "id" : "ITEM-3", "issue" : "1", "issued" : { "date-parts" : [ [ "1979" ] ] }, "note" : "Holland, P C\nStraub, J J\neng\nResearch Support, U.S. Gov't, P.H.S.\n1979/01/01\nJ Exp Psychol Anim Behav Process. 1979 Jan;5(1):65-78.", "page" : "65-78", "title" : "Differential effects of two ways of devaluing the unconditioned stimulus after Pavlovian appetitive conditioning", "type" : "article-journal", "volume" : "5" }, "uris" : [ "http://www.mendeley.com/documents/?uuid=378c1fa2-4b62-4d60-8a28-521249df3987" ] }, { "id" : "ITEM-4", "itemData" : { "author" : [ { "dropping-particle" : "", "family" : "Hall", "given" : "G", "non-dropping-particle" : "", "parse-names" : false, "suffix" : "" } ], "container-title" : "Steven's handbook of experimental psychology", "editor" : [ { "dropping-particle" : "", "family" : "Gallistel", "given" : "C R", "non-dropping-particle" : "", "parse-names" : false, "suffix" : "" } ], "id" : "ITEM-4", "issued" : { "date-parts" : [ [ "2002" ] ] }, "page" : "1-45", "publisher" : "John Wiley &amp; Sons", "publisher-place" : "New York", "title" : "Associative structures in Pavlovian and instrumental conditioning", "type" : "chapter", "volume" : "3" }, "uris" : [ "http://www.mendeley.com/documents/?uuid=ca292a99-07a5-47d2-a55c-bc49463b4ea3" ] } ], "mendeley" : { "formattedCitation" : "(Delamater, 2007; Hall, 2002; Holland &amp; Straub, 1979; Killcross &amp; Blundell, 2002)", "plainTextFormattedCitation" : "(Delamater, 2007; Hall, 2002; Holland &amp; Straub, 1979; Killcross &amp; Blundell, 2002)", "previouslyFormattedCitation" : "(Delamater, 2007; Hall, 2002; Holland &amp; Straub, 1979; Killcross &amp; Blundell, 2002)" }, "properties" : { "noteIndex" : 0 }, "schema" : "https://github.com/citation-style-language/schema/raw/master/csl-citation.json" }</w:instrText>
      </w:r>
      <w:r w:rsidR="00190DB0">
        <w:fldChar w:fldCharType="separate"/>
      </w:r>
      <w:r w:rsidR="00854DC2" w:rsidRPr="00854DC2">
        <w:rPr>
          <w:noProof/>
        </w:rPr>
        <w:t>(Delamater, 2007; Hall, 2002; Holland &amp; Straub, 1979; Killcross &amp; Blundell, 2002)</w:t>
      </w:r>
      <w:ins w:id="299" w:author="Marios Panayi" w:date="2016-04-19T15:34:00Z">
        <w:r w:rsidR="00190DB0">
          <w:fldChar w:fldCharType="end"/>
        </w:r>
      </w:ins>
      <w:r w:rsidR="00FD456F">
        <w:t xml:space="preserve">. Thus, in simple cue-outcome learning to control cue Z, the suppression in response acquisition following OFC inactivation may represent the loss of information about the current value of the reward </w:t>
      </w:r>
      <w:r w:rsidR="009C1BBD">
        <w:t>that normally boosts responding</w:t>
      </w:r>
      <w:ins w:id="300" w:author="Marios Panayi" w:date="2016-04-08T12:18:00Z">
        <w:r w:rsidR="00FC1B93">
          <w:t>,</w:t>
        </w:r>
      </w:ins>
      <w:r w:rsidR="009C1BBD">
        <w:t xml:space="preserve"> </w:t>
      </w:r>
      <w:r w:rsidR="00FD456F">
        <w:t>and a reliance on a slower stimulus-response memory system.</w:t>
      </w:r>
      <w:r w:rsidR="009C1BBD">
        <w:t xml:space="preserve"> Similarly, during the A+/AX- feature negative discrimination the loss of information about the current value of the reward </w:t>
      </w:r>
      <w:del w:id="301" w:author="Marios Panayi" w:date="2016-04-08T12:18:00Z">
        <w:r w:rsidR="009C1BBD" w:rsidDel="00FC1B93">
          <w:delText xml:space="preserve">is </w:delText>
        </w:r>
      </w:del>
      <w:ins w:id="302" w:author="Marios Panayi" w:date="2016-04-08T12:18:00Z">
        <w:r w:rsidR="00FC1B93">
          <w:t xml:space="preserve">would </w:t>
        </w:r>
      </w:ins>
      <w:r w:rsidR="009C1BBD">
        <w:t xml:space="preserve">not </w:t>
      </w:r>
      <w:ins w:id="303" w:author="Marios Panayi" w:date="2016-04-08T12:18:00Z">
        <w:r w:rsidR="00FC1B93">
          <w:t xml:space="preserve">be </w:t>
        </w:r>
      </w:ins>
      <w:r w:rsidR="009C1BBD">
        <w:t xml:space="preserve">available to boost responding to A+. However, an inhibitory association between X and responding (or an excitatory connection between X and </w:t>
      </w:r>
      <w:r w:rsidR="00E43CB5">
        <w:t>a</w:t>
      </w:r>
      <w:ins w:id="304" w:author="Marios Panayi" w:date="2016-04-18T14:45:00Z">
        <w:r w:rsidR="000918DB">
          <w:t xml:space="preserve"> specific</w:t>
        </w:r>
      </w:ins>
      <w:r w:rsidR="00E43CB5">
        <w:t xml:space="preserve"> representation of no-outcome </w:t>
      </w:r>
      <w:r w:rsidR="00E43CB5">
        <w:fldChar w:fldCharType="begin" w:fldLock="1"/>
      </w:r>
      <w:r w:rsidR="008969E4">
        <w:instrText>ADDIN CSL_CITATION { "citationItems" : [ { "id" : "ITEM-1", "itemData" : { "PMID" : "3117072", "author" : [ { "dropping-particle" : "", "family" : "Konorski", "given" : "J", "non-dropping-particle" : "", "parse-names" : false, "suffix" : "" } ], "id" : "ITEM-1", "issued" : { "date-parts" : [ [ "1967" ] ] }, "note" : "67016776\nillus. (part col.) 24 cm.\nIncludes bibliographies.", "number-of-pages" : "xii, 531 p.", "publisher" : "University of Chicago Press", "publisher-place" : "Chicago,", "title" : "Integrative activity of the brain; an interdisciplinary approach", "type" : "book" }, "uris" : [ "http://www.mendeley.com/documents/?uuid=52c55eba-ab23-4111-b66d-90c5883e63ce"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Konorski, 1967)", "plainTextFormattedCitation" : "(Delamater, 2004; Konorski, 1967)", "previouslyFormattedCitation" : "(Delamater, 2004; Konorski, 1967)" }, "properties" : { "noteIndex" : 0 }, "schema" : "https://github.com/citation-style-language/schema/raw/master/csl-citation.json" }</w:instrText>
      </w:r>
      <w:r w:rsidR="00E43CB5">
        <w:fldChar w:fldCharType="separate"/>
      </w:r>
      <w:r w:rsidR="00E43CB5" w:rsidRPr="00E43CB5">
        <w:rPr>
          <w:noProof/>
        </w:rPr>
        <w:t>(Delamater, 2004; Konorski, 1967)</w:t>
      </w:r>
      <w:r w:rsidR="00E43CB5">
        <w:fldChar w:fldCharType="end"/>
      </w:r>
      <w:r w:rsidR="00E43CB5">
        <w:t>)</w:t>
      </w:r>
      <w:r w:rsidR="009C1BBD">
        <w:t xml:space="preserve"> could still form with only a stimulus-response system</w:t>
      </w:r>
      <w:r w:rsidR="00E43CB5">
        <w:t>.</w:t>
      </w:r>
      <w:r w:rsidR="00FD749F">
        <w:t xml:space="preserve"> However, while we provide direct evidence that learning of conditioned inhibition is not disrupted by OFC inactivation, further evidence is required to test whether</w:t>
      </w:r>
      <w:r w:rsidR="00E3174A">
        <w:t xml:space="preserve"> behaviour, but not </w:t>
      </w:r>
      <w:r w:rsidR="00FD749F">
        <w:t>learning</w:t>
      </w:r>
      <w:r w:rsidR="00E3174A">
        <w:t>,</w:t>
      </w:r>
      <w:r w:rsidR="00FD749F">
        <w:t xml:space="preserve"> is disrupted during simple cue-outcome </w:t>
      </w:r>
      <w:r w:rsidR="00E3174A">
        <w:t>learning.</w:t>
      </w:r>
    </w:p>
    <w:p w14:paraId="365F4224" w14:textId="4880D96B" w:rsidR="00A05D1F" w:rsidRDefault="00A05D1F" w:rsidP="00627A1D">
      <w:pPr>
        <w:spacing w:line="276" w:lineRule="auto"/>
      </w:pPr>
      <w:r>
        <w:tab/>
      </w:r>
      <w:r w:rsidR="00F17459">
        <w:t>This</w:t>
      </w:r>
      <w:r w:rsidR="00C0498B">
        <w:t xml:space="preserve"> outcome expectancy</w:t>
      </w:r>
      <w:r w:rsidR="00F17459">
        <w:t xml:space="preserve"> view</w:t>
      </w:r>
      <w:ins w:id="305" w:author="Marios Panayi" w:date="2016-04-18T14:48:00Z">
        <w:r w:rsidR="000918DB">
          <w:t xml:space="preserve"> can</w:t>
        </w:r>
      </w:ins>
      <w:r w:rsidR="00F17459">
        <w:t xml:space="preserve"> also account</w:t>
      </w:r>
      <w:del w:id="306" w:author="Marios Panayi" w:date="2016-04-18T14:48:00Z">
        <w:r w:rsidR="00F17459" w:rsidDel="000918DB">
          <w:delText>s</w:delText>
        </w:r>
      </w:del>
      <w:r w:rsidR="00F17459">
        <w:t xml:space="preserve"> for deficits in outcome devaluation following disruption of OFC function. In rats</w:t>
      </w:r>
      <w:r w:rsidR="00B1626C">
        <w:t xml:space="preserve"> and </w:t>
      </w:r>
      <w:del w:id="307" w:author="Marios Panayi" w:date="2016-04-20T15:55:00Z">
        <w:r w:rsidR="00B1626C" w:rsidDel="009320D3">
          <w:delText>primates</w:delText>
        </w:r>
      </w:del>
      <w:ins w:id="308" w:author="Marios Panayi" w:date="2016-04-20T15:55:00Z">
        <w:r w:rsidR="009320D3">
          <w:t>monkeys</w:t>
        </w:r>
      </w:ins>
      <w:r w:rsidR="00F17459">
        <w:t xml:space="preserve">, </w:t>
      </w:r>
      <w:r w:rsidR="00B1626C">
        <w:t>disruption of OFC function blocks</w:t>
      </w:r>
      <w:r w:rsidR="00F17459">
        <w:t xml:space="preserve"> the appropriate reduction in responding for a predicted reward that </w:t>
      </w:r>
      <w:r w:rsidR="00B1626C">
        <w:t xml:space="preserve">is no longer rewarding </w:t>
      </w:r>
      <w:ins w:id="309" w:author="Marios Panayi" w:date="2016-04-20T15:56:00Z">
        <w:r w:rsidR="009320D3">
          <w:fldChar w:fldCharType="begin" w:fldLock="1"/>
        </w:r>
      </w:ins>
      <w:r w:rsidR="00636E31">
        <w:instrText>ADDIN CSL_CITATION { "citationItems" : [ { "id" : "ITEM-1",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"ITEM-1",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"ITEM-2",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"ITEM-2", "issue" : "15", "issued" : { "date-parts" : [ [ "1999" ] ] }, "language" : "English", "page" : "6610-6614", "title" : "Orbitofrontal cortex and representation of incentive value in associative learning", "type" : "article-journal", "volume" : "19" }, "uris" : [ "http://www.mendeley.com/documents/?uuid=67ba92ca-b679-407e-9f2a-7aac71c3f739" ] }, { "id" : "ITEM-3",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"ITEM-3",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"mendeley" : { "formattedCitation" : "(Gallagher et al., 1999; Pickens et al., 2003; West et al., 2011)", "plainTextFormattedCitation" : "(Gallagher et al., 1999; Pickens et al., 2003; West et al., 2011)", "previouslyFormattedCitation" : "(Gallagher et al., 1999; Pickens et al., 2003; West et al., 2011)" }, "properties" : { "noteIndex" : 0 }, "schema" : "https://github.com/citation-style-language/schema/raw/master/csl-citation.json" }</w:instrText>
      </w:r>
      <w:r w:rsidR="009320D3">
        <w:fldChar w:fldCharType="separate"/>
      </w:r>
      <w:r w:rsidR="009320D3" w:rsidRPr="009320D3">
        <w:rPr>
          <w:noProof/>
        </w:rPr>
        <w:t>(Gallagher et al., 1999; Pickens et al., 2003; West et al., 2011)</w:t>
      </w:r>
      <w:ins w:id="310" w:author="Marios Panayi" w:date="2016-04-20T15:56:00Z">
        <w:r w:rsidR="009320D3">
          <w:fldChar w:fldCharType="end"/>
        </w:r>
      </w:ins>
      <w:del w:id="311" w:author="Marios Panayi" w:date="2016-04-20T15:55:00Z">
        <w:r w:rsidR="00B1626C" w:rsidDel="009320D3">
          <w:delText>[</w:delText>
        </w:r>
        <w:r w:rsidR="00B1626C" w:rsidRPr="004B04B8" w:rsidDel="009320D3">
          <w:rPr>
            <w:color w:val="FF0000"/>
            <w:rPrChange w:id="312" w:author="Marios Panayi" w:date="2016-04-19T16:08:00Z">
              <w:rPr/>
            </w:rPrChange>
          </w:rPr>
          <w:delText>REFS</w:delText>
        </w:r>
        <w:r w:rsidR="00B1626C" w:rsidDel="009320D3">
          <w:delText>]</w:delText>
        </w:r>
      </w:del>
      <w:r w:rsidR="00B1626C">
        <w:t xml:space="preserve">. Indeed, this effect is still </w:t>
      </w:r>
      <w:del w:id="313" w:author="Marios Panayi" w:date="2016-04-08T12:18:00Z">
        <w:r w:rsidR="00B1626C" w:rsidDel="00FC1B93">
          <w:delText xml:space="preserve">found </w:delText>
        </w:r>
      </w:del>
      <w:ins w:id="314" w:author="Marios Panayi" w:date="2016-04-08T12:18:00Z">
        <w:r w:rsidR="00FC1B93">
          <w:t xml:space="preserve">reported </w:t>
        </w:r>
      </w:ins>
      <w:r w:rsidR="00B1626C">
        <w:t>when OFC function is disrupted immediately prior to test but after initial learning and the outcome has been devalued</w:t>
      </w:r>
      <w:ins w:id="315" w:author="Marios Panayi" w:date="2016-04-08T12:18:00Z">
        <w:r w:rsidR="00FC1B93">
          <w:t xml:space="preserve"> </w:t>
        </w:r>
      </w:ins>
      <w:ins w:id="316" w:author="Marios Panayi" w:date="2016-04-20T15:58:00Z">
        <w:r w:rsidR="00636E31">
          <w:fldChar w:fldCharType="begin" w:fldLock="1"/>
        </w:r>
      </w:ins>
      <w:r w:rsidR="00636E31">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"ITEM-2", "issue" : "1", "issued" : { "date-parts" : [ [ "2005" ] ] }, "language" : "eng", "page" : "317-322", "title" : "Orbitofrontal lesions impair use of cue-outcome associations in a devaluation task", "type" : "article-journal", "volume" : "119" }, "uris" : [ "http://www.mendeley.com/documents/?uuid=142c50b1-8670-4327-bee0-d91137a96fd5" ] } ], "mendeley" : { "formattedCitation" : "(Elisabeth A Murray et al., 2015; Pickens et al., 2005)", "plainTextFormattedCitation" : "(Elisabeth A Murray et al., 2015; Pickens et al., 2005)", "previouslyFormattedCitation" : "(Elisabeth A Murray et al., 2015; Pickens et al., 2005)" }, "properties" : { "noteIndex" : 0 }, "schema" : "https://github.com/citation-style-language/schema/raw/master/csl-citation.json" }</w:instrText>
      </w:r>
      <w:r w:rsidR="00636E31">
        <w:fldChar w:fldCharType="separate"/>
      </w:r>
      <w:r w:rsidR="00636E31" w:rsidRPr="00636E31">
        <w:rPr>
          <w:noProof/>
        </w:rPr>
        <w:t>(Elisabeth A Murray et al., 2015; Pickens et al., 2005)</w:t>
      </w:r>
      <w:ins w:id="317" w:author="Marios Panayi" w:date="2016-04-20T15:58:00Z">
        <w:r w:rsidR="00636E31">
          <w:fldChar w:fldCharType="end"/>
        </w:r>
      </w:ins>
      <w:r w:rsidR="00B1626C">
        <w:t xml:space="preserve">. This suggests that the OFC is involved in accessing the current value of expected outcomes and appropriately guiding behaviour rather than learning about changes in outcome value. Furthermore, in the rat this effect appears to </w:t>
      </w:r>
      <w:del w:id="318" w:author="Marios Panayi" w:date="2016-04-08T12:19:00Z">
        <w:r w:rsidR="00B1626C" w:rsidDel="00FC1B93">
          <w:delText>selectively involve</w:delText>
        </w:r>
      </w:del>
      <w:ins w:id="319" w:author="Marios Panayi" w:date="2016-04-08T12:19:00Z">
        <w:r w:rsidR="00FC1B93">
          <w:t>be restricted to</w:t>
        </w:r>
      </w:ins>
      <w:r w:rsidR="00B1626C">
        <w:t xml:space="preserve"> Pavlovian cue-outcome behaviour and not instrumental action-outcome behaviour </w:t>
      </w:r>
      <w:ins w:id="320" w:author="Marios Panayi" w:date="2016-04-20T16:00:00Z">
        <w:r w:rsidR="00636E31">
          <w:fldChar w:fldCharType="begin" w:fldLock="1"/>
        </w:r>
      </w:ins>
      <w:r w:rsidR="00A8427A">
        <w:instrText>ADDIN CSL_CITATION { "citationItems" : [ { "id" : "ITEM-1", "itemData" : { "DOI" : "Doi 10.1523/Jneurosci.5443-06.2007", "ISBN" : "0270-6474", "author" : [ { "dropping-particle" : "", "family" : "Ostlund", "given" : "S B", "non-dropping-particle" : "", "parse-names" : false, "suffix" : "" }, { "dropping-particle" : "", "family" : "Balleine", "given" : "B W", "non-dropping-particle" : "", "parse-names" : false, "suffix" : "" } ], "container-title" : "Journal of Neuroscience", "id" : "ITEM-1", "issue" : "18", "issued" : { "date-parts" : [ [ "2007" ] ] }, "language" : "English", "page" : "4819-4825", "title" : "Orbitofrontal cortex mediates outcome encoding in pavlovian but not instrumental conditioning", "type" : "article-journal", "volume" : "27" }, "uris" : [ "http://www.mendeley.com/documents/?uuid=d469c7de-a39b-4490-b6b3-0682f2e41edb" ] }, { "id" : "ITEM-2",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"ITEM-2",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"mendeley" : { "formattedCitation" : "(Balleine, Leung, &amp; Ostlund, 2011; Ostlund &amp; Balleine, 2007)", "plainTextFormattedCitation" : "(Balleine, Leung, &amp; Ostlund, 2011; Ostlund &amp; Balleine, 2007)", "previouslyFormattedCitation" : "(Balleine, Leung, &amp; Ostlund, 2011; Ostlund &amp; Balleine, 2007)" }, "properties" : { "noteIndex" : 0 }, "schema" : "https://github.com/citation-style-language/schema/raw/master/csl-citation.json" }</w:instrText>
      </w:r>
      <w:r w:rsidR="00636E31">
        <w:fldChar w:fldCharType="separate"/>
      </w:r>
      <w:r w:rsidR="00636E31" w:rsidRPr="00636E31">
        <w:rPr>
          <w:noProof/>
        </w:rPr>
        <w:t>(Balleine, Leung, &amp; Ostlund, 2011; Ostlund &amp; Balleine, 2007)</w:t>
      </w:r>
      <w:ins w:id="321" w:author="Marios Panayi" w:date="2016-04-20T16:00:00Z">
        <w:r w:rsidR="00636E31">
          <w:fldChar w:fldCharType="end"/>
        </w:r>
      </w:ins>
      <w:del w:id="322" w:author="Marios Panayi" w:date="2016-04-20T15:59:00Z">
        <w:r w:rsidR="00B1626C" w:rsidDel="00636E31">
          <w:delText>[</w:delText>
        </w:r>
        <w:r w:rsidR="00B1626C" w:rsidRPr="00B1626C" w:rsidDel="00636E31">
          <w:rPr>
            <w:color w:val="FF0000"/>
          </w:rPr>
          <w:delText>REFS</w:delText>
        </w:r>
        <w:r w:rsidR="00B1626C" w:rsidDel="00636E31">
          <w:delText>]</w:delText>
        </w:r>
      </w:del>
      <w:r w:rsidR="00B1626C">
        <w:t>.</w:t>
      </w:r>
    </w:p>
    <w:p w14:paraId="248BD914" w14:textId="12EABCE6" w:rsidR="009C209B" w:rsidRDefault="00825577" w:rsidP="00FF0402">
      <w:pPr>
        <w:spacing w:line="276" w:lineRule="auto"/>
        <w:rPr>
          <w:b/>
        </w:rPr>
      </w:pPr>
      <w:r>
        <w:rPr>
          <w:b/>
        </w:rPr>
        <w:t>Outcome expectancy for learning</w:t>
      </w:r>
    </w:p>
    <w:p w14:paraId="2CEAD391" w14:textId="6A403F01" w:rsidR="001107BC" w:rsidRDefault="00186165" w:rsidP="006D72B0">
      <w:pPr>
        <w:spacing w:line="276" w:lineRule="auto"/>
        <w:ind w:firstLine="360"/>
      </w:pPr>
      <w:r>
        <w:t xml:space="preserve">We </w:t>
      </w:r>
      <w:del w:id="323" w:author="Marios Panayi" w:date="2016-04-18T14:48:00Z">
        <w:r w:rsidDel="004757A5">
          <w:delText xml:space="preserve">have </w:delText>
        </w:r>
      </w:del>
      <w:ins w:id="324" w:author="Marios Panayi" w:date="2016-04-18T14:48:00Z">
        <w:r w:rsidR="004757A5">
          <w:t xml:space="preserve">have previously </w:t>
        </w:r>
      </w:ins>
      <w:r>
        <w:t>shown that the OFC is necessary for learning about cues that no longer signal reward in extinction procedures</w:t>
      </w:r>
      <w:del w:id="325" w:author="Marios Panayi" w:date="2016-04-18T14:49:00Z">
        <w:r w:rsidDel="004757A5">
          <w:delText xml:space="preserve"> </w:delText>
        </w:r>
      </w:del>
      <w:ins w:id="326" w:author="Marios Panayi" w:date="2016-04-18T14:49:00Z">
        <w:r w:rsidR="004757A5">
          <w:t xml:space="preserve"> </w:t>
        </w:r>
        <w:r w:rsidR="004757A5">
          <w:fldChar w:fldCharType="begin" w:fldLock="1"/>
        </w:r>
      </w:ins>
      <w:r w:rsidR="000947D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757A5">
        <w:fldChar w:fldCharType="separate"/>
      </w:r>
      <w:r w:rsidR="004757A5" w:rsidRPr="004757A5">
        <w:rPr>
          <w:noProof/>
        </w:rPr>
        <w:t>(Panayi &amp; Killcross, 2014)</w:t>
      </w:r>
      <w:ins w:id="327" w:author="Marios Panayi" w:date="2016-04-18T14:49:00Z">
        <w:r w:rsidR="004757A5">
          <w:fldChar w:fldCharType="end"/>
        </w:r>
      </w:ins>
      <w:del w:id="328" w:author="Marios Panayi" w:date="2016-04-18T14:49:00Z">
        <w:r w:rsidDel="004757A5">
          <w:fldChar w:fldCharType="begin" w:fldLock="1"/>
        </w:r>
        <w:r w:rsidR="000749B8" w:rsidRPr="004757A5" w:rsidDel="004757A5">
          <w:del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"prefix" : "replicating the findings of ", "uris" : [ "http://www.mendeley.com/documents/?uuid=db51b68b-b3eb-4226-bf3b-9475dc26dcee" ] } ], "mendeley" : { "formattedCitation" : "(replicating the findings of Panayi &amp; Killcross, 2014)", "plainTextFormattedCitation" : "(replicating the findings of Panayi &amp; Killcross, 2014)", "previouslyFormattedCitation" : "(replicating the findings of Panayi &amp; Killcross, 2014)" }, "properties" : { "noteIndex" : 0 }, "schema" : "https://github.com/citation-style-language/schema/raw/master/csl-citation.json" }</w:delInstrText>
        </w:r>
        <w:r w:rsidDel="004757A5">
          <w:fldChar w:fldCharType="separate"/>
        </w:r>
        <w:r w:rsidR="004757A5" w:rsidRPr="004757A5" w:rsidDel="004757A5">
          <w:rPr>
            <w:noProof/>
          </w:rPr>
          <w:delText xml:space="preserve">(replicating the findings of Panayi &amp; </w:delText>
        </w:r>
        <w:r w:rsidR="004757A5" w:rsidRPr="004757A5" w:rsidDel="004757A5">
          <w:rPr>
            <w:noProof/>
          </w:rPr>
          <w:lastRenderedPageBreak/>
          <w:delText>Killcross, 2014)</w:delText>
        </w:r>
        <w:r w:rsidDel="004757A5">
          <w:fldChar w:fldCharType="end"/>
        </w:r>
      </w:del>
      <w:r>
        <w:t xml:space="preserve">. </w:t>
      </w:r>
      <w:del w:id="329" w:author="Marios Panayi" w:date="2016-04-18T14:50:00Z">
        <w:r w:rsidDel="004757A5">
          <w:delText>However, we have</w:delText>
        </w:r>
        <w:r w:rsidR="006221ED" w:rsidDel="004757A5">
          <w:delText xml:space="preserve"> also</w:delText>
        </w:r>
        <w:r w:rsidDel="004757A5">
          <w:delText xml:space="preserve"> shown</w:delText>
        </w:r>
      </w:del>
      <w:ins w:id="330" w:author="Marios Panayi" w:date="2016-04-18T14:50:00Z">
        <w:r w:rsidR="004757A5">
          <w:t>The present findings</w:t>
        </w:r>
      </w:ins>
      <w:ins w:id="331" w:author="Marios Panayi" w:date="2016-04-18T14:51:00Z">
        <w:r w:rsidR="004757A5">
          <w:t xml:space="preserve"> (experiment 2)</w:t>
        </w:r>
      </w:ins>
      <w:ins w:id="332" w:author="Marios Panayi" w:date="2016-04-18T14:50:00Z">
        <w:r w:rsidR="004757A5">
          <w:t xml:space="preserve"> extend this to show that</w:t>
        </w:r>
      </w:ins>
      <w:del w:id="333" w:author="Marios Panayi" w:date="2016-04-18T14:50:00Z">
        <w:r w:rsidDel="004757A5">
          <w:delText xml:space="preserve"> that</w:delText>
        </w:r>
      </w:del>
      <w:r>
        <w:t xml:space="preserve"> the </w:t>
      </w:r>
      <w:ins w:id="334" w:author="Marios Panayi" w:date="2016-04-18T14:50:00Z">
        <w:r w:rsidR="004757A5">
          <w:t xml:space="preserve">specific </w:t>
        </w:r>
      </w:ins>
      <w:del w:id="335" w:author="Marios Panayi" w:date="2016-04-18T14:50:00Z">
        <w:r w:rsidDel="004757A5">
          <w:delText xml:space="preserve">parameters used in this </w:delText>
        </w:r>
      </w:del>
      <w:r>
        <w:t>extinction</w:t>
      </w:r>
      <w:r w:rsidR="006221ED">
        <w:t xml:space="preserve"> procedure</w:t>
      </w:r>
      <w:r>
        <w:t xml:space="preserve"> </w:t>
      </w:r>
      <w:ins w:id="336" w:author="Marios Panayi" w:date="2016-04-18T14:50:00Z">
        <w:r w:rsidR="004757A5">
          <w:t xml:space="preserve">parameters </w:t>
        </w:r>
      </w:ins>
      <w:ins w:id="337" w:author="Marios Panayi" w:date="2016-04-18T14:51:00Z">
        <w:r w:rsidR="004757A5">
          <w:t xml:space="preserve">employed </w:t>
        </w:r>
      </w:ins>
      <w:r>
        <w:t>do not generate significant conditioned inhibition to other cues</w:t>
      </w:r>
      <w:ins w:id="338" w:author="Marios Panayi" w:date="2016-04-18T14:50:00Z">
        <w:r w:rsidR="004757A5">
          <w:t>,</w:t>
        </w:r>
      </w:ins>
      <w:r>
        <w:t xml:space="preserve">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w:t>
      </w:r>
      <w:r w:rsidR="000D4B86">
        <w:t xml:space="preserve">strict </w:t>
      </w:r>
      <w:r w:rsidR="00251B57">
        <w:t xml:space="preserve">view </w:t>
      </w:r>
      <w:del w:id="339" w:author="Marios Panayi" w:date="2016-04-08T12:20:00Z">
        <w:r w:rsidR="00251B57" w:rsidDel="00FC1B93">
          <w:delText xml:space="preserve">of </w:delText>
        </w:r>
      </w:del>
      <w:ins w:id="340" w:author="Marios Panayi" w:date="2016-04-08T12:20:00Z">
        <w:r w:rsidR="00FC1B93">
          <w:t xml:space="preserve">in which </w:t>
        </w:r>
      </w:ins>
      <w:r w:rsidR="00251B57">
        <w:t xml:space="preserve">the OFC </w:t>
      </w:r>
      <w:del w:id="341" w:author="Marios Panayi" w:date="2016-04-08T12:20:00Z">
        <w:r w:rsidR="00251B57" w:rsidDel="00655546">
          <w:delText xml:space="preserve">as </w:delText>
        </w:r>
      </w:del>
      <w:ins w:id="342" w:author="Marios Panayi" w:date="2016-04-08T12:20:00Z">
        <w:r w:rsidR="00655546">
          <w:t xml:space="preserve">is </w:t>
        </w:r>
      </w:ins>
      <w:r w:rsidR="00251B57">
        <w:t>the neural locus of outcome expectancy information</w:t>
      </w:r>
      <w:r w:rsidR="00DB496F">
        <w:t xml:space="preserve"> that is</w:t>
      </w:r>
      <w:r w:rsidR="00251B57">
        <w:t xml:space="preserve"> </w:t>
      </w:r>
      <w:r w:rsidR="00DB496F">
        <w:t>involved in computing</w:t>
      </w:r>
      <w:r w:rsidR="00251B57">
        <w:t xml:space="preserve"> prediction error</w:t>
      </w:r>
      <w:r w:rsidR="00DB496F">
        <w:t>s necessary</w:t>
      </w:r>
      <w:r w:rsidR="00251B57">
        <w:t xml:space="preserve"> learning. </w:t>
      </w:r>
      <w:r w:rsidR="006D72B0">
        <w:t>From a  theoretical perspective, o</w:t>
      </w:r>
      <w:r w:rsidR="00135876">
        <w:t xml:space="preserve">utcome expectancy information is a necessary component for prediction error signals which are critical to learning in associative learning </w:t>
      </w:r>
      <w:r w:rsidR="004D6F95">
        <w:fldChar w:fldCharType="begin" w:fldLock="1"/>
      </w:r>
      <w:r w:rsidR="00D8799F">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"0033-295X (Print)\r0033-295X (Linking)", "PMID" : "7443916", "author" : [ { "dropping-particle" : "", "family" : "Pearce", "given" : "J M", "non-dropping-particle" : "", "parse-names" : false, "suffix" : "" }, { "dropping-particle" : "", "family" : "Hall", "given" : "G", "non-dropping-particle" : "", "parse-names" : false, "suffix" : "" } ], "container-title" : "Psychol Rev", "id" : "ITEM-2", "issue" : "6", "issued" : { "date-parts" : [ [ "1980" ] ] }, "page" : "532-552", "title" : "A model for Pavlovian learning: variations in the effectiveness of conditioned but not of unconditioned stimuli", "type" : "article-journal", "volume" : "87" }, "uris" : [ "http://www.mendeley.com/documents/?uuid=630e1394-4cb5-41e3-b44d-48cd97c253e9" ] }, { "id" : "ITEM-3", "itemData" : { "DOI" : "10.1037/h0076778", "author" : [ { "dropping-particle" : "", "family" : "Mackintosh", "given" : "N J", "non-dropping-particle" : "", "parse-names" : false, "suffix" : "" } ], "container-title" : "Psychol Rev", "id" : "ITEM-3", "issue" : "4", "issued" : { "date-parts" : [ [ "1975" ] ] }, "page" : "279-298", "title" : "A theory of attention: Variations in the associability of stimuli with reinforcement", "type" : "article-journal", "volume" : "82" }, "uris" : [ "http://www.mendeley.com/documents/?uuid=ad2071d9-ff93-481e-8cbb-9d2eadc2806e" ] } ], "mendeley" : { "formattedCitation" : "(Mackintosh, 1975; Pearce &amp; Hall, 1980; Rescorla &amp; Wagner, 1972)", "plainTextFormattedCitation" : "(Mackintosh, 1975; Pearce &amp; Hall, 1980; Rescorla &amp; Wagner, 1972)", "previouslyFormattedCitation" : "(Mackintosh, 1975; Pearce &amp; Hall, 1980; Rescorla &amp; Wagner, 1972)" }, "properties" : { "noteIndex" : 0 }, "schema" : "https://github.com/citation-style-language/schema/raw/master/csl-citation.json" }</w:instrText>
      </w:r>
      <w:r w:rsidR="004D6F95">
        <w:fldChar w:fldCharType="separate"/>
      </w:r>
      <w:r w:rsidR="004D6F95" w:rsidRPr="004D6F95">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4D6F95">
        <w:instrText>ADDIN CSL_CITATION { "citationItems" : [ { "id" : "ITEM-1", "itemData" : { "ISBN" : "0-585-02445-6", "author" : [ { "dropping-particle" : "", "family" : "Sutton", "given" : "R S", "non-dropping-particle" : "", "parse-names" : false, "suffix" : "" }, { "dropping-particle" : "", "family" : "Barto", "given" : "A G", "non-dropping-particle" : "", "parse-names" : false, "suffix" : "" } ], "id" : "ITEM-1", "issued" : { "date-parts" : [ [ "1998" ] ] }, "publisher" : "MIT Press", "publisher-place" : "Cambridge, MA", "title" : "Reinforcement Learning: An Introduction", "type" : "book" }, "uris" : [ "http://www.mendeley.com/documents/?uuid=9563b509-a133-4bc8-b4e3-3c7048057b8e" ] } ], "mendeley" : { "formattedCitation" : "(Sutton &amp; Barto, 1998)", "plainTextFormattedCitation" : "(Sutton &amp; Barto, 1998)", "previouslyFormattedCitation" : "(Sutton &amp; Barto, 1998)" }, "properties" : { "noteIndex" : 0 }, "schema" : "https://github.com/citation-style-language/schema/raw/master/csl-citation.json" }</w:instrText>
      </w:r>
      <w:r w:rsidR="004D6F95">
        <w:fldChar w:fldCharType="separate"/>
      </w:r>
      <w:r w:rsidR="004D6F95" w:rsidRPr="004D6F95">
        <w:rPr>
          <w:noProof/>
        </w:rPr>
        <w:t>(Sutton &amp; Barto, 1998)</w:t>
      </w:r>
      <w:r w:rsidR="004D6F95">
        <w:fldChar w:fldCharType="end"/>
      </w:r>
      <w:r w:rsidR="00135876">
        <w:t>. Prediction errors are</w:t>
      </w:r>
      <w:ins w:id="343" w:author="Marios Panayi" w:date="2016-04-18T14:52:00Z">
        <w:r w:rsidR="00F916F5">
          <w:t xml:space="preserve"> calculated as</w:t>
        </w:r>
      </w:ins>
      <w:r w:rsidR="00135876">
        <w:t xml:space="preserve"> the discrepancy between the expected value and the actual-experienced value of an outcome. Learning can therefore be </w:t>
      </w:r>
      <w:r w:rsidR="008E6621">
        <w:t>described</w:t>
      </w:r>
      <w:r w:rsidR="00135876">
        <w:t xml:space="preserve"> as a process of incrementally minimising </w:t>
      </w:r>
      <w:r w:rsidR="00D8799F">
        <w:t>errors in prediction</w:t>
      </w:r>
      <w:r w:rsidR="00135876">
        <w:t>.</w:t>
      </w:r>
      <w:r w:rsidR="00D8799F">
        <w:t xml:space="preserve"> Prediction error signals have been identified in the firing of mid-brain dopamine neurons </w:t>
      </w:r>
      <w:r w:rsidR="00D8799F">
        <w:fldChar w:fldCharType="begin" w:fldLock="1"/>
      </w:r>
      <w:r w:rsidR="00D8799F">
        <w:instrText>ADDIN CSL_CITATION { "citationItems" : [ { "id" : "ITEM-1",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"ITEM-1",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"id" : "ITEM-2", "itemData" : { "ISBN" : "1097-6256", "abstract" : "Many behaviors are affected by rewards, undergoing long-term changes when rewards are different than predicted but remaining unchanged when rewards occur exactly as predicted. The discrepancy between reward occurrence and reward prediction is termed an 'error in reward prediction'. Dopamine neurons in the substantia nigra and the ventral tegmental area are believed to be involved in reward-dependent behaviors. Consistent with this role, they are activated by rewards, and because they are activated more strongly by unpredicted than by predicted rewards they may play a role in learning. The present study investigated whether monkey dopamine neurons code an error in reward prediction during the course of learning. Dopamine neuron responses reflected the changes in reward prediction during individual learning episodes; dopamine neurons were activated by rewards during early trials, when errors were frequent and rewards unpredictable, but activation was progressively reduced as performance was consolidated and rewards became more predictable. These neurons were also activated when rewards occurred at unpredicted times and were depressed when rewards were omitted at the predicted times. Thus, dopamine neurons code errors in the prediction of both the occurrence and the time of rewards. In this respect, their responses resemble the teaching signals that have been employed in particularly efficient computational learning models.", "author" : [ { "dropping-particle" : "", "family" : "Hollerman", "given" : "J R", "non-dropping-particle" : "", "parse-names" : false, "suffix" : "" }, { "dropping-particle" : "", "family" : "Schultz", "given" : "W", "non-dropping-particle" : "", "parse-names" : false, "suffix" : "" } ], "container-title" : "Nature Neuroscience", "id" : "ITEM-2", "issue" : "4", "issued" : { "date-parts" : [ [ "1998" ] ] }, "language" : "English", "note" : "127QD\nTimes Cited:499\nCited References Count:47", "page" : "304-309", "title" : "Dopamine neurons report an error in the temporal prediction of reward during learning", "type" : "article-journal", "volume" : "1" }, "uris" : [ "http://www.mendeley.com/documents/?uuid=58bcd826-452f-462b-b0ae-16ad293db70a" ] } ], "mendeley" : { "formattedCitation" : "(Hollerman &amp; Schultz, 1998; Schultz, 1998)", "plainTextFormattedCitation" : "(Hollerman &amp; Schultz, 1998; Schultz, 1998)", "previouslyFormattedCitation" : "(Hollerman &amp; Schultz, 1998; Schultz, 1998)" }, "properties" : { "noteIndex" : 0 }, "schema" : "https://github.com/citation-style-language/schema/raw/master/csl-citation.json" }</w:instrText>
      </w:r>
      <w:r w:rsidR="00D8799F">
        <w:fldChar w:fldCharType="separate"/>
      </w:r>
      <w:r w:rsidR="00D8799F" w:rsidRPr="00D8799F">
        <w:rPr>
          <w:noProof/>
        </w:rPr>
        <w:t>(Hollerman &amp; Schultz, 1998; Schultz, 1998)</w:t>
      </w:r>
      <w:r w:rsidR="00D8799F">
        <w:fldChar w:fldCharType="end"/>
      </w:r>
      <w:r w:rsidR="00444FA9">
        <w:t xml:space="preserve"> </w:t>
      </w:r>
      <w:r w:rsidR="00D8799F">
        <w:t xml:space="preserve"> and have been causally linked to learning </w:t>
      </w:r>
      <w:r w:rsidR="00D8799F">
        <w:fldChar w:fldCharType="begin" w:fldLock="1"/>
      </w:r>
      <w:r w:rsidR="0016696B">
        <w:instrText>ADDIN CSL_CITATION { "citationItems" : [ { "id" : "ITEM-1", "itemData" : { "DOI" : "10.1038/nn.3413", "ISBN" : "1546-1726 (Electronic)\r1097-6256 (Linking)", "PMID" : "23708143", "author" : [ { "dropping-particle" : "", "family" : "Steinberg", "given" : "E E", "non-dropping-particle" : "", "parse-names" : false, "suffix" : "" }, { "dropping-particle" : "", "family" : "Keiflin", "given" : "R", "non-dropping-particle" : "", "parse-names" : false, "suffix" : "" }, { "dropping-particle" : "", "family" : "Boivin", "given" : "J R", "non-dropping-particle" : "", "parse-names" : false, "suffix" : "" }, { "dropping-particle" : "", "family" : "Witten", "given" : "I B", "non-dropping-particle" : "", "parse-names" : false, "suffix" : "" }, { "dropping-particle" : "", "family" : "Deisseroth", "given" : "K", "non-dropping-particle" : "", "parse-names" : false, "suffix" : "" }, { "dropping-particle" : "", "family" : "Janak", "given" : "P H", "non-dropping-particle" : "", "parse-names" : false, "suffix" : "" } ], "container-title" : "Nature Neuroscience", "id" : "ITEM-1", "issue" : "7", "issued" : { "date-parts" : [ [ "2013" ] ] }, "page" : "966-973", "title" : "A causal link between prediction errors, dopamine neurons and learning", "type" : "article-journal", "volume" : "16" }, "uris" : [ "http://www.mendeley.com/documents/?uuid=721f625d-09d6-42e2-82ad-124b5a1bfbdf" ] } ], "mendeley" : { "formattedCitation" : "(Steinberg et al., 2013)", "plainTextFormattedCitation" : "(Steinberg et al., 2013)", "previouslyFormattedCitation" : "(Steinberg et al., 2013)" }, "properties" : { "noteIndex" : 0 }, "schema" : "https://github.com/citation-style-language/schema/raw/master/csl-citation.json" }</w:instrText>
      </w:r>
      <w:r w:rsidR="00D8799F">
        <w:fldChar w:fldCharType="separate"/>
      </w:r>
      <w:r w:rsidR="00D8799F" w:rsidRPr="00D8799F">
        <w:rPr>
          <w:noProof/>
        </w:rPr>
        <w:t>(Steinberg et al., 2013)</w:t>
      </w:r>
      <w:r w:rsidR="00D8799F">
        <w:fldChar w:fldCharType="end"/>
      </w:r>
      <w:r w:rsidR="00D8799F">
        <w:t>. 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w:t>
      </w:r>
      <w:ins w:id="344" w:author="Marios Panayi" w:date="2016-04-20T16:05:00Z">
        <w:r w:rsidR="00A8427A">
          <w:fldChar w:fldCharType="begin" w:fldLock="1"/>
        </w:r>
      </w:ins>
      <w:r w:rsidR="00A8427A">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"DOI" : "10.1016/j.bbr.2007.02.005", "ISBN" : "0166-4328", "author" : [ { "dropping-particle" : "", "family" : "Boulougouris", "given" : "V", "non-dropping-particle" : "", "parse-names" : false, "suffix" : "" }, { "dropping-particle" : "", "family" : "Dalley", "given" : "J W", "non-dropping-particle" : "", "parse-names" : false, "suffix" : "" }, { "dropping-particle" : "", "family" : "Robbins", "given" : "T W", "non-dropping-particle" : "", "parse-names" : false, "suffix" : "" } ], "container-title" : "Behavioural Brain Research", "id" : "ITEM-2", "issue" : "2", "issued" : { "date-parts" : [ [ "2007" ] ] }, "language" : "English", "page" : "219-228", "title" : "Effects of orbitofrontal, infralimbic and prelimbic cortical lesions on serial spatial reversal learning in the rat", "type" : "article-journal", "volume" : "179" }, "uris" : [ "http://www.mendeley.com/documents/?uuid=1bf26a95-c216-4d3b-80b2-0a60d1077775" ] }, { "id" : "ITEM-3", "itemData" : { "DOI" : "10.1016/j.bbr.2014.07.029", "ISBN" : "0166-4328", "PMID" : "25078291", "abstract" : "A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 "author" : [ { "dropping-particle" : "", "family" : "Chang", "given" : "S E", "non-dropping-particle" : "", "parse-names" : false, "suffix" : "" } ], "container-title" : "Behavioural Brain Research", "edition" : "2014/08/01", "id" : "ITEM-3", "issued" : { "date-parts" : [ [ "2014" ] ] }, "language" : "eng", "note" : "1872-7549\nChang, Stephen E\nMH53667/MH/NIMH NIH HHS/United States\nR01 MH053667/MH/NIMH NIH HHS/United States\nJournal Article\nResearch Support, N.I.H., Extramural\nNetherlands\nBehav Brain Res. 2014 Oct 15;273:52-6. doi: 10.1016/j.bbr.2014.07.029. Epub 2014 Jul 28.", "page" : "52-56", "title" : "Effects of orbitofrontal cortex lesions on autoshaped lever pressing and reversal learning", "type" : "article-journal", "volume" : "273" }, "uris" : [ "http://www.mendeley.com/documents/?uuid=f0fcf3d3-3382-4a2a-ab8d-0f335b9bf877" ] }, { "id" : "ITEM-4", "itemData" : { "DOI" : "Doi 10.1523/Jneurosci.5443-06.2007", "ISBN" : "0270-6474", "author" : [ { "dropping-particle" : "", "family" : "Ostlund", "given" : "S B", "non-dropping-particle" : "", "parse-names" : false, "suffix" : "" }, { "dropping-particle" : "", "family" : "Balleine", "given" : "B W", "non-dropping-particle" : "", "parse-names" : false, "suffix" : "" } ], "container-title" : "Journal of Neuroscience", "id" : "ITEM-4", "issue" : "18", "issued" : { "date-parts" : [ [ "2007" ] ] }, "language" : "English", "page" : "4819-4825", "title" : "Orbitofrontal cortex mediates outcome encoding in pavlovian but not instrumental conditioning", "type" : "article-journal", "volume" : "27" }, "uris" : [ "http://www.mendeley.com/documents/?uuid=d469c7de-a39b-4490-b6b3-0682f2e41edb" ] }, { "id" : "ITEM-5", "itemData" : { "DOI" : "10.1111/j.1460-9568.2012.08113.x", "ISBN" : "0953-816x", "PMID" : "22672133", "abstract" : "Four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 "author" : [ { "dropping-particle" : "", "family" : "Scarlet", "given" : "J", "non-dropping-particle" : "", "parse-names" : false, "suffix" : "" }, { "dropping-particle" : "", "family" : "Delamater", "given" : "A R", "non-dropping-particle" : "", "parse-names" : false, "suffix" : "" }, { "dropping-particle" : "", "family" : "Campese", "given" : "V", "non-dropping-particle" : "", "parse-names" : false, "suffix" : "" }, { "dropping-particle" : "", "family" : "Fein", "given" : "M", "non-dropping-particle" : "", "parse-names" : false, "suffix" : "" }, { "dropping-particle" : "", "family" : "Wheeler", "given" : "D S", "non-dropping-particle" : "", "parse-names" : false, "suffix" : "" } ], "container-title" : "European Journal of Neuroscience", "edition" : "2012/06/08", "id" : "ITEM-5", "issue" : "11", "issued" : { "date-parts" : [ [ "2012" ] ] }, "language" : "eng", "note" : "1460-9568\nScarlet,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 "page" : "1799-1809", "title" : "Differential involvement of the basolateral amygdala and orbitofrontal cortex in the formation of sensory-specific associations in conditioned flavor preference and magazine approach paradigms", "type" : "article-journal", "volume" : "35" }, "uris" : [ "http://www.mendeley.com/documents/?uuid=adeeca7e-4e5f-4e4b-a575-6cc0b1cc29eb" ] } ], "mendeley" : { "formattedCitation" : "(Boulougouris, Dalley, &amp; Robbins, 2007; Chang, 2014; Gallagher et al., 1999; Ostlund &amp; Balleine, 2007; Scarlet, Delamater, Campese, Fein, &amp; Wheeler, 2012)", "plainTextFormattedCitation" : "(Boulougouris, Dalley, &amp; Robbins, 2007; Chang, 2014; Gallagher et al., 1999; Ostlund &amp; Balleine, 2007; Scarlet, Delamater, Campese, Fein, &amp; Wheeler, 2012)", "previouslyFormattedCitation" : "(Boulougouris, Dalley, &amp; Robbins, 2007; Chang, 2014; Gallagher et al., 1999; Ostlund &amp; Balleine, 2007; Scarlet, Delamater, Campese, Fein, &amp; Wheeler, 2012)" }, "properties" : { "noteIndex" : 0 }, "schema" : "https://github.com/citation-style-language/schema/raw/master/csl-citation.json" }</w:instrText>
      </w:r>
      <w:r w:rsidR="00A8427A">
        <w:fldChar w:fldCharType="separate"/>
      </w:r>
      <w:r w:rsidR="00A8427A" w:rsidRPr="00A8427A">
        <w:rPr>
          <w:noProof/>
        </w:rPr>
        <w:t>(Boulougouris, Dalley, &amp; Robbins, 2007; Chang, 2014; Gallagher et al., 1999; Ostlund &amp; Balleine, 2007; Scarlet, Delamater, Campese, Fein, &amp; Wheeler, 2012)</w:t>
      </w:r>
      <w:ins w:id="345" w:author="Marios Panayi" w:date="2016-04-20T16:05:00Z">
        <w:r w:rsidR="00A8427A">
          <w:fldChar w:fldCharType="end"/>
        </w:r>
      </w:ins>
      <w:del w:id="346" w:author="Marios Panayi" w:date="2016-04-20T16:00:00Z">
        <w:r w:rsidR="007066B9" w:rsidDel="00A8427A">
          <w:delText>[</w:delText>
        </w:r>
        <w:r w:rsidR="007066B9" w:rsidRPr="00D16A03" w:rsidDel="00A8427A">
          <w:rPr>
            <w:color w:val="FF0000"/>
            <w:rPrChange w:id="347" w:author="Marios Panayi" w:date="2016-04-08T12:22:00Z">
              <w:rPr/>
            </w:rPrChange>
          </w:rPr>
          <w:delText>REFS</w:delText>
        </w:r>
        <w:r w:rsidR="007066B9" w:rsidDel="00A8427A">
          <w:delText>]</w:delText>
        </w:r>
      </w:del>
      <w:ins w:id="348" w:author="Marios Panayi" w:date="2016-04-08T12:21:00Z">
        <w:r w:rsidR="004A59EB">
          <w:t>, and do not disrupt putative reward prediction errors signals in the VTA in a manner consistent with the loss of outcome expectancy information</w:t>
        </w:r>
        <w:r w:rsidR="00D16A03">
          <w:t xml:space="preserve"> </w:t>
        </w:r>
      </w:ins>
      <w:ins w:id="349" w:author="Marios Panayi" w:date="2016-04-20T16:07:00Z">
        <w:r w:rsidR="00A8427A">
          <w:fldChar w:fldCharType="begin" w:fldLock="1"/>
        </w:r>
      </w:ins>
      <w:r w:rsidR="0071425F">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"mendeley" : { "formattedCitation" : "(Takahashi et al., 2011)", "plainTextFormattedCitation" : "(Takahashi et al., 2011)", "previouslyFormattedCitation" : "(Takahashi et al., 2011)" }, "properties" : { "noteIndex" : 0 }, "schema" : "https://github.com/citation-style-language/schema/raw/master/csl-citation.json" }</w:instrText>
      </w:r>
      <w:r w:rsidR="00A8427A">
        <w:fldChar w:fldCharType="separate"/>
      </w:r>
      <w:r w:rsidR="00A8427A" w:rsidRPr="00A8427A">
        <w:rPr>
          <w:noProof/>
        </w:rPr>
        <w:t>(Takahashi et al., 2011)</w:t>
      </w:r>
      <w:ins w:id="350" w:author="Marios Panayi" w:date="2016-04-20T16:07:00Z">
        <w:r w:rsidR="00A8427A">
          <w:fldChar w:fldCharType="end"/>
        </w:r>
      </w:ins>
      <w:ins w:id="351" w:author="Marios Panayi" w:date="2016-04-08T12:21:00Z">
        <w:r w:rsidR="004A59EB">
          <w:t>.</w:t>
        </w:r>
      </w:ins>
      <w:del w:id="352" w:author="Marios Panayi" w:date="2016-04-08T12:21:00Z">
        <w:r w:rsidR="007066B9" w:rsidDel="004A59EB">
          <w:delText xml:space="preserve">. </w:delText>
        </w:r>
      </w:del>
    </w:p>
    <w:p w14:paraId="70BA4D5B" w14:textId="6E0D08CB" w:rsidR="00E212FD" w:rsidDel="00A751BE" w:rsidRDefault="00E212FD" w:rsidP="006D72B0">
      <w:pPr>
        <w:spacing w:line="276" w:lineRule="auto"/>
        <w:ind w:firstLine="360"/>
        <w:rPr>
          <w:del w:id="353" w:author="Marios Panayi" w:date="2016-04-08T14:22:00Z"/>
        </w:rPr>
      </w:pPr>
      <w:r>
        <w:t>To account for intact initial learning of tasks following OFC damage, c</w:t>
      </w:r>
      <w:r w:rsidR="007066B9">
        <w:t>urrent theor</w:t>
      </w:r>
      <w:r w:rsidR="00A93677">
        <w:t xml:space="preserve">ies of OFC function </w:t>
      </w:r>
      <w:ins w:id="354" w:author="Marios Panayi" w:date="2016-04-20T16:12:00Z">
        <w:r w:rsidR="0071425F">
          <w:fldChar w:fldCharType="begin" w:fldLock="1"/>
        </w:r>
      </w:ins>
      <w:r w:rsidR="0071425F">
        <w:instrText>ADDIN CSL_CITATION { "citationItems" : [ { "id" : "ITEM-1", "itemData" : { "DOI" : "10.1196/annals.1401.030", "ISBN" : "0077-8923\r978-1-57331-683-5", "author" : [ { "dropping-particle" : "", "family" : "Delamater", "given" : "A R", "non-dropping-particle" : "", "parse-names" : false, "suffix" : "" } ], "container-title" : "Linking Affect to Action: Critical Contributions of the Orbitofrontal Cortex", "editor" : [ { "dropping-particle" : "", "family" : "Schoenbaum", "given" : "G", "non-dropping-particle" : "", "parse-names" : false, "suffix" : "" }, { "dropping-particle" : "", "family" : "Gottfried", "given" : "J A", "non-dropping-particle" : "", "parse-names" : false, "suffix" : "" }, { "dropping-particle" : "", "family" : "Murray", "given" : "E A", "non-dropping-particle" : "", "parse-names" : false, "suffix" : "" }, { "dropping-particle" : "", "family" : "Ramus", "given" : "S J", "non-dropping-particle" : "", "parse-names" : false, "suffix" : "" } ], "id" : "ITEM-1", "issued" : { "date-parts" : [ [ "2007" ] ] }, "language" : "English", "page" : "152-173", "publisher" : "Blackwell Publishing", "publisher-place" : "Oxford", "title" : "The role of the orbitofrontal cortex in sensory-specific encoding of associations in Pavlovian and instrumental conditioning", "type" : "chapter", "volume" : "1121" }, "uris" : [ "http://www.mendeley.com/documents/?uuid=fe58f3e9-0bae-4cf9-be89-0a503f752db3"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"id" : "ITEM-3",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"ITEM-3",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"mendeley" : { "formattedCitation" : "(Delamater, 2007; Rudebeck &amp; Murray, 2011; Schoenbaum et al., 2009)", "plainTextFormattedCitation" : "(Delamater, 2007; Rudebeck &amp; Murray, 2011; Schoenbaum et al., 2009)", "previouslyFormattedCitation" : "(Delamater, 2007; Rudebeck &amp; Murray, 2011; Schoenbaum et al., 2009)" }, "properties" : { "noteIndex" : 0 }, "schema" : "https://github.com/citation-style-language/schema/raw/master/csl-citation.json" }</w:instrText>
      </w:r>
      <w:r w:rsidR="0071425F">
        <w:fldChar w:fldCharType="separate"/>
      </w:r>
      <w:r w:rsidR="0071425F" w:rsidRPr="0071425F">
        <w:rPr>
          <w:noProof/>
        </w:rPr>
        <w:t>(Delamater, 2007; Rudebeck &amp; Murray, 2011; Schoenbaum et al., 2009)</w:t>
      </w:r>
      <w:ins w:id="355" w:author="Marios Panayi" w:date="2016-04-20T16:12:00Z">
        <w:r w:rsidR="0071425F">
          <w:fldChar w:fldCharType="end"/>
        </w:r>
      </w:ins>
      <w:del w:id="356" w:author="Marios Panayi" w:date="2016-04-20T16:11:00Z">
        <w:r w:rsidR="00A93677" w:rsidDel="0071425F">
          <w:delText>[</w:delText>
        </w:r>
        <w:r w:rsidR="00A93677" w:rsidRPr="00113144" w:rsidDel="0071425F">
          <w:rPr>
            <w:color w:val="FF0000"/>
            <w:rPrChange w:id="357" w:author="Marios Panayi" w:date="2016-04-11T10:09:00Z">
              <w:rPr/>
            </w:rPrChange>
          </w:rPr>
          <w:delText>REFS</w:delText>
        </w:r>
        <w:r w:rsidR="00A93677" w:rsidDel="0071425F">
          <w:delText>]</w:delText>
        </w:r>
      </w:del>
      <w:r w:rsidR="00A93677">
        <w:t xml:space="preserve">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A30A15">
        <w:instrText>ADDIN CSL_CITATION { "citationItems" : [ { "id" : "ITEM-1", "itemData" : { "author" : [ { "dropping-particle" : "", "family" : "Dickinson", "given" : "A", "non-dropping-particle" : "", "parse-names" : false, "suffix" : "" }, { "dropping-particle" : "", "family" : "Dearing", "given" : "M F", "non-dropping-particle" : "", "parse-names" : false, "suffix" : "" } ], "chapter-number" : "8",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"203-232", "publisher" : "Lawrence Erlbaum Associates", "publisher-place" : "Hillsdale, New Jersey", "title" : "Appetitive-aversive interactions and inhibitory processes", "type" : "chapter" }, "uris" : [ "http://www.mendeley.com/documents/?uuid=dd0d9e98-2b0a-4122-bb19-d9b35f6ccf3b" ] }, { "id" : "ITEM-2", "itemData" : { "author" : [ { "dropping-particle" : "", "family" : "Wagner", "given" : "A R", "non-dropping-particle" : "", "parse-names" : false, "suffix" : "" }, { "dropping-particle" : "", "family" : "Brandon", "given" : "S E", "non-dropping-particle" : "", "parse-names" : false, "suffix" : "" } ], "container-title" : "Contemporary learning theories: Pavliocian conditioning and the status of tradional learning theories", "editor" : [ { "dropping-particle" : "", "family" : "Klein", "given" : "S B", "non-dropping-particle" : "", "parse-names" : false, "suffix" : "" }, { "dropping-particle" : "", "family" : "Mowrer", "given" : "R R", "non-dropping-particle" : "", "parse-names" : false, "suffix" : "" } ], "id" : "ITEM-2", "issued" : { "date-parts" : [ [ "1989" ] ] }, "page" : "149-189", "publisher" : "Lawrence Erlbaum", "publisher-place" : "Hillsdale, NJ", "title" : "Evolution of a Structured ConnectionistModel of Pavlovian Conditioning (AESOP)", "type" : "chapter" }, "uris" : [ "http://www.mendeley.com/documents/?uuid=760bda67-542f-4d0a-9051-9cbc97b4ba82" ] } ], "mendeley" : { "formattedCitation" : "(Dickinson &amp; Dearing, 1979; Wagner &amp; Brandon, 1989)", "plainTextFormattedCitation" : "(Dickinson &amp; Dearing, 1979; Wagner &amp; Brandon, 1989)", "previouslyFormattedCitation" : "(Dickinson &amp; Dearing, 1979; Wagner &amp; Brandon, 1989)" }, "properties" : { "noteIndex" : 0 }, "schema" : "https://github.com/citation-style-language/schema/raw/master/csl-citation.json" }</w:instrText>
      </w:r>
      <w:r w:rsidR="000749B8">
        <w:fldChar w:fldCharType="separate"/>
      </w:r>
      <w:r w:rsidR="000749B8" w:rsidRPr="000749B8">
        <w:rPr>
          <w:noProof/>
        </w:rPr>
        <w:t>(Dickinson &amp; Dearing, 1979; Wagner &amp; Brandon, 1989)</w:t>
      </w:r>
      <w:r w:rsidR="000749B8">
        <w:fldChar w:fldCharType="end"/>
      </w:r>
      <w:r w:rsidR="00B55066">
        <w:t>.</w:t>
      </w:r>
      <w:r>
        <w:t xml:space="preserve"> The OFC is argued to represent outcome expectancy information about the sensory 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the task depends on representing the specific properties of the outcome, such as when a specific outcome is devalued, </w:t>
      </w:r>
      <w:r w:rsidR="00F63FD5">
        <w:t xml:space="preserve">then </w:t>
      </w:r>
      <w:r w:rsidR="007C013D">
        <w:t>OFC function is necessary for correct performance</w:t>
      </w:r>
      <w:r w:rsidR="00F63FD5">
        <w:t xml:space="preserve"> </w:t>
      </w:r>
      <w:ins w:id="358" w:author="Marios Panayi" w:date="2016-04-20T16:13:00Z">
        <w:r w:rsidR="0071425F">
          <w:fldChar w:fldCharType="begin" w:fldLock="1"/>
        </w:r>
      </w:ins>
      <w:r w:rsidR="0071425F">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"ITEM-2",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"ITEM-3",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"ITEM-3",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"(Gallagher et al., 1999; Elisabeth A Murray et al., 2015; West et al., 2011)", "plainTextFormattedCitation" : "(Gallagher et al., 1999; Elisabeth A Murray et al., 2015; West et al., 2011)", "previouslyFormattedCitation" : "(Gallagher et al., 1999; Elisabeth A Murray et al., 2015; West et al., 2011)" }, "properties" : { "noteIndex" : 0 }, "schema" : "https://github.com/citation-style-language/schema/raw/master/csl-citation.json" }</w:instrText>
      </w:r>
      <w:r w:rsidR="0071425F">
        <w:fldChar w:fldCharType="separate"/>
      </w:r>
      <w:r w:rsidR="0071425F" w:rsidRPr="0071425F">
        <w:rPr>
          <w:noProof/>
        </w:rPr>
        <w:t>(Gallagher et al., 1999; Elisabeth A Murray et al., 2015; West et al., 2011)</w:t>
      </w:r>
      <w:ins w:id="359" w:author="Marios Panayi" w:date="2016-04-20T16:13:00Z">
        <w:r w:rsidR="0071425F">
          <w:fldChar w:fldCharType="end"/>
        </w:r>
      </w:ins>
      <w:del w:id="360" w:author="Marios Panayi" w:date="2016-04-20T16:12:00Z">
        <w:r w:rsidR="00F63FD5" w:rsidDel="0071425F">
          <w:delText>[</w:delText>
        </w:r>
        <w:r w:rsidR="00F63FD5" w:rsidRPr="00F63FD5" w:rsidDel="0071425F">
          <w:rPr>
            <w:color w:val="FF0000"/>
          </w:rPr>
          <w:delText>REFS</w:delText>
        </w:r>
        <w:r w:rsidR="00F63FD5" w:rsidDel="0071425F">
          <w:delText>]</w:delText>
        </w:r>
      </w:del>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AE381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0627A">
        <w:fldChar w:fldCharType="separate"/>
      </w:r>
      <w:r w:rsidR="0040627A" w:rsidRPr="0040627A">
        <w:rPr>
          <w:noProof/>
        </w:rPr>
        <w:t>(Panayi &amp; Killcross, 2014)</w:t>
      </w:r>
      <w:r w:rsidR="0040627A">
        <w:fldChar w:fldCharType="end"/>
      </w:r>
      <w:r w:rsidR="0040627A">
        <w:t>.</w:t>
      </w:r>
      <w:ins w:id="361" w:author="Marios Panayi" w:date="2016-04-11T09:56:00Z">
        <w:r w:rsidR="00637A32">
          <w:t xml:space="preserve"> Instead, </w:t>
        </w:r>
      </w:ins>
      <w:ins w:id="362" w:author="Marios Panayi" w:date="2016-04-18T14:52:00Z">
        <w:r w:rsidR="000947DC">
          <w:fldChar w:fldCharType="begin" w:fldLock="1"/>
        </w:r>
      </w:ins>
      <w:r w:rsidR="009E623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0947DC">
        <w:fldChar w:fldCharType="separate"/>
      </w:r>
      <w:r w:rsidR="000947DC" w:rsidRPr="000947DC">
        <w:rPr>
          <w:noProof/>
        </w:rPr>
        <w:t>(Panayi &amp; Killcross, 2014)</w:t>
      </w:r>
      <w:ins w:id="363" w:author="Marios Panayi" w:date="2016-04-18T14:52:00Z">
        <w:r w:rsidR="000947DC">
          <w:fldChar w:fldCharType="end"/>
        </w:r>
        <w:r w:rsidR="000947DC">
          <w:t xml:space="preserve"> </w:t>
        </w:r>
      </w:ins>
      <w:ins w:id="364" w:author="Marios Panayi" w:date="2016-04-11T09:56:00Z">
        <w:r w:rsidR="00637A32">
          <w:t xml:space="preserve">hypothesised that the disruption of expected outcome value information reduced the motivational significance of the </w:t>
        </w:r>
      </w:ins>
      <w:ins w:id="365" w:author="Marios Panayi" w:date="2016-04-11T09:57:00Z">
        <w:r w:rsidR="00637A32">
          <w:t>extinction</w:t>
        </w:r>
      </w:ins>
      <w:ins w:id="366" w:author="Marios Panayi" w:date="2016-04-11T09:56:00Z">
        <w:r w:rsidR="00637A32">
          <w:t xml:space="preserve"> </w:t>
        </w:r>
      </w:ins>
      <w:ins w:id="367" w:author="Marios Panayi" w:date="2016-04-11T09:57:00Z">
        <w:r w:rsidR="00637A32">
          <w:t xml:space="preserve">session in which no rewards were delivered. Consequently, responding at the start of the session may be driven by stimulus-response associations, but the lack of motivationally significant events in the chamber may facilitate rapid </w:t>
        </w:r>
      </w:ins>
      <w:ins w:id="368" w:author="Marios Panayi" w:date="2016-04-11T09:59:00Z">
        <w:r w:rsidR="00637A32">
          <w:t xml:space="preserve">habituation to the cue and the context, protecting the responding from </w:t>
        </w:r>
      </w:ins>
      <w:ins w:id="369" w:author="Marios Panayi" w:date="2016-04-11T10:00:00Z">
        <w:r w:rsidR="00637A32">
          <w:t xml:space="preserve">substantial </w:t>
        </w:r>
      </w:ins>
      <w:ins w:id="370" w:author="Marios Panayi" w:date="2016-04-11T09:59:00Z">
        <w:r w:rsidR="00637A32">
          <w:t>extinction learning.</w:t>
        </w:r>
      </w:ins>
      <w:ins w:id="371" w:author="Marios Panayi" w:date="2016-04-11T10:00:00Z">
        <w:r w:rsidR="000B4027">
          <w:t xml:space="preserve"> This </w:t>
        </w:r>
      </w:ins>
      <w:ins w:id="372" w:author="Marios Panayi" w:date="2016-04-11T10:01:00Z">
        <w:r w:rsidR="000B4027">
          <w:t>i</w:t>
        </w:r>
      </w:ins>
      <w:ins w:id="373" w:author="Marios Panayi" w:date="2016-04-11T10:00:00Z">
        <w:r w:rsidR="000B4027">
          <w:t>s supported by evidence of rapid within</w:t>
        </w:r>
      </w:ins>
      <w:ins w:id="374" w:author="Marios Panayi" w:date="2016-04-11T10:01:00Z">
        <w:r w:rsidR="000B4027">
          <w:t>-</w:t>
        </w:r>
      </w:ins>
      <w:ins w:id="375" w:author="Marios Panayi" w:date="2016-04-11T10:00:00Z">
        <w:r w:rsidR="000B4027">
          <w:t xml:space="preserve">session </w:t>
        </w:r>
      </w:ins>
      <w:ins w:id="376" w:author="Marios Panayi" w:date="2016-04-11T10:01:00Z">
        <w:r w:rsidR="000B4027">
          <w:t>extinction</w:t>
        </w:r>
      </w:ins>
      <w:ins w:id="377" w:author="Marios Panayi" w:date="2016-04-11T10:05:00Z">
        <w:r w:rsidR="00E26E3B">
          <w:t xml:space="preserve"> found by </w:t>
        </w:r>
        <w:r w:rsidR="00E26E3B">
          <w:fldChar w:fldCharType="begin" w:fldLock="1"/>
        </w:r>
      </w:ins>
      <w:r w:rsidR="00E26E3B">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26E3B">
        <w:fldChar w:fldCharType="separate"/>
      </w:r>
      <w:r w:rsidR="00E26E3B" w:rsidRPr="00E26E3B">
        <w:rPr>
          <w:noProof/>
        </w:rPr>
        <w:t>(Panayi &amp; Killcross, 2014)</w:t>
      </w:r>
      <w:ins w:id="378" w:author="Marios Panayi" w:date="2016-04-11T10:05:00Z">
        <w:r w:rsidR="00E26E3B">
          <w:fldChar w:fldCharType="end"/>
        </w:r>
      </w:ins>
      <w:ins w:id="379" w:author="Marios Panayi" w:date="2016-04-11T10:01:00Z">
        <w:r w:rsidR="000B4027">
          <w:t xml:space="preserve"> which was </w:t>
        </w:r>
      </w:ins>
      <w:ins w:id="380" w:author="Marios Panayi" w:date="2016-04-11T10:02:00Z">
        <w:r w:rsidR="000B4027">
          <w:t>replicated in experiment 2</w:t>
        </w:r>
      </w:ins>
      <w:ins w:id="381" w:author="Marios Panayi" w:date="2016-04-11T10:04:00Z">
        <w:r w:rsidR="00E26E3B">
          <w:t xml:space="preserve">, and has been reported </w:t>
        </w:r>
      </w:ins>
      <w:ins w:id="382" w:author="Marios Panayi" w:date="2016-04-11T10:05:00Z">
        <w:r w:rsidR="00E26E3B">
          <w:t>before (</w:t>
        </w:r>
      </w:ins>
      <w:ins w:id="383" w:author="Marios Panayi" w:date="2016-04-11T15:52:00Z">
        <w:r w:rsidR="00FD727A">
          <w:t xml:space="preserve">see </w:t>
        </w:r>
        <w:r w:rsidR="00AA371D">
          <w:t>f</w:t>
        </w:r>
      </w:ins>
      <w:ins w:id="384" w:author="Marios Panayi" w:date="2016-04-11T10:05:00Z">
        <w:r w:rsidR="00E26E3B">
          <w:t>igure 3E in</w:t>
        </w:r>
      </w:ins>
      <w:ins w:id="385" w:author="Marios Panayi" w:date="2016-04-11T10:02:00Z">
        <w:r w:rsidR="000B4027">
          <w:t xml:space="preserve"> </w:t>
        </w:r>
      </w:ins>
      <w:ins w:id="386" w:author="Marios Panayi" w:date="2016-04-11T10:03:00Z">
        <w:r w:rsidR="000B4027">
          <w:fldChar w:fldCharType="begin" w:fldLock="1"/>
        </w:r>
      </w:ins>
      <w:r w:rsidR="00E26E3B">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"plainTextFormattedCitation" : "(Keiflin, Reese, Woods, &amp; Janak, 2013)", "previouslyFormattedCitation" : "(Keiflin, Reese, Woods, &amp; Janak, 2013)" }, "properties" : { "noteIndex" : 0 }, "schema" : "https://github.com/citation-style-language/schema/raw/master/csl-citation.json" }</w:instrText>
      </w:r>
      <w:r w:rsidR="000B4027">
        <w:fldChar w:fldCharType="separate"/>
      </w:r>
      <w:r w:rsidR="000B4027" w:rsidRPr="000B4027">
        <w:rPr>
          <w:noProof/>
        </w:rPr>
        <w:t>(Keiflin, Reese, Woods, &amp; Janak, 2013)</w:t>
      </w:r>
      <w:ins w:id="387" w:author="Marios Panayi" w:date="2016-04-11T10:03:00Z">
        <w:r w:rsidR="000B4027">
          <w:fldChar w:fldCharType="end"/>
        </w:r>
      </w:ins>
      <w:ins w:id="388" w:author="Marios Panayi" w:date="2016-04-11T10:04:00Z">
        <w:r w:rsidR="000B4027">
          <w:t>).</w:t>
        </w:r>
      </w:ins>
      <w:ins w:id="389" w:author="Marios Panayi" w:date="2016-04-11T10:06:00Z">
        <w:r w:rsidR="00E26E3B">
          <w:t xml:space="preserve"> Indeed, the increased number of non-rewarded trial types in </w:t>
        </w:r>
      </w:ins>
      <w:ins w:id="390" w:author="Marios Panayi" w:date="2016-04-11T10:07:00Z">
        <w:r w:rsidR="00E26E3B">
          <w:t>experiment</w:t>
        </w:r>
      </w:ins>
      <w:ins w:id="391" w:author="Marios Panayi" w:date="2016-04-11T10:06:00Z">
        <w:r w:rsidR="00E26E3B">
          <w:t xml:space="preserve"> </w:t>
        </w:r>
      </w:ins>
      <w:ins w:id="392" w:author="Marios Panayi" w:date="2016-04-11T10:07:00Z">
        <w:r w:rsidR="00E26E3B">
          <w:t>2 may account for the clearer evidence of</w:t>
        </w:r>
      </w:ins>
      <w:ins w:id="393" w:author="Marios Panayi" w:date="2016-04-11T10:06:00Z">
        <w:r w:rsidR="00E26E3B">
          <w:t xml:space="preserve"> rapid within-session extinction</w:t>
        </w:r>
      </w:ins>
      <w:ins w:id="394" w:author="Marios Panayi" w:date="2016-04-11T10:07:00Z">
        <w:r w:rsidR="00E26E3B">
          <w:t xml:space="preserve"> compared to that originally reported by </w:t>
        </w:r>
      </w:ins>
      <w:ins w:id="395" w:author="Marios Panayi" w:date="2016-04-11T10:08:00Z">
        <w:r w:rsidR="00E26E3B">
          <w:fldChar w:fldCharType="begin" w:fldLock="1"/>
        </w:r>
      </w:ins>
      <w:r w:rsidR="00447D3D">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26E3B">
        <w:fldChar w:fldCharType="separate"/>
      </w:r>
      <w:r w:rsidR="00E26E3B" w:rsidRPr="00E26E3B">
        <w:rPr>
          <w:noProof/>
        </w:rPr>
        <w:t>(Panayi &amp; Killcross, 2014)</w:t>
      </w:r>
      <w:ins w:id="396" w:author="Marios Panayi" w:date="2016-04-11T10:08:00Z">
        <w:r w:rsidR="00E26E3B">
          <w:fldChar w:fldCharType="end"/>
        </w:r>
        <w:r w:rsidR="00E26E3B">
          <w:t>.</w:t>
        </w:r>
      </w:ins>
      <w:ins w:id="397" w:author="Marios Panayi" w:date="2016-04-11T10:06:00Z">
        <w:r w:rsidR="00E26E3B">
          <w:t xml:space="preserve"> </w:t>
        </w:r>
      </w:ins>
    </w:p>
    <w:p w14:paraId="36D8C77E" w14:textId="77777777" w:rsidR="00A751BE" w:rsidRDefault="00A751BE" w:rsidP="006D72B0">
      <w:pPr>
        <w:spacing w:line="276" w:lineRule="auto"/>
        <w:ind w:firstLine="360"/>
      </w:pPr>
    </w:p>
    <w:p w14:paraId="1F9F167B" w14:textId="72B3F43F" w:rsidR="00B961F0" w:rsidRDefault="00F50AF4" w:rsidP="005F7E97">
      <w:pPr>
        <w:spacing w:line="276" w:lineRule="auto"/>
        <w:ind w:firstLine="360"/>
      </w:pPr>
      <w:del w:id="398" w:author="Marios Panayi" w:date="2016-04-08T12:22:00Z">
        <w:r w:rsidDel="00EA7DC1">
          <w:delText>To account for the role of the OFC in tasks such as outcome devaluation and extinction, a</w:delText>
        </w:r>
      </w:del>
      <w:ins w:id="399" w:author="Marios Panayi" w:date="2016-04-08T12:22:00Z">
        <w:r w:rsidR="00EA7DC1">
          <w:t>A</w:t>
        </w:r>
      </w:ins>
      <w:r>
        <w:t xml:space="preserve"> more recent approach has been to associate OFC function with model-based reinforcement learning </w:t>
      </w:r>
      <w:del w:id="400" w:author="Marios Panayi" w:date="2016-04-08T12:22:00Z">
        <w:r w:rsidDel="00EA7DC1">
          <w:lastRenderedPageBreak/>
          <w:delText>theories</w:delText>
        </w:r>
        <w:r w:rsidR="00221CDD" w:rsidDel="00EA7DC1">
          <w:delText xml:space="preserve"> </w:delText>
        </w:r>
      </w:del>
      <w:r w:rsidR="00221CDD">
        <w:fldChar w:fldCharType="begin" w:fldLock="1"/>
      </w:r>
      <w:r w:rsidR="00E26E3B">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"id" : "ITEM-2",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"ITEM-2",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"ITEM-3", "itemData" : { "author" : [ { "dropping-particle" : "", "family" : "McDannald", "given" : "M", "non-dropping-particle" : "", "parse-names" : false, "suffix" : "" }, { "dropping-particle" : "", "family" : "Takahashi", "given" : "Y K", "non-dropping-particle" : "", "parse-names" : false, "suffix" : "" }, { "dropping-particle" : "", "family" : "Lopatina", "given" : "N", "non-dropping-particle" : "", "parse-names" : false, "suffix" : "" }, { "dropping-particle" : "", "family" : "Pietras", "given" : "B W", "non-dropping-particle" : "", "parse-names" : false, "suffix" : "" }, { "dropping-particle" : "", "family" : "Jones", "given" : "J L", "non-dropping-particle" : "", "parse-names" : false, "suffix" : "" }, { "dropping-particle" : "", "family" : "Schoenbaum", "given" : "G", "non-dropping-particle" : "", "parse-names" : false, "suffix" : "" } ], "container-title" : "European Journal of Neuroscience", "id" : "ITEM-3", "issued" : { "date-parts" : [ [ "2012" ] ] }, "page" : "991-996", "title" : "Model-based learning and the contribution of the orbitofrontal cortex to the model-free world", "type" : "article-journal", "volume" : "35" }, "uris" : [ "http://www.mendeley.com/documents/?uuid=ef015d81-c0f3-467a-a0b8-54b8f4a1bf93" ] }, { "id" : "ITEM-4",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"ITEM-4", "issued" : { "date-parts" : [ [ "2011" ] ] }, "page" : "2700-2705", "title" : "Ventral striatum and orbitofrontal cortex are both required for model-based, but not model-free, reinforcement learning", "type" : "article-journal", "volume" : "31" }, "uris" : [ "http://www.mendeley.com/documents/?uuid=fd72c0c0-95bc-4b3c-b673-02f000ff2455" ] }, { "id" : "ITEM-5",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"ITEM-5",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M. A. McDannald et al., 2011; M. McDannald et al., 2012; Takahashi et al., 2011; Wilson et al., 2014)", "plainTextFormattedCitation" : "(Keiflin et al., 2013; M. A. McDannald et al., 2011; M. McDannald et al., 2012; Takahashi et al., 2011; Wilson et al., 2014)", "previouslyFormattedCitation" : "(Keiflin et al., 2013; M. A. McDannald et al., 2011; M. McDannald et al., 2012; Takahashi et al., 2011; Wilson et al., 2014)" }, "properties" : { "noteIndex" : 0 }, "schema" : "https://github.com/citation-style-language/schema/raw/master/csl-citation.json" }</w:instrText>
      </w:r>
      <w:r w:rsidR="00221CDD">
        <w:fldChar w:fldCharType="separate"/>
      </w:r>
      <w:r w:rsidR="000B4027" w:rsidRPr="000B4027">
        <w:rPr>
          <w:noProof/>
        </w:rPr>
        <w:t>(Keiflin et al., 2013; M. A. McDannald et al., 2011; M. McDannald et al., 2012; Takahashi et al., 2011; Wilson et al., 2014)</w:t>
      </w:r>
      <w:r w:rsidR="00221CDD">
        <w:fldChar w:fldCharType="end"/>
      </w:r>
      <w:r>
        <w:t xml:space="preserve">. Similar to the sensory-specific/general-motivational distinction, </w:t>
      </w:r>
      <w:r w:rsidR="000749B8">
        <w:t xml:space="preserve">reinforcement learning </w:t>
      </w:r>
      <w:r>
        <w:t xml:space="preserve">distinguishes </w:t>
      </w:r>
      <w:r w:rsidR="000749B8">
        <w:t xml:space="preserve">between model-based, sensory rich learning about task structure and specific reward properties, and model-free, </w:t>
      </w:r>
      <w:del w:id="401" w:author="Marios Panayi" w:date="2016-04-18T14:53:00Z">
        <w:r w:rsidR="000749B8" w:rsidDel="006B0DDA">
          <w:delText xml:space="preserve">simpler </w:delText>
        </w:r>
      </w:del>
      <w:ins w:id="402" w:author="Marios Panayi" w:date="2016-04-18T14:53:00Z">
        <w:r w:rsidR="006B0DDA">
          <w:t xml:space="preserve">general </w:t>
        </w:r>
      </w:ins>
      <w:r w:rsidR="000749B8">
        <w:t xml:space="preserve">learning about </w:t>
      </w:r>
      <w:r w:rsidR="007F2E7A">
        <w:t xml:space="preserve">non-specific </w:t>
      </w:r>
      <w:r w:rsidR="000749B8">
        <w:t>average reward rates associated with cues or actions</w:t>
      </w:r>
      <w:r w:rsidR="00A30A15">
        <w:t xml:space="preserve"> </w:t>
      </w:r>
      <w:r w:rsidR="00A30A15">
        <w:fldChar w:fldCharType="begin" w:fldLock="1"/>
      </w:r>
      <w:r w:rsidR="0040627A">
        <w:instrText>ADDIN CSL_CITATION { "citationItems" : [ { "id" : "ITEM-1", "itemData" : { "DOI" : "10.1038/nn1560", "ISSN" : "1097-6256", "PMID" : "16286932", "abstract" : "A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 "author" : [ { "dropping-particle" : "", "family" : "Daw", "given" : "Nathaniel D", "non-dropping-particle" : "", "parse-names" : false, "suffix" : "" }, { "dropping-particle" : "", "family" : "Niv", "given" : "Yael", "non-dropping-particle" : "", "parse-names" : false, "suffix" : "" }, { "dropping-particle" : "", "family" : "Dayan", "given" : "Peter", "non-dropping-particle" : "", "parse-names" : false, "suffix" : "" } ], "container-title" : "Nature neuroscience", "id" : "ITEM-1", "issue" : "12", "issued" : { "date-parts" : [ [ "2005", "12" ] ] }, "page" : "1704-11", "title" : "Uncertainty-based competition between prefrontal and dorsolateral striatal systems for behavioral control.", "type" : "article-journal", "volume" : "8" }, "uris" : [ "http://www.mendeley.com/documents/?uuid=56134d51-c8f6-4fe3-87dc-976972bf35a6" ] } ], "mendeley" : { "formattedCitation" : "(Daw, Niv, &amp; Dayan, 2005)", "plainTextFormattedCitation" : "(Daw, Niv, &amp; Dayan, 2005)", "previouslyFormattedCitation" : "(Daw, Niv, &amp; Dayan, 2005)" }, "properties" : { "noteIndex" : 0 }, "schema" : "https://github.com/citation-style-language/schema/raw/master/csl-citation.json" }</w:instrText>
      </w:r>
      <w:r w:rsidR="00A30A15">
        <w:fldChar w:fldCharType="separate"/>
      </w:r>
      <w:r w:rsidR="00A30A15" w:rsidRPr="00A30A15">
        <w:rPr>
          <w:noProof/>
        </w:rPr>
        <w:t>(Daw, Niv, &amp; Dayan, 2005)</w:t>
      </w:r>
      <w:r w:rsidR="00A30A15">
        <w:fldChar w:fldCharType="end"/>
      </w:r>
      <w:r w:rsidR="000749B8">
        <w:t xml:space="preserve">. </w:t>
      </w:r>
      <w:r>
        <w:t>The possibility that the OFC is involved in model-based learning extends the scope of OFC function to include representing task structure as well as specific properties of outcomes.</w:t>
      </w:r>
      <w:r w:rsidR="00AE381C">
        <w:t xml:space="preserve"> </w:t>
      </w:r>
    </w:p>
    <w:p w14:paraId="5FE940FD" w14:textId="709DC657" w:rsidR="00447D3D" w:rsidRDefault="00AE381C" w:rsidP="003E3618">
      <w:pPr>
        <w:spacing w:line="276" w:lineRule="auto"/>
        <w:ind w:firstLine="360"/>
        <w:rPr>
          <w:ins w:id="403" w:author="Marios Panayi" w:date="2016-04-11T15:54:00Z"/>
        </w:rPr>
      </w:pPr>
      <w:r>
        <w:t xml:space="preserve">Recently </w:t>
      </w:r>
      <w:r>
        <w:fldChar w:fldCharType="begin" w:fldLock="1"/>
      </w:r>
      <w:r w:rsidR="00221CD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AE381C">
        <w:rPr>
          <w:noProof/>
        </w:rPr>
        <w:t>(Wilson et al., 2014)</w:t>
      </w:r>
      <w:r>
        <w:fldChar w:fldCharType="end"/>
      </w:r>
      <w:r>
        <w:t xml:space="preserve"> have modelled deficits in extinction following OFC damage as a deficit in representing a change in the task based on latent information such as associative history rather than explicit environmental cues. Therefore, </w:t>
      </w:r>
      <w:r w:rsidR="00CA533A">
        <w:t>with an intact OFC</w:t>
      </w:r>
      <w:ins w:id="404" w:author="Marios Panayi" w:date="2016-04-18T14:53:00Z">
        <w:r w:rsidR="003C0ED4">
          <w:t>,</w:t>
        </w:r>
      </w:ins>
      <w:r w:rsidR="00CA533A">
        <w:t xml:space="preserve"> subjects detect that the rate of reinforcement has changed during an extinction session and create a new task state representation in which new context</w:t>
      </w:r>
      <w:r w:rsidR="00992C85">
        <w:t>-</w:t>
      </w:r>
      <w:r w:rsidR="00CA533A">
        <w:t>specific inhibitory learning can be acquired.</w:t>
      </w:r>
      <w:r w:rsidR="00992C85">
        <w:t xml:space="preserve"> </w:t>
      </w:r>
      <w:r w:rsidR="00343810">
        <w:t xml:space="preserve">In the absence of a functioning OFC, the subject </w:t>
      </w:r>
      <w:del w:id="405" w:author="Marios Panayi" w:date="2016-04-11T15:53:00Z">
        <w:r w:rsidR="00343810" w:rsidDel="00BC1A64">
          <w:delText>fails to</w:delText>
        </w:r>
      </w:del>
      <w:ins w:id="406" w:author="Marios Panayi" w:date="2016-04-11T15:53:00Z">
        <w:r w:rsidR="00BC1A64">
          <w:t>cannot</w:t>
        </w:r>
      </w:ins>
      <w:r w:rsidR="00343810">
        <w:t xml:space="preserve"> use internal information about the associative history of the cue to generate </w:t>
      </w:r>
      <w:del w:id="407" w:author="Marios Panayi" w:date="2016-04-18T14:54:00Z">
        <w:r w:rsidR="00343810" w:rsidDel="003C0ED4">
          <w:delText xml:space="preserve">a </w:delText>
        </w:r>
      </w:del>
      <w:ins w:id="408" w:author="Marios Panayi" w:date="2016-04-18T14:54:00Z">
        <w:r w:rsidR="003C0ED4">
          <w:t xml:space="preserve">this </w:t>
        </w:r>
      </w:ins>
      <w:r w:rsidR="00343810">
        <w:t>new task state, and</w:t>
      </w:r>
      <w:del w:id="409" w:author="Marios Panayi" w:date="2016-04-18T14:54:00Z">
        <w:r w:rsidR="00343810" w:rsidDel="0008531A">
          <w:delText xml:space="preserve"> </w:delText>
        </w:r>
      </w:del>
      <w:ins w:id="410" w:author="Marios Panayi" w:date="2016-04-18T14:54:00Z">
        <w:r w:rsidR="0008531A">
          <w:t xml:space="preserve"> instead must </w:t>
        </w:r>
      </w:ins>
      <w:r w:rsidR="00343810">
        <w:t>directl</w:t>
      </w:r>
      <w:ins w:id="411" w:author="Marios Panayi" w:date="2016-04-18T14:54:00Z">
        <w:r w:rsidR="0008531A">
          <w:t>y</w:t>
        </w:r>
      </w:ins>
      <w:del w:id="412" w:author="Marios Panayi" w:date="2016-04-18T14:54:00Z">
        <w:r w:rsidR="00343810" w:rsidDel="0008531A">
          <w:delText>y</w:delText>
        </w:r>
      </w:del>
      <w:r w:rsidR="00343810">
        <w:t xml:space="preserve"> </w:t>
      </w:r>
      <w:ins w:id="413" w:author="Marios Panayi" w:date="2016-04-18T14:54:00Z">
        <w:r w:rsidR="001B3718">
          <w:t>update</w:t>
        </w:r>
      </w:ins>
      <w:del w:id="414" w:author="Marios Panayi" w:date="2016-04-18T14:54:00Z">
        <w:r w:rsidR="00343810" w:rsidDel="001B3718">
          <w:delText>modif</w:delText>
        </w:r>
        <w:r w:rsidR="00343810" w:rsidDel="0008531A">
          <w:delText>ies</w:delText>
        </w:r>
      </w:del>
      <w:r w:rsidR="00343810">
        <w:t xml:space="preserve"> the original acquisition memory. Therefore, extinction learning in the absence of OFC function is modelled as erasure of the original learning rather than new context specific inhibitory learning.</w:t>
      </w:r>
      <w:r w:rsidR="005F7E97">
        <w:t xml:space="preserve"> However, the </w:t>
      </w:r>
      <w:r w:rsidR="00E21FFA">
        <w:t>present findings showing that OFC inactivation increases the rate of within-session extinction and disrupts between session extinction do not fit this model.</w:t>
      </w:r>
      <w:r w:rsidR="00216E01">
        <w:t xml:space="preserve"> Furthermore, the disruption of discriminative behaviour during the A+/AX- discrimination is at odds with the model which predicts that the</w:t>
      </w:r>
      <w:r w:rsidR="00221CDD">
        <w:t xml:space="preserve"> availability of external cues, </w:t>
      </w:r>
      <w:r w:rsidR="00216E01">
        <w:t xml:space="preserve">such as the physical presence of cue X in the AX- </w:t>
      </w:r>
      <w:r w:rsidR="00221CDD">
        <w:t>compound,</w:t>
      </w:r>
      <w:r w:rsidR="00216E01">
        <w:t xml:space="preserve"> should not be dependent on the OFC.</w:t>
      </w:r>
    </w:p>
    <w:p w14:paraId="721BA675" w14:textId="2B3ACB7D" w:rsidR="00BC17B9" w:rsidDel="009C07A9" w:rsidRDefault="00447D3D" w:rsidP="003E3618">
      <w:pPr>
        <w:spacing w:line="276" w:lineRule="auto"/>
        <w:ind w:firstLine="360"/>
        <w:rPr>
          <w:del w:id="415" w:author="Marios Panayi" w:date="2016-04-11T16:17:00Z"/>
        </w:rPr>
      </w:pPr>
      <w:ins w:id="416" w:author="Marios Panayi" w:date="2016-04-11T15:54:00Z">
        <w:r>
          <w:t xml:space="preserve">One </w:t>
        </w:r>
      </w:ins>
      <w:ins w:id="417" w:author="Marios Panayi" w:date="2016-04-11T15:55:00Z">
        <w:r>
          <w:t xml:space="preserve">possible </w:t>
        </w:r>
      </w:ins>
      <w:ins w:id="418" w:author="Marios Panayi" w:date="2016-04-11T15:54:00Z">
        <w:r>
          <w:t xml:space="preserve">reason for the discrepancy between the present findings and the model proposed by Wilson et al </w:t>
        </w:r>
        <w:r>
          <w:fldChar w:fldCharType="begin" w:fldLock="1"/>
        </w:r>
      </w:ins>
      <w:r>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447D3D">
        <w:rPr>
          <w:noProof/>
        </w:rPr>
        <w:t>(Wilson et al., 2014)</w:t>
      </w:r>
      <w:ins w:id="419" w:author="Marios Panayi" w:date="2016-04-11T15:54:00Z">
        <w:r>
          <w:fldChar w:fldCharType="end"/>
        </w:r>
      </w:ins>
      <w:ins w:id="420" w:author="Marios Panayi" w:date="2016-04-11T15:55:00Z">
        <w:r>
          <w:t xml:space="preserve"> is the functional heterogeneity amongst the subregions of both the rodent and primate OFC.</w:t>
        </w:r>
      </w:ins>
      <w:ins w:id="421" w:author="Marios Panayi" w:date="2016-04-11T15:56:00Z">
        <w:r>
          <w:t xml:space="preserve"> In particular, the model based simulations of deficits during extinction </w:t>
        </w:r>
      </w:ins>
      <w:ins w:id="422" w:author="Marios Panayi" w:date="2016-04-11T16:04:00Z">
        <w:r w:rsidR="00D51877">
          <w:t xml:space="preserve">are modelled on </w:t>
        </w:r>
      </w:ins>
      <w:ins w:id="423" w:author="Marios Panayi" w:date="2016-04-11T16:08:00Z">
        <w:r w:rsidR="00D51877">
          <w:t xml:space="preserve">lever responding </w:t>
        </w:r>
      </w:ins>
      <w:ins w:id="424" w:author="Marios Panayi" w:date="2016-04-11T16:04:00Z">
        <w:r w:rsidR="00D51877">
          <w:t>monkey</w:t>
        </w:r>
      </w:ins>
      <w:ins w:id="425" w:author="Marios Panayi" w:date="2016-04-11T15:56:00Z">
        <w:r>
          <w:t xml:space="preserve"> data from </w:t>
        </w:r>
      </w:ins>
      <w:ins w:id="426" w:author="Marios Panayi" w:date="2016-04-11T16:03:00Z">
        <w:r>
          <w:fldChar w:fldCharType="begin" w:fldLock="1"/>
        </w:r>
      </w:ins>
      <w:r w:rsidR="00D51877">
        <w:instrText>ADDIN CSL_CITATION { "citationItems" : [ { "id" : "ITEM-1", "itemData" : { "DOI" : "10.1016/0014-4886(63)90094-3", "ISBN" : "0014-4886 (Print)\\r0014-4886 (Linking)", "ISSN" : "00144886", "PMID" : "14017412", "abstract" : "Rhesusaffen mit orbitofrontaler L\u00e4sion (OF) oder DLF L\u00e4sion. Task: Press lever to obtain food reward (conditioning). Variable-interval Training: auf einen Stimulus hin (nicht spezifiziert) m\u00fcssen die Tier einen Lever dr\u00fccken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\u2022 The habit of pressing a bar for food is extinguished more slowly in monkeys with orbital frontal lesions than in those with lateral frontal lesions or in unoperated controls. \u2022 Before response perseveration will appear, the instrumental response must first be strongly reconditioned. \u2022 OF animals appear to have abnormal difficulty in suppressing strong, habitual modes of response; difficulty in withholding responses on negative trials.", "author" : [ { "dropping-particle" : "", "family" : "Butter", "given" : "Charles M", "non-dropping-particle" : "", "parse-names" : false, "suffix" : "" }, { "dropping-particle" : "", "family" : "Mishkin", "given" : "Mortimer", "non-dropping-particle" : "", "parse-names" : false, "suffix" : "" }, { "dropping-particle" : "", "family" : "Rosvold", "given" : "H.Enger", "non-dropping-particle" : "", "parse-names" : false, "suffix" : "" } ], "container-title" : "Experimental Neurology", "id" : "ITEM-1", "issue" : "1", "issued" : { "date-parts" : [ [ "1963", "1" ] ] }, "page" : "65-75", "title" : "Conditioning and extinction of a food-rewarded response after selective ablations of frontal cortex in rhesus monkeys", "type" : "article-journal", "volume" : "7" }, "uris" : [ "http://www.mendeley.com/documents/?uuid=75e31ce7-b3fb-4e4e-8023-b68a92f8935e" ] } ], "mendeley" : { "formattedCitation" : "(Butter, Mishkin, &amp; Rosvold, 1963)", "plainTextFormattedCitation" : "(Butter, Mishkin, &amp; Rosvold, 1963)", "previouslyFormattedCitation" : "(Butter, Mishkin, &amp; Rosvold, 1963)" }, "properties" : { "noteIndex" : 0 }, "schema" : "https://github.com/citation-style-language/schema/raw/master/csl-citation.json" }</w:instrText>
      </w:r>
      <w:r>
        <w:fldChar w:fldCharType="separate"/>
      </w:r>
      <w:r w:rsidRPr="00447D3D">
        <w:rPr>
          <w:noProof/>
        </w:rPr>
        <w:t>(Butter, Mishkin, &amp; Rosvold, 1963)</w:t>
      </w:r>
      <w:ins w:id="427" w:author="Marios Panayi" w:date="2016-04-11T16:03:00Z">
        <w:r>
          <w:fldChar w:fldCharType="end"/>
        </w:r>
        <w:r>
          <w:t xml:space="preserve"> in which ablations of the entire orbital surface </w:t>
        </w:r>
      </w:ins>
      <w:ins w:id="428" w:author="Marios Panayi" w:date="2016-04-11T16:04:00Z">
        <w:r w:rsidR="00D51877">
          <w:t>were conducted</w:t>
        </w:r>
      </w:ins>
      <w:ins w:id="429" w:author="Marios Panayi" w:date="2016-04-11T16:08:00Z">
        <w:r w:rsidR="00D51877">
          <w:t xml:space="preserve">. Therefore it is </w:t>
        </w:r>
      </w:ins>
      <w:ins w:id="430" w:author="Marios Panayi" w:date="2016-04-11T16:10:00Z">
        <w:r w:rsidR="00D51877">
          <w:t xml:space="preserve">likely that the model accounts for a range of </w:t>
        </w:r>
      </w:ins>
      <w:ins w:id="431" w:author="Marios Panayi" w:date="2016-04-11T16:11:00Z">
        <w:r w:rsidR="00D51877">
          <w:t xml:space="preserve">OFC functions across multiple orbital regions </w:t>
        </w:r>
      </w:ins>
      <w:ins w:id="432" w:author="Marios Panayi" w:date="2016-04-11T16:17:00Z">
        <w:r w:rsidR="00D51877">
          <w:fldChar w:fldCharType="begin" w:fldLock="1"/>
        </w:r>
      </w:ins>
      <w:r w:rsidR="009C07A9">
        <w:instrText>ADDIN CSL_CITATION { "citationItems" : [ { "id" : "ITEM-1", "itemData" : { "DOI" : "10.1016/j.neuron.2015.12.004", "ISSN" : "1097-4199", "PMID" : "26687216", "abstract" : "State representation is fundamental to behavior. However, identifying the true state of the world is challenging when explicit cues are ambiguous. Here, Bradfield and colleagues show that the medial OFC is critical for using associative information to discriminate ambiguous states.", "author" : [ { "dropping-particle" : "", "family" : "Sharpe", "given" : "Melissa J", "non-dropping-particle" : "", "parse-names" : false, "suffix" : "" }, { "dropping-particle" : "", "family" : "Wikenheiser", "given" : "Andrew M", "non-dropping-particle" : "", "parse-names" : false, "suffix" : "" }, { "dropping-particle" : "", "family" : "Niv", "given" : "Yael", "non-dropping-particle" : "", "parse-names" : false, "suffix" : "" }, { "dropping-particle" : "", "family" : "Schoenbaum", "given" : "Geoffrey", "non-dropping-particle" : "", "parse-names" : false, "suffix" : "" } ], "container-title" : "Neuron", "id" : "ITEM-1", "issue" : "6", "issued" : { "date-parts" : [ [ "2015", "12", "16" ] ] }, "page" : "1075-7", "title" : "The State of the Orbitofrontal Cortex.", "type" : "article-journal", "volume" : "88" }, "uris" : [ "http://www.mendeley.com/documents/?uuid=877c685e-e70f-4387-bc32-a44ddd22c0be" ] }, { "id" : "ITEM-2", "itemData" : { "DOI" : "10.1016/j.neuron.2015.10.044", "ISSN" : "1097-4199", "PMID" : "26627312", "abstract" : "Choice between actions often requires the ability to\u00a0retrieve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 "author" : [ { "dropping-particle" : "", "family" : "Bradfield", "given" : "Laura A", "non-dropping-particle" : "", "parse-names" : false, "suffix" : "" }, { "dropping-particle" : "", "family" : "Dezfouli", "given" : "Amir", "non-dropping-particle" : "", "parse-names" : false, "suffix" : "" }, { "dropping-particle" : "", "family" : "Holstein", "given" : "Mieke", "non-dropping-particle" : "van", "parse-names" : false, "suffix" : "" }, { "dropping-particle" : "", "family" : "Chieng", "given" : "Billy", "non-dropping-particle" : "", "parse-names" : false, "suffix" : "" }, { "dropping-particle" : "", "family" : "Balleine", "given" : "Bernard W", "non-dropping-particle" : "", "parse-names" : false, "suffix" : "" } ], "container-title" : "Neuron", "id" : "ITEM-2", "issue" : "6", "issued" : { "date-parts" : [ [ "2015", "12", "16" ] ] }, "page" : "1268-80", "title" : "Medial Orbitofrontal Cortex Mediates Outcome Retrieval in Partially Observable Task Situations.", "type" : "article-journal", "volume" : "88" }, "uris" : [ "http://www.mendeley.com/documents/?uuid=5ea32d35-8454-4cab-bde2-ea85bd3d3749" ] } ], "mendeley" : { "formattedCitation" : "(Bradfield, Dezfouli, van Holstein, Chieng, &amp; Balleine, 2015; Sharpe, Wikenheiser, Niv, &amp; Schoenbaum, 2015)", "plainTextFormattedCitation" : "(Bradfield, Dezfouli, van Holstein, Chieng, &amp; Balleine, 2015; Sharpe, Wikenheiser, Niv, &amp; Schoenbaum, 2015)", "previouslyFormattedCitation" : "(Bradfield, Dezfouli, van Holstein, Chieng, &amp; Balleine, 2015; Sharpe, Wikenheiser, Niv, &amp; Schoenbaum, 2015)" }, "properties" : { "noteIndex" : 0 }, "schema" : "https://github.com/citation-style-language/schema/raw/master/csl-citation.json" }</w:instrText>
      </w:r>
      <w:r w:rsidR="00D51877">
        <w:fldChar w:fldCharType="separate"/>
      </w:r>
      <w:r w:rsidR="00D51877" w:rsidRPr="00D51877">
        <w:rPr>
          <w:noProof/>
        </w:rPr>
        <w:t>(Bradfield, Dezfouli, van Holstein, Chieng, &amp; Balleine, 2015; Sharpe, Wikenheiser, Niv, &amp; Schoenbaum, 2015)</w:t>
      </w:r>
      <w:ins w:id="433" w:author="Marios Panayi" w:date="2016-04-11T16:17:00Z">
        <w:r w:rsidR="00D51877">
          <w:fldChar w:fldCharType="end"/>
        </w:r>
      </w:ins>
      <w:ins w:id="434" w:author="Marios Panayi" w:date="2016-04-11T16:11:00Z">
        <w:r w:rsidR="00D51877">
          <w:t>.</w:t>
        </w:r>
      </w:ins>
      <w:del w:id="435" w:author="Marios Panayi" w:date="2016-04-11T15:59:00Z">
        <w:r w:rsidR="00E21FFA" w:rsidDel="00447D3D">
          <w:delText xml:space="preserve"> </w:delText>
        </w:r>
      </w:del>
    </w:p>
    <w:p w14:paraId="11950388" w14:textId="02C59945" w:rsidR="00825577" w:rsidDel="009C07A9" w:rsidRDefault="009B479C">
      <w:pPr>
        <w:spacing w:line="276" w:lineRule="auto"/>
        <w:ind w:firstLine="360"/>
        <w:rPr>
          <w:del w:id="436" w:author="Marios Panayi" w:date="2016-04-11T16:17:00Z"/>
        </w:rPr>
        <w:pPrChange w:id="437" w:author="Marios Panayi" w:date="2016-04-11T16:17:00Z">
          <w:pPr>
            <w:spacing w:line="276" w:lineRule="auto"/>
          </w:pPr>
        </w:pPrChange>
      </w:pPr>
      <w:del w:id="438" w:author="Marios Panayi" w:date="2016-04-11T16:17:00Z">
        <w:r w:rsidDel="009C07A9">
          <w:rPr>
            <w:b/>
          </w:rPr>
          <w:delText>Anatomical considerations</w:delText>
        </w:r>
      </w:del>
    </w:p>
    <w:p w14:paraId="7FB8BB88" w14:textId="77777777" w:rsidR="009C07A9" w:rsidRDefault="00BE2C0D">
      <w:pPr>
        <w:spacing w:line="276" w:lineRule="auto"/>
        <w:ind w:firstLine="360"/>
        <w:rPr>
          <w:ins w:id="439" w:author="Marios Panayi" w:date="2016-04-11T16:19:00Z"/>
        </w:rPr>
        <w:pPrChange w:id="440" w:author="Marios Panayi" w:date="2016-04-11T16:17:00Z">
          <w:pPr>
            <w:spacing w:line="276" w:lineRule="auto"/>
          </w:pPr>
        </w:pPrChange>
      </w:pPr>
      <w:del w:id="441" w:author="Marios Panayi" w:date="2016-04-11T16:17:00Z">
        <w:r w:rsidDel="009C07A9">
          <w:tab/>
        </w:r>
      </w:del>
      <w:ins w:id="442" w:author="Marios Panayi" w:date="2016-04-11T16:17:00Z">
        <w:r w:rsidR="009C07A9">
          <w:t xml:space="preserve"> </w:t>
        </w:r>
      </w:ins>
    </w:p>
    <w:p w14:paraId="66812184" w14:textId="5DD25B5F" w:rsidR="00825577" w:rsidRDefault="007C33CA">
      <w:pPr>
        <w:spacing w:line="276" w:lineRule="auto"/>
        <w:ind w:firstLine="360"/>
        <w:rPr>
          <w:ins w:id="443" w:author="Marios Panayi" w:date="2016-04-11T16:43:00Z"/>
        </w:rPr>
        <w:pPrChange w:id="444" w:author="Marios Panayi" w:date="2016-04-11T16:17:00Z">
          <w:pPr>
            <w:spacing w:line="276" w:lineRule="auto"/>
          </w:pPr>
        </w:pPrChange>
      </w:pPr>
      <w:del w:id="445" w:author="Marios Panayi" w:date="2016-04-11T16:17:00Z">
        <w:r w:rsidDel="009C07A9">
          <w:delText>A further consideration is the designation of a number of regions</w:delText>
        </w:r>
        <w:r w:rsidR="00BE2C0D" w:rsidDel="009C07A9">
          <w:delText xml:space="preserve"> as OFC</w:delText>
        </w:r>
      </w:del>
      <w:ins w:id="446" w:author="Marios Panayi" w:date="2016-04-11T16:17:00Z">
        <w:r w:rsidR="009C07A9">
          <w:t xml:space="preserve">There are a number of diverse regions </w:t>
        </w:r>
      </w:ins>
      <w:ins w:id="447" w:author="Marios Panayi" w:date="2016-04-11T16:18:00Z">
        <w:r w:rsidR="009C07A9">
          <w:t xml:space="preserve">that have </w:t>
        </w:r>
      </w:ins>
      <w:ins w:id="448" w:author="Marios Panayi" w:date="2016-04-11T16:43:00Z">
        <w:r w:rsidR="00782C26">
          <w:t xml:space="preserve">uniformly </w:t>
        </w:r>
      </w:ins>
      <w:ins w:id="449" w:author="Marios Panayi" w:date="2016-04-11T16:18:00Z">
        <w:r w:rsidR="00782C26">
          <w:t>been c</w:t>
        </w:r>
      </w:ins>
      <w:ins w:id="450" w:author="Marios Panayi" w:date="2016-04-11T16:43:00Z">
        <w:r w:rsidR="00782C26">
          <w:t>onsidered</w:t>
        </w:r>
      </w:ins>
      <w:ins w:id="451" w:author="Marios Panayi" w:date="2016-04-11T16:18:00Z">
        <w:r w:rsidR="009C07A9">
          <w:t xml:space="preserve"> as OFC regions </w:t>
        </w:r>
        <w:r w:rsidR="009C07A9">
          <w:fldChar w:fldCharType="begin" w:fldLock="1"/>
        </w:r>
      </w:ins>
      <w:r w:rsidR="00A04986">
        <w:instrText>ADDIN CSL_CITATION { "citationItems" : [ { "id" : "ITEM-1", "itemData" : { "ISBN" : "9780198565741", "author" : [ { "dropping-particle" : "", "family" : "Roesch", "given" : "M R", "non-dropping-particle" : "", "parse-names" : false, "suffix" : "" }, { "dropping-particle" : "", "family" : "Schoenbaum", "given" : "G", "non-dropping-particle" : "", "parse-names" : false, "suffix" : "" } ], "chapter-number" : "8", "container-title" : "The Orbitofrontal Cortex", "editor" : [ { "dropping-particle" : "", "family" : "Zald", "given" : "D H", "non-dropping-particle" : "", "parse-names" : false, "suffix" : "" }, { "dropping-particle" : "", "family" : "Rauch", "given" : "A L", "non-dropping-particle" : "", "parse-names" : false, "suffix" : "" } ], "id" : "ITEM-1", "issued" : { "date-parts" : [ [ "2006" ] ] }, "page" : "199-235", "publisher" : "Oxford University Press", "publisher-place" : "Oxford", "title" : "From associations to expectancies: orbitofrontal cortex as a gateway between limbic system and representational memory", "type" : "chapter" }, "uris" : [ "http://www.mendeley.com/documents/?uuid=fac97003-f0db-4b2a-9077-6d35638582d3" ] }, { "id" : "ITEM-2", "itemData" : { "ISBN" : "9780198565741", "author" : [ { "dropping-particle" : "", "family" : "Price", "given" : "J L", "non-dropping-particle" : "", "parse-names" : false, "suffix" : "" } ], "chapter-number" : "1", "container-title" : "The Orbitofrontal Cortex", "editor" : [ { "dropping-particle" : "", "family" : "Zald", "given" : "D H", "non-dropping-particle" : "", "parse-names" : false, "suffix" : "" }, { "dropping-particle" : "", "family" : "Rauch", "given" : "A L", "non-dropping-particle" : "", "parse-names" : false, "suffix" : "" } ], "id" : "ITEM-2", "issued" : { "date-parts" : [ [ "2006" ] ] }, "page" : "3-18", "publisher" : "Oxford University Press", "publisher-place" : "Oxford", "title" : "Architectonic structure of the orbital and medial prefrontal cortex", "type" : "chapter" }, "uris" : [ "http://www.mendeley.com/documents/?uuid=d89a9189-aa1e-4991-9589-6ce5297aa8c4" ] } ], "mendeley" : { "formattedCitation" : "(Price, 2006a; Roesch &amp; Schoenbaum, 2006)", "plainTextFormattedCitation" : "(Price, 2006a; Roesch &amp; Schoenbaum, 2006)", "previouslyFormattedCitation" : "(Price, 2006a; Roesch &amp; Schoenbaum, 2006)" }, "properties" : { "noteIndex" : 0 }, "schema" : "https://github.com/citation-style-language/schema/raw/master/csl-citation.json" }</w:instrText>
      </w:r>
      <w:r w:rsidR="009C07A9">
        <w:fldChar w:fldCharType="separate"/>
      </w:r>
      <w:r w:rsidR="00255043" w:rsidRPr="00255043">
        <w:rPr>
          <w:noProof/>
        </w:rPr>
        <w:t>(Price, 2006a; Roesch &amp; Schoenbaum, 2006)</w:t>
      </w:r>
      <w:ins w:id="452" w:author="Marios Panayi" w:date="2016-04-11T16:18:00Z">
        <w:r w:rsidR="009C07A9">
          <w:fldChar w:fldCharType="end"/>
        </w:r>
      </w:ins>
      <w:r w:rsidR="00BE2C0D">
        <w:t xml:space="preserve">, however there is mounting evidence that these subregions are functionally heterogeneous in rodents and primates </w:t>
      </w:r>
      <w:ins w:id="453" w:author="Marios Panayi" w:date="2016-04-20T16:15:00Z">
        <w:r w:rsidR="0071425F">
          <w:fldChar w:fldCharType="begin" w:fldLock="1"/>
        </w:r>
      </w:ins>
      <w:r w:rsidR="0071425F">
        <w:instrText>ADDIN CSL_CITATION { "citationItems" : [ { "id" : "ITEM-1",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"ITEM-1",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"ITEM-3",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"ITEM-3",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"id" : "ITEM-4",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"ITEM-4",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"mendeley" : { "formattedCitation" : "(Balleine et al., 2011; Mar, Walker, Theobald, Eagle, &amp; Robbins, 2011; Rudebeck &amp; Murray, 2011; Mark E Walton et al., 2015)", "plainTextFormattedCitation" : "(Balleine et al., 2011; Mar, Walker, Theobald, Eagle, &amp; Robbins, 2011; Rudebeck &amp; Murray, 2011; Mark E Walton et al., 2015)", "previouslyFormattedCitation" : "(Balleine et al., 2011; Mar, Walker, Theobald, Eagle, &amp; Robbins, 2011; Rudebeck &amp; Murray, 2011; Mark E Walton et al., 2015)" }, "properties" : { "noteIndex" : 0 }, "schema" : "https://github.com/citation-style-language/schema/raw/master/csl-citation.json" }</w:instrText>
      </w:r>
      <w:r w:rsidR="0071425F">
        <w:fldChar w:fldCharType="separate"/>
      </w:r>
      <w:r w:rsidR="0071425F" w:rsidRPr="0071425F">
        <w:rPr>
          <w:noProof/>
        </w:rPr>
        <w:t>(Balleine et al., 2011; Mar, Walker, Theobald, Eagle, &amp; Robbins, 2011; Rudebeck &amp; Murray, 2011; Mark E Walton et al., 2015)</w:t>
      </w:r>
      <w:ins w:id="454" w:author="Marios Panayi" w:date="2016-04-20T16:15:00Z">
        <w:r w:rsidR="0071425F">
          <w:fldChar w:fldCharType="end"/>
        </w:r>
      </w:ins>
      <w:del w:id="455" w:author="Marios Panayi" w:date="2016-04-20T16:14:00Z">
        <w:r w:rsidR="00BE2C0D" w:rsidDel="0071425F">
          <w:delText>[</w:delText>
        </w:r>
        <w:r w:rsidR="00BE2C0D" w:rsidRPr="00770DB4" w:rsidDel="0071425F">
          <w:rPr>
            <w:color w:val="FF0000"/>
          </w:rPr>
          <w:delText>REFS</w:delText>
        </w:r>
        <w:r w:rsidR="00BE2C0D" w:rsidDel="0071425F">
          <w:delText>]</w:delText>
        </w:r>
      </w:del>
      <w:r w:rsidR="00BE2C0D">
        <w:t xml:space="preserve">. </w:t>
      </w:r>
      <w:ins w:id="456" w:author="Marios Panayi" w:date="2016-04-11T16:19:00Z">
        <w:r w:rsidR="009C07A9">
          <w:t>In the present experiments c</w:t>
        </w:r>
      </w:ins>
      <w:del w:id="457" w:author="Marios Panayi" w:date="2016-04-11T16:19:00Z">
        <w:r w:rsidR="00BE2C0D" w:rsidDel="009C07A9">
          <w:delText>C</w:delText>
        </w:r>
      </w:del>
      <w:r w:rsidR="00BE2C0D">
        <w:t xml:space="preserve">annula tips were </w:t>
      </w:r>
      <w:r w:rsidR="00770DB4">
        <w:t>restricted to</w:t>
      </w:r>
      <w:r w:rsidR="00BE2C0D">
        <w:t xml:space="preserve"> the anterior portion of the lateral OFC</w:t>
      </w:r>
      <w:del w:id="458" w:author="Marios Panayi" w:date="2016-04-11T16:19:00Z">
        <w:r w:rsidR="00BE2C0D" w:rsidDel="009C07A9">
          <w:delText xml:space="preserve"> in the present studies</w:delText>
        </w:r>
      </w:del>
      <w:r w:rsidR="00BE2C0D">
        <w:t>.</w:t>
      </w:r>
      <w:r w:rsidR="00DF5208">
        <w:t xml:space="preserve"> This is in contrast to the majority of rodent OFC studies that target the posterior portion of the lateral OFC with cannulae and neural recording probes</w:t>
      </w:r>
      <w:ins w:id="459" w:author="Marios Panayi" w:date="2016-04-20T16:15:00Z">
        <w:r w:rsidR="0071425F">
          <w:t>,</w:t>
        </w:r>
      </w:ins>
      <w:r w:rsidR="00DF5208">
        <w:t xml:space="preserve"> </w:t>
      </w:r>
      <w:del w:id="460" w:author="Marios Panayi" w:date="2016-04-20T16:15:00Z">
        <w:r w:rsidR="00DF5208" w:rsidDel="0071425F">
          <w:delText>[</w:delText>
        </w:r>
        <w:r w:rsidR="00DF5208" w:rsidRPr="00DF5208" w:rsidDel="0071425F">
          <w:rPr>
            <w:color w:val="FF0000"/>
          </w:rPr>
          <w:delText>REFS</w:delText>
        </w:r>
        <w:r w:rsidR="00DF5208" w:rsidDel="0071425F">
          <w:delText xml:space="preserve">] </w:delText>
        </w:r>
      </w:del>
      <w:r w:rsidR="00DF5208">
        <w:t>or excitotoxic lesion studies that</w:t>
      </w:r>
      <w:ins w:id="461" w:author="Marios Panayi" w:date="2016-04-11T16:19:00Z">
        <w:r w:rsidR="009C07A9">
          <w:t xml:space="preserve"> can</w:t>
        </w:r>
      </w:ins>
      <w:r w:rsidR="00DF5208">
        <w:t xml:space="preserve"> encompass lateral OFC, ventral OFC and agranular insular cortex </w:t>
      </w:r>
      <w:ins w:id="462" w:author="Marios Panayi" w:date="2016-04-20T16:16:00Z">
        <w:r w:rsidR="0071425F">
          <w:fldChar w:fldCharType="begin" w:fldLock="1"/>
        </w:r>
      </w:ins>
      <w:r w:rsidR="00DD26AA">
        <w:instrText>ADDIN CSL_CITATION { "citationItems" : [ { "id" : "ITEM-1",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"ITEM-1", "issue" : "1", "issued" : { "date-parts" : [ [ "2005" ] ] }, "language" : "eng", "page" : "317-322", "title" : "Orbitofrontal lesions impair use of cue-outcome associations in a devaluation task", "type" : "article-journal", "volume" : "119" }, "uris" : [ "http://www.mendeley.com/documents/?uuid=142c50b1-8670-4327-bee0-d91137a96fd5" ] }, { "id" : "ITEM-2",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"ITEM-2", "issue" : "15", "issued" : { "date-parts" : [ [ "1999" ] ] }, "language" : "English", "page" : "6610-6614", "title" : "Orbitofrontal cortex and representation of incentive value in associative learning", "type" : "article-journal", "volume" : "19" }, "uris" : [ "http://www.mendeley.com/documents/?uuid=67ba92ca-b679-407e-9f2a-7aac71c3f739" ] }, { "id" : "ITEM-3", "itemData" : { "DOI" : "23/25/8771 [pii]", "ISBN" : "1529-2401 (Electronic)\r0270-6474 (Linking)", "PMID" : "14507977", "author" : [ { "dropping-particle" : "", "family" : "Chudasama", "given" : "Y", "non-dropping-particle" : "", "parse-names" : false, "suffix" : "" }, { "dropping-particle" : "", "family" : "Robbins", "given" : "T W", "non-dropping-particle" : "", "parse-names" : false, "suffix" : "" } ], "container-title" : "Journal of Neuroscience", "edition" : "2003/09/26", "id" : "ITEM-3", "issue" : "25", "issued" : { "date-parts" : [ [ "2003" ] ] }, "language" : "eng", "page" : "8771-8780", "title" : "Dissociable contributions of the orbitofrontal and infralimbic cortex to pavlovian autoshaping and discrimination reversal learning: further evidence for the functional heterogeneity of the rodent frontal cortex", "type" : "article-journal", "volume" : "23" }, "uris" : [ "http://www.mendeley.com/documents/?uuid=396d62ca-46f0-4005-9f85-62f4bb2dc6f9" ] }, { "id" : "ITEM-4", "itemData" : { "DOI" : "10.1111/j.1460-9568.2012.08113.x", "ISBN" : "0953-816x", "PMID" : "22672133", "abstract" : "Four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 "author" : [ { "dropping-particle" : "", "family" : "Scarlet", "given" : "J", "non-dropping-particle" : "", "parse-names" : false, "suffix" : "" }, { "dropping-particle" : "", "family" : "Delamater", "given" : "A R", "non-dropping-particle" : "", "parse-names" : false, "suffix" : "" }, { "dropping-particle" : "", "family" : "Campese", "given" : "V", "non-dropping-particle" : "", "parse-names" : false, "suffix" : "" }, { "dropping-particle" : "", "family" : "Fein", "given" : "M", "non-dropping-particle" : "", "parse-names" : false, "suffix" : "" }, { "dropping-particle" : "", "family" : "Wheeler", "given" : "D S", "non-dropping-particle" : "", "parse-names" : false, "suffix" : "" } ], "container-title" : "European Journal of Neuroscience", "edition" : "2012/06/08", "id" : "ITEM-4", "issue" : "11", "issued" : { "date-parts" : [ [ "2012" ] ] }, "language" : "eng", "note" : "1460-9568\nScarlet,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 "page" : "1799-1809", "title" : "Differential involvement of the basolateral amygdala and orbitofrontal cortex in the formation of sensory-specific associations in conditioned flavor preference and magazine approach paradigms", "type" : "article-journal", "volume" : "35" }, "uris" : [ "http://www.mendeley.com/documents/?uuid=adeeca7e-4e5f-4e4b-a575-6cc0b1cc29eb" ] } ], "mendeley" : { "formattedCitation" : "(Chudasama &amp; Robbins, 2003; Gallagher et al., 1999; Pickens et al., 2005; Scarlet et al., 2012)", "plainTextFormattedCitation" : "(Chudasama &amp; Robbins, 2003; Gallagher et al., 1999; Pickens et al., 2005; Scarlet et al., 2012)", "previouslyFormattedCitation" : "(Chudasama &amp; Robbins, 2003; Gallagher et al., 1999; Pickens et al., 2005; Scarlet et al., 2012)" }, "properties" : { "noteIndex" : 0 }, "schema" : "https://github.com/citation-style-language/schema/raw/master/csl-citation.json" }</w:instrText>
      </w:r>
      <w:r w:rsidR="0071425F">
        <w:fldChar w:fldCharType="separate"/>
      </w:r>
      <w:r w:rsidR="0071425F" w:rsidRPr="0071425F">
        <w:rPr>
          <w:noProof/>
        </w:rPr>
        <w:t>(Chudasama &amp; Robbins, 2003; Gallagher et al., 1999; Pickens et al., 2005; Scarlet et al., 2012)</w:t>
      </w:r>
      <w:ins w:id="463" w:author="Marios Panayi" w:date="2016-04-20T16:16:00Z">
        <w:r w:rsidR="0071425F">
          <w:fldChar w:fldCharType="end"/>
        </w:r>
      </w:ins>
      <w:del w:id="464" w:author="Marios Panayi" w:date="2016-04-20T16:15:00Z">
        <w:r w:rsidR="00DF5208" w:rsidDel="0071425F">
          <w:delText>[</w:delText>
        </w:r>
        <w:r w:rsidR="00DF5208" w:rsidRPr="00DF5208" w:rsidDel="0071425F">
          <w:rPr>
            <w:color w:val="FF0000"/>
          </w:rPr>
          <w:delText>REFS</w:delText>
        </w:r>
        <w:r w:rsidR="00DF5208" w:rsidDel="0071425F">
          <w:delText>]</w:delText>
        </w:r>
      </w:del>
      <w:r w:rsidR="00DF5208">
        <w:t xml:space="preserve">. Rodent ventral and lateral OFC are functionally dissociable from the medial OFC </w:t>
      </w:r>
      <w:r w:rsidR="00DF5208">
        <w:fldChar w:fldCharType="begin" w:fldLock="1"/>
      </w:r>
      <w:r w:rsidR="0071425F">
        <w:instrText>ADDIN CSL_CITATION { "citationItems" : [ { "id" : "ITEM-1",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"ITEM-1",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"mendeley" : { "formattedCitation" : "(Mar et al., 2011)", "plainTextFormattedCitation" : "(Mar et al., 2011)", "previouslyFormattedCitation" : "(Mar et al., 2011)" }, "properties" : { "noteIndex" : 0 }, "schema" : "https://github.com/citation-style-language/schema/raw/master/csl-citation.json" }</w:instrText>
      </w:r>
      <w:r w:rsidR="00DF5208">
        <w:fldChar w:fldCharType="separate"/>
      </w:r>
      <w:r w:rsidR="0071425F" w:rsidRPr="0071425F">
        <w:rPr>
          <w:noProof/>
        </w:rPr>
        <w:t>(Mar et al., 2011)</w:t>
      </w:r>
      <w:r w:rsidR="00DF5208">
        <w:fldChar w:fldCharType="end"/>
      </w:r>
      <w:r w:rsidR="00DF5208">
        <w:t xml:space="preserve">, and ventral OFC appears dissociable to lateral OFC </w:t>
      </w:r>
      <w:r w:rsidR="00DF5208">
        <w:fldChar w:fldCharType="begin" w:fldLock="1"/>
      </w:r>
      <w:r w:rsidR="00A8427A">
        <w:instrText>ADDIN CSL_CITATION { "citationItems" : [ { "id" : "ITEM-1",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"ITEM-1",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"id" : "ITEM-2", "itemData" : { "DOI" : "Doi 10.1016/0166-4328(94)90010-8", "ISBN" : "0166-4328", "abstract" : "Previous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 "author" : [ { "dropping-particle" : "V", "family" : "Corwin", "given" : "J", "non-dropping-particle" : "", "parse-names" : false, "suffix" : "" }, { "dropping-particle" : "", "family" : "Fussinger", "given" : "M", "non-dropping-particle" : "", "parse-names" : false, "suffix" : "" }, { "dropping-particle" : "", "family" : "Meyer", "given" : "R C", "non-dropping-particle" : "", "parse-names" : false, "suffix" : "" }, { "dropping-particle" : "", "family" : "King", "given" : "V R", "non-dropping-particle" : "", "parse-names" : false, "suffix" : "" }, { "dropping-particle" : "", "family" : "Reep", "given" : "R L", "non-dropping-particle" : "", "parse-names" : false, "suffix" : "" } ], "container-title" : "Behavioural Brain Research", "id" : "ITEM-2", "issue" : "1", "issued" : { "date-parts" : [ [ "1994" ] ] }, "language" : "English", "note" : "Ne286\nTimes Cited:39\nCited References Count:30", "page" : "79-86", "title" : "Bilateral Destruction of the Ventrolateral Orbital Cortex Produces Allocentric but Not Egocentric Spatial Deficits in Rats", "type" : "article-journal", "volume" : "61" }, "uris" : [ "http://www.mendeley.com/documents/?uuid=bdd86f4f-f99b-42bb-b479-52ed3aaa622e" ] } ], "mendeley" : { "formattedCitation" : "(Balleine et al., 2011; Corwin, Fussinger, Meyer, King, &amp; Reep, 1994)", "plainTextFormattedCitation" : "(Balleine et al., 2011; Corwin, Fussinger, Meyer, King, &amp; Reep, 1994)", "previouslyFormattedCitation" : "(Balleine et al., 2011; Corwin, Fussinger, Meyer, King, &amp; Reep, 1994)" }, "properties" : { "noteIndex" : 0 }, "schema" : "https://github.com/citation-style-language/schema/raw/master/csl-citation.json" }</w:instrText>
      </w:r>
      <w:r w:rsidR="00DF5208">
        <w:fldChar w:fldCharType="separate"/>
      </w:r>
      <w:r w:rsidR="00636E31" w:rsidRPr="00636E31">
        <w:rPr>
          <w:noProof/>
        </w:rPr>
        <w:t>(Balleine et al., 2011; Corwin, Fussinger, Meyer, King, &amp; Reep, 1994)</w:t>
      </w:r>
      <w:r w:rsidR="00DF5208">
        <w:fldChar w:fldCharType="end"/>
      </w:r>
      <w:r w:rsidR="00DF5208">
        <w:t xml:space="preserve">.  </w:t>
      </w:r>
      <w:ins w:id="465" w:author="Marios Panayi" w:date="2016-04-11T16:32:00Z">
        <w:r w:rsidR="004A5DAE">
          <w:t>Furthermore, these orbital subregions have distinct patterns of connectivity with</w:t>
        </w:r>
      </w:ins>
      <w:ins w:id="466" w:author="Marios Panayi" w:date="2016-04-11T16:33:00Z">
        <w:r w:rsidR="004A5DAE">
          <w:t>in the</w:t>
        </w:r>
      </w:ins>
      <w:ins w:id="467" w:author="Marios Panayi" w:date="2016-04-11T16:32:00Z">
        <w:r w:rsidR="004A5DAE">
          <w:t xml:space="preserve"> medio-dorsal thalamus, amygdala</w:t>
        </w:r>
      </w:ins>
      <w:ins w:id="468" w:author="Marios Panayi" w:date="2016-04-11T16:33:00Z">
        <w:r w:rsidR="004A5DAE">
          <w:t>,</w:t>
        </w:r>
      </w:ins>
      <w:ins w:id="469" w:author="Marios Panayi" w:date="2016-04-11T16:32:00Z">
        <w:r w:rsidR="004A5DAE">
          <w:t xml:space="preserve"> and striatum</w:t>
        </w:r>
      </w:ins>
      <w:ins w:id="470" w:author="Marios Panayi" w:date="2016-04-11T16:40:00Z">
        <w:r w:rsidR="00255043">
          <w:t xml:space="preserve"> in both rodents and monkeys</w:t>
        </w:r>
      </w:ins>
      <w:ins w:id="471" w:author="Marios Panayi" w:date="2016-04-11T16:33:00Z">
        <w:r w:rsidR="004A5DAE">
          <w:t xml:space="preserve"> </w:t>
        </w:r>
      </w:ins>
      <w:ins w:id="472" w:author="Marios Panayi" w:date="2016-04-11T16:39:00Z">
        <w:r w:rsidR="00255043">
          <w:fldChar w:fldCharType="begin" w:fldLock="1"/>
        </w:r>
      </w:ins>
      <w:r w:rsidR="00A04986">
        <w:instrText>ADDIN CSL_CITATION { "citationItems" : [ { "id" : "ITEM-1", "itemData" : { "DOI" : "Doi 10.1016/S0301-0082(98)00003-3", "ISBN" : "0301-0082", "abstract" : "The amygdaloid nuclear complex is critical for producing appropriate emotional and behavioral responses to biologically relevant sensory stimuli. It constitutes an essential link between sensory and limbic areas of the cerebral cortex and subcortical brain regions, such as the hypothalamus, brainstem, and striatum, that are responsible for eliciting emotional and motivational responses. This review summarizes the anatomy and physiology of the cortical pathways to the amygdala in the rat, cat and monkey. Although the basic anatomy of these systems in the cat and monkey was largely delineated in studies conducted during the 1970s and 1980s, detailed information regarding the cortico-amygdalar pathways in the rat was only obtained in the past several years. The purpose of this review is to describe the results of recent studies in the rat and to compare the organization of cortico-amygdalar projections in this species with that seen in the cat and monkey. In all three species visual, auditory, and somatosensory information is transmitted to the amygdala by a series of modality-specific cortico-cortical pathways (\"cascades\") that originate in the primary sensory cortices and flow toward higher order association areas. The cortical areas in the more distal portions of these cascades have stronger and more extensive projections to the amygdala than the more proximal areas. In all three species olfactory and gustatory/visceral information has access to the amygdala at an earlier stage of cortical processing than vis auditory and somatosensory information. There are also important polysensory cortical inputs to the mammalian amygdala from the prefrontal and hippocampal regions. Whereas the overall organization of cortical pathways is basically similar in all mammalian species, there is anatomical evidence which suggests that there are important differences in the extent of convergence of cortical projections in the primate versus the nonprimate amygdala. (C) 1998 Elsevier Science Ltd. All rights reserved.", "author" : [ { "dropping-particle" : "", "family" : "McDonald", "given" : "A J", "non-dropping-particle" : "", "parse-names" : false, "suffix" : "" } ], "container-title" : "Progress in Neurobiology", "id" : "ITEM-1", "issue" : "3", "issued" : { "date-parts" : [ [ "1998" ] ] }, "language" : "English", "note" : "Zq699\nTimes Cited:550\nCited References Count:370", "page" : "257-332", "title" : "Cortical pathways to the mammalian amygdala", "type" : "article-journal", "volume" : "55" }, "uris" : [ "http://www.mendeley.com/documents/?uuid=d20e9040-8687-47db-a9a0-9f8a86191f14" ] }, { "id" : "ITEM-2", "itemData" : { "DOI" : "DOI 10.1016/j.neulet.2007.12.024", "ISBN" : "0304-3940", "abstract" : "Disturbances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 "author" : [ { "dropping-particle" : "", "family" : "Schilman", "given" : "E A", "non-dropping-particle" : "", "parse-names" : false, "suffix" : "" }, { "dropping-particle" : "", "family" : "Uylings", "given" : "H B M", "non-dropping-particle" : "", "parse-names" : false, "suffix" : "" }, { "dropping-particle" : "", "family" : "Galis-de Graaf", "given" : "Y", "non-dropping-particle" : "", "parse-names" : false, "suffix" : "" }, { "dropping-particle" : "", "family" : "Joel", "given" : "D", "non-dropping-particle" : "", "parse-names" : false, "suffix" : "" }, { "dropping-particle" : "", "family" : "Groenewegen", "given" : "H J", "non-dropping-particle" : "", "parse-names" : false, "suffix" : "" }, { "dropping-particle" : "", "family" : "Graaf", "given" : "Y G D", "non-dropping-particle" : "", "parse-names" : false, "suffix" : "" }, { "dropping-particle" : "", "family" : "Joel", "given" : "D", "non-dropping-particle" : "", "parse-names" : false, "suffix" : "" }, { "dropping-particle" : "", "family" : "Groenewegen", "given" : "H J", "non-dropping-particle" : "", "parse-names" : false, "suffix" : "" } ], "container-title" : "Neuroscience Letters", "id" : "ITEM-2", "issue" : "1", "issued" : { "date-parts" : [ [ "2008" ] ] }, "language" : "English", "note" : "From Duplicate 1 (The orbital cortex in rats topographically projects to central parts of the caudate-putamen complex - Schilman, E A; Uylings, H B M; Graaf, Y G D; Joel, D; Groenewegen, H J)\n\n271RY\nTimes Cited:56\nCited References Count:39", "page" : "40-45", "title" : "The orbital cortex in rats topographically projects to central parts of the caudate-putamen complex", "type" : "article-journal", "volume" : "432" }, "uris" : [ "http://www.mendeley.com/documents/?uuid=5b3afdb7-f899-4545-95ee-91fca02d8a49" ] }, { "id" : "ITEM-3", "itemData" : { "DOI" : "10.1002/cne.22733", "ISBN" : "1096-9861 (Electronic)\r0021-9967 (Linking)", "PMID" : "21800317", "abstract" : "The medial orbital (MO) and ventral orbital (VO) cortices are prominent divisions of the orbitomedial prefrontal cortex. To our knowledge, no previous report in the rat has comprehensively described the projections of MO and VO. By using the anterograde tracer Phaseolus vulgaris leucoagglutinin and the retrograde tracer Fluoro-Gold, we examined the efferent projections of MO and VO in the rat. Although MO and VO projections overlap, MO distributes more widely throughout the brain, particularly to limbic structures, than does VO. The main cortical targets of MO were the orbital, ventral medial prefrontal (mPFC), agranular insular, piriform, retrosplenial, and parahippocampal cortices. The main subcortical targets of MO were the medial striatum, olfactory tubercle, claustrum, nucleus accumbens, septum, substantia innominata, lateral preoptic area, and diagonal band nuclei of the basal forebrain; central, medial, cortical, and basal nuclei of amygdala; paratenial, mediodorsal, and reuniens nuclei of the thalamus; posterior, supramammillary, and lateral nuclei of the hypothalamus; and periaqueductal gray, ventral tegmental area, substantia nigra, dorsal and median raphe, laterodorsal tegmental, and incertus nuclei of the brainstem. By comparison, VO distributes to some of these same sites, notably to the striatum, but lacks projections to parts of limbic cortex, to nucleus accumbens, and to the amygdala. VO distributes much more strongly, however, than MO to the medial (frontal) agranular, anterior cingulate, sensorimotor, posterior parietal, lateral agranular retrosplenial, and temporal association cortices. The patterns of MO projections are similar to those of the mPFC, whereas the projections of VO overlap with those of the ventrolateral orbital cortex (VLO). This suggests that MO serves functions comparable to those of the mPFC, such as goal-directed behavior, and VO performs functions similar to VLO such as directed attention. MO/VO may also serve as a link between lateral orbital and medial prefrontal cortices.", "author" : [ { "dropping-particle" : "", "family" : "Hoover", "given" : "W B", "non-dropping-particle" : "", "parse-names" : false, "suffix" : "" }, { "dropping-particle" : "", "family" : "Vertes", "given" : "R P", "non-dropping-particle" : "", "parse-names" : false, "suffix" : "" } ], "container-title" : "J Comp Neurol", "id" : "ITEM-3", "issue" : "18", "issued" : { "date-parts" : [ [ "2011" ] ] }, "note" : "Hoover, Walter B\nVertes, Robert P\neng\nResearch Support, U.S. Gov't, Non-P.H.S.\n2011/07/30 06:00\nJ Comp Neurol. 2011 Dec 15;519(18):3766-801. doi: 10.1002/cne.22733.", "page" : "3766-3801", "title" : "Projections of the medial orbital and ventral orbital cortex in the rat", "type" : "article-journal", "volume" : "519" }, "uris" : [ "http://www.mendeley.com/documents/?uuid=d0811b03-7ffa-4dce-9d4e-855d14902c2c" ] }, { "id" : "ITEM-4", "itemData" : { "ISBN" : "0079-6123", "author" : [ { "dropping-particle" : "", "family" : "Groenewegen", "given" : "H J", "non-dropping-particle" : "", "parse-names" : false, "suffix" : "" }, { "dropping-particle" : "", "family" : "Uylings", "given" : "H B M", "non-dropping-particle" : "", "parse-names" : false, "suffix" : "" } ], "container-title" : "Cognition, Emotion and Autonomic Responses: The Integrative Role of the Prefrontal Cortex and Limbic Structures", "id" : "ITEM-4", "issued" : { "date-parts" : [ [ "2000" ] ] }, "language" : "English", "note" : "Bs30a\nTimes Cited:208\nCited References Count:178\nProgress in Brain Research", "page" : "3-28", "title" : "The prefrontal cortex and the integration of sensory, limbic and autonomic information", "type" : "article-journal", "volume" : "126" }, "uris" : [ "http://www.mendeley.com/documents/?uuid=11380967-e095-4f94-b1d9-ebfc4e91edad" ] }, { "id" : "ITEM-5", "itemData" : { "author" : [ { "dropping-particle" : "", "family" : "Price", "given" : "J L", "non-dropping-particle" : "", "parse-names" : false, "suffix" : "" } ], "chapter-number" : "3", "container-title" : "The Orbitofrontal Cortex", "editor" : [ { "dropping-particle" : "", "family" : "Zald", "given" : "D H", "non-dropping-particle" : "", "parse-names" : false, "suffix" : "" }, { "dropping-particle" : "", "family" : "Rauch", "given" : "S L", "non-dropping-particle" : "", "parse-names" : false, "suffix" : "" } ], "id" : "ITEM-5", "issued" : { "date-parts" : [ [ "2006" ] ] }, "page" : "39-55", "publisher" : "Oxford University Press", "publisher-place" : "Oxford", "title" : "Connections of orbital cortex", "type" : "chapter" }, "uris" : [ "http://www.mendeley.com/documents/?uuid=82b5fd4f-c9d4-4321-ba1f-2866a041c702" ] } ], "mendeley" : { "formattedCitation" : "(Groenewegen &amp; Uylings, 2000; Hoover &amp; Vertes, 2011; McDonald, 1998; Price, 2006b; Schilman et al., 2008)", "plainTextFormattedCitation" : "(Groenewegen &amp; Uylings, 2000; Hoover &amp; Vertes, 2011; McDonald, 1998; Price, 2006b; Schilman et al., 2008)", "previouslyFormattedCitation" : "(Groenewegen &amp; Uylings, 2000; Hoover &amp; Vertes, 2011; McDonald, 1998; Price, 2006b; Schilman et al., 2008)" }, "properties" : { "noteIndex" : 0 }, "schema" : "https://github.com/citation-style-language/schema/raw/master/csl-citation.json" }</w:instrText>
      </w:r>
      <w:r w:rsidR="00255043">
        <w:fldChar w:fldCharType="separate"/>
      </w:r>
      <w:r w:rsidR="00255043" w:rsidRPr="00255043">
        <w:rPr>
          <w:noProof/>
        </w:rPr>
        <w:t xml:space="preserve">(Groenewegen &amp; </w:t>
      </w:r>
      <w:r w:rsidR="00255043" w:rsidRPr="00255043">
        <w:rPr>
          <w:noProof/>
        </w:rPr>
        <w:lastRenderedPageBreak/>
        <w:t>Uylings, 2000; Hoover &amp; Vertes, 2011; McDonald, 1998; Price, 2006b; Schilman et al., 2008)</w:t>
      </w:r>
      <w:ins w:id="473" w:author="Marios Panayi" w:date="2016-04-11T16:39:00Z">
        <w:r w:rsidR="00255043">
          <w:fldChar w:fldCharType="end"/>
        </w:r>
      </w:ins>
      <w:ins w:id="474" w:author="Marios Panayi" w:date="2016-04-11T16:40:00Z">
        <w:r w:rsidR="00255043">
          <w:t xml:space="preserve">. </w:t>
        </w:r>
      </w:ins>
      <w:r w:rsidR="00DF5208">
        <w:t>Functional heterogeneity in primates has also b</w:t>
      </w:r>
      <w:r w:rsidR="00520BB2">
        <w:t xml:space="preserve">een shown between Walker’s areas 11, 12 and 13 </w:t>
      </w:r>
      <w:r w:rsidR="00520BB2">
        <w:fldChar w:fldCharType="begin" w:fldLock="1"/>
      </w:r>
      <w:r w:rsidR="00041961">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"ITEM-2",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"ITEM-3", "itemData" : { "author" : [ { "dropping-particle" : "", "family" : "Noonan", "given" : "M P", "non-dropping-particle" : "", "parse-names" : false, "suffix" : "" }, { "dropping-particle" : "", "family" : "Walton", "given" : "M E", "non-dropping-particle" : "", "parse-names" : false, "suffix" : "" }, { "dropping-particle" : "", "family" : "Behrens", "given" : "T E", "non-dropping-particle" : "", "parse-names" : false, "suffix" : "" }, { "dropping-particle" : "", "family" : "Sallet", "given" : "J", "non-dropping-particle" : "", "parse-names" : false, "suffix" : "" }, { "dropping-particle" : "", "family" : "Buckley", "given" : "M J", "non-dropping-particle" : "", "parse-names" : false, "suffix" : "" }, { "dropping-particle" : "", "family" : "Rushworth", "given" : "M F", "non-dropping-particle" : "", "parse-names" : false, "suffix" : "" } ], "container-title" : "Proceedings of the National Academy of Science", "id" : "ITEM-3", "issued" : { "date-parts" : [ [ "2010" ] ] }, "page" : "20547-20552", "title" : "Separate value comparison and learning mechanisms in macaque medial and lateral orbitofrontal cortex", "type" : "article-journal", "volume" : "107" }, "uris" : [ "http://www.mendeley.com/documents/?uuid=d0567467-afd1-4cc1-b7bb-9967b5cc1af6" ] }, { "id" : "ITEM-4", "itemData" : { "DOI" : "10.1016/j.neuron.2010.02.027", "ISBN" : "1097-4199 (Electronic)\r0896-6273 (Linking)", "PMID" : "20346766", "abstract" : "Orbitofrontal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 "author" : [ { "dropping-particle" : "", "family" : "Walton", "given" : "M E", "non-dropping-particle" : "", "parse-names" : false, "suffix" : "" }, { "dropping-particle" : "", "family" : "Behrens", "given" : "T E", "non-dropping-particle" : "", "parse-names" : false, "suffix" : "" }, { "dropping-particle" : "", "family" : "Buckley", "given" : "M J", "non-dropping-particle" : "", "parse-names" : false, "suffix" : "" }, { "dropping-particle" : "", "family" : "Rudebeck", "given" : "P H", "non-dropping-particle" : "", "parse-names" : false, "suffix" : "" }, { "dropping-particle" : "", "family" : "Rushworth", "given" : "M F", "non-dropping-particle" : "", "parse-names" : false, "suffix" : "" } ], "container-title" : "Neuron", "id" : "ITEM-4", "issue" : "6", "issued" : { "date-parts" : [ [ "2010" ] ] }, "note" : "Walton,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 "page" : "927-939", "title" : "Separable learning systems in the macaque brain and the role of orbitofrontal cortex in contingent learning", "type" : "article-journal", "volume" : "65" }, "uris" : [ "http://www.mendeley.com/documents/?uuid=ecfd4cc3-38d7-4ee3-9aed-35d344ad669c" ] } ], "mendeley" : { "formattedCitation" : "(Elisabeth A Murray et al., 2015; Noonan et al., 2010; Rudebeck &amp; Murray, 2011; M E Walton, Behrens, Buckley, Rudebeck, &amp; Rushworth, 2010)", "plainTextFormattedCitation" : "(Elisabeth A Murray et al., 2015; Noonan et al., 2010; Rudebeck &amp; Murray, 2011; M E Walton, Behrens, Buckley, Rudebeck, &amp; Rushworth, 2010)", "previouslyFormattedCitation" : "(Elisabeth A Murray et al., 2015; Noonan et al., 2010; Rudebeck &amp; Murray, 2011; M E Walton, Behrens, Buckley, Rudebeck, &amp; Rushworth, 2010)" }, "properties" : { "noteIndex" : 0 }, "schema" : "https://github.com/citation-style-language/schema/raw/master/csl-citation.json" }</w:instrText>
      </w:r>
      <w:r w:rsidR="00520BB2">
        <w:fldChar w:fldCharType="separate"/>
      </w:r>
      <w:r w:rsidR="008969E4" w:rsidRPr="008969E4">
        <w:rPr>
          <w:noProof/>
        </w:rPr>
        <w:t>(Elisabeth A Murray et al., 2015; Noonan et al., 2010; Rudebeck &amp; Murray, 2011; M E Walton, Behrens, Buckley, Rudebeck, &amp; Rushworth, 2010)</w:t>
      </w:r>
      <w:r w:rsidR="00520BB2">
        <w:fldChar w:fldCharType="end"/>
      </w:r>
      <w:r w:rsidR="00520BB2">
        <w:t xml:space="preserve">. </w:t>
      </w:r>
      <w:r>
        <w:t>It is therefore important to start discriminating between OFC subregions when characterising the function of the OFC and attempting to establish homologous regions between species</w:t>
      </w:r>
      <w:ins w:id="475" w:author="Marios Panayi" w:date="2016-04-11T16:20:00Z">
        <w:r w:rsidR="001B1D21">
          <w:t xml:space="preserve"> and clarify inconsistent findings</w:t>
        </w:r>
      </w:ins>
      <w:r>
        <w:t>.</w:t>
      </w:r>
    </w:p>
    <w:p w14:paraId="7648BE7A" w14:textId="5FC050EC" w:rsidR="001C02F1" w:rsidRDefault="001C02F1">
      <w:pPr>
        <w:spacing w:line="276" w:lineRule="auto"/>
        <w:rPr>
          <w:ins w:id="476" w:author="Marios Panayi" w:date="2016-04-20T16:17:00Z"/>
          <w:b/>
        </w:rPr>
      </w:pPr>
      <w:ins w:id="477" w:author="Marios Panayi" w:date="2016-04-11T16:43:00Z">
        <w:r w:rsidRPr="001C02F1">
          <w:rPr>
            <w:b/>
            <w:rPrChange w:id="478" w:author="Marios Panayi" w:date="2016-04-11T16:45:00Z">
              <w:rPr/>
            </w:rPrChange>
          </w:rPr>
          <w:t>Summary</w:t>
        </w:r>
      </w:ins>
    </w:p>
    <w:p w14:paraId="4DBCDA46" w14:textId="4E897F52" w:rsidR="001E63B8" w:rsidRPr="001C02F1" w:rsidDel="001E63B8" w:rsidRDefault="00AC09ED" w:rsidP="001E63B8">
      <w:pPr>
        <w:spacing w:line="276" w:lineRule="auto"/>
        <w:rPr>
          <w:del w:id="479" w:author="Marios Panayi" w:date="2016-04-20T16:17:00Z"/>
          <w:b/>
          <w:rPrChange w:id="480" w:author="Marios Panayi" w:date="2016-04-11T16:45:00Z">
            <w:rPr>
              <w:del w:id="481" w:author="Marios Panayi" w:date="2016-04-20T16:17:00Z"/>
            </w:rPr>
          </w:rPrChange>
        </w:rPr>
        <w:pPrChange w:id="482" w:author="Marios Panayi" w:date="2016-04-20T16:17:00Z">
          <w:pPr>
            <w:spacing w:line="276" w:lineRule="auto"/>
          </w:pPr>
        </w:pPrChange>
      </w:pPr>
      <w:ins w:id="483" w:author="Marios Panayi" w:date="2016-04-20T16:18:00Z">
        <w:r>
          <w:rPr>
            <w:b/>
          </w:rPr>
          <w:tab/>
        </w:r>
      </w:ins>
      <w:ins w:id="484" w:author="Marios Panayi" w:date="2016-04-20T16:20:00Z">
        <w:r w:rsidRPr="00AC09ED">
          <w:rPr>
            <w:rPrChange w:id="485" w:author="Marios Panayi" w:date="2016-04-20T16:20:00Z">
              <w:rPr>
                <w:b/>
              </w:rPr>
            </w:rPrChange>
          </w:rPr>
          <w:t xml:space="preserve">These findings suggest </w:t>
        </w:r>
        <w:r>
          <w:t>a role f</w:t>
        </w:r>
        <w:r w:rsidR="00DB611A">
          <w:t xml:space="preserve">or the rodent lateral OFC in </w:t>
        </w:r>
      </w:ins>
      <w:ins w:id="486" w:author="Marios Panayi" w:date="2016-04-20T16:21:00Z">
        <w:r w:rsidR="00DB611A">
          <w:t>the</w:t>
        </w:r>
      </w:ins>
      <w:ins w:id="487" w:author="Marios Panayi" w:date="2016-04-20T16:22:00Z">
        <w:r w:rsidR="00DB611A">
          <w:t xml:space="preserve"> online</w:t>
        </w:r>
      </w:ins>
      <w:ins w:id="488" w:author="Marios Panayi" w:date="2016-04-20T16:21:00Z">
        <w:r w:rsidR="00DB611A">
          <w:t xml:space="preserve"> </w:t>
        </w:r>
      </w:ins>
      <w:ins w:id="489" w:author="Marios Panayi" w:date="2016-04-20T16:22:00Z">
        <w:r w:rsidR="00DB611A">
          <w:t>behavioural control but not the underlying associative learning of conditioned inhibition.</w:t>
        </w:r>
      </w:ins>
      <w:ins w:id="490" w:author="Marios Panayi" w:date="2016-04-20T16:23:00Z">
        <w:r w:rsidR="00DB611A">
          <w:t xml:space="preserve"> These findings are consistent with a role for the OFC in guiding current behaviour</w:t>
        </w:r>
      </w:ins>
      <w:ins w:id="491" w:author="Marios Panayi" w:date="2016-04-20T16:24:00Z">
        <w:r w:rsidR="00DB611A">
          <w:t xml:space="preserve"> based on the expected value of predicted outcomes</w:t>
        </w:r>
      </w:ins>
      <w:ins w:id="492" w:author="Marios Panayi" w:date="2016-04-20T16:25:00Z">
        <w:r w:rsidR="00DB611A">
          <w:t xml:space="preserve">. </w:t>
        </w:r>
      </w:ins>
      <w:ins w:id="493" w:author="Marios Panayi" w:date="2016-04-20T16:27:00Z">
        <w:r w:rsidR="00DB611A">
          <w:t xml:space="preserve">Dysfunction of the OFC is consistently implicated in </w:t>
        </w:r>
      </w:ins>
      <w:ins w:id="494" w:author="Marios Panayi" w:date="2016-04-20T16:38:00Z">
        <w:r w:rsidR="00DD26AA">
          <w:t xml:space="preserve">psychological disorders of behavioural control such as obsessive compulsive disorder </w:t>
        </w:r>
      </w:ins>
      <w:ins w:id="495" w:author="Marios Panayi" w:date="2016-04-20T16:40:00Z">
        <w:r w:rsidR="00DD26AA">
          <w:fldChar w:fldCharType="begin" w:fldLock="1"/>
        </w:r>
      </w:ins>
      <w:r w:rsidR="00DD26AA">
        <w:instrText>ADDIN CSL_CITATION { "citationItems" : [ { "id" : "ITEM-1", "itemData" : { "author" : [ { "dropping-particle" : "", "family" : "Burguiere", "given" : "E", "non-dropping-particle" : "", "parse-names" : false, "suffix" : "" }, { "dropping-particle" : "", "family" : "Monteiro", "given" : "P", "non-dropping-particle" : "", "parse-names" : false, "suffix" : "" }, { "dropping-particle" : "", "family" : "Feng", "given" : "G", "non-dropping-particle" : "", "parse-names" : false, "suffix" : "" }, { "dropping-particle" : "", "family" : "Graybiel", "given" : "A M", "non-dropping-particle" : "", "parse-names" : false, "suffix" : "" } ], "container-title" : "Science", "id" : "ITEM-1", "issued" : { "date-parts" : [ [ "2013" ] ] }, "page" : "1243-1246", "title" : "Optogenetic stimulation of the lateral orbitofronto-striatal pathway suppresses compulsive behaviors", "type" : "article-journal", "volume" : "340" }, "uris" : [ "http://www.mendeley.com/documents/?uuid=290ed146-29a9-4c71-993b-94ad69c32583" ] }, { "id" : "ITEM-2", "itemData" : { "DOI" : "S0896-6273(00)00113-6 [pii]", "ISBN" : "0896-6273 (Print)\r0896-6273 (Linking)", "PMID" : "11144344", "author" : [ { "dropping-particle" : "", "family" : "Graybiel", "given" : "A M", "non-dropping-particle" : "", "parse-names" : false, "suffix" : "" }, { "dropping-particle" : "", "family" : "Rauch", "given" : "S L", "non-dropping-particle" : "", "parse-names" : false, "suffix" : "" } ], "container-title" : "Neuron", "edition" : "2001/01/06", "id" : "ITEM-2", "issue" : "2", "issued" : { "date-parts" : [ [ "2000" ] ] }, "language" : "eng", "page" : "343-347", "title" : "Toward a neurobiology of obsessive-compulsive disorder", "type" : "article-journal", "volume" : "28" }, "uris" : [ "http://www.mendeley.com/documents/?uuid=faea3fc9-98f1-4b27-be53-8d16f35cb90d" ] } ], "mendeley" : { "formattedCitation" : "(Burguiere, Monteiro, Feng, &amp; Graybiel, 2013; Graybiel &amp; Rauch, 2000)", "plainTextFormattedCitation" : "(Burguiere, Monteiro, Feng, &amp; Graybiel, 2013; Graybiel &amp; Rauch, 2000)" }, "properties" : { "noteIndex" : 0 }, "schema" : "https://github.com/citation-style-language/schema/raw/master/csl-citation.json" }</w:instrText>
      </w:r>
      <w:r w:rsidR="00DD26AA">
        <w:fldChar w:fldCharType="separate"/>
      </w:r>
      <w:r w:rsidR="00DD26AA" w:rsidRPr="00DD26AA">
        <w:rPr>
          <w:noProof/>
        </w:rPr>
        <w:t>(Burguiere, Monteiro, Feng, &amp; Graybiel, 2013; Graybiel &amp; Rauch, 2000)</w:t>
      </w:r>
      <w:ins w:id="496" w:author="Marios Panayi" w:date="2016-04-20T16:40:00Z">
        <w:r w:rsidR="00DD26AA">
          <w:fldChar w:fldCharType="end"/>
        </w:r>
      </w:ins>
      <w:ins w:id="497" w:author="Marios Panayi" w:date="2016-04-20T16:42:00Z">
        <w:r w:rsidR="00DD26AA">
          <w:t>.</w:t>
        </w:r>
      </w:ins>
      <w:ins w:id="498" w:author="Marios Panayi" w:date="2016-04-20T16:41:00Z">
        <w:r w:rsidR="00DD26AA">
          <w:t xml:space="preserve"> </w:t>
        </w:r>
      </w:ins>
      <w:ins w:id="499" w:author="Marios Panayi" w:date="2016-04-20T16:42:00Z">
        <w:r w:rsidR="00DD26AA">
          <w:t xml:space="preserve">These </w:t>
        </w:r>
      </w:ins>
      <w:ins w:id="500" w:author="Marios Panayi" w:date="2016-04-20T16:41:00Z">
        <w:r w:rsidR="00DD26AA">
          <w:t>are usually thought of as disorders of</w:t>
        </w:r>
      </w:ins>
      <w:ins w:id="501" w:author="Marios Panayi" w:date="2016-04-20T16:44:00Z">
        <w:r w:rsidR="00193EE5">
          <w:t xml:space="preserve"> inappropriate</w:t>
        </w:r>
      </w:ins>
      <w:ins w:id="502" w:author="Marios Panayi" w:date="2016-04-20T16:41:00Z">
        <w:r w:rsidR="00DD26AA">
          <w:t xml:space="preserve"> </w:t>
        </w:r>
      </w:ins>
      <w:ins w:id="503" w:author="Marios Panayi" w:date="2016-04-20T16:44:00Z">
        <w:r w:rsidR="00193EE5">
          <w:t>response inhibition</w:t>
        </w:r>
      </w:ins>
      <w:ins w:id="504" w:author="Marios Panayi" w:date="2016-04-20T16:42:00Z">
        <w:r w:rsidR="00DD26AA">
          <w:t xml:space="preserve">, however the present findings suggest that they may also be considered </w:t>
        </w:r>
      </w:ins>
      <w:ins w:id="505" w:author="Marios Panayi" w:date="2016-04-20T16:43:00Z">
        <w:r w:rsidR="00DD26AA">
          <w:t>disorders of appropriate response selection.</w:t>
        </w:r>
      </w:ins>
    </w:p>
    <w:p w14:paraId="2EDCC165" w14:textId="1A84E51C" w:rsidR="0022235F" w:rsidRPr="00825577" w:rsidDel="001E63B8" w:rsidRDefault="0022235F" w:rsidP="001E63B8">
      <w:pPr>
        <w:spacing w:line="276" w:lineRule="auto"/>
        <w:rPr>
          <w:del w:id="506" w:author="Marios Panayi" w:date="2016-04-20T16:17:00Z"/>
        </w:rPr>
        <w:pPrChange w:id="507" w:author="Marios Panayi" w:date="2016-04-20T16:17:00Z">
          <w:pPr>
            <w:spacing w:line="276" w:lineRule="auto"/>
          </w:pPr>
        </w:pPrChange>
      </w:pPr>
      <w:del w:id="508" w:author="Marios Panayi" w:date="2016-04-20T16:17:00Z">
        <w:r w:rsidDel="001E63B8">
          <w:tab/>
        </w:r>
      </w:del>
    </w:p>
    <w:p w14:paraId="360624B8" w14:textId="40DA2B80" w:rsidR="00071D72" w:rsidDel="001E63B8" w:rsidRDefault="00071D72" w:rsidP="001E63B8">
      <w:pPr>
        <w:spacing w:line="276" w:lineRule="auto"/>
        <w:rPr>
          <w:del w:id="509" w:author="Marios Panayi" w:date="2016-04-20T16:17:00Z"/>
        </w:rPr>
        <w:pPrChange w:id="510" w:author="Marios Panayi" w:date="2016-04-20T16:17:00Z">
          <w:pPr>
            <w:pStyle w:val="ListParagraph"/>
            <w:numPr>
              <w:numId w:val="4"/>
            </w:numPr>
            <w:spacing w:line="276" w:lineRule="auto"/>
            <w:ind w:hanging="360"/>
          </w:pPr>
        </w:pPrChange>
      </w:pPr>
      <w:del w:id="511" w:author="Marios Panayi" w:date="2016-04-20T16:17:00Z">
        <w:r w:rsidDel="001E63B8">
          <w:delText>Describe outcome expectancy hypothesis</w:delText>
        </w:r>
      </w:del>
    </w:p>
    <w:p w14:paraId="53124B02" w14:textId="461B666B" w:rsidR="00071D72" w:rsidDel="001E63B8" w:rsidRDefault="00071D72" w:rsidP="001E63B8">
      <w:pPr>
        <w:spacing w:line="276" w:lineRule="auto"/>
        <w:rPr>
          <w:del w:id="512" w:author="Marios Panayi" w:date="2016-04-20T16:17:00Z"/>
        </w:rPr>
        <w:pPrChange w:id="513" w:author="Marios Panayi" w:date="2016-04-20T16:17:00Z">
          <w:pPr>
            <w:pStyle w:val="ListParagraph"/>
            <w:numPr>
              <w:ilvl w:val="1"/>
              <w:numId w:val="4"/>
            </w:numPr>
            <w:spacing w:line="276" w:lineRule="auto"/>
            <w:ind w:left="1440" w:hanging="360"/>
          </w:pPr>
        </w:pPrChange>
      </w:pPr>
      <w:del w:id="514" w:author="Marios Panayi" w:date="2016-04-20T16:17:00Z">
        <w:r w:rsidDel="001E63B8">
          <w:delText>Argue that there are 2 variants: Involved in prediction</w:delText>
        </w:r>
        <w:r w:rsidR="00BA525E" w:rsidDel="001E63B8">
          <w:delText xml:space="preserve"> errors vs only involved in behavioural control</w:delText>
        </w:r>
      </w:del>
    </w:p>
    <w:p w14:paraId="29B796AE" w14:textId="612769BE" w:rsidR="0066326A" w:rsidDel="001E63B8" w:rsidRDefault="0066326A" w:rsidP="001E63B8">
      <w:pPr>
        <w:spacing w:line="276" w:lineRule="auto"/>
        <w:rPr>
          <w:del w:id="515" w:author="Marios Panayi" w:date="2016-04-20T16:17:00Z"/>
        </w:rPr>
        <w:pPrChange w:id="516" w:author="Marios Panayi" w:date="2016-04-20T16:17:00Z">
          <w:pPr>
            <w:pStyle w:val="ListParagraph"/>
            <w:numPr>
              <w:ilvl w:val="2"/>
              <w:numId w:val="4"/>
            </w:numPr>
            <w:spacing w:line="276" w:lineRule="auto"/>
            <w:ind w:left="2160" w:hanging="360"/>
          </w:pPr>
        </w:pPrChange>
      </w:pPr>
      <w:del w:id="517" w:author="Marios Panayi" w:date="2016-04-20T16:17:00Z">
        <w:r w:rsidDel="001E63B8">
          <w:delText>VTA signalling, schoenbaum</w:delText>
        </w:r>
        <w:r w:rsidR="00933039" w:rsidDel="001E63B8">
          <w:delText>/takahashi papers; Over-expectation</w:delText>
        </w:r>
      </w:del>
    </w:p>
    <w:p w14:paraId="7B2E225E" w14:textId="574297DF" w:rsidR="00071D72" w:rsidDel="001E63B8" w:rsidRDefault="00550185" w:rsidP="001E63B8">
      <w:pPr>
        <w:spacing w:line="276" w:lineRule="auto"/>
        <w:rPr>
          <w:del w:id="518" w:author="Marios Panayi" w:date="2016-04-20T16:17:00Z"/>
        </w:rPr>
        <w:pPrChange w:id="519" w:author="Marios Panayi" w:date="2016-04-20T16:17:00Z">
          <w:pPr>
            <w:pStyle w:val="ListParagraph"/>
            <w:numPr>
              <w:ilvl w:val="1"/>
              <w:numId w:val="4"/>
            </w:numPr>
            <w:spacing w:line="276" w:lineRule="auto"/>
            <w:ind w:left="1440" w:hanging="360"/>
          </w:pPr>
        </w:pPrChange>
      </w:pPr>
      <w:del w:id="520" w:author="Marios Panayi" w:date="2016-04-20T16:17:00Z">
        <w:r w:rsidDel="001E63B8">
          <w:delText>Extinction study provided a test of this hypothesis</w:delText>
        </w:r>
      </w:del>
    </w:p>
    <w:p w14:paraId="75B5338F" w14:textId="320AFB03" w:rsidR="00550185" w:rsidDel="001E63B8" w:rsidRDefault="00550185" w:rsidP="001E63B8">
      <w:pPr>
        <w:spacing w:line="276" w:lineRule="auto"/>
        <w:rPr>
          <w:del w:id="521" w:author="Marios Panayi" w:date="2016-04-20T16:17:00Z"/>
        </w:rPr>
        <w:pPrChange w:id="522" w:author="Marios Panayi" w:date="2016-04-20T16:17:00Z">
          <w:pPr>
            <w:pStyle w:val="ListParagraph"/>
            <w:numPr>
              <w:ilvl w:val="2"/>
              <w:numId w:val="4"/>
            </w:numPr>
            <w:spacing w:line="276" w:lineRule="auto"/>
            <w:ind w:left="2160" w:hanging="360"/>
          </w:pPr>
        </w:pPrChange>
      </w:pPr>
      <w:del w:id="523" w:author="Marios Panayi" w:date="2016-04-20T16:17:00Z">
        <w:r w:rsidDel="001E63B8">
          <w:delText>Supports a role in signalling negative prediction error</w:delText>
        </w:r>
      </w:del>
    </w:p>
    <w:p w14:paraId="37D954A0" w14:textId="19A7C9D7" w:rsidR="00550185" w:rsidDel="001E63B8" w:rsidRDefault="00A462DD" w:rsidP="001E63B8">
      <w:pPr>
        <w:spacing w:line="276" w:lineRule="auto"/>
        <w:rPr>
          <w:del w:id="524" w:author="Marios Panayi" w:date="2016-04-20T16:17:00Z"/>
        </w:rPr>
        <w:pPrChange w:id="525" w:author="Marios Panayi" w:date="2016-04-20T16:17:00Z">
          <w:pPr>
            <w:pStyle w:val="ListParagraph"/>
            <w:numPr>
              <w:ilvl w:val="2"/>
              <w:numId w:val="4"/>
            </w:numPr>
            <w:spacing w:line="276" w:lineRule="auto"/>
            <w:ind w:left="2160" w:hanging="360"/>
          </w:pPr>
        </w:pPrChange>
      </w:pPr>
      <w:del w:id="526" w:author="Marios Panayi" w:date="2016-04-20T16:17:00Z">
        <w:r w:rsidDel="001E63B8">
          <w:delText xml:space="preserve">Replication in this study -&gt; also tested whether the parameters used were likely to generate inhibition to incidental cues -&gt; Not the case </w:delText>
        </w:r>
      </w:del>
    </w:p>
    <w:p w14:paraId="36529641" w14:textId="52B7935F" w:rsidR="00A462DD" w:rsidDel="001E63B8" w:rsidRDefault="00A462DD" w:rsidP="001E63B8">
      <w:pPr>
        <w:spacing w:line="276" w:lineRule="auto"/>
        <w:rPr>
          <w:del w:id="527" w:author="Marios Panayi" w:date="2016-04-20T16:17:00Z"/>
        </w:rPr>
        <w:pPrChange w:id="528" w:author="Marios Panayi" w:date="2016-04-20T16:17:00Z">
          <w:pPr>
            <w:pStyle w:val="ListParagraph"/>
            <w:numPr>
              <w:ilvl w:val="2"/>
              <w:numId w:val="4"/>
            </w:numPr>
            <w:spacing w:line="276" w:lineRule="auto"/>
            <w:ind w:left="2160" w:hanging="360"/>
          </w:pPr>
        </w:pPrChange>
      </w:pPr>
      <w:del w:id="529" w:author="Marios Panayi" w:date="2016-04-20T16:17:00Z">
        <w:r w:rsidDel="001E63B8">
          <w:delText>Similarly, the finding that conditioned inhibition was acquired (although not expressed) during OFC inactivation suggests that the impairment in extinction is not the result of disrupting negative prediction error signalling!</w:delText>
        </w:r>
      </w:del>
    </w:p>
    <w:p w14:paraId="46DAE9E3" w14:textId="2BF76001" w:rsidR="00A462DD" w:rsidDel="001E63B8" w:rsidRDefault="00A462DD" w:rsidP="001E63B8">
      <w:pPr>
        <w:spacing w:line="276" w:lineRule="auto"/>
        <w:rPr>
          <w:del w:id="530" w:author="Marios Panayi" w:date="2016-04-20T16:17:00Z"/>
        </w:rPr>
        <w:pPrChange w:id="531" w:author="Marios Panayi" w:date="2016-04-20T16:17:00Z">
          <w:pPr>
            <w:pStyle w:val="ListParagraph"/>
            <w:numPr>
              <w:ilvl w:val="2"/>
              <w:numId w:val="4"/>
            </w:numPr>
            <w:spacing w:line="276" w:lineRule="auto"/>
            <w:ind w:left="2160" w:hanging="360"/>
          </w:pPr>
        </w:pPrChange>
      </w:pPr>
      <w:del w:id="532" w:author="Marios Panayi" w:date="2016-04-20T16:17:00Z">
        <w:r w:rsidDel="001E63B8">
          <w:delText>This was also the conclusion argued in the original extinction paper based on the existence of intact (and potentially accelerated) within-session extinction. Instead, the impaired extinction was argued to be the result of a protection from extinction process caused by rapid habituation to the CS following the disruption of the expected value of the outcome.</w:delText>
        </w:r>
      </w:del>
    </w:p>
    <w:p w14:paraId="47A572AB" w14:textId="118588B9" w:rsidR="004C4F41" w:rsidRPr="00071D72" w:rsidDel="001E63B8" w:rsidRDefault="004C4F41" w:rsidP="001E63B8">
      <w:pPr>
        <w:spacing w:line="276" w:lineRule="auto"/>
        <w:rPr>
          <w:del w:id="533" w:author="Marios Panayi" w:date="2016-04-20T16:17:00Z"/>
        </w:rPr>
        <w:pPrChange w:id="534" w:author="Marios Panayi" w:date="2016-04-20T16:17:00Z">
          <w:pPr>
            <w:pStyle w:val="ListParagraph"/>
            <w:numPr>
              <w:numId w:val="4"/>
            </w:numPr>
            <w:spacing w:line="276" w:lineRule="auto"/>
            <w:ind w:hanging="360"/>
          </w:pPr>
        </w:pPrChange>
      </w:pPr>
      <w:del w:id="535" w:author="Marios Panayi" w:date="2016-04-20T16:17:00Z">
        <w:r w:rsidDel="001E63B8">
          <w:delText xml:space="preserve">Disruption of acquisition -&gt; once again, supports outcome expectancy function of OFC, however this time it would suggest that acquisition learning was disrupted, i.e. positive prediction errors? However, this conclusion </w:delText>
        </w:r>
        <w:r w:rsidR="00CB09D8" w:rsidDel="001E63B8">
          <w:delText xml:space="preserve">requires further testing because performance levels may reflect altered learning or altered behavioural expression (which is suggested by the transient suppression of responding to cue B+ (stage 3; Experiment 1) even though initial training in stage 1 was drug free and cue B was never presented during drug infusions in stage 2. </w:delText>
        </w:r>
      </w:del>
    </w:p>
    <w:p w14:paraId="14F31C95" w14:textId="47E771B4" w:rsidR="00DD032A" w:rsidRPr="00AB2256" w:rsidDel="001E63B8" w:rsidRDefault="00AB2256" w:rsidP="001E63B8">
      <w:pPr>
        <w:spacing w:line="276" w:lineRule="auto"/>
        <w:rPr>
          <w:del w:id="536" w:author="Marios Panayi" w:date="2016-04-20T16:17:00Z"/>
        </w:rPr>
        <w:pPrChange w:id="537" w:author="Marios Panayi" w:date="2016-04-20T16:17:00Z">
          <w:pPr>
            <w:spacing w:line="276" w:lineRule="auto"/>
          </w:pPr>
        </w:pPrChange>
      </w:pPr>
      <w:del w:id="538" w:author="Marios Panayi" w:date="2016-04-20T16:17:00Z">
        <w:r w:rsidDel="001E63B8">
          <w:rPr>
            <w:b/>
          </w:rPr>
          <w:tab/>
        </w:r>
      </w:del>
    </w:p>
    <w:p w14:paraId="06F77009" w14:textId="042F272B" w:rsidR="00915651" w:rsidRPr="00700B17" w:rsidDel="001E63B8" w:rsidRDefault="00700B17" w:rsidP="001E63B8">
      <w:pPr>
        <w:spacing w:line="276" w:lineRule="auto"/>
        <w:rPr>
          <w:del w:id="539" w:author="Marios Panayi" w:date="2016-04-20T16:17:00Z"/>
          <w:b/>
        </w:rPr>
        <w:pPrChange w:id="540" w:author="Marios Panayi" w:date="2016-04-20T16:17:00Z">
          <w:pPr>
            <w:spacing w:line="276" w:lineRule="auto"/>
          </w:pPr>
        </w:pPrChange>
      </w:pPr>
      <w:del w:id="541" w:author="Marios Panayi" w:date="2016-04-20T16:17:00Z">
        <w:r w:rsidRPr="00700B17" w:rsidDel="001E63B8">
          <w:rPr>
            <w:b/>
          </w:rPr>
          <w:delText>Performance vs. learning</w:delText>
        </w:r>
      </w:del>
    </w:p>
    <w:p w14:paraId="5D91B58D" w14:textId="1860BA67" w:rsidR="00915651" w:rsidDel="001E63B8" w:rsidRDefault="0066326A" w:rsidP="001E63B8">
      <w:pPr>
        <w:spacing w:line="276" w:lineRule="auto"/>
        <w:rPr>
          <w:del w:id="542" w:author="Marios Panayi" w:date="2016-04-20T16:17:00Z"/>
        </w:rPr>
        <w:pPrChange w:id="543" w:author="Marios Panayi" w:date="2016-04-20T16:17:00Z">
          <w:pPr>
            <w:pStyle w:val="ListParagraph"/>
            <w:numPr>
              <w:numId w:val="4"/>
            </w:numPr>
            <w:spacing w:line="276" w:lineRule="auto"/>
            <w:ind w:hanging="360"/>
          </w:pPr>
        </w:pPrChange>
      </w:pPr>
      <w:del w:id="544" w:author="Marios Panayi" w:date="2016-04-20T16:17:00Z">
        <w:r w:rsidDel="001E63B8">
          <w:delText>Janak hierarchical</w:delText>
        </w:r>
      </w:del>
    </w:p>
    <w:p w14:paraId="37F8ED01" w14:textId="7A41BCDF" w:rsidR="0066326A" w:rsidDel="001E63B8" w:rsidRDefault="0066326A" w:rsidP="001E63B8">
      <w:pPr>
        <w:spacing w:line="276" w:lineRule="auto"/>
        <w:rPr>
          <w:del w:id="545" w:author="Marios Panayi" w:date="2016-04-20T16:17:00Z"/>
        </w:rPr>
        <w:pPrChange w:id="546" w:author="Marios Panayi" w:date="2016-04-20T16:17:00Z">
          <w:pPr>
            <w:pStyle w:val="ListParagraph"/>
            <w:numPr>
              <w:numId w:val="4"/>
            </w:numPr>
            <w:spacing w:line="276" w:lineRule="auto"/>
            <w:ind w:hanging="360"/>
          </w:pPr>
        </w:pPrChange>
      </w:pPr>
      <w:del w:id="547" w:author="Marios Panayi" w:date="2016-04-20T16:17:00Z">
        <w:r w:rsidDel="001E63B8">
          <w:delText xml:space="preserve">Wilson </w:delText>
        </w:r>
        <w:r w:rsidR="00D20E5C" w:rsidDel="001E63B8">
          <w:delText>latent states model</w:delText>
        </w:r>
      </w:del>
    </w:p>
    <w:p w14:paraId="2D3FC78F" w14:textId="261A634D" w:rsidR="007F329F" w:rsidDel="001E63B8" w:rsidRDefault="007F329F" w:rsidP="001E63B8">
      <w:pPr>
        <w:spacing w:line="276" w:lineRule="auto"/>
        <w:rPr>
          <w:del w:id="548" w:author="Marios Panayi" w:date="2016-04-20T16:17:00Z"/>
        </w:rPr>
        <w:pPrChange w:id="549" w:author="Marios Panayi" w:date="2016-04-20T16:17:00Z">
          <w:pPr>
            <w:pStyle w:val="ListParagraph"/>
            <w:numPr>
              <w:numId w:val="4"/>
            </w:numPr>
            <w:spacing w:line="276" w:lineRule="auto"/>
            <w:ind w:hanging="360"/>
          </w:pPr>
        </w:pPrChange>
      </w:pPr>
      <w:del w:id="550" w:author="Marios Panayi" w:date="2016-04-20T16:17:00Z">
        <w:r w:rsidDel="001E63B8">
          <w:delText>Support for dissociable roles in performance vs learning can be found in Murray et al (2015) deval paper [also allows for the discussion of primate-&gt; rodent homology]</w:delText>
        </w:r>
      </w:del>
    </w:p>
    <w:p w14:paraId="39EEC979" w14:textId="5D604AB3" w:rsidR="00915651" w:rsidDel="001E63B8" w:rsidRDefault="00915651" w:rsidP="001E63B8">
      <w:pPr>
        <w:spacing w:line="276" w:lineRule="auto"/>
        <w:rPr>
          <w:del w:id="551" w:author="Marios Panayi" w:date="2016-04-20T16:17:00Z"/>
        </w:rPr>
        <w:pPrChange w:id="552" w:author="Marios Panayi" w:date="2016-04-20T16:17:00Z">
          <w:pPr>
            <w:spacing w:line="276" w:lineRule="auto"/>
          </w:pPr>
        </w:pPrChange>
      </w:pPr>
    </w:p>
    <w:p w14:paraId="18B40C56" w14:textId="521EAB0A" w:rsidR="00915651" w:rsidDel="001E63B8" w:rsidRDefault="00915651" w:rsidP="001E63B8">
      <w:pPr>
        <w:spacing w:line="276" w:lineRule="auto"/>
        <w:rPr>
          <w:del w:id="553" w:author="Marios Panayi" w:date="2016-04-20T16:17:00Z"/>
        </w:rPr>
        <w:pPrChange w:id="554" w:author="Marios Panayi" w:date="2016-04-20T16:17:00Z">
          <w:pPr>
            <w:spacing w:line="276" w:lineRule="auto"/>
          </w:pPr>
        </w:pPrChange>
      </w:pPr>
    </w:p>
    <w:p w14:paraId="4E4A0FDD" w14:textId="7D947BB1" w:rsidR="00915651" w:rsidDel="001E63B8" w:rsidRDefault="00915651" w:rsidP="001E63B8">
      <w:pPr>
        <w:spacing w:line="276" w:lineRule="auto"/>
        <w:rPr>
          <w:del w:id="555" w:author="Marios Panayi" w:date="2016-04-20T16:17:00Z"/>
        </w:rPr>
        <w:pPrChange w:id="556" w:author="Marios Panayi" w:date="2016-04-20T16:17:00Z">
          <w:pPr>
            <w:spacing w:line="276" w:lineRule="auto"/>
          </w:pPr>
        </w:pPrChange>
      </w:pPr>
    </w:p>
    <w:p w14:paraId="0FF79E96" w14:textId="51734240" w:rsidR="00831C95" w:rsidDel="001E63B8" w:rsidRDefault="00915651" w:rsidP="001E63B8">
      <w:pPr>
        <w:spacing w:line="276" w:lineRule="auto"/>
        <w:rPr>
          <w:del w:id="557" w:author="Marios Panayi" w:date="2016-04-20T16:17:00Z"/>
        </w:rPr>
        <w:pPrChange w:id="558" w:author="Marios Panayi" w:date="2016-04-20T16:17:00Z">
          <w:pPr>
            <w:spacing w:line="276" w:lineRule="auto"/>
          </w:pPr>
        </w:pPrChange>
      </w:pPr>
      <w:del w:id="559" w:author="Marios Panayi" w:date="2016-04-20T16:17:00Z">
        <w:r w:rsidDel="001E63B8">
          <w:lastRenderedPageBreak/>
          <w:delText xml:space="preserve"> </w:delText>
        </w:r>
      </w:del>
    </w:p>
    <w:p w14:paraId="298B8F06" w14:textId="4DC1768D" w:rsidR="00831C95" w:rsidDel="001E63B8" w:rsidRDefault="00831C95" w:rsidP="001E63B8">
      <w:pPr>
        <w:spacing w:line="276" w:lineRule="auto"/>
        <w:rPr>
          <w:del w:id="560" w:author="Marios Panayi" w:date="2016-04-20T16:17:00Z"/>
        </w:rPr>
        <w:pPrChange w:id="561" w:author="Marios Panayi" w:date="2016-04-20T16:17:00Z">
          <w:pPr>
            <w:spacing w:line="276" w:lineRule="auto"/>
          </w:pPr>
        </w:pPrChange>
      </w:pPr>
    </w:p>
    <w:p w14:paraId="69FAAB4D" w14:textId="11EDEF3E" w:rsidR="00831C95" w:rsidDel="001E63B8" w:rsidRDefault="00831C95" w:rsidP="001E63B8">
      <w:pPr>
        <w:spacing w:line="276" w:lineRule="auto"/>
        <w:rPr>
          <w:del w:id="562" w:author="Marios Panayi" w:date="2016-04-20T16:17:00Z"/>
        </w:rPr>
        <w:pPrChange w:id="563" w:author="Marios Panayi" w:date="2016-04-20T16:17:00Z">
          <w:pPr>
            <w:spacing w:line="276" w:lineRule="auto"/>
          </w:pPr>
        </w:pPrChange>
      </w:pPr>
    </w:p>
    <w:p w14:paraId="508A85CF" w14:textId="6FFFE634" w:rsidR="00831C95" w:rsidDel="001E63B8" w:rsidRDefault="00831C95" w:rsidP="001E63B8">
      <w:pPr>
        <w:spacing w:line="276" w:lineRule="auto"/>
        <w:rPr>
          <w:del w:id="564" w:author="Marios Panayi" w:date="2016-04-20T16:17:00Z"/>
        </w:rPr>
        <w:pPrChange w:id="565" w:author="Marios Panayi" w:date="2016-04-20T16:17:00Z">
          <w:pPr>
            <w:spacing w:line="276" w:lineRule="auto"/>
          </w:pPr>
        </w:pPrChange>
      </w:pPr>
    </w:p>
    <w:p w14:paraId="26937986" w14:textId="472F3A13" w:rsidR="00503DA2" w:rsidDel="001E63B8" w:rsidRDefault="00503DA2" w:rsidP="001E63B8">
      <w:pPr>
        <w:spacing w:line="276" w:lineRule="auto"/>
        <w:rPr>
          <w:del w:id="566" w:author="Marios Panayi" w:date="2016-04-20T16:17:00Z"/>
        </w:rPr>
        <w:pPrChange w:id="567" w:author="Marios Panayi" w:date="2016-04-20T16:17:00Z">
          <w:pPr>
            <w:spacing w:line="276" w:lineRule="auto"/>
          </w:pPr>
        </w:pPrChange>
      </w:pPr>
    </w:p>
    <w:p w14:paraId="02A9D7C2" w14:textId="79D3B501" w:rsidR="00503DA2" w:rsidDel="001E63B8" w:rsidRDefault="00503DA2" w:rsidP="001E63B8">
      <w:pPr>
        <w:spacing w:line="276" w:lineRule="auto"/>
        <w:rPr>
          <w:del w:id="568" w:author="Marios Panayi" w:date="2016-04-20T16:17:00Z"/>
        </w:rPr>
        <w:pPrChange w:id="569" w:author="Marios Panayi" w:date="2016-04-20T16:17:00Z">
          <w:pPr>
            <w:spacing w:line="276" w:lineRule="auto"/>
          </w:pPr>
        </w:pPrChange>
      </w:pPr>
    </w:p>
    <w:p w14:paraId="48C6EB4B" w14:textId="49D3D9DA" w:rsidR="00503DA2" w:rsidDel="001E63B8" w:rsidRDefault="00503DA2" w:rsidP="001E63B8">
      <w:pPr>
        <w:spacing w:line="276" w:lineRule="auto"/>
        <w:rPr>
          <w:del w:id="570" w:author="Marios Panayi" w:date="2016-04-20T16:17:00Z"/>
        </w:rPr>
        <w:pPrChange w:id="571" w:author="Marios Panayi" w:date="2016-04-20T16:17:00Z">
          <w:pPr>
            <w:spacing w:line="276" w:lineRule="auto"/>
          </w:pPr>
        </w:pPrChange>
      </w:pPr>
    </w:p>
    <w:p w14:paraId="123D7079" w14:textId="5F596F03" w:rsidR="00503DA2" w:rsidDel="001E63B8" w:rsidRDefault="00503DA2" w:rsidP="001E63B8">
      <w:pPr>
        <w:spacing w:line="276" w:lineRule="auto"/>
        <w:rPr>
          <w:del w:id="572" w:author="Marios Panayi" w:date="2016-04-20T16:17:00Z"/>
        </w:rPr>
        <w:pPrChange w:id="573" w:author="Marios Panayi" w:date="2016-04-20T16:17:00Z">
          <w:pPr>
            <w:spacing w:line="276" w:lineRule="auto"/>
          </w:pPr>
        </w:pPrChange>
      </w:pPr>
    </w:p>
    <w:p w14:paraId="5A107C5D" w14:textId="0504B8BC" w:rsidR="00503DA2" w:rsidDel="001E63B8" w:rsidRDefault="00503DA2" w:rsidP="001E63B8">
      <w:pPr>
        <w:spacing w:line="276" w:lineRule="auto"/>
        <w:rPr>
          <w:del w:id="574" w:author="Marios Panayi" w:date="2016-04-20T16:17:00Z"/>
        </w:rPr>
        <w:pPrChange w:id="575" w:author="Marios Panayi" w:date="2016-04-20T16:17:00Z">
          <w:pPr>
            <w:spacing w:line="276" w:lineRule="auto"/>
          </w:pPr>
        </w:pPrChange>
      </w:pPr>
    </w:p>
    <w:p w14:paraId="457FF4A5" w14:textId="212FB454" w:rsidR="00503DA2" w:rsidDel="001E63B8" w:rsidRDefault="00503DA2" w:rsidP="001E63B8">
      <w:pPr>
        <w:spacing w:line="276" w:lineRule="auto"/>
        <w:rPr>
          <w:del w:id="576" w:author="Marios Panayi" w:date="2016-04-20T16:17:00Z"/>
        </w:rPr>
        <w:pPrChange w:id="577" w:author="Marios Panayi" w:date="2016-04-20T16:17:00Z">
          <w:pPr>
            <w:spacing w:line="276" w:lineRule="auto"/>
          </w:pPr>
        </w:pPrChange>
      </w:pPr>
    </w:p>
    <w:p w14:paraId="58D93741" w14:textId="3E25BE8D" w:rsidR="00503DA2" w:rsidDel="001E63B8" w:rsidRDefault="00503DA2" w:rsidP="001E63B8">
      <w:pPr>
        <w:spacing w:line="276" w:lineRule="auto"/>
        <w:rPr>
          <w:del w:id="578" w:author="Marios Panayi" w:date="2016-04-20T16:17:00Z"/>
        </w:rPr>
        <w:pPrChange w:id="579" w:author="Marios Panayi" w:date="2016-04-20T16:17:00Z">
          <w:pPr>
            <w:spacing w:line="276" w:lineRule="auto"/>
          </w:pPr>
        </w:pPrChange>
      </w:pPr>
    </w:p>
    <w:p w14:paraId="2029A63C" w14:textId="490BFE5D" w:rsidR="00503DA2" w:rsidDel="001E63B8" w:rsidRDefault="00503DA2" w:rsidP="001E63B8">
      <w:pPr>
        <w:spacing w:line="276" w:lineRule="auto"/>
        <w:rPr>
          <w:del w:id="580" w:author="Marios Panayi" w:date="2016-04-20T16:17:00Z"/>
        </w:rPr>
        <w:pPrChange w:id="581" w:author="Marios Panayi" w:date="2016-04-20T16:17:00Z">
          <w:pPr>
            <w:spacing w:line="276" w:lineRule="auto"/>
          </w:pPr>
        </w:pPrChange>
      </w:pPr>
    </w:p>
    <w:p w14:paraId="78DB1BAB" w14:textId="6C2A1923" w:rsidR="00503DA2" w:rsidDel="001E63B8" w:rsidRDefault="00503DA2" w:rsidP="001E63B8">
      <w:pPr>
        <w:spacing w:line="276" w:lineRule="auto"/>
        <w:rPr>
          <w:del w:id="582" w:author="Marios Panayi" w:date="2016-04-20T16:17:00Z"/>
        </w:rPr>
        <w:pPrChange w:id="583" w:author="Marios Panayi" w:date="2016-04-20T16:17:00Z">
          <w:pPr>
            <w:spacing w:line="276" w:lineRule="auto"/>
          </w:pPr>
        </w:pPrChange>
      </w:pPr>
    </w:p>
    <w:p w14:paraId="08C16117" w14:textId="26134E60" w:rsidR="00503DA2" w:rsidDel="001E63B8" w:rsidRDefault="00503DA2" w:rsidP="001E63B8">
      <w:pPr>
        <w:spacing w:line="276" w:lineRule="auto"/>
        <w:rPr>
          <w:del w:id="584" w:author="Marios Panayi" w:date="2016-04-20T16:17:00Z"/>
        </w:rPr>
        <w:pPrChange w:id="585" w:author="Marios Panayi" w:date="2016-04-20T16:17:00Z">
          <w:pPr>
            <w:spacing w:line="276" w:lineRule="auto"/>
          </w:pPr>
        </w:pPrChange>
      </w:pPr>
    </w:p>
    <w:p w14:paraId="7DB66D78" w14:textId="4DB279B0" w:rsidR="00503DA2" w:rsidDel="001E63B8" w:rsidRDefault="00503DA2" w:rsidP="001E63B8">
      <w:pPr>
        <w:spacing w:line="276" w:lineRule="auto"/>
        <w:rPr>
          <w:del w:id="586" w:author="Marios Panayi" w:date="2016-04-20T16:17:00Z"/>
        </w:rPr>
        <w:pPrChange w:id="587" w:author="Marios Panayi" w:date="2016-04-20T16:17:00Z">
          <w:pPr>
            <w:spacing w:line="276" w:lineRule="auto"/>
          </w:pPr>
        </w:pPrChange>
      </w:pPr>
    </w:p>
    <w:p w14:paraId="5A9284AF" w14:textId="52F33359" w:rsidR="00503DA2" w:rsidDel="001E63B8" w:rsidRDefault="00503DA2" w:rsidP="001E63B8">
      <w:pPr>
        <w:spacing w:line="276" w:lineRule="auto"/>
        <w:rPr>
          <w:del w:id="588" w:author="Marios Panayi" w:date="2016-04-20T16:17:00Z"/>
        </w:rPr>
        <w:pPrChange w:id="589" w:author="Marios Panayi" w:date="2016-04-20T16:17:00Z">
          <w:pPr>
            <w:spacing w:line="276" w:lineRule="auto"/>
          </w:pPr>
        </w:pPrChange>
      </w:pPr>
    </w:p>
    <w:p w14:paraId="41F92396" w14:textId="5705B213" w:rsidR="00503DA2" w:rsidDel="001E63B8" w:rsidRDefault="00503DA2" w:rsidP="001E63B8">
      <w:pPr>
        <w:spacing w:line="276" w:lineRule="auto"/>
        <w:rPr>
          <w:del w:id="590" w:author="Marios Panayi" w:date="2016-04-20T16:17:00Z"/>
        </w:rPr>
        <w:pPrChange w:id="591" w:author="Marios Panayi" w:date="2016-04-20T16:17:00Z">
          <w:pPr>
            <w:spacing w:line="276" w:lineRule="auto"/>
          </w:pPr>
        </w:pPrChange>
      </w:pPr>
    </w:p>
    <w:p w14:paraId="0DD70E8E" w14:textId="108D6D74" w:rsidR="00503DA2" w:rsidDel="001E63B8" w:rsidRDefault="00503DA2" w:rsidP="001E63B8">
      <w:pPr>
        <w:spacing w:line="276" w:lineRule="auto"/>
        <w:rPr>
          <w:del w:id="592" w:author="Marios Panayi" w:date="2016-04-20T16:17:00Z"/>
        </w:rPr>
        <w:pPrChange w:id="593" w:author="Marios Panayi" w:date="2016-04-20T16:17:00Z">
          <w:pPr>
            <w:spacing w:line="276" w:lineRule="auto"/>
          </w:pPr>
        </w:pPrChange>
      </w:pPr>
    </w:p>
    <w:p w14:paraId="0E5627FE" w14:textId="1CACB9DC" w:rsidR="00503DA2" w:rsidDel="001E63B8" w:rsidRDefault="00503DA2" w:rsidP="001E63B8">
      <w:pPr>
        <w:spacing w:line="276" w:lineRule="auto"/>
        <w:rPr>
          <w:del w:id="594" w:author="Marios Panayi" w:date="2016-04-20T16:17:00Z"/>
        </w:rPr>
        <w:pPrChange w:id="595" w:author="Marios Panayi" w:date="2016-04-20T16:17:00Z">
          <w:pPr>
            <w:spacing w:line="276" w:lineRule="auto"/>
          </w:pPr>
        </w:pPrChange>
      </w:pPr>
    </w:p>
    <w:p w14:paraId="1A48FCEA" w14:textId="2962E1AC" w:rsidR="00503DA2" w:rsidDel="001E63B8" w:rsidRDefault="00503DA2" w:rsidP="001E63B8">
      <w:pPr>
        <w:spacing w:line="276" w:lineRule="auto"/>
        <w:rPr>
          <w:del w:id="596" w:author="Marios Panayi" w:date="2016-04-20T16:17:00Z"/>
        </w:rPr>
        <w:pPrChange w:id="597" w:author="Marios Panayi" w:date="2016-04-20T16:17:00Z">
          <w:pPr>
            <w:spacing w:line="276" w:lineRule="auto"/>
          </w:pPr>
        </w:pPrChange>
      </w:pPr>
    </w:p>
    <w:p w14:paraId="7D1B54FA" w14:textId="51785887" w:rsidR="00503DA2" w:rsidDel="001E63B8" w:rsidRDefault="00503DA2" w:rsidP="001E63B8">
      <w:pPr>
        <w:spacing w:line="276" w:lineRule="auto"/>
        <w:rPr>
          <w:del w:id="598" w:author="Marios Panayi" w:date="2016-04-20T16:17:00Z"/>
        </w:rPr>
        <w:pPrChange w:id="599" w:author="Marios Panayi" w:date="2016-04-20T16:17:00Z">
          <w:pPr>
            <w:spacing w:line="276" w:lineRule="auto"/>
          </w:pPr>
        </w:pPrChange>
      </w:pPr>
    </w:p>
    <w:p w14:paraId="1C97EEF6" w14:textId="10E9131B" w:rsidR="00503DA2" w:rsidDel="001E63B8" w:rsidRDefault="00503DA2" w:rsidP="001E63B8">
      <w:pPr>
        <w:spacing w:line="276" w:lineRule="auto"/>
        <w:rPr>
          <w:del w:id="600" w:author="Marios Panayi" w:date="2016-04-20T16:17:00Z"/>
        </w:rPr>
        <w:pPrChange w:id="601" w:author="Marios Panayi" w:date="2016-04-20T16:17:00Z">
          <w:pPr>
            <w:spacing w:line="276" w:lineRule="auto"/>
          </w:pPr>
        </w:pPrChange>
      </w:pPr>
    </w:p>
    <w:p w14:paraId="0BB71BAD" w14:textId="588EA10A" w:rsidR="00503DA2" w:rsidDel="001E63B8" w:rsidRDefault="00503DA2" w:rsidP="001E63B8">
      <w:pPr>
        <w:spacing w:line="276" w:lineRule="auto"/>
        <w:rPr>
          <w:del w:id="602" w:author="Marios Panayi" w:date="2016-04-20T16:17:00Z"/>
        </w:rPr>
        <w:pPrChange w:id="603" w:author="Marios Panayi" w:date="2016-04-20T16:17:00Z">
          <w:pPr>
            <w:spacing w:line="276" w:lineRule="auto"/>
          </w:pPr>
        </w:pPrChange>
      </w:pPr>
    </w:p>
    <w:p w14:paraId="0AAD7A31" w14:textId="72C4D93E" w:rsidR="00503DA2" w:rsidDel="001E63B8" w:rsidRDefault="00503DA2" w:rsidP="001E63B8">
      <w:pPr>
        <w:spacing w:line="276" w:lineRule="auto"/>
        <w:rPr>
          <w:del w:id="604" w:author="Marios Panayi" w:date="2016-04-20T16:17:00Z"/>
        </w:rPr>
        <w:pPrChange w:id="605" w:author="Marios Panayi" w:date="2016-04-20T16:17:00Z">
          <w:pPr>
            <w:spacing w:line="276" w:lineRule="auto"/>
          </w:pPr>
        </w:pPrChange>
      </w:pPr>
    </w:p>
    <w:p w14:paraId="3C356213" w14:textId="04CF0CD9" w:rsidR="00503DA2" w:rsidDel="001E63B8" w:rsidRDefault="00503DA2" w:rsidP="001E63B8">
      <w:pPr>
        <w:spacing w:line="276" w:lineRule="auto"/>
        <w:rPr>
          <w:del w:id="606" w:author="Marios Panayi" w:date="2016-04-20T16:17:00Z"/>
        </w:rPr>
        <w:pPrChange w:id="607" w:author="Marios Panayi" w:date="2016-04-20T16:17:00Z">
          <w:pPr>
            <w:spacing w:line="276" w:lineRule="auto"/>
          </w:pPr>
        </w:pPrChange>
      </w:pPr>
    </w:p>
    <w:p w14:paraId="67003630" w14:textId="162C94E9" w:rsidR="00503DA2" w:rsidDel="001E63B8" w:rsidRDefault="00503DA2" w:rsidP="001E63B8">
      <w:pPr>
        <w:spacing w:line="276" w:lineRule="auto"/>
        <w:rPr>
          <w:del w:id="608" w:author="Marios Panayi" w:date="2016-04-20T16:17:00Z"/>
        </w:rPr>
        <w:pPrChange w:id="609" w:author="Marios Panayi" w:date="2016-04-20T16:17:00Z">
          <w:pPr>
            <w:spacing w:line="276" w:lineRule="auto"/>
          </w:pPr>
        </w:pPrChange>
      </w:pPr>
    </w:p>
    <w:p w14:paraId="4CB9E895" w14:textId="0BE09C51" w:rsidR="00E16746" w:rsidDel="001E63B8" w:rsidRDefault="008528C9" w:rsidP="001E63B8">
      <w:pPr>
        <w:spacing w:line="276" w:lineRule="auto"/>
        <w:rPr>
          <w:del w:id="610" w:author="Marios Panayi" w:date="2016-04-20T16:17:00Z"/>
        </w:rPr>
        <w:pPrChange w:id="611" w:author="Marios Panayi" w:date="2016-04-20T16:17:00Z">
          <w:pPr>
            <w:spacing w:line="276" w:lineRule="auto"/>
          </w:pPr>
        </w:pPrChange>
      </w:pPr>
      <w:del w:id="612" w:author="Marios Panayi" w:date="2016-04-20T16:17:00Z">
        <w:r w:rsidDel="001E63B8">
          <w:delText xml:space="preserve">To test whether </w:delText>
        </w:r>
        <w:r w:rsidR="0040511C" w:rsidDel="001E63B8">
          <w:delText xml:space="preserve">deficits in extinction learning following OFC inactivation are due to disrupting the acquisition of </w:delText>
        </w:r>
        <w:r w:rsidR="00AE463B" w:rsidDel="001E63B8">
          <w:delText>conditioned inhibition, we used two procedures to establish inhibition to a novel cue. We found that</w:delText>
        </w:r>
        <w:r w:rsidR="007C7521" w:rsidDel="001E63B8">
          <w:delText>, compared to control infusions of saline,</w:delText>
        </w:r>
        <w:r w:rsidR="00AE463B" w:rsidDel="001E63B8">
          <w:delText xml:space="preserve"> OFC inactivation</w:delText>
        </w:r>
        <w:r w:rsidR="007C7521" w:rsidDel="001E63B8">
          <w:delText xml:space="preserve"> via infusions of muscimol</w:delText>
        </w:r>
        <w:r w:rsidR="00AE463B" w:rsidDel="001E63B8">
          <w:delText xml:space="preserve"> reliably disrupted the retention of </w:delText>
        </w:r>
        <w:r w:rsidR="007C7521" w:rsidDel="001E63B8">
          <w:delText xml:space="preserve">extinction learning between sessions while increasing the </w:delText>
        </w:r>
        <w:r w:rsidR="00412459" w:rsidDel="001E63B8">
          <w:delText>rate o</w:delText>
        </w:r>
        <w:r w:rsidR="007C7521" w:rsidDel="001E63B8">
          <w:delText>f extinction within sessions.</w:delText>
        </w:r>
        <w:r w:rsidR="00412459" w:rsidDel="001E63B8">
          <w:delText xml:space="preserve"> Furthermore, when extinction of a different predictive cue </w:delText>
        </w:r>
        <w:r w:rsidR="00161BFB" w:rsidDel="001E63B8">
          <w:delText>occurred</w:delText>
        </w:r>
        <w:r w:rsidR="00412459" w:rsidDel="001E63B8">
          <w:delText xml:space="preserve"> in </w:delText>
        </w:r>
        <w:r w:rsidR="00412459" w:rsidDel="001E63B8">
          <w:lastRenderedPageBreak/>
          <w:delText xml:space="preserve">compound with a novel cue, </w:delText>
        </w:r>
        <w:r w:rsidR="00161BFB" w:rsidDel="001E63B8">
          <w:delText xml:space="preserve">regardless of OFC function during the extinction phase, </w:delText>
        </w:r>
        <w:r w:rsidR="00412459" w:rsidDel="001E63B8">
          <w:delText>rats d</w:delText>
        </w:r>
        <w:r w:rsidR="00161BFB" w:rsidDel="001E63B8">
          <w:delText>id</w:delText>
        </w:r>
        <w:r w:rsidR="00412459" w:rsidDel="001E63B8">
          <w:delText xml:space="preserve"> not readily acquire inhibitory properties to the novel cue</w:delText>
        </w:r>
        <w:r w:rsidR="00161BFB" w:rsidDel="001E63B8">
          <w:delText xml:space="preserve"> as assessed by a retardation test.</w:delText>
        </w:r>
        <w:r w:rsidR="00412459" w:rsidDel="001E63B8">
          <w:delText xml:space="preserve"> This suggests that the parameters used in this procedure did not </w:delText>
        </w:r>
        <w:r w:rsidR="00161BFB" w:rsidDel="001E63B8">
          <w:delText>reliably</w:delText>
        </w:r>
        <w:r w:rsidR="00412459" w:rsidDel="001E63B8">
          <w:delText xml:space="preserve"> promote the formation of conditioned inhibition between incidental cues and the outcome.</w:delText>
        </w:r>
        <w:r w:rsidR="00E16746" w:rsidDel="001E63B8">
          <w:delText xml:space="preserve"> OFC inactivation during a feature negative discrimination procedure designed to reliably produce conditioned inhibition did not affect the formation and subsequent expression of conditioned inhibition as assessed by both a summation and retardation test of inhibition. However, discriminative</w:delText>
        </w:r>
        <w:r w:rsidR="00E62CD4" w:rsidDel="001E63B8">
          <w:delText xml:space="preserve"> behavioural control during the feature negative discrimination was abolished following OFC inactivation which resulted in similarly low levels of responding to all of the cues presented. Surprisingly, the suppression of responding to the control cue during OFC inactivation persisted on subsequent training sessions in the absence of infusions. These findings extend our understanding of the role of the OFC in reward guided behavioural control</w:delText>
        </w:r>
        <w:r w:rsidR="00C52AA0" w:rsidDel="001E63B8">
          <w:delText xml:space="preserve"> and </w:delText>
        </w:r>
        <w:r w:rsidR="000A5412" w:rsidDel="001E63B8">
          <w:delText>have implications for</w:delText>
        </w:r>
        <w:r w:rsidR="006B3A28" w:rsidDel="001E63B8">
          <w:delText xml:space="preserve"> the</w:delText>
        </w:r>
        <w:r w:rsidR="00C52AA0" w:rsidDel="001E63B8">
          <w:delText xml:space="preserve"> current </w:delText>
        </w:r>
        <w:r w:rsidR="000509ED" w:rsidDel="001E63B8">
          <w:delText>dominant theories of OFC function.</w:delText>
        </w:r>
      </w:del>
    </w:p>
    <w:p w14:paraId="49D5FABD" w14:textId="6A2DCB73" w:rsidR="00FC0EAB" w:rsidRPr="000F50C1" w:rsidDel="001E63B8" w:rsidRDefault="005F3816" w:rsidP="001E63B8">
      <w:pPr>
        <w:spacing w:line="276" w:lineRule="auto"/>
        <w:rPr>
          <w:del w:id="613" w:author="Marios Panayi" w:date="2016-04-20T16:17:00Z"/>
          <w:b/>
        </w:rPr>
        <w:pPrChange w:id="614" w:author="Marios Panayi" w:date="2016-04-20T16:17:00Z">
          <w:pPr>
            <w:spacing w:line="276" w:lineRule="auto"/>
          </w:pPr>
        </w:pPrChange>
      </w:pPr>
      <w:del w:id="615" w:author="Marios Panayi" w:date="2016-04-20T16:17:00Z">
        <w:r w:rsidDel="001E63B8">
          <w:rPr>
            <w:b/>
          </w:rPr>
          <w:delText xml:space="preserve">OFC </w:delText>
        </w:r>
        <w:r w:rsidR="00FC0EAB" w:rsidRPr="000F50C1" w:rsidDel="001E63B8">
          <w:rPr>
            <w:b/>
          </w:rPr>
          <w:delText>is not necessary for the learning of conditioned inhibition</w:delText>
        </w:r>
      </w:del>
    </w:p>
    <w:p w14:paraId="192F622C" w14:textId="1A09A2E7" w:rsidR="00FC0EAB" w:rsidDel="001E63B8" w:rsidRDefault="00FC0EAB" w:rsidP="001E63B8">
      <w:pPr>
        <w:spacing w:line="276" w:lineRule="auto"/>
        <w:rPr>
          <w:del w:id="616" w:author="Marios Panayi" w:date="2016-04-20T16:17:00Z"/>
        </w:rPr>
        <w:pPrChange w:id="617" w:author="Marios Panayi" w:date="2016-04-20T16:17:00Z">
          <w:pPr>
            <w:pStyle w:val="ListParagraph"/>
            <w:numPr>
              <w:numId w:val="3"/>
            </w:numPr>
            <w:spacing w:line="276" w:lineRule="auto"/>
            <w:ind w:hanging="360"/>
          </w:pPr>
        </w:pPrChange>
      </w:pPr>
      <w:del w:id="618" w:author="Marios Panayi" w:date="2016-04-20T16:17:00Z">
        <w:r w:rsidDel="001E63B8">
          <w:delText>Consistent with findings that the OFC is not required for novel learning, especially when changes in task demands are explicitly signalled by cues (c.f. Wilson et al)</w:delText>
        </w:r>
      </w:del>
    </w:p>
    <w:p w14:paraId="33C508EB" w14:textId="7EBB48FD" w:rsidR="00FC0EAB" w:rsidDel="001E63B8" w:rsidRDefault="00FC0EAB" w:rsidP="001E63B8">
      <w:pPr>
        <w:spacing w:line="276" w:lineRule="auto"/>
        <w:rPr>
          <w:del w:id="619" w:author="Marios Panayi" w:date="2016-04-20T16:17:00Z"/>
        </w:rPr>
        <w:pPrChange w:id="620" w:author="Marios Panayi" w:date="2016-04-20T16:17:00Z">
          <w:pPr>
            <w:pStyle w:val="ListParagraph"/>
            <w:numPr>
              <w:numId w:val="3"/>
            </w:numPr>
            <w:spacing w:line="276" w:lineRule="auto"/>
            <w:ind w:hanging="360"/>
          </w:pPr>
        </w:pPrChange>
      </w:pPr>
    </w:p>
    <w:p w14:paraId="2DCEA7A9" w14:textId="20BD9C9D" w:rsidR="00D82C71" w:rsidRPr="000F50C1" w:rsidDel="001E63B8" w:rsidRDefault="005F3816" w:rsidP="001E63B8">
      <w:pPr>
        <w:spacing w:line="276" w:lineRule="auto"/>
        <w:rPr>
          <w:del w:id="621" w:author="Marios Panayi" w:date="2016-04-20T16:17:00Z"/>
          <w:b/>
        </w:rPr>
        <w:pPrChange w:id="622" w:author="Marios Panayi" w:date="2016-04-20T16:17:00Z">
          <w:pPr>
            <w:spacing w:line="276" w:lineRule="auto"/>
          </w:pPr>
        </w:pPrChange>
      </w:pPr>
      <w:del w:id="623" w:author="Marios Panayi" w:date="2016-04-20T16:17:00Z">
        <w:r w:rsidDel="001E63B8">
          <w:rPr>
            <w:b/>
          </w:rPr>
          <w:delText xml:space="preserve">OFC </w:delText>
        </w:r>
        <w:r w:rsidR="00D82C71" w:rsidRPr="000F50C1" w:rsidDel="001E63B8">
          <w:rPr>
            <w:b/>
          </w:rPr>
          <w:delText>inactivation disrupts the expression of conditioned inhibition</w:delText>
        </w:r>
      </w:del>
    </w:p>
    <w:p w14:paraId="0515EE3D" w14:textId="0DAA02D9" w:rsidR="0019513F" w:rsidDel="001E63B8" w:rsidRDefault="00EB0230" w:rsidP="001E63B8">
      <w:pPr>
        <w:spacing w:line="276" w:lineRule="auto"/>
        <w:rPr>
          <w:del w:id="624" w:author="Marios Panayi" w:date="2016-04-20T16:17:00Z"/>
        </w:rPr>
        <w:pPrChange w:id="625" w:author="Marios Panayi" w:date="2016-04-20T16:17:00Z">
          <w:pPr>
            <w:spacing w:line="276" w:lineRule="auto"/>
          </w:pPr>
        </w:pPrChange>
      </w:pPr>
      <w:del w:id="626" w:author="Marios Panayi" w:date="2016-04-20T16:17:00Z">
        <w:r w:rsidDel="001E63B8">
          <w:delText>Impairments to appropriate behaviour following i</w:delText>
        </w:r>
        <w:r w:rsidR="0019513F" w:rsidDel="001E63B8">
          <w:delText xml:space="preserve">nactivation </w:delText>
        </w:r>
        <w:r w:rsidR="00A21DA2" w:rsidDel="001E63B8">
          <w:delText xml:space="preserve">or lesions of the OFC </w:delText>
        </w:r>
        <w:r w:rsidDel="001E63B8">
          <w:delText>normally results in a failure to suppress or reduce inappropriate behaviour</w:delText>
        </w:r>
        <w:r w:rsidR="00A21DA2" w:rsidDel="001E63B8">
          <w:delText xml:space="preserve"> {Reversal, Devaluation, Extinction}</w:delText>
        </w:r>
        <w:r w:rsidDel="001E63B8">
          <w:delText xml:space="preserve">. </w:delText>
        </w:r>
        <w:r w:rsidR="00D3647A" w:rsidDel="001E63B8">
          <w:delText xml:space="preserve">In the present study, OFC inactivation </w:delText>
        </w:r>
        <w:r w:rsidDel="001E63B8">
          <w:delText xml:space="preserve">disrupted the expression of selective inhibition during a feature negative discrimination </w:delText>
        </w:r>
      </w:del>
    </w:p>
    <w:p w14:paraId="5B02C403" w14:textId="56F358F1" w:rsidR="00FC0EAB" w:rsidDel="001E63B8" w:rsidRDefault="00FC0EAB" w:rsidP="001E63B8">
      <w:pPr>
        <w:spacing w:line="276" w:lineRule="auto"/>
        <w:rPr>
          <w:del w:id="627" w:author="Marios Panayi" w:date="2016-04-20T16:17:00Z"/>
        </w:rPr>
        <w:pPrChange w:id="628" w:author="Marios Panayi" w:date="2016-04-20T16:17:00Z">
          <w:pPr>
            <w:pStyle w:val="ListParagraph"/>
            <w:numPr>
              <w:numId w:val="2"/>
            </w:numPr>
            <w:spacing w:line="276" w:lineRule="auto"/>
            <w:ind w:hanging="360"/>
          </w:pPr>
        </w:pPrChange>
      </w:pPr>
      <w:del w:id="629" w:author="Marios Panayi" w:date="2016-04-20T16:17:00Z">
        <w:r w:rsidDel="001E63B8">
          <w:delText>OFC inactivation abolishes discriminative responding (i.e. selective behavioural inhibition)</w:delText>
        </w:r>
      </w:del>
    </w:p>
    <w:p w14:paraId="6CADD131" w14:textId="59ADF1ED" w:rsidR="00FC0EAB" w:rsidDel="001E63B8" w:rsidRDefault="00FC0EAB" w:rsidP="001E63B8">
      <w:pPr>
        <w:spacing w:line="276" w:lineRule="auto"/>
        <w:rPr>
          <w:del w:id="630" w:author="Marios Panayi" w:date="2016-04-20T16:17:00Z"/>
        </w:rPr>
        <w:pPrChange w:id="631" w:author="Marios Panayi" w:date="2016-04-20T16:17:00Z">
          <w:pPr>
            <w:pStyle w:val="ListParagraph"/>
            <w:numPr>
              <w:numId w:val="2"/>
            </w:numPr>
            <w:spacing w:line="276" w:lineRule="auto"/>
            <w:ind w:hanging="360"/>
          </w:pPr>
        </w:pPrChange>
      </w:pPr>
      <w:del w:id="632" w:author="Marios Panayi" w:date="2016-04-20T16:17:00Z">
        <w:r w:rsidDel="001E63B8">
          <w:delText>Papers looking at discrimination learning (5-CSRRT?) -? Similar?</w:delText>
        </w:r>
      </w:del>
    </w:p>
    <w:p w14:paraId="4242BD95" w14:textId="75F235A7" w:rsidR="00D82C71" w:rsidDel="001E63B8" w:rsidRDefault="005F3816" w:rsidP="001E63B8">
      <w:pPr>
        <w:spacing w:line="276" w:lineRule="auto"/>
        <w:rPr>
          <w:del w:id="633" w:author="Marios Panayi" w:date="2016-04-20T16:17:00Z"/>
        </w:rPr>
        <w:pPrChange w:id="634" w:author="Marios Panayi" w:date="2016-04-20T16:17:00Z">
          <w:pPr>
            <w:spacing w:line="276" w:lineRule="auto"/>
          </w:pPr>
        </w:pPrChange>
      </w:pPr>
      <w:del w:id="635" w:author="Marios Panayi" w:date="2016-04-20T16:17:00Z">
        <w:r w:rsidDel="001E63B8">
          <w:delText xml:space="preserve">OFC </w:delText>
        </w:r>
        <w:r w:rsidR="00FE5C86" w:rsidDel="001E63B8">
          <w:delText>inactivation disrupts between- but not within-session extinction</w:delText>
        </w:r>
      </w:del>
    </w:p>
    <w:p w14:paraId="156FE4C2" w14:textId="3A61C9A4" w:rsidR="00FE5C86" w:rsidDel="001E63B8" w:rsidRDefault="005F3816" w:rsidP="001E63B8">
      <w:pPr>
        <w:spacing w:line="276" w:lineRule="auto"/>
        <w:rPr>
          <w:del w:id="636" w:author="Marios Panayi" w:date="2016-04-20T16:17:00Z"/>
        </w:rPr>
        <w:pPrChange w:id="637" w:author="Marios Panayi" w:date="2016-04-20T16:17:00Z">
          <w:pPr>
            <w:spacing w:line="276" w:lineRule="auto"/>
          </w:pPr>
        </w:pPrChange>
      </w:pPr>
      <w:del w:id="638" w:author="Marios Panayi" w:date="2016-04-20T16:17:00Z">
        <w:r w:rsidDel="001E63B8">
          <w:delText xml:space="preserve">OFC </w:delText>
        </w:r>
        <w:r w:rsidR="00FE5C86" w:rsidDel="001E63B8">
          <w:delText>inactivation suppresses acquisition behaviour</w:delText>
        </w:r>
      </w:del>
    </w:p>
    <w:p w14:paraId="00A7A1F9" w14:textId="6A1DC6A1" w:rsidR="00D82C71" w:rsidDel="001E63B8" w:rsidRDefault="005F3816" w:rsidP="001E63B8">
      <w:pPr>
        <w:spacing w:line="276" w:lineRule="auto"/>
        <w:rPr>
          <w:del w:id="639" w:author="Marios Panayi" w:date="2016-04-20T16:17:00Z"/>
          <w:i/>
        </w:rPr>
        <w:pPrChange w:id="640" w:author="Marios Panayi" w:date="2016-04-20T16:17:00Z">
          <w:pPr>
            <w:spacing w:line="276" w:lineRule="auto"/>
          </w:pPr>
        </w:pPrChange>
      </w:pPr>
      <w:del w:id="641" w:author="Marios Panayi" w:date="2016-04-20T16:17:00Z">
        <w:r w:rsidDel="001E63B8">
          <w:rPr>
            <w:i/>
          </w:rPr>
          <w:delText xml:space="preserve">OFC </w:delText>
        </w:r>
        <w:r w:rsidR="00BD45DB" w:rsidRPr="00A45B44" w:rsidDel="001E63B8">
          <w:rPr>
            <w:i/>
          </w:rPr>
          <w:delText xml:space="preserve">modulates behaviour based on the current value of </w:delText>
        </w:r>
        <w:r w:rsidR="00A66CC5" w:rsidRPr="00A45B44" w:rsidDel="001E63B8">
          <w:rPr>
            <w:i/>
          </w:rPr>
          <w:delText>expected</w:delText>
        </w:r>
        <w:r w:rsidR="00BD45DB" w:rsidRPr="00A45B44" w:rsidDel="001E63B8">
          <w:rPr>
            <w:i/>
          </w:rPr>
          <w:delText xml:space="preserve"> outcomes</w:delText>
        </w:r>
      </w:del>
    </w:p>
    <w:p w14:paraId="06F8B648" w14:textId="1359F7D7" w:rsidR="00A17A53" w:rsidDel="001E63B8" w:rsidRDefault="00A17A53" w:rsidP="001E63B8">
      <w:pPr>
        <w:spacing w:line="276" w:lineRule="auto"/>
        <w:rPr>
          <w:del w:id="642" w:author="Marios Panayi" w:date="2016-04-20T16:17:00Z"/>
          <w:i/>
        </w:rPr>
        <w:pPrChange w:id="643" w:author="Marios Panayi" w:date="2016-04-20T16:17:00Z">
          <w:pPr>
            <w:spacing w:line="276" w:lineRule="auto"/>
          </w:pPr>
        </w:pPrChange>
      </w:pPr>
    </w:p>
    <w:p w14:paraId="17E02AA6" w14:textId="15FDD468" w:rsidR="00A17A53" w:rsidDel="001E63B8" w:rsidRDefault="00A17A53" w:rsidP="001E63B8">
      <w:pPr>
        <w:spacing w:line="276" w:lineRule="auto"/>
        <w:rPr>
          <w:del w:id="644" w:author="Marios Panayi" w:date="2016-04-20T16:17:00Z"/>
        </w:rPr>
        <w:pPrChange w:id="645" w:author="Marios Panayi" w:date="2016-04-20T16:17:00Z">
          <w:pPr>
            <w:spacing w:line="276" w:lineRule="auto"/>
          </w:pPr>
        </w:pPrChange>
      </w:pPr>
      <w:del w:id="646" w:author="Marios Panayi" w:date="2016-04-20T16:17:00Z">
        <w:r w:rsidRPr="00732759" w:rsidDel="001E63B8">
          <w:rPr>
            <w:b/>
          </w:rPr>
          <w:delText>Over-expectation papers</w:delText>
        </w:r>
        <w:r w:rsidDel="001E63B8">
          <w:delText>? The failure to disrupt new inhibitory learning in the present experiments is not consistent with these findings. However, the persistent suppression to cue Z is similar to the findings of over-expectation experiments. However, it is not clear if the suppression observed here is necessarily due to impairments in learning or merely behavioural suppression… something that applies equally to the overexpectation results.</w:delText>
        </w:r>
      </w:del>
    </w:p>
    <w:p w14:paraId="5486C75D" w14:textId="704CFC40" w:rsidR="00A17A53" w:rsidDel="001E63B8" w:rsidRDefault="00A17A53" w:rsidP="001E63B8">
      <w:pPr>
        <w:spacing w:line="276" w:lineRule="auto"/>
        <w:rPr>
          <w:del w:id="647" w:author="Marios Panayi" w:date="2016-04-20T16:17:00Z"/>
        </w:rPr>
        <w:pPrChange w:id="648" w:author="Marios Panayi" w:date="2016-04-20T16:17:00Z">
          <w:pPr>
            <w:pStyle w:val="ListParagraph"/>
            <w:numPr>
              <w:numId w:val="2"/>
            </w:numPr>
            <w:spacing w:line="276" w:lineRule="auto"/>
            <w:ind w:hanging="360"/>
          </w:pPr>
        </w:pPrChange>
      </w:pPr>
      <w:del w:id="649" w:author="Marios Panayi" w:date="2016-04-20T16:17:00Z">
        <w:r w:rsidDel="001E63B8">
          <w:delText>In terms of explanations using the Wilson model, it is not clear how the model would account for the suppression in behaviour seen during normal acquisition… Doing so would have to concede that continued acquisition (sub-asymptotic) requires the mental simulation of hidden states… This throws out all the other unique predictions made</w:delText>
        </w:r>
        <w:r w:rsidR="00732759" w:rsidDel="001E63B8">
          <w:delText xml:space="preserve"> by this model</w:delText>
        </w:r>
      </w:del>
    </w:p>
    <w:p w14:paraId="0185C454" w14:textId="40566ADA" w:rsidR="00A17A53" w:rsidDel="001E63B8" w:rsidRDefault="00A17A53" w:rsidP="001E63B8">
      <w:pPr>
        <w:spacing w:line="276" w:lineRule="auto"/>
        <w:rPr>
          <w:del w:id="650" w:author="Marios Panayi" w:date="2016-04-20T16:17:00Z"/>
        </w:rPr>
        <w:pPrChange w:id="651" w:author="Marios Panayi" w:date="2016-04-20T16:17:00Z">
          <w:pPr>
            <w:pStyle w:val="ListParagraph"/>
            <w:numPr>
              <w:numId w:val="2"/>
            </w:numPr>
            <w:spacing w:line="276" w:lineRule="auto"/>
            <w:ind w:hanging="360"/>
          </w:pPr>
        </w:pPrChange>
      </w:pPr>
      <w:del w:id="652" w:author="Marios Panayi" w:date="2016-04-20T16:17:00Z">
        <w:r w:rsidDel="001E63B8">
          <w:delText xml:space="preserve">Furthermore, the failure to account for the extinction results </w:delText>
        </w:r>
        <w:r w:rsidR="00732759" w:rsidDel="001E63B8">
          <w:delText>replicated here is in direct opposition the explicitly predicted results!</w:delText>
        </w:r>
      </w:del>
    </w:p>
    <w:p w14:paraId="26DF546A" w14:textId="2C5CA412" w:rsidR="00732759" w:rsidDel="001E63B8" w:rsidRDefault="00732759" w:rsidP="001E63B8">
      <w:pPr>
        <w:spacing w:line="276" w:lineRule="auto"/>
        <w:rPr>
          <w:del w:id="653" w:author="Marios Panayi" w:date="2016-04-20T16:17:00Z"/>
        </w:rPr>
        <w:pPrChange w:id="654" w:author="Marios Panayi" w:date="2016-04-20T16:17:00Z">
          <w:pPr/>
        </w:pPrChange>
      </w:pPr>
      <w:del w:id="655" w:author="Marios Panayi" w:date="2016-04-20T16:17:00Z">
        <w:r w:rsidDel="001E63B8">
          <w:lastRenderedPageBreak/>
          <w:delText xml:space="preserve">Solution, the function of the </w:delText>
        </w:r>
        <w:r w:rsidR="005F3816" w:rsidDel="001E63B8">
          <w:delText xml:space="preserve">OFC </w:delText>
        </w:r>
        <w:r w:rsidDel="001E63B8">
          <w:delText>is not described by this model, it may describe other parts of the OFC (Cite Mel’s Neuron commentary …. ?).</w:delText>
        </w:r>
      </w:del>
    </w:p>
    <w:p w14:paraId="02E45D81" w14:textId="146EE02E" w:rsidR="00732759" w:rsidDel="001E63B8" w:rsidRDefault="00732759" w:rsidP="001E63B8">
      <w:pPr>
        <w:spacing w:line="276" w:lineRule="auto"/>
        <w:rPr>
          <w:del w:id="656" w:author="Marios Panayi" w:date="2016-04-20T16:17:00Z"/>
        </w:rPr>
        <w:pPrChange w:id="657" w:author="Marios Panayi" w:date="2016-04-20T16:17:00Z">
          <w:pPr/>
        </w:pPrChange>
      </w:pPr>
      <w:del w:id="658" w:author="Marios Panayi" w:date="2016-04-20T16:17:00Z">
        <w:r w:rsidRPr="00732759" w:rsidDel="001E63B8">
          <w:rPr>
            <w:b/>
          </w:rPr>
          <w:delText>Credit assignment?</w:delText>
        </w:r>
        <w:r w:rsidDel="001E63B8">
          <w:delText xml:space="preserve"> It would seem that poor credit assignment could account for the overall suppression in performance found in the muscimol group, this could be a misattribution of the non-rewarded trials to cue A… This account fits nicely with the infusion data, but not with the intact acquisition of conditioned inhibition when tested drug-free which suggests unimpaired credit assignment during this learning period.</w:delText>
        </w:r>
      </w:del>
    </w:p>
    <w:p w14:paraId="0482984A" w14:textId="7C9AFEB4" w:rsidR="00732759" w:rsidRPr="00A17A53" w:rsidDel="001E63B8" w:rsidRDefault="00732759" w:rsidP="001E63B8">
      <w:pPr>
        <w:spacing w:line="276" w:lineRule="auto"/>
        <w:rPr>
          <w:del w:id="659" w:author="Marios Panayi" w:date="2016-04-20T16:17:00Z"/>
        </w:rPr>
        <w:pPrChange w:id="660" w:author="Marios Panayi" w:date="2016-04-20T16:17:00Z">
          <w:pPr/>
        </w:pPrChange>
      </w:pPr>
    </w:p>
    <w:p w14:paraId="36CD7917" w14:textId="01A3D8E2" w:rsidR="00B334AF" w:rsidDel="001E63B8" w:rsidRDefault="00B334AF" w:rsidP="001E63B8">
      <w:pPr>
        <w:spacing w:line="276" w:lineRule="auto"/>
        <w:rPr>
          <w:del w:id="661" w:author="Marios Panayi" w:date="2016-04-20T16:17:00Z"/>
        </w:rPr>
        <w:pPrChange w:id="662" w:author="Marios Panayi" w:date="2016-04-20T16:17:00Z">
          <w:pPr>
            <w:spacing w:line="276" w:lineRule="auto"/>
          </w:pPr>
        </w:pPrChange>
      </w:pPr>
      <w:del w:id="663" w:author="Marios Panayi" w:date="2016-04-20T16:17:00Z">
        <w:r w:rsidDel="001E63B8">
          <w:delText xml:space="preserve">Interaction between </w:delText>
        </w:r>
        <w:r w:rsidR="005F3816" w:rsidDel="001E63B8">
          <w:delText xml:space="preserve">OFC </w:delText>
        </w:r>
        <w:r w:rsidDel="001E63B8">
          <w:delText>and other neural circuits</w:delText>
        </w:r>
      </w:del>
    </w:p>
    <w:p w14:paraId="3CDA1FF1" w14:textId="05C40682" w:rsidR="00864D13" w:rsidDel="001E63B8" w:rsidRDefault="00864D13" w:rsidP="001E63B8">
      <w:pPr>
        <w:spacing w:line="276" w:lineRule="auto"/>
        <w:rPr>
          <w:del w:id="664" w:author="Marios Panayi" w:date="2016-04-20T16:17:00Z"/>
        </w:rPr>
        <w:pPrChange w:id="665" w:author="Marios Panayi" w:date="2016-04-20T16:17:00Z">
          <w:pPr>
            <w:spacing w:line="276" w:lineRule="auto"/>
          </w:pPr>
        </w:pPrChange>
      </w:pPr>
    </w:p>
    <w:p w14:paraId="320B1C1F" w14:textId="38DA0AFA" w:rsidR="00864D13" w:rsidDel="001E63B8" w:rsidRDefault="00864D13" w:rsidP="001E63B8">
      <w:pPr>
        <w:spacing w:line="276" w:lineRule="auto"/>
        <w:rPr>
          <w:del w:id="666" w:author="Marios Panayi" w:date="2016-04-20T16:17:00Z"/>
        </w:rPr>
        <w:pPrChange w:id="667" w:author="Marios Panayi" w:date="2016-04-20T16:17:00Z">
          <w:pPr>
            <w:pStyle w:val="ListParagraph"/>
            <w:numPr>
              <w:numId w:val="1"/>
            </w:numPr>
            <w:spacing w:line="276" w:lineRule="auto"/>
            <w:ind w:hanging="360"/>
          </w:pPr>
        </w:pPrChange>
      </w:pPr>
      <w:del w:id="668" w:author="Marios Panayi" w:date="2016-04-20T16:17:00Z">
        <w:r w:rsidDel="001E63B8">
          <w:fldChar w:fldCharType="begin" w:fldLock="1"/>
        </w:r>
        <w:r w:rsidR="00DF5208" w:rsidRPr="001E63B8" w:rsidDel="001E63B8">
          <w:rPr>
            <w:rPrChange w:id="669" w:author="Marios Panayi" w:date="2016-04-20T16:17:00Z">
              <w:rPr/>
            </w:rPrChange>
          </w:rPr>
          <w:del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"plainTextFormattedCitation" : "(Keiflin et al., 2013)", "previouslyFormattedCitation" : "(Keiflin et al., 2013)" }, "properties" : { "noteIndex" : 0 }, "schema" : "https://github.com/citation-style-language/schema/raw/master/csl-citation.json" }</w:delInstrText>
        </w:r>
        <w:r w:rsidDel="001E63B8">
          <w:fldChar w:fldCharType="separate"/>
        </w:r>
        <w:r w:rsidR="00221CDD" w:rsidRPr="001E63B8" w:rsidDel="001E63B8">
          <w:rPr>
            <w:noProof/>
            <w:rPrChange w:id="670" w:author="Marios Panayi" w:date="2016-04-20T16:17:00Z">
              <w:rPr>
                <w:noProof/>
              </w:rPr>
            </w:rPrChange>
          </w:rPr>
          <w:delText>(Keiflin et al., 2013)</w:delText>
        </w:r>
        <w:r w:rsidDel="001E63B8">
          <w:fldChar w:fldCharType="end"/>
        </w:r>
        <w:r w:rsidDel="001E63B8">
          <w:delText xml:space="preserve"> – Hierarchical view</w:delText>
        </w:r>
      </w:del>
    </w:p>
    <w:p w14:paraId="0C79FFD7" w14:textId="07E3C36E" w:rsidR="00864D13" w:rsidDel="001E63B8" w:rsidRDefault="00864D13" w:rsidP="001E63B8">
      <w:pPr>
        <w:spacing w:line="276" w:lineRule="auto"/>
        <w:rPr>
          <w:del w:id="671" w:author="Marios Panayi" w:date="2016-04-20T16:17:00Z"/>
        </w:rPr>
        <w:pPrChange w:id="672" w:author="Marios Panayi" w:date="2016-04-20T16:17:00Z">
          <w:pPr>
            <w:pStyle w:val="ListParagraph"/>
            <w:numPr>
              <w:ilvl w:val="1"/>
              <w:numId w:val="1"/>
            </w:numPr>
            <w:spacing w:line="276" w:lineRule="auto"/>
            <w:ind w:left="1440" w:hanging="360"/>
          </w:pPr>
        </w:pPrChange>
      </w:pPr>
      <w:del w:id="673" w:author="Marios Panayi" w:date="2016-04-20T16:17:00Z">
        <w:r w:rsidDel="001E63B8">
          <w:delText xml:space="preserve">Placements were accurately within LO, a bit more posterior i.e. focussed around +3.70 </w:delText>
        </w:r>
      </w:del>
    </w:p>
    <w:p w14:paraId="7238ED3F" w14:textId="21543327" w:rsidR="00864D13" w:rsidDel="001E63B8" w:rsidRDefault="00864D13" w:rsidP="001E63B8">
      <w:pPr>
        <w:spacing w:line="276" w:lineRule="auto"/>
        <w:rPr>
          <w:del w:id="674" w:author="Marios Panayi" w:date="2016-04-20T16:17:00Z"/>
        </w:rPr>
        <w:pPrChange w:id="675" w:author="Marios Panayi" w:date="2016-04-20T16:17:00Z">
          <w:pPr>
            <w:pStyle w:val="ListParagraph"/>
            <w:numPr>
              <w:ilvl w:val="1"/>
              <w:numId w:val="1"/>
            </w:numPr>
            <w:spacing w:line="276" w:lineRule="auto"/>
            <w:ind w:left="1440" w:hanging="360"/>
          </w:pPr>
        </w:pPrChange>
      </w:pPr>
      <w:del w:id="676" w:author="Marios Panayi" w:date="2016-04-20T16:17:00Z">
        <w:r w:rsidDel="001E63B8">
          <w:delText>Expt 1b. extinction test – inactivation resulted in rapid extinction as measured by # f trials initiated</w:delText>
        </w:r>
      </w:del>
    </w:p>
    <w:p w14:paraId="7143D18F" w14:textId="015798A8" w:rsidR="00864D13" w:rsidDel="001E63B8" w:rsidRDefault="00864D13" w:rsidP="001E63B8">
      <w:pPr>
        <w:spacing w:line="276" w:lineRule="auto"/>
        <w:rPr>
          <w:del w:id="677" w:author="Marios Panayi" w:date="2016-04-20T16:17:00Z"/>
        </w:rPr>
        <w:pPrChange w:id="678" w:author="Marios Panayi" w:date="2016-04-20T16:17:00Z">
          <w:pPr>
            <w:pStyle w:val="ListParagraph"/>
            <w:numPr>
              <w:ilvl w:val="1"/>
              <w:numId w:val="1"/>
            </w:numPr>
            <w:spacing w:line="276" w:lineRule="auto"/>
            <w:ind w:left="1440" w:hanging="360"/>
          </w:pPr>
        </w:pPrChange>
      </w:pPr>
      <w:del w:id="679" w:author="Marios Panayi" w:date="2016-04-20T16:17:00Z">
        <w:r w:rsidDel="001E63B8">
          <w:delText>Impaired responding to cue Z persists when tested drug free on the following day unlike the hierarchical results found in kieflin et al</w:delText>
        </w:r>
      </w:del>
    </w:p>
    <w:p w14:paraId="1AAA24DC" w14:textId="40C9177C" w:rsidR="00864D13" w:rsidDel="001E63B8" w:rsidRDefault="00864D13" w:rsidP="001E63B8">
      <w:pPr>
        <w:spacing w:line="276" w:lineRule="auto"/>
        <w:rPr>
          <w:del w:id="680" w:author="Marios Panayi" w:date="2016-04-20T16:17:00Z"/>
        </w:rPr>
        <w:pPrChange w:id="681" w:author="Marios Panayi" w:date="2016-04-20T16:17:00Z">
          <w:pPr>
            <w:pStyle w:val="ListParagraph"/>
            <w:numPr>
              <w:ilvl w:val="2"/>
              <w:numId w:val="1"/>
            </w:numPr>
            <w:spacing w:line="276" w:lineRule="auto"/>
            <w:ind w:left="2160" w:hanging="360"/>
          </w:pPr>
        </w:pPrChange>
      </w:pPr>
      <w:del w:id="682" w:author="Marios Panayi" w:date="2016-04-20T16:17:00Z">
        <w:r w:rsidDel="001E63B8">
          <w:delText xml:space="preserve">Similarly, </w:delText>
        </w:r>
        <w:r w:rsidR="00375644" w:rsidDel="001E63B8">
          <w:delText xml:space="preserve">extinction to cue C (replicating Panayi &amp; Killcross…) retained deficits from stage 2 when tested drug free </w:delText>
        </w:r>
      </w:del>
    </w:p>
    <w:p w14:paraId="05989C77" w14:textId="5472B4F0" w:rsidR="00375644" w:rsidDel="001E63B8" w:rsidRDefault="00375644" w:rsidP="001E63B8">
      <w:pPr>
        <w:spacing w:line="276" w:lineRule="auto"/>
        <w:rPr>
          <w:del w:id="683" w:author="Marios Panayi" w:date="2016-04-20T16:17:00Z"/>
        </w:rPr>
        <w:pPrChange w:id="684" w:author="Marios Panayi" w:date="2016-04-20T16:17:00Z">
          <w:pPr>
            <w:pStyle w:val="ListParagraph"/>
            <w:numPr>
              <w:ilvl w:val="2"/>
              <w:numId w:val="1"/>
            </w:numPr>
            <w:spacing w:line="276" w:lineRule="auto"/>
            <w:ind w:left="2160" w:hanging="360"/>
          </w:pPr>
        </w:pPrChange>
      </w:pPr>
      <w:del w:id="685" w:author="Marios Panayi" w:date="2016-04-20T16:17:00Z">
        <w:r w:rsidDel="001E63B8">
          <w:delText>Unfortunately</w:delText>
        </w:r>
        <w:r w:rsidR="00F17FCD" w:rsidDel="001E63B8">
          <w:delText>,</w:delText>
        </w:r>
        <w:r w:rsidDel="001E63B8">
          <w:delText xml:space="preserve"> it is not clear how long term the deficits in Keiflin et al’s experiments are i.e. Figure 6C, there was no test drug free following the second infusion day to see if the MB/MB group retained their preference. Furthermore, both MB groups started at around 0 preference suggesting conflicting response control.</w:delText>
        </w:r>
      </w:del>
    </w:p>
    <w:p w14:paraId="77FD6743" w14:textId="4D27F1F4" w:rsidR="00864D13" w:rsidDel="001E63B8" w:rsidRDefault="00864D13" w:rsidP="001E63B8">
      <w:pPr>
        <w:spacing w:line="276" w:lineRule="auto"/>
        <w:rPr>
          <w:del w:id="686" w:author="Marios Panayi" w:date="2016-04-20T16:17:00Z"/>
        </w:rPr>
        <w:pPrChange w:id="687" w:author="Marios Panayi" w:date="2016-04-20T16:17:00Z">
          <w:pPr>
            <w:pStyle w:val="ListParagraph"/>
            <w:numPr>
              <w:numId w:val="1"/>
            </w:numPr>
            <w:spacing w:line="276" w:lineRule="auto"/>
            <w:ind w:hanging="360"/>
          </w:pPr>
        </w:pPrChange>
      </w:pPr>
      <w:del w:id="688" w:author="Marios Panayi" w:date="2016-04-20T16:17:00Z">
        <w:r w:rsidDel="001E63B8">
          <w:fldChar w:fldCharType="begin" w:fldLock="1"/>
        </w:r>
        <w:r w:rsidR="00F17FCD" w:rsidDel="001E63B8">
          <w:del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delInstrText>
        </w:r>
        <w:r w:rsidDel="001E63B8">
          <w:fldChar w:fldCharType="separate"/>
        </w:r>
        <w:r w:rsidRPr="00864D13" w:rsidDel="001E63B8">
          <w:rPr>
            <w:noProof/>
          </w:rPr>
          <w:delText>(Wilson et al., 2014)</w:delText>
        </w:r>
        <w:r w:rsidDel="001E63B8">
          <w:fldChar w:fldCharType="end"/>
        </w:r>
        <w:r w:rsidR="006E0384" w:rsidDel="001E63B8">
          <w:delText xml:space="preserve"> – Hidden state space view</w:delText>
        </w:r>
      </w:del>
    </w:p>
    <w:p w14:paraId="775FA6FA" w14:textId="7A167CD5" w:rsidR="006E0384" w:rsidDel="001E63B8" w:rsidRDefault="006E0384" w:rsidP="001E63B8">
      <w:pPr>
        <w:spacing w:line="276" w:lineRule="auto"/>
        <w:rPr>
          <w:del w:id="689" w:author="Marios Panayi" w:date="2016-04-20T16:17:00Z"/>
        </w:rPr>
        <w:pPrChange w:id="690" w:author="Marios Panayi" w:date="2016-04-20T16:17:00Z">
          <w:pPr>
            <w:pStyle w:val="ListParagraph"/>
            <w:numPr>
              <w:ilvl w:val="1"/>
              <w:numId w:val="1"/>
            </w:numPr>
            <w:spacing w:line="276" w:lineRule="auto"/>
            <w:ind w:left="1440" w:hanging="360"/>
          </w:pPr>
        </w:pPrChange>
      </w:pPr>
      <w:del w:id="691" w:author="Marios Panayi" w:date="2016-04-20T16:17:00Z">
        <w:r w:rsidDel="001E63B8">
          <w:delText>Impoverished extinction between days (cue C) is consistent with the model predictions, except that the model data are based on extinction within session (Butter, 1969; 10 min blocks Fig 3).</w:delText>
        </w:r>
      </w:del>
    </w:p>
    <w:p w14:paraId="5F2F3E96" w14:textId="60F591F7" w:rsidR="006E0384" w:rsidDel="001E63B8" w:rsidRDefault="00197652" w:rsidP="001E63B8">
      <w:pPr>
        <w:spacing w:line="276" w:lineRule="auto"/>
        <w:rPr>
          <w:del w:id="692" w:author="Marios Panayi" w:date="2016-04-20T16:17:00Z"/>
        </w:rPr>
        <w:pPrChange w:id="693" w:author="Marios Panayi" w:date="2016-04-20T16:17:00Z">
          <w:pPr>
            <w:pStyle w:val="ListParagraph"/>
            <w:numPr>
              <w:ilvl w:val="1"/>
              <w:numId w:val="1"/>
            </w:numPr>
            <w:spacing w:line="276" w:lineRule="auto"/>
            <w:ind w:left="1440" w:hanging="360"/>
          </w:pPr>
        </w:pPrChange>
      </w:pPr>
      <w:del w:id="694" w:author="Marios Panayi" w:date="2016-04-20T16:17:00Z">
        <w:r w:rsidDel="001E63B8">
          <w:delText xml:space="preserve">Another troubling result is the explicitly cued absence of the outcome in the feature negative design i.e. cue X is clearly an explicit rather than a hidden state, yet performance was impoverished throughout </w:delText>
        </w:r>
        <w:r w:rsidR="005F3816" w:rsidDel="001E63B8">
          <w:delText xml:space="preserve">OFC </w:delText>
        </w:r>
        <w:r w:rsidDel="001E63B8">
          <w:delText>inactivation despite the clear cues to help guide behaviour.</w:delText>
        </w:r>
      </w:del>
    </w:p>
    <w:p w14:paraId="7C7AD7B9" w14:textId="43C7542E" w:rsidR="00F17FCD" w:rsidDel="001E63B8" w:rsidRDefault="00F17FCD" w:rsidP="001E63B8">
      <w:pPr>
        <w:spacing w:line="276" w:lineRule="auto"/>
        <w:rPr>
          <w:del w:id="695" w:author="Marios Panayi" w:date="2016-04-20T16:17:00Z"/>
        </w:rPr>
        <w:pPrChange w:id="696" w:author="Marios Panayi" w:date="2016-04-20T16:17:00Z">
          <w:pPr>
            <w:pStyle w:val="ListParagraph"/>
            <w:numPr>
              <w:numId w:val="1"/>
            </w:numPr>
            <w:spacing w:line="276" w:lineRule="auto"/>
            <w:ind w:hanging="360"/>
          </w:pPr>
        </w:pPrChange>
      </w:pPr>
      <w:del w:id="697" w:author="Marios Panayi" w:date="2016-04-20T16:17:00Z">
        <w:r w:rsidDel="001E63B8">
          <w:delText xml:space="preserve">Current outcome value view - </w:delText>
        </w:r>
        <w:r w:rsidDel="001E63B8">
          <w:fldChar w:fldCharType="begin" w:fldLock="1"/>
        </w:r>
        <w:r w:rsidR="00EB0230" w:rsidDel="001E63B8">
          <w:del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delInstrText>
        </w:r>
        <w:r w:rsidDel="001E63B8">
          <w:fldChar w:fldCharType="separate"/>
        </w:r>
        <w:r w:rsidRPr="00F17FCD" w:rsidDel="001E63B8">
          <w:rPr>
            <w:noProof/>
          </w:rPr>
          <w:delText>(Rudebeck &amp; Murray, 2014; Mark E Walton et al., 2015)</w:delText>
        </w:r>
        <w:r w:rsidDel="001E63B8">
          <w:fldChar w:fldCharType="end"/>
        </w:r>
      </w:del>
    </w:p>
    <w:p w14:paraId="6EBC5B4B" w14:textId="09A484C8" w:rsidR="00A80629" w:rsidDel="001E63B8" w:rsidRDefault="00A80629" w:rsidP="001E63B8">
      <w:pPr>
        <w:spacing w:line="276" w:lineRule="auto"/>
        <w:rPr>
          <w:del w:id="698" w:author="Marios Panayi" w:date="2016-04-20T16:17:00Z"/>
        </w:rPr>
        <w:pPrChange w:id="699" w:author="Marios Panayi" w:date="2016-04-20T16:17:00Z">
          <w:pPr>
            <w:pStyle w:val="ListParagraph"/>
            <w:numPr>
              <w:ilvl w:val="1"/>
              <w:numId w:val="1"/>
            </w:numPr>
            <w:spacing w:line="276" w:lineRule="auto"/>
            <w:ind w:left="1440" w:hanging="360"/>
          </w:pPr>
        </w:pPrChange>
      </w:pPr>
      <w:del w:id="700" w:author="Marios Panayi" w:date="2016-04-20T16:17:00Z">
        <w:r w:rsidDel="001E63B8">
          <w:delText>Current value of outcome is not available under drug infusions, thus affecting responding but not necessarily affecting learning – other systems? [tie in with hierarchical system view of Keiflin?]</w:delText>
        </w:r>
      </w:del>
    </w:p>
    <w:p w14:paraId="39D2C62A" w14:textId="22AC355A" w:rsidR="00F17FCD" w:rsidDel="001E63B8" w:rsidRDefault="00F17FCD" w:rsidP="001E63B8">
      <w:pPr>
        <w:spacing w:line="276" w:lineRule="auto"/>
        <w:rPr>
          <w:del w:id="701" w:author="Marios Panayi" w:date="2016-04-20T16:17:00Z"/>
        </w:rPr>
        <w:pPrChange w:id="702" w:author="Marios Panayi" w:date="2016-04-20T16:17:00Z">
          <w:pPr>
            <w:pStyle w:val="ListParagraph"/>
            <w:numPr>
              <w:ilvl w:val="1"/>
              <w:numId w:val="1"/>
            </w:numPr>
            <w:spacing w:line="276" w:lineRule="auto"/>
            <w:ind w:left="1440" w:hanging="360"/>
          </w:pPr>
        </w:pPrChange>
      </w:pPr>
      <w:del w:id="703" w:author="Marios Panayi" w:date="2016-04-20T16:17:00Z">
        <w:r w:rsidDel="001E63B8">
          <w:delText>A method by which CS representation hangs around in A2 and never returns to I for re-activation to A1 in the presence of the cue</w:delText>
        </w:r>
      </w:del>
    </w:p>
    <w:p w14:paraId="579CCFE7" w14:textId="09E7CBE1" w:rsidR="007311FC" w:rsidDel="001E63B8" w:rsidRDefault="007311FC" w:rsidP="001E63B8">
      <w:pPr>
        <w:spacing w:line="276" w:lineRule="auto"/>
        <w:rPr>
          <w:del w:id="704" w:author="Marios Panayi" w:date="2016-04-20T16:17:00Z"/>
        </w:rPr>
        <w:pPrChange w:id="705" w:author="Marios Panayi" w:date="2016-04-20T16:17:00Z">
          <w:pPr>
            <w:pStyle w:val="ListParagraph"/>
            <w:numPr>
              <w:ilvl w:val="1"/>
              <w:numId w:val="1"/>
            </w:numPr>
            <w:spacing w:line="276" w:lineRule="auto"/>
            <w:ind w:left="1440" w:hanging="360"/>
          </w:pPr>
        </w:pPrChange>
      </w:pPr>
      <w:del w:id="706" w:author="Marios Panayi" w:date="2016-04-20T16:17:00Z">
        <w:r w:rsidDel="001E63B8">
          <w:delText>Walton experiment with credit assignment -&gt; sho</w:delText>
        </w:r>
        <w:r w:rsidR="00D42782" w:rsidDel="001E63B8">
          <w:delText>ws that learning was driven by specific Pavlovian contingencies, however since this was a lesion study it is not clear if this is a disruption of learning or behavioural performance per se.</w:delText>
        </w:r>
      </w:del>
    </w:p>
    <w:p w14:paraId="3596DFF2" w14:textId="1C85280B" w:rsidR="00D42782" w:rsidDel="001E63B8" w:rsidRDefault="00D42782" w:rsidP="001E63B8">
      <w:pPr>
        <w:spacing w:line="276" w:lineRule="auto"/>
        <w:rPr>
          <w:del w:id="707" w:author="Marios Panayi" w:date="2016-04-20T16:17:00Z"/>
        </w:rPr>
        <w:pPrChange w:id="708" w:author="Marios Panayi" w:date="2016-04-20T16:17:00Z">
          <w:pPr>
            <w:spacing w:line="276" w:lineRule="auto"/>
          </w:pPr>
        </w:pPrChange>
      </w:pPr>
    </w:p>
    <w:p w14:paraId="376A12D7" w14:textId="3B5DF567" w:rsidR="00D42782" w:rsidRPr="00FF0402" w:rsidRDefault="00D42782" w:rsidP="001E63B8">
      <w:pPr>
        <w:spacing w:line="276" w:lineRule="auto"/>
        <w:pPrChange w:id="709" w:author="Marios Panayi" w:date="2016-04-20T16:17:00Z">
          <w:pPr>
            <w:spacing w:line="276" w:lineRule="auto"/>
          </w:pPr>
        </w:pPrChange>
      </w:pPr>
      <w:del w:id="710" w:author="Marios Panayi" w:date="2016-04-20T16:17:00Z">
        <w:r w:rsidDel="001E63B8">
          <w:lastRenderedPageBreak/>
          <w:delText>??? Change entire article to OFC and then discuss functional heterogeneity in the discussion???</w:delText>
        </w:r>
      </w:del>
      <w:bookmarkStart w:id="711" w:name="_GoBack"/>
      <w:bookmarkEnd w:id="711"/>
    </w:p>
    <w:sectPr w:rsidR="00D42782" w:rsidRPr="00FF0402">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7" w:author="Marios Panayi" w:date="2016-03-31T12:23:00Z" w:initials="MP">
    <w:p w14:paraId="1AB462C9" w14:textId="77777777" w:rsidR="00FE2A45" w:rsidRDefault="00FE2A45" w:rsidP="00FE2A45">
      <w:pPr>
        <w:pStyle w:val="CommentText"/>
      </w:pPr>
      <w:r>
        <w:rPr>
          <w:rStyle w:val="CommentReference"/>
        </w:rPr>
        <w:annotationRef/>
      </w:r>
      <w:r>
        <w:t>Re-arrange to beginning of paragraph. This is the critical effect!</w:t>
      </w:r>
    </w:p>
  </w:comment>
  <w:comment w:id="208" w:author="Marios Panayi" w:date="2016-03-31T12:23:00Z" w:initials="MP">
    <w:p w14:paraId="153E6D79" w14:textId="77777777" w:rsidR="00FE2A45" w:rsidRDefault="00FE2A45" w:rsidP="00FE2A45">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462C9" w15:done="0"/>
  <w15:commentEx w15:paraId="153E6D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8D637" w14:textId="77777777" w:rsidR="00B4184B" w:rsidRDefault="00B4184B" w:rsidP="00B4184B">
      <w:pPr>
        <w:spacing w:after="0" w:line="240" w:lineRule="auto"/>
      </w:pPr>
      <w:r>
        <w:separator/>
      </w:r>
    </w:p>
  </w:endnote>
  <w:endnote w:type="continuationSeparator" w:id="0">
    <w:p w14:paraId="3F7538E3" w14:textId="77777777" w:rsidR="00B4184B" w:rsidRDefault="00B4184B" w:rsidP="00B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712" w:author="Marios Panayi" w:date="2016-04-11T16:52:00Z"/>
  <w:sdt>
    <w:sdtPr>
      <w:id w:val="-1043974869"/>
      <w:docPartObj>
        <w:docPartGallery w:val="Page Numbers (Bottom of Page)"/>
        <w:docPartUnique/>
      </w:docPartObj>
    </w:sdtPr>
    <w:sdtEndPr>
      <w:rPr>
        <w:noProof/>
      </w:rPr>
    </w:sdtEndPr>
    <w:sdtContent>
      <w:customXmlInsRangeEnd w:id="712"/>
      <w:p w14:paraId="604E4EA7" w14:textId="387E5084" w:rsidR="00B4184B" w:rsidRDefault="00B4184B">
        <w:pPr>
          <w:pStyle w:val="Footer"/>
          <w:jc w:val="right"/>
          <w:rPr>
            <w:ins w:id="713" w:author="Marios Panayi" w:date="2016-04-11T16:52:00Z"/>
          </w:rPr>
        </w:pPr>
        <w:ins w:id="714" w:author="Marios Panayi" w:date="2016-04-11T16:52:00Z">
          <w:r>
            <w:fldChar w:fldCharType="begin"/>
          </w:r>
          <w:r>
            <w:instrText xml:space="preserve"> PAGE   \* MERGEFORMAT </w:instrText>
          </w:r>
          <w:r>
            <w:fldChar w:fldCharType="separate"/>
          </w:r>
        </w:ins>
        <w:r w:rsidR="00313E48">
          <w:rPr>
            <w:noProof/>
          </w:rPr>
          <w:t>16</w:t>
        </w:r>
        <w:ins w:id="715" w:author="Marios Panayi" w:date="2016-04-11T16:52:00Z">
          <w:r>
            <w:rPr>
              <w:noProof/>
            </w:rPr>
            <w:fldChar w:fldCharType="end"/>
          </w:r>
        </w:ins>
      </w:p>
      <w:customXmlInsRangeStart w:id="716" w:author="Marios Panayi" w:date="2016-04-11T16:52:00Z"/>
    </w:sdtContent>
  </w:sdt>
  <w:customXmlInsRangeEnd w:id="716"/>
  <w:p w14:paraId="27DCE77E" w14:textId="77777777" w:rsidR="00B4184B" w:rsidRDefault="00B41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85B2E" w14:textId="77777777" w:rsidR="00B4184B" w:rsidRDefault="00B4184B" w:rsidP="00B4184B">
      <w:pPr>
        <w:spacing w:after="0" w:line="240" w:lineRule="auto"/>
      </w:pPr>
      <w:r>
        <w:separator/>
      </w:r>
    </w:p>
  </w:footnote>
  <w:footnote w:type="continuationSeparator" w:id="0">
    <w:p w14:paraId="0A915B49" w14:textId="77777777" w:rsidR="00B4184B" w:rsidRDefault="00B4184B" w:rsidP="00B41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8"/>
    <w:rsid w:val="00001EDB"/>
    <w:rsid w:val="00013CD8"/>
    <w:rsid w:val="000409CB"/>
    <w:rsid w:val="0004152C"/>
    <w:rsid w:val="00041961"/>
    <w:rsid w:val="000509ED"/>
    <w:rsid w:val="0005529A"/>
    <w:rsid w:val="000567C6"/>
    <w:rsid w:val="00071D72"/>
    <w:rsid w:val="000749B8"/>
    <w:rsid w:val="0008531A"/>
    <w:rsid w:val="000867DC"/>
    <w:rsid w:val="000918DB"/>
    <w:rsid w:val="000947DC"/>
    <w:rsid w:val="000A1578"/>
    <w:rsid w:val="000A2651"/>
    <w:rsid w:val="000A2D07"/>
    <w:rsid w:val="000A5412"/>
    <w:rsid w:val="000A543A"/>
    <w:rsid w:val="000B4027"/>
    <w:rsid w:val="000B69F8"/>
    <w:rsid w:val="000B794E"/>
    <w:rsid w:val="000C27FD"/>
    <w:rsid w:val="000D4B86"/>
    <w:rsid w:val="000E3360"/>
    <w:rsid w:val="000F1BBA"/>
    <w:rsid w:val="000F50C1"/>
    <w:rsid w:val="000F7F7A"/>
    <w:rsid w:val="0011015E"/>
    <w:rsid w:val="001107BC"/>
    <w:rsid w:val="00113144"/>
    <w:rsid w:val="0013106B"/>
    <w:rsid w:val="00135112"/>
    <w:rsid w:val="00135876"/>
    <w:rsid w:val="00154EE0"/>
    <w:rsid w:val="0015755F"/>
    <w:rsid w:val="00161BFB"/>
    <w:rsid w:val="00162992"/>
    <w:rsid w:val="00163870"/>
    <w:rsid w:val="0016696B"/>
    <w:rsid w:val="00186165"/>
    <w:rsid w:val="00190DB0"/>
    <w:rsid w:val="00193EE5"/>
    <w:rsid w:val="0019513F"/>
    <w:rsid w:val="00197652"/>
    <w:rsid w:val="001A131E"/>
    <w:rsid w:val="001A5560"/>
    <w:rsid w:val="001A6769"/>
    <w:rsid w:val="001A7774"/>
    <w:rsid w:val="001B1D21"/>
    <w:rsid w:val="001B3718"/>
    <w:rsid w:val="001B3C2E"/>
    <w:rsid w:val="001C02F1"/>
    <w:rsid w:val="001D04A3"/>
    <w:rsid w:val="001E0C11"/>
    <w:rsid w:val="001E63B8"/>
    <w:rsid w:val="001F1B76"/>
    <w:rsid w:val="00203806"/>
    <w:rsid w:val="00210B86"/>
    <w:rsid w:val="0021548F"/>
    <w:rsid w:val="00216E01"/>
    <w:rsid w:val="00221CDD"/>
    <w:rsid w:val="0022235F"/>
    <w:rsid w:val="00231DAD"/>
    <w:rsid w:val="00235CE6"/>
    <w:rsid w:val="00240122"/>
    <w:rsid w:val="00242F32"/>
    <w:rsid w:val="00251B57"/>
    <w:rsid w:val="00252534"/>
    <w:rsid w:val="00255043"/>
    <w:rsid w:val="00263B09"/>
    <w:rsid w:val="00263B53"/>
    <w:rsid w:val="00281213"/>
    <w:rsid w:val="00287869"/>
    <w:rsid w:val="002B32EC"/>
    <w:rsid w:val="002B50E1"/>
    <w:rsid w:val="002B61B3"/>
    <w:rsid w:val="002C0F0A"/>
    <w:rsid w:val="002D032B"/>
    <w:rsid w:val="002F3E8C"/>
    <w:rsid w:val="00310DC4"/>
    <w:rsid w:val="00313E48"/>
    <w:rsid w:val="003413FE"/>
    <w:rsid w:val="00343810"/>
    <w:rsid w:val="00347691"/>
    <w:rsid w:val="003477AB"/>
    <w:rsid w:val="003559EC"/>
    <w:rsid w:val="0036051A"/>
    <w:rsid w:val="00374909"/>
    <w:rsid w:val="00375644"/>
    <w:rsid w:val="00391D07"/>
    <w:rsid w:val="00394E0D"/>
    <w:rsid w:val="003A64CA"/>
    <w:rsid w:val="003A7429"/>
    <w:rsid w:val="003C0ED4"/>
    <w:rsid w:val="003E01B0"/>
    <w:rsid w:val="003E3618"/>
    <w:rsid w:val="003F412F"/>
    <w:rsid w:val="003F4E2B"/>
    <w:rsid w:val="0040511C"/>
    <w:rsid w:val="00405363"/>
    <w:rsid w:val="0040627A"/>
    <w:rsid w:val="00412459"/>
    <w:rsid w:val="004132F0"/>
    <w:rsid w:val="00420721"/>
    <w:rsid w:val="00421C59"/>
    <w:rsid w:val="00431439"/>
    <w:rsid w:val="004411B1"/>
    <w:rsid w:val="00444FA9"/>
    <w:rsid w:val="00447D3D"/>
    <w:rsid w:val="004517E9"/>
    <w:rsid w:val="00452B29"/>
    <w:rsid w:val="004757A5"/>
    <w:rsid w:val="00476503"/>
    <w:rsid w:val="0048747F"/>
    <w:rsid w:val="00491FE4"/>
    <w:rsid w:val="004A35F1"/>
    <w:rsid w:val="004A59EB"/>
    <w:rsid w:val="004A5DAE"/>
    <w:rsid w:val="004A6A74"/>
    <w:rsid w:val="004B04B8"/>
    <w:rsid w:val="004B31FD"/>
    <w:rsid w:val="004B3379"/>
    <w:rsid w:val="004C0748"/>
    <w:rsid w:val="004C2575"/>
    <w:rsid w:val="004C4F41"/>
    <w:rsid w:val="004D19F3"/>
    <w:rsid w:val="004D6F95"/>
    <w:rsid w:val="00503DA2"/>
    <w:rsid w:val="0051507B"/>
    <w:rsid w:val="00520BB2"/>
    <w:rsid w:val="00536D20"/>
    <w:rsid w:val="0053717D"/>
    <w:rsid w:val="00550185"/>
    <w:rsid w:val="0056535F"/>
    <w:rsid w:val="0057192E"/>
    <w:rsid w:val="005805C6"/>
    <w:rsid w:val="005862FF"/>
    <w:rsid w:val="005967DE"/>
    <w:rsid w:val="005A0523"/>
    <w:rsid w:val="005C061A"/>
    <w:rsid w:val="005C2B5F"/>
    <w:rsid w:val="005C6B21"/>
    <w:rsid w:val="005C760C"/>
    <w:rsid w:val="005E377E"/>
    <w:rsid w:val="005E3859"/>
    <w:rsid w:val="005F25F7"/>
    <w:rsid w:val="005F3816"/>
    <w:rsid w:val="005F7E97"/>
    <w:rsid w:val="00616E76"/>
    <w:rsid w:val="006221ED"/>
    <w:rsid w:val="006253A0"/>
    <w:rsid w:val="00627A1D"/>
    <w:rsid w:val="00631D4E"/>
    <w:rsid w:val="00636E31"/>
    <w:rsid w:val="00637A32"/>
    <w:rsid w:val="0064268F"/>
    <w:rsid w:val="00655546"/>
    <w:rsid w:val="00657D2A"/>
    <w:rsid w:val="006607DA"/>
    <w:rsid w:val="00662D2C"/>
    <w:rsid w:val="0066326A"/>
    <w:rsid w:val="0066546D"/>
    <w:rsid w:val="0066677B"/>
    <w:rsid w:val="006773C6"/>
    <w:rsid w:val="0068799F"/>
    <w:rsid w:val="006A40AF"/>
    <w:rsid w:val="006B0DDA"/>
    <w:rsid w:val="006B3A28"/>
    <w:rsid w:val="006B4F30"/>
    <w:rsid w:val="006B5413"/>
    <w:rsid w:val="006D1133"/>
    <w:rsid w:val="006D14C8"/>
    <w:rsid w:val="006D72B0"/>
    <w:rsid w:val="006E0384"/>
    <w:rsid w:val="006E13D4"/>
    <w:rsid w:val="006F0D82"/>
    <w:rsid w:val="006F1D00"/>
    <w:rsid w:val="00700B17"/>
    <w:rsid w:val="007066B9"/>
    <w:rsid w:val="007125A3"/>
    <w:rsid w:val="0071425F"/>
    <w:rsid w:val="007311FC"/>
    <w:rsid w:val="00732759"/>
    <w:rsid w:val="00732B6C"/>
    <w:rsid w:val="0074610E"/>
    <w:rsid w:val="00770DB4"/>
    <w:rsid w:val="00773C0C"/>
    <w:rsid w:val="0077507C"/>
    <w:rsid w:val="00781823"/>
    <w:rsid w:val="00782C26"/>
    <w:rsid w:val="007831C3"/>
    <w:rsid w:val="0078549F"/>
    <w:rsid w:val="007A74B8"/>
    <w:rsid w:val="007C013D"/>
    <w:rsid w:val="007C09D2"/>
    <w:rsid w:val="007C33CA"/>
    <w:rsid w:val="007C5E53"/>
    <w:rsid w:val="007C7521"/>
    <w:rsid w:val="007E4349"/>
    <w:rsid w:val="007F0D86"/>
    <w:rsid w:val="007F2E7A"/>
    <w:rsid w:val="007F329F"/>
    <w:rsid w:val="007F44E0"/>
    <w:rsid w:val="00801B9E"/>
    <w:rsid w:val="00804528"/>
    <w:rsid w:val="00807402"/>
    <w:rsid w:val="008078BE"/>
    <w:rsid w:val="00821F56"/>
    <w:rsid w:val="00825577"/>
    <w:rsid w:val="00830F36"/>
    <w:rsid w:val="00831C95"/>
    <w:rsid w:val="00833574"/>
    <w:rsid w:val="008423AE"/>
    <w:rsid w:val="008528C9"/>
    <w:rsid w:val="00853201"/>
    <w:rsid w:val="00854DC2"/>
    <w:rsid w:val="00854F9D"/>
    <w:rsid w:val="00863E3D"/>
    <w:rsid w:val="00864D13"/>
    <w:rsid w:val="00881847"/>
    <w:rsid w:val="008969E4"/>
    <w:rsid w:val="008A0476"/>
    <w:rsid w:val="008B00AD"/>
    <w:rsid w:val="008B0742"/>
    <w:rsid w:val="008D104C"/>
    <w:rsid w:val="008D1640"/>
    <w:rsid w:val="008E331B"/>
    <w:rsid w:val="008E3FB5"/>
    <w:rsid w:val="008E6621"/>
    <w:rsid w:val="008F008A"/>
    <w:rsid w:val="009073ED"/>
    <w:rsid w:val="00911CD5"/>
    <w:rsid w:val="00915651"/>
    <w:rsid w:val="00916561"/>
    <w:rsid w:val="009320D3"/>
    <w:rsid w:val="00933039"/>
    <w:rsid w:val="00957B5E"/>
    <w:rsid w:val="0097037F"/>
    <w:rsid w:val="00973D4B"/>
    <w:rsid w:val="00980607"/>
    <w:rsid w:val="00992C85"/>
    <w:rsid w:val="009B479C"/>
    <w:rsid w:val="009C07A9"/>
    <w:rsid w:val="009C1023"/>
    <w:rsid w:val="009C1BBD"/>
    <w:rsid w:val="009C209B"/>
    <w:rsid w:val="009D37A1"/>
    <w:rsid w:val="009D50B5"/>
    <w:rsid w:val="009E6234"/>
    <w:rsid w:val="00A02258"/>
    <w:rsid w:val="00A02D95"/>
    <w:rsid w:val="00A04986"/>
    <w:rsid w:val="00A05936"/>
    <w:rsid w:val="00A05CCB"/>
    <w:rsid w:val="00A05D1F"/>
    <w:rsid w:val="00A067FB"/>
    <w:rsid w:val="00A118A8"/>
    <w:rsid w:val="00A14A8B"/>
    <w:rsid w:val="00A1799E"/>
    <w:rsid w:val="00A17A53"/>
    <w:rsid w:val="00A21DA2"/>
    <w:rsid w:val="00A30A15"/>
    <w:rsid w:val="00A324E1"/>
    <w:rsid w:val="00A45B44"/>
    <w:rsid w:val="00A462DD"/>
    <w:rsid w:val="00A47575"/>
    <w:rsid w:val="00A53711"/>
    <w:rsid w:val="00A55CC1"/>
    <w:rsid w:val="00A66CC5"/>
    <w:rsid w:val="00A74FEB"/>
    <w:rsid w:val="00A751BE"/>
    <w:rsid w:val="00A80629"/>
    <w:rsid w:val="00A8427A"/>
    <w:rsid w:val="00A842F7"/>
    <w:rsid w:val="00A87121"/>
    <w:rsid w:val="00A924DC"/>
    <w:rsid w:val="00A93677"/>
    <w:rsid w:val="00A949F5"/>
    <w:rsid w:val="00A95648"/>
    <w:rsid w:val="00AA0EEE"/>
    <w:rsid w:val="00AA371D"/>
    <w:rsid w:val="00AA6DAA"/>
    <w:rsid w:val="00AB2256"/>
    <w:rsid w:val="00AB656A"/>
    <w:rsid w:val="00AB76D2"/>
    <w:rsid w:val="00AC09ED"/>
    <w:rsid w:val="00AC245C"/>
    <w:rsid w:val="00AC2995"/>
    <w:rsid w:val="00AC4413"/>
    <w:rsid w:val="00AC6011"/>
    <w:rsid w:val="00AD4F59"/>
    <w:rsid w:val="00AE3208"/>
    <w:rsid w:val="00AE381C"/>
    <w:rsid w:val="00AE463B"/>
    <w:rsid w:val="00AE4728"/>
    <w:rsid w:val="00AE58C9"/>
    <w:rsid w:val="00AE6FE3"/>
    <w:rsid w:val="00AF30F1"/>
    <w:rsid w:val="00B01CE6"/>
    <w:rsid w:val="00B04D4A"/>
    <w:rsid w:val="00B077D4"/>
    <w:rsid w:val="00B11AD0"/>
    <w:rsid w:val="00B1626C"/>
    <w:rsid w:val="00B269A5"/>
    <w:rsid w:val="00B334AF"/>
    <w:rsid w:val="00B4184B"/>
    <w:rsid w:val="00B52490"/>
    <w:rsid w:val="00B55066"/>
    <w:rsid w:val="00B702F1"/>
    <w:rsid w:val="00B72FF2"/>
    <w:rsid w:val="00B77FEE"/>
    <w:rsid w:val="00B90DFC"/>
    <w:rsid w:val="00B961F0"/>
    <w:rsid w:val="00BA525E"/>
    <w:rsid w:val="00BB0EB5"/>
    <w:rsid w:val="00BB2821"/>
    <w:rsid w:val="00BB62BD"/>
    <w:rsid w:val="00BC17B9"/>
    <w:rsid w:val="00BC1A64"/>
    <w:rsid w:val="00BD45DB"/>
    <w:rsid w:val="00BD630A"/>
    <w:rsid w:val="00BD6659"/>
    <w:rsid w:val="00BE289F"/>
    <w:rsid w:val="00BE2C0D"/>
    <w:rsid w:val="00BE4788"/>
    <w:rsid w:val="00BF4280"/>
    <w:rsid w:val="00BF4AA5"/>
    <w:rsid w:val="00BF4B3C"/>
    <w:rsid w:val="00C0041E"/>
    <w:rsid w:val="00C0498B"/>
    <w:rsid w:val="00C04A79"/>
    <w:rsid w:val="00C14193"/>
    <w:rsid w:val="00C23528"/>
    <w:rsid w:val="00C24600"/>
    <w:rsid w:val="00C25E3D"/>
    <w:rsid w:val="00C300DF"/>
    <w:rsid w:val="00C34248"/>
    <w:rsid w:val="00C46C74"/>
    <w:rsid w:val="00C52AA0"/>
    <w:rsid w:val="00C57B36"/>
    <w:rsid w:val="00C71030"/>
    <w:rsid w:val="00C80911"/>
    <w:rsid w:val="00C85AE8"/>
    <w:rsid w:val="00C967FF"/>
    <w:rsid w:val="00CA1121"/>
    <w:rsid w:val="00CA3131"/>
    <w:rsid w:val="00CA3782"/>
    <w:rsid w:val="00CA394F"/>
    <w:rsid w:val="00CA533A"/>
    <w:rsid w:val="00CA6DB3"/>
    <w:rsid w:val="00CB09D8"/>
    <w:rsid w:val="00CB3C06"/>
    <w:rsid w:val="00CB482D"/>
    <w:rsid w:val="00CC0F4C"/>
    <w:rsid w:val="00CC597D"/>
    <w:rsid w:val="00CD7BE8"/>
    <w:rsid w:val="00CE37C4"/>
    <w:rsid w:val="00CE6C3E"/>
    <w:rsid w:val="00CF5538"/>
    <w:rsid w:val="00D16A03"/>
    <w:rsid w:val="00D20E5C"/>
    <w:rsid w:val="00D23DF3"/>
    <w:rsid w:val="00D273CF"/>
    <w:rsid w:val="00D279C9"/>
    <w:rsid w:val="00D31256"/>
    <w:rsid w:val="00D3647A"/>
    <w:rsid w:val="00D42782"/>
    <w:rsid w:val="00D51877"/>
    <w:rsid w:val="00D5791D"/>
    <w:rsid w:val="00D72FA4"/>
    <w:rsid w:val="00D82700"/>
    <w:rsid w:val="00D82994"/>
    <w:rsid w:val="00D82C71"/>
    <w:rsid w:val="00D859E3"/>
    <w:rsid w:val="00D8799F"/>
    <w:rsid w:val="00DA6633"/>
    <w:rsid w:val="00DB496F"/>
    <w:rsid w:val="00DB50C2"/>
    <w:rsid w:val="00DB611A"/>
    <w:rsid w:val="00DC0713"/>
    <w:rsid w:val="00DC5070"/>
    <w:rsid w:val="00DD032A"/>
    <w:rsid w:val="00DD0CC7"/>
    <w:rsid w:val="00DD26AA"/>
    <w:rsid w:val="00DD415C"/>
    <w:rsid w:val="00DE02B1"/>
    <w:rsid w:val="00DE0A88"/>
    <w:rsid w:val="00DF4CA6"/>
    <w:rsid w:val="00DF5198"/>
    <w:rsid w:val="00DF5208"/>
    <w:rsid w:val="00DF5BED"/>
    <w:rsid w:val="00DF6D9B"/>
    <w:rsid w:val="00E03CD5"/>
    <w:rsid w:val="00E07F3D"/>
    <w:rsid w:val="00E1167B"/>
    <w:rsid w:val="00E16746"/>
    <w:rsid w:val="00E212FD"/>
    <w:rsid w:val="00E21FFA"/>
    <w:rsid w:val="00E26E3B"/>
    <w:rsid w:val="00E3174A"/>
    <w:rsid w:val="00E33782"/>
    <w:rsid w:val="00E43CB5"/>
    <w:rsid w:val="00E4602C"/>
    <w:rsid w:val="00E61144"/>
    <w:rsid w:val="00E62CD4"/>
    <w:rsid w:val="00E6609F"/>
    <w:rsid w:val="00E76984"/>
    <w:rsid w:val="00E87DFB"/>
    <w:rsid w:val="00E93723"/>
    <w:rsid w:val="00EA7DC1"/>
    <w:rsid w:val="00EB0230"/>
    <w:rsid w:val="00ED7F23"/>
    <w:rsid w:val="00EE3F47"/>
    <w:rsid w:val="00EE736C"/>
    <w:rsid w:val="00F021F9"/>
    <w:rsid w:val="00F049CB"/>
    <w:rsid w:val="00F10897"/>
    <w:rsid w:val="00F135BB"/>
    <w:rsid w:val="00F16D17"/>
    <w:rsid w:val="00F17459"/>
    <w:rsid w:val="00F17FCD"/>
    <w:rsid w:val="00F2122B"/>
    <w:rsid w:val="00F22B1D"/>
    <w:rsid w:val="00F30F72"/>
    <w:rsid w:val="00F310F5"/>
    <w:rsid w:val="00F3157D"/>
    <w:rsid w:val="00F33B68"/>
    <w:rsid w:val="00F40072"/>
    <w:rsid w:val="00F50AF4"/>
    <w:rsid w:val="00F63FD5"/>
    <w:rsid w:val="00F64C18"/>
    <w:rsid w:val="00F7081F"/>
    <w:rsid w:val="00F715E8"/>
    <w:rsid w:val="00F80159"/>
    <w:rsid w:val="00F845FE"/>
    <w:rsid w:val="00F90A03"/>
    <w:rsid w:val="00F916F5"/>
    <w:rsid w:val="00F920EE"/>
    <w:rsid w:val="00FA310C"/>
    <w:rsid w:val="00FB2DAB"/>
    <w:rsid w:val="00FC0EAB"/>
    <w:rsid w:val="00FC1B93"/>
    <w:rsid w:val="00FD31F1"/>
    <w:rsid w:val="00FD456F"/>
    <w:rsid w:val="00FD5D13"/>
    <w:rsid w:val="00FD727A"/>
    <w:rsid w:val="00FD749F"/>
    <w:rsid w:val="00FE142E"/>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docId w15:val="{98062CC6-E242-43A3-8BE2-1A47A5C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 w:type="paragraph" w:styleId="Header">
    <w:name w:val="header"/>
    <w:basedOn w:val="Normal"/>
    <w:link w:val="HeaderChar"/>
    <w:uiPriority w:val="99"/>
    <w:unhideWhenUsed/>
    <w:rsid w:val="00B41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B"/>
  </w:style>
  <w:style w:type="paragraph" w:styleId="Footer">
    <w:name w:val="footer"/>
    <w:basedOn w:val="Normal"/>
    <w:link w:val="FooterChar"/>
    <w:uiPriority w:val="99"/>
    <w:unhideWhenUsed/>
    <w:rsid w:val="00B41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E073-E2CA-4E59-AF7E-397A8DD9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56240</Words>
  <Characters>320572</Characters>
  <Application>Microsoft Office Word</Application>
  <DocSecurity>0</DocSecurity>
  <Lines>2671</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 Panayi</dc:creator>
  <cp:lastModifiedBy>Marios Panayi</cp:lastModifiedBy>
  <cp:revision>6</cp:revision>
  <cp:lastPrinted>2016-04-11T15:53:00Z</cp:lastPrinted>
  <dcterms:created xsi:type="dcterms:W3CDTF">2016-04-20T15:17:00Z</dcterms:created>
  <dcterms:modified xsi:type="dcterms:W3CDTF">2016-04-20T15:45:00Z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