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968A4" w14:textId="53B3286F" w:rsidR="00F64891" w:rsidRDefault="00F64891" w:rsidP="00F64891">
      <w:r w:rsidRPr="00646DD8">
        <w:rPr>
          <w:b/>
        </w:rPr>
        <w:t>Title:</w:t>
      </w:r>
      <w:r>
        <w:t xml:space="preserve"> </w:t>
      </w:r>
      <w:r w:rsidR="00DE7FB4">
        <w:t xml:space="preserve">Orbitofrontal Cortex is necessary for the </w:t>
      </w:r>
      <w:r w:rsidR="008C0E98">
        <w:t xml:space="preserve">behavioural </w:t>
      </w:r>
      <w:r w:rsidR="00DE7FB4">
        <w:t>expression, but not learning, of Pavlovian conditioned inhibition</w:t>
      </w:r>
    </w:p>
    <w:p w14:paraId="3C701D4A" w14:textId="77777777" w:rsidR="00F64891" w:rsidRDefault="00F64891" w:rsidP="00F64891">
      <w:r>
        <w:t>Marios C. Panayi *</w:t>
      </w:r>
      <w:r>
        <w:rPr>
          <w:vertAlign w:val="superscript"/>
        </w:rPr>
        <w:t>1, 2</w:t>
      </w:r>
      <w:r>
        <w:t>, Simon Killcross</w:t>
      </w:r>
      <w:r>
        <w:rPr>
          <w:vertAlign w:val="superscript"/>
        </w:rPr>
        <w:t>1</w:t>
      </w:r>
    </w:p>
    <w:p w14:paraId="34208530" w14:textId="2D34EB1F" w:rsidR="00F64891" w:rsidRDefault="00F64891" w:rsidP="00F64891">
      <w:r>
        <w:rPr>
          <w:vertAlign w:val="superscript"/>
        </w:rPr>
        <w:t>1</w:t>
      </w:r>
      <w:r>
        <w:t xml:space="preserve"> School of Psychology, The University of New South Wales, Australia</w:t>
      </w:r>
      <w:r w:rsidR="00A0173E">
        <w:t>.</w:t>
      </w:r>
    </w:p>
    <w:p w14:paraId="2C475166" w14:textId="77777777" w:rsidR="00A0173E" w:rsidRDefault="00F64891" w:rsidP="00F64891">
      <w:r>
        <w:rPr>
          <w:vertAlign w:val="superscript"/>
        </w:rPr>
        <w:t>2</w:t>
      </w:r>
      <w:r>
        <w:t xml:space="preserve"> </w:t>
      </w:r>
      <w:r w:rsidR="00A0173E" w:rsidRPr="00A0173E">
        <w:t>National Institutes on Drug Abuse, Intramural Research Program, Baltimore, Maryland, United States of America.</w:t>
      </w:r>
      <w:r w:rsidR="00A0173E">
        <w:br/>
      </w:r>
    </w:p>
    <w:p w14:paraId="134DFD67" w14:textId="17F1A4AD" w:rsidR="00F64891" w:rsidRDefault="00F64891" w:rsidP="00F64891">
      <w:r>
        <w:t>*Corresponding author: mariooosp@gmail.com</w:t>
      </w:r>
    </w:p>
    <w:p w14:paraId="378B3BF9" w14:textId="4C38BB73" w:rsidR="00DE7FB4" w:rsidRDefault="00DE7FB4" w:rsidP="00DE7FB4">
      <w:pPr>
        <w:rPr>
          <w:color w:val="2A2A2A"/>
          <w:sz w:val="23"/>
          <w:szCs w:val="23"/>
          <w:shd w:val="clear" w:color="auto" w:fill="FFFFFF"/>
        </w:rPr>
      </w:pPr>
      <w:r w:rsidRPr="00DE7FB4">
        <w:rPr>
          <w:b/>
          <w:bCs/>
          <w:color w:val="2A2A2A"/>
          <w:sz w:val="23"/>
          <w:szCs w:val="23"/>
          <w:shd w:val="clear" w:color="auto" w:fill="FFFFFF"/>
        </w:rPr>
        <w:t>Keywords:</w:t>
      </w:r>
      <w:r>
        <w:rPr>
          <w:color w:val="2A2A2A"/>
          <w:sz w:val="23"/>
          <w:szCs w:val="23"/>
          <w:shd w:val="clear" w:color="auto" w:fill="FFFFFF"/>
        </w:rPr>
        <w:t xml:space="preserve"> Inhibitory control, </w:t>
      </w:r>
      <w:r w:rsidR="00014258">
        <w:rPr>
          <w:color w:val="2A2A2A"/>
          <w:sz w:val="23"/>
          <w:szCs w:val="23"/>
          <w:shd w:val="clear" w:color="auto" w:fill="FFFFFF"/>
        </w:rPr>
        <w:t xml:space="preserve">executive function, </w:t>
      </w:r>
      <w:r w:rsidR="00694CCD">
        <w:rPr>
          <w:color w:val="2A2A2A"/>
          <w:sz w:val="23"/>
          <w:szCs w:val="23"/>
          <w:shd w:val="clear" w:color="auto" w:fill="FFFFFF"/>
        </w:rPr>
        <w:t>rat</w:t>
      </w:r>
      <w:r>
        <w:rPr>
          <w:color w:val="2A2A2A"/>
          <w:sz w:val="23"/>
          <w:szCs w:val="23"/>
          <w:shd w:val="clear" w:color="auto" w:fill="FFFFFF"/>
        </w:rPr>
        <w:t>, extinction</w:t>
      </w:r>
    </w:p>
    <w:p w14:paraId="7220827F" w14:textId="77777777" w:rsidR="00F64891" w:rsidRDefault="00F64891" w:rsidP="00F660E6">
      <w:pPr>
        <w:spacing w:line="276" w:lineRule="auto"/>
        <w:rPr>
          <w:b/>
          <w:bCs/>
        </w:rPr>
      </w:pPr>
    </w:p>
    <w:p w14:paraId="0816F546" w14:textId="393B7A7F" w:rsidR="00766D68" w:rsidRDefault="00766D68">
      <w:pPr>
        <w:rPr>
          <w:b/>
          <w:bCs/>
        </w:rPr>
      </w:pPr>
      <w:r w:rsidRPr="00766D68">
        <w:rPr>
          <w:b/>
          <w:bCs/>
        </w:rPr>
        <w:t>Abstract:</w:t>
      </w:r>
      <w:r>
        <w:rPr>
          <w:b/>
          <w:bCs/>
        </w:rPr>
        <w:t xml:space="preserve"> </w:t>
      </w:r>
    </w:p>
    <w:p w14:paraId="0EDDDBE9" w14:textId="4A75B8EB" w:rsidR="00D15FF4" w:rsidRDefault="00D15FF4" w:rsidP="00D15FF4">
      <w:r>
        <w:t xml:space="preserve">Orbitofrontal cortex (OFC) lesions cause deficits in flexible behavioural control, most notably response inhibition and has historically been linked to theories of response inhibition. This general inhibition hypothesis of OFC function has since been rejected by evidence that inhibitory behavioural control can be expressed following OFC damage, however the functional role of the OFC in the </w:t>
      </w:r>
      <w:r w:rsidR="006C4DEE">
        <w:t xml:space="preserve">explicit </w:t>
      </w:r>
      <w:r>
        <w:t>learning of conditioned inhibition remains untested. Here we test whether muscimol disruption of OFC function during the learning stage of a Pavlovian conditioned inhibition procedure disrupted the learning of conditioned inhibitory associations. Muscimol abolished Inhibitory behavioural control during the learning phase, however learning about the conditioned inhibitor was intact when tested drug free in subsequent summation and retardation tests of conditioned inhibition. Muscimol also significantly impaired acquisition to control cues whose cue-outcome relationship did not change. In a second experiment, conditioned inhibition was found not to play a significant role in cue extinction (non-reinforcement), an effect that was disrupted by intra-OFC infusion of muscimol. These results confirm that the OFC is not functionally necessary for the learning of inhibitory associations but is critical to both the enhancement and suppression of responding when environmental contingencies change.</w:t>
      </w:r>
    </w:p>
    <w:p w14:paraId="0D8EE2FF" w14:textId="3DA6FA99" w:rsidR="003065A2" w:rsidRDefault="003065A2">
      <w:pPr>
        <w:rPr>
          <w:color w:val="2A2A2A"/>
          <w:sz w:val="23"/>
          <w:szCs w:val="23"/>
          <w:shd w:val="clear" w:color="auto" w:fill="FFFFFF"/>
        </w:rPr>
      </w:pPr>
    </w:p>
    <w:p w14:paraId="4E5B2D6C" w14:textId="77777777" w:rsidR="00CA2DDF" w:rsidRDefault="00CA2DDF">
      <w:pPr>
        <w:rPr>
          <w:color w:val="2A2A2A"/>
          <w:sz w:val="23"/>
          <w:szCs w:val="23"/>
          <w:shd w:val="clear" w:color="auto" w:fill="FFFFFF"/>
        </w:rPr>
      </w:pPr>
    </w:p>
    <w:p w14:paraId="2C14CC56" w14:textId="77777777" w:rsidR="00CA2DDF" w:rsidRDefault="00CA2DDF">
      <w:pPr>
        <w:rPr>
          <w:color w:val="2A2A2A"/>
          <w:sz w:val="23"/>
          <w:szCs w:val="23"/>
          <w:shd w:val="clear" w:color="auto" w:fill="FFFFFF"/>
        </w:rPr>
      </w:pPr>
    </w:p>
    <w:p w14:paraId="3498B7D3" w14:textId="1AEA5D95" w:rsidR="00766D68" w:rsidRPr="00766D68" w:rsidRDefault="00766D68">
      <w:pPr>
        <w:rPr>
          <w:b/>
          <w:bCs/>
        </w:rPr>
      </w:pPr>
      <w:r w:rsidRPr="00766D68">
        <w:rPr>
          <w:b/>
          <w:bCs/>
        </w:rPr>
        <w:br w:type="page"/>
      </w:r>
    </w:p>
    <w:p w14:paraId="5FEF548D" w14:textId="77777777" w:rsidR="00761F56" w:rsidRDefault="00761F56" w:rsidP="00F660E6">
      <w:pPr>
        <w:spacing w:line="276" w:lineRule="auto"/>
      </w:pPr>
    </w:p>
    <w:p w14:paraId="6F46F2EE" w14:textId="3C287770" w:rsidR="005967DE" w:rsidRDefault="00A95648" w:rsidP="0067084A">
      <w:pPr>
        <w:spacing w:line="276" w:lineRule="auto"/>
        <w:ind w:firstLine="720"/>
      </w:pPr>
      <w:r>
        <w:t xml:space="preserve">Environmental cues </w:t>
      </w:r>
      <w:r w:rsidR="005967DE">
        <w:t>can reliably signal</w:t>
      </w:r>
      <w:r>
        <w:t xml:space="preserve"> motivationally significant outcomes allowing </w:t>
      </w:r>
      <w:r w:rsidR="005967DE">
        <w:t>them to be predicted and</w:t>
      </w:r>
      <w:r>
        <w:t xml:space="preserve"> to </w:t>
      </w:r>
      <w:r w:rsidR="005967DE">
        <w:t xml:space="preserve">inform </w:t>
      </w:r>
      <w:r>
        <w:t>appropriate behaviours.</w:t>
      </w:r>
      <w:r w:rsidR="005967DE" w:rsidRPr="005967DE">
        <w:t xml:space="preserve"> </w:t>
      </w:r>
      <w:r w:rsidR="005967DE">
        <w:t>Neural activity in the orbitofrontal cortex (OFC)</w:t>
      </w:r>
      <w:r w:rsidR="005967DE" w:rsidRPr="005967DE">
        <w:t xml:space="preserve"> </w:t>
      </w:r>
      <w:r w:rsidR="00D346C8">
        <w:t>track</w:t>
      </w:r>
      <w:r w:rsidR="002B2EA0">
        <w:t xml:space="preserve">s </w:t>
      </w:r>
      <w:r w:rsidR="007F7237">
        <w:t xml:space="preserve">the </w:t>
      </w:r>
      <w:r w:rsidR="00FE1FA1">
        <w:t>learning and behaviour in</w:t>
      </w:r>
      <w:r w:rsidR="007F7237">
        <w:t>volved in</w:t>
      </w:r>
      <w:r w:rsidR="00FE1FA1">
        <w:t xml:space="preserve"> this process. OFC neurons </w:t>
      </w:r>
      <w:r w:rsidR="005967DE">
        <w:t>increase</w:t>
      </w:r>
      <w:r w:rsidR="00FE1FA1">
        <w:t xml:space="preserve"> firing</w:t>
      </w:r>
      <w:r w:rsidR="005967DE">
        <w:t xml:space="preserve"> in the presence of reward predictive cues </w:t>
      </w:r>
      <w:r w:rsidR="005967DE">
        <w:fldChar w:fldCharType="begin" w:fldLock="1"/>
      </w:r>
      <w:r w:rsidR="00BE1E20">
        <w:instrText>ADDIN CSL_CITATION {"citationItems":[{"id":"ITEM-1","itemData":{"DOI":"30/20/7078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Neuroscience","edition":"2010/05/21","id":"ITEM-1","issue":"20","issued":{"date-parts":[["2010"]]},"language":"eng","page":"7078-7087","title":"Theta-band phase locking of orbitofrontal neurons during reward expectancy","type":"article-journal","volume":"30"},"uris":["http://www.mendeley.com/documents/?uuid=98e0baae-0a24-4cf9-ad1a-327d87dfde0d"]},{"id":"ITEM-2","itemData":{"DOI":"Doi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behaviour","type":"article-journal","volume":"10"},"uris":["http://www.mendeley.com/documents/?uuid=9124fd3f-a73f-4663-9302-6f70d776e02c"]}],"mendeley":{"formattedCitation":"(Schoenbaum, Roesch, Stalnaker, &amp; Takahashi, 2009; van Wingerden, Vinck, Lankelma, &amp; Pennartz, 2010)","plainTextFormattedCitation":"(Schoenbaum, Roesch, Stalnaker, &amp; Takahashi, 2009; van Wingerden, Vinck, Lankelma, &amp; Pennartz, 2010)","previouslyFormattedCitation":"(Schoenbaum, Roesch, Stalnaker, &amp; Takahashi, 2009; van Wingerden, Vinck, Lankelma, &amp; Pennartz, 2010)"},"properties":{"noteIndex":0},"schema":"https://github.com/citation-style-language/schema/raw/master/csl-citation.json"}</w:instrText>
      </w:r>
      <w:r w:rsidR="005967DE">
        <w:fldChar w:fldCharType="separate"/>
      </w:r>
      <w:r w:rsidR="00D46A8D" w:rsidRPr="00D46A8D">
        <w:rPr>
          <w:noProof/>
        </w:rPr>
        <w:t>(Schoenbaum, Roesch, Stalnaker, &amp; Takahashi, 2009; van Wingerden, Vinck, Lankelma, &amp; Pennartz, 2010)</w:t>
      </w:r>
      <w:r w:rsidR="005967DE">
        <w:fldChar w:fldCharType="end"/>
      </w:r>
      <w:r w:rsidR="005967DE">
        <w:t xml:space="preserve">, suggesting that the OFC may form part of the representation of expected outcomes </w:t>
      </w:r>
      <w:r w:rsidR="005967DE">
        <w:fldChar w:fldCharType="begin" w:fldLock="1"/>
      </w:r>
      <w:r w:rsidR="00BE1E20">
        <w:instrText>ADDIN CSL_CITATION {"citationItems":[{"id":"ITEM-1","itemData":{"DOI":"10.1016/j.cobeha.2014.10.005","ISSN":"23521546","abstract":"Our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Sciences","id":"ITEM-1","issued":{"date-parts":[["2015","2"]]},"page":"78-85","title":"Prioritising the relevant information for learning and decision making within orbital and ventromedial prefrontal cortex","type":"article-journal","volume":"1"},"uris":["http://www.mendeley.com/documents/?uuid=ac9743bb-3103-4eda-8a99-c8153e4b6868"]},{"id":"ITEM-2","itemData":{"DOI":"10.1016/j.neuron.2014.10.049","abstract":"The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Outcomes","type":"article-journal","volume":"84"},"uris":["http://www.mendeley.com/documents/?uuid=045ae595-4a1e-462a-abf9-8dc98a92d0e2"]},{"id":"ITEM-3","itemData":{"DOI":"DOI 10.1016/j.conb.2010.01.009","ISBN":"0959-4388","author":[{"dropping-particle":"","family":"Schoenbaum","given":"G","non-dropping-particle":"","parse-names":false,"suffix":""},{"dropping-particle":"","family":"Esber","given":"G A","non-dropping-particle":"","parse-names":false,"suffix":""}],"container-title":"Current Opinion in Neurobiology","id":"ITEM-3","issue":"2","issued":{"date-parts":[["2010"]]},"language":"English","page":"205-211","title":"How do you (estimate you will) like them apples? Integration as a defining trait of orbitofrontal function","type":"article-journal","volume":"20"},"uris":["http://www.mendeley.com/documents/?uuid=65670451-6322-41be-bf71-47814c8e9f65"]},{"id":"ITEM-4","itemData":{"DOI":"10.1523/JNEUROSCI.3126-15.2015","ISSN":"0270-6474","abstract":"Reciprocal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 P. H.","non-dropping-particle":"","parse-names":false,"suffix":""},{"dropping-particle":"","family":"Mirenzi","given":"A.","non-dropping-particle":"","parse-names":false,"suffix":""},{"dropping-particle":"","family":"Newman","given":"L. E.","non-dropping-particle":"","parse-names":false,"suffix":""},{"dropping-particle":"","family":"Takahashi","given":"Y. K.","non-dropping-particle":"","parse-names":false,"suffix":""},{"dropping-particle":"","family":"Schoenbaum","given":"G.","non-dropping-particle":"","parse-names":false,"suffix":""}],"container-title":"Journal of Neuroscience","id":"ITEM-4","issue":"50","issued":{"date-parts":[["2015","12","16"]]},"page":"16521-16530","title":"Neural Estimates of Imagined Outcomes in Basolateral Amygdala Depend on Orbitofrontal Cortex","type":"article-journal","volume":"35"},"uris":["http://www.mendeley.com/documents/?uuid=213175d8-048c-4865-87ee-a26d0be10465"]}],"mendeley":{"formattedCitation":"(Lucantonio et al., 2015; Rudebeck &amp; Murray, 2014; Schoenbaum &amp; Esber, 2010; Walton, Chau, &amp; Kennerley, 2015)","plainTextFormattedCitation":"(Lucantonio et al., 2015; Rudebeck &amp; Murray, 2014; Schoenbaum &amp; Esber, 2010; Walton, Chau, &amp; Kennerley, 2015)","previouslyFormattedCitation":"(Lucantonio et al., 2015; Rudebeck &amp; Murray, 2014; Schoenbaum &amp; Esber, 2010; Walton, Chau, &amp; Kennerley, 2015)"},"properties":{"noteIndex":0},"schema":"https://github.com/citation-style-language/schema/raw/master/csl-citation.json"}</w:instrText>
      </w:r>
      <w:r w:rsidR="005967DE">
        <w:fldChar w:fldCharType="separate"/>
      </w:r>
      <w:r w:rsidR="00D46A8D" w:rsidRPr="00D46A8D">
        <w:rPr>
          <w:noProof/>
        </w:rPr>
        <w:t>(Lucantonio et al., 2015; Rudebeck &amp; Murray, 2014; Schoenbaum &amp; Esber, 2010; Walton, Chau, &amp; Kennerley, 2015)</w:t>
      </w:r>
      <w:r w:rsidR="005967DE">
        <w:fldChar w:fldCharType="end"/>
      </w:r>
      <w:r w:rsidR="005967DE">
        <w:t>.</w:t>
      </w:r>
      <w:r w:rsidR="007F0D86">
        <w:t xml:space="preserve"> The OFC has been hypothesised as a site that integrates sensory and motivational information to adaptively increase or inhibit behaviour based on the up-to-the-moment expected value of predicted rewards </w:t>
      </w:r>
      <w:r w:rsidR="007F0D86">
        <w:fldChar w:fldCharType="begin" w:fldLock="1"/>
      </w:r>
      <w:r w:rsidR="00B66230">
        <w:instrText>ADDIN CSL_CITATION {"citationItems":[{"id":"ITEM-1","itemData":{"DOI":"10.1016/j.neuron.2014.10.049","abstract":"The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A.","non-dropping-particle":"","parse-names":false,"suffix":""}],"container-title":"Neuron","id":"ITEM-1","issue":"6","issued":{"date-parts":[["2014"]]},"page":"1143-1156","publisher":"Elsevier","title":"The Orbitofrontal Oracle: Cortical Mechanisms for the Prediction and Evaluation of Specific Behavioral Outcomes","type":"article-journal","volume":"84"},"uris":["http://www.mendeley.com/documents/?uuid=045ae595-4a1e-462a-abf9-8dc98a92d0e2"]},{"id":"ITEM-2","itemData":{"DOI":"10.1016/j.cobeha.2014.10.005","ISSN":"23521546","abstract":"Our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Sciences","id":"ITEM-2","issued":{"date-parts":[["2015","2"]]},"page":"78-85","title":"Prioritising the relevant information for learning and decision making within orbital and ventromedial prefrontal cortex","type":"article-journal","volume":"1"},"uris":["http://www.mendeley.com/documents/?uuid=ac9743bb-3103-4eda-8a99-c8153e4b6868"]}],"mendeley":{"formattedCitation":"(Rudebeck &amp; Murray, 2014; Walton et al., 2015)","plainTextFormattedCitation":"(Rudebeck &amp; Murray, 2014; Walton et al., 2015)","previouslyFormattedCitation":"(Rudebeck &amp; Murray, 2014; Walton et al., 2015)"},"properties":{"noteIndex":0},"schema":"https://github.com/citation-style-language/schema/raw/master/csl-citation.json"}</w:instrText>
      </w:r>
      <w:r w:rsidR="007F0D86">
        <w:fldChar w:fldCharType="separate"/>
      </w:r>
      <w:r w:rsidR="00B83752" w:rsidRPr="00B83752">
        <w:rPr>
          <w:noProof/>
        </w:rPr>
        <w:t>(Rudebeck &amp; Murray, 2014; Walton et al., 2015)</w:t>
      </w:r>
      <w:r w:rsidR="007F0D86">
        <w:fldChar w:fldCharType="end"/>
      </w:r>
      <w:r w:rsidR="007F0D86">
        <w:t>.</w:t>
      </w:r>
    </w:p>
    <w:p w14:paraId="07058B5F" w14:textId="24F3CB4E" w:rsidR="00A95648" w:rsidRDefault="00CA3131" w:rsidP="007A74B8">
      <w:pPr>
        <w:spacing w:line="276" w:lineRule="auto"/>
      </w:pPr>
      <w:r>
        <w:tab/>
      </w:r>
      <w:r w:rsidR="00A95648">
        <w:t>Surprisingly, disruption of OFC function does not disturb initial learning about cues that predict outcomes</w:t>
      </w:r>
      <w:r w:rsidR="001A7774">
        <w:t xml:space="preserve"> </w:t>
      </w:r>
      <w:r w:rsidR="001A7774">
        <w:fldChar w:fldCharType="begin" w:fldLock="1"/>
      </w:r>
      <w:r w:rsidR="00BE1E20">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Neuroscience","id":"ITEM-2","issued":{"date-parts":[["2011"]]},"page":"2700-2705","title":"Ventral striatum and orbitofrontal cortex are both required for model-based, but not model-free, reinforcement learning","type":"article-journal","volume":"31"},"uris":["http://www.mendeley.com/documents/?uuid=fd72c0c0-95bc-4b3c-b673-02f000ff2455"]}],"mendeley":{"formattedCitation":"(Gallagher, McMahan, &amp; Schoenbaum, 1999; McDannald, Lucantonio, Burke, Niv, &amp; Schoenbaum, 2011)","plainTextFormattedCitation":"(Gallagher, McMahan, &amp; Schoenbaum, 1999; McDannald, Lucantonio, Burke, Niv, &amp; Schoenbaum, 2011)","previouslyFormattedCitation":"(Gallagher, McMahan, &amp; Schoenbaum, 1999; McDannald, Lucantonio, Burke, Niv, &amp; Schoenbaum, 2011)"},"properties":{"noteIndex":0},"schema":"https://github.com/citation-style-language/schema/raw/master/csl-citation.json"}</w:instrText>
      </w:r>
      <w:r w:rsidR="001A7774">
        <w:fldChar w:fldCharType="separate"/>
      </w:r>
      <w:r w:rsidR="00D46A8D" w:rsidRPr="00D46A8D">
        <w:rPr>
          <w:noProof/>
        </w:rPr>
        <w:t>(Gallagher, McMahan, &amp; Schoenbaum, 1999; McDannald, Lucantonio, Burke, Niv, &amp; Schoenbaum, 2011)</w:t>
      </w:r>
      <w:r w:rsidR="001A7774">
        <w:fldChar w:fldCharType="end"/>
      </w:r>
      <w:r w:rsidR="00A95648">
        <w:t xml:space="preserve"> which is thought to </w:t>
      </w:r>
      <w:r w:rsidR="001A7774">
        <w:t>depend</w:t>
      </w:r>
      <w:r w:rsidR="00A95648">
        <w:t xml:space="preserve"> on prediction-error signals that </w:t>
      </w:r>
      <w:r w:rsidR="008969E4">
        <w:t xml:space="preserve">represent </w:t>
      </w:r>
      <w:r w:rsidR="00A95648">
        <w:t>the discrepancy between expected and actual outcomes</w:t>
      </w:r>
      <w:r w:rsidR="001A7774">
        <w:t xml:space="preserve"> </w:t>
      </w:r>
      <w:r w:rsidR="001A7774">
        <w:fldChar w:fldCharType="begin" w:fldLock="1"/>
      </w:r>
      <w:r w:rsidR="00F238A7">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Neurophysiology","id":"ITEM-2","issue":"1","issued":{"date-parts":[["1998"]]},"language":"English","note":"Zz636\nTimes Cited:1811\nCited References Count:301","page":"1-27","title":"Predictive reward signal of dopamine neurons","type":"article-journal","volume":"80"},"uris":["http://www.mendeley.com/documents/?uuid=04be3e1d-2543-42cb-b30e-2a8563951e86"]}],"mendeley":{"formattedCitation":"(Rescorla &amp; Wagner, 1972; Schultz, 1998)","plainTextFormattedCitation":"(Rescorla &amp; Wagner, 1972; Schultz, 1998)","previouslyFormattedCitation":"(Rescorla &amp; Wagner, 1972; Schultz, 1998)"},"properties":{"noteIndex":0},"schema":"https://github.com/citation-style-language/schema/raw/master/csl-citation.json"}</w:instrText>
      </w:r>
      <w:r w:rsidR="001A7774">
        <w:fldChar w:fldCharType="separate"/>
      </w:r>
      <w:r w:rsidR="00F660E6" w:rsidRPr="00F660E6">
        <w:rPr>
          <w:noProof/>
        </w:rPr>
        <w:t>(Rescorla &amp; Wagner, 1972; Schultz, 1998)</w:t>
      </w:r>
      <w:r w:rsidR="001A7774">
        <w:fldChar w:fldCharType="end"/>
      </w:r>
      <w:r w:rsidR="00A95648">
        <w:t>. Instead, current hypotheses attribute OFC involvement to situations in which initial learning must be modified by changes in the value or likelihood of the reward.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BE1E20">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space","type":"article-journal","volume":"81"},"uris":["http://www.mendeley.com/documents/?uuid=e799499b-0391-4c93-9152-fe51e93aca9f"]},{"id":"ITEM-2","itemData":{"DOI":"10.1016/j.nlm.2013.08.002","ISSN":"1095-9564","PMID":"23954805","abstract":"The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Memory","id":"ITEM-2","issued":{"date-parts":[["2014"]]},"page":"78-87","title":"Orbitofrontal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 Wilson, Takahashi, Schoenbaum, &amp; Niv, 2014)","plainTextFormattedCitation":"(Panayi &amp; Killcross, 2014; Wilson, Takahashi, Schoenbaum, &amp; Niv, 2014)","previouslyFormattedCitation":"(Panayi &amp; Killcross, 2014; Wilson, Takahashi, Schoenbaum, &amp; Niv, 2014)"},"properties":{"noteIndex":0},"schema":"https://github.com/citation-style-language/schema/raw/master/csl-citation.json"}</w:instrText>
      </w:r>
      <w:r w:rsidR="00833574">
        <w:fldChar w:fldCharType="separate"/>
      </w:r>
      <w:r w:rsidR="00D46A8D" w:rsidRPr="00D46A8D">
        <w:rPr>
          <w:noProof/>
        </w:rPr>
        <w:t>(Panayi &amp; Killcross, 2014; Wilson, Takahashi, Schoenbaum, &amp; Niv, 2014)</w:t>
      </w:r>
      <w:r w:rsidR="00833574">
        <w:fldChar w:fldCharType="end"/>
      </w:r>
      <w:r w:rsidR="00A95648">
        <w:t xml:space="preserve">. In line with this prediction, Panayi &amp; Killcross </w:t>
      </w:r>
      <w:r w:rsidR="00A95648">
        <w:fldChar w:fldCharType="begin" w:fldLock="1"/>
      </w:r>
      <w:r w:rsidR="00F238A7">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A95648">
        <w:fldChar w:fldCharType="separate"/>
      </w:r>
      <w:r w:rsidR="00A95648" w:rsidRPr="00ED6D6B">
        <w:rPr>
          <w:noProof/>
        </w:rPr>
        <w:t>(2014)</w:t>
      </w:r>
      <w:r w:rsidR="00A95648">
        <w:fldChar w:fldCharType="end"/>
      </w:r>
      <w:r w:rsidR="00A95648">
        <w:t xml:space="preserve"> found that selectively inactivating</w:t>
      </w:r>
      <w:r w:rsidR="001F1B76">
        <w:t xml:space="preserve"> rodent</w:t>
      </w:r>
      <w:r w:rsidR="00A95648">
        <w:t xml:space="preserve"> OFC function during extinction results in abnormally persistent responding</w:t>
      </w:r>
      <w:r w:rsidR="001F1B76">
        <w:t xml:space="preserve"> </w:t>
      </w:r>
      <w:r w:rsidR="00A95648">
        <w:t xml:space="preserve">to a cue that no longer predicts reward </w:t>
      </w:r>
      <w:r w:rsidR="0052356C">
        <w:t>over many</w:t>
      </w:r>
      <w:r w:rsidR="001F1B76">
        <w:t xml:space="preserve"> days.</w:t>
      </w:r>
    </w:p>
    <w:p w14:paraId="7AC06B03" w14:textId="77AE5EA0" w:rsidR="00A95648" w:rsidRDefault="00A95648">
      <w:pPr>
        <w:spacing w:line="276" w:lineRule="auto"/>
        <w:ind w:firstLine="720"/>
      </w:pPr>
      <w:r>
        <w:t xml:space="preserve">While </w:t>
      </w:r>
      <w:r w:rsidR="00041961">
        <w:t xml:space="preserve">impaired extinction following OFC inactivation </w:t>
      </w:r>
      <w:r w:rsidR="00041961">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041961">
        <w:fldChar w:fldCharType="separate"/>
      </w:r>
      <w:r w:rsidR="00F238A7" w:rsidRPr="00F238A7">
        <w:rPr>
          <w:noProof/>
        </w:rPr>
        <w:t>(Panayi &amp; Killcross, 2014)</w:t>
      </w:r>
      <w:r w:rsidR="00041961">
        <w:fldChar w:fldCharType="end"/>
      </w:r>
      <w:r>
        <w:t xml:space="preserve"> </w:t>
      </w:r>
      <w:r w:rsidR="00041961">
        <w:t>is</w:t>
      </w:r>
      <w:r>
        <w:t xml:space="preserve"> consistent with the hypothesis that the OFC is required to update behaviour based on the current value of predicted rewards, there are two alternative explanations of these results. One possibility is that the </w:t>
      </w:r>
      <w:r w:rsidR="00D859E3">
        <w:t>OFC is involved in the formation of</w:t>
      </w:r>
      <w:r>
        <w:t xml:space="preserve"> inhibitory associations between events and expected outcomes, and therefore the rats never learn to inhibit their established behaviour. </w:t>
      </w:r>
      <w:r w:rsidR="00E056D9">
        <w:t>Historically</w:t>
      </w:r>
      <w:r w:rsidR="00833574">
        <w:t>,</w:t>
      </w:r>
      <w:r>
        <w:t xml:space="preserve"> inhibitory explanations of OFC function have been ruled out by evidence that subjects with OFC damage </w:t>
      </w:r>
      <w:r w:rsidR="00310DC4">
        <w:t xml:space="preserve">can learn to inhibit a response if it has not been learned already </w:t>
      </w:r>
      <w:r w:rsidR="00833574">
        <w:fldChar w:fldCharType="begin" w:fldLock="1"/>
      </w:r>
      <w:r w:rsidR="00BE1E20">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studies","type":"article-journal","volume":"27"},"uris":["http://www.mendeley.com/documents/?uuid=bc6bf326-57b1-4d03-83e5-7696730fbc71"]},{"id":"ITEM-2","itemData":{"author":[{"dropping-particle":"","family":"Rudebeck","given":"P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Neuroscience","id":"ITEM-2","issued":{"date-parts":[["2013"]]},"page":"1140-1145","title":"Prefrontal mechanisms of behavioral flexibility, emotion regulation and value updating","type":"article-journal","volume":"16"},"uris":["http://www.mendeley.com/documents/?uuid=fdc9a210-2a06-41d9-b3e0-f24074897014"]}],"mendeley":{"formattedCitation":"(Murray, O’Doherty, &amp; Schoenbaum, 2007; Rudebeck, Saunders, Prescott, Chau, &amp; Murray, 2013)","plainTextFormattedCitation":"(Murray, O’Doherty, &amp; Schoenbaum, 2007; Rudebeck, Saunders, Prescott, Chau, &amp; Murray, 2013)","previouslyFormattedCitation":"(Murray, O’Doherty, &amp; Schoenbaum, 2007; Rudebeck, Saunders, Prescott, Chau, &amp; Murray, 2013)"},"properties":{"noteIndex":0},"schema":"https://github.com/citation-style-language/schema/raw/master/csl-citation.json"}</w:instrText>
      </w:r>
      <w:r w:rsidR="00833574">
        <w:fldChar w:fldCharType="separate"/>
      </w:r>
      <w:r w:rsidR="00D46A8D" w:rsidRPr="00D46A8D">
        <w:rPr>
          <w:noProof/>
        </w:rPr>
        <w:t>(Murray, O’Doherty, &amp; Schoenbaum, 2007; Rudebeck, Saunders, Prescott, Chau, &amp; Murray, 2013)</w:t>
      </w:r>
      <w:r w:rsidR="00833574">
        <w:fldChar w:fldCharType="end"/>
      </w:r>
      <w:r>
        <w:t>. However, suppression of behaviour can occur via a number of alternative mechanisms that do not involve inhibition</w:t>
      </w:r>
      <w:r w:rsidR="009D37A1">
        <w:t xml:space="preserve"> per se,</w:t>
      </w:r>
      <w:r>
        <w:t xml:space="preserve"> such as behavioural competition, attention</w:t>
      </w:r>
      <w:r w:rsidR="0048747F">
        <w:t>,</w:t>
      </w:r>
      <w:r>
        <w:t xml:space="preserve"> and habituation </w:t>
      </w:r>
      <w:r>
        <w:fldChar w:fldCharType="begin" w:fldLock="1"/>
      </w:r>
      <w:r w:rsidR="00B66230">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analysis","type":"article-journal","volume":"108"},"uris":["http://www.mendeley.com/documents/?uuid=db51b68b-b3eb-4226-bf3b-9475dc26dcee"]},{"id":"ITEM-2","itemData":{"author":[{"dropping-particle":"","family":"Rudebeck","given":"P H","non-dropping-particle":"","parse-names":false,"suffix":""},{"dropping-particle":"","family":"Saunders","given":"R C","non-dropping-particle":"","parse-names":false,"suffix":""},{"dropping-particle":"","family":"Prescott","given":"A T","non-dropping-particle":"","parse-names":false,"suffix":""},{"dropping-particle":"","family":"Chau","given":"L S","non-dropping-particle":"","parse-names":false,"suffix":""},{"dropping-particle":"","family":"Murray","given":"Elisabeth A.","non-dropping-particle":"","parse-names":false,"suffix":""}],"container-title":"Nature Neuroscience","id":"ITEM-2","issued":{"date-parts":[["2013"]]},"page":"1140-1145","title":"Prefrontal mechanisms of behavioral flexibility, emotion regulation and value updating","type":"article-journal","volume":"16"},"uris":["http://www.mendeley.com/documents/?uuid=fdc9a210-2a06-41d9-b3e0-f24074897014"]}],"mendeley":{"formattedCitation":"(Panayi &amp; Killcross, 2014; Rudebeck et al., 2013)","plainTextFormattedCitation":"(Panayi &amp; Killcross, 2014; Rudebeck et al., 2013)","previouslyFormattedCitation":"(Panayi &amp; Killcross, 2014; Rudebeck et al., 2013)"},"properties":{"noteIndex":0},"schema":"https://github.com/citation-style-language/schema/raw/master/csl-citation.json"}</w:instrText>
      </w:r>
      <w:r>
        <w:fldChar w:fldCharType="separate"/>
      </w:r>
      <w:r w:rsidR="00F238A7" w:rsidRPr="00F238A7">
        <w:rPr>
          <w:noProof/>
        </w:rPr>
        <w:t>(Panayi &amp; Killcross, 2014; Rudebeck et al., 2013)</w:t>
      </w:r>
      <w:r>
        <w:fldChar w:fldCharType="end"/>
      </w:r>
      <w:r>
        <w:t xml:space="preserve">. The objective of this work is to provide the first direct test of the role of the OFC in the acquisition of </w:t>
      </w:r>
      <w:r w:rsidR="0078549F">
        <w:t xml:space="preserve">conditioned </w:t>
      </w:r>
      <w:r>
        <w:t>inhibitory associations.</w:t>
      </w:r>
    </w:p>
    <w:p w14:paraId="42D65870" w14:textId="4B504299" w:rsidR="00A95648" w:rsidRDefault="00A95648">
      <w:pPr>
        <w:spacing w:line="276" w:lineRule="auto"/>
        <w:ind w:firstLine="720"/>
      </w:pPr>
      <w:r>
        <w:t xml:space="preserve">Extinction learning has been argued to involve </w:t>
      </w:r>
      <w:r w:rsidR="005A0523">
        <w:t xml:space="preserve">predominantly </w:t>
      </w:r>
      <w:r>
        <w:t>new context-dependent inhibitory learning rather than unlearni</w:t>
      </w:r>
      <w:r w:rsidR="00D23DF3">
        <w:t xml:space="preserve">ng of the original association </w:t>
      </w:r>
      <w:r w:rsidR="00D23DF3">
        <w:fldChar w:fldCharType="begin" w:fldLock="1"/>
      </w:r>
      <w:r w:rsidR="00F238A7">
        <w:instrText>ADDIN CSL_CITATION {"citationItems":[{"id":"ITEM-1","itemData":{"ISBN":"0033-2909","author":[{"dropping-particle":"","family":"Bouton","given":"M E","non-dropping-particle":"","parse-names":false,"suffix":""}],"container-title":"Psychological Bulletin","id":"ITEM-1","issue":"1","issued":{"date-parts":[["1993"]]},"language":"English","page":"80-99","title":"Context, Time, and Memory Retrieval in the Interference Paradigms of Pavlovian Learning","type":"article-journal","volume":"114"},"uris":["http://www.mendeley.com/documents/?uuid=3bdc5cbf-b8bf-4be3-a18b-b821e7976246"]},{"id":"ITEM-2","itemData":{"DOI":"Doi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perspectives","type":"article-journal","volume":"57"},"uris":["http://www.mendeley.com/documents/?uuid=fae656f0-de69-47f7-b6cc-46862480c4de"]}],"mendeley":{"formattedCitation":"(Bouton, 1993; Delamater, 2004)","plainTextFormattedCitation":"(Bouton, 1993; Delamater, 2004)","previouslyFormattedCitation":"(Bouton, 1993; Delamater, 2004)"},"properties":{"noteIndex":0},"schema":"https://github.com/citation-style-language/schema/raw/master/csl-citation.json"}</w:instrText>
      </w:r>
      <w:r w:rsidR="00D23DF3">
        <w:fldChar w:fldCharType="separate"/>
      </w:r>
      <w:r w:rsidR="00F660E6" w:rsidRPr="00F660E6">
        <w:rPr>
          <w:noProof/>
        </w:rPr>
        <w:t>(Bouton, 1993; Delamater, 2004)</w:t>
      </w:r>
      <w:r w:rsidR="00D23DF3">
        <w:fldChar w:fldCharType="end"/>
      </w:r>
      <w:r w:rsidR="00D23DF3">
        <w:t>.</w:t>
      </w:r>
      <w:r>
        <w:t xml:space="preserve"> Therefore, a </w:t>
      </w:r>
      <w:r w:rsidR="00BB0EB5">
        <w:t>second</w:t>
      </w:r>
      <w:r>
        <w:t xml:space="preserve"> explanation of the role of the OFC in extinction learning is </w:t>
      </w:r>
      <w:r w:rsidR="0021548F">
        <w:t xml:space="preserve">the </w:t>
      </w:r>
      <w:r w:rsidR="00D72FA4">
        <w:t>formation</w:t>
      </w:r>
      <w:r w:rsidR="0021548F">
        <w:t xml:space="preserve"> of </w:t>
      </w:r>
      <w:r w:rsidR="00D72FA4">
        <w:t>new state</w:t>
      </w:r>
      <w:r w:rsidR="0021548F">
        <w:t xml:space="preserve"> information</w:t>
      </w:r>
      <w:r>
        <w:t xml:space="preserve"> to suppor</w:t>
      </w:r>
      <w:r w:rsidR="00D23DF3">
        <w:t xml:space="preserve">t this new inhibitory learning </w:t>
      </w:r>
      <w:r w:rsidR="00D23DF3">
        <w:fldChar w:fldCharType="begin" w:fldLock="1"/>
      </w:r>
      <w:r w:rsidR="00F238A7">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D23DF3">
        <w:fldChar w:fldCharType="separate"/>
      </w:r>
      <w:r w:rsidR="00F660E6" w:rsidRPr="00F660E6">
        <w:rPr>
          <w:noProof/>
        </w:rPr>
        <w:t>(Wilson et al., 2014)</w:t>
      </w:r>
      <w:r w:rsidR="00D23DF3">
        <w:fldChar w:fldCharType="end"/>
      </w:r>
      <w:r>
        <w:t xml:space="preserve">. In the absence of this new state representation </w:t>
      </w:r>
      <w:r w:rsidR="00D72FA4">
        <w:t xml:space="preserve">Wilson et al </w:t>
      </w:r>
      <w:r w:rsidR="00A04986">
        <w:fldChar w:fldCharType="begin" w:fldLock="1"/>
      </w:r>
      <w:r w:rsidR="007C459B">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A04986">
        <w:fldChar w:fldCharType="separate"/>
      </w:r>
      <w:r w:rsidR="00D06114" w:rsidRPr="00D06114">
        <w:rPr>
          <w:noProof/>
        </w:rPr>
        <w:t>(2014)</w:t>
      </w:r>
      <w:r w:rsidR="00A04986">
        <w:fldChar w:fldCharType="end"/>
      </w:r>
      <w:r w:rsidR="00A04986">
        <w:t xml:space="preserve"> </w:t>
      </w:r>
      <w:r w:rsidR="00D72FA4">
        <w:t xml:space="preserve">predict </w:t>
      </w:r>
      <w:r>
        <w:t xml:space="preserve">that </w:t>
      </w:r>
      <w:r w:rsidR="00D72FA4">
        <w:t xml:space="preserve">the rate of </w:t>
      </w:r>
      <w:r>
        <w:t>extinction will</w:t>
      </w:r>
      <w:r w:rsidR="00D72FA4">
        <w:t xml:space="preserve"> be retarded since</w:t>
      </w:r>
      <w:r>
        <w:t xml:space="preserve"> </w:t>
      </w:r>
      <w:r w:rsidR="00D72FA4">
        <w:t>th</w:t>
      </w:r>
      <w:r>
        <w:t>e original association</w:t>
      </w:r>
      <w:r w:rsidR="00D72FA4">
        <w:t xml:space="preserve"> will undergo unlearning rather than the formation of new context specific inhibitory learning</w:t>
      </w:r>
      <w:r>
        <w:t xml:space="preserve">. Importantly, the OFC is proposed to only be involved in the representation of task states when the states are not explicitly signalled but instead require the use of memory to infer a new </w:t>
      </w:r>
      <w:r w:rsidR="007A48DE">
        <w:t xml:space="preserve">“latent” </w:t>
      </w:r>
      <w:r>
        <w:t>state.</w:t>
      </w:r>
      <w:r w:rsidR="002733FA">
        <w:t xml:space="preserve"> </w:t>
      </w:r>
    </w:p>
    <w:p w14:paraId="6A5C5987" w14:textId="0230E601" w:rsidR="00204B78" w:rsidRDefault="00CB7CFC" w:rsidP="0067084A">
      <w:pPr>
        <w:spacing w:line="276" w:lineRule="auto"/>
        <w:ind w:firstLine="720"/>
      </w:pPr>
      <w:r>
        <w:lastRenderedPageBreak/>
        <w:t>A Pavlovian conditioned inhibitor can be established by learning that a cue that is normally reinforced (A+) is non-reinforced in the presence of a second cue (AX-)</w:t>
      </w:r>
      <w:r w:rsidR="00091B5E">
        <w:t xml:space="preserve"> </w:t>
      </w:r>
      <w:r w:rsidR="00091B5E">
        <w:fldChar w:fldCharType="begin" w:fldLock="1"/>
      </w:r>
      <w:r w:rsidR="00F238A7">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Process","edition":"1993/10/01","id":"ITEM-2","issue":"4","issued":{"date-parts":[["1993"]]},"language":"eng","note":"Papini,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 Rescorla, 1969)","plainTextFormattedCitation":"(Papini &amp; Bitterman, 1993; Rescorla, 1969)","previouslyFormattedCitation":"(Papini &amp; Bitterman, 1993; Rescorla, 1969)"},"properties":{"noteIndex":0},"schema":"https://github.com/citation-style-language/schema/raw/master/csl-citation.json"}</w:instrText>
      </w:r>
      <w:r w:rsidR="00091B5E">
        <w:fldChar w:fldCharType="separate"/>
      </w:r>
      <w:r w:rsidR="00F660E6" w:rsidRPr="00F660E6">
        <w:rPr>
          <w:noProof/>
        </w:rPr>
        <w:t>(Papini &amp; Bitterman, 1993; Rescorla, 1969)</w:t>
      </w:r>
      <w:r w:rsidR="00091B5E">
        <w:fldChar w:fldCharType="end"/>
      </w:r>
      <w:r>
        <w:t>. This resembles an extinction procedure except that non-reinforcement is explicitly signalled by a second cue</w:t>
      </w:r>
      <w:r w:rsidR="00A048FC">
        <w:t xml:space="preserve"> (X)</w:t>
      </w:r>
      <w:r>
        <w:t xml:space="preserve">. </w:t>
      </w:r>
      <w:r w:rsidR="007A48DE">
        <w:t xml:space="preserve">We hypothesise that if the OFC is </w:t>
      </w:r>
      <w:r w:rsidR="00CF6F77">
        <w:t>necessary for establishing or learning about latent</w:t>
      </w:r>
      <w:r w:rsidR="007C459B">
        <w:t xml:space="preserve"> task states </w:t>
      </w:r>
      <w:r w:rsidR="007C459B">
        <w:fldChar w:fldCharType="begin" w:fldLock="1"/>
      </w:r>
      <w:r w:rsidR="00F238A7">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space","type":"article-journal","volume":"81"},"uris":["http://www.mendeley.com/documents/?uuid=e799499b-0391-4c93-9152-fe51e93aca9f"]}],"mendeley":{"formattedCitation":"(Wilson et al., 2014)","plainTextFormattedCitation":"(Wilson et al., 2014)","previouslyFormattedCitation":"(Wilson et al., 2014)"},"properties":{"noteIndex":0},"schema":"https://github.com/citation-style-language/schema/raw/master/csl-citation.json"}</w:instrText>
      </w:r>
      <w:r w:rsidR="007C459B">
        <w:fldChar w:fldCharType="separate"/>
      </w:r>
      <w:r w:rsidR="00F660E6" w:rsidRPr="00F660E6">
        <w:rPr>
          <w:noProof/>
        </w:rPr>
        <w:t>(Wilson et al., 2014)</w:t>
      </w:r>
      <w:r w:rsidR="007C459B">
        <w:fldChar w:fldCharType="end"/>
      </w:r>
      <w:r w:rsidR="007C459B">
        <w:t xml:space="preserve">, </w:t>
      </w:r>
      <w:r w:rsidR="00A048FC">
        <w:t xml:space="preserve">OFC inactivation should not interfere with learning about an explicitly signalled conditioned inhibitor. However, if the OFC is simply involved in the acquisition of inhibitory associations, then OFC inactivation should disrupt the expression and subsequent learning of conditioned inhibition. </w:t>
      </w:r>
    </w:p>
    <w:p w14:paraId="3A6253AB" w14:textId="77777777" w:rsidR="00A95648" w:rsidRPr="00E03CD5" w:rsidRDefault="00E03CD5" w:rsidP="00091B5E">
      <w:pPr>
        <w:spacing w:line="276" w:lineRule="auto"/>
        <w:rPr>
          <w:rFonts w:asciiTheme="majorHAnsi" w:hAnsiTheme="majorHAnsi"/>
          <w:b/>
        </w:rPr>
      </w:pPr>
      <w:r w:rsidRPr="00E03CD5">
        <w:rPr>
          <w:rFonts w:asciiTheme="majorHAnsi" w:hAnsiTheme="majorHAnsi"/>
          <w:b/>
        </w:rPr>
        <w:t>Materials and Methods</w:t>
      </w:r>
    </w:p>
    <w:p w14:paraId="69308995" w14:textId="51A74A30"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w:t>
      </w:r>
      <w:r w:rsidR="00B52490">
        <w:rPr>
          <w:rFonts w:cs="Times New Roman"/>
          <w:szCs w:val="24"/>
        </w:rPr>
        <w:t>32</w:t>
      </w:r>
      <w:r w:rsidR="00A14A8B">
        <w:rPr>
          <w:rFonts w:cs="Times New Roman"/>
          <w:szCs w:val="24"/>
        </w:rPr>
        <w:t xml:space="preserve">; </w:t>
      </w:r>
      <w:r w:rsidR="00231DAD">
        <w:rPr>
          <w:rFonts w:cs="Times New Roman"/>
          <w:szCs w:val="24"/>
        </w:rPr>
        <w:t>experiment</w:t>
      </w:r>
      <w:r w:rsidR="00A14A8B">
        <w:rPr>
          <w:rFonts w:cs="Times New Roman"/>
          <w:szCs w:val="24"/>
        </w:rPr>
        <w:t xml:space="preserve"> 2, N = </w:t>
      </w:r>
      <w:r w:rsidR="00B52490">
        <w:rPr>
          <w:rFonts w:cs="Times New Roman"/>
          <w:szCs w:val="24"/>
        </w:rPr>
        <w:t>24</w:t>
      </w:r>
      <w:r w:rsidR="00A14A8B">
        <w:rPr>
          <w:rFonts w:cs="Times New Roman"/>
          <w:szCs w:val="24"/>
        </w:rPr>
        <w:t>)</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xml:space="preserve">, lights on at 7:00 AM) colony room. At least one week prior to behavioural testing, feeding was restricted </w:t>
      </w:r>
      <w:r w:rsidR="00C14193">
        <w:rPr>
          <w:rFonts w:cs="Times New Roman"/>
          <w:szCs w:val="24"/>
        </w:rPr>
        <w:t xml:space="preserve">to ensure </w:t>
      </w:r>
      <w:r>
        <w:rPr>
          <w:rFonts w:cs="Times New Roman"/>
          <w:szCs w:val="24"/>
        </w:rPr>
        <w:t>that weight was approximately 95%</w:t>
      </w:r>
      <w:r w:rsidR="00C14193">
        <w:rPr>
          <w:rFonts w:cs="Times New Roman"/>
          <w:szCs w:val="24"/>
        </w:rPr>
        <w:t xml:space="preserve"> of ad libitum feeding weight</w:t>
      </w:r>
      <w:r>
        <w:rPr>
          <w:rFonts w:cs="Times New Roman"/>
          <w:szCs w:val="24"/>
        </w:rPr>
        <w:t>, and never dropped below 85%.</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65704449"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w:t>
      </w:r>
      <w:r w:rsidR="00C14193">
        <w:rPr>
          <w:rFonts w:cs="Times New Roman"/>
          <w:szCs w:val="24"/>
        </w:rPr>
        <w:t>, centrally</w:t>
      </w:r>
      <w:r w:rsidRPr="006A14B1">
        <w:rPr>
          <w:rFonts w:cs="Times New Roman"/>
          <w:szCs w:val="24"/>
        </w:rPr>
        <w:t xml:space="preserve"> located at the bottom </w:t>
      </w:r>
      <w:r w:rsidR="00C14193">
        <w:rPr>
          <w:rFonts w:cs="Times New Roman"/>
          <w:szCs w:val="24"/>
        </w:rPr>
        <w:t>o</w:t>
      </w:r>
      <w:r w:rsidRPr="006A14B1">
        <w:rPr>
          <w:rFonts w:cs="Times New Roman"/>
          <w:szCs w:val="24"/>
        </w:rPr>
        <w:t xml:space="preserve">f the </w:t>
      </w:r>
      <w:r w:rsidR="00AA779A" w:rsidRPr="006A14B1">
        <w:rPr>
          <w:rFonts w:cs="Times New Roman"/>
          <w:szCs w:val="24"/>
        </w:rPr>
        <w:t>right-hand</w:t>
      </w:r>
      <w:r w:rsidRPr="006A14B1">
        <w:rPr>
          <w:rFonts w:cs="Times New Roman"/>
          <w:szCs w:val="24"/>
        </w:rPr>
        <w:t xml:space="preserve"> wall</w:t>
      </w:r>
      <w:r>
        <w:rPr>
          <w:rFonts w:cs="Times New Roman"/>
          <w:szCs w:val="24"/>
        </w:rPr>
        <w:t xml:space="preserve">. The top of the magazine contained a white LED light that could </w:t>
      </w:r>
      <w:r w:rsidR="00C14193">
        <w:rPr>
          <w:rFonts w:cs="Times New Roman"/>
          <w:szCs w:val="24"/>
        </w:rPr>
        <w:t>serve</w:t>
      </w:r>
      <w:r>
        <w:rPr>
          <w:rFonts w:cs="Times New Roman"/>
          <w:szCs w:val="24"/>
        </w:rPr>
        <w:t xml:space="preserve">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w:t>
      </w:r>
      <w:r w:rsidR="00AA779A" w:rsidRPr="006A14B1">
        <w:rPr>
          <w:rFonts w:cs="Times New Roman"/>
          <w:szCs w:val="24"/>
        </w:rPr>
        <w:t>back-right</w:t>
      </w:r>
      <w:r w:rsidRPr="006A14B1">
        <w:rPr>
          <w:rFonts w:cs="Times New Roman"/>
          <w:szCs w:val="24"/>
        </w:rPr>
        <w:t xml:space="preserve"> corner of the cabinet was used as an auditory stimulus. The chambers were wiped down with ethanol </w:t>
      </w:r>
      <w:r w:rsidR="00C14193">
        <w:rPr>
          <w:rFonts w:cs="Times New Roman"/>
          <w:szCs w:val="24"/>
        </w:rPr>
        <w:t>(</w:t>
      </w:r>
      <w:r w:rsidR="00C14193" w:rsidRPr="006A14B1">
        <w:rPr>
          <w:rFonts w:cs="Times New Roman"/>
          <w:szCs w:val="24"/>
        </w:rPr>
        <w:t>80% v/v</w:t>
      </w:r>
      <w:r w:rsidR="00C14193">
        <w:rPr>
          <w:rFonts w:cs="Times New Roman"/>
          <w:szCs w:val="24"/>
        </w:rPr>
        <w:t xml:space="preserve">) </w:t>
      </w:r>
      <w:r w:rsidRPr="006A14B1">
        <w:rPr>
          <w:rFonts w:cs="Times New Roman"/>
          <w:szCs w:val="24"/>
        </w:rPr>
        <w:t xml:space="preserve">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22E5E6D6" w14:textId="3F1155B7" w:rsidR="00DE0A88" w:rsidRPr="0057192E" w:rsidRDefault="00DE0A88" w:rsidP="0057192E">
      <w:pPr>
        <w:spacing w:line="276" w:lineRule="auto"/>
        <w:ind w:firstLine="720"/>
      </w:pPr>
      <w:r>
        <w:t xml:space="preserve">Locomotor activity was assessed in a set of 4 rat open field arenas (Med Associates Inc., St. Albans, VT, USA) individually housed in light and sound attenuating cabinets. A 3-W light attached on the top left corner of the sound attenuating cabinet provided general illumination in the chamber and was always on. A 28 V DC fan on the </w:t>
      </w:r>
      <w:r w:rsidR="009C443C">
        <w:t>right-hand</w:t>
      </w:r>
      <w:r>
        <w:t xml:space="preserve"> wall of the sound attenuating cabinet was also left on throughout testing to mask outside noise. The floor of the open field arena was</w:t>
      </w:r>
      <w:r w:rsidR="00FB2DAB">
        <w:t xml:space="preserve"> </w:t>
      </w:r>
      <w:r>
        <w:t>smooth plastic and the four walls were clear Perspex with a clear Perspex roof containing ventilation holes. The internal dimensions of the chamber were 43.2 x 43.2 x 30.5 cm (length x width x height).</w:t>
      </w:r>
      <w:r w:rsidR="009C443C">
        <w:t xml:space="preserve"> </w:t>
      </w:r>
      <w:r>
        <w:t xml:space="preserve">Two opposing walls contained an array of 16 evenly spaced infrared detectors set 3 cm above the floor to detect animal locomotor activity. A second pair of infrared beam arrays was set 14 cm above the floor on the remaining walls to detect rearing behaviours. Infrared beam breaks were recorded using </w:t>
      </w:r>
      <w:r>
        <w:lastRenderedPageBreak/>
        <w:t>a computer equipped with Activity Monitor software (Med Associates Inc., St. Albans, VT, USA) which provided a measure of average distance travelled based on beam break information.</w:t>
      </w:r>
    </w:p>
    <w:p w14:paraId="53917E22" w14:textId="383B914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w:t>
      </w:r>
      <w:r w:rsidR="002B61B3">
        <w:rPr>
          <w:rFonts w:cs="Times New Roman"/>
          <w:szCs w:val="24"/>
        </w:rPr>
        <w:t xml:space="preserve"> </w:t>
      </w:r>
      <w:r w:rsidR="00B52490">
        <w:rPr>
          <w:rFonts w:cs="Times New Roman"/>
          <w:szCs w:val="24"/>
        </w:rPr>
        <w:t xml:space="preserve">prior to training in </w:t>
      </w:r>
      <w:r w:rsidR="002B61B3">
        <w:rPr>
          <w:rFonts w:cs="Times New Roman"/>
          <w:szCs w:val="24"/>
        </w:rPr>
        <w:t>experiment 1 and</w:t>
      </w:r>
      <w:r>
        <w:rPr>
          <w:rFonts w:cs="Times New Roman"/>
          <w:szCs w:val="24"/>
        </w:rPr>
        <w:t xml:space="preserve"> </w:t>
      </w:r>
      <w:r w:rsidR="00B52490">
        <w:rPr>
          <w:rFonts w:cs="Times New Roman"/>
          <w:szCs w:val="24"/>
        </w:rPr>
        <w:t xml:space="preserve">after initial training in </w:t>
      </w:r>
      <w:r>
        <w:rPr>
          <w:rFonts w:cs="Times New Roman"/>
          <w:szCs w:val="24"/>
        </w:rPr>
        <w:t xml:space="preserve">experiment </w:t>
      </w:r>
      <w:r w:rsidR="002B61B3">
        <w:rPr>
          <w:rFonts w:cs="Times New Roman"/>
          <w:szCs w:val="24"/>
        </w:rPr>
        <w:t>2</w:t>
      </w:r>
      <w:r w:rsidR="00F22B1D">
        <w:rPr>
          <w:rFonts w:cs="Times New Roman"/>
          <w:szCs w:val="24"/>
        </w:rPr>
        <w:t>.</w:t>
      </w:r>
      <w:r>
        <w:rPr>
          <w:rFonts w:cs="Times New Roman"/>
          <w:i/>
          <w:szCs w:val="24"/>
        </w:rPr>
        <w:t xml:space="preserve"> </w:t>
      </w:r>
      <w:r w:rsidRPr="006A14B1">
        <w:rPr>
          <w:rFonts w:cs="Times New Roman"/>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5EBEBA47"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w:t>
      </w:r>
      <w:r w:rsidR="00C456C5" w:rsidRPr="006A14B1">
        <w:rPr>
          <w:rFonts w:cs="Times New Roman"/>
          <w:szCs w:val="24"/>
        </w:rPr>
        <w:t>33-gauge</w:t>
      </w:r>
      <w:r w:rsidR="0066677B" w:rsidRPr="006A14B1">
        <w:rPr>
          <w:rFonts w:cs="Times New Roman"/>
          <w:szCs w:val="24"/>
        </w:rPr>
        <w:t xml:space="preserve"> internal cannula into the guide cannula which extended 1</w:t>
      </w:r>
      <w:r w:rsidR="00FB2DAB">
        <w:rPr>
          <w:rFonts w:cs="Times New Roman"/>
          <w:szCs w:val="24"/>
        </w:rPr>
        <w:t xml:space="preserve"> </w:t>
      </w:r>
      <w:r w:rsidR="0066677B" w:rsidRPr="006A14B1">
        <w:rPr>
          <w:rFonts w:cs="Times New Roman"/>
          <w:szCs w:val="24"/>
        </w:rPr>
        <w:t xml:space="preserve">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t>
      </w:r>
      <w:r w:rsidR="00F14E0E" w:rsidRPr="006A14B1">
        <w:rPr>
          <w:rFonts w:cs="Times New Roman"/>
          <w:szCs w:val="24"/>
        </w:rPr>
        <w:t>could</w:t>
      </w:r>
      <w:r w:rsidR="0066677B" w:rsidRPr="006A14B1">
        <w:rPr>
          <w:rFonts w:cs="Times New Roman"/>
          <w:szCs w:val="24"/>
        </w:rPr>
        <w:t xml:space="preserve">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r w:rsidR="003A561A">
        <w:rPr>
          <w:rFonts w:cs="Times New Roman"/>
          <w:szCs w:val="24"/>
        </w:rPr>
        <w:t xml:space="preserve"> Similar handling without </w:t>
      </w:r>
      <w:r w:rsidR="00183181">
        <w:rPr>
          <w:rFonts w:cs="Times New Roman"/>
          <w:szCs w:val="24"/>
        </w:rPr>
        <w:t>cannula insertion occurred prior to all behavioural testing sessions.</w:t>
      </w:r>
    </w:p>
    <w:p w14:paraId="27843669" w14:textId="44D48447"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w:t>
      </w:r>
      <w:r w:rsidR="00FB2DAB">
        <w:rPr>
          <w:rFonts w:cs="Times New Roman"/>
          <w:szCs w:val="24"/>
        </w:rPr>
        <w:t>B</w:t>
      </w:r>
      <w:r w:rsidRPr="006A14B1">
        <w:rPr>
          <w:rFonts w:cs="Times New Roman"/>
          <w:szCs w:val="24"/>
        </w:rPr>
        <w:t xml:space="preserve">rains were </w:t>
      </w:r>
      <w:r w:rsidR="00FB2DAB">
        <w:rPr>
          <w:rFonts w:cs="Times New Roman"/>
          <w:szCs w:val="24"/>
        </w:rPr>
        <w:t>extracted</w:t>
      </w:r>
      <w:r w:rsidRPr="006A14B1">
        <w:rPr>
          <w:rFonts w:cs="Times New Roman"/>
          <w:szCs w:val="24"/>
        </w:rPr>
        <w:t xml:space="preserve">,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9C88157" w14:textId="27E37FF2" w:rsidR="00BF4280" w:rsidRDefault="008423AE" w:rsidP="00FE2A45">
      <w:pPr>
        <w:pStyle w:val="NormalWeb"/>
        <w:spacing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FE2A45">
        <w:rPr>
          <w:rFonts w:asciiTheme="minorHAnsi" w:hAnsiTheme="minorHAnsi"/>
          <w:color w:val="000000"/>
          <w:sz w:val="22"/>
        </w:rPr>
        <w:t xml:space="preserve"> (conditioned stimuli; CS)</w:t>
      </w:r>
      <w:r w:rsidR="007A74B8" w:rsidRPr="007A74B8">
        <w:rPr>
          <w:rFonts w:asciiTheme="minorHAnsi" w:hAnsiTheme="minorHAnsi"/>
          <w:color w:val="000000"/>
          <w:sz w:val="22"/>
        </w:rPr>
        <w:t xml:space="preserve"> were presented. Visual cues designated as X </w:t>
      </w:r>
      <w:r w:rsidR="007A74B8" w:rsidRPr="007A74B8">
        <w:rPr>
          <w:rFonts w:asciiTheme="minorHAnsi" w:hAnsiTheme="minorHAnsi"/>
          <w:color w:val="000000"/>
          <w:sz w:val="22"/>
        </w:rPr>
        <w:lastRenderedPageBreak/>
        <w:t xml:space="preserve">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reward was delivered. The variable inter-trial-interval was 90s (± 45s). </w:t>
      </w:r>
      <w:r w:rsidR="00D31256">
        <w:rPr>
          <w:rFonts w:asciiTheme="minorHAnsi" w:hAnsiTheme="minorHAnsi"/>
          <w:color w:val="000000"/>
          <w:sz w:val="22"/>
        </w:rPr>
        <w:t>Unless stated, o</w:t>
      </w:r>
      <w:r w:rsidR="007A74B8" w:rsidRPr="007A74B8">
        <w:rPr>
          <w:rFonts w:asciiTheme="minorHAnsi" w:hAnsiTheme="minorHAnsi"/>
          <w:color w:val="000000"/>
          <w:sz w:val="22"/>
        </w:rPr>
        <w:t>nly a single training session occurred per day</w:t>
      </w:r>
      <w:r w:rsidR="00D31256">
        <w:rPr>
          <w:rFonts w:asciiTheme="minorHAnsi" w:hAnsiTheme="minorHAnsi"/>
          <w:color w:val="000000"/>
          <w:sz w:val="22"/>
        </w:rPr>
        <w:t xml:space="preserve"> and cue order was randomised</w:t>
      </w:r>
      <w:r w:rsidR="007A74B8" w:rsidRPr="007A74B8">
        <w:rPr>
          <w:rFonts w:asciiTheme="minorHAnsi" w:hAnsiTheme="minorHAnsi"/>
          <w:color w:val="000000"/>
          <w:sz w:val="22"/>
        </w:rPr>
        <w:t>. All animals were handled in the infusion bucket for 5 minutes prior to each session and handled similarly regardless of whether drug infusions were administered. This was done to equate handling cues and stress on all training days.</w:t>
      </w:r>
    </w:p>
    <w:p w14:paraId="51AB85E1" w14:textId="14A4A813" w:rsidR="00CA1121" w:rsidRDefault="00BF4280" w:rsidP="007A74B8">
      <w:pPr>
        <w:pStyle w:val="NormalWeb"/>
        <w:spacing w:after="200" w:line="276" w:lineRule="auto"/>
        <w:ind w:firstLine="720"/>
        <w:rPr>
          <w:rFonts w:asciiTheme="minorHAnsi" w:hAnsiTheme="minorHAnsi"/>
          <w:color w:val="000000"/>
          <w:sz w:val="22"/>
        </w:rPr>
      </w:pPr>
      <w:r w:rsidRPr="00BF4280">
        <w:rPr>
          <w:rFonts w:asciiTheme="minorHAnsi" w:hAnsiTheme="minorHAnsi"/>
          <w:i/>
          <w:color w:val="000000"/>
          <w:sz w:val="22"/>
        </w:rPr>
        <w:t>General experimental design.</w:t>
      </w:r>
      <w:r>
        <w:rPr>
          <w:rFonts w:asciiTheme="minorHAnsi" w:hAnsiTheme="minorHAnsi"/>
          <w:color w:val="000000"/>
          <w:sz w:val="22"/>
        </w:rPr>
        <w:t xml:space="preserve"> Experiment</w:t>
      </w:r>
      <w:r w:rsidR="00B52490">
        <w:rPr>
          <w:rFonts w:asciiTheme="minorHAnsi" w:hAnsiTheme="minorHAnsi"/>
          <w:color w:val="000000"/>
          <w:sz w:val="22"/>
        </w:rPr>
        <w:t>s</w:t>
      </w:r>
      <w:r>
        <w:rPr>
          <w:rFonts w:asciiTheme="minorHAnsi" w:hAnsiTheme="minorHAnsi"/>
          <w:color w:val="000000"/>
          <w:sz w:val="22"/>
        </w:rPr>
        <w:t xml:space="preserve"> 1 and 2 were designed to establish cue X as a conditioned inhibitor (</w:t>
      </w:r>
      <w:r w:rsidRPr="00D10C5F">
        <w:rPr>
          <w:rFonts w:asciiTheme="minorHAnsi" w:hAnsiTheme="minorHAnsi"/>
          <w:iCs/>
          <w:color w:val="FF0000"/>
          <w:sz w:val="22"/>
        </w:rPr>
        <w:t>Figure 1</w:t>
      </w:r>
      <w:r w:rsidR="00C778D6" w:rsidRPr="00D10C5F">
        <w:rPr>
          <w:rFonts w:asciiTheme="minorHAnsi" w:hAnsiTheme="minorHAnsi"/>
          <w:iCs/>
          <w:color w:val="FF0000"/>
          <w:sz w:val="22"/>
        </w:rPr>
        <w:t>B</w:t>
      </w:r>
      <w:r w:rsidRPr="00D10C5F">
        <w:rPr>
          <w:rFonts w:asciiTheme="minorHAnsi" w:hAnsiTheme="minorHAnsi"/>
          <w:iCs/>
          <w:color w:val="FF0000"/>
          <w:sz w:val="22"/>
        </w:rPr>
        <w:t xml:space="preserve"> and </w:t>
      </w:r>
      <w:r w:rsidR="00C778D6" w:rsidRPr="00D10C5F">
        <w:rPr>
          <w:rFonts w:asciiTheme="minorHAnsi" w:hAnsiTheme="minorHAnsi"/>
          <w:iCs/>
          <w:color w:val="FF0000"/>
          <w:sz w:val="22"/>
        </w:rPr>
        <w:t>1</w:t>
      </w:r>
      <w:r w:rsidR="00EE2D6B" w:rsidRPr="00D10C5F">
        <w:rPr>
          <w:rFonts w:asciiTheme="minorHAnsi" w:hAnsiTheme="minorHAnsi"/>
          <w:iCs/>
          <w:color w:val="FF0000"/>
          <w:sz w:val="22"/>
        </w:rPr>
        <w:t>D</w:t>
      </w:r>
      <w:r>
        <w:rPr>
          <w:rFonts w:asciiTheme="minorHAnsi" w:hAnsiTheme="minorHAnsi"/>
          <w:color w:val="000000"/>
          <w:sz w:val="22"/>
        </w:rPr>
        <w:t xml:space="preserve">). This was achieved by first training cue A as a valid predictor of reward (A+, </w:t>
      </w:r>
      <w:r w:rsidR="00FF0183">
        <w:rPr>
          <w:rFonts w:asciiTheme="minorHAnsi" w:hAnsiTheme="minorHAnsi"/>
          <w:color w:val="000000"/>
          <w:sz w:val="22"/>
        </w:rPr>
        <w:t>S</w:t>
      </w:r>
      <w:r>
        <w:rPr>
          <w:rFonts w:asciiTheme="minorHAnsi" w:hAnsiTheme="minorHAnsi"/>
          <w:color w:val="000000"/>
          <w:sz w:val="22"/>
        </w:rPr>
        <w:t>tage 1) before training the compound</w:t>
      </w:r>
      <w:r w:rsidR="00FF0183">
        <w:rPr>
          <w:rFonts w:asciiTheme="minorHAnsi" w:hAnsiTheme="minorHAnsi"/>
          <w:color w:val="000000"/>
          <w:sz w:val="22"/>
        </w:rPr>
        <w:t xml:space="preserve"> AX</w:t>
      </w:r>
      <w:r>
        <w:rPr>
          <w:rFonts w:asciiTheme="minorHAnsi" w:hAnsiTheme="minorHAnsi"/>
          <w:color w:val="000000"/>
          <w:sz w:val="22"/>
        </w:rPr>
        <w:t xml:space="preserve"> as a valid predictor of the absence of reward (AX-, </w:t>
      </w:r>
      <w:r w:rsidR="00FF0183">
        <w:rPr>
          <w:rFonts w:asciiTheme="minorHAnsi" w:hAnsiTheme="minorHAnsi"/>
          <w:color w:val="000000"/>
          <w:sz w:val="22"/>
        </w:rPr>
        <w:t xml:space="preserve">Stage 2). </w:t>
      </w:r>
      <w:r w:rsidR="007831C3">
        <w:rPr>
          <w:rFonts w:asciiTheme="minorHAnsi" w:hAnsiTheme="minorHAnsi"/>
          <w:color w:val="000000"/>
          <w:sz w:val="22"/>
        </w:rPr>
        <w:t xml:space="preserve">Experiment </w:t>
      </w:r>
      <w:r w:rsidR="00B52490">
        <w:rPr>
          <w:rFonts w:asciiTheme="minorHAnsi" w:hAnsiTheme="minorHAnsi"/>
          <w:color w:val="000000"/>
          <w:sz w:val="22"/>
        </w:rPr>
        <w:t>1</w:t>
      </w:r>
      <w:r w:rsidR="007831C3">
        <w:rPr>
          <w:rFonts w:asciiTheme="minorHAnsi" w:hAnsiTheme="minorHAnsi"/>
          <w:color w:val="000000"/>
          <w:sz w:val="22"/>
        </w:rPr>
        <w:t xml:space="preserve"> was designed such that A+ and AX- were trained as a discrimination within the same sessions</w:t>
      </w:r>
      <w:r w:rsidR="00817D4B">
        <w:rPr>
          <w:rFonts w:asciiTheme="minorHAnsi" w:hAnsiTheme="minorHAnsi"/>
          <w:color w:val="000000"/>
          <w:sz w:val="22"/>
        </w:rPr>
        <w:t xml:space="preserve"> (Figure 1B)</w:t>
      </w:r>
      <w:r w:rsidR="007831C3">
        <w:rPr>
          <w:rFonts w:asciiTheme="minorHAnsi" w:hAnsiTheme="minorHAnsi"/>
          <w:color w:val="000000"/>
          <w:sz w:val="22"/>
        </w:rPr>
        <w:t>, a feature negative discrimination procedure that is commonly used to generate robust conditioned inhibition to cue X</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Process","edition":"1993/10/01","id":"ITEM-1","issue":"4","issued":{"date-parts":[["1993"]]},"language":"eng","note":"Papini,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1993)","plainTextFormattedCitation":"(Papini &amp; Bitterman, 1993)","previouslyFormattedCitation":"(Papini &amp; Bitterman, 1993)"},"properties":{"noteIndex":0},"schema":"https://github.com/citation-style-language/schema/raw/master/csl-citation.json"}</w:instrText>
      </w:r>
      <w:r w:rsidR="00CA1121">
        <w:rPr>
          <w:rFonts w:asciiTheme="minorHAnsi" w:hAnsiTheme="minorHAnsi"/>
          <w:color w:val="000000"/>
          <w:sz w:val="22"/>
        </w:rPr>
        <w:fldChar w:fldCharType="separate"/>
      </w:r>
      <w:r w:rsidR="00F660E6" w:rsidRPr="00F660E6">
        <w:rPr>
          <w:rFonts w:asciiTheme="minorHAnsi" w:hAnsiTheme="minorHAnsi"/>
          <w:noProof/>
          <w:color w:val="000000"/>
          <w:sz w:val="22"/>
        </w:rPr>
        <w:t>(Papini &amp; Bitterman, 1993)</w:t>
      </w:r>
      <w:r w:rsidR="00CA1121">
        <w:rPr>
          <w:rFonts w:asciiTheme="minorHAnsi" w:hAnsiTheme="minorHAnsi"/>
          <w:color w:val="000000"/>
          <w:sz w:val="22"/>
        </w:rPr>
        <w:fldChar w:fldCharType="end"/>
      </w:r>
      <w:r w:rsidR="00B52490">
        <w:rPr>
          <w:rFonts w:asciiTheme="minorHAnsi" w:hAnsiTheme="minorHAnsi"/>
          <w:color w:val="000000"/>
          <w:sz w:val="22"/>
        </w:rPr>
        <w:t>. Experiment 2 was designed such that AX- was presented in separate sessions only after A+ was well trained instead of within the same session</w:t>
      </w:r>
      <w:r w:rsidR="00817D4B">
        <w:rPr>
          <w:rFonts w:asciiTheme="minorHAnsi" w:hAnsiTheme="minorHAnsi"/>
          <w:color w:val="000000"/>
          <w:sz w:val="22"/>
        </w:rPr>
        <w:t xml:space="preserve"> (Figure 1D)</w:t>
      </w:r>
      <w:r w:rsidR="00B52490">
        <w:rPr>
          <w:rFonts w:asciiTheme="minorHAnsi" w:hAnsiTheme="minorHAnsi"/>
          <w:color w:val="000000"/>
          <w:sz w:val="22"/>
        </w:rPr>
        <w:t xml:space="preserve">. This design has been used to probe the formation of conditioned inhibition in extinction procedures </w:t>
      </w:r>
      <w:r w:rsidR="00B52490">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{"citationItems":[{"id":"ITEM-1","itemData":{"author":[{"dropping-particle":"","family":"Rescorla","given":"R A","non-dropping-particle":"","parse-names":false,"suffix":""}],"chapter-number":"4","container-title":"Mechanisms of learning and Motivation: A memorial volume to Jerzy Konorski","editor":[{"dropping-particle":"","family":"Dickinson","given":"A","non-dropping-particle":"","parse-names":false,"suffix":""},{"dropping-particle":"","family":"Boakes","given":"R A","non-dropping-particle":"","parse-names":false,"suffix":""}],"id":"ITEM-1","issued":{"date-parts":[["1979"]]},"page":"83-110","publisher":"Erlbaum","publisher-place":"Hillsdale, NJ","title":"Conditioned inhibition and extinction","type":"chapter"},"uris":["http://www.mendeley.com/documents/?uuid=97f8a3f2-9900-46d3-92c8-5476d60e5d84"]}],"mendeley":{"formattedCitation":"(Rescorla, 1979)","plainTextFormattedCitation":"(Rescorla, 1979)","previouslyFormattedCitation":"(Rescorla, 1979)"},"properties":{"noteIndex":0},"schema":"https://github.com/citation-style-language/schema/raw/master/csl-citation.json"}</w:instrText>
      </w:r>
      <w:r w:rsidR="00B52490">
        <w:rPr>
          <w:rFonts w:asciiTheme="minorHAnsi" w:hAnsiTheme="minorHAnsi"/>
          <w:color w:val="000000"/>
          <w:sz w:val="22"/>
        </w:rPr>
        <w:fldChar w:fldCharType="separate"/>
      </w:r>
      <w:r w:rsidR="00F660E6" w:rsidRPr="00F660E6">
        <w:rPr>
          <w:rFonts w:asciiTheme="minorHAnsi" w:hAnsiTheme="minorHAnsi"/>
          <w:noProof/>
          <w:color w:val="000000"/>
          <w:sz w:val="22"/>
        </w:rPr>
        <w:t>(Rescorla, 1979)</w:t>
      </w:r>
      <w:r w:rsidR="00B52490">
        <w:rPr>
          <w:rFonts w:asciiTheme="minorHAnsi" w:hAnsiTheme="minorHAnsi"/>
          <w:color w:val="000000"/>
          <w:sz w:val="22"/>
        </w:rPr>
        <w:fldChar w:fldCharType="end"/>
      </w:r>
      <w:r w:rsidR="00B52490">
        <w:rPr>
          <w:rFonts w:asciiTheme="minorHAnsi" w:hAnsiTheme="minorHAnsi"/>
          <w:color w:val="000000"/>
          <w:sz w:val="22"/>
        </w:rPr>
        <w:t xml:space="preserve">, and provided a test of whether the </w:t>
      </w:r>
      <w:r w:rsidR="00A842F7">
        <w:rPr>
          <w:rFonts w:asciiTheme="minorHAnsi" w:hAnsiTheme="minorHAnsi"/>
          <w:color w:val="000000"/>
          <w:sz w:val="22"/>
        </w:rPr>
        <w:t xml:space="preserve">extinction </w:t>
      </w:r>
      <w:r w:rsidR="00B52490">
        <w:rPr>
          <w:rFonts w:asciiTheme="minorHAnsi" w:hAnsiTheme="minorHAnsi"/>
          <w:color w:val="000000"/>
          <w:sz w:val="22"/>
        </w:rPr>
        <w:t>parameters</w:t>
      </w:r>
      <w:r w:rsidR="00A842F7">
        <w:rPr>
          <w:rFonts w:asciiTheme="minorHAnsi" w:hAnsiTheme="minorHAnsi"/>
          <w:color w:val="000000"/>
          <w:sz w:val="22"/>
        </w:rPr>
        <w:t xml:space="preserve"> employed by </w:t>
      </w:r>
      <w:r w:rsidR="00A842F7">
        <w:rPr>
          <w:rFonts w:asciiTheme="minorHAnsi" w:hAnsiTheme="minorHAnsi"/>
          <w:color w:val="000000"/>
          <w:sz w:val="22"/>
        </w:rPr>
        <w:fldChar w:fldCharType="begin" w:fldLock="1"/>
      </w:r>
      <w:r w:rsidR="00B83752">
        <w:rPr>
          <w:rFonts w:asciiTheme="minorHAnsi" w:hAnsiTheme="minorHAnsi"/>
          <w:color w:val="000000"/>
          <w:sz w:val="22"/>
        </w:rPr>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A842F7">
        <w:rPr>
          <w:rFonts w:asciiTheme="minorHAnsi" w:hAnsiTheme="minorHAnsi"/>
          <w:color w:val="000000"/>
          <w:sz w:val="22"/>
        </w:rPr>
        <w:fldChar w:fldCharType="separate"/>
      </w:r>
      <w:r w:rsidR="00F238A7" w:rsidRPr="00F238A7">
        <w:rPr>
          <w:rFonts w:asciiTheme="minorHAnsi" w:hAnsiTheme="minorHAnsi"/>
          <w:noProof/>
          <w:color w:val="000000"/>
          <w:sz w:val="22"/>
        </w:rPr>
        <w:t>(Panayi &amp; Killcross, 2014)</w:t>
      </w:r>
      <w:r w:rsidR="00A842F7">
        <w:rPr>
          <w:rFonts w:asciiTheme="minorHAnsi" w:hAnsiTheme="minorHAnsi"/>
          <w:color w:val="000000"/>
          <w:sz w:val="22"/>
        </w:rPr>
        <w:fldChar w:fldCharType="end"/>
      </w:r>
      <w:r w:rsidR="00A842F7">
        <w:rPr>
          <w:rFonts w:asciiTheme="minorHAnsi" w:hAnsiTheme="minorHAnsi"/>
          <w:color w:val="000000"/>
          <w:sz w:val="22"/>
        </w:rPr>
        <w:t xml:space="preserve"> promoted the formation of conditioned inhibition</w:t>
      </w:r>
      <w:r w:rsidR="00B52490">
        <w:rPr>
          <w:rFonts w:asciiTheme="minorHAnsi" w:hAnsiTheme="minorHAnsi"/>
          <w:color w:val="000000"/>
          <w:sz w:val="22"/>
        </w:rPr>
        <w:t>.</w:t>
      </w:r>
    </w:p>
    <w:p w14:paraId="1ADE7015" w14:textId="7F26D12C" w:rsidR="007A74B8" w:rsidRDefault="008B00AD" w:rsidP="00A1799E">
      <w:pPr>
        <w:pStyle w:val="NormalWeb"/>
        <w:spacing w:line="276" w:lineRule="auto"/>
        <w:ind w:firstLine="720"/>
        <w:rPr>
          <w:rFonts w:asciiTheme="minorHAnsi" w:hAnsiTheme="minorHAnsi"/>
          <w:color w:val="000000"/>
          <w:sz w:val="22"/>
        </w:rPr>
      </w:pPr>
      <w:r>
        <w:rPr>
          <w:rFonts w:asciiTheme="minorHAnsi" w:hAnsiTheme="minorHAnsi"/>
          <w:color w:val="000000"/>
          <w:sz w:val="22"/>
        </w:rPr>
        <w:t>Experiment</w:t>
      </w:r>
      <w:r w:rsidR="00163870">
        <w:rPr>
          <w:rFonts w:asciiTheme="minorHAnsi" w:hAnsiTheme="minorHAnsi"/>
          <w:color w:val="000000"/>
          <w:sz w:val="22"/>
        </w:rPr>
        <w:t>s</w:t>
      </w:r>
      <w:r>
        <w:rPr>
          <w:rFonts w:asciiTheme="minorHAnsi" w:hAnsiTheme="minorHAnsi"/>
          <w:color w:val="000000"/>
          <w:sz w:val="22"/>
        </w:rPr>
        <w:t xml:space="preserve"> 1 and 2 employed both a summation and a retardation test to assess whether cue X had become a conditioned inhibitor</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inhibition","type":"article-journal","volume":"72"},"uris":["http://www.mendeley.com/documents/?uuid=fb82ffbb-2804-4b21-96d5-48d93d7740ec"]}],"mendeley":{"formattedCitation":"(Rescorla, 1969)","plainTextFormattedCitation":"(Rescorla, 1969)","previouslyFormattedCitation":"(Rescorla, 1969)"},"properties":{"noteIndex":0},"schema":"https://github.com/citation-style-language/schema/raw/master/csl-citation.json"}</w:instrText>
      </w:r>
      <w:r w:rsidR="00CA1121">
        <w:rPr>
          <w:rFonts w:asciiTheme="minorHAnsi" w:hAnsiTheme="minorHAnsi"/>
          <w:color w:val="000000"/>
          <w:sz w:val="22"/>
        </w:rPr>
        <w:fldChar w:fldCharType="separate"/>
      </w:r>
      <w:r w:rsidR="00F660E6" w:rsidRPr="00F660E6">
        <w:rPr>
          <w:rFonts w:asciiTheme="minorHAnsi" w:hAnsiTheme="minorHAnsi"/>
          <w:noProof/>
          <w:color w:val="000000"/>
          <w:sz w:val="22"/>
        </w:rPr>
        <w:t>(Rescorla, 1969)</w:t>
      </w:r>
      <w:r w:rsidR="00CA1121">
        <w:rPr>
          <w:rFonts w:asciiTheme="minorHAnsi" w:hAnsiTheme="minorHAnsi"/>
          <w:color w:val="000000"/>
          <w:sz w:val="22"/>
        </w:rPr>
        <w:fldChar w:fldCharType="end"/>
      </w:r>
      <w:r>
        <w:rPr>
          <w:rFonts w:asciiTheme="minorHAnsi" w:hAnsiTheme="minorHAnsi"/>
          <w:color w:val="000000"/>
          <w:sz w:val="22"/>
        </w:rPr>
        <w:t>.</w:t>
      </w:r>
      <w:r w:rsidR="00C0041E">
        <w:rPr>
          <w:rFonts w:asciiTheme="minorHAnsi" w:hAnsiTheme="minorHAnsi"/>
          <w:color w:val="000000"/>
          <w:sz w:val="22"/>
        </w:rPr>
        <w:t xml:space="preserve"> </w:t>
      </w:r>
      <w:r w:rsidR="00163870">
        <w:rPr>
          <w:rFonts w:asciiTheme="minorHAnsi" w:hAnsiTheme="minorHAnsi"/>
          <w:color w:val="000000"/>
          <w:sz w:val="22"/>
        </w:rPr>
        <w:t xml:space="preserve"> Briefly, a cue can be considered to be a conditioned inhibitor if it is able to transfer its inhibitory properties to other predictive cues (summation test), and it should be harder to transform an inhibitory cue into an excitatory cue relative to a neutral cue (retardation test).</w:t>
      </w:r>
      <w:r>
        <w:rPr>
          <w:rFonts w:asciiTheme="minorHAnsi" w:hAnsiTheme="minorHAnsi"/>
          <w:color w:val="000000"/>
          <w:sz w:val="22"/>
        </w:rPr>
        <w:t xml:space="preserve"> </w:t>
      </w:r>
      <w:r w:rsidR="00163870">
        <w:rPr>
          <w:rFonts w:asciiTheme="minorHAnsi" w:hAnsiTheme="minorHAnsi"/>
          <w:color w:val="000000"/>
          <w:sz w:val="22"/>
        </w:rPr>
        <w:t xml:space="preserve">In summation tests, </w:t>
      </w:r>
      <w:r w:rsidR="00CA1121" w:rsidRPr="00CA1121">
        <w:rPr>
          <w:rFonts w:asciiTheme="minorHAnsi" w:hAnsiTheme="minorHAnsi"/>
          <w:color w:val="000000"/>
          <w:sz w:val="22"/>
        </w:rPr>
        <w:t>cue X is presented in compound with another excitatory cue, BX, and</w:t>
      </w:r>
      <w:r w:rsidR="00163870">
        <w:rPr>
          <w:rFonts w:asciiTheme="minorHAnsi" w:hAnsiTheme="minorHAnsi"/>
          <w:color w:val="000000"/>
          <w:sz w:val="22"/>
        </w:rPr>
        <w:t xml:space="preserve"> if</w:t>
      </w:r>
      <w:r w:rsidR="00CA1121" w:rsidRPr="00CA1121">
        <w:rPr>
          <w:rFonts w:asciiTheme="minorHAnsi" w:hAnsiTheme="minorHAnsi"/>
          <w:color w:val="000000"/>
          <w:sz w:val="22"/>
        </w:rPr>
        <w:t xml:space="preserve"> responding is </w:t>
      </w:r>
      <w:r w:rsidR="00CA1121">
        <w:rPr>
          <w:rFonts w:asciiTheme="minorHAnsi" w:hAnsiTheme="minorHAnsi"/>
          <w:color w:val="000000"/>
          <w:sz w:val="22"/>
        </w:rPr>
        <w:t>inhibited/</w:t>
      </w:r>
      <w:r w:rsidR="00CA1121" w:rsidRPr="00CA1121">
        <w:rPr>
          <w:rFonts w:asciiTheme="minorHAnsi" w:hAnsiTheme="minorHAnsi"/>
          <w:color w:val="000000"/>
          <w:sz w:val="22"/>
        </w:rPr>
        <w:t>lower to this compound than to B alone, then cue X is considered to be a conditioned inhibitor. However, it is possible that lower responding to the compound BX in a summation test is caused by generalisation decrement i.e. a reduction in responding due to generalisation between compound AX and BX, or due to external inhibition caused by the novel pairing of cues B and X. Alternatively, in a retardation test</w:t>
      </w:r>
      <w:r w:rsidR="00FB2DAB">
        <w:rPr>
          <w:rFonts w:asciiTheme="minorHAnsi" w:hAnsiTheme="minorHAnsi"/>
          <w:color w:val="000000"/>
          <w:sz w:val="22"/>
        </w:rPr>
        <w:t xml:space="preserve">, </w:t>
      </w:r>
      <w:r w:rsidR="00FB2DAB" w:rsidRPr="00CA1121">
        <w:rPr>
          <w:rFonts w:asciiTheme="minorHAnsi" w:hAnsiTheme="minorHAnsi"/>
          <w:color w:val="000000"/>
          <w:sz w:val="22"/>
        </w:rPr>
        <w:t>if X has accrued inhibitory properties</w:t>
      </w:r>
      <w:r w:rsidR="00CA1121" w:rsidRPr="00CA1121">
        <w:rPr>
          <w:rFonts w:asciiTheme="minorHAnsi" w:hAnsiTheme="minorHAnsi"/>
          <w:color w:val="000000"/>
          <w:sz w:val="22"/>
        </w:rPr>
        <w:t>, the rate of acquisition to cue X will be lower than acquisition to a novel. Unlike summation tests</w:t>
      </w:r>
      <w:r w:rsidR="00A118A8">
        <w:rPr>
          <w:rFonts w:asciiTheme="minorHAnsi" w:hAnsiTheme="minorHAnsi"/>
          <w:color w:val="000000"/>
          <w:sz w:val="22"/>
        </w:rPr>
        <w:t>,</w:t>
      </w:r>
      <w:r w:rsidR="00CA1121" w:rsidRPr="00CA1121">
        <w:rPr>
          <w:rFonts w:asciiTheme="minorHAnsi" w:hAnsiTheme="minorHAnsi"/>
          <w:color w:val="000000"/>
          <w:sz w:val="22"/>
        </w:rPr>
        <w:t xml:space="preserve"> there is no issue of generalization decrement in a retardation test, however slower acquisition to cue X may be caused by reductions in attention to cue</w:t>
      </w:r>
      <w:r w:rsidR="00CA1121">
        <w:rPr>
          <w:rFonts w:asciiTheme="minorHAnsi" w:hAnsiTheme="minorHAnsi"/>
          <w:color w:val="000000"/>
          <w:sz w:val="22"/>
        </w:rPr>
        <w:t xml:space="preserve"> X</w:t>
      </w:r>
      <w:r w:rsidR="00CA1121" w:rsidRPr="00CA1121">
        <w:rPr>
          <w:rFonts w:asciiTheme="minorHAnsi" w:hAnsiTheme="minorHAnsi"/>
          <w:color w:val="000000"/>
          <w:sz w:val="22"/>
        </w:rPr>
        <w:t xml:space="preserve"> as it is</w:t>
      </w:r>
      <w:r w:rsidR="00FB2DAB">
        <w:rPr>
          <w:rFonts w:asciiTheme="minorHAnsi" w:hAnsiTheme="minorHAnsi"/>
          <w:color w:val="000000"/>
          <w:sz w:val="22"/>
        </w:rPr>
        <w:t xml:space="preserve"> presented repeatedly</w:t>
      </w:r>
      <w:r w:rsidR="00CA1121" w:rsidRPr="00CA1121">
        <w:rPr>
          <w:rFonts w:asciiTheme="minorHAnsi" w:hAnsiTheme="minorHAnsi"/>
          <w:color w:val="000000"/>
          <w:sz w:val="22"/>
        </w:rPr>
        <w:t xml:space="preserve"> during AX- training (i.e. latent inhibition).</w:t>
      </w:r>
      <w:r w:rsidR="00FB2DAB">
        <w:rPr>
          <w:rFonts w:asciiTheme="minorHAnsi" w:hAnsiTheme="minorHAnsi"/>
          <w:color w:val="000000"/>
          <w:sz w:val="22"/>
        </w:rPr>
        <w:t xml:space="preserve"> A consistent attentional explanation of both the summation and retardation test is not possible.</w:t>
      </w:r>
      <w:r w:rsidR="00CA1121" w:rsidRPr="00CA1121">
        <w:rPr>
          <w:rFonts w:asciiTheme="minorHAnsi" w:hAnsiTheme="minorHAnsi"/>
          <w:color w:val="000000"/>
          <w:sz w:val="22"/>
        </w:rPr>
        <w:t xml:space="preserve"> It has</w:t>
      </w:r>
      <w:r w:rsidR="00B01CE6">
        <w:rPr>
          <w:rFonts w:asciiTheme="minorHAnsi" w:hAnsiTheme="minorHAnsi"/>
          <w:color w:val="000000"/>
          <w:sz w:val="22"/>
        </w:rPr>
        <w:t xml:space="preserve"> therefore</w:t>
      </w:r>
      <w:r w:rsidR="00CA1121" w:rsidRPr="00CA1121">
        <w:rPr>
          <w:rFonts w:asciiTheme="minorHAnsi" w:hAnsiTheme="minorHAnsi"/>
          <w:color w:val="000000"/>
          <w:sz w:val="22"/>
        </w:rPr>
        <w:t xml:space="preserve"> been argued that </w:t>
      </w:r>
      <w:r w:rsidR="00A1799E">
        <w:rPr>
          <w:rFonts w:asciiTheme="minorHAnsi" w:hAnsiTheme="minorHAnsi"/>
          <w:color w:val="000000"/>
          <w:sz w:val="22"/>
        </w:rPr>
        <w:t xml:space="preserve">to rule out alternative explanations, </w:t>
      </w:r>
      <w:r w:rsidR="00CA1121" w:rsidRPr="00CA1121">
        <w:rPr>
          <w:rFonts w:asciiTheme="minorHAnsi" w:hAnsiTheme="minorHAnsi"/>
          <w:color w:val="000000"/>
          <w:sz w:val="22"/>
        </w:rPr>
        <w:t>both summation and reta</w:t>
      </w:r>
      <w:r w:rsidR="00A1799E">
        <w:rPr>
          <w:rFonts w:asciiTheme="minorHAnsi" w:hAnsiTheme="minorHAnsi"/>
          <w:color w:val="000000"/>
          <w:sz w:val="22"/>
        </w:rPr>
        <w:t xml:space="preserve">rdation tests are needed to establish that cue X </w:t>
      </w:r>
      <w:r w:rsidR="00FB2DAB">
        <w:rPr>
          <w:rFonts w:asciiTheme="minorHAnsi" w:hAnsiTheme="minorHAnsi"/>
          <w:color w:val="000000"/>
          <w:sz w:val="22"/>
        </w:rPr>
        <w:t xml:space="preserve">has acquired conditioned inhibitory properties </w:t>
      </w:r>
      <w:r w:rsidR="00A1799E">
        <w:rPr>
          <w:rFonts w:asciiTheme="minorHAnsi" w:hAnsiTheme="minorHAnsi"/>
          <w:color w:val="000000"/>
          <w:sz w:val="22"/>
        </w:rPr>
        <w:fldChar w:fldCharType="begin" w:fldLock="1"/>
      </w:r>
      <w:r w:rsidR="00F238A7">
        <w:rPr>
          <w:rFonts w:asciiTheme="minorHAnsi" w:hAnsiTheme="minorHAnsi"/>
          <w:color w:val="000000"/>
          <w:sz w:val="22"/>
        </w:rPr>
        <w:instrText>ADDIN CSL_CITATION {"citationItems":[{"id":"ITEM-1","itemData":{"ISBN":"0097-7403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Process","edition":"1993/10/01","id":"ITEM-1","issue":"4","issued":{"date-parts":[["1993"]]},"language":"eng","note":"Papini,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1993)","plainTextFormattedCitation":"(Papini &amp; Bitterman, 1993)","previouslyFormattedCitation":"(Papini &amp; Bitterman, 1993)"},"properties":{"noteIndex":0},"schema":"https://github.com/citation-style-language/schema/raw/master/csl-citation.json"}</w:instrText>
      </w:r>
      <w:r w:rsidR="00A1799E">
        <w:rPr>
          <w:rFonts w:asciiTheme="minorHAnsi" w:hAnsiTheme="minorHAnsi"/>
          <w:color w:val="000000"/>
          <w:sz w:val="22"/>
        </w:rPr>
        <w:fldChar w:fldCharType="separate"/>
      </w:r>
      <w:r w:rsidR="00F660E6" w:rsidRPr="00F660E6">
        <w:rPr>
          <w:rFonts w:asciiTheme="minorHAnsi" w:hAnsiTheme="minorHAnsi"/>
          <w:noProof/>
          <w:color w:val="000000"/>
          <w:sz w:val="22"/>
        </w:rPr>
        <w:t>(Papini &amp; Bitterman, 1993)</w:t>
      </w:r>
      <w:r w:rsidR="00A1799E">
        <w:rPr>
          <w:rFonts w:asciiTheme="minorHAnsi" w:hAnsiTheme="minorHAnsi"/>
          <w:color w:val="000000"/>
          <w:sz w:val="22"/>
        </w:rPr>
        <w:fldChar w:fldCharType="end"/>
      </w:r>
      <w:r w:rsidR="00B01CE6">
        <w:rPr>
          <w:rFonts w:asciiTheme="minorHAnsi" w:hAnsiTheme="minorHAnsi"/>
          <w:color w:val="000000"/>
          <w:sz w:val="22"/>
        </w:rPr>
        <w:t>.</w:t>
      </w:r>
    </w:p>
    <w:p w14:paraId="1F0BD41D" w14:textId="243695C9" w:rsidR="00A118A8" w:rsidRDefault="00A118A8" w:rsidP="00A118A8">
      <w:pPr>
        <w:spacing w:line="276" w:lineRule="auto"/>
        <w:ind w:firstLine="720"/>
        <w:rPr>
          <w:color w:val="000000"/>
        </w:rPr>
      </w:pPr>
      <w:r w:rsidRPr="008423AE">
        <w:rPr>
          <w:i/>
        </w:rPr>
        <w:t xml:space="preserve">Experiment </w:t>
      </w:r>
      <w:r>
        <w:rPr>
          <w:i/>
        </w:rPr>
        <w:t xml:space="preserve">1 </w:t>
      </w:r>
      <w:r w:rsidRPr="008423AE">
        <w:rPr>
          <w:i/>
        </w:rPr>
        <w:t>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3D51EA0" w14:textId="77777777" w:rsidR="00A118A8" w:rsidRDefault="00A118A8" w:rsidP="00A118A8">
      <w:pPr>
        <w:spacing w:line="276" w:lineRule="auto"/>
        <w:ind w:firstLine="720"/>
      </w:pPr>
      <w:r w:rsidRPr="00D10C5F">
        <w:rPr>
          <w:i/>
        </w:rPr>
        <w:lastRenderedPageBreak/>
        <w:t>Experiment 1 feature negative training days 5-10.</w:t>
      </w:r>
      <w:r>
        <w:t xml:space="preserve">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088630D3" w14:textId="1C1E80DD" w:rsidR="00A118A8" w:rsidRPr="00A118A8" w:rsidRDefault="00A118A8" w:rsidP="00A118A8">
      <w:pPr>
        <w:spacing w:line="276" w:lineRule="auto"/>
        <w:ind w:firstLine="720"/>
      </w:pPr>
      <w:r w:rsidRPr="008423AE">
        <w:rPr>
          <w:i/>
        </w:rPr>
        <w:t xml:space="preserve">Experiment </w:t>
      </w:r>
      <w:r>
        <w:rPr>
          <w:i/>
        </w:rPr>
        <w:t>1</w:t>
      </w:r>
      <w:r w:rsidRPr="008423AE">
        <w:rPr>
          <w:i/>
        </w:rPr>
        <w:t xml:space="preserve"> cue retraining days 11-12.</w:t>
      </w:r>
      <w:r>
        <w:t xml:space="preserve"> During cue retraining sessions a total of 36 trials were presented, consisting of 18 B+ and 18 Z+ trials. This retraining was done to ensure that responding to cue B was high prior to the summation test</w:t>
      </w:r>
      <w:r w:rsidR="00E87DFB">
        <w:t xml:space="preserve"> and to assess any </w:t>
      </w:r>
      <w:r w:rsidR="00CD7BE8">
        <w:t>persistent</w:t>
      </w:r>
      <w:r w:rsidR="00E87DFB">
        <w:t xml:space="preserve"> effects of the infusion procedure</w:t>
      </w:r>
      <w:r>
        <w:t xml:space="preserve">. </w:t>
      </w:r>
    </w:p>
    <w:p w14:paraId="287C4995" w14:textId="635F828B" w:rsidR="002B61B3" w:rsidRDefault="002B61B3" w:rsidP="002B61B3">
      <w:pPr>
        <w:spacing w:line="276" w:lineRule="auto"/>
        <w:ind w:firstLine="720"/>
      </w:pPr>
      <w:r w:rsidRPr="008423AE">
        <w:rPr>
          <w:i/>
        </w:rPr>
        <w:t>Experiment 1 summation probe test day 13.</w:t>
      </w:r>
      <w:r>
        <w:t xml:space="preserve"> The summation probe test consisted of 27 trials (45 mins session length) in the following order: first 3 Z+ and 3 B+ trials (order: Z+, B+, B+, Z+, B+, Z+). This rewarded start ensured high responding to the critical</w:t>
      </w:r>
      <w:r w:rsidR="00CD7BE8">
        <w:t xml:space="preserve"> target</w:t>
      </w:r>
      <w:r>
        <w:t xml:space="preserve"> cue B. Then </w:t>
      </w:r>
      <w:r w:rsidR="00CD7BE8">
        <w:t xml:space="preserve">2 </w:t>
      </w:r>
      <w:r>
        <w:t xml:space="preserve">B- and </w:t>
      </w:r>
      <w:r w:rsidR="00CD7BE8">
        <w:t xml:space="preserve">2 </w:t>
      </w:r>
      <w:r>
        <w:t xml:space="preserve">BX- trials were presented, followed by a Z+ trial. This cycle of </w:t>
      </w:r>
      <w:r w:rsidR="00CD7BE8">
        <w:t xml:space="preserve">5 </w:t>
      </w:r>
      <w:r>
        <w:t xml:space="preserve">trials (B-/BX-/Z+) was repeated 2 more times. The B-/BX- cues were probe trials to test whether cue X had acquired inhibitory properties that transferred to cue B. </w:t>
      </w:r>
      <w:r w:rsidR="007F44E0">
        <w:t>R</w:t>
      </w:r>
      <w:r>
        <w:t>ewarded Z+ trials were</w:t>
      </w:r>
      <w:r w:rsidR="007F44E0">
        <w:t xml:space="preserve"> interspersed throughout the session</w:t>
      </w:r>
      <w:r>
        <w:t xml:space="preserve"> to maintain responding throughout the probe trials. Finally, all animals received 6 presentations of Y- at the end of the session. This pre-exposure to cue Y was done to minimise any external inhibition that may occur during the retardation test that followed.  </w:t>
      </w:r>
    </w:p>
    <w:p w14:paraId="5DD2C341" w14:textId="4968476E" w:rsidR="00C57B36" w:rsidRDefault="002B61B3" w:rsidP="00A924DC">
      <w:pPr>
        <w:spacing w:line="276" w:lineRule="auto"/>
        <w:ind w:firstLine="720"/>
      </w:pPr>
      <w:r w:rsidRPr="00732B6C">
        <w:rPr>
          <w:i/>
        </w:rPr>
        <w:t>Experiment 1 retardation test days 14-16.</w:t>
      </w:r>
      <w:r>
        <w:t xml:space="preserve"> The retardation test sessions contained 36 trials consisting of 12 X+, 12 Y+ and 12 Z- trials</w:t>
      </w:r>
      <w:r w:rsidR="00391D07">
        <w:t xml:space="preserve"> (order randomized)</w:t>
      </w:r>
      <w:r>
        <w:t>.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711BA319" w14:textId="4CAF2A3F" w:rsidR="00A118A8" w:rsidRDefault="00A118A8" w:rsidP="00A118A8">
      <w:pPr>
        <w:spacing w:line="276" w:lineRule="auto"/>
        <w:ind w:firstLine="720"/>
      </w:pPr>
      <w:r w:rsidRPr="00732B6C">
        <w:rPr>
          <w:i/>
        </w:rPr>
        <w:t xml:space="preserve">Experiment </w:t>
      </w:r>
      <w:r w:rsidR="000A2651">
        <w:rPr>
          <w:i/>
        </w:rPr>
        <w:t>1</w:t>
      </w:r>
      <w:r>
        <w:rPr>
          <w:i/>
        </w:rPr>
        <w:t xml:space="preserve"> </w:t>
      </w:r>
      <w:r w:rsidRPr="00732B6C">
        <w:rPr>
          <w:i/>
        </w:rPr>
        <w:t>consumption test days 17-18.</w:t>
      </w:r>
      <w:r>
        <w:t xml:space="preserve"> Following the retardation test, all animals were given a consumption test to assess whether muscimol infusions into the OFC impaired the motivation or timing of</w:t>
      </w:r>
      <w:r w:rsidR="00C80911">
        <w:t xml:space="preserve"> pellet consumption</w:t>
      </w:r>
      <w:r>
        <w:t>,</w:t>
      </w:r>
      <w:r w:rsidR="00C80911">
        <w:t xml:space="preserve"> </w:t>
      </w:r>
      <w:r>
        <w:t xml:space="preserve">which may </w:t>
      </w:r>
      <w:r w:rsidR="00C80911">
        <w:t>explain reduced</w:t>
      </w:r>
      <w:r>
        <w:t xml:space="preserve"> performance during the Stage 2 feature negative training </w:t>
      </w:r>
      <w:r w:rsidR="00C80911">
        <w:t xml:space="preserve">following </w:t>
      </w:r>
      <w:r>
        <w:t xml:space="preserve">infusions. On day 17, all animals were given a dummy infusion immediately prior to entering the test chamber. Prior to the session,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w:t>
      </w:r>
      <w:r w:rsidR="00AD4F59">
        <w:t xml:space="preserve">second </w:t>
      </w:r>
      <w:r>
        <w:t>consumption test identical to that on day 17.</w:t>
      </w:r>
    </w:p>
    <w:p w14:paraId="7DD33612" w14:textId="5867FD0E" w:rsidR="00A118A8" w:rsidRDefault="00A118A8" w:rsidP="000A2651">
      <w:pPr>
        <w:spacing w:line="276" w:lineRule="auto"/>
        <w:ind w:firstLine="720"/>
      </w:pPr>
      <w:r w:rsidRPr="00732B6C">
        <w:rPr>
          <w:i/>
        </w:rPr>
        <w:t xml:space="preserve">Experiment </w:t>
      </w:r>
      <w:r>
        <w:rPr>
          <w:i/>
        </w:rPr>
        <w:t xml:space="preserve">2 </w:t>
      </w:r>
      <w:r w:rsidR="000A2651">
        <w:rPr>
          <w:i/>
        </w:rPr>
        <w:t>acquisition days 1-9</w:t>
      </w:r>
      <w:r w:rsidRPr="00732B6C">
        <w:rPr>
          <w:i/>
        </w:rPr>
        <w:t>.</w:t>
      </w:r>
      <w:r>
        <w:t xml:space="preserve"> During acquisition sessions there were a total of 36 trials, consisting of 9 A+, 9 B+, 9 C+ and 9 Z+ trials. </w:t>
      </w:r>
      <w:r w:rsidRPr="006A14B1">
        <w:rPr>
          <w:color w:val="000000"/>
        </w:rPr>
        <w:t>Each session lasted 60 mins</w:t>
      </w:r>
      <w:r>
        <w:rPr>
          <w:color w:val="000000"/>
        </w:rPr>
        <w:t>.</w:t>
      </w:r>
      <w:r>
        <w:t xml:space="preserve"> Animals were entered for 2 sessions per day for stage 1 training for a total of 12 sessions across</w:t>
      </w:r>
      <w:r w:rsidR="000A2651">
        <w:t xml:space="preserve"> </w:t>
      </w:r>
      <w:r w:rsidR="00807402">
        <w:t>days 1-6</w:t>
      </w:r>
      <w:r>
        <w:t xml:space="preserve">.  </w:t>
      </w:r>
      <w:r w:rsidR="000A2651">
        <w:t>A</w:t>
      </w:r>
      <w:r>
        <w:t xml:space="preserve">nimals were </w:t>
      </w:r>
      <w:r w:rsidR="000A2651">
        <w:t xml:space="preserve">then </w:t>
      </w:r>
      <w:r>
        <w:t>returned to free feeding and surgery was performed. Immediately following post-operative recovery all animals were returned to food</w:t>
      </w:r>
      <w:r w:rsidR="000A2651">
        <w:t xml:space="preserve"> restriction 2 days prior to further </w:t>
      </w:r>
      <w:r>
        <w:t>acquisition.</w:t>
      </w:r>
      <w:r w:rsidR="000A2651">
        <w:t xml:space="preserve"> Post-operative acquisition on days 7-9 </w:t>
      </w:r>
      <w:r>
        <w:t>were identical to pre-surgical Stage 1 acquisition, except that only a single session was administered per day. On the final two days all animals received dummy infusions immediately prior each session.</w:t>
      </w:r>
    </w:p>
    <w:p w14:paraId="2ACE3FA9" w14:textId="5DFB75F3" w:rsidR="00A118A8" w:rsidRDefault="00A118A8" w:rsidP="00A118A8">
      <w:pPr>
        <w:spacing w:line="276" w:lineRule="auto"/>
        <w:ind w:firstLine="720"/>
      </w:pPr>
      <w:r w:rsidRPr="00732B6C">
        <w:rPr>
          <w:i/>
        </w:rPr>
        <w:lastRenderedPageBreak/>
        <w:t xml:space="preserve">Experiment </w:t>
      </w:r>
      <w:r>
        <w:rPr>
          <w:i/>
        </w:rPr>
        <w:t xml:space="preserve">2 </w:t>
      </w:r>
      <w:r w:rsidRPr="00732B6C">
        <w:rPr>
          <w:i/>
        </w:rPr>
        <w:t>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0B23A664" w14:textId="48FF6302" w:rsidR="00A118A8" w:rsidRPr="002B61B3" w:rsidRDefault="00A118A8" w:rsidP="00A118A8">
      <w:pPr>
        <w:spacing w:line="276" w:lineRule="auto"/>
        <w:ind w:firstLine="720"/>
      </w:pPr>
      <w:r w:rsidRPr="00732B6C">
        <w:rPr>
          <w:i/>
        </w:rPr>
        <w:t xml:space="preserve">Experiment </w:t>
      </w:r>
      <w:r>
        <w:rPr>
          <w:i/>
        </w:rPr>
        <w:t>2</w:t>
      </w:r>
      <w:r w:rsidRPr="00732B6C">
        <w:rPr>
          <w:i/>
        </w:rPr>
        <w:t xml:space="preserve"> extinction test day 14.</w:t>
      </w:r>
      <w:r>
        <w:t xml:space="preserve"> During the extinction test there were a total of 24 trials consisting of 12 A- and 12 C- trials.</w:t>
      </w:r>
    </w:p>
    <w:p w14:paraId="5D5AE223" w14:textId="05D0122B" w:rsidR="002B61B3" w:rsidRDefault="002B61B3" w:rsidP="002B61B3">
      <w:pPr>
        <w:spacing w:line="276" w:lineRule="auto"/>
        <w:ind w:firstLine="720"/>
      </w:pPr>
      <w:r w:rsidRPr="00732B6C">
        <w:rPr>
          <w:i/>
        </w:rPr>
        <w:t xml:space="preserve">Experiment </w:t>
      </w:r>
      <w:r>
        <w:rPr>
          <w:i/>
        </w:rPr>
        <w:t xml:space="preserve">2 </w:t>
      </w:r>
      <w:r w:rsidRPr="00732B6C">
        <w:rPr>
          <w:i/>
        </w:rPr>
        <w:t>summation and retardation tests</w:t>
      </w:r>
      <w:r>
        <w:t>. The summation and retardation tests were identical to those described in Experiment 1.</w:t>
      </w:r>
    </w:p>
    <w:p w14:paraId="2471290D" w14:textId="00BAA3C3" w:rsidR="00A118A8" w:rsidRDefault="00A118A8" w:rsidP="00A118A8">
      <w:pPr>
        <w:spacing w:line="276" w:lineRule="auto"/>
        <w:ind w:firstLine="720"/>
      </w:pPr>
      <w:r w:rsidRPr="00A118A8">
        <w:rPr>
          <w:i/>
        </w:rPr>
        <w:t xml:space="preserve">Experiment 2 Locomotor activity. </w:t>
      </w:r>
      <w:r>
        <w:t xml:space="preserve">At the end of training, animals were locomotor screened following an additional drug infusion (either saline or Muscimol) to evaluate whether drug infusions affected general activity levels between groups. </w:t>
      </w:r>
    </w:p>
    <w:p w14:paraId="46B5B0B9" w14:textId="2569CCC1" w:rsidR="00CC597D" w:rsidRDefault="00CC597D" w:rsidP="00CC597D">
      <w:pPr>
        <w:spacing w:line="276" w:lineRule="auto"/>
        <w:ind w:firstLine="720"/>
      </w:pPr>
      <w:r>
        <w:t xml:space="preserve">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w:t>
      </w:r>
      <w:r w:rsidR="008C195F">
        <w:t xml:space="preserve">A Tukey correction was used when relevant simple effects were performed. </w:t>
      </w:r>
      <w:r>
        <w:t xml:space="preserve">Following significant omnibus ANOVA tests, planned linear orthogonal trend contrasts and their interactions between groups were </w:t>
      </w:r>
      <w:r w:rsidR="008C195F">
        <w:t xml:space="preserve">also </w:t>
      </w:r>
      <w:r>
        <w:t xml:space="preserve">analysed to assess differences in rates of </w:t>
      </w:r>
      <w:r w:rsidR="004A35AF">
        <w:t>acquisition over days or blocks of trials when relevant</w:t>
      </w:r>
      <w:r>
        <w:t>.</w:t>
      </w:r>
    </w:p>
    <w:p w14:paraId="2122D607" w14:textId="5B80CCD9" w:rsidR="00F40072" w:rsidRDefault="00F40072" w:rsidP="00F40072">
      <w:pPr>
        <w:spacing w:line="276" w:lineRule="auto"/>
      </w:pPr>
      <w:r>
        <w:tab/>
      </w:r>
      <w:r w:rsidR="006373AF">
        <w:t>For clarity, c</w:t>
      </w:r>
      <w:r w:rsidR="0068154B">
        <w:t>ue</w:t>
      </w:r>
      <w:r>
        <w:t xml:space="preserve"> Z was analysed separately as it was a control cue that was not counterbalanced (a flashing light in the magazine) and elicited a different pattern of responding to the other cues. </w:t>
      </w:r>
    </w:p>
    <w:p w14:paraId="43498538" w14:textId="77777777" w:rsidR="003413FE" w:rsidRDefault="003413FE" w:rsidP="003413FE">
      <w:pPr>
        <w:spacing w:line="276" w:lineRule="auto"/>
        <w:rPr>
          <w:b/>
        </w:rPr>
      </w:pPr>
      <w:r w:rsidRPr="003413FE">
        <w:rPr>
          <w:b/>
        </w:rPr>
        <w:t>Results</w:t>
      </w:r>
    </w:p>
    <w:p w14:paraId="76889147" w14:textId="63407A74" w:rsidR="00347691" w:rsidRDefault="00A02258" w:rsidP="003413FE">
      <w:pPr>
        <w:spacing w:line="276" w:lineRule="auto"/>
        <w:rPr>
          <w:b/>
        </w:rPr>
      </w:pPr>
      <w:r>
        <w:rPr>
          <w:b/>
        </w:rPr>
        <w:t xml:space="preserve">Experiment </w:t>
      </w:r>
      <w:r w:rsidR="00FE2A45">
        <w:rPr>
          <w:b/>
        </w:rPr>
        <w:t>1</w:t>
      </w:r>
      <w:r w:rsidR="00347691" w:rsidRPr="00287869">
        <w:rPr>
          <w:b/>
        </w:rPr>
        <w:t xml:space="preserve">: </w:t>
      </w:r>
      <w:r w:rsidR="005F3816">
        <w:rPr>
          <w:b/>
        </w:rPr>
        <w:t xml:space="preserve">OFC </w:t>
      </w:r>
      <w:r w:rsidR="00347691" w:rsidRPr="00287869">
        <w:rPr>
          <w:b/>
        </w:rPr>
        <w:t>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13E0FAB6" w:rsidR="00287869" w:rsidRPr="00287869" w:rsidRDefault="00287869" w:rsidP="00287869">
      <w:pPr>
        <w:spacing w:line="276" w:lineRule="auto"/>
      </w:pPr>
      <w:r w:rsidRPr="00287869">
        <w:t xml:space="preserve">Cannulae placements are depicted in </w:t>
      </w:r>
      <w:r w:rsidRPr="008B0742">
        <w:rPr>
          <w:color w:val="FF0000"/>
        </w:rPr>
        <w:t xml:space="preserve">Figure </w:t>
      </w:r>
      <w:r w:rsidR="006C6FD5">
        <w:rPr>
          <w:color w:val="FF0000"/>
        </w:rPr>
        <w:t>1A</w:t>
      </w:r>
      <w:r w:rsidR="00DF1B0D">
        <w:rPr>
          <w:color w:val="FF0000"/>
        </w:rPr>
        <w:t xml:space="preserve"> (</w:t>
      </w:r>
      <w:r w:rsidR="00C778D6">
        <w:rPr>
          <w:color w:val="FF0000"/>
        </w:rPr>
        <w:t xml:space="preserve">representative image shown in </w:t>
      </w:r>
      <w:r w:rsidR="00DF1B0D">
        <w:rPr>
          <w:color w:val="FF0000"/>
        </w:rPr>
        <w:t>Supplemental Figure S1A)</w:t>
      </w:r>
      <w:r w:rsidRPr="008B0742">
        <w:rPr>
          <w:color w:val="FF0000"/>
        </w:rPr>
        <w:t xml:space="preserve">. </w:t>
      </w:r>
      <w:r w:rsidR="00203806">
        <w:t>Two</w:t>
      </w:r>
      <w:r w:rsidRPr="00287869">
        <w:t xml:space="preserve"> animals were excluded from further analysis due to misplaced cannulae. During training </w:t>
      </w:r>
      <w:r w:rsidR="00203806">
        <w:t>a further two</w:t>
      </w:r>
      <w:r w:rsidRPr="00287869">
        <w:t xml:space="preserve"> animals </w:t>
      </w:r>
      <w:r w:rsidR="007F44E0">
        <w:t>assigned to</w:t>
      </w:r>
      <w:r w:rsidR="007F44E0" w:rsidRPr="00287869">
        <w:t xml:space="preserve"> </w:t>
      </w:r>
      <w:r w:rsidRPr="00287869">
        <w:t>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03EF6359" w14:textId="5D93113D" w:rsidR="00CC597D" w:rsidRPr="008423AE" w:rsidRDefault="00FF0402" w:rsidP="00B702F1">
      <w:pPr>
        <w:spacing w:line="276" w:lineRule="auto"/>
      </w:pPr>
      <w:r w:rsidRPr="00FF0402">
        <w:t xml:space="preserve">Rates of </w:t>
      </w:r>
      <w:r>
        <w:t xml:space="preserve">baseline </w:t>
      </w:r>
      <w:r w:rsidRPr="00FF0402">
        <w:t>responding</w:t>
      </w:r>
      <w:r w:rsidR="005C2B5F">
        <w:t xml:space="preserve"> during the 10s PreCS period</w:t>
      </w:r>
      <w:r w:rsidRPr="00FF0402">
        <w:t xml:space="preserve"> did not significantly differ between groups during any of the testing phases</w:t>
      </w:r>
      <w:r>
        <w:t>,</w:t>
      </w:r>
      <w:r w:rsidRPr="00FF0402">
        <w:t xml:space="preserve"> and justified the analysis of CS-PreCS difference scores as measures of discriminative responding to the cues in </w:t>
      </w:r>
      <w:r w:rsidR="005C2B5F">
        <w:t>subsequent</w:t>
      </w:r>
      <w:r w:rsidRPr="00FF0402">
        <w:t xml:space="preserve"> analyses</w:t>
      </w:r>
      <w:r w:rsidR="00A31C31">
        <w:t xml:space="preserve"> (data not shown)</w:t>
      </w:r>
      <w:r w:rsidRPr="00FF0402">
        <w:t>. Briefly, Group x Day mixed ANOVAs were run separately for each stage of testing. During stage 1 acquisition (main effect of Group F(1, 26) = 3.20,</w:t>
      </w:r>
      <w:r w:rsidR="00AA0EEE" w:rsidRPr="00AA0EEE">
        <w:rPr>
          <w:i/>
        </w:rPr>
        <w:t xml:space="preserve"> p </w:t>
      </w:r>
      <w:r w:rsidRPr="00FF0402">
        <w:t>= .09; Group x Day interaction F(3, 78) = 1.47,</w:t>
      </w:r>
      <w:r w:rsidR="00AA0EEE" w:rsidRPr="00AA0EEE">
        <w:rPr>
          <w:i/>
        </w:rPr>
        <w:t xml:space="preserve"> p </w:t>
      </w:r>
      <w:r w:rsidRPr="00FF0402">
        <w:t xml:space="preserve">= .23), stage 2 feature negative training, stage 3 cue re-training, summation and retardation tests all Group and Group x Day interactions </w:t>
      </w:r>
      <w:r w:rsidR="000567C6">
        <w:t>failed to</w:t>
      </w:r>
      <w:r w:rsidRPr="00FF0402">
        <w:t xml:space="preserve"> reach significance (all F &lt; 2.01,</w:t>
      </w:r>
      <w:r w:rsidR="00AA0EEE" w:rsidRPr="00AA0EEE">
        <w:rPr>
          <w:i/>
        </w:rPr>
        <w:t xml:space="preserve"> p </w:t>
      </w:r>
      <w:r w:rsidRPr="00FF0402">
        <w:t>&gt; .16).</w:t>
      </w:r>
    </w:p>
    <w:p w14:paraId="11C2F6D8" w14:textId="77777777" w:rsidR="00FF0402" w:rsidRPr="00FF0402" w:rsidRDefault="00FF0402" w:rsidP="00FF0402">
      <w:pPr>
        <w:spacing w:line="276" w:lineRule="auto"/>
        <w:rPr>
          <w:i/>
        </w:rPr>
      </w:pPr>
      <w:r w:rsidRPr="00FF0402">
        <w:rPr>
          <w:i/>
        </w:rPr>
        <w:lastRenderedPageBreak/>
        <w:t>Stage 1</w:t>
      </w:r>
      <w:r w:rsidR="008E3FB5">
        <w:rPr>
          <w:i/>
        </w:rPr>
        <w:t>:</w:t>
      </w:r>
      <w:r w:rsidRPr="00FF0402">
        <w:rPr>
          <w:i/>
        </w:rPr>
        <w:t xml:space="preserve"> Acquisition (Days 1-4)</w:t>
      </w:r>
    </w:p>
    <w:p w14:paraId="71A7CC02" w14:textId="77777777" w:rsidR="00C626CB" w:rsidRPr="00D10C5F" w:rsidRDefault="00C626CB" w:rsidP="00C626CB">
      <w:pPr>
        <w:pStyle w:val="FirstParagraph"/>
        <w:rPr>
          <w:rFonts w:asciiTheme="minorHAnsi" w:hAnsiTheme="minorHAnsi" w:cstheme="minorHAnsi"/>
        </w:rPr>
      </w:pPr>
      <w:bookmarkStart w:id="0" w:name="_Hlk42520694"/>
      <w:r w:rsidRPr="00D10C5F">
        <w:rPr>
          <w:rFonts w:asciiTheme="minorHAnsi" w:hAnsiTheme="minorHAnsi" w:cstheme="minorHAnsi"/>
        </w:rPr>
        <w:t>Prior to infusions, all rats acquired conditioned responding to cues A+ and B+ (</w:t>
      </w:r>
      <w:r w:rsidRPr="00D10C5F">
        <w:rPr>
          <w:rFonts w:asciiTheme="minorHAnsi" w:hAnsiTheme="minorHAnsi" w:cstheme="minorHAnsi"/>
          <w:color w:val="FF0000"/>
        </w:rPr>
        <w:t>Figure 1A</w:t>
      </w:r>
      <w:r w:rsidRPr="00D10C5F">
        <w:rPr>
          <w:rFonts w:asciiTheme="minorHAnsi" w:hAnsiTheme="minorHAnsi" w:cstheme="minorHAnsi"/>
        </w:rPr>
        <w:t xml:space="preserve">; main effect of Day </w:t>
      </w:r>
      <m:oMath>
        <m:r>
          <w:rPr>
            <w:rFonts w:ascii="Cambria Math" w:hAnsi="Cambria Math" w:cstheme="minorHAnsi"/>
          </w:rPr>
          <m:t>F(3,78)=27.49</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linear trend </w:t>
      </w:r>
      <m:oMath>
        <m:r>
          <w:rPr>
            <w:rFonts w:ascii="Cambria Math" w:hAnsi="Cambria Math" w:cstheme="minorHAnsi"/>
          </w:rPr>
          <m:t>t(26)=7.63</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all remaining effects and interactions </w:t>
      </w:r>
      <w:r w:rsidRPr="00D10C5F">
        <w:rPr>
          <w:rFonts w:asciiTheme="minorHAnsi" w:hAnsiTheme="minorHAnsi" w:cstheme="minorHAnsi"/>
          <w:i/>
        </w:rPr>
        <w:t>F</w:t>
      </w:r>
      <w:r w:rsidRPr="00D10C5F">
        <w:rPr>
          <w:rFonts w:asciiTheme="minorHAnsi" w:hAnsiTheme="minorHAnsi" w:cstheme="minorHAnsi"/>
        </w:rPr>
        <w:t xml:space="preserve"> &lt; 1.34, </w:t>
      </w:r>
      <w:r w:rsidRPr="00D10C5F">
        <w:rPr>
          <w:rFonts w:asciiTheme="minorHAnsi" w:hAnsiTheme="minorHAnsi" w:cstheme="minorHAnsi"/>
          <w:i/>
        </w:rPr>
        <w:t>p</w:t>
      </w:r>
      <w:r w:rsidRPr="00D10C5F">
        <w:rPr>
          <w:rFonts w:asciiTheme="minorHAnsi" w:hAnsiTheme="minorHAnsi" w:cstheme="minorHAnsi"/>
        </w:rPr>
        <w:t xml:space="preserve"> &gt; 26).</w:t>
      </w:r>
    </w:p>
    <w:bookmarkEnd w:id="0"/>
    <w:p w14:paraId="0DAB5C9F" w14:textId="27E3A512" w:rsidR="008B0742" w:rsidRDefault="00980607" w:rsidP="00FF0402">
      <w:pPr>
        <w:spacing w:line="276" w:lineRule="auto"/>
        <w:rPr>
          <w:i/>
        </w:rPr>
      </w:pPr>
      <w:r>
        <w:rPr>
          <w:i/>
        </w:rPr>
        <w:t xml:space="preserve">Stage 2: </w:t>
      </w:r>
      <w:r w:rsidR="005F3816">
        <w:rPr>
          <w:i/>
        </w:rPr>
        <w:t xml:space="preserve">OFC </w:t>
      </w:r>
      <w:r w:rsidR="008B0742">
        <w:rPr>
          <w:i/>
        </w:rPr>
        <w:t>inactivation abolishes selective inhibition</w:t>
      </w:r>
      <w:r w:rsidR="00B702F1">
        <w:rPr>
          <w:i/>
        </w:rPr>
        <w:t xml:space="preserve"> of behaviour</w:t>
      </w:r>
      <w:r>
        <w:rPr>
          <w:i/>
        </w:rPr>
        <w:t xml:space="preserve"> </w:t>
      </w:r>
      <w:r w:rsidRPr="008E3FB5">
        <w:rPr>
          <w:i/>
        </w:rPr>
        <w:t>(</w:t>
      </w:r>
      <w:r>
        <w:rPr>
          <w:i/>
        </w:rPr>
        <w:t>d</w:t>
      </w:r>
      <w:r w:rsidRPr="008E3FB5">
        <w:rPr>
          <w:i/>
        </w:rPr>
        <w:t>ays 5-10)</w:t>
      </w:r>
    </w:p>
    <w:p w14:paraId="2AED9A9A" w14:textId="5F3E0C96" w:rsidR="00313D37" w:rsidRPr="00FF71F8" w:rsidRDefault="00313D37" w:rsidP="00313D37">
      <w:r w:rsidRPr="00FF71F8">
        <w:t>The saline group successfully acquired the feature negative A+/AX- discrimination (</w:t>
      </w:r>
      <w:r w:rsidRPr="00D10C5F">
        <w:rPr>
          <w:color w:val="FF0000"/>
        </w:rPr>
        <w:t>Figure 2B</w:t>
      </w:r>
      <w:r w:rsidRPr="00FF71F8">
        <w:t xml:space="preserve">; significant Cue*Day interaction </w:t>
      </w:r>
      <m:oMath>
        <m:r>
          <w:rPr>
            <w:rFonts w:ascii="Cambria Math" w:hAnsi="Cambria Math"/>
          </w:rPr>
          <m:t>F(5,60)=6.23</m:t>
        </m:r>
      </m:oMath>
      <w:r w:rsidRPr="00FF71F8">
        <w:t xml:space="preserve">, </w:t>
      </w:r>
      <m:oMath>
        <m:r>
          <w:rPr>
            <w:rFonts w:ascii="Cambria Math" w:hAnsi="Cambria Math"/>
          </w:rPr>
          <m:t>p&lt;.001</m:t>
        </m:r>
      </m:oMath>
      <w:r w:rsidRPr="00FF71F8">
        <w:t xml:space="preserve">, and main effects of Cue </w:t>
      </w:r>
      <m:oMath>
        <m:r>
          <w:rPr>
            <w:rFonts w:ascii="Cambria Math" w:hAnsi="Cambria Math"/>
          </w:rPr>
          <m:t>F(1,12)=5.57</m:t>
        </m:r>
      </m:oMath>
      <w:r w:rsidRPr="00FF71F8">
        <w:t xml:space="preserve">, </w:t>
      </w:r>
      <m:oMath>
        <m:r>
          <w:rPr>
            <w:rFonts w:ascii="Cambria Math" w:hAnsi="Cambria Math"/>
          </w:rPr>
          <m:t>p=.036</m:t>
        </m:r>
      </m:oMath>
      <w:r w:rsidRPr="00FF71F8">
        <w:t xml:space="preserve">, and Day </w:t>
      </w:r>
      <m:oMath>
        <m:r>
          <w:rPr>
            <w:rFonts w:ascii="Cambria Math" w:hAnsi="Cambria Math"/>
          </w:rPr>
          <m:t>F(5,60)=7.50</m:t>
        </m:r>
      </m:oMath>
      <w:r w:rsidRPr="00FF71F8">
        <w:t xml:space="preserve">, </w:t>
      </w:r>
      <m:oMath>
        <m:r>
          <w:rPr>
            <w:rFonts w:ascii="Cambria Math" w:hAnsi="Cambria Math"/>
          </w:rPr>
          <m:t>p&lt;.001</m:t>
        </m:r>
      </m:oMath>
      <w:r w:rsidRPr="00FF71F8">
        <w:t xml:space="preserve">) by increasing responding over days to the rewarded cue A+ (significant linear increase </w:t>
      </w:r>
      <m:oMath>
        <m:r>
          <w:rPr>
            <w:rFonts w:ascii="Cambria Math" w:hAnsi="Cambria Math"/>
          </w:rPr>
          <m:t>t(12)=6.39</m:t>
        </m:r>
      </m:oMath>
      <w:r w:rsidRPr="00FF71F8">
        <w:t xml:space="preserve">, </w:t>
      </w:r>
      <m:oMath>
        <m:r>
          <w:rPr>
            <w:rFonts w:ascii="Cambria Math" w:hAnsi="Cambria Math"/>
          </w:rPr>
          <m:t>p&lt;.001</m:t>
        </m:r>
      </m:oMath>
      <w:r w:rsidRPr="00FF71F8">
        <w:t xml:space="preserve">), and selectively inhibiting responding to the non-rewarded compound AX- (non-significant linear trend </w:t>
      </w:r>
      <m:oMath>
        <m:r>
          <w:rPr>
            <w:rFonts w:ascii="Cambria Math" w:hAnsi="Cambria Math"/>
          </w:rPr>
          <m:t>t(12)=0.56</m:t>
        </m:r>
      </m:oMath>
      <w:r w:rsidRPr="00FF71F8">
        <w:t xml:space="preserve">, </w:t>
      </w:r>
      <m:oMath>
        <m:r>
          <w:rPr>
            <w:rFonts w:ascii="Cambria Math" w:hAnsi="Cambria Math"/>
          </w:rPr>
          <m:t>p=.588</m:t>
        </m:r>
      </m:oMath>
      <w:r w:rsidRPr="00FF71F8">
        <w:t>). In contrast, the muscimol group did not significantly discriminate between A+ and AX- (non-significant Cue*Day interaction</w:t>
      </w:r>
      <w:r w:rsidR="00A02DDC">
        <w:rPr>
          <w:rFonts w:eastAsiaTheme="minorEastAsia"/>
        </w:rPr>
        <w:t xml:space="preserve"> </w:t>
      </w:r>
      <m:oMath>
        <m:r>
          <w:rPr>
            <w:rFonts w:ascii="Cambria Math" w:hAnsi="Cambria Math"/>
          </w:rPr>
          <m:t>F(5,70)=1.06</m:t>
        </m:r>
      </m:oMath>
      <w:r w:rsidRPr="00FF71F8">
        <w:t xml:space="preserve">, </w:t>
      </w:r>
      <m:oMath>
        <m:r>
          <w:rPr>
            <w:rFonts w:ascii="Cambria Math" w:hAnsi="Cambria Math"/>
          </w:rPr>
          <m:t>p=.388</m:t>
        </m:r>
      </m:oMath>
      <w:r w:rsidRPr="00FF71F8">
        <w:t xml:space="preserve">, or main effect of Cue </w:t>
      </w:r>
      <m:oMath>
        <m:r>
          <w:rPr>
            <w:rFonts w:ascii="Cambria Math" w:hAnsi="Cambria Math"/>
          </w:rPr>
          <m:t>F(1,14)=0.01</m:t>
        </m:r>
      </m:oMath>
      <w:r w:rsidRPr="00FF71F8">
        <w:t xml:space="preserve">, </w:t>
      </w:r>
      <m:oMath>
        <m:r>
          <w:rPr>
            <w:rFonts w:ascii="Cambria Math" w:hAnsi="Cambria Math"/>
          </w:rPr>
          <m:t>p=.920</m:t>
        </m:r>
      </m:oMath>
      <w:r w:rsidRPr="00FF71F8">
        <w:t xml:space="preserve">, but did show a signficant main effect of Day </w:t>
      </w:r>
      <m:oMath>
        <m:r>
          <w:rPr>
            <w:rFonts w:ascii="Cambria Math" w:hAnsi="Cambria Math"/>
          </w:rPr>
          <m:t>F(5,70)=3.65</m:t>
        </m:r>
      </m:oMath>
      <w:r w:rsidRPr="00FF71F8">
        <w:t xml:space="preserve">, </w:t>
      </w:r>
      <m:oMath>
        <m:r>
          <w:rPr>
            <w:rFonts w:ascii="Cambria Math" w:hAnsi="Cambria Math"/>
          </w:rPr>
          <m:t>p=.005</m:t>
        </m:r>
      </m:oMath>
      <w:r w:rsidRPr="00FF71F8">
        <w:t xml:space="preserve">, and a linear increase over days </w:t>
      </w:r>
      <m:oMath>
        <m:r>
          <w:rPr>
            <w:rFonts w:ascii="Cambria Math" w:hAnsi="Cambria Math"/>
          </w:rPr>
          <m:t>t(14)=2.75</m:t>
        </m:r>
      </m:oMath>
      <w:r w:rsidRPr="00FF71F8">
        <w:t xml:space="preserve">, </w:t>
      </w:r>
      <m:oMath>
        <m:r>
          <w:rPr>
            <w:rFonts w:ascii="Cambria Math" w:hAnsi="Cambria Math"/>
          </w:rPr>
          <m:t>p=.016</m:t>
        </m:r>
      </m:oMath>
      <w:r w:rsidRPr="00FF71F8">
        <w:t>). These group differences were supported by a significant Group*Cue*Day interaction (</w:t>
      </w:r>
      <m:oMath>
        <m:r>
          <w:rPr>
            <w:rFonts w:ascii="Cambria Math" w:hAnsi="Cambria Math"/>
          </w:rPr>
          <m:t>F(5,130)=4.91</m:t>
        </m:r>
      </m:oMath>
      <w:r w:rsidRPr="00FF71F8">
        <w:t xml:space="preserve">, </w:t>
      </w:r>
      <m:oMath>
        <m:r>
          <w:rPr>
            <w:rFonts w:ascii="Cambria Math" w:hAnsi="Cambria Math"/>
          </w:rPr>
          <m:t>p&lt;.001</m:t>
        </m:r>
      </m:oMath>
      <w:r w:rsidRPr="00FF71F8">
        <w:t xml:space="preserve">, as well as a significant Group*Day interaction </w:t>
      </w:r>
      <m:oMath>
        <m:r>
          <w:rPr>
            <w:rFonts w:ascii="Cambria Math" w:hAnsi="Cambria Math"/>
          </w:rPr>
          <m:t>F(5,130)=2.94</m:t>
        </m:r>
      </m:oMath>
      <w:r w:rsidRPr="00FF71F8">
        <w:t xml:space="preserve">, </w:t>
      </w:r>
      <m:oMath>
        <m:r>
          <w:rPr>
            <w:rFonts w:ascii="Cambria Math" w:hAnsi="Cambria Math"/>
          </w:rPr>
          <m:t>p=.015</m:t>
        </m:r>
      </m:oMath>
      <w:r w:rsidRPr="00FF71F8">
        <w:t xml:space="preserve">, and main effect of Group </w:t>
      </w:r>
      <m:oMath>
        <m:r>
          <w:rPr>
            <w:rFonts w:ascii="Cambria Math" w:hAnsi="Cambria Math"/>
          </w:rPr>
          <m:t>F(1,26)=8.69</m:t>
        </m:r>
      </m:oMath>
      <w:r w:rsidRPr="00FF71F8">
        <w:t xml:space="preserve">, </w:t>
      </w:r>
      <m:oMath>
        <m:r>
          <w:rPr>
            <w:rFonts w:ascii="Cambria Math" w:hAnsi="Cambria Math"/>
          </w:rPr>
          <m:t>p=.007</m:t>
        </m:r>
      </m:oMath>
      <w:r w:rsidRPr="00FF71F8">
        <w:t xml:space="preserve">). Therefore, the saline group showed behavioural evidence of selective inhibition during the </w:t>
      </w:r>
      <w:r w:rsidR="00D376EE">
        <w:t xml:space="preserve">A+/AX- </w:t>
      </w:r>
      <w:r w:rsidRPr="00FF71F8">
        <w:t>feature negative discrimination which was abolished by intra-OFC infusions of muscimol. While this suggests that OFC function is necessary for selective inhibitory control of behaviour, it is unclear whether learning about the conditioned inhibitor X was also impaired.</w:t>
      </w:r>
    </w:p>
    <w:p w14:paraId="3E58A8E5" w14:textId="633AAF6B" w:rsidR="00801B9E" w:rsidRPr="00801B9E" w:rsidRDefault="00801B9E" w:rsidP="003477AB">
      <w:pPr>
        <w:spacing w:line="276" w:lineRule="auto"/>
        <w:rPr>
          <w:i/>
        </w:rPr>
      </w:pPr>
      <w:r w:rsidRPr="00801B9E">
        <w:rPr>
          <w:i/>
        </w:rPr>
        <w:t>Stage 3: Retraining</w:t>
      </w:r>
      <w:r>
        <w:rPr>
          <w:i/>
        </w:rPr>
        <w:t xml:space="preserve"> (days 11-12)</w:t>
      </w:r>
    </w:p>
    <w:p w14:paraId="703D155C" w14:textId="71C53739" w:rsidR="00915FBB" w:rsidRPr="00D10C5F" w:rsidRDefault="00915FBB" w:rsidP="00915FBB">
      <w:pPr>
        <w:pStyle w:val="FirstParagraph"/>
        <w:rPr>
          <w:rFonts w:asciiTheme="minorHAnsi" w:hAnsiTheme="minorHAnsi" w:cstheme="minorHAnsi"/>
        </w:rPr>
      </w:pPr>
      <w:r w:rsidRPr="00D10C5F">
        <w:rPr>
          <w:rFonts w:asciiTheme="minorHAnsi" w:hAnsiTheme="minorHAnsi" w:cstheme="minorHAnsi"/>
        </w:rPr>
        <w:t>In stage 3, the overall suppression of responding observed in stage 2 persisted temporarily during retraining to cue B drug-free (</w:t>
      </w:r>
      <w:r w:rsidRPr="00D10C5F">
        <w:rPr>
          <w:rFonts w:asciiTheme="minorHAnsi" w:hAnsiTheme="minorHAnsi" w:cstheme="minorHAnsi"/>
          <w:color w:val="FF0000"/>
        </w:rPr>
        <w:t>Figure 2C</w:t>
      </w:r>
      <w:r w:rsidRPr="00D10C5F">
        <w:rPr>
          <w:rFonts w:asciiTheme="minorHAnsi" w:hAnsiTheme="minorHAnsi" w:cstheme="minorHAnsi"/>
        </w:rPr>
        <w:t xml:space="preserve">; significant main effect of Group </w:t>
      </w:r>
      <m:oMath>
        <m:r>
          <w:rPr>
            <w:rFonts w:ascii="Cambria Math" w:hAnsi="Cambria Math" w:cstheme="minorHAnsi"/>
          </w:rPr>
          <m:t>F(1,26)=7.95</m:t>
        </m:r>
      </m:oMath>
      <w:r w:rsidRPr="00D10C5F">
        <w:rPr>
          <w:rFonts w:asciiTheme="minorHAnsi" w:hAnsiTheme="minorHAnsi" w:cstheme="minorHAnsi"/>
        </w:rPr>
        <w:t xml:space="preserve">, </w:t>
      </w:r>
      <m:oMath>
        <m:r>
          <w:rPr>
            <w:rFonts w:ascii="Cambria Math" w:hAnsi="Cambria Math" w:cstheme="minorHAnsi"/>
          </w:rPr>
          <m:t>p=.009</m:t>
        </m:r>
      </m:oMath>
      <w:r w:rsidRPr="00D10C5F">
        <w:rPr>
          <w:rFonts w:asciiTheme="minorHAnsi" w:hAnsiTheme="minorHAnsi" w:cstheme="minorHAnsi"/>
        </w:rPr>
        <w:t xml:space="preserve">, </w:t>
      </w:r>
      <w:r w:rsidR="007F03C5">
        <w:rPr>
          <w:rFonts w:asciiTheme="minorHAnsi" w:hAnsiTheme="minorHAnsi" w:cstheme="minorHAnsi"/>
        </w:rPr>
        <w:t xml:space="preserve">and </w:t>
      </w:r>
      <w:r w:rsidRPr="00D10C5F">
        <w:rPr>
          <w:rFonts w:asciiTheme="minorHAnsi" w:hAnsiTheme="minorHAnsi" w:cstheme="minorHAnsi"/>
        </w:rPr>
        <w:t xml:space="preserve">Day </w:t>
      </w:r>
      <m:oMath>
        <m:r>
          <w:rPr>
            <w:rFonts w:ascii="Cambria Math" w:hAnsi="Cambria Math" w:cstheme="minorHAnsi"/>
          </w:rPr>
          <m:t>F(1,26)=7.81</m:t>
        </m:r>
      </m:oMath>
      <w:r w:rsidRPr="00D10C5F">
        <w:rPr>
          <w:rFonts w:asciiTheme="minorHAnsi" w:hAnsiTheme="minorHAnsi" w:cstheme="minorHAnsi"/>
        </w:rPr>
        <w:t xml:space="preserve">, </w:t>
      </w:r>
      <m:oMath>
        <m:r>
          <w:rPr>
            <w:rFonts w:ascii="Cambria Math" w:hAnsi="Cambria Math" w:cstheme="minorHAnsi"/>
          </w:rPr>
          <m:t>p=.010</m:t>
        </m:r>
      </m:oMath>
      <w:r w:rsidRPr="00D10C5F">
        <w:rPr>
          <w:rFonts w:asciiTheme="minorHAnsi" w:hAnsiTheme="minorHAnsi" w:cstheme="minorHAnsi"/>
        </w:rPr>
        <w:t xml:space="preserve">, but no Group*Day interaction </w:t>
      </w:r>
      <m:oMath>
        <m:r>
          <w:rPr>
            <w:rFonts w:ascii="Cambria Math" w:hAnsi="Cambria Math" w:cstheme="minorHAnsi"/>
          </w:rPr>
          <m:t>F(1,26)=0.70</m:t>
        </m:r>
      </m:oMath>
      <w:r w:rsidRPr="00D10C5F">
        <w:rPr>
          <w:rFonts w:asciiTheme="minorHAnsi" w:hAnsiTheme="minorHAnsi" w:cstheme="minorHAnsi"/>
        </w:rPr>
        <w:t xml:space="preserve">, </w:t>
      </w:r>
      <m:oMath>
        <m:r>
          <w:rPr>
            <w:rFonts w:ascii="Cambria Math" w:hAnsi="Cambria Math" w:cstheme="minorHAnsi"/>
          </w:rPr>
          <m:t>p=.411</m:t>
        </m:r>
      </m:oMath>
      <w:r w:rsidRPr="00D10C5F">
        <w:rPr>
          <w:rFonts w:asciiTheme="minorHAnsi" w:hAnsiTheme="minorHAnsi" w:cstheme="minorHAnsi"/>
        </w:rPr>
        <w:t>). This suggests that the effect of muscimol infusion in stage 2 temporarily</w:t>
      </w:r>
      <w:r w:rsidR="00A530C1">
        <w:rPr>
          <w:rFonts w:asciiTheme="minorHAnsi" w:hAnsiTheme="minorHAnsi" w:cstheme="minorHAnsi"/>
        </w:rPr>
        <w:t>,</w:t>
      </w:r>
      <w:r w:rsidRPr="00D10C5F">
        <w:rPr>
          <w:rFonts w:asciiTheme="minorHAnsi" w:hAnsiTheme="minorHAnsi" w:cstheme="minorHAnsi"/>
        </w:rPr>
        <w:t xml:space="preserve"> and non-selectively</w:t>
      </w:r>
      <w:r w:rsidR="00A530C1">
        <w:rPr>
          <w:rFonts w:asciiTheme="minorHAnsi" w:hAnsiTheme="minorHAnsi" w:cstheme="minorHAnsi"/>
        </w:rPr>
        <w:t xml:space="preserve">, </w:t>
      </w:r>
      <w:r w:rsidRPr="00D10C5F">
        <w:rPr>
          <w:rFonts w:asciiTheme="minorHAnsi" w:hAnsiTheme="minorHAnsi" w:cstheme="minorHAnsi"/>
        </w:rPr>
        <w:t>lowered overall performance when trained drug free in stage 3. It is possible that this effect is due to the disruption of motivation for the reward or an overall suppression of motor function, however these possibilities were ruled out by the results of the consumption test administered at the end of testing (reported below).</w:t>
      </w:r>
    </w:p>
    <w:p w14:paraId="0B8A489F" w14:textId="403FD82C" w:rsidR="003477AB" w:rsidRPr="00E6609F" w:rsidRDefault="003E01B0" w:rsidP="00FF0402">
      <w:pPr>
        <w:spacing w:line="276" w:lineRule="auto"/>
        <w:rPr>
          <w:i/>
        </w:rPr>
      </w:pPr>
      <w:r>
        <w:rPr>
          <w:i/>
        </w:rPr>
        <w:t xml:space="preserve">Summation and retardation test: </w:t>
      </w:r>
      <w:r w:rsidR="005F3816">
        <w:rPr>
          <w:i/>
        </w:rPr>
        <w:t xml:space="preserve">OFC </w:t>
      </w:r>
      <w:r w:rsidR="003477AB" w:rsidRPr="00E6609F">
        <w:rPr>
          <w:i/>
        </w:rPr>
        <w:t xml:space="preserve">inactivation during training does not prevent the acquisition of conditioned inhibition </w:t>
      </w:r>
      <w:r>
        <w:rPr>
          <w:i/>
        </w:rPr>
        <w:t>(days 13-16)</w:t>
      </w:r>
    </w:p>
    <w:p w14:paraId="48361271" w14:textId="4F4F0DE8" w:rsidR="003F7A48" w:rsidRPr="00D10C5F" w:rsidRDefault="003F7A48" w:rsidP="003F7A48">
      <w:pPr>
        <w:pStyle w:val="FirstParagraph"/>
        <w:rPr>
          <w:rFonts w:asciiTheme="minorHAnsi" w:hAnsiTheme="minorHAnsi" w:cstheme="minorHAnsi"/>
        </w:rPr>
      </w:pPr>
      <w:r w:rsidRPr="00D10C5F">
        <w:rPr>
          <w:rFonts w:asciiTheme="minorHAnsi" w:hAnsiTheme="minorHAnsi" w:cstheme="minorHAnsi"/>
        </w:rPr>
        <w:t xml:space="preserve">While OFC inactivation successfully abolished the expression of selective conditioned inhibition in the feature negative discrimination (stage 2, </w:t>
      </w:r>
      <w:r w:rsidRPr="00D10C5F">
        <w:rPr>
          <w:rFonts w:asciiTheme="minorHAnsi" w:hAnsiTheme="minorHAnsi" w:cstheme="minorHAnsi"/>
          <w:color w:val="FF0000"/>
        </w:rPr>
        <w:t>Figure 2C</w:t>
      </w:r>
      <w:r w:rsidRPr="00D10C5F">
        <w:rPr>
          <w:rFonts w:asciiTheme="minorHAnsi" w:hAnsiTheme="minorHAnsi" w:cstheme="minorHAnsi"/>
        </w:rPr>
        <w:t xml:space="preserve">), it is not clear whether this indicates a failure of acquisition of conditioned inhibition or just impaired behavioural expression. To address this question directly, summation and retardation tests of conditioned inhibition </w:t>
      </w:r>
      <w:r w:rsidRPr="007349DE">
        <w:rPr>
          <w:rFonts w:asciiTheme="minorHAnsi" w:hAnsiTheme="minorHAnsi" w:cstheme="minorHAnsi"/>
        </w:rPr>
        <w:fldChar w:fldCharType="begin" w:fldLock="1"/>
      </w:r>
      <w:r w:rsidR="00F238A7">
        <w:rPr>
          <w:rFonts w:asciiTheme="minorHAnsi" w:hAnsiTheme="minorHAnsi" w:cstheme="minorHAnsi"/>
        </w:rPr>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inhibition","type":"article-journal","volume":"72"},"uris":["http://www.mendeley.com/documents/?uuid=fb82ffbb-2804-4b21-96d5-48d93d7740ec"]},{"id":"ITEM-2","itemData":{"ISBN":"0097-7403 (Print)\r0097-7403","PMID":"8228833","abstract":"It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treatment.","author":[{"dropping-particle":"","family":"Papini","given":"M R","non-dropping-particle":"","parse-names":false,"suffix":""},{"dropping-particle":"","family":"Bitterman","given":"M E","non-dropping-particle":"","parse-names":false,"suffix":""}],"container-title":"J Exp Psychol Anim Behav Process","edition":"1993/10/01","id":"ITEM-2","issue":"4","issued":{"date-parts":[["1993"]]},"language":"eng","note":"Papini, M R\nBitterman, M E\nJournal Article\nResearch Support, U.S. Gov't, Non-P.H.S.\nReview\nUnited states\nJ Exp Psychol Anim Behav Process. 1993 Oct;19(4):342-52.","page":"342-352","title":"The two-test strategy in the study of inhibitory conditioning","type":"article-journal","volume":"19"},"uris":["http://www.mendeley.com/documents/?uuid=9e35d471-565d-4b1e-8888-7c039510fcce"]}],"mendeley":{"formattedCitation":"(Papini &amp; Bitterman, 1993; Rescorla, 1969)","plainTextFormattedCitation":"(Papini &amp; Bitterman, 1993; Rescorla, 1969)","previouslyFormattedCitation":"(Papini &amp; Bitterman, 1993; Rescorla, 1969)"},"properties":{"noteIndex":0},"schema":"https://github.com/citation-style-language/schema/raw/master/csl-citation.json"}</w:instrText>
      </w:r>
      <w:r w:rsidRPr="007349DE">
        <w:rPr>
          <w:rFonts w:asciiTheme="minorHAnsi" w:hAnsiTheme="minorHAnsi" w:cstheme="minorHAnsi"/>
        </w:rPr>
        <w:fldChar w:fldCharType="separate"/>
      </w:r>
      <w:r w:rsidR="00F660E6" w:rsidRPr="00F660E6">
        <w:rPr>
          <w:rFonts w:asciiTheme="minorHAnsi" w:hAnsiTheme="minorHAnsi" w:cstheme="minorHAnsi"/>
          <w:noProof/>
        </w:rPr>
        <w:t>(Papini &amp; Bitterman, 1993; Rescorla, 1969)</w:t>
      </w:r>
      <w:r w:rsidRPr="007349DE">
        <w:rPr>
          <w:rFonts w:asciiTheme="minorHAnsi" w:hAnsiTheme="minorHAnsi" w:cstheme="minorHAnsi"/>
        </w:rPr>
        <w:fldChar w:fldCharType="end"/>
      </w:r>
      <w:r w:rsidRPr="007349DE">
        <w:rPr>
          <w:rFonts w:asciiTheme="minorHAnsi" w:hAnsiTheme="minorHAnsi" w:cstheme="minorHAnsi"/>
        </w:rPr>
        <w:t xml:space="preserve"> </w:t>
      </w:r>
      <w:r w:rsidRPr="00D10C5F">
        <w:rPr>
          <w:rFonts w:asciiTheme="minorHAnsi" w:hAnsiTheme="minorHAnsi" w:cstheme="minorHAnsi"/>
        </w:rPr>
        <w:t>were administered drug-free to allow for any latent learning to be expressed.</w:t>
      </w:r>
    </w:p>
    <w:p w14:paraId="5D6E4CE5" w14:textId="05D80E7F" w:rsidR="003F7A48" w:rsidRPr="00D10C5F" w:rsidRDefault="003F7A48" w:rsidP="003F7A48">
      <w:pPr>
        <w:pStyle w:val="BodyText"/>
        <w:rPr>
          <w:rFonts w:cstheme="minorHAnsi"/>
        </w:rPr>
      </w:pPr>
      <w:r w:rsidRPr="00D10C5F">
        <w:rPr>
          <w:rFonts w:cstheme="minorHAnsi"/>
        </w:rPr>
        <w:t>The results of the summation test (</w:t>
      </w:r>
      <w:r w:rsidRPr="00D10C5F">
        <w:rPr>
          <w:rFonts w:cstheme="minorHAnsi"/>
          <w:color w:val="FF0000"/>
        </w:rPr>
        <w:t>Figure 2D</w:t>
      </w:r>
      <w:r w:rsidRPr="00D10C5F">
        <w:rPr>
          <w:rFonts w:cstheme="minorHAnsi"/>
        </w:rPr>
        <w:t xml:space="preserve">) revealed that both groups respond less to the compound BX- than B- (significant main effect of Cue </w:t>
      </w:r>
      <m:oMath>
        <m:r>
          <w:rPr>
            <w:rFonts w:ascii="Cambria Math" w:hAnsi="Cambria Math" w:cstheme="minorHAnsi"/>
          </w:rPr>
          <m:t>F(1,26)=7.78</m:t>
        </m:r>
      </m:oMath>
      <w:r w:rsidRPr="00D10C5F">
        <w:rPr>
          <w:rFonts w:cstheme="minorHAnsi"/>
        </w:rPr>
        <w:t xml:space="preserve">, </w:t>
      </w:r>
      <m:oMath>
        <m:r>
          <w:rPr>
            <w:rFonts w:ascii="Cambria Math" w:hAnsi="Cambria Math" w:cstheme="minorHAnsi"/>
          </w:rPr>
          <m:t>p=.010</m:t>
        </m:r>
      </m:oMath>
      <w:r w:rsidRPr="00D10C5F">
        <w:rPr>
          <w:rFonts w:cstheme="minorHAnsi"/>
        </w:rPr>
        <w:t>) which suggests that cue X successfully acquired inhibitory properties during the feature negative training (stage 2). The muscimol group had lower overall responding to all cues than the saline group (</w:t>
      </w:r>
      <w:r w:rsidR="00273A18">
        <w:rPr>
          <w:rFonts w:cstheme="minorHAnsi"/>
        </w:rPr>
        <w:t xml:space="preserve">main effect of </w:t>
      </w:r>
      <w:r w:rsidRPr="00D10C5F">
        <w:rPr>
          <w:rFonts w:cstheme="minorHAnsi"/>
        </w:rPr>
        <w:t xml:space="preserve">Group </w:t>
      </w:r>
      <m:oMath>
        <m:r>
          <w:rPr>
            <w:rFonts w:ascii="Cambria Math" w:hAnsi="Cambria Math" w:cstheme="minorHAnsi"/>
          </w:rPr>
          <m:t>F(1,26)=8.26</m:t>
        </m:r>
      </m:oMath>
      <w:r w:rsidRPr="00D10C5F">
        <w:rPr>
          <w:rFonts w:cstheme="minorHAnsi"/>
        </w:rPr>
        <w:t xml:space="preserve">, </w:t>
      </w:r>
      <m:oMath>
        <m:r>
          <w:rPr>
            <w:rFonts w:ascii="Cambria Math" w:hAnsi="Cambria Math" w:cstheme="minorHAnsi"/>
          </w:rPr>
          <m:t>p=.008</m:t>
        </m:r>
      </m:oMath>
      <w:r w:rsidRPr="00D10C5F">
        <w:rPr>
          <w:rFonts w:cstheme="minorHAnsi"/>
        </w:rPr>
        <w:t>), but the magnitude of the summation effect was not significantly different between groups (Group*Cue</w:t>
      </w:r>
      <w:r w:rsidR="00273A18">
        <w:rPr>
          <w:rFonts w:cstheme="minorHAnsi"/>
        </w:rPr>
        <w:t xml:space="preserve"> interaction</w:t>
      </w:r>
      <w:r w:rsidRPr="00D10C5F">
        <w:rPr>
          <w:rFonts w:cstheme="minorHAnsi"/>
        </w:rPr>
        <w:t xml:space="preserve"> </w:t>
      </w:r>
      <m:oMath>
        <m:r>
          <w:rPr>
            <w:rFonts w:ascii="Cambria Math" w:hAnsi="Cambria Math" w:cstheme="minorHAnsi"/>
          </w:rPr>
          <m:t>F(1,26)=1.96</m:t>
        </m:r>
      </m:oMath>
      <w:r w:rsidRPr="00D10C5F">
        <w:rPr>
          <w:rFonts w:cstheme="minorHAnsi"/>
        </w:rPr>
        <w:t xml:space="preserve">, </w:t>
      </w:r>
      <m:oMath>
        <m:r>
          <w:rPr>
            <w:rFonts w:ascii="Cambria Math" w:hAnsi="Cambria Math" w:cstheme="minorHAnsi"/>
          </w:rPr>
          <m:t>p=.173</m:t>
        </m:r>
      </m:oMath>
      <w:r w:rsidRPr="00D10C5F">
        <w:rPr>
          <w:rFonts w:cstheme="minorHAnsi"/>
        </w:rPr>
        <w:t xml:space="preserve">). While the plotted data </w:t>
      </w:r>
      <w:r w:rsidR="00273A18">
        <w:rPr>
          <w:rFonts w:cstheme="minorHAnsi"/>
        </w:rPr>
        <w:t xml:space="preserve">might </w:t>
      </w:r>
      <w:r w:rsidRPr="00D10C5F">
        <w:rPr>
          <w:rFonts w:cstheme="minorHAnsi"/>
        </w:rPr>
        <w:t xml:space="preserve">suggest that the summation effect was weaker in the muscimol group, closer inspection of the data revealed that this was due to the overall lower levels of responding in the muscimol </w:t>
      </w:r>
      <w:r w:rsidRPr="00D10C5F">
        <w:rPr>
          <w:rFonts w:cstheme="minorHAnsi"/>
        </w:rPr>
        <w:lastRenderedPageBreak/>
        <w:t>group and more rapid extinction of behaviour during the non-reinforced trials see (</w:t>
      </w:r>
      <w:r w:rsidRPr="00D10C5F">
        <w:rPr>
          <w:rFonts w:cstheme="minorHAnsi"/>
          <w:color w:val="FF0000"/>
        </w:rPr>
        <w:t>Supplemental Figure S2</w:t>
      </w:r>
      <w:r w:rsidRPr="00D10C5F">
        <w:rPr>
          <w:rFonts w:cstheme="minorHAnsi"/>
        </w:rPr>
        <w:t xml:space="preserve"> for data from the first block of non-reinforced trials during summation test). These findings suggest that intra-OFC infusions of muscimol did not disrupt the acquisition of conditioned inhibition to cue X as assessed by a summation test. However, a reduction in responding to the BX compound could also be explained by enhanced attention to cue X, generalisation decrement, or external inhibition.</w:t>
      </w:r>
    </w:p>
    <w:p w14:paraId="6B88D0D8" w14:textId="77777777" w:rsidR="003F7A48" w:rsidRPr="00D10C5F" w:rsidRDefault="003F7A48" w:rsidP="003F7A48">
      <w:pPr>
        <w:pStyle w:val="BodyText"/>
        <w:rPr>
          <w:rFonts w:cstheme="minorHAnsi"/>
        </w:rPr>
      </w:pPr>
      <w:r w:rsidRPr="00D10C5F">
        <w:rPr>
          <w:rFonts w:cstheme="minorHAnsi"/>
        </w:rPr>
        <w:t>To rule out these alternative explanations a retardation test was conducted in which the rate of acquisition to X+ was compared to the relatively novel cue Y+. If cue X has acquired inhibitory properties, then acquisition should be slower to X+ than Y+. Importantly, this result would be incompatible with an account of the summation test appealing to enhanced attention to X, which would predict an increase in the rate of learning. During the retardation test (</w:t>
      </w:r>
      <w:r w:rsidRPr="00D10C5F">
        <w:rPr>
          <w:rFonts w:cstheme="minorHAnsi"/>
          <w:color w:val="FF0000"/>
        </w:rPr>
        <w:t>Figure 2E</w:t>
      </w:r>
      <w:r w:rsidRPr="00D10C5F">
        <w:rPr>
          <w:rFonts w:cstheme="minorHAnsi"/>
        </w:rPr>
        <w:t xml:space="preserve">; days 14-16) acquisition to target cue X+ was significantly slower than to control cue Y+ in both groups (significant main effect of Cue </w:t>
      </w:r>
      <m:oMath>
        <m:r>
          <w:rPr>
            <w:rFonts w:ascii="Cambria Math" w:hAnsi="Cambria Math" w:cstheme="minorHAnsi"/>
          </w:rPr>
          <m:t>F(1,26)=24.78</m:t>
        </m:r>
      </m:oMath>
      <w:r w:rsidRPr="00D10C5F">
        <w:rPr>
          <w:rFonts w:cstheme="minorHAnsi"/>
        </w:rPr>
        <w:t xml:space="preserve">, </w:t>
      </w:r>
      <m:oMath>
        <m:r>
          <w:rPr>
            <w:rFonts w:ascii="Cambria Math" w:hAnsi="Cambria Math" w:cstheme="minorHAnsi"/>
          </w:rPr>
          <m:t>p&lt;.001</m:t>
        </m:r>
      </m:oMath>
      <w:r w:rsidRPr="00D10C5F">
        <w:rPr>
          <w:rFonts w:cstheme="minorHAnsi"/>
        </w:rPr>
        <w:t xml:space="preserve">, and Day </w:t>
      </w:r>
      <m:oMath>
        <m:r>
          <w:rPr>
            <w:rFonts w:ascii="Cambria Math" w:hAnsi="Cambria Math" w:cstheme="minorHAnsi"/>
          </w:rPr>
          <m:t>F(2,52)=12.56</m:t>
        </m:r>
      </m:oMath>
      <w:r w:rsidRPr="00D10C5F">
        <w:rPr>
          <w:rFonts w:cstheme="minorHAnsi"/>
        </w:rPr>
        <w:t xml:space="preserve">, </w:t>
      </w:r>
      <m:oMath>
        <m:r>
          <w:rPr>
            <w:rFonts w:ascii="Cambria Math" w:hAnsi="Cambria Math" w:cstheme="minorHAnsi"/>
          </w:rPr>
          <m:t>p&lt;.001</m:t>
        </m:r>
      </m:oMath>
      <w:r w:rsidRPr="00D10C5F">
        <w:rPr>
          <w:rFonts w:cstheme="minorHAnsi"/>
        </w:rPr>
        <w:t xml:space="preserve">, all remaining </w:t>
      </w:r>
      <w:r w:rsidRPr="00D10C5F">
        <w:rPr>
          <w:rFonts w:cstheme="minorHAnsi"/>
          <w:i/>
        </w:rPr>
        <w:t>F</w:t>
      </w:r>
      <w:r w:rsidRPr="00D10C5F">
        <w:rPr>
          <w:rFonts w:cstheme="minorHAnsi"/>
        </w:rPr>
        <w:t xml:space="preserve"> &lt; 1.08, </w:t>
      </w:r>
      <w:r w:rsidRPr="00D10C5F">
        <w:rPr>
          <w:rFonts w:cstheme="minorHAnsi"/>
          <w:i/>
        </w:rPr>
        <w:t>p</w:t>
      </w:r>
      <w:r w:rsidRPr="00D10C5F">
        <w:rPr>
          <w:rFonts w:cstheme="minorHAnsi"/>
        </w:rPr>
        <w:t xml:space="preserve"> &gt; .348). Retarded acquisition to X+ relative to Y+ suggests a significant retardation effect of similar magnitude in both the saline and muscimol groups. Together, the results of the summation and retardation tests demonstrate that cue X has indeed acquired conditioned inhibition, even though OFC inactivation abolished discriminative performance during the feature negative training learning phase in stage 2.</w:t>
      </w:r>
    </w:p>
    <w:p w14:paraId="19020D53" w14:textId="3A4FDCA3" w:rsidR="002C0F0A" w:rsidRPr="002C0F0A" w:rsidRDefault="00AE4728" w:rsidP="00FF0402">
      <w:pPr>
        <w:spacing w:line="276" w:lineRule="auto"/>
        <w:rPr>
          <w:i/>
        </w:rPr>
      </w:pPr>
      <w:r>
        <w:rPr>
          <w:i/>
        </w:rPr>
        <w:t xml:space="preserve">Control cue Z: </w:t>
      </w:r>
      <w:r w:rsidR="005F3816">
        <w:rPr>
          <w:i/>
        </w:rPr>
        <w:t xml:space="preserve">OFC </w:t>
      </w:r>
      <w:r w:rsidR="002C0F0A">
        <w:rPr>
          <w:i/>
        </w:rPr>
        <w:t>inactivation disrupts Pavlovian acquisition</w:t>
      </w:r>
    </w:p>
    <w:p w14:paraId="0D42E486" w14:textId="6D570948" w:rsidR="00ED5466" w:rsidRPr="00D10C5F" w:rsidRDefault="00ED5466" w:rsidP="00ED5466">
      <w:pPr>
        <w:pStyle w:val="FirstParagraph"/>
        <w:rPr>
          <w:rFonts w:asciiTheme="minorHAnsi" w:hAnsiTheme="minorHAnsi" w:cstheme="minorHAnsi"/>
        </w:rPr>
      </w:pPr>
      <w:r w:rsidRPr="00D10C5F">
        <w:rPr>
          <w:rFonts w:asciiTheme="minorHAnsi" w:hAnsiTheme="minorHAnsi" w:cstheme="minorHAnsi"/>
        </w:rPr>
        <w:t xml:space="preserve">The adverse consequences of disrupting OFC function are usually only detected when task contingencies </w:t>
      </w:r>
      <w:r>
        <w:t xml:space="preserve">change </w:t>
      </w:r>
      <w:r>
        <w:fldChar w:fldCharType="begin" w:fldLock="1"/>
      </w:r>
      <w:r w:rsidR="00B66230">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space","type":"article-journal","volume":"81"},"uris":["http://www.mendeley.com/documents/?uuid=e799499b-0391-4c93-9152-fe51e93aca9f"]},{"id":"ITEM-2","itemData":{"DOI":"10.1016/j.neuron.2014.10.049","abstract":"The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outcomes.","author":[{"dropping-particle":"","family":"Rudebeck","given":"P H","non-dropping-particle":"","parse-names":false,"suffix":""},{"dropping-particle":"","family":"Murray","given":"Elisabeth A.","non-dropping-particle":"","parse-names":false,"suffix":""}],"container-title":"Neuron","id":"ITEM-2","issue":"6","issued":{"date-parts":[["2014"]]},"page":"1143-1156","publisher":"Elsevier","title":"The Orbitofrontal Oracle: Cortical Mechanisms for the Prediction and Evaluation of Specific Behavioral Outcomes","type":"article-journal","volume":"84"},"uris":["http://www.mendeley.com/documents/?uuid=045ae595-4a1e-462a-abf9-8dc98a92d0e2"]}],"mendeley":{"formattedCitation":"(Rudebeck &amp; Murray, 2014; Wilson et al., 2014)","plainTextFormattedCitation":"(Rudebeck &amp; Murray, 2014; Wilson et al., 2014)","previouslyFormattedCitation":"(Rudebeck &amp; Murray, 2014; Wilson et al., 2014)"},"properties":{"noteIndex":0},"schema":"https://github.com/citation-style-language/schema/raw/master/csl-citation.json"}</w:instrText>
      </w:r>
      <w:r>
        <w:fldChar w:fldCharType="separate"/>
      </w:r>
      <w:r w:rsidR="00F660E6" w:rsidRPr="00F660E6">
        <w:rPr>
          <w:noProof/>
        </w:rPr>
        <w:t>(Rudebeck &amp; Murray, 2014; Wilson et al., 2014)</w:t>
      </w:r>
      <w:r>
        <w:fldChar w:fldCharType="end"/>
      </w:r>
      <w:r w:rsidRPr="00D10C5F">
        <w:rPr>
          <w:rFonts w:asciiTheme="minorHAnsi" w:hAnsiTheme="minorHAnsi" w:cstheme="minorHAnsi"/>
        </w:rPr>
        <w:t xml:space="preserve">, but rarely during the initial acquisition of a task when contingencies and response requirements remain </w:t>
      </w:r>
      <w:r w:rsidR="00FE25C4">
        <w:rPr>
          <w:rFonts w:asciiTheme="minorHAnsi" w:hAnsiTheme="minorHAnsi" w:cstheme="minorHAnsi"/>
        </w:rPr>
        <w:t>stable</w:t>
      </w:r>
      <w:r w:rsidRPr="00D10C5F">
        <w:rPr>
          <w:rFonts w:asciiTheme="minorHAnsi" w:hAnsiTheme="minorHAnsi" w:cstheme="minorHAnsi"/>
        </w:rPr>
        <w:t xml:space="preserve"> </w:t>
      </w:r>
      <w:r>
        <w:fldChar w:fldCharType="begin" w:fldLock="1"/>
      </w:r>
      <w:r w:rsidR="00BE1E20">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Behrens, Noonan, &amp; Rushworth, 2011)","plainTextFormattedCitation":"(Walton, Behrens, Noonan, &amp; Rushworth, 2011)","previouslyFormattedCitation":"(Walton, Behrens, Noonan, &amp; Rushworth, 2011)"},"properties":{"noteIndex":0},"schema":"https://github.com/citation-style-language/schema/raw/master/csl-citation.json"}</w:instrText>
      </w:r>
      <w:r>
        <w:fldChar w:fldCharType="separate"/>
      </w:r>
      <w:r w:rsidR="00D46A8D" w:rsidRPr="00D46A8D">
        <w:rPr>
          <w:noProof/>
        </w:rPr>
        <w:t>(Walton, Behrens, Noonan, &amp; Rushworth, 2011)</w:t>
      </w:r>
      <w:r>
        <w:fldChar w:fldCharType="end"/>
      </w:r>
      <w:r w:rsidRPr="00D10C5F">
        <w:rPr>
          <w:rFonts w:asciiTheme="minorHAnsi" w:hAnsiTheme="minorHAnsi" w:cstheme="minorHAnsi"/>
        </w:rPr>
        <w:t>. Therefore, it is surprising that OFC inactivation during the feature negative discrimination also disrupted the acquisition of responding to control cue Z</w:t>
      </w:r>
      <w:r w:rsidR="00FE25C4">
        <w:rPr>
          <w:rFonts w:asciiTheme="minorHAnsi" w:hAnsiTheme="minorHAnsi" w:cstheme="minorHAnsi"/>
        </w:rPr>
        <w:t xml:space="preserve"> (</w:t>
      </w:r>
      <w:r w:rsidR="00FE25C4" w:rsidRPr="00D10C5F">
        <w:rPr>
          <w:rFonts w:asciiTheme="minorHAnsi" w:hAnsiTheme="minorHAnsi" w:cstheme="minorHAnsi"/>
          <w:color w:val="FF0000"/>
        </w:rPr>
        <w:t>Figure 3</w:t>
      </w:r>
      <w:r w:rsidR="00FE25C4">
        <w:rPr>
          <w:rFonts w:asciiTheme="minorHAnsi" w:hAnsiTheme="minorHAnsi" w:cstheme="minorHAnsi"/>
        </w:rPr>
        <w:t>)</w:t>
      </w:r>
      <w:r w:rsidRPr="00D10C5F">
        <w:rPr>
          <w:rFonts w:asciiTheme="minorHAnsi" w:hAnsiTheme="minorHAnsi" w:cstheme="minorHAnsi"/>
        </w:rPr>
        <w:t>. Prior to infusions there were no differences in acquisition to Z+ (</w:t>
      </w:r>
      <w:r w:rsidRPr="00D10C5F">
        <w:rPr>
          <w:rFonts w:asciiTheme="minorHAnsi" w:hAnsiTheme="minorHAnsi" w:cstheme="minorHAnsi"/>
          <w:color w:val="FF0000"/>
        </w:rPr>
        <w:t>Figure 3A</w:t>
      </w:r>
      <w:r w:rsidRPr="00D10C5F">
        <w:rPr>
          <w:rFonts w:asciiTheme="minorHAnsi" w:hAnsiTheme="minorHAnsi" w:cstheme="minorHAnsi"/>
        </w:rPr>
        <w:t xml:space="preserve">; main effect of Group </w:t>
      </w:r>
      <m:oMath>
        <m:r>
          <w:rPr>
            <w:rFonts w:ascii="Cambria Math" w:hAnsi="Cambria Math" w:cstheme="minorHAnsi"/>
          </w:rPr>
          <m:t>F(3,78)=0.17</m:t>
        </m:r>
      </m:oMath>
      <w:r w:rsidRPr="00D10C5F">
        <w:rPr>
          <w:rFonts w:asciiTheme="minorHAnsi" w:hAnsiTheme="minorHAnsi" w:cstheme="minorHAnsi"/>
        </w:rPr>
        <w:t xml:space="preserve">, </w:t>
      </w:r>
      <m:oMath>
        <m:r>
          <w:rPr>
            <w:rFonts w:ascii="Cambria Math" w:hAnsi="Cambria Math" w:cstheme="minorHAnsi"/>
          </w:rPr>
          <m:t>p=.916</m:t>
        </m:r>
      </m:oMath>
      <w:r w:rsidRPr="00D10C5F">
        <w:rPr>
          <w:rFonts w:asciiTheme="minorHAnsi" w:hAnsiTheme="minorHAnsi" w:cstheme="minorHAnsi"/>
        </w:rPr>
        <w:t xml:space="preserve">, Group*Day interaction </w:t>
      </w:r>
      <m:oMath>
        <m:r>
          <w:rPr>
            <w:rFonts w:ascii="Cambria Math" w:hAnsi="Cambria Math" w:cstheme="minorHAnsi"/>
          </w:rPr>
          <m:t>F(3,78)=0.17</m:t>
        </m:r>
      </m:oMath>
      <w:r w:rsidRPr="00D10C5F">
        <w:rPr>
          <w:rFonts w:asciiTheme="minorHAnsi" w:hAnsiTheme="minorHAnsi" w:cstheme="minorHAnsi"/>
        </w:rPr>
        <w:t xml:space="preserve">, </w:t>
      </w:r>
      <m:oMath>
        <m:r>
          <w:rPr>
            <w:rFonts w:ascii="Cambria Math" w:hAnsi="Cambria Math" w:cstheme="minorHAnsi"/>
          </w:rPr>
          <m:t>p=.916</m:t>
        </m:r>
      </m:oMath>
      <w:r w:rsidRPr="00D10C5F">
        <w:rPr>
          <w:rFonts w:asciiTheme="minorHAnsi" w:hAnsiTheme="minorHAnsi" w:cstheme="minorHAnsi"/>
        </w:rPr>
        <w:t xml:space="preserve">, main effect of Day </w:t>
      </w:r>
      <m:oMath>
        <m:r>
          <w:rPr>
            <w:rFonts w:ascii="Cambria Math" w:hAnsi="Cambria Math" w:cstheme="minorHAnsi"/>
          </w:rPr>
          <m:t>F(3,78)=2.58</m:t>
        </m:r>
      </m:oMath>
      <w:r w:rsidRPr="00D10C5F">
        <w:rPr>
          <w:rFonts w:asciiTheme="minorHAnsi" w:hAnsiTheme="minorHAnsi" w:cstheme="minorHAnsi"/>
        </w:rPr>
        <w:t xml:space="preserve">, </w:t>
      </w:r>
      <m:oMath>
        <m:r>
          <w:rPr>
            <w:rFonts w:ascii="Cambria Math" w:hAnsi="Cambria Math" w:cstheme="minorHAnsi"/>
          </w:rPr>
          <m:t>p=.059</m:t>
        </m:r>
      </m:oMath>
      <w:r w:rsidRPr="00D10C5F">
        <w:rPr>
          <w:rFonts w:asciiTheme="minorHAnsi" w:hAnsiTheme="minorHAnsi" w:cstheme="minorHAnsi"/>
        </w:rPr>
        <w:t xml:space="preserve">; significant linear increase in responding over days </w:t>
      </w:r>
      <m:oMath>
        <m:r>
          <w:rPr>
            <w:rFonts w:ascii="Cambria Math" w:hAnsi="Cambria Math" w:cstheme="minorHAnsi"/>
          </w:rPr>
          <m:t>t(26)=2.25</m:t>
        </m:r>
      </m:oMath>
      <w:r w:rsidRPr="00D10C5F">
        <w:rPr>
          <w:rFonts w:asciiTheme="minorHAnsi" w:hAnsiTheme="minorHAnsi" w:cstheme="minorHAnsi"/>
        </w:rPr>
        <w:t xml:space="preserve">, </w:t>
      </w:r>
      <m:oMath>
        <m:r>
          <w:rPr>
            <w:rFonts w:ascii="Cambria Math" w:hAnsi="Cambria Math" w:cstheme="minorHAnsi"/>
          </w:rPr>
          <m:t>p=.033</m:t>
        </m:r>
      </m:oMath>
      <w:r w:rsidRPr="00D10C5F">
        <w:rPr>
          <w:rFonts w:asciiTheme="minorHAnsi" w:hAnsiTheme="minorHAnsi" w:cstheme="minorHAnsi"/>
        </w:rPr>
        <w:t xml:space="preserve">). </w:t>
      </w:r>
      <w:r w:rsidR="006A5731">
        <w:rPr>
          <w:rFonts w:asciiTheme="minorHAnsi" w:hAnsiTheme="minorHAnsi" w:cstheme="minorHAnsi"/>
        </w:rPr>
        <w:t>However, d</w:t>
      </w:r>
      <w:r w:rsidRPr="00D10C5F">
        <w:rPr>
          <w:rFonts w:asciiTheme="minorHAnsi" w:hAnsiTheme="minorHAnsi" w:cstheme="minorHAnsi"/>
        </w:rPr>
        <w:t>uring stage 2, infusion of muscimol significantly impaired acquisition (</w:t>
      </w:r>
      <w:r w:rsidRPr="00D10C5F">
        <w:rPr>
          <w:rFonts w:asciiTheme="minorHAnsi" w:hAnsiTheme="minorHAnsi" w:cstheme="minorHAnsi"/>
          <w:color w:val="FF0000"/>
        </w:rPr>
        <w:t>Figure 3B</w:t>
      </w:r>
      <w:r w:rsidRPr="00D10C5F">
        <w:rPr>
          <w:rFonts w:asciiTheme="minorHAnsi" w:hAnsiTheme="minorHAnsi" w:cstheme="minorHAnsi"/>
        </w:rPr>
        <w:t xml:space="preserve">; significant main effect of Group </w:t>
      </w:r>
      <m:oMath>
        <m:r>
          <w:rPr>
            <w:rFonts w:ascii="Cambria Math" w:hAnsi="Cambria Math" w:cstheme="minorHAnsi"/>
          </w:rPr>
          <m:t>F(1,26)=13.32</m:t>
        </m:r>
      </m:oMath>
      <w:r w:rsidRPr="00D10C5F">
        <w:rPr>
          <w:rFonts w:asciiTheme="minorHAnsi" w:hAnsiTheme="minorHAnsi" w:cstheme="minorHAnsi"/>
        </w:rPr>
        <w:t xml:space="preserve">, </w:t>
      </w:r>
      <m:oMath>
        <m:r>
          <w:rPr>
            <w:rFonts w:ascii="Cambria Math" w:hAnsi="Cambria Math" w:cstheme="minorHAnsi"/>
          </w:rPr>
          <m:t>p=.001</m:t>
        </m:r>
      </m:oMath>
      <w:r w:rsidRPr="00D10C5F">
        <w:rPr>
          <w:rFonts w:asciiTheme="minorHAnsi" w:hAnsiTheme="minorHAnsi" w:cstheme="minorHAnsi"/>
        </w:rPr>
        <w:t xml:space="preserve">, Group*Day interaction </w:t>
      </w:r>
      <m:oMath>
        <m:r>
          <w:rPr>
            <w:rFonts w:ascii="Cambria Math" w:hAnsi="Cambria Math" w:cstheme="minorHAnsi"/>
          </w:rPr>
          <m:t>F(3,78)=0.17</m:t>
        </m:r>
      </m:oMath>
      <w:r w:rsidRPr="00D10C5F">
        <w:rPr>
          <w:rFonts w:asciiTheme="minorHAnsi" w:hAnsiTheme="minorHAnsi" w:cstheme="minorHAnsi"/>
        </w:rPr>
        <w:t xml:space="preserve">, </w:t>
      </w:r>
      <m:oMath>
        <m:r>
          <w:rPr>
            <w:rFonts w:ascii="Cambria Math" w:hAnsi="Cambria Math" w:cstheme="minorHAnsi"/>
          </w:rPr>
          <m:t>p=.916</m:t>
        </m:r>
      </m:oMath>
      <w:r w:rsidRPr="00D10C5F">
        <w:rPr>
          <w:rFonts w:asciiTheme="minorHAnsi" w:hAnsiTheme="minorHAnsi" w:cstheme="minorHAnsi"/>
        </w:rPr>
        <w:t xml:space="preserve">, and main effect of Day </w:t>
      </w:r>
      <m:oMath>
        <m:r>
          <w:rPr>
            <w:rFonts w:ascii="Cambria Math" w:hAnsi="Cambria Math" w:cstheme="minorHAnsi"/>
          </w:rPr>
          <m:t>F(3,78)=2.58</m:t>
        </m:r>
      </m:oMath>
      <w:r w:rsidRPr="00D10C5F">
        <w:rPr>
          <w:rFonts w:asciiTheme="minorHAnsi" w:hAnsiTheme="minorHAnsi" w:cstheme="minorHAnsi"/>
        </w:rPr>
        <w:t xml:space="preserve">, </w:t>
      </w:r>
      <m:oMath>
        <m:r>
          <w:rPr>
            <w:rFonts w:ascii="Cambria Math" w:hAnsi="Cambria Math" w:cstheme="minorHAnsi"/>
          </w:rPr>
          <m:t>p=.059</m:t>
        </m:r>
      </m:oMath>
      <w:r w:rsidRPr="00D10C5F">
        <w:rPr>
          <w:rFonts w:asciiTheme="minorHAnsi" w:hAnsiTheme="minorHAnsi" w:cstheme="minorHAnsi"/>
        </w:rPr>
        <w:t xml:space="preserve">). There was evidence that the muscimol group did acquire responding over days 5-10 (significant linear increase over days, muscimol </w:t>
      </w:r>
      <m:oMath>
        <m:r>
          <w:rPr>
            <w:rFonts w:ascii="Cambria Math" w:hAnsi="Cambria Math" w:cstheme="minorHAnsi"/>
          </w:rPr>
          <m:t>t(26)=3.55</m:t>
        </m:r>
      </m:oMath>
      <w:r w:rsidRPr="00D10C5F">
        <w:rPr>
          <w:rFonts w:asciiTheme="minorHAnsi" w:hAnsiTheme="minorHAnsi" w:cstheme="minorHAnsi"/>
        </w:rPr>
        <w:t xml:space="preserve">, </w:t>
      </w:r>
      <m:oMath>
        <m:r>
          <w:rPr>
            <w:rFonts w:ascii="Cambria Math" w:hAnsi="Cambria Math" w:cstheme="minorHAnsi"/>
          </w:rPr>
          <m:t>p=.002</m:t>
        </m:r>
      </m:oMath>
      <w:r w:rsidRPr="00D10C5F">
        <w:rPr>
          <w:rFonts w:asciiTheme="minorHAnsi" w:hAnsiTheme="minorHAnsi" w:cstheme="minorHAnsi"/>
        </w:rPr>
        <w:t xml:space="preserve">, saline </w:t>
      </w:r>
      <m:oMath>
        <m:r>
          <w:rPr>
            <w:rFonts w:ascii="Cambria Math" w:hAnsi="Cambria Math" w:cstheme="minorHAnsi"/>
          </w:rPr>
          <m:t>t(26)=6.43</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however while both groups had similar levels of responding on day 5 (</w:t>
      </w:r>
      <m:oMath>
        <m:r>
          <w:rPr>
            <w:rFonts w:ascii="Cambria Math" w:hAnsi="Cambria Math" w:cstheme="minorHAnsi"/>
          </w:rPr>
          <m:t>t(26)=-0.28</m:t>
        </m:r>
      </m:oMath>
      <w:r w:rsidRPr="00D10C5F">
        <w:rPr>
          <w:rFonts w:asciiTheme="minorHAnsi" w:hAnsiTheme="minorHAnsi" w:cstheme="minorHAnsi"/>
        </w:rPr>
        <w:t xml:space="preserve">, </w:t>
      </w:r>
      <m:oMath>
        <m:r>
          <w:rPr>
            <w:rFonts w:ascii="Cambria Math" w:hAnsi="Cambria Math" w:cstheme="minorHAnsi"/>
          </w:rPr>
          <m:t>p=.779</m:t>
        </m:r>
      </m:oMath>
      <w:r w:rsidRPr="00D10C5F">
        <w:rPr>
          <w:rFonts w:asciiTheme="minorHAnsi" w:hAnsiTheme="minorHAnsi" w:cstheme="minorHAnsi"/>
        </w:rPr>
        <w:t xml:space="preserve">), responding was significantly lower in the muscimol group on days 6-10 (Day 6 </w:t>
      </w:r>
      <m:oMath>
        <m:r>
          <w:rPr>
            <w:rFonts w:ascii="Cambria Math" w:hAnsi="Cambria Math" w:cstheme="minorHAnsi"/>
          </w:rPr>
          <m:t>t(26)=-3.00</m:t>
        </m:r>
      </m:oMath>
      <w:r w:rsidRPr="00D10C5F">
        <w:rPr>
          <w:rFonts w:asciiTheme="minorHAnsi" w:hAnsiTheme="minorHAnsi" w:cstheme="minorHAnsi"/>
        </w:rPr>
        <w:t xml:space="preserve">, </w:t>
      </w:r>
      <m:oMath>
        <m:r>
          <w:rPr>
            <w:rFonts w:ascii="Cambria Math" w:hAnsi="Cambria Math" w:cstheme="minorHAnsi"/>
          </w:rPr>
          <m:t>p=.006</m:t>
        </m:r>
      </m:oMath>
      <w:r w:rsidRPr="00D10C5F">
        <w:rPr>
          <w:rFonts w:asciiTheme="minorHAnsi" w:hAnsiTheme="minorHAnsi" w:cstheme="minorHAnsi"/>
        </w:rPr>
        <w:t xml:space="preserve">, Day 7 </w:t>
      </w:r>
      <m:oMath>
        <m:r>
          <w:rPr>
            <w:rFonts w:ascii="Cambria Math" w:hAnsi="Cambria Math" w:cstheme="minorHAnsi"/>
          </w:rPr>
          <m:t>t(26)=-3.15</m:t>
        </m:r>
      </m:oMath>
      <w:r w:rsidRPr="00D10C5F">
        <w:rPr>
          <w:rFonts w:asciiTheme="minorHAnsi" w:hAnsiTheme="minorHAnsi" w:cstheme="minorHAnsi"/>
        </w:rPr>
        <w:t xml:space="preserve">, </w:t>
      </w:r>
      <m:oMath>
        <m:r>
          <w:rPr>
            <w:rFonts w:ascii="Cambria Math" w:hAnsi="Cambria Math" w:cstheme="minorHAnsi"/>
          </w:rPr>
          <m:t>p=.004</m:t>
        </m:r>
      </m:oMath>
      <w:r w:rsidRPr="00D10C5F">
        <w:rPr>
          <w:rFonts w:asciiTheme="minorHAnsi" w:hAnsiTheme="minorHAnsi" w:cstheme="minorHAnsi"/>
        </w:rPr>
        <w:t xml:space="preserve">, Day 8 </w:t>
      </w:r>
      <m:oMath>
        <m:r>
          <w:rPr>
            <w:rFonts w:ascii="Cambria Math" w:hAnsi="Cambria Math" w:cstheme="minorHAnsi"/>
          </w:rPr>
          <m:t>t(26)=-2.29</m:t>
        </m:r>
      </m:oMath>
      <w:r w:rsidRPr="00D10C5F">
        <w:rPr>
          <w:rFonts w:asciiTheme="minorHAnsi" w:hAnsiTheme="minorHAnsi" w:cstheme="minorHAnsi"/>
        </w:rPr>
        <w:t xml:space="preserve">, </w:t>
      </w:r>
      <m:oMath>
        <m:r>
          <w:rPr>
            <w:rFonts w:ascii="Cambria Math" w:hAnsi="Cambria Math" w:cstheme="minorHAnsi"/>
          </w:rPr>
          <m:t>p=.031</m:t>
        </m:r>
      </m:oMath>
      <w:r w:rsidRPr="00D10C5F">
        <w:rPr>
          <w:rFonts w:asciiTheme="minorHAnsi" w:hAnsiTheme="minorHAnsi" w:cstheme="minorHAnsi"/>
        </w:rPr>
        <w:t xml:space="preserve">, Day 9 </w:t>
      </w:r>
      <m:oMath>
        <m:r>
          <w:rPr>
            <w:rFonts w:ascii="Cambria Math" w:hAnsi="Cambria Math" w:cstheme="minorHAnsi"/>
          </w:rPr>
          <m:t>t(26)=-3.32</m:t>
        </m:r>
      </m:oMath>
      <w:r w:rsidRPr="00D10C5F">
        <w:rPr>
          <w:rFonts w:asciiTheme="minorHAnsi" w:hAnsiTheme="minorHAnsi" w:cstheme="minorHAnsi"/>
        </w:rPr>
        <w:t xml:space="preserve">, </w:t>
      </w:r>
      <m:oMath>
        <m:r>
          <w:rPr>
            <w:rFonts w:ascii="Cambria Math" w:hAnsi="Cambria Math" w:cstheme="minorHAnsi"/>
          </w:rPr>
          <m:t>p=.003</m:t>
        </m:r>
      </m:oMath>
      <w:r w:rsidRPr="00D10C5F">
        <w:rPr>
          <w:rFonts w:asciiTheme="minorHAnsi" w:hAnsiTheme="minorHAnsi" w:cstheme="minorHAnsi"/>
        </w:rPr>
        <w:t xml:space="preserve">, Day 10 </w:t>
      </w:r>
      <m:oMath>
        <m:r>
          <w:rPr>
            <w:rFonts w:ascii="Cambria Math" w:hAnsi="Cambria Math" w:cstheme="minorHAnsi"/>
          </w:rPr>
          <m:t>t(26)=-2.67</m:t>
        </m:r>
      </m:oMath>
      <w:r w:rsidRPr="00D10C5F">
        <w:rPr>
          <w:rFonts w:asciiTheme="minorHAnsi" w:hAnsiTheme="minorHAnsi" w:cstheme="minorHAnsi"/>
        </w:rPr>
        <w:t xml:space="preserve">, </w:t>
      </w:r>
      <m:oMath>
        <m:r>
          <w:rPr>
            <w:rFonts w:ascii="Cambria Math" w:hAnsi="Cambria Math" w:cstheme="minorHAnsi"/>
          </w:rPr>
          <m:t>p=.013</m:t>
        </m:r>
      </m:oMath>
      <w:r w:rsidRPr="00D10C5F">
        <w:rPr>
          <w:rFonts w:asciiTheme="minorHAnsi" w:hAnsiTheme="minorHAnsi" w:cstheme="minorHAnsi"/>
        </w:rPr>
        <w:t>). This suggests that the OFC plays a role in Pavlovian acquisition.</w:t>
      </w:r>
    </w:p>
    <w:p w14:paraId="5A45A3A6" w14:textId="73D9AC7E" w:rsidR="00ED5466" w:rsidRPr="00D10C5F" w:rsidRDefault="00ED5466" w:rsidP="00ED5466">
      <w:pPr>
        <w:pStyle w:val="BodyText"/>
        <w:rPr>
          <w:rFonts w:cstheme="minorHAnsi"/>
        </w:rPr>
      </w:pPr>
      <w:r w:rsidRPr="00D10C5F">
        <w:rPr>
          <w:rFonts w:cstheme="minorHAnsi"/>
        </w:rPr>
        <w:t>Suppressed responding to cue Z persisted in the muscimol group when trained drug-free in subsequent sessions (</w:t>
      </w:r>
      <w:r w:rsidRPr="00D10C5F">
        <w:rPr>
          <w:rFonts w:cstheme="minorHAnsi"/>
          <w:color w:val="FF0000"/>
        </w:rPr>
        <w:t>Figure 3C</w:t>
      </w:r>
      <w:r w:rsidRPr="00D10C5F">
        <w:rPr>
          <w:rFonts w:cstheme="minorHAnsi"/>
        </w:rPr>
        <w:t xml:space="preserve">, days 11-12; significant main effect of Group </w:t>
      </w:r>
      <m:oMath>
        <m:r>
          <w:rPr>
            <w:rFonts w:ascii="Cambria Math" w:hAnsi="Cambria Math" w:cstheme="minorHAnsi"/>
          </w:rPr>
          <m:t>F(1,26)=7.85</m:t>
        </m:r>
      </m:oMath>
      <w:r w:rsidRPr="00D10C5F">
        <w:rPr>
          <w:rFonts w:cstheme="minorHAnsi"/>
        </w:rPr>
        <w:t xml:space="preserve">, </w:t>
      </w:r>
      <m:oMath>
        <m:r>
          <w:rPr>
            <w:rFonts w:ascii="Cambria Math" w:hAnsi="Cambria Math" w:cstheme="minorHAnsi"/>
          </w:rPr>
          <m:t>p=.009</m:t>
        </m:r>
      </m:oMath>
      <w:r w:rsidRPr="00D10C5F">
        <w:rPr>
          <w:rFonts w:cstheme="minorHAnsi"/>
        </w:rPr>
        <w:t xml:space="preserve">, Day </w:t>
      </w:r>
      <m:oMath>
        <m:r>
          <w:rPr>
            <w:rFonts w:ascii="Cambria Math" w:hAnsi="Cambria Math" w:cstheme="minorHAnsi"/>
          </w:rPr>
          <m:t>F(1,26)=15.18</m:t>
        </m:r>
      </m:oMath>
      <w:r w:rsidRPr="00D10C5F">
        <w:rPr>
          <w:rFonts w:cstheme="minorHAnsi"/>
        </w:rPr>
        <w:t xml:space="preserve">, </w:t>
      </w:r>
      <m:oMath>
        <m:r>
          <w:rPr>
            <w:rFonts w:ascii="Cambria Math" w:hAnsi="Cambria Math" w:cstheme="minorHAnsi"/>
          </w:rPr>
          <m:t>p=.001</m:t>
        </m:r>
      </m:oMath>
      <w:r w:rsidRPr="00D10C5F">
        <w:rPr>
          <w:rFonts w:cstheme="minorHAnsi"/>
        </w:rPr>
        <w:t xml:space="preserve">, but no Group*Day interaction </w:t>
      </w:r>
      <m:oMath>
        <m:r>
          <w:rPr>
            <w:rFonts w:ascii="Cambria Math" w:hAnsi="Cambria Math" w:cstheme="minorHAnsi"/>
          </w:rPr>
          <m:t>F(1,26)=2.54</m:t>
        </m:r>
      </m:oMath>
      <w:r w:rsidRPr="00D10C5F">
        <w:rPr>
          <w:rFonts w:cstheme="minorHAnsi"/>
        </w:rPr>
        <w:t xml:space="preserve">, </w:t>
      </w:r>
      <m:oMath>
        <m:r>
          <w:rPr>
            <w:rFonts w:ascii="Cambria Math" w:hAnsi="Cambria Math" w:cstheme="minorHAnsi"/>
          </w:rPr>
          <m:t>p=.123</m:t>
        </m:r>
      </m:oMath>
      <w:r w:rsidRPr="00D10C5F">
        <w:rPr>
          <w:rFonts w:cstheme="minorHAnsi"/>
        </w:rPr>
        <w:t>). This difference was also evident when cue Z underwent extinction during the retardation test (</w:t>
      </w:r>
      <w:r w:rsidRPr="00D10C5F">
        <w:rPr>
          <w:rFonts w:cstheme="minorHAnsi"/>
          <w:color w:val="FF0000"/>
        </w:rPr>
        <w:t>Figure 3D</w:t>
      </w:r>
      <w:r w:rsidRPr="00D10C5F">
        <w:rPr>
          <w:rFonts w:cstheme="minorHAnsi"/>
        </w:rPr>
        <w:t xml:space="preserve">, days 14-16; significant main effect of Group </w:t>
      </w:r>
      <m:oMath>
        <m:r>
          <w:rPr>
            <w:rFonts w:ascii="Cambria Math" w:hAnsi="Cambria Math" w:cstheme="minorHAnsi"/>
          </w:rPr>
          <m:t>F(1,26)=6.11</m:t>
        </m:r>
      </m:oMath>
      <w:r w:rsidRPr="00D10C5F">
        <w:rPr>
          <w:rFonts w:cstheme="minorHAnsi"/>
        </w:rPr>
        <w:t xml:space="preserve">, </w:t>
      </w:r>
      <m:oMath>
        <m:r>
          <w:rPr>
            <w:rFonts w:ascii="Cambria Math" w:hAnsi="Cambria Math" w:cstheme="minorHAnsi"/>
          </w:rPr>
          <m:t>p=.020</m:t>
        </m:r>
      </m:oMath>
      <w:r w:rsidRPr="00D10C5F">
        <w:rPr>
          <w:rFonts w:cstheme="minorHAnsi"/>
        </w:rPr>
        <w:t xml:space="preserve">, Day </w:t>
      </w:r>
      <m:oMath>
        <m:r>
          <w:rPr>
            <w:rFonts w:ascii="Cambria Math" w:hAnsi="Cambria Math" w:cstheme="minorHAnsi"/>
          </w:rPr>
          <m:t>F(2,52)=32.34</m:t>
        </m:r>
      </m:oMath>
      <w:r w:rsidRPr="00D10C5F">
        <w:rPr>
          <w:rFonts w:cstheme="minorHAnsi"/>
        </w:rPr>
        <w:t xml:space="preserve">, </w:t>
      </w:r>
      <m:oMath>
        <m:r>
          <w:rPr>
            <w:rFonts w:ascii="Cambria Math" w:hAnsi="Cambria Math" w:cstheme="minorHAnsi"/>
          </w:rPr>
          <m:t>p&lt;.001</m:t>
        </m:r>
      </m:oMath>
      <w:r w:rsidRPr="00D10C5F">
        <w:rPr>
          <w:rFonts w:cstheme="minorHAnsi"/>
        </w:rPr>
        <w:t xml:space="preserve">, and Group*Day interaction </w:t>
      </w:r>
      <m:oMath>
        <m:r>
          <w:rPr>
            <w:rFonts w:ascii="Cambria Math" w:hAnsi="Cambria Math" w:cstheme="minorHAnsi"/>
          </w:rPr>
          <m:t>F(2,52)=3.65</m:t>
        </m:r>
      </m:oMath>
      <w:r w:rsidRPr="00D10C5F">
        <w:rPr>
          <w:rFonts w:cstheme="minorHAnsi"/>
        </w:rPr>
        <w:t xml:space="preserve">, </w:t>
      </w:r>
      <m:oMath>
        <m:r>
          <w:rPr>
            <w:rFonts w:ascii="Cambria Math" w:hAnsi="Cambria Math" w:cstheme="minorHAnsi"/>
          </w:rPr>
          <m:t>p=.033</m:t>
        </m:r>
      </m:oMath>
      <w:r w:rsidRPr="00D10C5F">
        <w:rPr>
          <w:rFonts w:cstheme="minorHAnsi"/>
        </w:rPr>
        <w:t xml:space="preserve">; muscimol significantly lower than saline on Day 14 </w:t>
      </w:r>
      <m:oMath>
        <m:r>
          <w:rPr>
            <w:rFonts w:ascii="Cambria Math" w:hAnsi="Cambria Math" w:cstheme="minorHAnsi"/>
          </w:rPr>
          <m:t>t(26)=-2.66</m:t>
        </m:r>
      </m:oMath>
      <w:r w:rsidRPr="00D10C5F">
        <w:rPr>
          <w:rFonts w:cstheme="minorHAnsi"/>
        </w:rPr>
        <w:t xml:space="preserve">, </w:t>
      </w:r>
      <m:oMath>
        <m:r>
          <w:rPr>
            <w:rFonts w:ascii="Cambria Math" w:hAnsi="Cambria Math" w:cstheme="minorHAnsi"/>
          </w:rPr>
          <m:t>p=.013</m:t>
        </m:r>
      </m:oMath>
      <w:r w:rsidRPr="00D10C5F">
        <w:rPr>
          <w:rFonts w:cstheme="minorHAnsi"/>
        </w:rPr>
        <w:t xml:space="preserve"> , but not </w:t>
      </w:r>
      <w:r w:rsidR="00BB1B87">
        <w:rPr>
          <w:rFonts w:cstheme="minorHAnsi"/>
        </w:rPr>
        <w:t xml:space="preserve">Day </w:t>
      </w:r>
      <w:r w:rsidRPr="00D10C5F">
        <w:rPr>
          <w:rFonts w:cstheme="minorHAnsi"/>
        </w:rPr>
        <w:t xml:space="preserve">15 </w:t>
      </w:r>
      <m:oMath>
        <m:r>
          <w:rPr>
            <w:rFonts w:ascii="Cambria Math" w:hAnsi="Cambria Math" w:cstheme="minorHAnsi"/>
          </w:rPr>
          <m:t>t(26)=-1.89</m:t>
        </m:r>
      </m:oMath>
      <w:r w:rsidRPr="00D10C5F">
        <w:rPr>
          <w:rFonts w:cstheme="minorHAnsi"/>
        </w:rPr>
        <w:t xml:space="preserve">, </w:t>
      </w:r>
      <m:oMath>
        <m:r>
          <w:rPr>
            <w:rFonts w:ascii="Cambria Math" w:hAnsi="Cambria Math" w:cstheme="minorHAnsi"/>
          </w:rPr>
          <m:t>p=.071</m:t>
        </m:r>
      </m:oMath>
      <w:r w:rsidRPr="00D10C5F">
        <w:rPr>
          <w:rFonts w:cstheme="minorHAnsi"/>
        </w:rPr>
        <w:t xml:space="preserve">, or </w:t>
      </w:r>
      <w:r w:rsidR="00BB1B87">
        <w:rPr>
          <w:rFonts w:cstheme="minorHAnsi"/>
        </w:rPr>
        <w:t xml:space="preserve">Day </w:t>
      </w:r>
      <w:r w:rsidRPr="00D10C5F">
        <w:rPr>
          <w:rFonts w:cstheme="minorHAnsi"/>
        </w:rPr>
        <w:t xml:space="preserve">16 </w:t>
      </w:r>
      <m:oMath>
        <m:r>
          <w:rPr>
            <w:rFonts w:ascii="Cambria Math" w:hAnsi="Cambria Math" w:cstheme="minorHAnsi"/>
          </w:rPr>
          <m:t>t(26)=-1.35</m:t>
        </m:r>
      </m:oMath>
      <w:r w:rsidRPr="00D10C5F">
        <w:rPr>
          <w:rFonts w:cstheme="minorHAnsi"/>
        </w:rPr>
        <w:t xml:space="preserve">, </w:t>
      </w:r>
      <m:oMath>
        <m:r>
          <w:rPr>
            <w:rFonts w:ascii="Cambria Math" w:hAnsi="Cambria Math" w:cstheme="minorHAnsi"/>
          </w:rPr>
          <m:t>p=.188</m:t>
        </m:r>
      </m:oMath>
      <w:r w:rsidRPr="00D10C5F">
        <w:rPr>
          <w:rFonts w:cstheme="minorHAnsi"/>
        </w:rPr>
        <w:t xml:space="preserve">). However, it is likely that this group difference in extinction </w:t>
      </w:r>
      <w:r w:rsidR="00BB1B87">
        <w:rPr>
          <w:rFonts w:cstheme="minorHAnsi"/>
        </w:rPr>
        <w:t>reflects</w:t>
      </w:r>
      <w:r w:rsidRPr="00D10C5F">
        <w:rPr>
          <w:rFonts w:cstheme="minorHAnsi"/>
        </w:rPr>
        <w:t xml:space="preserve"> the pre-existing differences in responding at the end of stage 3. Overall, the pattern of data suggests that muscimol inactivation of OFC disrupts both learning and behavioural expression of simple Pavlovian cue-outcome associations.</w:t>
      </w:r>
    </w:p>
    <w:p w14:paraId="41BF1AF2" w14:textId="21776C17" w:rsidR="00657D2A" w:rsidRPr="00BF4AA5" w:rsidRDefault="005F3816" w:rsidP="00FF0402">
      <w:pPr>
        <w:spacing w:line="276" w:lineRule="auto"/>
        <w:rPr>
          <w:i/>
        </w:rPr>
      </w:pPr>
      <w:r>
        <w:rPr>
          <w:i/>
        </w:rPr>
        <w:lastRenderedPageBreak/>
        <w:t xml:space="preserve">OFC </w:t>
      </w:r>
      <w:r w:rsidR="00657D2A" w:rsidRPr="00BF4AA5">
        <w:rPr>
          <w:i/>
        </w:rPr>
        <w:t>inactivation does not disrupt the motivation to consume food reward</w:t>
      </w:r>
    </w:p>
    <w:p w14:paraId="54FAF08B" w14:textId="5E562D74" w:rsidR="004C1219" w:rsidRPr="00D10C5F" w:rsidRDefault="004C1219" w:rsidP="004C1219">
      <w:pPr>
        <w:pStyle w:val="FirstParagraph"/>
        <w:rPr>
          <w:rFonts w:asciiTheme="minorHAnsi" w:hAnsiTheme="minorHAnsi" w:cstheme="minorHAnsi"/>
        </w:rPr>
      </w:pPr>
      <w:r w:rsidRPr="00D10C5F">
        <w:rPr>
          <w:rFonts w:asciiTheme="minorHAnsi" w:hAnsiTheme="minorHAnsi" w:cstheme="minorHAnsi"/>
        </w:rPr>
        <w:t>The significant suppression of responding to all cues following OFC inactivation observed in stage 2 (</w:t>
      </w:r>
      <w:r w:rsidRPr="00D10C5F">
        <w:rPr>
          <w:rFonts w:asciiTheme="minorHAnsi" w:hAnsiTheme="minorHAnsi" w:cstheme="minorHAnsi"/>
          <w:color w:val="FF0000"/>
        </w:rPr>
        <w:t>Figure 2B and 3B</w:t>
      </w:r>
      <w:r w:rsidRPr="00D10C5F">
        <w:rPr>
          <w:rFonts w:asciiTheme="minorHAnsi" w:hAnsiTheme="minorHAnsi" w:cstheme="minorHAnsi"/>
        </w:rPr>
        <w:t>)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 Prior to the consumption test one muscimol and two saline group rats lost their cannula patency and wer</w:t>
      </w:r>
      <w:r w:rsidR="00F327A4">
        <w:rPr>
          <w:rFonts w:asciiTheme="minorHAnsi" w:hAnsiTheme="minorHAnsi" w:cstheme="minorHAnsi"/>
        </w:rPr>
        <w:t xml:space="preserve">e excluded from </w:t>
      </w:r>
      <w:r w:rsidRPr="00D10C5F">
        <w:rPr>
          <w:rFonts w:asciiTheme="minorHAnsi" w:hAnsiTheme="minorHAnsi" w:cstheme="minorHAnsi"/>
        </w:rPr>
        <w:t>testing (saline n = 11, muscimol n = 14). All animals consumed all pellets by the end of the</w:t>
      </w:r>
      <w:r w:rsidR="004F2E1C">
        <w:rPr>
          <w:rFonts w:asciiTheme="minorHAnsi" w:hAnsiTheme="minorHAnsi" w:cstheme="minorHAnsi"/>
        </w:rPr>
        <w:t xml:space="preserve"> 30-minute</w:t>
      </w:r>
      <w:r w:rsidRPr="00D10C5F">
        <w:rPr>
          <w:rFonts w:asciiTheme="minorHAnsi" w:hAnsiTheme="minorHAnsi" w:cstheme="minorHAnsi"/>
        </w:rPr>
        <w:t xml:space="preserve"> session on both days, regardless of infusion group. Similarly, there was no evidence that muscimol infusion deferentially affected the vigour or frequency of magazine approach for freely available reward (</w:t>
      </w:r>
      <w:r w:rsidRPr="00D10C5F">
        <w:rPr>
          <w:rFonts w:asciiTheme="minorHAnsi" w:hAnsiTheme="minorHAnsi" w:cstheme="minorHAnsi"/>
          <w:color w:val="FF0000"/>
        </w:rPr>
        <w:t>Supplemental Figure S3</w:t>
      </w:r>
      <w:r w:rsidRPr="00D10C5F">
        <w:rPr>
          <w:rFonts w:asciiTheme="minorHAnsi" w:hAnsiTheme="minorHAnsi" w:cstheme="minorHAnsi"/>
        </w:rPr>
        <w:t xml:space="preserve">; no significant effect or interactions with Group, all </w:t>
      </w:r>
      <w:r w:rsidRPr="00D10C5F">
        <w:rPr>
          <w:rFonts w:asciiTheme="minorHAnsi" w:hAnsiTheme="minorHAnsi" w:cstheme="minorHAnsi"/>
          <w:i/>
        </w:rPr>
        <w:t>F</w:t>
      </w:r>
      <w:r w:rsidRPr="00D10C5F">
        <w:rPr>
          <w:rFonts w:asciiTheme="minorHAnsi" w:hAnsiTheme="minorHAnsi" w:cstheme="minorHAnsi"/>
        </w:rPr>
        <w:t xml:space="preserve"> &lt; 0.94, </w:t>
      </w:r>
      <w:r w:rsidRPr="00D10C5F">
        <w:rPr>
          <w:rFonts w:asciiTheme="minorHAnsi" w:hAnsiTheme="minorHAnsi" w:cstheme="minorHAnsi"/>
          <w:i/>
        </w:rPr>
        <w:t>p</w:t>
      </w:r>
      <w:r w:rsidRPr="00D10C5F">
        <w:rPr>
          <w:rFonts w:asciiTheme="minorHAnsi" w:hAnsiTheme="minorHAnsi" w:cstheme="minorHAnsi"/>
        </w:rPr>
        <w:t xml:space="preserve"> &gt; .343).</w:t>
      </w:r>
    </w:p>
    <w:p w14:paraId="57CF7E67" w14:textId="5CCF91AA" w:rsidR="00FE2A45" w:rsidRDefault="00FE2A45" w:rsidP="00FE2A45">
      <w:pPr>
        <w:spacing w:line="276" w:lineRule="auto"/>
        <w:rPr>
          <w:b/>
        </w:rPr>
      </w:pPr>
      <w:r w:rsidRPr="00FF0402">
        <w:rPr>
          <w:b/>
        </w:rPr>
        <w:t xml:space="preserve">Experiment </w:t>
      </w:r>
      <w:r>
        <w:rPr>
          <w:b/>
        </w:rPr>
        <w:t xml:space="preserve">2: </w:t>
      </w:r>
      <w:r w:rsidR="005F3816">
        <w:rPr>
          <w:b/>
        </w:rPr>
        <w:t xml:space="preserve">OFC </w:t>
      </w:r>
      <w:r>
        <w:rPr>
          <w:b/>
        </w:rPr>
        <w:t xml:space="preserve">inactivation does not disrupt Pavlovian extinction learning by impairing the acquisition of conditioned inhibition </w:t>
      </w:r>
    </w:p>
    <w:p w14:paraId="4E312A3B" w14:textId="77777777" w:rsidR="00FE2A45" w:rsidRDefault="00FE2A45" w:rsidP="00FE2A45">
      <w:pPr>
        <w:spacing w:line="276" w:lineRule="auto"/>
      </w:pPr>
      <w:r>
        <w:t xml:space="preserve">Histology </w:t>
      </w:r>
    </w:p>
    <w:p w14:paraId="4F2DFA17" w14:textId="35EEAC89" w:rsidR="00FE2A45" w:rsidRDefault="00FE2A45" w:rsidP="00FE2A45">
      <w:pPr>
        <w:spacing w:line="276" w:lineRule="auto"/>
      </w:pPr>
      <w:r>
        <w:t xml:space="preserve">Cannulae placements are depicted in </w:t>
      </w:r>
      <w:r w:rsidR="00F0537E" w:rsidRPr="008B0742">
        <w:rPr>
          <w:color w:val="FF0000"/>
        </w:rPr>
        <w:t xml:space="preserve">Figure </w:t>
      </w:r>
      <w:r w:rsidR="00F0537E">
        <w:rPr>
          <w:color w:val="FF0000"/>
        </w:rPr>
        <w:t>1C (representative image shown in Supplemental Figure S1B)</w:t>
      </w:r>
      <w:r>
        <w:t>. All cannulae tips were located within LO or DLO. Final group numbers were saline (n = 12) and muscimol (n = 12).</w:t>
      </w:r>
    </w:p>
    <w:p w14:paraId="31E02A56" w14:textId="77777777" w:rsidR="00FE2A45" w:rsidRDefault="00FE2A45" w:rsidP="00FE2A45">
      <w:pPr>
        <w:spacing w:line="276" w:lineRule="auto"/>
      </w:pPr>
      <w:r>
        <w:t>Baseline responding</w:t>
      </w:r>
    </w:p>
    <w:p w14:paraId="7FC4E0E2" w14:textId="77777777" w:rsidR="00FE2A45" w:rsidRDefault="00FE2A45" w:rsidP="00FE2A45">
      <w:pPr>
        <w:spacing w:line="276" w:lineRule="auto"/>
      </w:pPr>
      <w:r>
        <w:t xml:space="preserve">Rates of baseline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r w:rsidRPr="00FD31F1">
        <w:rPr>
          <w:i/>
        </w:rPr>
        <w:t>F</w:t>
      </w:r>
      <w:r>
        <w:t>(1, 22) = 2.55,</w:t>
      </w:r>
      <w:r w:rsidRPr="00AA0EEE">
        <w:rPr>
          <w:i/>
        </w:rPr>
        <w:t xml:space="preserve"> p </w:t>
      </w:r>
      <w:r>
        <w:t xml:space="preserve">= .12; Group x Day interaction </w:t>
      </w:r>
      <w:r w:rsidRPr="00FD31F1">
        <w:rPr>
          <w:i/>
        </w:rPr>
        <w:t>F</w:t>
      </w:r>
      <w:r>
        <w:t>(3, 66) = 1.72,</w:t>
      </w:r>
      <w:r w:rsidRPr="00AA0EEE">
        <w:rPr>
          <w:i/>
        </w:rPr>
        <w:t xml:space="preserve"> p </w:t>
      </w:r>
      <w:r>
        <w:t xml:space="preserve">= .17), stage 3 testing (Group </w:t>
      </w:r>
      <w:r w:rsidRPr="00FD31F1">
        <w:rPr>
          <w:i/>
        </w:rPr>
        <w:t>F</w:t>
      </w:r>
      <w:r>
        <w:t>(1, 22) = 3.32,</w:t>
      </w:r>
      <w:r w:rsidRPr="00AA0EEE">
        <w:rPr>
          <w:i/>
        </w:rPr>
        <w:t xml:space="preserve"> p </w:t>
      </w:r>
      <w:r>
        <w:t xml:space="preserve">= .08), during stage 1 acquisition, summation and retardation tests all Group and Group x Day interactions failed to reach significance (all </w:t>
      </w:r>
      <w:r w:rsidRPr="00FD31F1">
        <w:rPr>
          <w:i/>
        </w:rPr>
        <w:t>F</w:t>
      </w:r>
      <w:r>
        <w:t xml:space="preserve"> &lt; 1.72,</w:t>
      </w:r>
      <w:r w:rsidRPr="00AA0EEE">
        <w:rPr>
          <w:i/>
        </w:rPr>
        <w:t xml:space="preserve"> p </w:t>
      </w:r>
      <w:r>
        <w:t>&gt; .17).</w:t>
      </w:r>
    </w:p>
    <w:p w14:paraId="3EF42E6B" w14:textId="205DC901" w:rsidR="00FE2A45" w:rsidRPr="00D10C5F" w:rsidRDefault="00FE2A45" w:rsidP="00FE2A45">
      <w:pPr>
        <w:spacing w:line="276" w:lineRule="auto"/>
        <w:rPr>
          <w:i/>
        </w:rPr>
      </w:pPr>
      <w:r w:rsidRPr="00D10C5F">
        <w:rPr>
          <w:i/>
        </w:rPr>
        <w:t>Stage 1</w:t>
      </w:r>
      <w:r w:rsidR="00421C59">
        <w:rPr>
          <w:i/>
        </w:rPr>
        <w:t>:</w:t>
      </w:r>
      <w:r w:rsidRPr="00D10C5F">
        <w:rPr>
          <w:i/>
        </w:rPr>
        <w:t xml:space="preserve"> Acquisition (</w:t>
      </w:r>
      <w:r w:rsidR="00A55CC1" w:rsidRPr="00D10C5F">
        <w:rPr>
          <w:i/>
        </w:rPr>
        <w:t>d</w:t>
      </w:r>
      <w:r w:rsidRPr="00D10C5F">
        <w:rPr>
          <w:i/>
        </w:rPr>
        <w:t>ays 1-9)</w:t>
      </w:r>
    </w:p>
    <w:p w14:paraId="4532DEDE" w14:textId="77777777" w:rsidR="008101C4" w:rsidRPr="00D10C5F" w:rsidRDefault="008101C4" w:rsidP="008101C4">
      <w:pPr>
        <w:pStyle w:val="FirstParagraph"/>
        <w:rPr>
          <w:rFonts w:asciiTheme="minorHAnsi" w:hAnsiTheme="minorHAnsi" w:cstheme="minorHAnsi"/>
        </w:rPr>
      </w:pPr>
      <w:r w:rsidRPr="00D10C5F">
        <w:rPr>
          <w:rFonts w:asciiTheme="minorHAnsi" w:hAnsiTheme="minorHAnsi" w:cstheme="minorHAnsi"/>
        </w:rPr>
        <w:t xml:space="preserve">Acquisition of discriminative responding to cues A, B and C did not differ between (infusion) groups across stage 1 of acquisition </w:t>
      </w:r>
      <w:r w:rsidRPr="00D10C5F">
        <w:rPr>
          <w:rFonts w:asciiTheme="minorHAnsi" w:hAnsiTheme="minorHAnsi" w:cstheme="minorHAnsi"/>
          <w:color w:val="FF0000"/>
        </w:rPr>
        <w:t>(Supplemental Figure S4</w:t>
      </w:r>
      <w:r w:rsidRPr="00D10C5F">
        <w:rPr>
          <w:rFonts w:asciiTheme="minorHAnsi" w:hAnsiTheme="minorHAnsi" w:cstheme="minorHAnsi"/>
        </w:rPr>
        <w:t xml:space="preserve">; significant main effect of Day </w:t>
      </w:r>
      <m:oMath>
        <m:r>
          <w:rPr>
            <w:rFonts w:ascii="Cambria Math" w:hAnsi="Cambria Math" w:cstheme="minorHAnsi"/>
          </w:rPr>
          <m:t>F(8,176)=26.07</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all remaining effects </w:t>
      </w:r>
      <w:r w:rsidRPr="00D10C5F">
        <w:rPr>
          <w:rFonts w:asciiTheme="minorHAnsi" w:hAnsiTheme="minorHAnsi" w:cstheme="minorHAnsi"/>
          <w:i/>
        </w:rPr>
        <w:t>F</w:t>
      </w:r>
      <w:r w:rsidRPr="00D10C5F">
        <w:rPr>
          <w:rFonts w:asciiTheme="minorHAnsi" w:hAnsiTheme="minorHAnsi" w:cstheme="minorHAnsi"/>
        </w:rPr>
        <w:t xml:space="preserve"> &lt; 0.83, </w:t>
      </w:r>
      <w:r w:rsidRPr="00D10C5F">
        <w:rPr>
          <w:rFonts w:asciiTheme="minorHAnsi" w:hAnsiTheme="minorHAnsi" w:cstheme="minorHAnsi"/>
          <w:i/>
        </w:rPr>
        <w:t>p</w:t>
      </w:r>
      <w:r w:rsidRPr="00D10C5F">
        <w:rPr>
          <w:rFonts w:asciiTheme="minorHAnsi" w:hAnsiTheme="minorHAnsi" w:cstheme="minorHAnsi"/>
        </w:rPr>
        <w:t xml:space="preserve"> &gt; .646; See </w:t>
      </w:r>
      <w:r w:rsidRPr="00D10C5F">
        <w:rPr>
          <w:rFonts w:asciiTheme="minorHAnsi" w:hAnsiTheme="minorHAnsi" w:cstheme="minorHAnsi"/>
          <w:color w:val="FF0000"/>
        </w:rPr>
        <w:t xml:space="preserve">Supplemental Figure S6 </w:t>
      </w:r>
      <w:r w:rsidRPr="00D10C5F">
        <w:rPr>
          <w:rFonts w:asciiTheme="minorHAnsi" w:hAnsiTheme="minorHAnsi" w:cstheme="minorHAnsi"/>
        </w:rPr>
        <w:t>for responding to Cue Z).</w:t>
      </w:r>
    </w:p>
    <w:p w14:paraId="457E3D2B" w14:textId="73FA842A" w:rsidR="00FE2A45" w:rsidRDefault="00FE2A45" w:rsidP="00FE2A45">
      <w:pPr>
        <w:spacing w:line="276" w:lineRule="auto"/>
        <w:rPr>
          <w:i/>
        </w:rPr>
      </w:pPr>
      <w:r w:rsidRPr="00916561">
        <w:rPr>
          <w:i/>
        </w:rPr>
        <w:t xml:space="preserve">Stage 2: </w:t>
      </w:r>
      <w:r w:rsidR="005F3816">
        <w:rPr>
          <w:i/>
        </w:rPr>
        <w:t xml:space="preserve">OFC </w:t>
      </w:r>
      <w:r w:rsidRPr="00916561">
        <w:rPr>
          <w:i/>
        </w:rPr>
        <w:t>inactivation enhances within- but disrupts between session Pavlovian extinction (days 10-13)</w:t>
      </w:r>
    </w:p>
    <w:p w14:paraId="7031DF01" w14:textId="26AB3E0D" w:rsidR="00CC4ED5" w:rsidRPr="00D10C5F" w:rsidRDefault="00CC4ED5" w:rsidP="00CC4ED5">
      <w:pPr>
        <w:pStyle w:val="FirstParagraph"/>
        <w:rPr>
          <w:rFonts w:asciiTheme="minorHAnsi" w:hAnsiTheme="minorHAnsi" w:cstheme="minorHAnsi"/>
        </w:rPr>
      </w:pPr>
      <w:r w:rsidRPr="00D10C5F">
        <w:rPr>
          <w:rFonts w:asciiTheme="minorHAnsi" w:hAnsiTheme="minorHAnsi" w:cstheme="minorHAnsi"/>
        </w:rPr>
        <w:t xml:space="preserve">Extinction of cue C following infusions in stage 2 allowed for a replication of the findings of </w:t>
      </w:r>
      <w:r>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fldChar w:fldCharType="separate"/>
      </w:r>
      <w:r w:rsidR="00F238A7" w:rsidRPr="00F238A7">
        <w:rPr>
          <w:noProof/>
        </w:rPr>
        <w:t>(Panayi &amp; Killcross, 2014)</w:t>
      </w:r>
      <w:r>
        <w:fldChar w:fldCharType="end"/>
      </w:r>
      <w:r>
        <w:t xml:space="preserve"> </w:t>
      </w:r>
      <w:r w:rsidRPr="00D10C5F">
        <w:rPr>
          <w:rFonts w:asciiTheme="minorHAnsi" w:hAnsiTheme="minorHAnsi" w:cstheme="minorHAnsi"/>
        </w:rPr>
        <w:t>that OFC inactivation disrupts between- but not within- session extinction (</w:t>
      </w:r>
      <w:r w:rsidRPr="00D10C5F">
        <w:rPr>
          <w:rFonts w:asciiTheme="minorHAnsi" w:hAnsiTheme="minorHAnsi" w:cstheme="minorHAnsi"/>
          <w:color w:val="FF0000"/>
        </w:rPr>
        <w:t>Figure 4A</w:t>
      </w:r>
      <w:r w:rsidRPr="00D10C5F">
        <w:rPr>
          <w:rFonts w:asciiTheme="minorHAnsi" w:hAnsiTheme="minorHAnsi" w:cstheme="minorHAnsi"/>
        </w:rPr>
        <w:t xml:space="preserve">). Extinction to cue A in compound with cue X was designed to test whether OFC inactivation impairs Pavlovian extinction by disrupting the formation of conditioned inhibition that may form during extinction </w:t>
      </w:r>
      <w:r w:rsidR="00AD7A02">
        <w:fldChar w:fldCharType="begin" w:fldLock="1"/>
      </w:r>
      <w:r w:rsidR="00F238A7">
        <w:instrText>ADDIN CSL_CITATION {"citationItems":[{"id":"ITEM-1","itemData":{"ISBN":"0033-2909","abstract":"Examined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Association","author":[{"dropping-particle":"","family":"Rescorla","given":"R A","non-dropping-particle":"","parse-names":false,"suffix":""}],"container-title":"Psychological Bulletin","id":"ITEM-1","issue":"2","issued":{"date-parts":[["1969"]]},"page":"77-94","publisher":"Yale U","publisher-place":"(C) 1969 by the American Psychological Association","title":"Pavlovian conditioned inhibition","type":"article-journal","volume":"72"},"uris":["http://www.mendeley.com/documents/?uuid=fb82ffbb-2804-4b21-96d5-48d93d7740ec"]},{"id":"ITEM-2","itemData":{"DOI":"Doi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perspectives","type":"article-journal","volume":"57"},"uris":["http://www.mendeley.com/documents/?uuid=fae656f0-de69-47f7-b6cc-46862480c4de"]}],"mendeley":{"formattedCitation":"(Delamater, 2004; Rescorla, 1969)","plainTextFormattedCitation":"(Delamater, 2004; Rescorla, 1969)","previouslyFormattedCitation":"(Delamater, 2004; Rescorla, 1969)"},"properties":{"noteIndex":0},"schema":"https://github.com/citation-style-language/schema/raw/master/csl-citation.json"}</w:instrText>
      </w:r>
      <w:r w:rsidR="00AD7A02">
        <w:fldChar w:fldCharType="separate"/>
      </w:r>
      <w:r w:rsidR="00F660E6" w:rsidRPr="00F660E6">
        <w:rPr>
          <w:noProof/>
        </w:rPr>
        <w:t>(Delamater, 2004; Rescorla, 1969)</w:t>
      </w:r>
      <w:r w:rsidR="00AD7A02">
        <w:fldChar w:fldCharType="end"/>
      </w:r>
      <w:r w:rsidRPr="00D10C5F">
        <w:rPr>
          <w:rFonts w:asciiTheme="minorHAnsi" w:hAnsiTheme="minorHAnsi" w:cstheme="minorHAnsi"/>
        </w:rPr>
        <w:t xml:space="preserve">. Overall, in both groups extinction to AX- was significantly slower than to C- (significant Cue*Day interaction </w:t>
      </w:r>
      <m:oMath>
        <m:r>
          <w:rPr>
            <w:rFonts w:ascii="Cambria Math" w:hAnsi="Cambria Math" w:cstheme="minorHAnsi"/>
          </w:rPr>
          <m:t>F(3,66)=2.93</m:t>
        </m:r>
      </m:oMath>
      <w:r w:rsidRPr="00D10C5F">
        <w:rPr>
          <w:rFonts w:asciiTheme="minorHAnsi" w:hAnsiTheme="minorHAnsi" w:cstheme="minorHAnsi"/>
        </w:rPr>
        <w:t xml:space="preserve">, </w:t>
      </w:r>
      <m:oMath>
        <m:r>
          <w:rPr>
            <w:rFonts w:ascii="Cambria Math" w:hAnsi="Cambria Math" w:cstheme="minorHAnsi"/>
          </w:rPr>
          <m:t>p=.040</m:t>
        </m:r>
      </m:oMath>
      <w:r w:rsidRPr="00D10C5F">
        <w:rPr>
          <w:rFonts w:asciiTheme="minorHAnsi" w:hAnsiTheme="minorHAnsi" w:cstheme="minorHAnsi"/>
        </w:rPr>
        <w:t xml:space="preserve">, but no </w:t>
      </w:r>
      <w:r w:rsidRPr="00D10C5F">
        <w:rPr>
          <w:rFonts w:asciiTheme="minorHAnsi" w:hAnsiTheme="minorHAnsi" w:cstheme="minorHAnsi"/>
        </w:rPr>
        <w:lastRenderedPageBreak/>
        <w:t xml:space="preserve">interactions between Cue and Group, Day, or trial Block </w:t>
      </w:r>
      <w:r w:rsidRPr="00D10C5F">
        <w:rPr>
          <w:rFonts w:asciiTheme="minorHAnsi" w:hAnsiTheme="minorHAnsi" w:cstheme="minorHAnsi"/>
          <w:i/>
        </w:rPr>
        <w:t>F</w:t>
      </w:r>
      <w:r w:rsidRPr="00D10C5F">
        <w:rPr>
          <w:rFonts w:asciiTheme="minorHAnsi" w:hAnsiTheme="minorHAnsi" w:cstheme="minorHAnsi"/>
        </w:rPr>
        <w:t xml:space="preserve"> &lt; 2.30, </w:t>
      </w:r>
      <w:r w:rsidRPr="00D10C5F">
        <w:rPr>
          <w:rFonts w:asciiTheme="minorHAnsi" w:hAnsiTheme="minorHAnsi" w:cstheme="minorHAnsi"/>
          <w:i/>
        </w:rPr>
        <w:t>p</w:t>
      </w:r>
      <w:r w:rsidRPr="00D10C5F">
        <w:rPr>
          <w:rFonts w:asciiTheme="minorHAnsi" w:hAnsiTheme="minorHAnsi" w:cstheme="minorHAnsi"/>
        </w:rPr>
        <w:t xml:space="preserve"> &gt; .112; both cues showed significant linear decreases in responding over days, but this was faster for C-</w:t>
      </w:r>
      <w:r w:rsidR="00BC5E6A">
        <w:rPr>
          <w:rFonts w:asciiTheme="minorHAnsi" w:hAnsiTheme="minorHAnsi" w:cstheme="minorHAnsi"/>
        </w:rPr>
        <w:t>,</w:t>
      </w:r>
      <w:r w:rsidRPr="00D10C5F">
        <w:rPr>
          <w:rFonts w:asciiTheme="minorHAnsi" w:hAnsiTheme="minorHAnsi" w:cstheme="minorHAnsi"/>
        </w:rPr>
        <w:t xml:space="preserve"> </w:t>
      </w:r>
      <m:oMath>
        <m:r>
          <w:rPr>
            <w:rFonts w:ascii="Cambria Math" w:hAnsi="Cambria Math" w:cstheme="minorHAnsi"/>
          </w:rPr>
          <m:t>t(22)=-5.76</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than AX-</w:t>
      </w:r>
      <w:r w:rsidR="00BC5E6A">
        <w:rPr>
          <w:rFonts w:asciiTheme="minorHAnsi" w:hAnsiTheme="minorHAnsi" w:cstheme="minorHAnsi"/>
        </w:rPr>
        <w:t>,</w:t>
      </w:r>
      <w:r w:rsidRPr="00D10C5F">
        <w:rPr>
          <w:rFonts w:asciiTheme="minorHAnsi" w:hAnsiTheme="minorHAnsi" w:cstheme="minorHAnsi"/>
        </w:rPr>
        <w:t xml:space="preserve"> </w:t>
      </w:r>
      <m:oMath>
        <m:r>
          <w:rPr>
            <w:rFonts w:ascii="Cambria Math" w:hAnsi="Cambria Math" w:cstheme="minorHAnsi"/>
          </w:rPr>
          <m:t>t(22)=-2.79</m:t>
        </m:r>
      </m:oMath>
      <w:r w:rsidRPr="00D10C5F">
        <w:rPr>
          <w:rFonts w:asciiTheme="minorHAnsi" w:hAnsiTheme="minorHAnsi" w:cstheme="minorHAnsi"/>
        </w:rPr>
        <w:t xml:space="preserve">, </w:t>
      </w:r>
      <m:oMath>
        <m:r>
          <w:rPr>
            <w:rFonts w:ascii="Cambria Math" w:hAnsi="Cambria Math" w:cstheme="minorHAnsi"/>
          </w:rPr>
          <m:t>p=.032</m:t>
        </m:r>
      </m:oMath>
      <w:r w:rsidRPr="00D10C5F">
        <w:rPr>
          <w:rFonts w:asciiTheme="minorHAnsi" w:hAnsiTheme="minorHAnsi" w:cstheme="minorHAnsi"/>
        </w:rPr>
        <w:t>). Reduced responding to the compound AX- compared to C- is consistent with external inhibition or generalisation decrement accounts of the novel presence of cue X suppressing responding.</w:t>
      </w:r>
    </w:p>
    <w:p w14:paraId="4445158F" w14:textId="3ED3616B" w:rsidR="00CC4ED5" w:rsidRPr="00D10C5F" w:rsidRDefault="00DA43E7" w:rsidP="00CC4ED5">
      <w:pPr>
        <w:pStyle w:val="BodyText"/>
        <w:rPr>
          <w:rFonts w:cstheme="minorHAnsi"/>
        </w:rPr>
      </w:pPr>
      <w:r>
        <w:rPr>
          <w:rFonts w:cstheme="minorHAnsi"/>
        </w:rPr>
        <w:t>Extinction b</w:t>
      </w:r>
      <w:r w:rsidR="003D00E3">
        <w:rPr>
          <w:rFonts w:cstheme="minorHAnsi"/>
        </w:rPr>
        <w:t>etween</w:t>
      </w:r>
      <w:r w:rsidR="00CC4ED5" w:rsidRPr="00D10C5F">
        <w:rPr>
          <w:rFonts w:cstheme="minorHAnsi"/>
        </w:rPr>
        <w:t>-session</w:t>
      </w:r>
      <w:r>
        <w:rPr>
          <w:rFonts w:cstheme="minorHAnsi"/>
        </w:rPr>
        <w:t>s</w:t>
      </w:r>
      <w:r w:rsidR="00CC4ED5" w:rsidRPr="00D10C5F">
        <w:rPr>
          <w:rFonts w:cstheme="minorHAnsi"/>
        </w:rPr>
        <w:t xml:space="preserve"> was significantly impaired in the muscimol group (Group*Day interaction </w:t>
      </w:r>
      <m:oMath>
        <m:r>
          <w:rPr>
            <w:rFonts w:ascii="Cambria Math" w:hAnsi="Cambria Math" w:cstheme="minorHAnsi"/>
          </w:rPr>
          <m:t>F(3,66)=2.93</m:t>
        </m:r>
      </m:oMath>
      <w:r w:rsidR="00CC4ED5" w:rsidRPr="00D10C5F">
        <w:rPr>
          <w:rFonts w:cstheme="minorHAnsi"/>
        </w:rPr>
        <w:t xml:space="preserve">, </w:t>
      </w:r>
      <m:oMath>
        <m:r>
          <w:rPr>
            <w:rFonts w:ascii="Cambria Math" w:hAnsi="Cambria Math" w:cstheme="minorHAnsi"/>
          </w:rPr>
          <m:t>p=.040</m:t>
        </m:r>
      </m:oMath>
      <w:r w:rsidR="00CC4ED5" w:rsidRPr="00D10C5F">
        <w:rPr>
          <w:rFonts w:cstheme="minorHAnsi"/>
        </w:rPr>
        <w:t xml:space="preserve">, main effect of Day </w:t>
      </w:r>
      <m:oMath>
        <m:r>
          <w:rPr>
            <w:rFonts w:ascii="Cambria Math" w:hAnsi="Cambria Math" w:cstheme="minorHAnsi"/>
          </w:rPr>
          <m:t>F(3,66)=17.65</m:t>
        </m:r>
      </m:oMath>
      <w:r w:rsidR="00CC4ED5" w:rsidRPr="00D10C5F">
        <w:rPr>
          <w:rFonts w:cstheme="minorHAnsi"/>
        </w:rPr>
        <w:t xml:space="preserve">, </w:t>
      </w:r>
      <m:oMath>
        <m:r>
          <w:rPr>
            <w:rFonts w:ascii="Cambria Math" w:hAnsi="Cambria Math" w:cstheme="minorHAnsi"/>
          </w:rPr>
          <m:t>p&lt;.001</m:t>
        </m:r>
      </m:oMath>
      <w:r w:rsidR="00CC4ED5" w:rsidRPr="00D10C5F">
        <w:rPr>
          <w:rFonts w:cstheme="minorHAnsi"/>
        </w:rPr>
        <w:t xml:space="preserve">). This effect was confirmed by a planned analysis looking only at the first block within each day (main effect of Group </w:t>
      </w:r>
      <m:oMath>
        <m:r>
          <w:rPr>
            <w:rFonts w:ascii="Cambria Math" w:hAnsi="Cambria Math" w:cstheme="minorHAnsi"/>
          </w:rPr>
          <m:t>F(1,22)=4.46</m:t>
        </m:r>
      </m:oMath>
      <w:r w:rsidR="00CC4ED5" w:rsidRPr="00D10C5F">
        <w:rPr>
          <w:rFonts w:cstheme="minorHAnsi"/>
        </w:rPr>
        <w:t xml:space="preserve">, </w:t>
      </w:r>
      <m:oMath>
        <m:r>
          <w:rPr>
            <w:rFonts w:ascii="Cambria Math" w:hAnsi="Cambria Math" w:cstheme="minorHAnsi"/>
          </w:rPr>
          <m:t>p=.046</m:t>
        </m:r>
      </m:oMath>
      <w:r w:rsidR="00CC4ED5" w:rsidRPr="00D10C5F">
        <w:rPr>
          <w:rFonts w:cstheme="minorHAnsi"/>
        </w:rPr>
        <w:t xml:space="preserve">, and Day </w:t>
      </w:r>
      <m:oMath>
        <m:r>
          <w:rPr>
            <w:rFonts w:ascii="Cambria Math" w:hAnsi="Cambria Math" w:cstheme="minorHAnsi"/>
          </w:rPr>
          <m:t>F(3,66)=10.19</m:t>
        </m:r>
      </m:oMath>
      <w:r w:rsidR="00CC4ED5" w:rsidRPr="00D10C5F">
        <w:rPr>
          <w:rFonts w:cstheme="minorHAnsi"/>
        </w:rPr>
        <w:t xml:space="preserve">, </w:t>
      </w:r>
      <m:oMath>
        <m:r>
          <w:rPr>
            <w:rFonts w:ascii="Cambria Math" w:hAnsi="Cambria Math" w:cstheme="minorHAnsi"/>
          </w:rPr>
          <m:t>p&lt;.001</m:t>
        </m:r>
      </m:oMath>
      <w:r w:rsidR="00CC4ED5" w:rsidRPr="00D10C5F">
        <w:rPr>
          <w:rFonts w:cstheme="minorHAnsi"/>
        </w:rPr>
        <w:t xml:space="preserve">) as a measure of between-session extinction retention </w:t>
      </w:r>
      <w:r w:rsidR="00CC4ED5">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analysis","type":"article-journal","volume":"108"},"prefix":"i.e. a savings test; ","uris":["http://www.mendeley.com/documents/?uuid=db51b68b-b3eb-4226-bf3b-9475dc26dcee"]}],"mendeley":{"formattedCitation":"(i.e. a savings test; Panayi &amp; Killcross, 2014)","plainTextFormattedCitation":"(i.e. a savings test; Panayi &amp; Killcross, 2014)","previouslyFormattedCitation":"(i.e. a savings test; Panayi &amp; Killcross, 2014)"},"properties":{"noteIndex":0},"schema":"https://github.com/citation-style-language/schema/raw/master/csl-citation.json"}</w:instrText>
      </w:r>
      <w:r w:rsidR="00CC4ED5">
        <w:fldChar w:fldCharType="separate"/>
      </w:r>
      <w:r w:rsidR="00F238A7" w:rsidRPr="00F238A7">
        <w:rPr>
          <w:noProof/>
        </w:rPr>
        <w:t>(i.e. a savings test; Panayi &amp; Killcross, 2014)</w:t>
      </w:r>
      <w:r w:rsidR="00CC4ED5">
        <w:fldChar w:fldCharType="end"/>
      </w:r>
      <w:r w:rsidR="00CC4ED5">
        <w:t xml:space="preserve">. </w:t>
      </w:r>
      <w:r w:rsidR="00A11276">
        <w:t>M</w:t>
      </w:r>
      <w:r w:rsidR="00CC4ED5" w:rsidRPr="00D10C5F">
        <w:rPr>
          <w:rFonts w:cstheme="minorHAnsi"/>
        </w:rPr>
        <w:t>uscimol inactivation significantly impaired but did not completely block between-session extinction.</w:t>
      </w:r>
    </w:p>
    <w:p w14:paraId="2958F3E1" w14:textId="2868D472" w:rsidR="00CC4ED5" w:rsidRPr="00D10C5F" w:rsidRDefault="00CC4ED5" w:rsidP="00CC4ED5">
      <w:pPr>
        <w:pStyle w:val="BodyText"/>
        <w:rPr>
          <w:rFonts w:cstheme="minorHAnsi"/>
        </w:rPr>
      </w:pPr>
      <w:r w:rsidRPr="00D10C5F">
        <w:rPr>
          <w:rFonts w:cstheme="minorHAnsi"/>
        </w:rPr>
        <w:t xml:space="preserve">In contrast to impaired between-session extinction, muscimol significantly enhanced within-session extinction </w:t>
      </w:r>
      <w:r w:rsidRPr="003D00E3">
        <w:rPr>
          <w:rFonts w:cstheme="minorHAnsi"/>
        </w:rPr>
        <w:t>compared</w:t>
      </w:r>
      <w:r w:rsidRPr="00D10C5F">
        <w:rPr>
          <w:rFonts w:cstheme="minorHAnsi"/>
        </w:rPr>
        <w:t xml:space="preserve"> to the saline group (Day*Block interaction </w:t>
      </w:r>
      <m:oMath>
        <m:r>
          <w:rPr>
            <w:rFonts w:ascii="Cambria Math" w:hAnsi="Cambria Math" w:cstheme="minorHAnsi"/>
          </w:rPr>
          <m:t>F(6,132)=2.52</m:t>
        </m:r>
      </m:oMath>
      <w:r w:rsidRPr="00D10C5F">
        <w:rPr>
          <w:rFonts w:cstheme="minorHAnsi"/>
        </w:rPr>
        <w:t xml:space="preserve">, </w:t>
      </w:r>
      <m:oMath>
        <m:r>
          <w:rPr>
            <w:rFonts w:ascii="Cambria Math" w:hAnsi="Cambria Math" w:cstheme="minorHAnsi"/>
          </w:rPr>
          <m:t>p=.024</m:t>
        </m:r>
      </m:oMath>
      <w:r w:rsidRPr="00D10C5F">
        <w:rPr>
          <w:rFonts w:cstheme="minorHAnsi"/>
        </w:rPr>
        <w:t xml:space="preserve">, main effect of Block </w:t>
      </w:r>
      <m:oMath>
        <m:r>
          <w:rPr>
            <w:rFonts w:ascii="Cambria Math" w:hAnsi="Cambria Math" w:cstheme="minorHAnsi"/>
          </w:rPr>
          <m:t>F(2,44)=24.40</m:t>
        </m:r>
      </m:oMath>
      <w:r w:rsidRPr="00D10C5F">
        <w:rPr>
          <w:rFonts w:cstheme="minorHAnsi"/>
        </w:rPr>
        <w:t xml:space="preserve">, </w:t>
      </w:r>
      <m:oMath>
        <m:r>
          <w:rPr>
            <w:rFonts w:ascii="Cambria Math" w:hAnsi="Cambria Math" w:cstheme="minorHAnsi"/>
          </w:rPr>
          <m:t>p&lt;.001</m:t>
        </m:r>
      </m:oMath>
      <w:r w:rsidRPr="00D10C5F">
        <w:rPr>
          <w:rFonts w:cstheme="minorHAnsi"/>
        </w:rPr>
        <w:t>). Overall, muscimol responding was greater than Saline in Block 1 (</w:t>
      </w:r>
      <m:oMath>
        <m:r>
          <w:rPr>
            <w:rFonts w:ascii="Cambria Math" w:hAnsi="Cambria Math" w:cstheme="minorHAnsi"/>
          </w:rPr>
          <m:t>t(22)=2.11</m:t>
        </m:r>
      </m:oMath>
      <w:r w:rsidRPr="00D10C5F">
        <w:rPr>
          <w:rFonts w:cstheme="minorHAnsi"/>
        </w:rPr>
        <w:t xml:space="preserve">, </w:t>
      </w:r>
      <m:oMath>
        <m:r>
          <w:rPr>
            <w:rFonts w:ascii="Cambria Math" w:hAnsi="Cambria Math" w:cstheme="minorHAnsi"/>
          </w:rPr>
          <m:t>p=.046</m:t>
        </m:r>
      </m:oMath>
      <w:r w:rsidRPr="00D10C5F">
        <w:rPr>
          <w:rFonts w:cstheme="minorHAnsi"/>
        </w:rPr>
        <w:t>), but significantly lower than saline in Block 2 (</w:t>
      </w:r>
      <m:oMath>
        <m:r>
          <w:rPr>
            <w:rFonts w:ascii="Cambria Math" w:hAnsi="Cambria Math" w:cstheme="minorHAnsi"/>
          </w:rPr>
          <m:t>t(22)=-3.35</m:t>
        </m:r>
      </m:oMath>
      <w:r w:rsidRPr="00D10C5F">
        <w:rPr>
          <w:rFonts w:cstheme="minorHAnsi"/>
        </w:rPr>
        <w:t xml:space="preserve">, </w:t>
      </w:r>
      <m:oMath>
        <m:r>
          <w:rPr>
            <w:rFonts w:ascii="Cambria Math" w:hAnsi="Cambria Math" w:cstheme="minorHAnsi"/>
          </w:rPr>
          <m:t>p=.003</m:t>
        </m:r>
      </m:oMath>
      <w:r w:rsidRPr="00D10C5F">
        <w:rPr>
          <w:rFonts w:cstheme="minorHAnsi"/>
        </w:rPr>
        <w:t>), and Block 3 (</w:t>
      </w:r>
      <m:oMath>
        <m:r>
          <w:rPr>
            <w:rFonts w:ascii="Cambria Math" w:hAnsi="Cambria Math" w:cstheme="minorHAnsi"/>
          </w:rPr>
          <m:t>t(22)=-2.53</m:t>
        </m:r>
      </m:oMath>
      <w:r w:rsidRPr="00D10C5F">
        <w:rPr>
          <w:rFonts w:cstheme="minorHAnsi"/>
        </w:rPr>
        <w:t xml:space="preserve">, </w:t>
      </w:r>
      <m:oMath>
        <m:r>
          <w:rPr>
            <w:rFonts w:ascii="Cambria Math" w:hAnsi="Cambria Math" w:cstheme="minorHAnsi"/>
          </w:rPr>
          <m:t>p=.019</m:t>
        </m:r>
      </m:oMath>
      <w:r w:rsidRPr="00D10C5F">
        <w:rPr>
          <w:rFonts w:cstheme="minorHAnsi"/>
        </w:rPr>
        <w:t>).</w:t>
      </w:r>
      <w:r w:rsidR="000E3D73">
        <w:rPr>
          <w:rFonts w:cstheme="minorHAnsi"/>
        </w:rPr>
        <w:t xml:space="preserve"> </w:t>
      </w:r>
    </w:p>
    <w:p w14:paraId="4646E329" w14:textId="506D8467" w:rsidR="00E33782" w:rsidRPr="00E33782" w:rsidRDefault="00E33782" w:rsidP="00FE2A45">
      <w:pPr>
        <w:spacing w:line="276" w:lineRule="auto"/>
        <w:rPr>
          <w:i/>
        </w:rPr>
      </w:pPr>
      <w:r w:rsidRPr="00E33782">
        <w:rPr>
          <w:i/>
        </w:rPr>
        <w:t>Stage 3 Extinction test (Day 14)</w:t>
      </w:r>
    </w:p>
    <w:p w14:paraId="16A8481D" w14:textId="2D0458E5" w:rsidR="008A5389" w:rsidRPr="00D10C5F" w:rsidRDefault="008A5389" w:rsidP="008A5389">
      <w:pPr>
        <w:pStyle w:val="FirstParagraph"/>
        <w:rPr>
          <w:rFonts w:asciiTheme="minorHAnsi" w:hAnsiTheme="minorHAnsi" w:cstheme="minorHAnsi"/>
        </w:rPr>
      </w:pPr>
      <w:r w:rsidRPr="00D10C5F">
        <w:rPr>
          <w:rFonts w:asciiTheme="minorHAnsi" w:hAnsiTheme="minorHAnsi" w:cstheme="minorHAnsi"/>
        </w:rPr>
        <w:t>Drug free tests of A- and C- revealed that the muscimol group responded significantly higher than the saline group (</w:t>
      </w:r>
      <w:r w:rsidRPr="00D10C5F">
        <w:rPr>
          <w:rFonts w:asciiTheme="minorHAnsi" w:hAnsiTheme="minorHAnsi" w:cstheme="minorHAnsi"/>
          <w:color w:val="FF0000"/>
        </w:rPr>
        <w:t xml:space="preserve">Figure 4B; </w:t>
      </w:r>
      <w:r w:rsidRPr="00D10C5F">
        <w:rPr>
          <w:rFonts w:asciiTheme="minorHAnsi" w:hAnsiTheme="minorHAnsi" w:cstheme="minorHAnsi"/>
        </w:rPr>
        <w:t xml:space="preserve">main effect of Group </w:t>
      </w:r>
      <m:oMath>
        <m:r>
          <w:rPr>
            <w:rFonts w:ascii="Cambria Math" w:hAnsi="Cambria Math" w:cstheme="minorHAnsi"/>
          </w:rPr>
          <m:t>F(1,22)=16.02</m:t>
        </m:r>
      </m:oMath>
      <w:r w:rsidRPr="00D10C5F">
        <w:rPr>
          <w:rFonts w:asciiTheme="minorHAnsi" w:hAnsiTheme="minorHAnsi" w:cstheme="minorHAnsi"/>
        </w:rPr>
        <w:t xml:space="preserve">, </w:t>
      </w:r>
      <m:oMath>
        <m:r>
          <w:rPr>
            <w:rFonts w:ascii="Cambria Math" w:hAnsi="Cambria Math" w:cstheme="minorHAnsi"/>
          </w:rPr>
          <m:t>p=.001</m:t>
        </m:r>
      </m:oMath>
      <w:r w:rsidRPr="00D10C5F">
        <w:rPr>
          <w:rFonts w:asciiTheme="minorHAnsi" w:hAnsiTheme="minorHAnsi" w:cstheme="minorHAnsi"/>
        </w:rPr>
        <w:t xml:space="preserve">). Impaired retention of extinction to cue C in the muscimol group when tested drug free successfully replicates the findings of </w:t>
      </w:r>
      <w:r>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fldChar w:fldCharType="separate"/>
      </w:r>
      <w:r w:rsidR="00F238A7" w:rsidRPr="00F238A7">
        <w:rPr>
          <w:noProof/>
        </w:rPr>
        <w:t>(Panayi &amp; Killcross, 2014)</w:t>
      </w:r>
      <w:r>
        <w:fldChar w:fldCharType="end"/>
      </w:r>
      <w:r w:rsidRPr="00D10C5F">
        <w:rPr>
          <w:rFonts w:asciiTheme="minorHAnsi" w:hAnsiTheme="minorHAnsi" w:cstheme="minorHAnsi"/>
        </w:rPr>
        <w:t xml:space="preserve"> showing that OFC inactivation disrupts extinction learning. Surprisingly, there was no evidence that compound extinction of cue A with cue X had “protected” cue A from extinction relative to cue C, in fact the mean responding to both cues were identical in both groups (main effect of Cue </w:t>
      </w:r>
      <m:oMath>
        <m:r>
          <w:rPr>
            <w:rFonts w:ascii="Cambria Math" w:hAnsi="Cambria Math" w:cstheme="minorHAnsi"/>
          </w:rPr>
          <m:t>F(1,22)=0.00</m:t>
        </m:r>
      </m:oMath>
      <w:r w:rsidRPr="00D10C5F">
        <w:rPr>
          <w:rFonts w:asciiTheme="minorHAnsi" w:hAnsiTheme="minorHAnsi" w:cstheme="minorHAnsi"/>
        </w:rPr>
        <w:t xml:space="preserve">, </w:t>
      </w:r>
      <m:oMath>
        <m:r>
          <w:rPr>
            <w:rFonts w:ascii="Cambria Math" w:hAnsi="Cambria Math" w:cstheme="minorHAnsi"/>
          </w:rPr>
          <m:t>p&gt;.999</m:t>
        </m:r>
      </m:oMath>
      <w:r w:rsidRPr="00D10C5F">
        <w:rPr>
          <w:rFonts w:asciiTheme="minorHAnsi" w:hAnsiTheme="minorHAnsi" w:cstheme="minorHAnsi"/>
        </w:rPr>
        <w:t xml:space="preserve">, no interactions with Group, Day, and trial Block </w:t>
      </w:r>
      <w:r w:rsidRPr="00D10C5F">
        <w:rPr>
          <w:rFonts w:asciiTheme="minorHAnsi" w:hAnsiTheme="minorHAnsi" w:cstheme="minorHAnsi"/>
          <w:i/>
        </w:rPr>
        <w:t>F</w:t>
      </w:r>
      <w:r w:rsidRPr="00D10C5F">
        <w:rPr>
          <w:rFonts w:asciiTheme="minorHAnsi" w:hAnsiTheme="minorHAnsi" w:cstheme="minorHAnsi"/>
        </w:rPr>
        <w:t xml:space="preserve"> &lt; 0.13, </w:t>
      </w:r>
      <w:r w:rsidRPr="00D10C5F">
        <w:rPr>
          <w:rFonts w:asciiTheme="minorHAnsi" w:hAnsiTheme="minorHAnsi" w:cstheme="minorHAnsi"/>
          <w:i/>
        </w:rPr>
        <w:t>p</w:t>
      </w:r>
      <w:r w:rsidRPr="00D10C5F">
        <w:rPr>
          <w:rFonts w:asciiTheme="minorHAnsi" w:hAnsiTheme="minorHAnsi" w:cstheme="minorHAnsi"/>
        </w:rPr>
        <w:t xml:space="preserve"> &gt; .944).</w:t>
      </w:r>
    </w:p>
    <w:p w14:paraId="53772343" w14:textId="77777777" w:rsidR="00FE2A45" w:rsidRPr="00853201" w:rsidRDefault="00FE2A45" w:rsidP="00FE2A45">
      <w:pPr>
        <w:spacing w:line="276" w:lineRule="auto"/>
        <w:rPr>
          <w:i/>
        </w:rPr>
      </w:pPr>
      <w:r w:rsidRPr="00BF4B3C">
        <w:rPr>
          <w:i/>
        </w:rPr>
        <w:t>Stage 4 Summation test (Day 15)</w:t>
      </w:r>
    </w:p>
    <w:p w14:paraId="00362CC6" w14:textId="78815D8F" w:rsidR="00D141DA" w:rsidRPr="00D10C5F" w:rsidRDefault="00D141DA" w:rsidP="00D141DA">
      <w:pPr>
        <w:pStyle w:val="FirstParagraph"/>
        <w:rPr>
          <w:rFonts w:asciiTheme="minorHAnsi" w:hAnsiTheme="minorHAnsi" w:cstheme="minorHAnsi"/>
        </w:rPr>
      </w:pPr>
      <w:r w:rsidRPr="00D10C5F">
        <w:rPr>
          <w:rFonts w:asciiTheme="minorHAnsi" w:hAnsiTheme="minorHAnsi" w:cstheme="minorHAnsi"/>
        </w:rPr>
        <w:t>Responding to compound BX</w:t>
      </w:r>
      <w:r>
        <w:rPr>
          <w:rFonts w:asciiTheme="minorHAnsi" w:hAnsiTheme="minorHAnsi" w:cstheme="minorHAnsi"/>
        </w:rPr>
        <w:t>-</w:t>
      </w:r>
      <w:r w:rsidRPr="00D10C5F">
        <w:rPr>
          <w:rFonts w:asciiTheme="minorHAnsi" w:hAnsiTheme="minorHAnsi" w:cstheme="minorHAnsi"/>
        </w:rPr>
        <w:t xml:space="preserve"> was lower than to cue B</w:t>
      </w:r>
      <w:r>
        <w:rPr>
          <w:rFonts w:asciiTheme="minorHAnsi" w:hAnsiTheme="minorHAnsi" w:cstheme="minorHAnsi"/>
        </w:rPr>
        <w:t>-</w:t>
      </w:r>
      <w:r w:rsidRPr="00D10C5F">
        <w:rPr>
          <w:rFonts w:asciiTheme="minorHAnsi" w:hAnsiTheme="minorHAnsi" w:cstheme="minorHAnsi"/>
        </w:rPr>
        <w:t xml:space="preserve"> alone in both groups at test (</w:t>
      </w:r>
      <w:r w:rsidRPr="00D10C5F">
        <w:rPr>
          <w:rFonts w:asciiTheme="minorHAnsi" w:hAnsiTheme="minorHAnsi" w:cstheme="minorHAnsi"/>
          <w:color w:val="FF0000"/>
        </w:rPr>
        <w:t>Figure 4C</w:t>
      </w:r>
      <w:r w:rsidRPr="00D10C5F">
        <w:rPr>
          <w:rFonts w:asciiTheme="minorHAnsi" w:hAnsiTheme="minorHAnsi" w:cstheme="minorHAnsi"/>
        </w:rPr>
        <w:t>;</w:t>
      </w:r>
      <w:r>
        <w:rPr>
          <w:rFonts w:asciiTheme="minorHAnsi" w:hAnsiTheme="minorHAnsi" w:cstheme="minorHAnsi"/>
        </w:rPr>
        <w:t xml:space="preserve"> </w:t>
      </w:r>
      <w:r w:rsidR="005C18FC" w:rsidRPr="005C18FC">
        <w:rPr>
          <w:rFonts w:asciiTheme="minorHAnsi" w:hAnsiTheme="minorHAnsi" w:cstheme="minorHAnsi"/>
          <w:lang w:val="en-GB"/>
        </w:rPr>
        <w:t>significant</w:t>
      </w:r>
      <w:r w:rsidRPr="00D10C5F">
        <w:rPr>
          <w:rFonts w:asciiTheme="minorHAnsi" w:hAnsiTheme="minorHAnsi" w:cstheme="minorHAnsi"/>
        </w:rPr>
        <w:t xml:space="preserve"> main effect of Cue </w:t>
      </w:r>
      <m:oMath>
        <m:r>
          <w:rPr>
            <w:rFonts w:ascii="Cambria Math" w:hAnsi="Cambria Math" w:cstheme="minorHAnsi"/>
          </w:rPr>
          <m:t>F(1,22)=4.67</m:t>
        </m:r>
      </m:oMath>
      <w:r w:rsidRPr="00D10C5F">
        <w:rPr>
          <w:rFonts w:asciiTheme="minorHAnsi" w:hAnsiTheme="minorHAnsi" w:cstheme="minorHAnsi"/>
        </w:rPr>
        <w:t xml:space="preserve">, </w:t>
      </w:r>
      <m:oMath>
        <m:r>
          <w:rPr>
            <w:rFonts w:ascii="Cambria Math" w:hAnsi="Cambria Math" w:cstheme="minorHAnsi"/>
          </w:rPr>
          <m:t>p=.042</m:t>
        </m:r>
      </m:oMath>
      <w:r w:rsidRPr="00D10C5F">
        <w:rPr>
          <w:rFonts w:asciiTheme="minorHAnsi" w:hAnsiTheme="minorHAnsi" w:cstheme="minorHAnsi"/>
        </w:rPr>
        <w:t xml:space="preserve">, but no effect of Group </w:t>
      </w:r>
      <m:oMath>
        <m:r>
          <w:rPr>
            <w:rFonts w:ascii="Cambria Math" w:hAnsi="Cambria Math" w:cstheme="minorHAnsi"/>
          </w:rPr>
          <m:t>F(1,22)=0.00</m:t>
        </m:r>
      </m:oMath>
      <w:r w:rsidRPr="00D10C5F">
        <w:rPr>
          <w:rFonts w:asciiTheme="minorHAnsi" w:hAnsiTheme="minorHAnsi" w:cstheme="minorHAnsi"/>
        </w:rPr>
        <w:t xml:space="preserve">, </w:t>
      </w:r>
      <m:oMath>
        <m:r>
          <w:rPr>
            <w:rFonts w:ascii="Cambria Math" w:hAnsi="Cambria Math" w:cstheme="minorHAnsi"/>
          </w:rPr>
          <m:t>p=.956</m:t>
        </m:r>
      </m:oMath>
      <w:r w:rsidRPr="00D10C5F">
        <w:rPr>
          <w:rFonts w:asciiTheme="minorHAnsi" w:hAnsiTheme="minorHAnsi" w:cstheme="minorHAnsi"/>
        </w:rPr>
        <w:t xml:space="preserve">, or Group*Cue interaction </w:t>
      </w:r>
      <m:oMath>
        <m:r>
          <w:rPr>
            <w:rFonts w:ascii="Cambria Math" w:hAnsi="Cambria Math" w:cstheme="minorHAnsi"/>
          </w:rPr>
          <m:t>F(1,22)=0.10</m:t>
        </m:r>
      </m:oMath>
      <w:r w:rsidRPr="00D10C5F">
        <w:rPr>
          <w:rFonts w:asciiTheme="minorHAnsi" w:hAnsiTheme="minorHAnsi" w:cstheme="minorHAnsi"/>
        </w:rPr>
        <w:t xml:space="preserve">, </w:t>
      </w:r>
      <m:oMath>
        <m:r>
          <w:rPr>
            <w:rFonts w:ascii="Cambria Math" w:hAnsi="Cambria Math" w:cstheme="minorHAnsi"/>
          </w:rPr>
          <m:t>p=.752</m:t>
        </m:r>
      </m:oMath>
      <w:r w:rsidRPr="00D10C5F">
        <w:rPr>
          <w:rFonts w:asciiTheme="minorHAnsi" w:hAnsiTheme="minorHAnsi" w:cstheme="minorHAnsi"/>
        </w:rPr>
        <w:t>). Therefore, the summation test provided evidence of conditioned inhibition to cue X in both groups.</w:t>
      </w:r>
    </w:p>
    <w:p w14:paraId="739AFA00" w14:textId="669E1B1C" w:rsidR="00FE2A45" w:rsidRDefault="00FE2A45" w:rsidP="00FE2A45">
      <w:pPr>
        <w:spacing w:line="276" w:lineRule="auto"/>
      </w:pPr>
      <w:r w:rsidRPr="00BF4B3C">
        <w:t>Stage 5 Retardation test (Days 16-18)</w:t>
      </w:r>
    </w:p>
    <w:p w14:paraId="6A550589" w14:textId="3B96129F" w:rsidR="00B61388" w:rsidRPr="00D10C5F" w:rsidRDefault="00B61388" w:rsidP="00B61388">
      <w:pPr>
        <w:pStyle w:val="FirstParagraph"/>
        <w:rPr>
          <w:rFonts w:asciiTheme="minorHAnsi" w:hAnsiTheme="minorHAnsi" w:cstheme="minorHAnsi"/>
        </w:rPr>
      </w:pPr>
      <w:r w:rsidRPr="00D10C5F">
        <w:rPr>
          <w:rFonts w:asciiTheme="minorHAnsi" w:hAnsiTheme="minorHAnsi" w:cstheme="minorHAnsi"/>
        </w:rPr>
        <w:t>Responding during the retardation test suggested that the rate of acquisition to cue Y was greater than cue X in the muscimol group but not the saline group (</w:t>
      </w:r>
      <w:r w:rsidRPr="00D10C5F">
        <w:rPr>
          <w:rFonts w:asciiTheme="minorHAnsi" w:hAnsiTheme="minorHAnsi" w:cstheme="minorHAnsi"/>
          <w:color w:val="FF0000"/>
        </w:rPr>
        <w:t>Figure 4D</w:t>
      </w:r>
      <w:r w:rsidRPr="00D10C5F">
        <w:rPr>
          <w:rFonts w:asciiTheme="minorHAnsi" w:hAnsiTheme="minorHAnsi" w:cstheme="minorHAnsi"/>
        </w:rPr>
        <w:t>). However, this observation was not fully supported statistically (only a significant main effect of Day</w:t>
      </w:r>
      <m:oMath>
        <m:r>
          <w:rPr>
            <w:rFonts w:ascii="Cambria Math" w:hAnsi="Cambria Math" w:cstheme="minorHAnsi"/>
          </w:rPr>
          <m:t>F(2,44)=10.87</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all remaining effects </w:t>
      </w:r>
      <w:r w:rsidRPr="00D10C5F">
        <w:rPr>
          <w:rFonts w:asciiTheme="minorHAnsi" w:hAnsiTheme="minorHAnsi" w:cstheme="minorHAnsi"/>
          <w:i/>
        </w:rPr>
        <w:t>F</w:t>
      </w:r>
      <w:r w:rsidRPr="00D10C5F">
        <w:rPr>
          <w:rFonts w:asciiTheme="minorHAnsi" w:hAnsiTheme="minorHAnsi" w:cstheme="minorHAnsi"/>
        </w:rPr>
        <w:t xml:space="preserve"> &lt; 2.68, </w:t>
      </w:r>
      <w:r w:rsidRPr="00D10C5F">
        <w:rPr>
          <w:rFonts w:asciiTheme="minorHAnsi" w:hAnsiTheme="minorHAnsi" w:cstheme="minorHAnsi"/>
          <w:i/>
        </w:rPr>
        <w:t>p</w:t>
      </w:r>
      <w:r w:rsidRPr="00D10C5F">
        <w:rPr>
          <w:rFonts w:asciiTheme="minorHAnsi" w:hAnsiTheme="minorHAnsi" w:cstheme="minorHAnsi"/>
        </w:rPr>
        <w:t xml:space="preserve"> &gt; .116). Taken together, the failure to pass both the summation and retardation test indicates that there is insufficient evidence of conditioned inhibition to cue X</w:t>
      </w:r>
      <w:r w:rsidR="00D50B1D">
        <w:rPr>
          <w:rFonts w:asciiTheme="minorHAnsi" w:hAnsiTheme="minorHAnsi" w:cstheme="minorHAnsi"/>
        </w:rPr>
        <w:t xml:space="preserve"> </w:t>
      </w:r>
      <w:r w:rsidR="00D50B1D">
        <w:t xml:space="preserve"> </w:t>
      </w:r>
      <w:r w:rsidR="00D50B1D">
        <w:fldChar w:fldCharType="begin" w:fldLock="1"/>
      </w:r>
      <w:r w:rsidR="00F238A7">
        <w:instrText>ADDIN CSL_CITATION {"citationItems":[{"id":"ITEM-1","itemData":{"author":[{"dropping-particle":"","family":"Rescorla","given":"R A","non-dropping-particle":"","parse-names":false,"suffix":""}],"chapter-number":"4","container-title":"Mechanisms of learning and Motivation: A memorial volume to Jerzy Konorski","editor":[{"dropping-particle":"","family":"Dickinson","given":"A","non-dropping-particle":"","parse-names":false,"suffix":""},{"dropping-particle":"","family":"Boakes","given":"R A","non-dropping-particle":"","parse-names":false,"suffix":""}],"id":"ITEM-1","issued":{"date-parts":[["1979"]]},"page":"83-110","publisher":"Erlbaum","publisher-place":"Hillsdale, NJ","title":"Conditioned inhibition and extinction","type":"chapter"},"prefix":"consistent with reports that this effect is not strong, ","uris":["http://www.mendeley.com/documents/?uuid=97f8a3f2-9900-46d3-92c8-5476d60e5d84"]}],"mendeley":{"formattedCitation":"(consistent with reports that this effect is not strong, Rescorla, 1979)","plainTextFormattedCitation":"(consistent with reports that this effect is not strong, Rescorla, 1979)","previouslyFormattedCitation":"(consistent with reports that this effect is not strong, Rescorla, 1979)"},"properties":{"noteIndex":0},"schema":"https://github.com/citation-style-language/schema/raw/master/csl-citation.json"}</w:instrText>
      </w:r>
      <w:r w:rsidR="00D50B1D">
        <w:fldChar w:fldCharType="separate"/>
      </w:r>
      <w:r w:rsidR="00F660E6" w:rsidRPr="00F660E6">
        <w:rPr>
          <w:noProof/>
        </w:rPr>
        <w:t>(consistent with reports that this effect is not strong, Rescorla, 1979)</w:t>
      </w:r>
      <w:r w:rsidR="00D50B1D">
        <w:fldChar w:fldCharType="end"/>
      </w:r>
      <w:r w:rsidRPr="00D10C5F">
        <w:rPr>
          <w:rFonts w:asciiTheme="minorHAnsi" w:hAnsiTheme="minorHAnsi" w:cstheme="minorHAnsi"/>
        </w:rPr>
        <w:t xml:space="preserve">. This suggests that conditioned inhibition does not significantly contribute to the extinction procedure employed here and previously </w:t>
      </w:r>
      <w:r>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fldChar w:fldCharType="separate"/>
      </w:r>
      <w:r w:rsidR="00F238A7" w:rsidRPr="00F238A7">
        <w:rPr>
          <w:noProof/>
        </w:rPr>
        <w:t>(Panayi &amp; Killcross, 2014)</w:t>
      </w:r>
      <w:r>
        <w:fldChar w:fldCharType="end"/>
      </w:r>
      <w:r>
        <w:t>.</w:t>
      </w:r>
    </w:p>
    <w:p w14:paraId="79E2D03F" w14:textId="2D6B2061" w:rsidR="00FE2A45" w:rsidRPr="00BF4B3C" w:rsidRDefault="005F3816" w:rsidP="00FE2A45">
      <w:pPr>
        <w:spacing w:line="276" w:lineRule="auto"/>
        <w:rPr>
          <w:i/>
        </w:rPr>
      </w:pPr>
      <w:r>
        <w:rPr>
          <w:i/>
        </w:rPr>
        <w:t xml:space="preserve">OFC </w:t>
      </w:r>
      <w:r w:rsidR="00BF4B3C" w:rsidRPr="00BF4B3C">
        <w:rPr>
          <w:i/>
        </w:rPr>
        <w:t>inactivation does not impair spontaneous locomotor activity</w:t>
      </w:r>
    </w:p>
    <w:p w14:paraId="6230ADD1" w14:textId="1607CD09" w:rsidR="00E57E07" w:rsidRPr="00D10C5F" w:rsidRDefault="00E57E07" w:rsidP="00E57E07">
      <w:pPr>
        <w:pStyle w:val="FirstParagraph"/>
        <w:rPr>
          <w:rFonts w:asciiTheme="minorHAnsi" w:hAnsiTheme="minorHAnsi" w:cstheme="minorHAnsi"/>
        </w:rPr>
      </w:pPr>
      <w:r w:rsidRPr="00D10C5F">
        <w:rPr>
          <w:rFonts w:asciiTheme="minorHAnsi" w:hAnsiTheme="minorHAnsi" w:cstheme="minorHAnsi"/>
        </w:rPr>
        <w:t xml:space="preserve">One possible account of the enhanced within-session extinction observed in the muscimol group in Stage 2 is that muscimol infusions generally suppressed locomotor activity and exploration. A novel context locomotor assay was performed in these animals, again following infusion of either saline or muscimol which revealed no difference in the total levels or time course of exploratory activity </w:t>
      </w:r>
      <w:r w:rsidRPr="00D10C5F">
        <w:rPr>
          <w:rFonts w:asciiTheme="minorHAnsi" w:hAnsiTheme="minorHAnsi" w:cstheme="minorHAnsi"/>
        </w:rPr>
        <w:lastRenderedPageBreak/>
        <w:t>(</w:t>
      </w:r>
      <w:r w:rsidRPr="00D10C5F">
        <w:rPr>
          <w:rFonts w:asciiTheme="minorHAnsi" w:hAnsiTheme="minorHAnsi" w:cstheme="minorHAnsi"/>
          <w:color w:val="FF0000"/>
        </w:rPr>
        <w:t>Supplemental Figure S5</w:t>
      </w:r>
      <w:r w:rsidRPr="00D10C5F">
        <w:rPr>
          <w:rFonts w:asciiTheme="minorHAnsi" w:hAnsiTheme="minorHAnsi" w:cstheme="minorHAnsi"/>
        </w:rPr>
        <w:t xml:space="preserve">; significant main effect of Block </w:t>
      </w:r>
      <m:oMath>
        <m:r>
          <w:rPr>
            <w:rFonts w:ascii="Cambria Math" w:hAnsi="Cambria Math" w:cstheme="minorHAnsi"/>
          </w:rPr>
          <m:t>F(11,242)=61.88</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but no effect of Group </w:t>
      </w:r>
      <m:oMath>
        <m:r>
          <w:rPr>
            <w:rFonts w:ascii="Cambria Math" w:hAnsi="Cambria Math" w:cstheme="minorHAnsi"/>
          </w:rPr>
          <m:t>F(1,22)=0.00</m:t>
        </m:r>
      </m:oMath>
      <w:r w:rsidRPr="00D10C5F">
        <w:rPr>
          <w:rFonts w:asciiTheme="minorHAnsi" w:hAnsiTheme="minorHAnsi" w:cstheme="minorHAnsi"/>
        </w:rPr>
        <w:t xml:space="preserve">, </w:t>
      </w:r>
      <m:oMath>
        <m:r>
          <w:rPr>
            <w:rFonts w:ascii="Cambria Math" w:hAnsi="Cambria Math" w:cstheme="minorHAnsi"/>
          </w:rPr>
          <m:t>p=.955</m:t>
        </m:r>
      </m:oMath>
      <w:r w:rsidRPr="00D10C5F">
        <w:rPr>
          <w:rFonts w:asciiTheme="minorHAnsi" w:hAnsiTheme="minorHAnsi" w:cstheme="minorHAnsi"/>
        </w:rPr>
        <w:t xml:space="preserve">, or Group*Block interaction </w:t>
      </w:r>
      <m:oMath>
        <m:r>
          <w:rPr>
            <w:rFonts w:ascii="Cambria Math" w:hAnsi="Cambria Math" w:cstheme="minorHAnsi"/>
          </w:rPr>
          <m:t>F(11,242)=0.54</m:t>
        </m:r>
      </m:oMath>
      <w:r w:rsidRPr="00D10C5F">
        <w:rPr>
          <w:rFonts w:asciiTheme="minorHAnsi" w:hAnsiTheme="minorHAnsi" w:cstheme="minorHAnsi"/>
        </w:rPr>
        <w:t xml:space="preserve">, </w:t>
      </w:r>
      <m:oMath>
        <m:r>
          <w:rPr>
            <w:rFonts w:ascii="Cambria Math" w:hAnsi="Cambria Math" w:cstheme="minorHAnsi"/>
          </w:rPr>
          <m:t>p=.873</m:t>
        </m:r>
      </m:oMath>
      <w:r w:rsidRPr="00D10C5F">
        <w:rPr>
          <w:rFonts w:asciiTheme="minorHAnsi" w:hAnsiTheme="minorHAnsi" w:cstheme="minorHAnsi"/>
        </w:rPr>
        <w:t xml:space="preserve">) or orienting behaviour between groups (significant main effect of Block </w:t>
      </w:r>
      <m:oMath>
        <m:r>
          <w:rPr>
            <w:rFonts w:ascii="Cambria Math" w:hAnsi="Cambria Math" w:cstheme="minorHAnsi"/>
          </w:rPr>
          <m:t>F(11,242)=50.97</m:t>
        </m:r>
      </m:oMath>
      <w:r w:rsidRPr="00D10C5F">
        <w:rPr>
          <w:rFonts w:asciiTheme="minorHAnsi" w:hAnsiTheme="minorHAnsi" w:cstheme="minorHAnsi"/>
        </w:rPr>
        <w:t xml:space="preserve">, </w:t>
      </w:r>
      <m:oMath>
        <m:r>
          <w:rPr>
            <w:rFonts w:ascii="Cambria Math" w:hAnsi="Cambria Math" w:cstheme="minorHAnsi"/>
          </w:rPr>
          <m:t>p&lt;.001</m:t>
        </m:r>
      </m:oMath>
      <w:r w:rsidRPr="00D10C5F">
        <w:rPr>
          <w:rFonts w:asciiTheme="minorHAnsi" w:hAnsiTheme="minorHAnsi" w:cstheme="minorHAnsi"/>
        </w:rPr>
        <w:t xml:space="preserve">, but no effect of Group </w:t>
      </w:r>
      <m:oMath>
        <m:r>
          <w:rPr>
            <w:rFonts w:ascii="Cambria Math" w:hAnsi="Cambria Math" w:cstheme="minorHAnsi"/>
          </w:rPr>
          <m:t>F(1,22)=0.05</m:t>
        </m:r>
      </m:oMath>
      <w:r w:rsidRPr="00D10C5F">
        <w:rPr>
          <w:rFonts w:asciiTheme="minorHAnsi" w:hAnsiTheme="minorHAnsi" w:cstheme="minorHAnsi"/>
        </w:rPr>
        <w:t xml:space="preserve">, </w:t>
      </w:r>
      <m:oMath>
        <m:r>
          <w:rPr>
            <w:rFonts w:ascii="Cambria Math" w:hAnsi="Cambria Math" w:cstheme="minorHAnsi"/>
          </w:rPr>
          <m:t>p=.821</m:t>
        </m:r>
      </m:oMath>
      <w:r w:rsidRPr="00D10C5F">
        <w:rPr>
          <w:rFonts w:asciiTheme="minorHAnsi" w:hAnsiTheme="minorHAnsi" w:cstheme="minorHAnsi"/>
        </w:rPr>
        <w:t xml:space="preserve">, or Group*Block interaction </w:t>
      </w:r>
      <m:oMath>
        <m:r>
          <w:rPr>
            <w:rFonts w:ascii="Cambria Math" w:hAnsi="Cambria Math" w:cstheme="minorHAnsi"/>
          </w:rPr>
          <m:t>F(11,242)=0.78</m:t>
        </m:r>
      </m:oMath>
      <w:r w:rsidRPr="00D10C5F">
        <w:rPr>
          <w:rFonts w:asciiTheme="minorHAnsi" w:hAnsiTheme="minorHAnsi" w:cstheme="minorHAnsi"/>
        </w:rPr>
        <w:t xml:space="preserve">, </w:t>
      </w:r>
      <m:oMath>
        <m:r>
          <w:rPr>
            <w:rFonts w:ascii="Cambria Math" w:hAnsi="Cambria Math" w:cstheme="minorHAnsi"/>
          </w:rPr>
          <m:t>p=.664</m:t>
        </m:r>
      </m:oMath>
      <w:r w:rsidRPr="00D10C5F">
        <w:rPr>
          <w:rFonts w:asciiTheme="minorHAnsi" w:hAnsiTheme="minorHAnsi" w:cstheme="minorHAnsi"/>
        </w:rPr>
        <w:t xml:space="preserve">). This rules out non-specific behavioural accounts </w:t>
      </w:r>
      <w:r w:rsidR="00FA2A21" w:rsidRPr="00D10C5F">
        <w:rPr>
          <w:rFonts w:asciiTheme="minorHAnsi" w:hAnsiTheme="minorHAnsi" w:cstheme="minorHAnsi"/>
        </w:rPr>
        <w:t>of</w:t>
      </w:r>
      <w:r w:rsidRPr="00D10C5F">
        <w:rPr>
          <w:rFonts w:asciiTheme="minorHAnsi" w:hAnsiTheme="minorHAnsi" w:cstheme="minorHAnsi"/>
        </w:rPr>
        <w:t xml:space="preserve"> the effects of intra-OFC muscimol inactivation.</w:t>
      </w:r>
    </w:p>
    <w:p w14:paraId="3991EA1A" w14:textId="781A2578" w:rsidR="00D82C71" w:rsidRPr="003E3618" w:rsidRDefault="00B334AF" w:rsidP="00FF0402">
      <w:pPr>
        <w:spacing w:line="276" w:lineRule="auto"/>
        <w:rPr>
          <w:b/>
        </w:rPr>
      </w:pPr>
      <w:r w:rsidRPr="003E3618">
        <w:rPr>
          <w:b/>
        </w:rPr>
        <w:t>Discussion</w:t>
      </w:r>
    </w:p>
    <w:p w14:paraId="2BE7D828" w14:textId="7D919E3B" w:rsidR="00915651" w:rsidRDefault="00831C95" w:rsidP="00FF0402">
      <w:pPr>
        <w:spacing w:line="276" w:lineRule="auto"/>
      </w:pPr>
      <w:r>
        <w:tab/>
        <w:t xml:space="preserve">Our results reveal a selective role for the OFC in inhibitory behavioural </w:t>
      </w:r>
      <w:r w:rsidR="00915651">
        <w:t xml:space="preserve">control, which </w:t>
      </w:r>
      <w:r w:rsidR="00263B09">
        <w:t xml:space="preserve">partially </w:t>
      </w:r>
      <w:r w:rsidR="00F310F5">
        <w:t>support</w:t>
      </w:r>
      <w:r w:rsidR="004B6242">
        <w:t>s</w:t>
      </w:r>
      <w:r w:rsidR="00915651">
        <w:t xml:space="preserve"> the traditional hypothesis of OFC function as a source of inhibitory control over well-established behavioural responses. However, </w:t>
      </w:r>
      <w:r w:rsidR="00263B09">
        <w:t xml:space="preserve">despite the abolition of selective inhibitory behavioural control following OFC inactivation, </w:t>
      </w:r>
      <w:r w:rsidR="00915651">
        <w:t>OFC function was not necessary for the underlying learning of an inhibitory association</w:t>
      </w:r>
      <w:r w:rsidR="00D279C9">
        <w:t xml:space="preserve">, </w:t>
      </w:r>
      <w:r w:rsidR="00263B09">
        <w:t>as assessed by</w:t>
      </w:r>
      <w:r w:rsidR="00AE58C9">
        <w:t xml:space="preserve"> </w:t>
      </w:r>
      <w:r w:rsidR="00D279C9">
        <w:t>summation and retardation test</w:t>
      </w:r>
      <w:r w:rsidR="00263B09">
        <w:t>s</w:t>
      </w:r>
      <w:r w:rsidR="00915651">
        <w:t xml:space="preserve">. </w:t>
      </w:r>
      <w:r w:rsidR="00AC245C">
        <w:t>This suggests that</w:t>
      </w:r>
      <w:r w:rsidR="004B6242">
        <w:t xml:space="preserve"> </w:t>
      </w:r>
      <w:r w:rsidR="00AC245C">
        <w:t>the learning and subsequent expression of conditioned inhibition are neurally dissociable.</w:t>
      </w:r>
      <w:r w:rsidR="00A90256">
        <w:t xml:space="preserve"> </w:t>
      </w:r>
      <w:r w:rsidR="009A1F80">
        <w:t>However, t</w:t>
      </w:r>
      <w:r w:rsidR="00E55EE5">
        <w:t xml:space="preserve">his finding is not consistent with latent state models of OFC function which </w:t>
      </w:r>
      <w:r w:rsidR="000715CF">
        <w:t>predict</w:t>
      </w:r>
      <w:r w:rsidR="002C6BDF">
        <w:t xml:space="preserve"> intact</w:t>
      </w:r>
      <w:r w:rsidR="000715CF">
        <w:t xml:space="preserve"> behavioural control and learning </w:t>
      </w:r>
      <w:r w:rsidR="009E5E2F">
        <w:t xml:space="preserve">when </w:t>
      </w:r>
      <w:r w:rsidR="00F73C66">
        <w:t>changes in reinforcement are cued by external explicit cues (i.e. cue X)</w:t>
      </w:r>
      <w:r w:rsidR="009A1F80">
        <w:t>.</w:t>
      </w:r>
      <w:r w:rsidR="009E5E2F">
        <w:t xml:space="preserve"> </w:t>
      </w:r>
      <w:r w:rsidR="002B50E1">
        <w:t xml:space="preserve"> </w:t>
      </w:r>
      <w:r w:rsidR="00DB50C2">
        <w:t>This dissociation between learning a</w:t>
      </w:r>
      <w:r w:rsidR="00A05CCB">
        <w:t xml:space="preserve">nd behaviour following lateral OFC inactivation in rodents is broadly consistent with recent findings in </w:t>
      </w:r>
      <w:r w:rsidR="00F410FE">
        <w:t xml:space="preserve">non-human primates </w:t>
      </w:r>
      <w:r w:rsidR="008A0476">
        <w:fldChar w:fldCharType="begin" w:fldLock="1"/>
      </w:r>
      <w:r w:rsidR="00BE1E20">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cortex","type":"article-journal","volume":"4"},"uris":["http://www.mendeley.com/documents/?uuid=414e8292-60e0-4715-b5b8-fbe9a6a38b41"]}],"mendeley":{"formattedCitation":"(Murray, Moylan, Saleem, Basile, &amp; Turchi, 2015)","plainTextFormattedCitation":"(Murray, Moylan, Saleem, Basile, &amp; Turchi, 2015)","previouslyFormattedCitation":"(Murray, Moylan, Saleem, Basile, &amp; Turchi, 2015)"},"properties":{"noteIndex":0},"schema":"https://github.com/citation-style-language/schema/raw/master/csl-citation.json"}</w:instrText>
      </w:r>
      <w:r w:rsidR="008A0476">
        <w:fldChar w:fldCharType="separate"/>
      </w:r>
      <w:r w:rsidR="00D46A8D" w:rsidRPr="00D46A8D">
        <w:rPr>
          <w:noProof/>
        </w:rPr>
        <w:t>(Murray, Moylan, Saleem, Basile, &amp; Turchi, 2015)</w:t>
      </w:r>
      <w:r w:rsidR="008A0476">
        <w:fldChar w:fldCharType="end"/>
      </w:r>
      <w:r w:rsidR="008A0476">
        <w:t xml:space="preserve"> and in humans </w:t>
      </w:r>
      <w:r w:rsidR="008A0476">
        <w:fldChar w:fldCharType="begin" w:fldLock="1"/>
      </w:r>
      <w:r w:rsidR="00BE1E20">
        <w:instrText>ADDIN CSL_CITATION {"citationItems":[{"id":"ITEM-1","itemData":{"DOI":"10.1111/j.1749-6632.2011.06229.x","ISBN":"1749-6632 (Electronic)\\r0077-8923 (Linking)","ISSN":"00778923","PMID":"22145875","abstract":"The work described here aims to isolate the component processes of decision making that rely critically on particular subregions of the human prefrontal cortex, with a particular focus on the orbitofrontal cortex. Here, experiments isolating specific aspects of decision making, using very simple preference judgment and reinforcement learning paradigms, were carried out in patients with focal frontal damage. The orbitofrontal cortex and the adjacent ventromedial prefrontal cortex play a critical role in decisions based on subjective value, across many categories of stimuli, and in learning to choose between stimuli based on value feedback. However, these regions are not required for learning to choose between actions based on feedback, which instead seems to rely critically on the dorsomedial prefrontal cortex. These results point to a potentially common role for the orbitofrontal cortex in representing the context-sensitive, subjective value of stimuli to allow consistent choices between them. They also argue for multiple, parallel, value-based processes that influence behavior through dissociable mechanisms.","author":[{"dropping-particle":"","family":"Fellows","given":"Lesley K.","non-dropping-particle":"","parse-names":false,"suffix":""}],"container-title":"Annals of the New York Academy of Sciences","id":"ITEM-1","issue":"1","issued":{"date-parts":[["2011"]]},"page":"51-58","title":"Orbitofrontal contributions to value-based decision making: Evidence from humans with frontal lobe damage","type":"article-journal","volume":"1239"},"uris":["http://www.mendeley.com/documents/?uuid=cfbf8267-a344-45ee-8ab7-aff375fc7da1"]},{"id":"ITEM-2","itemData":{"DOI":"10.1016/0010-0277(94)90018-3","ISSN":"00100277","abstract":"Following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causes.","author":[{"dropping-particle":"","family":"Bechara","given":"Antoine","non-dropping-particle":"","parse-names":false,"suffix":""},{"dropping-particle":"","family":"Damasio","given":"Antonio R.","non-dropping-particle":"","parse-names":false,"suffix":""},{"dropping-particle":"","family":"Damasio","given":"Hanna","non-dropping-particle":"","parse-names":false,"suffix":""},{"dropping-particle":"","family":"Anderson","given":"Steven W.","non-dropping-particle":"","parse-names":false,"suffix":""}],"container-title":"Cognition","id":"ITEM-2","issue":"1-3","issued":{"date-parts":[["1994","4"]]},"page":"7-15","title":"Insensitivity to future consequences following damage to human prefrontal cortex","type":"article-journal","volume":"50"},"uris":["http://www.mendeley.com/documents/?uuid=6c11c655-423e-4953-a63a-9cee7b506dca"]}],"mendeley":{"formattedCitation":"(Bechara, Damasio, Damasio, &amp; Anderson, 1994; Fellows, 2011)","plainTextFormattedCitation":"(Bechara, Damasio, Damasio, &amp; Anderson, 1994; Fellows, 2011)","previouslyFormattedCitation":"(Bechara, Damasio, Damasio, &amp; Anderson, 1994; Fellows, 2011)"},"properties":{"noteIndex":0},"schema":"https://github.com/citation-style-language/schema/raw/master/csl-citation.json"}</w:instrText>
      </w:r>
      <w:r w:rsidR="008A0476">
        <w:fldChar w:fldCharType="separate"/>
      </w:r>
      <w:r w:rsidR="00D46A8D" w:rsidRPr="00D46A8D">
        <w:rPr>
          <w:noProof/>
        </w:rPr>
        <w:t>(Bechara, Damasio, Damasio, &amp; Anderson, 1994; Fellows, 2011)</w:t>
      </w:r>
      <w:r w:rsidR="008A0476">
        <w:fldChar w:fldCharType="end"/>
      </w:r>
      <w:r w:rsidR="008A0476">
        <w:t>,</w:t>
      </w:r>
      <w:r w:rsidR="00A05CCB">
        <w:t xml:space="preserve"> </w:t>
      </w:r>
      <w:r w:rsidR="002B50E1">
        <w:t xml:space="preserve">which suggest </w:t>
      </w:r>
      <w:r w:rsidR="00A05CCB">
        <w:t>that updating expected outcome values and translating this knowledge into behaviour can be dissociated within OFC subregions</w:t>
      </w:r>
      <w:r w:rsidR="00CE6C3E">
        <w:t>.</w:t>
      </w:r>
    </w:p>
    <w:p w14:paraId="5C2944E4" w14:textId="47B22318" w:rsidR="001A6769" w:rsidRDefault="00CE6C3E" w:rsidP="00FF0402">
      <w:pPr>
        <w:spacing w:line="276" w:lineRule="auto"/>
      </w:pPr>
      <w:r>
        <w:tab/>
      </w:r>
      <w:r w:rsidR="00F33B68">
        <w:t xml:space="preserve">The </w:t>
      </w:r>
      <w:r w:rsidR="007C09D2">
        <w:t>fundamental impairment</w:t>
      </w:r>
      <w:r w:rsidR="00F310F5">
        <w:t xml:space="preserve"> in behavioural control</w:t>
      </w:r>
      <w:r w:rsidR="007C09D2">
        <w:t xml:space="preserve"> following OFC inactivation in the present studies cannot simply be attributed to failed inhibitory control</w:t>
      </w:r>
      <w:r w:rsidR="00A74FEB">
        <w:t xml:space="preserve"> as there </w:t>
      </w:r>
      <w:r w:rsidR="00242F32">
        <w:t>were multiple instances</w:t>
      </w:r>
      <w:r w:rsidR="00A74FEB">
        <w:t xml:space="preserve"> of enhanced behavioural inhibition following OFC inactivation</w:t>
      </w:r>
      <w:r w:rsidR="007C09D2">
        <w:t xml:space="preserve">. Firstly, OFC inactivation in experiment 1 </w:t>
      </w:r>
      <w:r w:rsidR="007E4349">
        <w:t>disrupted the</w:t>
      </w:r>
      <w:r w:rsidR="007C09D2">
        <w:t xml:space="preserve"> behavioura</w:t>
      </w:r>
      <w:r w:rsidR="00DD0CC7">
        <w:t xml:space="preserve">l discrimination by suppressing </w:t>
      </w:r>
      <w:r w:rsidR="007C09D2">
        <w:t>responding to</w:t>
      </w:r>
      <w:r w:rsidR="00DD0CC7">
        <w:t xml:space="preserve"> both</w:t>
      </w:r>
      <w:r w:rsidR="007C09D2">
        <w:t xml:space="preserve"> the rewarded cue (A+) and the non-rewarded compound (AX-). Secondly, this impairment in increasing responding was also observed with the acquisition of responding to control cue Z+ in experiment 1. Finally, experiment 2 found evidence of enhanced behavioural inhibition within extinction sessions following OFC inactivation.</w:t>
      </w:r>
      <w:r w:rsidR="00EE736C">
        <w:t xml:space="preserve"> Thus,</w:t>
      </w:r>
      <w:r w:rsidR="00263B53">
        <w:t xml:space="preserve"> an account of the OFC as the neural locus of learning inhibitory associations, or even general inhibitory behavioural control,</w:t>
      </w:r>
      <w:r w:rsidR="00F310F5" w:rsidRPr="00F310F5">
        <w:t xml:space="preserve"> </w:t>
      </w:r>
      <w:r w:rsidR="00F310F5">
        <w:t xml:space="preserve">does not </w:t>
      </w:r>
      <w:r w:rsidR="00ED46ED">
        <w:t xml:space="preserve">adequately </w:t>
      </w:r>
      <w:r w:rsidR="00F310F5">
        <w:t>describe</w:t>
      </w:r>
      <w:r w:rsidR="00EE736C">
        <w:t xml:space="preserve"> </w:t>
      </w:r>
      <w:r w:rsidR="00F310F5">
        <w:t xml:space="preserve">the </w:t>
      </w:r>
      <w:r w:rsidR="00263B53">
        <w:t xml:space="preserve">bidirectional </w:t>
      </w:r>
      <w:r w:rsidR="00F310F5">
        <w:t>disruption of behavioural control observed in the present studies.</w:t>
      </w:r>
    </w:p>
    <w:p w14:paraId="50619FFC" w14:textId="39A288EE" w:rsidR="006E13D4" w:rsidRDefault="006F0D82" w:rsidP="001A6769">
      <w:pPr>
        <w:spacing w:line="276" w:lineRule="auto"/>
        <w:ind w:firstLine="720"/>
      </w:pPr>
      <w:r>
        <w:t xml:space="preserve">This conclusion is consistent with population and single-unit neuronal activity recordings in the rodent OFC. </w:t>
      </w:r>
      <w:r w:rsidR="0077507C">
        <w:t>For example, i</w:t>
      </w:r>
      <w:r>
        <w:t>n a stop-signal task that requires the use of cues to</w:t>
      </w:r>
      <w:r w:rsidR="0011015E">
        <w:t xml:space="preserve"> guide correct </w:t>
      </w:r>
      <w:r>
        <w:t>behaviour</w:t>
      </w:r>
      <w:r w:rsidR="001A6769">
        <w:t xml:space="preserve"> </w:t>
      </w:r>
      <w:r w:rsidR="001A6769">
        <w:fldChar w:fldCharType="begin" w:fldLock="1"/>
      </w:r>
      <w:r w:rsidR="00F238A7">
        <w:instrText>ADDIN CSL_CITATION {"citationItems":[{"id":"ITEM-1","itemData":{"DOI":"10.1523/jneurosci.3587-14.2015","abstract":"Orbitofrontal cortex (OFC) lesions produce deficits in response inhibition and imaging studies suggest that activity in OFC is stronger on trials that require suppression of behavior, yet few studies have examined neural correlates at the single-unit level in a behavioral task that probes response inhibition without varying other factors, such as anticipated outcomes. Here we recorded from single neurons in lateral OFC in a task that required animals in the minority of trials to STOP or inhibit an ongoing movement and respond in the opposite direction. We found that population and single-unit firing was modulated primarily by response direction and movement speed, and that very few OFC neurons exhibited a response independent inhibition signal. Remarkably, the strength of the directional signal was not diminished on STOP trials and was actually stronger on STOP trials during conflict adaptation. Finally, directional signals were stronger during sessions in which rats had the most difficulty inhibiting behavior. These results suggest that “inhibition” deficits observed with OFC interference studies reflect deficits unrelated to signaling the need to inhibit behavior, but instead support a role for OFC in executive functions related to dissociating between two perceptually similar actions during response conflict.","author":[{"dropping-particle":"","family":"Bryden","given":"Daniel W","non-dropping-particle":"","parse-names":false,"suffix":""},{"dropping-particle":"","family":"Roesch","given":"Matthew R","non-dropping-particle":"","parse-names":false,"suffix":""}],"container-title":"The Journal of Neuroscience","id":"ITEM-1","issue":"9","issued":{"date-parts":[["2015"]]},"page":"3903-3914","title":"Executive Control Signals in Orbitofrontal Cortex during Response Inhibition","type":"article-journal","volume":"35"},"uris":["http://www.mendeley.com/documents/?uuid=2d9c34c5-4eca-4259-847e-fdb2e9ff8847"]}],"mendeley":{"formattedCitation":"(Bryden &amp; Roesch, 2015)","plainTextFormattedCitation":"(Bryden &amp; Roesch, 2015)","previouslyFormattedCitation":"(Bryden &amp; Roesch, 2015)"},"properties":{"noteIndex":0},"schema":"https://github.com/citation-style-language/schema/raw/master/csl-citation.json"}</w:instrText>
      </w:r>
      <w:r w:rsidR="001A6769">
        <w:fldChar w:fldCharType="separate"/>
      </w:r>
      <w:r w:rsidR="00F660E6" w:rsidRPr="00F660E6">
        <w:rPr>
          <w:noProof/>
        </w:rPr>
        <w:t>(Bryden &amp; Roesch, 2015)</w:t>
      </w:r>
      <w:r w:rsidR="001A6769">
        <w:fldChar w:fldCharType="end"/>
      </w:r>
      <w:r>
        <w:t xml:space="preserve">, OFC activity </w:t>
      </w:r>
      <w:r w:rsidR="00456ACA">
        <w:t xml:space="preserve">was </w:t>
      </w:r>
      <w:r>
        <w:t xml:space="preserve">sensitive to the direction of responding and </w:t>
      </w:r>
      <w:r w:rsidR="0011015E">
        <w:t xml:space="preserve">this activity </w:t>
      </w:r>
      <w:r w:rsidR="00456ACA">
        <w:t>was</w:t>
      </w:r>
      <w:r w:rsidR="0011015E">
        <w:t xml:space="preserve"> </w:t>
      </w:r>
      <w:r>
        <w:t xml:space="preserve">enhanced </w:t>
      </w:r>
      <w:r w:rsidR="0011015E">
        <w:t>when the observed</w:t>
      </w:r>
      <w:r>
        <w:t xml:space="preserve"> behaviour</w:t>
      </w:r>
      <w:r w:rsidR="0011015E">
        <w:t xml:space="preserve"> required suppression of </w:t>
      </w:r>
      <w:r w:rsidR="008D1640">
        <w:t>an</w:t>
      </w:r>
      <w:r w:rsidR="00476503">
        <w:t xml:space="preserve"> </w:t>
      </w:r>
      <w:r w:rsidR="0011015E">
        <w:t>alternative response</w:t>
      </w:r>
      <w:r>
        <w:t xml:space="preserve">. This suggests that the </w:t>
      </w:r>
      <w:r w:rsidR="00281213">
        <w:t>OFC is involved in inhibitory behavioural tasks because it plays a role in guiding and boosting behavioural control of correct</w:t>
      </w:r>
      <w:r w:rsidR="00FA310C">
        <w:t>/chosen</w:t>
      </w:r>
      <w:r w:rsidR="00281213">
        <w:t xml:space="preserve"> responses rather than the inhibition of incorrect responses.</w:t>
      </w:r>
      <w:r w:rsidR="001A6769">
        <w:t xml:space="preserve"> </w:t>
      </w:r>
      <w:r w:rsidR="00FA310C">
        <w:t>Indeed,</w:t>
      </w:r>
      <w:r w:rsidR="001A6769">
        <w:t xml:space="preserve"> a number of </w:t>
      </w:r>
      <w:r w:rsidR="009E6234">
        <w:t xml:space="preserve">electrophysiological recording and lesion </w:t>
      </w:r>
      <w:r w:rsidR="001A6769">
        <w:t xml:space="preserve">studies in rodents </w:t>
      </w:r>
      <w:r w:rsidR="009E6234">
        <w:fldChar w:fldCharType="begin" w:fldLock="1"/>
      </w:r>
      <w:r w:rsidR="00BE1E20">
        <w:instrText>ADDIN CSL_CITATION {"citationItems":[{"id":"ITEM-1","itemData":{"DOI":"10.1152/jn.00173.2010","ISBN":"1522-1598 (Electronic)\r0022-3077 (Linking)","PMID":"20554849","author":[{"dropping-particle":"","family":"Roesch","given":"M R","non-dropping-particle":"","parse-names":false,"suffix":""},{"dropping-particle":"","family":"Calu","given":"D J","non-dropping-particle":"","parse-names":false,"suffix":""},{"dropping-particle":"","family":"Esber","given":"G R","non-dropping-particle":"","parse-names":false,"suffix":""},{"dropping-particle":"","family":"Schoenbaum","given":"G","non-dropping-particle":"","parse-names":false,"suffix":""}],"container-title":"Journal of Neurophysiology","id":"ITEM-1","issue":"2","issued":{"date-parts":[["2010"]]},"page":"587-595","title":"All that glitters ... dissociating attention and outcome expectancy from prediction errors signals","type":"article-journal","volume":"104"},"uris":["http://www.mendeley.com/documents/?uuid=ea6f691f-a57e-4a14-b7e2-41b3486c5e9e"]},{"id":"ITEM-2","itemData":{"DOI":"30/20/7078 [pii]\r10.1523/JNEUROSCI.3860-09.2010","ISBN":"1529-2401 (Electronic)\r0270-6474 (Linking)","PMID":"20484650","author":[{"dropping-particle":"","family":"Wingerden","given":"M","non-dropping-particle":"van","parse-names":false,"suffix":""},{"dropping-particle":"","family":"Vinck","given":"M","non-dropping-particle":"","parse-names":false,"suffix":""},{"dropping-particle":"","family":"Lankelma","given":"J","non-dropping-particle":"","parse-names":false,"suffix":""},{"dropping-particle":"","family":"Pennartz","given":"C M","non-dropping-particle":"","parse-names":false,"suffix":""}],"container-title":"Journal of Neuroscience","edition":"2010/05/21","id":"ITEM-2","issue":"20","issued":{"date-parts":[["2010"]]},"language":"eng","page":"7078-7087","title":"Theta-band phase locking of orbitofrontal neurons during reward expectancy","type":"article-journal","volume":"30"},"uris":["http://www.mendeley.com/documents/?uuid=98e0baae-0a24-4cf9-ad1a-327d87dfde0d"]},{"id":"ITEM-3","itemData":{"author":[{"dropping-particle":"","family":"Morrison","given":"S E","non-dropping-particle":"","parse-names":false,"suffix":""},{"dropping-particle":"","family":"Saez","given":"A","non-dropping-particle":"","parse-names":false,"suffix":""},{"dropping-particle":"","family":"Lau","given":"B","non-dropping-particle":"","parse-names":false,"suffix":""},{"dropping-particle":"","family":"Salzman","given":"C D","non-dropping-particle":"","parse-names":false,"suffix":""}],"container-title":"Neuron","id":"ITEM-3","issued":{"date-parts":[["2011"]]},"page":"1127-1140","title":"Different time courses for learning-related changes in amygdala and orbitofrontal cortex","type":"article-journal","volume":"71"},"uris":["http://www.mendeley.com/documents/?uuid=3aa3d81d-d8c6-4210-9251-e8c7daefb66e"]},{"id":"ITEM-4","itemData":{"DOI":"10.1523/JNEUROSCI.3126-15.2015","ISSN":"0270-6474","abstract":"Reciprocal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lesions.","author":[{"dropping-particle":"","family":"Lucantonio","given":"F.","non-dropping-particle":"","parse-names":false,"suffix":""},{"dropping-particle":"","family":"Gardner","given":"M. P. H.","non-dropping-particle":"","parse-names":false,"suffix":""},{"dropping-particle":"","family":"Mirenzi","given":"A.","non-dropping-particle":"","parse-names":false,"suffix":""},{"dropping-particle":"","family":"Newman","given":"L. E.","non-dropping-particle":"","parse-names":false,"suffix":""},{"dropping-particle":"","family":"Takahashi","given":"Y. K.","non-dropping-particle":"","parse-names":false,"suffix":""},{"dropping-particle":"","family":"Schoenbaum","given":"G.","non-dropping-particle":"","parse-names":false,"suffix":""}],"container-title":"Journal of Neuroscience","id":"ITEM-4","issue":"50","issued":{"date-parts":[["2015","12","16"]]},"page":"16521-16530","title":"Neural Estimates of Imagined Outcomes in Basolateral Amygdala Depend on Orbitofrontal Cortex","type":"article-journal","volume":"35"},"uris":["http://www.mendeley.com/documents/?uuid=213175d8-048c-4865-87ee-a26d0be10465"]}],"mendeley":{"formattedCitation":"(Lucantonio et al., 2015; Morrison, Saez, Lau, &amp; Salzman, 2011; Roesch, Calu, Esber, &amp; Schoenbaum, 2010; van Wingerden et al., 2010)","plainTextFormattedCitation":"(Lucantonio et al., 2015; Morrison, Saez, Lau, &amp; Salzman, 2011; Roesch, Calu, Esber, &amp; Schoenbaum, 2010; van Wingerden et al., 2010)","previouslyFormattedCitation":"(Lucantonio et al., 2015; Morrison, Saez, Lau, &amp; Salzman, 2011; Roesch, Calu, Esber, &amp; Schoenbaum, 2010; van Wingerden et al., 2010)"},"properties":{"noteIndex":0},"schema":"https://github.com/citation-style-language/schema/raw/master/csl-citation.json"}</w:instrText>
      </w:r>
      <w:r w:rsidR="009E6234">
        <w:fldChar w:fldCharType="separate"/>
      </w:r>
      <w:r w:rsidR="00D46A8D" w:rsidRPr="00D46A8D">
        <w:rPr>
          <w:noProof/>
        </w:rPr>
        <w:t>(Lucantonio et al., 2015; Morrison, Saez, Lau, &amp; Salzman, 2011; Roesch, Calu, Esber, &amp; Schoenbaum, 2010; van Wingerden et al., 2010)</w:t>
      </w:r>
      <w:r w:rsidR="009E6234">
        <w:fldChar w:fldCharType="end"/>
      </w:r>
      <w:r w:rsidR="001A6769">
        <w:t xml:space="preserve"> and primates</w:t>
      </w:r>
      <w:r w:rsidR="009E6234">
        <w:t xml:space="preserve"> </w:t>
      </w:r>
      <w:r w:rsidR="009E6234">
        <w:fldChar w:fldCharType="begin" w:fldLock="1"/>
      </w:r>
      <w:r w:rsidR="00BE1E20">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cortex","type":"article-journal","volume":"4"},"uris":["http://www.mendeley.com/documents/?uuid=414e8292-60e0-4715-b5b8-fbe9a6a38b41"]},{"id":"ITEM-2","itemData":{"DOI":"10.1016/j.neuron.2015.08.018","ISSN":"1097-4199","PMID":"26335649","abstract":"Recent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assignment.","author":[{"dropping-particle":"","family":"Chau","given":"Bolton K H","non-dropping-particle":"","parse-names":false,"suffix":""},{"dropping-particle":"","family":"Sallet","given":"Jérôme","non-dropping-particle":"","parse-names":false,"suffix":""},{"dropping-particle":"","family":"Papageorgiou","given":"Georgios K","non-dropping-particle":"","parse-names":false,"suffix":""},{"dropping-particle":"","family":"Noonan","given":"MaryAnn P","non-dropping-particle":"","parse-names":false,"suffix":""},{"dropping-particle":"","family":"Bell","given":"Andrew H","non-dropping-particle":"","parse-names":false,"suffix":""},{"dropping-particle":"","family":"Walton","given":"Mark E","non-dropping-particle":"","parse-names":false,"suffix":""},{"dropping-particle":"","family":"Rushworth","given":"Matthew F S","non-dropping-particle":"","parse-names":false,"suffix":""}],"container-title":"Neuron","id":"ITEM-2","issue":"5","issued":{"date-parts":[["2015","9","2"]]},"page":"1106-18","title":"Contrasting Roles for Orbitofrontal Cortex and Amygdala in Credit Assignment and Learning in Macaques.","type":"article-journal","volume":"87"},"uris":["http://www.mendeley.com/documents/?uuid=62e56442-6d28-45a1-af82-530d344dede4"]},{"id":"ITEM-3","itemData":{"DOI":"10.1523/JNEUROSCI.3295-11.2011","ISBN":"0270-6474\r1529-2401","abstract":"The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Neuroscience","id":"ITEM-3","issue":"42","issued":{"date-parts":[["2011"]]},"note":"22016546[pmid]\nJ Neurosci","page":"15128-15135","title":"Transient Inactivation of Orbitofrontal Cortex Blocks Reinforcer Devaluation in Macaques","type":"article-journal","volume":"31"},"uris":["http://www.mendeley.com/documents/?uuid=66cf4632-93ab-4722-8012-a7a06ffbff12"]}],"mendeley":{"formattedCitation":"(Chau et al., 2015; Murray et al., 2015; West, DesJardin, Gale, &amp; Malkova, 2011)","plainTextFormattedCitation":"(Chau et al., 2015; Murray et al., 2015; West, DesJardin, Gale, &amp; Malkova, 2011)","previouslyFormattedCitation":"(Chau et al., 2015; Murray et al., 2015; West, DesJardin, Gale, &amp; Malkova, 2011)"},"properties":{"noteIndex":0},"schema":"https://github.com/citation-style-language/schema/raw/master/csl-citation.json"}</w:instrText>
      </w:r>
      <w:r w:rsidR="009E6234">
        <w:fldChar w:fldCharType="separate"/>
      </w:r>
      <w:r w:rsidR="00D46A8D" w:rsidRPr="00D46A8D">
        <w:rPr>
          <w:noProof/>
        </w:rPr>
        <w:t>(Chau et al., 2015; Murray et al., 2015; West, DesJardin, Gale, &amp; Malkova, 2011)</w:t>
      </w:r>
      <w:r w:rsidR="009E6234">
        <w:fldChar w:fldCharType="end"/>
      </w:r>
      <w:r w:rsidR="009E6234">
        <w:t xml:space="preserve"> </w:t>
      </w:r>
      <w:r w:rsidR="001A6769">
        <w:t xml:space="preserve">suggest that OFC activity tracks the expected value of cues used to guide behaviour. </w:t>
      </w:r>
      <w:r w:rsidR="006E13D4">
        <w:t xml:space="preserve">Therefore, situations in which disruption of OFC function impairs behaviour are likely to indicate deficits in selecting </w:t>
      </w:r>
      <w:r w:rsidR="0003466A">
        <w:t xml:space="preserve">or increasing </w:t>
      </w:r>
      <w:r w:rsidR="006E13D4">
        <w:t>optimal behaviour based on the</w:t>
      </w:r>
      <w:r w:rsidR="0003466A">
        <w:t>ir</w:t>
      </w:r>
      <w:r w:rsidR="006E13D4">
        <w:t xml:space="preserve"> current motivational value within the array of possible behaviours. This account would explain </w:t>
      </w:r>
      <w:r w:rsidR="006E13D4">
        <w:lastRenderedPageBreak/>
        <w:t xml:space="preserve">deficits in inhibitory control </w:t>
      </w:r>
      <w:r w:rsidR="000E6624">
        <w:t xml:space="preserve">following OFC damage </w:t>
      </w:r>
      <w:r w:rsidR="006E13D4">
        <w:t>as deficits in resolving response competition, and would also account for reports that the OFC is only necessary for modifying established behaviours rather than establishing control of de novo behaviours</w:t>
      </w:r>
      <w:r w:rsidR="00911CD5">
        <w:t xml:space="preserve"> </w:t>
      </w:r>
      <w:r w:rsidR="00911CD5">
        <w:fldChar w:fldCharType="begin" w:fldLock="1"/>
      </w:r>
      <w:r w:rsidR="00352761">
        <w:instrText>ADDIN CSL_CITATION {"citationItems":[{"id":"ITEM-1","itemData":{"DOI":"10.1523/JNEUROSCI.1556-07.2007","ISBN":"1529-2401 (Electronic) 0270-6474 (Linking)","PMID":"17670960","abstract":"When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similarities.","author":[{"dropping-particle":"","family":"Murray","given":"Elisabeth A.","non-dropping-particle":"","parse-names":false,"suffix":""},{"dropping-particle":"","family":"O'Doherty","given":"J P","non-dropping-particle":"","parse-names":false,"suffix":""},{"dropping-particle":"","family":"Schoenbaum","given":"G","non-dropping-particle":"","parse-names":false,"suffix":""}],"container-title":"Journal of Neuroscience","id":"ITEM-1","issue":"31","issued":{"date-parts":[["2007"]]},"note":"Murray, Elisabeth A\nO'Doherty, John P\nSchoenbaum, Geoffrey\neng\nR01 DA015718/DA/NIDA NIH HHS/\nR01 DA015718-04/DA/NIDA NIH HHS/\nReview\n2007/08/03 09:00\nJ Neurosci. 2007 Aug 1;27(31):8166-9.","page":"8166-8169","title":"What we know and do not know about the functions of the orbitofrontal cortex after 20 years of cross-species studies","type":"article-journal","volume":"27"},"uris":["http://www.mendeley.com/documents/?uuid=bc6bf326-57b1-4d03-83e5-7696730fbc71"]}],"mendeley":{"formattedCitation":"(Murray et al., 2007)","plainTextFormattedCitation":"(Murray et al., 2007)","previouslyFormattedCitation":"(Murray et al., 2007)"},"properties":{"noteIndex":0},"schema":"https://github.com/citation-style-language/schema/raw/master/csl-citation.json"}</w:instrText>
      </w:r>
      <w:r w:rsidR="00911CD5">
        <w:fldChar w:fldCharType="separate"/>
      </w:r>
      <w:r w:rsidR="00B66230" w:rsidRPr="00B66230">
        <w:rPr>
          <w:noProof/>
        </w:rPr>
        <w:t>(Murray et al., 2007)</w:t>
      </w:r>
      <w:r w:rsidR="00911CD5">
        <w:fldChar w:fldCharType="end"/>
      </w:r>
      <w:r w:rsidR="006E13D4">
        <w:t xml:space="preserve">. </w:t>
      </w:r>
    </w:p>
    <w:p w14:paraId="35CBF9BF" w14:textId="6C832DC4" w:rsidR="00627A1D" w:rsidRPr="00627A1D" w:rsidRDefault="00627A1D" w:rsidP="00627A1D">
      <w:pPr>
        <w:spacing w:line="276" w:lineRule="auto"/>
        <w:rPr>
          <w:b/>
        </w:rPr>
      </w:pPr>
      <w:r w:rsidRPr="00627A1D">
        <w:rPr>
          <w:b/>
        </w:rPr>
        <w:t>Outcome expectancy guiding behaviour</w:t>
      </w:r>
    </w:p>
    <w:p w14:paraId="6D38E53B" w14:textId="11CE0D4A" w:rsidR="00627A1D" w:rsidRDefault="00AC4413" w:rsidP="00627A1D">
      <w:pPr>
        <w:spacing w:line="276" w:lineRule="auto"/>
      </w:pPr>
      <w:r>
        <w:tab/>
      </w:r>
      <w:r w:rsidR="00DB496F">
        <w:t xml:space="preserve">A number of findings in experiment 1 suggest that OFC inactivation disrupted behavioural control rather than affecting learning </w:t>
      </w:r>
      <w:r w:rsidR="00DB496F" w:rsidRPr="00D10C5F">
        <w:rPr>
          <w:i/>
          <w:iCs/>
        </w:rPr>
        <w:t>per se</w:t>
      </w:r>
      <w:r w:rsidR="00DB496F">
        <w:t xml:space="preserve">. </w:t>
      </w:r>
      <w:r>
        <w:t>OFC inactivation disrupted behavioural control during the A+/AX- discrimination, but did not disrupt learning about the inhibitory properties of cue X. Similarly, OFC inactivation suppressed acquisition to control cue Z</w:t>
      </w:r>
      <w:r w:rsidR="00DB496F">
        <w:t>. While t</w:t>
      </w:r>
      <w:r w:rsidR="003A7429">
        <w:t xml:space="preserve">his effect persisted when </w:t>
      </w:r>
      <w:r w:rsidR="00DB496F">
        <w:t>OFC was subsequently functional, it also affected</w:t>
      </w:r>
      <w:r w:rsidR="003A7429">
        <w:t xml:space="preserve"> control cue B which was not present</w:t>
      </w:r>
      <w:r w:rsidR="00C21B85">
        <w:t>ed</w:t>
      </w:r>
      <w:r w:rsidR="003A7429">
        <w:t xml:space="preserve"> during OFC inactivation. </w:t>
      </w:r>
      <w:r w:rsidR="00DB496F">
        <w:t>These findings are consis</w:t>
      </w:r>
      <w:r w:rsidR="004411B1">
        <w:t>tent with the representation of the value of expected outcomes in the OFC. Specifically, in Pavlovian cue-outcome conditioning the OFC is necessary for using the current motivational value of predicted outcome to guide conditioned behaviour</w:t>
      </w:r>
      <w:r w:rsidR="00FC1B93">
        <w:t xml:space="preserve"> </w:t>
      </w:r>
      <w:r w:rsidR="00190DB0">
        <w:fldChar w:fldCharType="begin" w:fldLock="1"/>
      </w:r>
      <w:r w:rsidR="00BE1E20">
        <w:instrText>ADDIN CSL_CITATION {"citationItems":[{"id":"ITEM-1","itemData":{"ISBN":"0270-6474","author":[{"dropping-particle":"","family":"Pickens","given":"C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Neuroscience","id":"ITEM-1","issue":"35","issued":{"date-parts":[["2003"]]},"language":"English","page":"11078-11084","title":"Different roles for orbitofrontal cortex and basolateral amygdala in a reinforcer devaluation task","type":"article-journal","volume":"23"},"uris":["http://www.mendeley.com/documents/?uuid=ce2d03fc-eca2-41c5-a721-df463f96a2c2"]},{"id":"ITEM-2","itemData":{"DOI":"2005-01705-030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id":"ITEM-3","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Neuroscience","id":"ITEM-3","issue":"15","issued":{"date-parts":[["1999"]]},"language":"English","page":"6610-6614","title":"Orbitofrontal cortex and representation of incentive value in associative learning","type":"article-journal","volume":"19"},"uris":["http://www.mendeley.com/documents/?uuid=67ba92ca-b679-407e-9f2a-7aac71c3f739"]}],"mendeley":{"formattedCitation":"(Gallagher et al., 1999; Pickens, Saddoris, Gallagher, &amp; Holland, 2005; Pickens et al., 2003)","plainTextFormattedCitation":"(Gallagher et al., 1999; Pickens, Saddoris, Gallagher, &amp; Holland, 2005; Pickens et al., 2003)","previouslyFormattedCitation":"(Gallagher et al., 1999; Pickens, Saddoris, Gallagher, &amp; Holland, 2005; Pickens et al., 2003)"},"properties":{"noteIndex":0},"schema":"https://github.com/citation-style-language/schema/raw/master/csl-citation.json"}</w:instrText>
      </w:r>
      <w:r w:rsidR="00190DB0">
        <w:fldChar w:fldCharType="separate"/>
      </w:r>
      <w:r w:rsidR="00D46A8D" w:rsidRPr="00D46A8D">
        <w:rPr>
          <w:noProof/>
        </w:rPr>
        <w:t>(Gallagher et al., 1999; Pickens, Saddoris, Gallagher, &amp; Holland, 2005; Pickens et al., 2003)</w:t>
      </w:r>
      <w:r w:rsidR="00190DB0">
        <w:fldChar w:fldCharType="end"/>
      </w:r>
      <w:r w:rsidR="004411B1">
        <w:t>. In the absence of this information</w:t>
      </w:r>
      <w:r w:rsidR="00A02D95">
        <w:t>,</w:t>
      </w:r>
      <w:r w:rsidR="004411B1">
        <w:t xml:space="preserve"> behavioural control is likely to</w:t>
      </w:r>
      <w:r w:rsidR="00A02D95">
        <w:t xml:space="preserve"> be guided by </w:t>
      </w:r>
      <w:r w:rsidR="004411B1">
        <w:t>direct stimulus-response associ</w:t>
      </w:r>
      <w:r w:rsidR="00A02D95">
        <w:t xml:space="preserve">ations that </w:t>
      </w:r>
      <w:r w:rsidR="00FC1B93">
        <w:t xml:space="preserve">may </w:t>
      </w:r>
      <w:r w:rsidR="00A02D95">
        <w:t>form during learning</w:t>
      </w:r>
      <w:r w:rsidR="00FC1B93">
        <w:t xml:space="preserve"> </w:t>
      </w:r>
      <w:r w:rsidR="00190DB0">
        <w:fldChar w:fldCharType="begin" w:fldLock="1"/>
      </w:r>
      <w:r w:rsidR="00F238A7">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C","non-dropping-particle":"","parse-names":false,"suffix":""},{"dropping-particle":"","family":"Oaksford","given":"M","non-dropping-particle":"","parse-names":false,"suffix":""}],"id":"ITEM-2","issued":{"date-parts":[["2002"]]},"page":"35-74","publisher":"John Benjamins Publishing Company","publisher-place":"Amsterdam","title":"Associative representations of emotionally significant outcomes","type":"chapter","volume":"44"},"uris":["http://www.mendeley.com/documents/?uuid=130942ee-36ba-4d18-b6e9-a76afdf8bb00"]},{"id":"ITEM-3","itemData":{"ISBN":"0097-7403 (Print)\r0097-7403 (Linking)","PMID":"528879","abstract":"Three experiments with rat subjects investigated the effects of two methods of devaluing a food unconditioned stimulus (US) after pairings of an auditory conditioned stimulus (CS) with that US. Experiment 1 found no effect of postconditioning pairings of the food US with lithium chloride (LiCl) on general activity to a tone CS, even though those pairings substantially reduced food consumption. Experiments 2 and 3 compared the effects on conditioned responding of postconditioning pairings of food with LiCl and with high-speed rotation. In these experiments the general activity measure was supplemented by a detailed visual analysis of the rats' behavior. Experiment 2 found that food-rotation pairings had larger effects than food-LiCl pairings on general activity responding and on two detailed behavioral measures but that food-LiCl pairings had larger effects on food consumption and on one behavioral measure. Experiment 3 replicated the findings of Experiment 2 and found that the ability of the CS to serve as a reinforcer for second-order conditioning after US devaluation was reduced more by food-LiCl pairings.","author":[{"dropping-particle":"","family":"Holland","given":"P C","non-dropping-particle":"","parse-names":false,"suffix":""},{"dropping-particle":"","family":"Straub","given":"J J","non-dropping-particle":"","parse-names":false,"suffix":""}],"container-title":"J Exp Psychol Anim Behav Process","id":"ITEM-3","issue":"1","issued":{"date-parts":[["1979"]]},"note":"Holland, P C\nStraub, J J\neng\nResearch Support, U.S. Gov't, P.H.S.\n1979/01/01\nJ Exp Psychol Anim Behav Process. 1979 Jan;5(1):65-78.","page":"65-78","title":"Differential effects of two ways of devaluing the unconditioned stimulus after Pavlovian appetitive conditioning","type":"article-journal","volume":"5"},"uris":["http://www.mendeley.com/documents/?uuid=378c1fa2-4b62-4d60-8a28-521249df3987"]},{"id":"ITEM-4","itemData":{"author":[{"dropping-particle":"","family":"Hall","given":"G","non-dropping-particle":"","parse-names":false,"suffix":""}],"container-title":"Steven's handbook of experimental psychology","editor":[{"dropping-particle":"","family":"Gallistel","given":"C R","non-dropping-particle":"","parse-names":false,"suffix":""}],"id":"ITEM-4","issued":{"date-parts":[["2002"]]},"page":"1-45","publisher":"John Wiley &amp; Sons","publisher-place":"New York","title":"Associative structures in Pavlovian and instrumental conditioning","type":"chapter","volume":"3"},"uris":["http://www.mendeley.com/documents/?uuid=ca292a99-07a5-47d2-a55c-bc49463b4ea3"]}],"mendeley":{"formattedCitation":"(Delamater, 2007; Hall, 2002; Holland &amp; Straub, 1979; Killcross &amp; Blundell, 2002)","plainTextFormattedCitation":"(Delamater, 2007; Hall, 2002; Holland &amp; Straub, 1979; Killcross &amp; Blundell, 2002)","previouslyFormattedCitation":"(Delamater, 2007; Hall, 2002; Holland &amp; Straub, 1979; Killcross &amp; Blundell, 2002)"},"properties":{"noteIndex":0},"schema":"https://github.com/citation-style-language/schema/raw/master/csl-citation.json"}</w:instrText>
      </w:r>
      <w:r w:rsidR="00190DB0">
        <w:fldChar w:fldCharType="separate"/>
      </w:r>
      <w:r w:rsidR="00F660E6" w:rsidRPr="00F660E6">
        <w:rPr>
          <w:noProof/>
        </w:rPr>
        <w:t>(Delamater, 2007; Hall, 2002; Holland &amp; Straub, 1979; Killcross &amp; Blundell, 2002)</w:t>
      </w:r>
      <w:r w:rsidR="00190DB0">
        <w:fldChar w:fldCharType="end"/>
      </w:r>
      <w:r w:rsidR="00FD456F">
        <w:t xml:space="preserve">. Thus, in simple cue-outcome learning to </w:t>
      </w:r>
      <w:r w:rsidR="00773564">
        <w:t xml:space="preserve">the </w:t>
      </w:r>
      <w:r w:rsidR="00FD456F">
        <w:t xml:space="preserve">control cue Z, the suppression in response acquisition following OFC inactivation may represent the loss of information about the current value of the reward </w:t>
      </w:r>
      <w:r w:rsidR="009C1BBD">
        <w:t>that normally boosts responding</w:t>
      </w:r>
      <w:r w:rsidR="00FC1B93">
        <w:t>,</w:t>
      </w:r>
      <w:r w:rsidR="009C1BBD">
        <w:t xml:space="preserve"> </w:t>
      </w:r>
      <w:r w:rsidR="00FD456F">
        <w:t>and a reliance on a slower stimulus-response memory system.</w:t>
      </w:r>
      <w:r w:rsidR="009C1BBD">
        <w:t xml:space="preserve"> Similarly, during the A+/AX- feature negative discrimination the loss of information about the current value of the reward </w:t>
      </w:r>
      <w:r w:rsidR="00FC1B93">
        <w:t xml:space="preserve">would </w:t>
      </w:r>
      <w:r w:rsidR="009C1BBD">
        <w:t xml:space="preserve">not </w:t>
      </w:r>
      <w:r w:rsidR="00FC1B93">
        <w:t xml:space="preserve">be </w:t>
      </w:r>
      <w:r w:rsidR="009C1BBD">
        <w:t xml:space="preserve">available to boost responding to A+. However, an inhibitory association between X and responding (or an excitatory connection between X and </w:t>
      </w:r>
      <w:r w:rsidR="00E43CB5">
        <w:t>a</w:t>
      </w:r>
      <w:r w:rsidR="000918DB">
        <w:t xml:space="preserve"> specific</w:t>
      </w:r>
      <w:r w:rsidR="00E43CB5">
        <w:t xml:space="preserve"> representation of no-outcome </w:t>
      </w:r>
      <w:r w:rsidR="00E43CB5">
        <w:fldChar w:fldCharType="begin" w:fldLock="1"/>
      </w:r>
      <w:r w:rsidR="00F238A7">
        <w:instrText>ADDIN CSL_CITATION {"citationItems":[{"id":"ITEM-1","itemData":{"PMID":"3117072","author":[{"dropping-particle":"","family":"Konorski","given":"J","non-dropping-particle":"","parse-names":false,"suffix":""}],"id":"ITEM-1","issued":{"date-parts":[["1967"]]},"note":"67016776\nillus. (part col.) 24 cm.\nIncludes bibliographies.","number-of-pages":"xii, 531 p.","publisher":"University of Chicago Press","publisher-place":"Chicago,","title":"Integrative activity of the brain; an interdisciplinary approach","type":"book"},"uris":["http://www.mendeley.com/documents/?uuid=52c55eba-ab23-4111-b66d-90c5883e63ce"]},{"id":"ITEM-2","itemData":{"DOI":"Doi 10.1080/02724990344000097","ISBN":"0272-4995","author":[{"dropping-particle":"","family":"Delamater","given":"A R","non-dropping-particle":"","parse-names":false,"suffix":""}],"container-title":"Quarterly Journal of Experimental Psychology Section B-Comparative and Physiological Psychology","id":"ITEM-2","issue":"2","issued":{"date-parts":[["2004"]]},"language":"English","page":"97-132","title":"Experimental extinction in Pavlovian conditioning: Behavioural and neuroscience perspectives","type":"article-journal","volume":"57"},"uris":["http://www.mendeley.com/documents/?uuid=fae656f0-de69-47f7-b6cc-46862480c4de"]}],"mendeley":{"formattedCitation":"(Delamater, 2004; Konorski, 1967)","plainTextFormattedCitation":"(Delamater, 2004; Konorski, 1967)","previouslyFormattedCitation":"(Delamater, 2004; Konorski, 1967)"},"properties":{"noteIndex":0},"schema":"https://github.com/citation-style-language/schema/raw/master/csl-citation.json"}</w:instrText>
      </w:r>
      <w:r w:rsidR="00E43CB5">
        <w:fldChar w:fldCharType="separate"/>
      </w:r>
      <w:r w:rsidR="00F660E6" w:rsidRPr="00F660E6">
        <w:rPr>
          <w:noProof/>
        </w:rPr>
        <w:t>(Delamater, 2004; Konorski, 1967)</w:t>
      </w:r>
      <w:r w:rsidR="00E43CB5">
        <w:fldChar w:fldCharType="end"/>
      </w:r>
      <w:r w:rsidR="009C1BBD">
        <w:t xml:space="preserve"> could still form with only a stimulus-response system</w:t>
      </w:r>
      <w:r w:rsidR="00E43CB5">
        <w:t>.</w:t>
      </w:r>
      <w:r w:rsidR="00FD749F">
        <w:t xml:space="preserve"> </w:t>
      </w:r>
      <w:r w:rsidR="0044663F">
        <w:t>Therefore</w:t>
      </w:r>
      <w:r w:rsidR="00FD749F">
        <w:t>, while we provide direct evidence that learning of conditioned inhibition is not disrupted by OFC inactivation, further evidence is required to test whether</w:t>
      </w:r>
      <w:r w:rsidR="00E3174A">
        <w:t xml:space="preserve"> behaviour, but not </w:t>
      </w:r>
      <w:r w:rsidR="00FD749F">
        <w:t>learning</w:t>
      </w:r>
      <w:r w:rsidR="00E3174A">
        <w:t>,</w:t>
      </w:r>
      <w:r w:rsidR="00FD749F">
        <w:t xml:space="preserve"> is disrupted during simple cue-outcome </w:t>
      </w:r>
      <w:r w:rsidR="00E3174A">
        <w:t>learning.</w:t>
      </w:r>
    </w:p>
    <w:p w14:paraId="28E097AA" w14:textId="35146D2D" w:rsidR="0088099A" w:rsidRDefault="0088099A" w:rsidP="00627A1D">
      <w:pPr>
        <w:spacing w:line="276" w:lineRule="auto"/>
      </w:pPr>
      <w:r>
        <w:tab/>
      </w:r>
      <w:r w:rsidR="00DF33C0">
        <w:t>One alternative account o</w:t>
      </w:r>
      <w:r w:rsidR="001118DC">
        <w:t>f OFC function that is consistent with the impaired acquisition to cue Z in</w:t>
      </w:r>
      <w:r w:rsidR="000E312E">
        <w:t xml:space="preserve"> experiment 1 </w:t>
      </w:r>
      <w:r w:rsidR="008C1FC6">
        <w:t xml:space="preserve">is an impairment in correct credit assignment </w:t>
      </w:r>
      <w:r w:rsidR="008C1FC6">
        <w:fldChar w:fldCharType="begin" w:fldLock="1"/>
      </w:r>
      <w:r w:rsidR="008C1FC6">
        <w:instrText>ADDIN CSL_CITATION {"citationItems":[{"id":"ITEM-1","itemData":{"author":[{"dropping-particle":"","family":"Walton","given":"Mark E","non-dropping-particle":"","parse-names":false,"suffix":""},{"dropping-particle":"","family":"Behrens","given":"T E","non-dropping-particle":"","parse-names":false,"suffix":""},{"dropping-particle":"","family":"Noonan","given":"M P","non-dropping-particle":"","parse-names":false,"suffix":""},{"dropping-particle":"","family":"Rushworth","given":"M F","non-dropping-particle":"","parse-names":false,"suffix":""}],"container-title":"Ann N Y Acad Sci","id":"ITEM-1","issued":{"date-parts":[["2011"]]},"page":"14-24","title":"Giving credit where credit is due: orbitofrontal cortex and valuation in an uncertain world","type":"article-journal","volume":"1239"},"uris":["http://www.mendeley.com/documents/?uuid=f7a1d0b4-bc76-4e29-ae07-7c64d6d4d80d"]}],"mendeley":{"formattedCitation":"(Walton et al., 2011)","plainTextFormattedCitation":"(Walton et al., 2011)"},"properties":{"noteIndex":0},"schema":"https://github.com/citation-style-language/schema/raw/master/csl-citation.json"}</w:instrText>
      </w:r>
      <w:r w:rsidR="008C1FC6">
        <w:fldChar w:fldCharType="separate"/>
      </w:r>
      <w:r w:rsidR="008C1FC6" w:rsidRPr="008C1FC6">
        <w:rPr>
          <w:noProof/>
        </w:rPr>
        <w:t>(Walton et al., 2011)</w:t>
      </w:r>
      <w:r w:rsidR="008C1FC6">
        <w:fldChar w:fldCharType="end"/>
      </w:r>
      <w:r w:rsidR="008C1FC6">
        <w:t xml:space="preserve">. </w:t>
      </w:r>
      <w:r w:rsidR="00964A99">
        <w:t xml:space="preserve">While </w:t>
      </w:r>
      <w:r w:rsidR="001A2768">
        <w:t xml:space="preserve">the reinforcement contingency of </w:t>
      </w:r>
      <w:r w:rsidR="00964A99">
        <w:t xml:space="preserve">cue Z </w:t>
      </w:r>
      <w:r w:rsidR="001A2768">
        <w:t>remained stable</w:t>
      </w:r>
      <w:r w:rsidR="00EC7328">
        <w:t xml:space="preserve"> </w:t>
      </w:r>
      <w:r w:rsidR="00610092">
        <w:t>when muscimol infusions began</w:t>
      </w:r>
      <w:r w:rsidR="00C9627D">
        <w:t xml:space="preserve">, a non-reinforced cue was also introduced </w:t>
      </w:r>
      <w:r w:rsidR="00610092">
        <w:t xml:space="preserve">at this stage (AX-). Therefore, it is possible that </w:t>
      </w:r>
      <w:r w:rsidR="00652196">
        <w:t xml:space="preserve">OFC inactivation led to incorrect assignment of non-reinforcement </w:t>
      </w:r>
      <w:r w:rsidR="00B70A96">
        <w:t>to cue Z</w:t>
      </w:r>
      <w:r w:rsidR="00C77E56">
        <w:t xml:space="preserve">. However, </w:t>
      </w:r>
      <w:r w:rsidR="008F32CF">
        <w:t>it is not clear why this failure of credit assignment would not</w:t>
      </w:r>
      <w:r w:rsidR="005111AC">
        <w:t xml:space="preserve"> also disrupt the learning of conditioned inhibition </w:t>
      </w:r>
      <w:r w:rsidR="00767F4F">
        <w:t>to cue X.</w:t>
      </w:r>
      <w:r w:rsidR="008F32CF">
        <w:t xml:space="preserve"> </w:t>
      </w:r>
    </w:p>
    <w:p w14:paraId="073D4F3D" w14:textId="530BB636" w:rsidR="00C36CC1" w:rsidRDefault="00A05D1F" w:rsidP="00627A1D">
      <w:pPr>
        <w:spacing w:line="276" w:lineRule="auto"/>
      </w:pPr>
      <w:r>
        <w:tab/>
      </w:r>
      <w:del w:id="1" w:author="Marios Panayi" w:date="2020-06-09T21:34:00Z">
        <w:r w:rsidR="00470768" w:rsidDel="00185299">
          <w:delText>An</w:delText>
        </w:r>
        <w:commentRangeStart w:id="2"/>
        <w:r w:rsidR="00C0498B" w:rsidDel="00185299">
          <w:delText xml:space="preserve"> outcome expectancy</w:delText>
        </w:r>
        <w:r w:rsidR="00F17459" w:rsidDel="00185299">
          <w:delText xml:space="preserve"> view</w:delText>
        </w:r>
        <w:r w:rsidR="000918DB" w:rsidDel="00185299">
          <w:delText xml:space="preserve"> </w:delText>
        </w:r>
        <w:r w:rsidR="00470768" w:rsidDel="00185299">
          <w:delText xml:space="preserve">of OFC function </w:delText>
        </w:r>
        <w:r w:rsidR="000918DB" w:rsidDel="00185299">
          <w:delText>can</w:delText>
        </w:r>
        <w:r w:rsidR="00F17459" w:rsidDel="00185299">
          <w:delText xml:space="preserve"> also account for deficits in outcome devaluation following disruption of OFC function. In </w:delText>
        </w:r>
        <w:r w:rsidR="00D45533" w:rsidDel="00185299">
          <w:delText xml:space="preserve">rodents </w:delText>
        </w:r>
        <w:r w:rsidR="00B1626C" w:rsidDel="00185299">
          <w:delText xml:space="preserve">and </w:delText>
        </w:r>
        <w:r w:rsidR="00D45533" w:rsidDel="00185299">
          <w:delText>primates</w:delText>
        </w:r>
        <w:r w:rsidR="00F17459" w:rsidDel="00185299">
          <w:delText xml:space="preserve">, </w:delText>
        </w:r>
        <w:r w:rsidR="00B1626C" w:rsidDel="00185299">
          <w:delText>disruption of OFC function blocks</w:delText>
        </w:r>
        <w:r w:rsidR="00F17459" w:rsidDel="00185299">
          <w:delText xml:space="preserve"> the appropriate reduction in responding for a predicted reward that </w:delText>
        </w:r>
        <w:r w:rsidR="00B1626C" w:rsidDel="00185299">
          <w:delText xml:space="preserve">is no longer rewarding </w:delText>
        </w:r>
        <w:r w:rsidR="009320D3" w:rsidDel="00185299">
          <w:fldChar w:fldCharType="begin" w:fldLock="1"/>
        </w:r>
        <w:r w:rsidR="00F238A7" w:rsidDel="00185299">
          <w:delInstrText>ADDIN CSL_CITATION {"citationItems":[{"id":"ITEM-1","itemData":{"DOI":"10.1523/JNEUROSCI.3295-11.2011","ISBN":"0270-6474\r1529-2401","abstract":"The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Neuroscience","id":"ITEM-1","issue":"42","issued":{"date-parts":[["2011"]]},"note":"22016546[pmid]\nJ Neurosci","page":"15128-15135","title":"Transient Inactivation of Orbitofrontal Cortex Blocks Reinforcer Devaluation in Macaques","type":"article-journal","volume":"31"},"uris":["http://www.mendeley.com/documents/?uuid=66cf4632-93ab-4722-8012-a7a06ffbff12"]},{"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learning","type":"article-journal","volume":"19"},"uris":["http://www.mendeley.com/documents/?uuid=67ba92ca-b679-407e-9f2a-7aac71c3f739"]},{"id":"ITEM-3","itemData":{"ISBN":"0270-6474","author":[{"dropping-particle":"","family":"Pickens","given":"C L","non-dropping-particle":"","parse-names":false,"suffix":""},{"dropping-particle":"","family":"Saddoris","given":"M P","non-dropping-particle":"","parse-names":false,"suffix":""},{"dropping-particle":"","family":"Setlow","given":"B","non-dropping-particle":"","parse-names":false,"suffix":""},{"dropping-particle":"","family":"Gallagher","given":"M","non-dropping-particle":"","parse-names":false,"suffix":""},{"dropping-particle":"","family":"Holland","given":"P C","non-dropping-particle":"","parse-names":false,"suffix":""},{"dropping-particle":"","family":"Schoenbaum","given":"G","non-dropping-particle":"","parse-names":false,"suffix":""}],"container-title":"Journal of Neuroscience","id":"ITEM-3","issue":"35","issued":{"date-parts":[["2003"]]},"language":"English","page":"11078-11084","title":"Different roles for orbitofrontal cortex and basolateral amygdala in a reinforcer devaluation task","type":"article-journal","volume":"23"},"uris":["http://www.mendeley.com/documents/?uuid=ce2d03fc-eca2-41c5-a721-df463f96a2c2"]}],"mendeley":{"formattedCitation":"(Gallagher et al., 1999; Pickens et al., 2003; West et al., 2011)","plainTextFormattedCitation":"(Gallagher et al., 1999; Pickens et al., 2003; West et al., 2011)","previouslyFormattedCitation":"(Gallagher et al., 1999; Pickens et al., 2003; West et al., 2011)"},"properties":{"noteIndex":0},"schema":"https://github.com/citation-style-language/schema/raw/master/csl-citation.json"}</w:delInstrText>
        </w:r>
        <w:r w:rsidR="009320D3" w:rsidDel="00185299">
          <w:fldChar w:fldCharType="separate"/>
        </w:r>
        <w:r w:rsidR="00F660E6" w:rsidRPr="00F660E6" w:rsidDel="00185299">
          <w:rPr>
            <w:noProof/>
          </w:rPr>
          <w:delText>(Gallagher et al., 1999; Pickens et al., 2003; West et al., 2011)</w:delText>
        </w:r>
        <w:r w:rsidR="009320D3" w:rsidDel="00185299">
          <w:fldChar w:fldCharType="end"/>
        </w:r>
        <w:r w:rsidR="00B1626C" w:rsidDel="00185299">
          <w:delText xml:space="preserve">. Indeed, this effect is still </w:delText>
        </w:r>
        <w:r w:rsidR="00FC1B93" w:rsidDel="00185299">
          <w:delText xml:space="preserve">reported </w:delText>
        </w:r>
        <w:r w:rsidR="00B1626C" w:rsidDel="00185299">
          <w:delText>when OFC function is disrupted immediately prior to test but after initial learning and the outcome has been devalued</w:delText>
        </w:r>
        <w:r w:rsidR="00FC1B93" w:rsidDel="00185299">
          <w:delText xml:space="preserve"> </w:delText>
        </w:r>
        <w:r w:rsidR="00636E31" w:rsidDel="00185299">
          <w:fldChar w:fldCharType="begin" w:fldLock="1"/>
        </w:r>
        <w:r w:rsidR="00352761" w:rsidDel="00185299">
          <w:del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Neurosci","edition":"2005/02/25","id":"ITEM-2","issue":"1","issued":{"date-parts":[["2005"]]},"language":"eng","page":"317-322","title":"Orbitofrontal lesions impair use of cue-outcome associations in a devaluation task","type":"article-journal","volume":"119"},"uris":["http://www.mendeley.com/documents/?uuid=142c50b1-8670-4327-bee0-d91137a96fd5"]}],"mendeley":{"formattedCitation":"(Murray et al., 2015; Pickens et al., 2005)","plainTextFormattedCitation":"(Murray et al., 2015; Pickens et al., 2005)","previouslyFormattedCitation":"(Murray et al., 2015; Pickens et al., 2005)"},"properties":{"noteIndex":0},"schema":"https://github.com/citation-style-language/schema/raw/master/csl-citation.json"}</w:delInstrText>
        </w:r>
        <w:r w:rsidR="00636E31" w:rsidDel="00185299">
          <w:fldChar w:fldCharType="separate"/>
        </w:r>
        <w:r w:rsidR="00B66230" w:rsidRPr="00B66230" w:rsidDel="00185299">
          <w:rPr>
            <w:noProof/>
          </w:rPr>
          <w:delText>(Murray et al., 2015; Pickens et al., 2005)</w:delText>
        </w:r>
        <w:r w:rsidR="00636E31" w:rsidDel="00185299">
          <w:fldChar w:fldCharType="end"/>
        </w:r>
        <w:r w:rsidR="00B1626C" w:rsidDel="00185299">
          <w:delText xml:space="preserve">. This suggests that the OFC is involved in accessing the current value of expected outcomes and appropriately guiding behaviour rather than learning about changes in outcome value. Furthermore, in the rat this effect appears to </w:delText>
        </w:r>
        <w:r w:rsidR="00FC1B93" w:rsidDel="00185299">
          <w:delText>be restricted to</w:delText>
        </w:r>
        <w:r w:rsidR="00B1626C" w:rsidDel="00185299">
          <w:delText xml:space="preserve"> Pavlovian cue-outcome behaviour and not instrumental action-outcome behaviour </w:delText>
        </w:r>
        <w:r w:rsidR="00636E31" w:rsidDel="00185299">
          <w:fldChar w:fldCharType="begin" w:fldLock="1"/>
        </w:r>
        <w:r w:rsidR="00BE1E20" w:rsidDel="00185299">
          <w:delInstrText>ADDIN CSL_CITATION {"citationItems":[{"id":"ITEM-1","itemData":{"DOI":"Doi 10.1523/Jneurosci.5443-06.2007","ISBN":"0270-6474","author":[{"dropping-particle":"","family":"Ostlund","given":"S B","non-dropping-particle":"","parse-names":false,"suffix":""},{"dropping-particle":"","family":"Balleine","given":"B W","non-dropping-particle":"","parse-names":false,"suffix":""}],"container-title":"Journal of Neuroscience","id":"ITEM-1","issue":"18","issued":{"date-parts":[["2007"]]},"language":"English","page":"4819-4825","title":"Orbitofrontal cortex mediates outcome encoding in pavlovian but not instrumental conditioning","type":"article-journal","volume":"27"},"uris":["http://www.mendeley.com/documents/?uuid=d469c7de-a39b-4490-b6b3-0682f2e41edb"]},{"id":"ITEM-2","itemData":{"DOI":"10.1111/j.1749-6632.2011.06270.x","ISBN":"1749-6632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Sci","id":"ITEM-2","issued":{"date-parts":[["2011"]]},"note":"Balleine,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deficits","type":"article-journal","volume":"7"},"uris":["http://www.mendeley.com/documents/?uuid=830dcb69-80d3-3948-bcf4-b67f5d01f017"]}],"mendeley":{"formattedCitation":"(Balleine, Leung, &amp; Ostlund, 2011; Ostlund &amp; Balleine, 2007; Panayi &amp; Killcross, 2018)","plainTextFormattedCitation":"(Balleine, Leung, &amp; Ostlund, 2011; Ostlund &amp; Balleine, 2007; Panayi &amp; Killcross, 2018)","previouslyFormattedCitation":"(Balleine, Leung, &amp; Ostlund, 2011; Ostlund &amp; Balleine, 2007; Panayi &amp; Killcross, 2018)"},"properties":{"noteIndex":0},"schema":"https://github.com/citation-style-language/schema/raw/master/csl-citation.json"}</w:delInstrText>
        </w:r>
        <w:r w:rsidR="00636E31" w:rsidDel="00185299">
          <w:fldChar w:fldCharType="separate"/>
        </w:r>
        <w:r w:rsidR="00D46A8D" w:rsidRPr="00D46A8D" w:rsidDel="00185299">
          <w:rPr>
            <w:noProof/>
          </w:rPr>
          <w:delText>(Balleine, Leung, &amp; Ostlund, 2011; Ostlund &amp; Balleine, 2007; Panayi &amp; Killcross, 2018)</w:delText>
        </w:r>
        <w:r w:rsidR="00636E31" w:rsidDel="00185299">
          <w:fldChar w:fldCharType="end"/>
        </w:r>
        <w:r w:rsidR="00B1626C" w:rsidDel="00185299">
          <w:delText>.</w:delText>
        </w:r>
        <w:commentRangeEnd w:id="2"/>
        <w:r w:rsidR="00470768" w:rsidDel="00185299">
          <w:rPr>
            <w:rStyle w:val="CommentReference"/>
          </w:rPr>
          <w:commentReference w:id="2"/>
        </w:r>
      </w:del>
    </w:p>
    <w:p w14:paraId="248BD914" w14:textId="12EABCE6" w:rsidR="009C209B" w:rsidRDefault="00825577" w:rsidP="00FF0402">
      <w:pPr>
        <w:spacing w:line="276" w:lineRule="auto"/>
        <w:rPr>
          <w:b/>
        </w:rPr>
      </w:pPr>
      <w:r>
        <w:rPr>
          <w:b/>
        </w:rPr>
        <w:lastRenderedPageBreak/>
        <w:t>Outcome expectancy for learning</w:t>
      </w:r>
    </w:p>
    <w:p w14:paraId="2CEAD391" w14:textId="107DA4FC" w:rsidR="001107BC" w:rsidRDefault="00186165" w:rsidP="006D72B0">
      <w:pPr>
        <w:spacing w:line="276" w:lineRule="auto"/>
        <w:ind w:firstLine="360"/>
      </w:pPr>
      <w:r>
        <w:t xml:space="preserve">We </w:t>
      </w:r>
      <w:r w:rsidR="004757A5">
        <w:t xml:space="preserve">have previously </w:t>
      </w:r>
      <w:r>
        <w:t>shown that the OFC is necessary for learning about cues that no longer signal reward in extinction procedures</w:t>
      </w:r>
      <w:r w:rsidR="004757A5">
        <w:t xml:space="preserve"> </w:t>
      </w:r>
      <w:r w:rsidR="004757A5">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4757A5">
        <w:fldChar w:fldCharType="separate"/>
      </w:r>
      <w:r w:rsidR="00F238A7" w:rsidRPr="00F238A7">
        <w:rPr>
          <w:noProof/>
        </w:rPr>
        <w:t>(Panayi &amp; Killcross, 2014)</w:t>
      </w:r>
      <w:r w:rsidR="004757A5">
        <w:fldChar w:fldCharType="end"/>
      </w:r>
      <w:r>
        <w:t xml:space="preserve">. </w:t>
      </w:r>
      <w:r w:rsidR="004757A5">
        <w:t>The present findings (experiment 2) extend this to show that</w:t>
      </w:r>
      <w:r>
        <w:t xml:space="preserve"> the </w:t>
      </w:r>
      <w:r w:rsidR="004757A5">
        <w:t xml:space="preserve">specific </w:t>
      </w:r>
      <w:r>
        <w:t>extinction</w:t>
      </w:r>
      <w:r w:rsidR="006221ED">
        <w:t xml:space="preserve"> procedure</w:t>
      </w:r>
      <w:r>
        <w:t xml:space="preserve"> </w:t>
      </w:r>
      <w:r w:rsidR="004757A5">
        <w:t xml:space="preserve">parameters employed </w:t>
      </w:r>
      <w:r>
        <w:t>do not generate significant conditioned inhibition to other cues</w:t>
      </w:r>
      <w:r w:rsidR="004757A5">
        <w:t>,</w:t>
      </w:r>
      <w:r>
        <w:t xml:space="preserve"> </w:t>
      </w:r>
      <w:r w:rsidR="00251B57">
        <w:t>and that</w:t>
      </w:r>
      <w:r>
        <w:t xml:space="preserve"> OFC is not necessary for inhibitory cue-outcome learning</w:t>
      </w:r>
      <w:r w:rsidR="00C85AE8">
        <w:t xml:space="preserve"> </w:t>
      </w:r>
      <w:r w:rsidR="00251B57">
        <w:t>in general</w:t>
      </w:r>
      <w:r>
        <w:t>.</w:t>
      </w:r>
      <w:r w:rsidR="00251B57">
        <w:t xml:space="preserve"> These findings are problematic for a </w:t>
      </w:r>
      <w:r w:rsidR="000D4B86">
        <w:t xml:space="preserve">strict </w:t>
      </w:r>
      <w:r w:rsidR="00251B57">
        <w:t xml:space="preserve">view </w:t>
      </w:r>
      <w:r w:rsidR="00FC1B93">
        <w:t xml:space="preserve">in which </w:t>
      </w:r>
      <w:r w:rsidR="00251B57">
        <w:t xml:space="preserve">the OFC </w:t>
      </w:r>
      <w:r w:rsidR="00655546">
        <w:t xml:space="preserve">is </w:t>
      </w:r>
      <w:r w:rsidR="00251B57">
        <w:t>the neural locus of outcome expectancy information</w:t>
      </w:r>
      <w:r w:rsidR="00DB496F">
        <w:t xml:space="preserve"> that is</w:t>
      </w:r>
      <w:r w:rsidR="00251B57">
        <w:t xml:space="preserve"> </w:t>
      </w:r>
      <w:r w:rsidR="00DB496F">
        <w:t>involved in computing</w:t>
      </w:r>
      <w:r w:rsidR="00251B57">
        <w:t xml:space="preserve"> prediction error</w:t>
      </w:r>
      <w:r w:rsidR="00DB496F">
        <w:t>s necessary</w:t>
      </w:r>
      <w:r w:rsidR="00251B57">
        <w:t xml:space="preserve"> </w:t>
      </w:r>
      <w:r w:rsidR="00470768">
        <w:t xml:space="preserve">for </w:t>
      </w:r>
      <w:r w:rsidR="00251B57">
        <w:t xml:space="preserve">learning. </w:t>
      </w:r>
      <w:r w:rsidR="006D72B0">
        <w:t>From a  theoretical perspective, o</w:t>
      </w:r>
      <w:r w:rsidR="00135876">
        <w:t xml:space="preserve">utcome expectancy information is a necessary component for prediction error signals which are critical to learning in associative learning </w:t>
      </w:r>
      <w:r w:rsidR="004D6F95">
        <w:fldChar w:fldCharType="begin" w:fldLock="1"/>
      </w:r>
      <w:r w:rsidR="00F238A7">
        <w:instrText>ADDIN CSL_CITATION {"citationItems":[{"id":"ITEM-1","itemData":{"author":[{"dropping-particle":"","family":"Rescorla","given":"R A","non-dropping-particle":"","parse-names":false,"suffix":""},{"dropping-particle":"","family":"Wagner","given":"A R","non-dropping-particle":"","parse-names":false,"suffix":""}],"container-title":"Classical Conditioning II: Current Research and Theory","editor":[{"dropping-particle":"","family":"Black","given":"A H","non-dropping-particle":"","parse-names":false,"suffix":""},{"dropping-particle":"","family":"Prokesy","given":"W F","non-dropping-particle":"","parse-names":false,"suffix":""}],"id":"ITEM-1","issued":{"date-parts":[["1972"]]},"page":"64-99","publisher":"Appleton Century Crofts","publisher-place":"New York","title":"A theory of Pavlovian conditiong: Variations in the effectiveness of   reinforcement and nonreinforcement","type":"chapter"},"uris":["http://www.mendeley.com/documents/?uuid=419a1eed-79da-44ec-839f-e7e763d110a2"]},{"id":"ITEM-2","itemData":{"ISBN":"0033-295X (Print)\r0033-295X (Linking)","PMID":"7443916","author":[{"dropping-particle":"","family":"Pearce","given":"J M","non-dropping-particle":"","parse-names":false,"suffix":""},{"dropping-particle":"","family":"Hall","given":"G","non-dropping-particle":"","parse-names":false,"suffix":""}],"container-title":"Psychol Rev","id":"ITEM-2","issue":"6","issued":{"date-parts":[["1980"]]},"page":"532-552","title":"A model for Pavlovian learning: variations in the effectiveness of conditioned but not of unconditioned stimuli","type":"article-journal","volume":"87"},"uris":["http://www.mendeley.com/documents/?uuid=630e1394-4cb5-41e3-b44d-48cd97c253e9"]},{"id":"ITEM-3","itemData":{"DOI":"10.1037/h0076778","author":[{"dropping-particle":"","family":"Mackintosh","given":"N J","non-dropping-particle":"","parse-names":false,"suffix":""}],"container-title":"Psychol Rev","id":"ITEM-3","issue":"4","issued":{"date-parts":[["1975"]]},"page":"279-298","title":"A theory of attention: Variations in the associability of stimuli with reinforcement","type":"article-journal","volume":"82"},"uris":["http://www.mendeley.com/documents/?uuid=ad2071d9-ff93-481e-8cbb-9d2eadc2806e"]}],"mendeley":{"formattedCitation":"(Mackintosh, 1975; Pearce &amp; Hall, 1980; Rescorla &amp; Wagner, 1972)","plainTextFormattedCitation":"(Mackintosh, 1975; Pearce &amp; Hall, 1980; Rescorla &amp; Wagner, 1972)","previouslyFormattedCitation":"(Mackintosh, 1975; Pearce &amp; Hall, 1980; Rescorla &amp; Wagner, 1972)"},"properties":{"noteIndex":0},"schema":"https://github.com/citation-style-language/schema/raw/master/csl-citation.json"}</w:instrText>
      </w:r>
      <w:r w:rsidR="004D6F95">
        <w:fldChar w:fldCharType="separate"/>
      </w:r>
      <w:r w:rsidR="00F660E6" w:rsidRPr="00F660E6">
        <w:rPr>
          <w:noProof/>
        </w:rPr>
        <w:t>(Mackintosh, 1975; Pearce &amp; Hall, 1980; Rescorla &amp; Wagner, 1972)</w:t>
      </w:r>
      <w:r w:rsidR="004D6F95">
        <w:fldChar w:fldCharType="end"/>
      </w:r>
      <w:r w:rsidR="004D6F95">
        <w:t xml:space="preserve"> </w:t>
      </w:r>
      <w:r w:rsidR="00135876">
        <w:t>and reinforcement learning theories</w:t>
      </w:r>
      <w:r w:rsidR="004D6F95">
        <w:t xml:space="preserve"> </w:t>
      </w:r>
      <w:r w:rsidR="004D6F95">
        <w:fldChar w:fldCharType="begin" w:fldLock="1"/>
      </w:r>
      <w:r w:rsidR="00F238A7">
        <w:instrText>ADDIN CSL_CITATION {"citationItems":[{"id":"ITEM-1","itemData":{"ISBN":"0-585-02445-6","author":[{"dropping-particle":"","family":"Sutton","given":"R S","non-dropping-particle":"","parse-names":false,"suffix":""},{"dropping-particle":"","family":"Barto","given":"A G","non-dropping-particle":"","parse-names":false,"suffix":""}],"id":"ITEM-1","issued":{"date-parts":[["1998"]]},"publisher":"MIT Press","publisher-place":"Cambridge, MA","title":"Reinforcement Learning: An Introduction","type":"book"},"uris":["http://www.mendeley.com/documents/?uuid=9563b509-a133-4bc8-b4e3-3c7048057b8e"]}],"mendeley":{"formattedCitation":"(Sutton &amp; Barto, 1998)","plainTextFormattedCitation":"(Sutton &amp; Barto, 1998)","previouslyFormattedCitation":"(Sutton &amp; Barto, 1998)"},"properties":{"noteIndex":0},"schema":"https://github.com/citation-style-language/schema/raw/master/csl-citation.json"}</w:instrText>
      </w:r>
      <w:r w:rsidR="004D6F95">
        <w:fldChar w:fldCharType="separate"/>
      </w:r>
      <w:r w:rsidR="00F660E6" w:rsidRPr="00F660E6">
        <w:rPr>
          <w:noProof/>
        </w:rPr>
        <w:t>(Sutton &amp; Barto, 1998)</w:t>
      </w:r>
      <w:r w:rsidR="004D6F95">
        <w:fldChar w:fldCharType="end"/>
      </w:r>
      <w:r w:rsidR="00135876">
        <w:t xml:space="preserve">. </w:t>
      </w:r>
      <w:commentRangeStart w:id="3"/>
      <w:del w:id="4" w:author="Marios Panayi" w:date="2020-06-09T21:34:00Z">
        <w:r w:rsidR="00135876" w:rsidDel="00185299">
          <w:delText>Prediction errors are</w:delText>
        </w:r>
        <w:r w:rsidR="00F916F5" w:rsidDel="00185299">
          <w:delText xml:space="preserve"> calculated as</w:delText>
        </w:r>
        <w:r w:rsidR="00135876" w:rsidDel="00185299">
          <w:delText xml:space="preserve"> the discrepancy between the expected value and the actual-experienced value of an outcome. Learning can therefore be </w:delText>
        </w:r>
        <w:r w:rsidR="008E6621" w:rsidDel="00185299">
          <w:delText>described</w:delText>
        </w:r>
        <w:r w:rsidR="00135876" w:rsidDel="00185299">
          <w:delText xml:space="preserve"> as a process of incrementally minimising </w:delText>
        </w:r>
        <w:r w:rsidR="00D8799F" w:rsidDel="00185299">
          <w:delText>errors in prediction</w:delText>
        </w:r>
        <w:r w:rsidR="00135876" w:rsidDel="00185299">
          <w:delText>.</w:delText>
        </w:r>
        <w:r w:rsidR="00D8799F" w:rsidDel="00185299">
          <w:delText xml:space="preserve"> Prediction error signals have been identified in the firing of mid-brain dopamine neurons </w:delText>
        </w:r>
        <w:r w:rsidR="00D8799F" w:rsidDel="00185299">
          <w:fldChar w:fldCharType="begin" w:fldLock="1"/>
        </w:r>
        <w:r w:rsidR="00F238A7" w:rsidDel="00185299">
          <w:delInstrText>ADDIN CSL_CITATION {"citationItems":[{"id":"ITEM-1","itemData":{"ISBN":"0022-3077","abstract":"The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even…","author":[{"dropping-particle":"","family":"Schultz","given":"W","non-dropping-particle":"","parse-names":false,"suffix":""}],"container-title":"Journal of Neurophysiology","id":"ITEM-1","issue":"1","issued":{"date-parts":[["1998"]]},"language":"English","note":"Zz636\nTimes Cited:1811\nCited References Count:301","page":"1-27","title":"Predictive reward signal of dopamine neurons","type":"article-journal","volume":"80"},"uris":["http://www.mendeley.com/documents/?uuid=04be3e1d-2543-42cb-b30e-2a8563951e86"]},{"id":"ITEM-2","itemData":{"ISBN":"1097-6256","abstract":"Many behaviors are affected by rewards, undergoing long-term changes when rewards are different than predicted but remaining unchanged when rewards occur exactly as predicted. The discrepancy between reward occurrence and reward prediction is termed an 'error in reward prediction'. Dopamine neurons in the substantia nigra and the ventral tegmental area are believed to be involved in reward-dependent behaviors. Consistent with this role, they are activated by rewards, and because they are activated more strongly by unpredicted than by predicted rewards they may play a role in learning. The present study investigated whether monkey dopamine neurons code an error in reward prediction during the course of learning. Dopamine neuron responses reflected the changes in reward prediction during individual learning episodes; dopamine neurons were activated by rewards during early trials, when errors were frequent and rewards unpredictable, but activation was progressively reduced as performance was consolidated and rewards became more predictable. These neurons were also activated when rewards occurred at unpredicted times and were depressed when rewards were omitted at the predicted times. Thus, dopamine neurons code errors in the prediction of both the occurrence and the time of rewards. In this respect, their responses resemble the teaching signals that have been employed in particularly efficient computational learning models.","author":[{"dropping-particle":"","family":"Hollerman","given":"J R","non-dropping-particle":"","parse-names":false,"suffix":""},{"dropping-particle":"","family":"Schultz","given":"W","non-dropping-particle":"","parse-names":false,"suffix":""}],"container-title":"Nature Neuroscience","id":"ITEM-2","issue":"4","issued":{"date-parts":[["1998"]]},"language":"English","note":"127QD\nTimes Cited:499\nCited References Count:47","page":"304-309","title":"Dopamine neurons report an error in the temporal prediction of reward during learning","type":"article-journal","volume":"1"},"uris":["http://www.mendeley.com/documents/?uuid=58bcd826-452f-462b-b0ae-16ad293db70a"]}],"mendeley":{"formattedCitation":"(Hollerman &amp; Schultz, 1998; Schultz, 1998)","plainTextFormattedCitation":"(Hollerman &amp; Schultz, 1998; Schultz, 1998)","previouslyFormattedCitation":"(Hollerman &amp; Schultz, 1998; Schultz, 1998)"},"properties":{"noteIndex":0},"schema":"https://github.com/citation-style-language/schema/raw/master/csl-citation.json"}</w:delInstrText>
        </w:r>
        <w:r w:rsidR="00D8799F" w:rsidDel="00185299">
          <w:fldChar w:fldCharType="separate"/>
        </w:r>
        <w:r w:rsidR="00F660E6" w:rsidRPr="00F660E6" w:rsidDel="00185299">
          <w:rPr>
            <w:noProof/>
          </w:rPr>
          <w:delText>(Hollerman &amp; Schultz, 1998; Schultz, 1998)</w:delText>
        </w:r>
        <w:r w:rsidR="00D8799F" w:rsidDel="00185299">
          <w:fldChar w:fldCharType="end"/>
        </w:r>
        <w:r w:rsidR="00D8799F" w:rsidDel="00185299">
          <w:delText xml:space="preserve"> and have been causally linked to learning </w:delText>
        </w:r>
        <w:r w:rsidR="00D8799F" w:rsidDel="00185299">
          <w:fldChar w:fldCharType="begin" w:fldLock="1"/>
        </w:r>
        <w:r w:rsidR="00F238A7" w:rsidDel="00185299">
          <w:delInstrText>ADDIN CSL_CITATION {"citationItems":[{"id":"ITEM-1","itemData":{"DOI":"10.1038/nn.3413","ISBN":"1546-1726 (Electronic)\r1097-6256 (Linking)","PMID":"23708143","author":[{"dropping-particle":"","family":"Steinberg","given":"E E","non-dropping-particle":"","parse-names":false,"suffix":""},{"dropping-particle":"","family":"Keiflin","given":"R","non-dropping-particle":"","parse-names":false,"suffix":""},{"dropping-particle":"","family":"Boivin","given":"J R","non-dropping-particle":"","parse-names":false,"suffix":""},{"dropping-particle":"","family":"Witten","given":"I B","non-dropping-particle":"","parse-names":false,"suffix":""},{"dropping-particle":"","family":"Deisseroth","given":"K","non-dropping-particle":"","parse-names":false,"suffix":""},{"dropping-particle":"","family":"Janak","given":"P H","non-dropping-particle":"","parse-names":false,"suffix":""}],"container-title":"Nature Neuroscience","id":"ITEM-1","issue":"7","issued":{"date-parts":[["2013"]]},"page":"966-973","title":"A causal link between prediction errors, dopamine neurons and learning","type":"article-journal","volume":"16"},"uris":["http://www.mendeley.com/documents/?uuid=721f625d-09d6-42e2-82ad-124b5a1bfbdf"]}],"mendeley":{"formattedCitation":"(Steinberg et al., 2013)","plainTextFormattedCitation":"(Steinberg et al., 2013)","previouslyFormattedCitation":"(Steinberg et al., 2013)"},"properties":{"noteIndex":0},"schema":"https://github.com/citation-style-language/schema/raw/master/csl-citation.json"}</w:delInstrText>
        </w:r>
        <w:r w:rsidR="00D8799F" w:rsidDel="00185299">
          <w:fldChar w:fldCharType="separate"/>
        </w:r>
        <w:r w:rsidR="00F660E6" w:rsidRPr="00F660E6" w:rsidDel="00185299">
          <w:rPr>
            <w:noProof/>
          </w:rPr>
          <w:delText>(Steinberg et al., 2013)</w:delText>
        </w:r>
        <w:r w:rsidR="00D8799F" w:rsidDel="00185299">
          <w:fldChar w:fldCharType="end"/>
        </w:r>
        <w:r w:rsidR="00D8799F" w:rsidDel="00185299">
          <w:delText xml:space="preserve">. </w:delText>
        </w:r>
        <w:commentRangeEnd w:id="3"/>
        <w:r w:rsidR="002C070E" w:rsidDel="00185299">
          <w:rPr>
            <w:rStyle w:val="CommentReference"/>
          </w:rPr>
          <w:commentReference w:id="3"/>
        </w:r>
      </w:del>
      <w:r w:rsidR="00D8799F">
        <w:t>Therefore,</w:t>
      </w:r>
      <w:r w:rsidR="006D72B0">
        <w:t xml:space="preserve"> a straightforward prediction of the view that the OFC represents outcome expectancy signals that inform prediction errors is that disrupting OFC function should disrupt mid-brain prediction error signalling and fundamentally disrupt learning.</w:t>
      </w:r>
      <w:r w:rsidR="0016696B">
        <w:t xml:space="preserve"> </w:t>
      </w:r>
      <w:r w:rsidR="007066B9">
        <w:t xml:space="preserve">However, this is refuted by a number of reports that OFC lesions do not disrupt initial task learning </w:t>
      </w:r>
      <w:r w:rsidR="00A8427A">
        <w:fldChar w:fldCharType="begin" w:fldLock="1"/>
      </w:r>
      <w:r w:rsidR="00BE1E20">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DOI":"10.1016/j.bbr.2007.02.005","ISBN":"0166-4328","author":[{"dropping-particle":"","family":"Boulougouris","given":"V","non-dropping-particle":"","parse-names":false,"suffix":""},{"dropping-particle":"","family":"Dalley","given":"J W","non-dropping-particle":"","parse-names":false,"suffix":""},{"dropping-particle":"","family":"Robbins","given":"T W","non-dropping-particle":"","parse-names":false,"suffix":""}],"container-title":"Behavioural Brain Research","id":"ITEM-2","issue":"2","issued":{"date-parts":[["2007"]]},"language":"English","page":"219-228","title":"Effects of orbitofrontal, infralimbic and prelimbic cortical lesions on serial spatial reversal learning in the rat","type":"article-journal","volume":"179"},"uris":["http://www.mendeley.com/documents/?uuid=1bf26a95-c216-4d3b-80b2-0a60d1077775"]},{"id":"ITEM-3","itemData":{"DOI":"10.1016/j.bbr.2014.07.029","ISBN":"0166-4328","PMID":"25078291","abstract":"A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contingencies.","author":[{"dropping-particle":"","family":"Chang","given":"S E","non-dropping-particle":"","parse-names":false,"suffix":""}],"container-title":"Behavioural Brain Research","edition":"2014/08/01","id":"ITEM-3","issued":{"date-parts":[["2014"]]},"language":"eng","note":"1872-7549\nChang, Stephen E\nMH53667/MH/NIMH NIH HHS/United States\nR01 MH053667/MH/NIMH NIH HHS/United States\nJournal Article\nResearch Support, N.I.H., Extramural\nNetherlands\nBehav Brain Res. 2014 Oct 15;273:52-6. doi: 10.1016/j.bbr.2014.07.029. Epub 2014 Jul 28.","page":"52-56","title":"Effects of orbitofrontal cortex lesions on autoshaped lever pressing and reversal learning","type":"article-journal","volume":"273"},"uris":["http://www.mendeley.com/documents/?uuid=f0fcf3d3-3382-4a2a-ab8d-0f335b9bf877"]},{"id":"ITEM-4","itemData":{"DOI":"Doi 10.1523/Jneurosci.5443-06.2007","ISBN":"0270-6474","author":[{"dropping-particle":"","family":"Ostlund","given":"S B","non-dropping-particle":"","parse-names":false,"suffix":""},{"dropping-particle":"","family":"Balleine","given":"B W","non-dropping-particle":"","parse-names":false,"suffix":""}],"container-title":"Journal of Neuroscience","id":"ITEM-4","issue":"18","issued":{"date-parts":[["2007"]]},"language":"English","page":"4819-4825","title":"Orbitofrontal cortex mediates outcome encoding in pavlovian but not instrumental conditioning","type":"article-journal","volume":"27"},"uris":["http://www.mendeley.com/documents/?uuid=d469c7de-a39b-4490-b6b3-0682f2e41edb"]},{"id":"ITEM-5","itemData":{"DOI":"10.1111/j.1460-9568.2012.08113.x","ISBN":"0953-816x","PMID":"22672133","abstract":"Four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outcome.","author":[{"dropping-particle":"","family":"Scarlet","given":"J","non-dropping-particle":"","parse-names":false,"suffix":""},{"dropping-particle":"","family":"Delamater","given":"A R","non-dropping-particle":"","parse-names":false,"suffix":""},{"dropping-particle":"","family":"Campese","given":"V","non-dropping-particle":"","parse-names":false,"suffix":""},{"dropping-particle":"","family":"Fein","given":"M","non-dropping-particle":"","parse-names":false,"suffix":""},{"dropping-particle":"","family":"Wheeler","given":"D S","non-dropping-particle":"","parse-names":false,"suffix":""}],"container-title":"European Journal of Neuroscience","edition":"2012/06/08","id":"ITEM-5","issue":"11","issued":{"date-parts":[["2012"]]},"language":"eng","note":"1460-9568\nScarlet,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10.1111/j.1460-9568.2012.08113.x.","page":"1799-1809","title":"Differential involvement of the basolateral amygdala and orbitofrontal cortex in the formation of sensory-specific associations in conditioned flavor preference and magazine approach paradigms","type":"article-journal","volume":"35"},"uris":["http://www.mendeley.com/documents/?uuid=adeeca7e-4e5f-4e4b-a575-6cc0b1cc29eb"]}],"mendeley":{"formattedCitation":"(Boulougouris, Dalley, &amp; Robbins, 2007; Chang, 2014; Gallagher et al., 1999; Ostlund &amp; Balleine, 2007; Scarlet, Delamater, Campese, Fein, &amp; Wheeler, 2012)","plainTextFormattedCitation":"(Boulougouris, Dalley, &amp; Robbins, 2007; Chang, 2014; Gallagher et al., 1999; Ostlund &amp; Balleine, 2007; Scarlet, Delamater, Campese, Fein, &amp; Wheeler, 2012)","previouslyFormattedCitation":"(Boulougouris, Dalley, &amp; Robbins, 2007; Chang, 2014; Gallagher et al., 1999; Ostlund &amp; Balleine, 2007; Scarlet, Delamater, Campese, Fein, &amp; Wheeler, 2012)"},"properties":{"noteIndex":0},"schema":"https://github.com/citation-style-language/schema/raw/master/csl-citation.json"}</w:instrText>
      </w:r>
      <w:r w:rsidR="00A8427A">
        <w:fldChar w:fldCharType="separate"/>
      </w:r>
      <w:r w:rsidR="00D46A8D" w:rsidRPr="00D46A8D">
        <w:rPr>
          <w:noProof/>
        </w:rPr>
        <w:t>(Boulougouris, Dalley, &amp; Robbins, 2007; Chang, 2014; Gallagher et al., 1999; Ostlund &amp; Balleine, 2007; Scarlet, Delamater, Campese, Fein, &amp; Wheeler, 2012)</w:t>
      </w:r>
      <w:r w:rsidR="00A8427A">
        <w:fldChar w:fldCharType="end"/>
      </w:r>
      <w:r w:rsidR="004A59EB">
        <w:t>, and do not disrupt putative reward prediction errors signals in the VTA in a manner consistent with the loss of outcome expectancy information</w:t>
      </w:r>
      <w:r w:rsidR="00D16A03">
        <w:t xml:space="preserve"> </w:t>
      </w:r>
      <w:r w:rsidR="00A8427A">
        <w:fldChar w:fldCharType="begin" w:fldLock="1"/>
      </w:r>
      <w:r w:rsidR="00F238A7">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cortex","type":"article-journal","volume":"14"},"uris":["http://www.mendeley.com/documents/?uuid=ef0e30e7-0413-4094-a294-c1ebacc27b60"]}],"mendeley":{"formattedCitation":"(Takahashi et al., 2011)","plainTextFormattedCitation":"(Takahashi et al., 2011)","previouslyFormattedCitation":"(Takahashi et al., 2011)"},"properties":{"noteIndex":0},"schema":"https://github.com/citation-style-language/schema/raw/master/csl-citation.json"}</w:instrText>
      </w:r>
      <w:r w:rsidR="00A8427A">
        <w:fldChar w:fldCharType="separate"/>
      </w:r>
      <w:r w:rsidR="00F660E6" w:rsidRPr="00F660E6">
        <w:rPr>
          <w:noProof/>
        </w:rPr>
        <w:t>(Takahashi et al., 2011)</w:t>
      </w:r>
      <w:r w:rsidR="00A8427A">
        <w:fldChar w:fldCharType="end"/>
      </w:r>
      <w:r w:rsidR="004A59EB">
        <w:t>.</w:t>
      </w:r>
    </w:p>
    <w:p w14:paraId="36D8C77E" w14:textId="04CC4ADD" w:rsidR="00A751BE" w:rsidRDefault="00E212FD" w:rsidP="006D72B0">
      <w:pPr>
        <w:spacing w:line="276" w:lineRule="auto"/>
        <w:ind w:firstLine="360"/>
      </w:pPr>
      <w:r>
        <w:t xml:space="preserve">To account for intact initial learning of tasks following OFC damage, </w:t>
      </w:r>
      <w:r w:rsidR="000264F6">
        <w:t xml:space="preserve">a </w:t>
      </w:r>
      <w:r w:rsidR="00355CB4">
        <w:t>number of</w:t>
      </w:r>
      <w:r w:rsidR="000264F6">
        <w:t xml:space="preserve"> </w:t>
      </w:r>
      <w:r w:rsidR="007066B9">
        <w:t>theor</w:t>
      </w:r>
      <w:r w:rsidR="00A93677">
        <w:t xml:space="preserve">ies of OFC function </w:t>
      </w:r>
      <w:r w:rsidR="0071425F">
        <w:fldChar w:fldCharType="begin" w:fldLock="1"/>
      </w:r>
      <w:r w:rsidR="00B66230">
        <w:instrText>ADDIN CSL_CITATION {"citationItems":[{"id":"ITEM-1","itemData":{"DOI":"10.1196/annals.1401.030","ISBN":"0077-8923\r978-1-57331-683-5","author":[{"dropping-particle":"","family":"Delamater","given":"A R","non-dropping-particle":"","parse-names":false,"suffix":""}],"container-title":"Linking Affect to Action: Critical Contributions of the Orbitofrontal Cortex","editor":[{"dropping-particle":"","family":"Schoenbaum","given":"G","non-dropping-particle":"","parse-names":false,"suffix":""},{"dropping-particle":"","family":"Gottfried","given":"J A","non-dropping-particle":"","parse-names":false,"suffix":""},{"dropping-particle":"","family":"Murray","given":"E A","non-dropping-particle":"","parse-names":false,"suffix":""},{"dropping-particle":"","family":"Ramus","given":"S J","non-dropping-particle":"","parse-names":false,"suffix":""}],"id":"ITEM-1","issued":{"date-parts":[["2007"]]},"language":"English","page":"152-173","publisher":"Blackwell Publishing","publisher-place":"Oxford","title":"The role of the orbitofrontal cortex in sensory-specific encoding of associations in Pavlovian and instrumental conditioning","type":"chapter","volume":"1121"},"uris":["http://www.mendeley.com/documents/?uuid=fe58f3e9-0bae-4cf9-be89-0a503f752db3"]},{"id":"ITEM-2","itemData":{"DOI":"Doi 10.1038/Nrn2753","ISBN":"1471-0048","author":[{"dropping-particle":"","family":"Schoenbaum","given":"G","non-dropping-particle":"","parse-names":false,"suffix":""},{"dropping-particle":"","family":"Roesch","given":"M R","non-dropping-particle":"","parse-names":false,"suffix":""},{"dropping-particle":"","family":"Stalnaker","given":"T A","non-dropping-particle":"","parse-names":false,"suffix":""},{"dropping-particle":"","family":"Takahashi","given":"Y K","non-dropping-particle":"","parse-names":false,"suffix":""}],"container-title":"Nature Reviews Neuroscience","id":"ITEM-2","issue":"12","issued":{"date-parts":[["2009"]]},"language":"English","page":"885-892","title":"A new perspective on the role of the orbitofrontal cortex in adaptive behaviour","type":"article-journal","volume":"10"},"uris":["http://www.mendeley.com/documents/?uuid=9124fd3f-a73f-4663-9302-6f70d776e02c"]},{"id":"ITEM-3","itemData":{"DOI":"DOI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Behavior","id":"ITEM-3","issued":{"date-parts":[["2011"]]},"language":"English","note":"Byl19\nTimes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values","type":"article-journal","volume":"1239"},"uris":["http://www.mendeley.com/documents/?uuid=fc74c67a-f757-4d5b-bea6-730ac989a1f8"]}],"mendeley":{"formattedCitation":"(Delamater, 2007; Rudebeck &amp; Murray, 2011; Schoenbaum et al., 2009)","plainTextFormattedCitation":"(Delamater, 2007; Rudebeck &amp; Murray, 2011; Schoenbaum et al., 2009)","previouslyFormattedCitation":"(Delamater, 2007; Rudebeck &amp; Murray, 2011; Schoenbaum et al., 2009)"},"properties":{"noteIndex":0},"schema":"https://github.com/citation-style-language/schema/raw/master/csl-citation.json"}</w:instrText>
      </w:r>
      <w:r w:rsidR="0071425F">
        <w:fldChar w:fldCharType="separate"/>
      </w:r>
      <w:r w:rsidR="00F660E6" w:rsidRPr="00F660E6">
        <w:rPr>
          <w:noProof/>
        </w:rPr>
        <w:t>(Delamater, 2007; Rudebeck &amp; Murray, 2011; Schoenbaum et al., 2009)</w:t>
      </w:r>
      <w:r w:rsidR="0071425F">
        <w:fldChar w:fldCharType="end"/>
      </w:r>
      <w:r w:rsidR="00A93677">
        <w:t xml:space="preserve"> </w:t>
      </w:r>
      <w:r w:rsidR="007066B9">
        <w:t>appeal to the distinction between learning about different aspects of rewards such their sensory specific properties (e.g. tas</w:t>
      </w:r>
      <w:r w:rsidR="000749B8">
        <w:t>te, shape, colour, location etc</w:t>
      </w:r>
      <w:r w:rsidR="007066B9">
        <w:t>.) and their general motivational</w:t>
      </w:r>
      <w:r w:rsidR="00B55066">
        <w:t xml:space="preserve"> and rewarding</w:t>
      </w:r>
      <w:r w:rsidR="007066B9">
        <w:t xml:space="preserve"> properties</w:t>
      </w:r>
      <w:r w:rsidR="000749B8">
        <w:t xml:space="preserve"> </w:t>
      </w:r>
      <w:r w:rsidR="000749B8">
        <w:fldChar w:fldCharType="begin" w:fldLock="1"/>
      </w:r>
      <w:r w:rsidR="00F238A7">
        <w:instrText>ADDIN CSL_CITATION {"citationItems":[{"id":"ITEM-1","itemData":{"author":[{"dropping-particle":"","family":"Dickinson","given":"A","non-dropping-particle":"","parse-names":false,"suffix":""},{"dropping-particle":"","family":"Dearing","given":"M F","non-dropping-particle":"","parse-names":false,"suffix":""}],"chapter-number":"8","container-title":"Mechanisms of learning and motivation: A memorial volume to Jerzy Konorski","editor":[{"dropping-particle":"","family":"Dickinson","given":"A","non-dropping-particle":"","parse-names":false,"suffix":""},{"dropping-particle":"","family":"Boakes","given":"R A","non-dropping-particle":"","parse-names":false,"suffix":""}],"id":"ITEM-1","issued":{"date-parts":[["1979"]]},"page":"203-232","publisher":"Lawrence Erlbaum Associates","publisher-place":"Hillsdale, New Jersey","title":"Appetitive-aversive interactions and inhibitory processes","type":"chapter"},"uris":["http://www.mendeley.com/documents/?uuid=dd0d9e98-2b0a-4122-bb19-d9b35f6ccf3b"]},{"id":"ITEM-2","itemData":{"author":[{"dropping-particle":"","family":"Wagner","given":"A R","non-dropping-particle":"","parse-names":false,"suffix":""},{"dropping-particle":"","family":"Brandon","given":"S E","non-dropping-particle":"","parse-names":false,"suffix":""}],"container-title":"Contemporary learning theories: Pavliocian conditioning and the status of tradional learning theories","editor":[{"dropping-particle":"","family":"Klein","given":"S B","non-dropping-particle":"","parse-names":false,"suffix":""},{"dropping-particle":"","family":"Mowrer","given":"R R","non-dropping-particle":"","parse-names":false,"suffix":""}],"id":"ITEM-2","issued":{"date-parts":[["1989"]]},"page":"149-189","publisher":"Lawrence Erlbaum","publisher-place":"Hillsdale, NJ","title":"Evolution of a Structured ConnectionistModel of Pavlovian Conditioning (AESOP)","type":"chapter"},"uris":["http://www.mendeley.com/documents/?uuid=760bda67-542f-4d0a-9051-9cbc97b4ba82"]}],"mendeley":{"formattedCitation":"(Dickinson &amp; Dearing, 1979; Wagner &amp; Brandon, 1989)","plainTextFormattedCitation":"(Dickinson &amp; Dearing, 1979; Wagner &amp; Brandon, 1989)","previouslyFormattedCitation":"(Dickinson &amp; Dearing, 1979; Wagner &amp; Brandon, 1989)"},"properties":{"noteIndex":0},"schema":"https://github.com/citation-style-language/schema/raw/master/csl-citation.json"}</w:instrText>
      </w:r>
      <w:r w:rsidR="000749B8">
        <w:fldChar w:fldCharType="separate"/>
      </w:r>
      <w:r w:rsidR="00F660E6" w:rsidRPr="00F660E6">
        <w:rPr>
          <w:noProof/>
        </w:rPr>
        <w:t>(Dickinson &amp; Dearing, 1979; Wagner &amp; Brandon, 1989)</w:t>
      </w:r>
      <w:r w:rsidR="000749B8">
        <w:fldChar w:fldCharType="end"/>
      </w:r>
      <w:r w:rsidR="00B55066">
        <w:t>.</w:t>
      </w:r>
      <w:r>
        <w:t xml:space="preserve"> The OFC is argued to represent outcome expectancy information about the </w:t>
      </w:r>
      <w:r w:rsidR="00CB5EF9">
        <w:t>sensory-</w:t>
      </w:r>
      <w:r>
        <w:t xml:space="preserve">specific properties of </w:t>
      </w:r>
      <w:r w:rsidR="006D14C8">
        <w:t>outcomes, leaving learning about the general properties of rewards intact and capable of supporting acquisition in the absence of OFC function</w:t>
      </w:r>
      <w:r w:rsidR="007C013D">
        <w:t xml:space="preserve">. However, when correct task performance depends on representing the specific properties of the outcome, such as when a specific outcome </w:t>
      </w:r>
      <w:r w:rsidR="0088099A">
        <w:t>changes value</w:t>
      </w:r>
      <w:r w:rsidR="007C013D">
        <w:t xml:space="preserve">, </w:t>
      </w:r>
      <w:r w:rsidR="00F63FD5">
        <w:t xml:space="preserve">then </w:t>
      </w:r>
      <w:r w:rsidR="007C013D">
        <w:t>OFC function is necessary for correct performance</w:t>
      </w:r>
      <w:r w:rsidR="00F63FD5">
        <w:t xml:space="preserve"> </w:t>
      </w:r>
      <w:r w:rsidR="0071425F">
        <w:fldChar w:fldCharType="begin" w:fldLock="1"/>
      </w:r>
      <w:r w:rsidR="00352761">
        <w:instrText>ADDIN CSL_CITATION {"citationItems":[{"id":"ITEM-1","itemData":{"ISBN":"0270-6474","author":[{"dropping-particle":"","family":"Gallagher","given":"M","non-dropping-particle":"","parse-names":false,"suffix":""},{"dropping-particle":"","family":"McMahan","given":"R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Neuroscience","id":"ITEM-1","issue":"15","issued":{"date-parts":[["1999"]]},"language":"English","page":"6610-6614","title":"Orbitofrontal cortex and representation of incentive value in associative learning","type":"article-journal","volume":"19"},"uris":["http://www.mendeley.com/documents/?uuid=67ba92ca-b679-407e-9f2a-7aac71c3f739"]},{"id":"ITEM-2","itemData":{"DOI":"10.1523/JNEUROSCI.3295-11.2011","ISBN":"0270-6474\r1529-2401","abstract":"The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monkeys.","author":[{"dropping-particle":"","family":"West","given":"E A","non-dropping-particle":"","parse-names":false,"suffix":""},{"dropping-particle":"","family":"DesJardin","given":"J T","non-dropping-particle":"","parse-names":false,"suffix":""},{"dropping-particle":"","family":"Gale","given":"K","non-dropping-particle":"","parse-names":false,"suffix":""},{"dropping-particle":"","family":"Malkova","given":"L","non-dropping-particle":"","parse-names":false,"suffix":""}],"container-title":"The Journal of neuroscience : the official journal of the Society for Neuroscience","id":"ITEM-2","issue":"42","issued":{"date-parts":[["2011"]]},"note":"22016546[pmid]\nJ Neurosci","page":"15128-15135","title":"Transient Inactivation of Orbitofrontal Cortex Blocks Reinforcer Devaluation in Macaques","type":"article-journal","volume":"31"},"uris":["http://www.mendeley.com/documents/?uuid=66cf4632-93ab-4722-8012-a7a06ffbff12"]},{"id":"ITEM-3","itemData":{"DOI":"10.7554/eLife.11695","ISSN":"2050-084X","PMID":"26673891","abstract":"The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-3","issued":{"date-parts":[["2015","12","17"]]},"language":"en","page":"e11695","publisher":"eLife Sciences Publications Limited","title":"Specialized areas for value updating and goal selection in the primate orbitofrontal cortex","type":"article-journal","volume":"4"},"uris":["http://www.mendeley.com/documents/?uuid=414e8292-60e0-4715-b5b8-fbe9a6a38b41"]}],"mendeley":{"formattedCitation":"(Gallagher et al., 1999; Murray et al., 2015; West et al., 2011)","plainTextFormattedCitation":"(Gallagher et al., 1999; Murray et al., 2015; West et al., 2011)","previouslyFormattedCitation":"(Gallagher et al., 1999; Murray et al., 2015; West et al., 2011)"},"properties":{"noteIndex":0},"schema":"https://github.com/citation-style-language/schema/raw/master/csl-citation.json"}</w:instrText>
      </w:r>
      <w:r w:rsidR="0071425F">
        <w:fldChar w:fldCharType="separate"/>
      </w:r>
      <w:r w:rsidR="00B66230" w:rsidRPr="00B66230">
        <w:rPr>
          <w:noProof/>
        </w:rPr>
        <w:t>(Gallagher et al., 1999; Murray et al., 2015; West et al., 2011)</w:t>
      </w:r>
      <w:r w:rsidR="0071425F">
        <w:fldChar w:fldCharType="end"/>
      </w:r>
      <w:r w:rsidR="007C013D">
        <w:t>.</w:t>
      </w:r>
      <w:r w:rsidR="00F63FD5">
        <w:t xml:space="preserve"> </w:t>
      </w:r>
      <w:r w:rsidR="0040627A">
        <w:t xml:space="preserve">However, this explanation does not account for deficits in extinction learning in which the specific properties of the outcome are not relevant to task performance </w:t>
      </w:r>
      <w:r w:rsidR="0040627A">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40627A">
        <w:fldChar w:fldCharType="separate"/>
      </w:r>
      <w:r w:rsidR="00F238A7" w:rsidRPr="00F238A7">
        <w:rPr>
          <w:noProof/>
        </w:rPr>
        <w:t>(Panayi &amp; Killcross, 2014)</w:t>
      </w:r>
      <w:r w:rsidR="0040627A">
        <w:fldChar w:fldCharType="end"/>
      </w:r>
      <w:r w:rsidR="0040627A">
        <w:t>.</w:t>
      </w:r>
      <w:r w:rsidR="00637A32">
        <w:t xml:space="preserve"> Instead,</w:t>
      </w:r>
      <w:r w:rsidR="0088099A">
        <w:t xml:space="preserve"> Panayi and Killcross</w:t>
      </w:r>
      <w:r w:rsidR="00637A32">
        <w:t xml:space="preserve"> </w:t>
      </w:r>
      <w:r w:rsidR="000947DC">
        <w:fldChar w:fldCharType="begin" w:fldLock="1"/>
      </w:r>
      <w:r w:rsidR="008C1FC6">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0947DC">
        <w:fldChar w:fldCharType="separate"/>
      </w:r>
      <w:r w:rsidR="0088099A" w:rsidRPr="0088099A">
        <w:rPr>
          <w:noProof/>
        </w:rPr>
        <w:t>(2014)</w:t>
      </w:r>
      <w:r w:rsidR="000947DC">
        <w:fldChar w:fldCharType="end"/>
      </w:r>
      <w:r w:rsidR="000947DC">
        <w:t xml:space="preserve"> </w:t>
      </w:r>
      <w:r w:rsidR="00637A32">
        <w:t>hypothesised that the disruption of expected outcome value information reduced the motivational significance of the extinction session in which no rewards were delivered. Consequently, responding at the start of the session may be driven by stimulus-response associations, but the lack of motivationally significant events in the chamber may facilitate rapid habituation to the cue and the context, protecting the responding from substantial extinction learning.</w:t>
      </w:r>
      <w:r w:rsidR="000B4027">
        <w:t xml:space="preserve"> This is supported by evidence of rapid within-session extinction</w:t>
      </w:r>
      <w:r w:rsidR="00E26E3B">
        <w:t xml:space="preserve"> found by</w:t>
      </w:r>
      <w:r w:rsidR="00355CB4">
        <w:t xml:space="preserve"> Panayi &amp; Killcross</w:t>
      </w:r>
      <w:r w:rsidR="00E26E3B">
        <w:t xml:space="preserve"> </w:t>
      </w:r>
      <w:r w:rsidR="00E26E3B">
        <w:fldChar w:fldCharType="begin" w:fldLock="1"/>
      </w:r>
      <w:r w:rsidR="00F238A7">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suppress-author":1,"uris":["http://www.mendeley.com/documents/?uuid=db51b68b-b3eb-4226-bf3b-9475dc26dcee"]}],"mendeley":{"formattedCitation":"(2014)","plainTextFormattedCitation":"(2014)","previouslyFormattedCitation":"(2014)"},"properties":{"noteIndex":0},"schema":"https://github.com/citation-style-language/schema/raw/master/csl-citation.json"}</w:instrText>
      </w:r>
      <w:r w:rsidR="00E26E3B">
        <w:fldChar w:fldCharType="separate"/>
      </w:r>
      <w:r w:rsidR="00355CB4" w:rsidRPr="00355CB4">
        <w:rPr>
          <w:noProof/>
        </w:rPr>
        <w:t>(2014)</w:t>
      </w:r>
      <w:r w:rsidR="00E26E3B">
        <w:fldChar w:fldCharType="end"/>
      </w:r>
      <w:r w:rsidR="000B4027">
        <w:t xml:space="preserve"> which was replicated in experiment 2</w:t>
      </w:r>
      <w:r w:rsidR="00E26E3B">
        <w:t xml:space="preserve">, and has been </w:t>
      </w:r>
      <w:r w:rsidR="004E437E">
        <w:t xml:space="preserve">observed in </w:t>
      </w:r>
      <w:r w:rsidR="00673B1B">
        <w:t>earlier reports</w:t>
      </w:r>
      <w:r w:rsidR="00E26E3B">
        <w:t xml:space="preserve"> </w:t>
      </w:r>
      <w:r w:rsidR="000B4027">
        <w:fldChar w:fldCharType="begin" w:fldLock="1"/>
      </w:r>
      <w:r w:rsidR="00BE1E20">
        <w:instrText>ADDIN CSL_CITATION {"citationItems":[{"id":"ITEM-1","itemData":{"DOI":"10.1523/jneurosci.0026-13.2013","ISBN":"0270-6474","PMID":"24089503","abstract":"Animals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circuits.","author":[{"dropping-particle":"","family":"Keiflin","given":"R","non-dropping-particle":"","parse-names":false,"suffix":""},{"dropping-particle":"","family":"Reese","given":"R M","non-dropping-particle":"","parse-names":false,"suffix":""},{"dropping-particle":"","family":"Woods","given":"C A","non-dropping-particle":"","parse-names":false,"suffix":""},{"dropping-particle":"","family":"Janak","given":"P H","non-dropping-particle":"","parse-names":false,"suffix":""}],"container-title":"Journal of Neuroscience","edition":"2013/10/04","id":"ITEM-1","issue":"40","issued":{"date-parts":[["2013"]]},"language":"eng","note":"1529-2401\nKeiflin, Ronald\nReese, Rebecca M\nWoods, Catherine A\nJanak, Patricia H\nJournal Article\nResearch Support, U.S. Gov't, Non-P.H.S.\nUnited States\nJ Neurosci. 2013 Oct 2;33(40):15989-98. doi: 10.1523/JNEUROSCI.0026-13.2013.","page":"15989-15998","title":"The orbitofrontal cortex as part of a hierarchical neural system mediating choice between two good options","type":"article-journal","volume":"33"},"prefix":"see figure 3E in ","uris":["http://www.mendeley.com/documents/?uuid=67fd97bf-12ed-453f-8724-c7e39c6f45a0"]}],"mendeley":{"formattedCitation":"(see figure 3E in Keiflin, Reese, Woods, &amp; Janak, 2013)","plainTextFormattedCitation":"(see figure 3E in Keiflin, Reese, Woods, &amp; Janak, 2013)","previouslyFormattedCitation":"(see figure 3E in Keiflin, Reese, Woods, &amp; Janak, 2013)"},"properties":{"noteIndex":0},"schema":"https://github.com/citation-style-language/schema/raw/master/csl-citation.json"}</w:instrText>
      </w:r>
      <w:r w:rsidR="000B4027">
        <w:fldChar w:fldCharType="separate"/>
      </w:r>
      <w:r w:rsidR="00D46A8D" w:rsidRPr="00D46A8D">
        <w:rPr>
          <w:noProof/>
        </w:rPr>
        <w:t>(see figure 3E in Keiflin, Reese, Woods, &amp; Janak, 2013)</w:t>
      </w:r>
      <w:r w:rsidR="000B4027">
        <w:fldChar w:fldCharType="end"/>
      </w:r>
      <w:r w:rsidR="000B4027">
        <w:t>.</w:t>
      </w:r>
      <w:r w:rsidR="00E26E3B">
        <w:t xml:space="preserve"> Indeed, the increased number of non-rewarded trial types in experiment 2 may account for the clearer evidence of rapid within-session extinction compared to that originally reported by </w:t>
      </w:r>
      <w:r w:rsidR="00E26E3B">
        <w:fldChar w:fldCharType="begin" w:fldLock="1"/>
      </w:r>
      <w:r w:rsidR="00B83752">
        <w:instrText>ADDIN CSL_CITATION {"citationItems":[{"id":"ITEM-1","itemData":{"DOI":"10.1016/j.nlm.2013.08.002","ISSN":"1095-9564","PMID":"23954805","abstract":"The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on.","author":[{"dropping-particle":"","family":"Panayi","given":"Marios C","non-dropping-particle":"","parse-names":false,"suffix":""},{"dropping-particle":"","family":"Killcross","given":"Simon","non-dropping-particle":"","parse-names":false,"suffix":""}],"container-title":"Neurobiology of Learning and Memory","id":"ITEM-1","issued":{"date-parts":[["2014"]]},"page":"78-87","title":"Orbitofrontal cortex inactivation impairs between- but not within-session Pavlovian extinction: An associative analysis","type":"article-journal","volume":"108"},"uris":["http://www.mendeley.com/documents/?uuid=db51b68b-b3eb-4226-bf3b-9475dc26dcee"]}],"mendeley":{"formattedCitation":"(Panayi &amp; Killcross, 2014)","plainTextFormattedCitation":"(Panayi &amp; Killcross, 2014)","previouslyFormattedCitation":"(Panayi &amp; Killcross, 2014)"},"properties":{"noteIndex":0},"schema":"https://github.com/citation-style-language/schema/raw/master/csl-citation.json"}</w:instrText>
      </w:r>
      <w:r w:rsidR="00E26E3B">
        <w:fldChar w:fldCharType="separate"/>
      </w:r>
      <w:r w:rsidR="00F238A7" w:rsidRPr="00F238A7">
        <w:rPr>
          <w:noProof/>
        </w:rPr>
        <w:t>(Panayi &amp; Killcross, 2014)</w:t>
      </w:r>
      <w:r w:rsidR="00E26E3B">
        <w:fldChar w:fldCharType="end"/>
      </w:r>
      <w:r w:rsidR="00E26E3B">
        <w:t xml:space="preserve">. </w:t>
      </w:r>
    </w:p>
    <w:p w14:paraId="5F0F0889" w14:textId="3093C400" w:rsidR="0097534F" w:rsidRDefault="0097534F" w:rsidP="0097534F">
      <w:pPr>
        <w:spacing w:line="276" w:lineRule="auto"/>
        <w:ind w:firstLine="360"/>
      </w:pPr>
      <w:r w:rsidRPr="00D10C5F">
        <w:rPr>
          <w:b/>
          <w:bCs/>
        </w:rPr>
        <w:lastRenderedPageBreak/>
        <w:t>Creation and representation of latent states</w:t>
      </w:r>
    </w:p>
    <w:p w14:paraId="1F9F167B" w14:textId="7E87134F" w:rsidR="00B961F0" w:rsidRDefault="00EA7DC1" w:rsidP="005F7E97">
      <w:pPr>
        <w:spacing w:line="276" w:lineRule="auto"/>
        <w:ind w:firstLine="360"/>
      </w:pPr>
      <w:r>
        <w:t>A</w:t>
      </w:r>
      <w:r w:rsidR="00F50AF4">
        <w:t xml:space="preserve"> more recent </w:t>
      </w:r>
      <w:r w:rsidR="0097534F">
        <w:t xml:space="preserve">theoretical </w:t>
      </w:r>
      <w:r w:rsidR="00F50AF4">
        <w:t xml:space="preserve">approach has been to </w:t>
      </w:r>
      <w:r w:rsidR="001C461D">
        <w:t xml:space="preserve">link </w:t>
      </w:r>
      <w:r w:rsidR="00F50AF4">
        <w:t xml:space="preserve">OFC function with model-based reinforcement learning </w:t>
      </w:r>
      <w:r w:rsidR="00221CDD">
        <w:fldChar w:fldCharType="begin" w:fldLock="1"/>
      </w:r>
      <w:r w:rsidR="00D46A8D">
        <w:instrText>ADDIN CSL_CITATION {"citationItems":[{"id":"ITEM-1","itemData":{"DOI":"10.1038/nn.2957","ISBN":"1546-1726 (Electronic) 1097-6256 (Linking)","ISSN":"1097-6256","PMID":"22037501","author":[{"dropping-particle":"","family":"Takahashi","given":"Yuji K","non-dropping-particle":"","parse-names":false,"suffix":""},{"dropping-particle":"","family":"Roesch","given":"Matthew R","non-dropping-particle":"","parse-names":false,"suffix":""},{"dropping-particle":"","family":"Wilson","given":"Robert C","non-dropping-particle":"","parse-names":false,"suffix":""},{"dropping-particle":"","family":"Toreson","given":"Kathy","non-dropping-particle":"","parse-names":false,"suffix":""},{"dropping-particle":"","family":"O'Donnell","given":"Patricio","non-dropping-particle":"","parse-names":false,"suffix":""},{"dropping-particle":"","family":"Niv","given":"Yael","non-dropping-particle":"","parse-names":false,"suffix":""},{"dropping-particle":"","family":"Schoenbaum","given":"Geoffrey","non-dropping-particle":"","parse-names":false,"suffix":""}],"container-title":"Nature Neuroscience","id":"ITEM-1","issue":"12","issued":{"date-parts":[["2011","10","30"]]},"page":"1590-1597","title":"Expectancy-related changes in firing of dopamine neurons depend on orbitofrontal cortex","type":"article-journal","volume":"14"},"uris":["http://www.mendeley.com/documents/?uuid=ef0e30e7-0413-4094-a294-c1ebacc27b60"]},{"id":"ITEM-2","itemData":{"DOI":"10.1016/j.neuron.2013.11.005","ISBN":"1097-4199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-2","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space","type":"article-journal","volume":"81"},"uris":["http://www.mendeley.com/documents/?uuid=e799499b-0391-4c93-9152-fe51e93aca9f"]},{"id":"ITEM-3","itemData":{"author":[{"dropping-particle":"","family":"McDannald","given":"Michael A","non-dropping-particle":"","parse-names":false,"suffix":""},{"dropping-particle":"","family":"Takahashi","given":"Y K","non-dropping-particle":"","parse-names":false,"suffix":""},{"dropping-particle":"","family":"Lopatina","given":"N","non-dropping-particle":"","parse-names":false,"suffix":""},{"dropping-particle":"","family":"Pietras","given":"B W","non-dropping-particle":"","parse-names":false,"suffix":""},{"dropping-particle":"","family":"Jones","given":"J L","non-dropping-particle":"","parse-names":false,"suffix":""},{"dropping-particle":"","family":"Schoenbaum","given":"G","non-dropping-particle":"","parse-names":false,"suffix":""}],"container-title":"European Journal of Neuroscience","id":"ITEM-3","issued":{"date-parts":[["2012"]]},"page":"991-996","title":"Model-based learning and the contribution of the orbitofrontal cortex to the model-free world","type":"article-journal","volume":"35"},"uris":["http://www.mendeley.com/documents/?uuid=ef015d81-c0f3-467a-a0b8-54b8f4a1bf93"]},{"id":"ITEM-4","itemData":{"author":[{"dropping-particle":"","family":"McDannald","given":"Michael A","non-dropping-particle":"","parse-names":false,"suffix":""},{"dropping-particle":"","family":"Lucantonio","given":"F","non-dropping-particle":"","parse-names":false,"suffix":""},{"dropping-particle":"","family":"Burke","given":"K A","non-dropping-particle":"","parse-names":false,"suffix":""},{"dropping-particle":"","family":"Niv","given":"Y","non-dropping-particle":"","parse-names":false,"suffix":""},{"dropping-particle":"","family":"Schoenbaum","given":"G","non-dropping-particle":"","parse-names":false,"suffix":""}],"container-title":"Journal of Neuroscience","id":"ITEM-4","issued":{"date-parts":[["2011"]]},"page":"2700-2705","title":"Ventral striatum and orbitofrontal cortex are both required for model-based, but not model-free, reinforcement learning","type":"article-journal","volume":"31"},"uris":["http://www.mendeley.com/documents/?uuid=fd72c0c0-95bc-4b3c-b673-02f000ff2455"]},{"id":"ITEM-5","itemData":{"DOI":"10.1523/jneurosci.0026-13.2013","ISBN":"0270-6474","PMID":"24089503","abstract":"Animals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circuits.","author":[{"dropping-particle":"","family":"Keiflin","given":"R","non-dropping-particle":"","parse-names":false,"suffix":""},{"dropping-particle":"","family":"Reese","given":"R M","non-dropping-particle":"","parse-names":false,"suffix":""},{"dropping-particle":"","family":"Woods","given":"C A","non-dropping-particle":"","parse-names":false,"suffix":""},{"dropping-particle":"","family":"Janak","given":"P H","non-dropping-particle":"","parse-names":false,"suffix":""}],"container-title":"Journal of Neuroscience","edition":"2013/10/04","id":"ITEM-5","issue":"40","issued":{"date-parts":[["2013"]]},"language":"eng","note":"1529-2401\nKeiflin, Ronald\nReese, Rebecca M\nWoods, Catherine A\nJanak, Patricia H\nJournal Article\nResearch Support, U.S. Gov't, Non-P.H.S.\nUnited States\nJ Neurosci. 2013 Oct 2;33(40):15989-98. doi: 10.1523/JNEUROSCI.0026-13.2013.","page":"15989-15998","title":"The orbitofrontal cortex as part of a hierarchical neural system mediating choice between two good options","type":"article-journal","volume":"33"},"uris":["http://www.mendeley.com/documents/?uuid=67fd97bf-12ed-453f-8724-c7e39c6f45a0"]}],"mendeley":{"formattedCitation":"(Keiflin et al., 2013; McDannald et al., 2011, 2012; Takahashi et al., 2011; Wilson et al., 2014)","plainTextFormattedCitation":"(Keiflin et al., 2013; McDannald et al., 2011, 2012; Takahashi et al., 2011; Wilson et al., 2014)","previouslyFormattedCitation":"(Keiflin et al., 2013; McDannald et al., 2011, 2012; Takahashi et al., 2011; Wilson et al., 2014)"},"properties":{"noteIndex":0},"schema":"https://github.com/citation-style-language/schema/raw/master/csl-citation.json"}</w:instrText>
      </w:r>
      <w:r w:rsidR="00221CDD">
        <w:fldChar w:fldCharType="separate"/>
      </w:r>
      <w:r w:rsidR="00352761" w:rsidRPr="00352761">
        <w:rPr>
          <w:noProof/>
        </w:rPr>
        <w:t>(Keiflin et al., 2013; McDannald et al., 2011, 2012; Takahashi et al., 2011; Wilson et al., 2014)</w:t>
      </w:r>
      <w:r w:rsidR="00221CDD">
        <w:fldChar w:fldCharType="end"/>
      </w:r>
      <w:r w:rsidR="00F50AF4">
        <w:t xml:space="preserve">. Similar to the sensory-specific/general-motivational distinction, </w:t>
      </w:r>
      <w:r w:rsidR="000749B8">
        <w:t xml:space="preserve">reinforcement learning </w:t>
      </w:r>
      <w:r w:rsidR="00F50AF4">
        <w:t xml:space="preserve">distinguishes </w:t>
      </w:r>
      <w:r w:rsidR="000749B8">
        <w:t xml:space="preserve">between model-based, sensory rich learning about task structure and specific reward properties, and model-free, </w:t>
      </w:r>
      <w:r w:rsidR="006B0DDA">
        <w:t xml:space="preserve">general </w:t>
      </w:r>
      <w:r w:rsidR="000749B8">
        <w:t xml:space="preserve">learning about </w:t>
      </w:r>
      <w:r w:rsidR="007F2E7A">
        <w:t xml:space="preserve">non-specific </w:t>
      </w:r>
      <w:r w:rsidR="000749B8">
        <w:t>average reward rates associated with cues or actions</w:t>
      </w:r>
      <w:r w:rsidR="00A30A15">
        <w:t xml:space="preserve"> </w:t>
      </w:r>
      <w:r w:rsidR="00A30A15">
        <w:fldChar w:fldCharType="begin" w:fldLock="1"/>
      </w:r>
      <w:r w:rsidR="00BE1E20">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control.","type":"article-journal","volume":"8"},"uris":["http://www.mendeley.com/documents/?uuid=56134d51-c8f6-4fe3-87dc-976972bf35a6"]}],"mendeley":{"formattedCitation":"(Daw, Niv, &amp; Dayan, 2005)","plainTextFormattedCitation":"(Daw, Niv, &amp; Dayan, 2005)","previouslyFormattedCitation":"(Daw, Niv, &amp; Dayan, 2005)"},"properties":{"noteIndex":0},"schema":"https://github.com/citation-style-language/schema/raw/master/csl-citation.json"}</w:instrText>
      </w:r>
      <w:r w:rsidR="00A30A15">
        <w:fldChar w:fldCharType="separate"/>
      </w:r>
      <w:r w:rsidR="00D46A8D" w:rsidRPr="00D46A8D">
        <w:rPr>
          <w:noProof/>
        </w:rPr>
        <w:t>(Daw, Niv, &amp; Dayan, 2005)</w:t>
      </w:r>
      <w:r w:rsidR="00A30A15">
        <w:fldChar w:fldCharType="end"/>
      </w:r>
      <w:r w:rsidR="000749B8">
        <w:t xml:space="preserve">. </w:t>
      </w:r>
      <w:r w:rsidR="00F50AF4">
        <w:t>The possibility that the OFC is involved in model-based learning extends the scope of OFC function to include representing task structure</w:t>
      </w:r>
      <w:r w:rsidR="006465E9">
        <w:t xml:space="preserve"> </w:t>
      </w:r>
      <w:r w:rsidR="001C461D">
        <w:fldChar w:fldCharType="begin" w:fldLock="1"/>
      </w:r>
      <w:r w:rsidR="00F238A7">
        <w:instrText>ADDIN CSL_CITATION {"citationItems":[{"id":"ITEM-1","itemData":{"DOI":"10.1016/j.neuron.2018.10.002","ISSN":"1097-4199","PMID":"30359611","abstract":"It is proposed that a cognitive map encoding the relationships between entities in the world supports flexible behavior, but the majority of the neural evidence for such a system comes from studies of spatial navigation. Recent work describing neuronal parallels between spatial and non-spatial behaviors has rekindled the notion of a systematic organization of knowledge across multiple domains. We review experimental evidence and theoretical frameworks that point to principles unifying these apparently disparate functions. These principles describe how to learn and use abstract, generalizable knowledge and suggest that map-like representations observed in a spatial context may be an instance of general coding mechanisms capable of organizing knowledge of all kinds. We highlight how artificial agents endowed with such principles exhibit flexible behavior and learn map-like representations observed in the brain. Finally, we speculate on how these principles may offer insight into the extreme generalizations, abstractions, and inferences that characterize human cognition.","author":[{"dropping-particle":"","family":"Behrens","given":"Timothy E J","non-dropping-particle":"","parse-names":false,"suffix":""},{"dropping-particle":"","family":"Muller","given":"Timothy H","non-dropping-particle":"","parse-names":false,"suffix":""},{"dropping-particle":"","family":"Whittington","given":"James C R","non-dropping-particle":"","parse-names":false,"suffix":""},{"dropping-particle":"","family":"Mark","given":"Shirley","non-dropping-particle":"","parse-names":false,"suffix":""},{"dropping-particle":"","family":"Baram","given":"Alon B","non-dropping-particle":"","parse-names":false,"suffix":""},{"dropping-particle":"","family":"Stachenfeld","given":"Kimberly L","non-dropping-particle":"","parse-names":false,"suffix":""},{"dropping-particle":"","family":"Kurth-Nelson","given":"Zeb","non-dropping-particle":"","parse-names":false,"suffix":""}],"container-title":"Neuron","id":"ITEM-1","issue":"2","issued":{"date-parts":[["2018","10","24"]]},"page":"490-509","publisher":"Elsevier","title":"What Is a Cognitive Map? Organizing Knowledge for Flexible Behavior.","type":"article-journal","volume":"100"},"uris":["http://www.mendeley.com/documents/?uuid=dd84397c-2f1f-3b43-ab4b-581c16a50a5f"]},{"id":"ITEM-2","itemData":{"DOI":"10.1038/s41593-019-0470-8","ISSN":"1097-6256","abstract":"Arguably,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 When crossing the street, you can ignore the color of oncoming cars, but for hailing a taxi color is important. How do we learn what to represent neurally for each task? Here, Niv summarizes a decade of work on representation learning in the brain.","author":[{"dropping-particle":"","family":"Niv","given":"Yael","non-dropping-particle":"","parse-names":false,"suffix":""}],"container-title":"Nature Neuroscience","id":"ITEM-2","issue":"10","issued":{"date-parts":[["2019","10","24"]]},"page":"1544-1553","publisher":"Nature Publishing Group","title":"Learning task-state representations","type":"article-journal","volume":"22"},"uris":["http://www.mendeley.com/documents/?uuid=5ccfcbfa-f7a0-3a47-9b7a-1c10a0912157"]}],"mendeley":{"formattedCitation":"(Behrens et al., 2018; Niv, 2019)","plainTextFormattedCitation":"(Behrens et al., 2018; Niv, 2019)","previouslyFormattedCitation":"(Behrens et al., 2018; Niv, 2019)"},"properties":{"noteIndex":0},"schema":"https://github.com/citation-style-language/schema/raw/master/csl-citation.json"}</w:instrText>
      </w:r>
      <w:r w:rsidR="001C461D">
        <w:fldChar w:fldCharType="separate"/>
      </w:r>
      <w:r w:rsidR="00F660E6" w:rsidRPr="00F660E6">
        <w:rPr>
          <w:noProof/>
        </w:rPr>
        <w:t>(Behrens et al., 2018; Niv, 2019)</w:t>
      </w:r>
      <w:r w:rsidR="001C461D">
        <w:fldChar w:fldCharType="end"/>
      </w:r>
      <w:r w:rsidR="001C461D">
        <w:t xml:space="preserve"> </w:t>
      </w:r>
      <w:r w:rsidR="00F50AF4">
        <w:t>as well as specific properties of outcomes.</w:t>
      </w:r>
      <w:r w:rsidR="00AE381C">
        <w:t xml:space="preserve"> </w:t>
      </w:r>
    </w:p>
    <w:p w14:paraId="23F40F92" w14:textId="23052F2A" w:rsidR="00445496" w:rsidRDefault="00A8672F" w:rsidP="003E3618">
      <w:pPr>
        <w:spacing w:line="276" w:lineRule="auto"/>
        <w:ind w:firstLine="360"/>
      </w:pPr>
      <w:r w:rsidRPr="00A142CE">
        <w:t>Within this framework,</w:t>
      </w:r>
      <w:r w:rsidR="000E044B">
        <w:t xml:space="preserve"> Wilson et al.</w:t>
      </w:r>
      <w:r w:rsidR="00AE381C">
        <w:t xml:space="preserve"> </w:t>
      </w:r>
      <w:r w:rsidR="00AE381C">
        <w:fldChar w:fldCharType="begin" w:fldLock="1"/>
      </w:r>
      <w:r w:rsidR="00590963">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AE381C">
        <w:fldChar w:fldCharType="separate"/>
      </w:r>
      <w:r w:rsidR="000E044B" w:rsidRPr="000E044B">
        <w:rPr>
          <w:noProof/>
        </w:rPr>
        <w:t>(2014)</w:t>
      </w:r>
      <w:r w:rsidR="00AE381C">
        <w:fldChar w:fldCharType="end"/>
      </w:r>
      <w:r w:rsidR="00AE381C">
        <w:t xml:space="preserve"> modelled deficits in extinction following OFC damage as a deficit in representing a change in the task based on latent information such as associative history rather than explicit environmental cues. </w:t>
      </w:r>
      <w:r>
        <w:t>W</w:t>
      </w:r>
      <w:r w:rsidR="00CA533A">
        <w:t>ith an intact OFC</w:t>
      </w:r>
      <w:r w:rsidR="003C0ED4">
        <w:t>,</w:t>
      </w:r>
      <w:r w:rsidR="00CA533A">
        <w:t xml:space="preserve"> subjects </w:t>
      </w:r>
      <w:r w:rsidR="00BB3B32">
        <w:t xml:space="preserve">can </w:t>
      </w:r>
      <w:r w:rsidR="00CA533A">
        <w:t>detect that the rate of reinforcement has changed during an extinction session and create a new task state representation in which new context</w:t>
      </w:r>
      <w:r w:rsidR="00992C85">
        <w:t>-</w:t>
      </w:r>
      <w:r w:rsidR="00CA533A">
        <w:t>specific inhibitory learning can be acquired.</w:t>
      </w:r>
      <w:r w:rsidR="00992C85">
        <w:t xml:space="preserve"> </w:t>
      </w:r>
      <w:r w:rsidR="00343810">
        <w:t xml:space="preserve">In the absence of a functioning OFC, the subject </w:t>
      </w:r>
      <w:r w:rsidR="00BC1A64">
        <w:t>cannot</w:t>
      </w:r>
      <w:r w:rsidR="00343810">
        <w:t xml:space="preserve"> use internal information about the associative history of the cue to generate </w:t>
      </w:r>
      <w:r w:rsidR="003C0ED4">
        <w:t xml:space="preserve">this </w:t>
      </w:r>
      <w:r w:rsidR="00343810">
        <w:t>new</w:t>
      </w:r>
      <w:r>
        <w:t xml:space="preserve"> latent</w:t>
      </w:r>
      <w:r w:rsidR="00343810">
        <w:t xml:space="preserve"> task state, and</w:t>
      </w:r>
      <w:r w:rsidR="0008531A">
        <w:t xml:space="preserve"> instead must </w:t>
      </w:r>
      <w:r w:rsidR="00343810">
        <w:t>directl</w:t>
      </w:r>
      <w:r w:rsidR="0008531A">
        <w:t>y</w:t>
      </w:r>
      <w:r w:rsidR="00343810">
        <w:t xml:space="preserve"> </w:t>
      </w:r>
      <w:r w:rsidR="001B3718">
        <w:t>update</w:t>
      </w:r>
      <w:r w:rsidR="00343810">
        <w:t xml:space="preserve"> the original acquisition memory. Therefore, extinction learning in the absence of OFC function is modelled as erasure of the original learning rather than new context specific inhibitory learning</w:t>
      </w:r>
      <w:r w:rsidR="005805E3">
        <w:t xml:space="preserve">. </w:t>
      </w:r>
      <w:r w:rsidR="006E26D2">
        <w:t xml:space="preserve">One prediction of this latent state account is that OFC </w:t>
      </w:r>
      <w:r w:rsidR="00937D30">
        <w:t xml:space="preserve">damage should spare performance in tasks where changes in task structure are explicitly </w:t>
      </w:r>
      <w:r w:rsidR="00C14441">
        <w:t xml:space="preserve">signalled with physical cues. Therefore, conditioned inhibition should </w:t>
      </w:r>
      <w:r w:rsidR="00DA6FC4">
        <w:t xml:space="preserve">not be disrupted by OFC inactivation since </w:t>
      </w:r>
      <w:r w:rsidR="00422319">
        <w:t>changes in reinforcement in the task are cued by the physical presence of cue X.</w:t>
      </w:r>
      <w:r w:rsidR="00350971">
        <w:t xml:space="preserve"> </w:t>
      </w:r>
    </w:p>
    <w:p w14:paraId="7FB8BB88" w14:textId="6E4455D4" w:rsidR="009C07A9" w:rsidRDefault="00F52C8E" w:rsidP="00D10C5F">
      <w:pPr>
        <w:spacing w:line="276" w:lineRule="auto"/>
        <w:ind w:firstLine="360"/>
      </w:pPr>
      <w:r>
        <w:t xml:space="preserve">As predicted, OFC inactivation did not prevent learning of conditioned inhibition to cue X in </w:t>
      </w:r>
      <w:r w:rsidR="003902AC">
        <w:t>Experiment</w:t>
      </w:r>
      <w:r>
        <w:t xml:space="preserve"> 1</w:t>
      </w:r>
      <w:r w:rsidR="00445496">
        <w:t xml:space="preserve">. However, OFC inactivation significantly disrupted </w:t>
      </w:r>
      <w:r w:rsidR="003902AC">
        <w:t xml:space="preserve">discriminative behavioural control during the learning stage (stage 2) which </w:t>
      </w:r>
      <w:r w:rsidR="00324DCF">
        <w:t xml:space="preserve">is not consistent with the model’s prediction. </w:t>
      </w:r>
      <w:r w:rsidR="00447D3D">
        <w:t xml:space="preserve">One possible reason for the discrepancy between the present findings and the model proposed by Wilson et al </w:t>
      </w:r>
      <w:r w:rsidR="00447D3D">
        <w:fldChar w:fldCharType="begin" w:fldLock="1"/>
      </w:r>
      <w:r w:rsidR="001C461D">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 K","non-dropping-particle":"","parse-names":false,"suffix":""},{"dropping-particle":"","family":"Schoenbaum","given":"G","non-dropping-particle":"","parse-names":false,"suffix":""},{"dropping-particle":"","family":"Niv","given":"Y","non-dropping-particle":"","parse-names":false,"suffix":""}],"container-title":"Neuron","id":"ITEM-1","issue":"2","issued":{"date-parts":[["2014"]]},"note":"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10.1016/j.neuron.2013.11.005.","page":"267-279","title":"Orbitofrontal cortex as a cognitive map of task space","type":"article-journal","volume":"81"},"suppress-author":1,"uris":["http://www.mendeley.com/documents/?uuid=e799499b-0391-4c93-9152-fe51e93aca9f"]}],"mendeley":{"formattedCitation":"(2014)","plainTextFormattedCitation":"(2014)","previouslyFormattedCitation":"(2014)"},"properties":{"noteIndex":0},"schema":"https://github.com/citation-style-language/schema/raw/master/csl-citation.json"}</w:instrText>
      </w:r>
      <w:r w:rsidR="00447D3D">
        <w:fldChar w:fldCharType="separate"/>
      </w:r>
      <w:r w:rsidR="00590963" w:rsidRPr="00590963">
        <w:rPr>
          <w:noProof/>
        </w:rPr>
        <w:t>(2014)</w:t>
      </w:r>
      <w:r w:rsidR="00447D3D">
        <w:fldChar w:fldCharType="end"/>
      </w:r>
      <w:r w:rsidR="00447D3D">
        <w:t xml:space="preserve"> is the functional heterogeneity amongst the subregions of both the rodent and primate OFC</w:t>
      </w:r>
      <w:r w:rsidR="00561A30">
        <w:t xml:space="preserve"> </w:t>
      </w:r>
      <w:r w:rsidR="00561A30">
        <w:fldChar w:fldCharType="begin" w:fldLock="1"/>
      </w:r>
      <w:r w:rsidR="00B66230">
        <w:instrText>ADDIN CSL_CITATION {"citationItems":[{"id":"ITEM-1","itemData":{"DOI":"10.1093/cercor/bhx132","ISSN":"1047-3211","author":[{"dropping-particle":"","family":"Parkes","given":"Shauna L","non-dropping-particle":"","parse-names":false,"suffix":""},{"dropping-particle":"","family":"Ravassard","given":"Pascal M","non-dropping-particle":"","parse-names":false,"suffix":""},{"dropping-particle":"","family":"Cerpa","given":"Juan-Carlos","non-dropping-particle":"","parse-names":false,"suffix":""},{"dropping-particle":"","family":"Wolff","given":"Mathieu","non-dropping-particle":"","parse-names":false,"suffix":""},{"dropping-particle":"","family":"Ferreira","given":"Guillaume","non-dropping-particle":"","parse-names":false,"suffix":""},{"dropping-particle":"","family":"Coutureau","given":"Etienne","non-dropping-particle":"","parse-names":false,"suffix":""}],"container-title":"Cerebral Cortex","id":"ITEM-1","issue":"7","issued":{"date-parts":[["2018","7","1"]]},"page":"2313-2325","publisher":"Oxford University Press","title":"Insular and Ventrolateral Orbitofrontal Cortices Differentially Contribute to Goal-Directed Behavior in Rodents","type":"article-journal","volume":"28"},"uris":["http://www.mendeley.com/documents/?uuid=4cb820b1-8315-35e1-8c9f-7a4c4fd732ea"]},{"id":"ITEM-2","itemData":{"DOI":"DOI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Behavior","id":"ITEM-2","issued":{"date-parts":[["2011"]]},"language":"English","note":"Byl19\nTimes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values","type":"article-journal","volume":"1239"},"uris":["http://www.mendeley.com/documents/?uuid=fc74c67a-f757-4d5b-bea6-730ac989a1f8"]},{"id":"ITEM-3","itemData":{"DOI":"10.7554/eLife.37357.001","ISSN":"2050084X","abstract":"The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-3","issued":{"date-parts":[["2018","7","25"]]},"title":"Functional heterogeneity within the rodent lateral orbitofrontal cortex dissociates outcome devaluation and reversal learning deficits","type":"article-journal","volume":"7"},"uris":["http://www.mendeley.com/documents/?uuid=830dcb69-80d3-3948-bcf4-b67f5d01f017"]},{"id":"ITEM-4","itemData":{"DOI":"10.1523/JNEUROSCI.1678-17.2017","ISSN":"15292401","abstract":"Rat orbitofrontal cortex (OFC) is located in the dorsal bank of the rhinal sulcus, and is divided into the medial orbital area, ventral orbital area, ventrolateral orbital area, lateral orbital area, dorsolateral orbital area, and agranular insular areas. Over the past 20 years, there has been a marked increase in the number of publications focused on the functions of rat OFC. While collectively this extensive body of work has provided great insight into the functions of OFC, leading to theoretical and computational models of its functions, one issue that has emerged relates to what is defined as OFC because targeting of this region can be quite variable between studies of appetitive behavior, even within the same species. Also apparent is that there is an oversampling and undersampling of certain subregions of ratOFCfor study, and this will be demonstrated here. The intent of the Viewpoint is to summarize studies in rat OFC, given the diversity of what groups refer to as “OFC,” and to integrate these with the findings of recent anatomical studies. The primary aim is to help discern functions in reward learning and decision-making, clearing the course for future empirical work.","author":[{"dropping-particle":"","family":"Izquierdo","given":"Alicia","non-dropping-particle":"","parse-names":false,"suffix":""}],"container-title":"Journal of Neuroscience","id":"ITEM-4","issued":{"date-parts":[["2017"]]},"title":"Functional heterogeneity within rat orbitofrontal cortex in reward learning and decision making","type":"article-journal"},"uris":["http://www.mendeley.com/documents/?uuid=83148fac-00bd-40c0-b094-899ffea47a43"]},{"id":"ITEM-5","itemData":{"DOI":"10.1016/j.neuron.2015.08.018","ISSN":"1097-4199","PMID":"26335649","abstract":"Recent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assignment.","author":[{"dropping-particle":"","family":"Chau","given":"Bolton K H","non-dropping-particle":"","parse-names":false,"suffix":""},{"dropping-particle":"","family":"Sallet","given":"Jérôme","non-dropping-particle":"","parse-names":false,"suffix":""},{"dropping-particle":"","family":"Papageorgiou","given":"Georgios K","non-dropping-particle":"","parse-names":false,"suffix":""},{"dropping-particle":"","family":"Noonan","given":"MaryAnn P","non-dropping-particle":"","parse-names":false,"suffix":""},{"dropping-particle":"","family":"Bell","given":"Andrew H","non-dropping-particle":"","parse-names":false,"suffix":""},{"dropping-particle":"","family":"Walton","given":"Mark E","non-dropping-particle":"","parse-names":false,"suffix":""},{"dropping-particle":"","family":"Rushworth","given":"Matthew F S","non-dropping-particle":"","parse-names":false,"suffix":""}],"container-title":"Neuron","id":"ITEM-5","issue":"5","issued":{"date-parts":[["2015","9","2"]]},"page":"1106-18","title":"Contrasting Roles for Orbitofrontal Cortex and Amygdala in Credit Assignment and Learning in Macaques.","type":"article-journal","volume":"87"},"uris":["http://www.mendeley.com/documents/?uuid=62e56442-6d28-45a1-af82-530d344dede4"]}],"mendeley":{"formattedCitation":"(Chau et al., 2015; Izquierdo, 2017; Panayi &amp; Killcross, 2018; Parkes et al., 2018; Rudebeck &amp; Murray, 2011)","plainTextFormattedCitation":"(Chau et al., 2015; Izquierdo, 2017; Panayi &amp; Killcross, 2018; Parkes et al., 2018; Rudebeck &amp; Murray, 2011)","previouslyFormattedCitation":"(Chau et al., 2015; Izquierdo, 2017; Panayi &amp; Killcross, 2018; Parkes et al., 2018; Rudebeck &amp; Murray, 2011)"},"properties":{"noteIndex":0},"schema":"https://github.com/citation-style-language/schema/raw/master/csl-citation.json"}</w:instrText>
      </w:r>
      <w:r w:rsidR="00561A30">
        <w:fldChar w:fldCharType="separate"/>
      </w:r>
      <w:r w:rsidR="00F238A7" w:rsidRPr="00F238A7">
        <w:rPr>
          <w:noProof/>
        </w:rPr>
        <w:t>(Chau et al., 2015; Izquierdo, 2017; Panayi &amp; Killcross, 2018; Parkes et al., 2018; Rudebeck &amp; Murray, 2011)</w:t>
      </w:r>
      <w:r w:rsidR="00561A30">
        <w:fldChar w:fldCharType="end"/>
      </w:r>
      <w:r w:rsidR="00447D3D">
        <w:t xml:space="preserve">. In particular, the model based simulations of deficits during extinction </w:t>
      </w:r>
      <w:r w:rsidR="00D51877">
        <w:t xml:space="preserve">are modelled on lever responding </w:t>
      </w:r>
      <w:r w:rsidR="00561A30">
        <w:t xml:space="preserve">primate </w:t>
      </w:r>
      <w:r w:rsidR="00447D3D">
        <w:t xml:space="preserve">data from </w:t>
      </w:r>
      <w:r w:rsidR="00447D3D">
        <w:fldChar w:fldCharType="begin" w:fldLock="1"/>
      </w:r>
      <w:r w:rsidR="00BE1E20">
        <w:instrText>ADDIN CSL_CITATION {"citationItems":[{"id":"ITEM-1","itemData":{"DOI":"10.1016/0014-4886(63)90094-3","ISBN":"0014-4886 (Print)\\r0014-4886 (Linking)","ISSN":"00144886","PMID":"14017412","abstract":"Rhesusaffen mit orbitofrontaler Läsion (OF) oder DLF Läsion. Task: Press lever to obtain food reward (conditioning). Variable-interval Training: auf einen Stimulus hin (nicht spezifiziert) müssen die Tier einen Lever drücken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 The habit of pressing a bar for food is extinguished more slowly in monkeys with orbital frontal lesions than in those with lateral frontal lesions or in unoperated controls. • Before response perseveration will appear, the instrumental response must first be strongly reconditioned. • OF animals appear to have abnormal difficulty in suppressing strong, habitual modes of response; difficulty in withholding responses on negative trials.","author":[{"dropping-particle":"","family":"Butter","given":"Charles M","non-dropping-particle":"","parse-names":false,"suffix":""},{"dropping-particle":"","family":"Mishkin","given":"Mortimer","non-dropping-particle":"","parse-names":false,"suffix":""},{"dropping-particle":"","family":"Rosvold","given":"H.Enger","non-dropping-particle":"","parse-names":false,"suffix":""}],"container-title":"Experimental Neurology","id":"ITEM-1","issue":"1","issued":{"date-parts":[["1963","1"]]},"page":"65-75","title":"Conditioning and extinction of a food-rewarded response after selective ablations of frontal cortex in rhesus monkeys","type":"article-journal","volume":"7"},"uris":["http://www.mendeley.com/documents/?uuid=75e31ce7-b3fb-4e4e-8023-b68a92f8935e"]}],"mendeley":{"formattedCitation":"(Butter, Mishkin, &amp; Rosvold, 1963)","plainTextFormattedCitation":"(Butter, Mishkin, &amp; Rosvold, 1963)","previouslyFormattedCitation":"(Butter, Mishkin, &amp; Rosvold, 1963)"},"properties":{"noteIndex":0},"schema":"https://github.com/citation-style-language/schema/raw/master/csl-citation.json"}</w:instrText>
      </w:r>
      <w:r w:rsidR="00447D3D">
        <w:fldChar w:fldCharType="separate"/>
      </w:r>
      <w:r w:rsidR="00D46A8D" w:rsidRPr="00D46A8D">
        <w:rPr>
          <w:noProof/>
        </w:rPr>
        <w:t>(Butter, Mishkin, &amp; Rosvold, 1963)</w:t>
      </w:r>
      <w:r w:rsidR="00447D3D">
        <w:fldChar w:fldCharType="end"/>
      </w:r>
      <w:r w:rsidR="00447D3D">
        <w:t xml:space="preserve"> in which ablations of the entire orbital surface </w:t>
      </w:r>
      <w:r w:rsidR="00D51877">
        <w:t xml:space="preserve">were conducted. Therefore it is likely that the model accounts for a range of OFC functions across multiple orbital regions </w:t>
      </w:r>
      <w:r w:rsidR="00D51877">
        <w:fldChar w:fldCharType="begin" w:fldLock="1"/>
      </w:r>
      <w:r w:rsidR="00BE1E20">
        <w:instrText>ADDIN CSL_CITATION {"citationItems":[{"id":"ITEM-1","itemData":{"DOI":"10.1016/j.neuron.2015.12.004","ISSN":"1097-4199","PMID":"26687216","abstract":"State representation is fundamental to behavior. However, identifying the true state of the world is challenging when explicit cues are ambiguous. Here, Bradfield and colleagues show that the medial OFC is critical for using associative information to discriminate ambiguous states.","author":[{"dropping-particle":"","family":"Sharpe","given":"Melissa J","non-dropping-particle":"","parse-names":false,"suffix":""},{"dropping-particle":"","family":"Wikenheiser","given":"Andrew M","non-dropping-particle":"","parse-names":false,"suffix":""},{"dropping-particle":"","family":"Niv","given":"Yael","non-dropping-particle":"","parse-names":false,"suffix":""},{"dropping-particle":"","family":"Schoenbaum","given":"Geoffrey","non-dropping-particle":"","parse-names":false,"suffix":""}],"container-title":"Neuron","id":"ITEM-1","issue":"6","issued":{"date-parts":[["2015","12","16"]]},"page":"1075-7","title":"The State of the Orbitofrontal Cortex.","type":"article-journal","volume":"88"},"uris":["http://www.mendeley.com/documents/?uuid=877c685e-e70f-4387-bc32-a44ddd22c0be"]},{"id":"ITEM-2","itemData":{"DOI":"10.1016/j.neuron.2015.10.044","ISSN":"1097-4199","PMID":"26627312","abstract":"Choice between actions often requires the ability to 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outcomes.","author":[{"dropping-particle":"","family":"Bradfield","given":"Laura A","non-dropping-particle":"","parse-names":false,"suffix":""},{"dropping-particle":"","family":"Dezfouli","given":"Amir","non-dropping-particle":"","parse-names":false,"suffix":""},{"dropping-particle":"","family":"Holstein","given":"Mieke","non-dropping-particle":"van","parse-names":false,"suffix":""},{"dropping-particle":"","family":"Chieng","given":"Billy","non-dropping-particle":"","parse-names":false,"suffix":""},{"dropping-particle":"","family":"Balleine","given":"Bernard W","non-dropping-particle":"","parse-names":false,"suffix":""}],"container-title":"Neuron","id":"ITEM-2","issue":"6","issued":{"date-parts":[["2015","12","16"]]},"page":"1268-80","title":"Medial Orbitofrontal Cortex Mediates Outcome Retrieval in Partially Observable Task Situations.","type":"article-journal","volume":"88"},"uris":["http://www.mendeley.com/documents/?uuid=5ea32d35-8454-4cab-bde2-ea85bd3d3749"]}],"mendeley":{"formattedCitation":"(Bradfield, Dezfouli, van Holstein, Chieng, &amp; Balleine, 2015; Sharpe, Wikenheiser, Niv, &amp; Schoenbaum, 2015)","plainTextFormattedCitation":"(Bradfield, Dezfouli, van Holstein, Chieng, &amp; Balleine, 2015; Sharpe, Wikenheiser, Niv, &amp; Schoenbaum, 2015)","previouslyFormattedCitation":"(Bradfield, Dezfouli, van Holstein, Chieng, &amp; Balleine, 2015; Sharpe, Wikenheiser, Niv, &amp; Schoenbaum, 2015)"},"properties":{"noteIndex":0},"schema":"https://github.com/citation-style-language/schema/raw/master/csl-citation.json"}</w:instrText>
      </w:r>
      <w:r w:rsidR="00D51877">
        <w:fldChar w:fldCharType="separate"/>
      </w:r>
      <w:r w:rsidR="00D46A8D" w:rsidRPr="00D46A8D">
        <w:rPr>
          <w:noProof/>
        </w:rPr>
        <w:t>(Bradfield, Dezfouli, van Holstein, Chieng, &amp; Balleine, 2015; Sharpe, Wikenheiser, Niv, &amp; Schoenbaum, 2015)</w:t>
      </w:r>
      <w:r w:rsidR="00D51877">
        <w:fldChar w:fldCharType="end"/>
      </w:r>
      <w:r w:rsidR="00D51877">
        <w:t>.</w:t>
      </w:r>
      <w:r w:rsidR="009C07A9">
        <w:t xml:space="preserve"> </w:t>
      </w:r>
    </w:p>
    <w:p w14:paraId="66812184" w14:textId="25CE0DF7" w:rsidR="00825577" w:rsidRDefault="009C07A9" w:rsidP="00D10C5F">
      <w:pPr>
        <w:spacing w:line="276" w:lineRule="auto"/>
        <w:ind w:firstLine="360"/>
      </w:pPr>
      <w:r>
        <w:t xml:space="preserve">There are a number of diverse regions that have </w:t>
      </w:r>
      <w:r w:rsidR="00782C26">
        <w:t>uniformly been considered</w:t>
      </w:r>
      <w:r>
        <w:t xml:space="preserve"> as OFC regions </w:t>
      </w:r>
      <w:r>
        <w:fldChar w:fldCharType="begin" w:fldLock="1"/>
      </w:r>
      <w:r w:rsidR="00F238A7">
        <w:instrText>ADDIN CSL_CITATION {"citationItems":[{"id":"ITEM-1","itemData":{"ISBN":"9780198565741","author":[{"dropping-particle":"","family":"Roesch","given":"M R","non-dropping-particle":"","parse-names":false,"suffix":""},{"dropping-particle":"","family":"Schoenbaum","given":"G","non-dropping-particle":"","parse-names":false,"suffix":""}],"chapter-number":"8","container-title":"The Orbitofrontal Cortex","editor":[{"dropping-particle":"","family":"Zald","given":"D H","non-dropping-particle":"","parse-names":false,"suffix":""},{"dropping-particle":"","family":"Rauch","given":"A L","non-dropping-particle":"","parse-names":false,"suffix":""}],"id":"ITEM-1","issued":{"date-parts":[["2006"]]},"page":"199-235","publisher":"Oxford University Press","publisher-place":"Oxford","title":"From associations to expectancies: orbitofrontal cortex as a gateway between limbic system and representational memory","type":"chapter"},"uris":["http://www.mendeley.com/documents/?uuid=fac97003-f0db-4b2a-9077-6d35638582d3"]},{"id":"ITEM-2","itemData":{"ISBN":"9780198565741","author":[{"dropping-particle":"","family":"Price","given":"J L","non-dropping-particle":"","parse-names":false,"suffix":""}],"chapter-number":"1","container-title":"The Orbitofrontal Cortex","editor":[{"dropping-particle":"","family":"Zald","given":"D H","non-dropping-particle":"","parse-names":false,"suffix":""},{"dropping-particle":"","family":"Rauch","given":"A L","non-dropping-particle":"","parse-names":false,"suffix":""}],"id":"ITEM-2","issued":{"date-parts":[["2006"]]},"page":"3-18","publisher":"Oxford University Press","publisher-place":"Oxford","title":"Architectonic structure of the orbital and medial prefrontal cortex","type":"chapter"},"uris":["http://www.mendeley.com/documents/?uuid=d89a9189-aa1e-4991-9589-6ce5297aa8c4"]}],"mendeley":{"formattedCitation":"(Price, 2006a; Roesch &amp; Schoenbaum, 2006)","plainTextFormattedCitation":"(Price, 2006a; Roesch &amp; Schoenbaum, 2006)","previouslyFormattedCitation":"(Price, 2006a; Roesch &amp; Schoenbaum, 2006)"},"properties":{"noteIndex":0},"schema":"https://github.com/citation-style-language/schema/raw/master/csl-citation.json"}</w:instrText>
      </w:r>
      <w:r>
        <w:fldChar w:fldCharType="separate"/>
      </w:r>
      <w:r w:rsidR="00F660E6" w:rsidRPr="00F660E6">
        <w:rPr>
          <w:noProof/>
        </w:rPr>
        <w:t>(Price, 2006a; Roesch &amp; Schoenbaum, 2006)</w:t>
      </w:r>
      <w:r>
        <w:fldChar w:fldCharType="end"/>
      </w:r>
      <w:r w:rsidR="00BE2C0D">
        <w:t xml:space="preserve">, however there is mounting evidence that these subregions are functionally heterogeneous in rodents and primates </w:t>
      </w:r>
      <w:r w:rsidR="0071425F">
        <w:fldChar w:fldCharType="begin" w:fldLock="1"/>
      </w:r>
      <w:r w:rsidR="00BE1E20">
        <w:instrText>ADDIN CSL_CITATION {"citationItems":[{"id":"ITEM-1","itemData":{"DOI":"DOI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Behavior","id":"ITEM-1","issued":{"date-parts":[["2011"]]},"language":"English","note":"Byl19\nTimes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values","type":"article-journal","volume":"1239"},"uris":["http://www.mendeley.com/documents/?uuid=fc74c67a-f757-4d5b-bea6-730ac989a1f8"]},{"id":"ITEM-2","itemData":{"DOI":"10.1016/j.cobeha.2014.10.005","ISSN":"23521546","abstract":"Our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hand.","author":[{"dropping-particle":"","family":"Walton","given":"Mark E","non-dropping-particle":"","parse-names":false,"suffix":""},{"dropping-particle":"","family":"Chau","given":"Bolton KH","non-dropping-particle":"","parse-names":false,"suffix":""},{"dropping-particle":"","family":"Kennerley","given":"Steven W","non-dropping-particle":"","parse-names":false,"suffix":""}],"container-title":"Current Opinion in Behavioral Sciences","id":"ITEM-2","issued":{"date-parts":[["2015","2"]]},"page":"78-85","title":"Prioritising the relevant information for learning and decision making within orbital and ventromedial prefrontal cortex","type":"article-journal","volume":"1"},"uris":["http://www.mendeley.com/documents/?uuid=ac9743bb-3103-4eda-8a99-c8153e4b6868"]},{"id":"ITEM-3","itemData":{"DOI":"10.1523/JNEUROSCI.6620-10.2011","ISBN":"1529-2401 (Electronic)\r0270-6474 (Linking)","PMID":"21525280","abstract":"The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processes.","author":[{"dropping-particle":"","family":"Mar","given":"A C","non-dropping-particle":"","parse-names":false,"suffix":""},{"dropping-particle":"","family":"Walker","given":"A L","non-dropping-particle":"","parse-names":false,"suffix":""},{"dropping-particle":"","family":"Theobald","given":"D E","non-dropping-particle":"","parse-names":false,"suffix":""},{"dropping-particle":"","family":"Eagle","given":"D M","non-dropping-particle":"","parse-names":false,"suffix":""},{"dropping-particle":"","family":"Robbins","given":"T W","non-dropping-particle":"","parse-names":false,"suffix":""}],"container-title":"Journal of Neuroscience","id":"ITEM-3","issue":"17","issued":{"date-parts":[["2011"]]},"note":"Mar,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10.1523/JNEUROSCI.6620-10.2011.","page":"6398-6404","title":"Dissociable effects of lesions to orbitofrontal cortex subregions on impulsive choice in the rat","type":"article-journal","volume":"31"},"uris":["http://www.mendeley.com/documents/?uuid=ff725f05-c17e-4849-b7ef-829cf79b2953"]},{"id":"ITEM-4","itemData":{"DOI":"10.1111/j.1749-6632.2011.06270.x","ISBN":"1749-6632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Sci","id":"ITEM-4","issued":{"date-parts":[["2011"]]},"note":"Balleine,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choice","type":"article-journal","volume":"1239"},"uris":["http://www.mendeley.com/documents/?uuid=a10dfb2a-8e99-4d4a-948e-aed849d80a66"]}],"mendeley":{"formattedCitation":"(Balleine et al., 2011; Mar, Walker, Theobald, Eagle, &amp; Robbins, 2011; Rudebeck &amp; Murray, 2011; Walton et al., 2015)","plainTextFormattedCitation":"(Balleine et al., 2011; Mar, Walker, Theobald, Eagle, &amp; Robbins, 2011; Rudebeck &amp; Murray, 2011; Walton et al., 2015)","previouslyFormattedCitation":"(Balleine et al., 2011; Mar, Walker, Theobald, Eagle, &amp; Robbins, 2011; Rudebeck &amp; Murray, 2011; Walton et al., 2015)"},"properties":{"noteIndex":0},"schema":"https://github.com/citation-style-language/schema/raw/master/csl-citation.json"}</w:instrText>
      </w:r>
      <w:r w:rsidR="0071425F">
        <w:fldChar w:fldCharType="separate"/>
      </w:r>
      <w:r w:rsidR="00D46A8D" w:rsidRPr="00D46A8D">
        <w:rPr>
          <w:noProof/>
        </w:rPr>
        <w:t>(Balleine et al., 2011; Mar, Walker, Theobald, Eagle, &amp; Robbins, 2011; Rudebeck &amp; Murray, 2011; Walton et al., 2015)</w:t>
      </w:r>
      <w:r w:rsidR="0071425F">
        <w:fldChar w:fldCharType="end"/>
      </w:r>
      <w:r w:rsidR="00BE2C0D">
        <w:t xml:space="preserve">. </w:t>
      </w:r>
      <w:r>
        <w:t>In the present experiments c</w:t>
      </w:r>
      <w:r w:rsidR="00BE2C0D">
        <w:t xml:space="preserve">annula tips were </w:t>
      </w:r>
      <w:r w:rsidR="00770DB4">
        <w:t>restricted to</w:t>
      </w:r>
      <w:r w:rsidR="00BE2C0D">
        <w:t xml:space="preserve"> the anterior portion of the lateral OFC.</w:t>
      </w:r>
      <w:r w:rsidR="00DF5208">
        <w:t xml:space="preserve"> This is in contrast to the majority of rodent OFC studies that target the posterior portion of the lateral OFC with cannulae and neural recording probes</w:t>
      </w:r>
      <w:r w:rsidR="0071425F">
        <w:t>,</w:t>
      </w:r>
      <w:r w:rsidR="00DF5208">
        <w:t xml:space="preserve"> or excitotoxic lesion studies that</w:t>
      </w:r>
      <w:r>
        <w:t xml:space="preserve"> can</w:t>
      </w:r>
      <w:r w:rsidR="00DF5208">
        <w:t xml:space="preserve"> encompass lateral OFC, ventral OFC and agranular insular cortex </w:t>
      </w:r>
      <w:r w:rsidR="0071425F">
        <w:fldChar w:fldCharType="begin" w:fldLock="1"/>
      </w:r>
      <w:r w:rsidR="00F238A7">
        <w:instrText>ADDIN CSL_CITATION {"citationItems":[{"id":"ITEM-1","itemData":{"DOI":"2005-01705-030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Neurosci","edition":"2005/02/25","id":"ITEM-1","issue":"1","issued":{"date-parts":[["2005"]]},"language":"eng","page":"317-322","title":"Orbitofrontal lesions impair use of cue-outcome associations in a devaluation task","type":"article-journal","volume":"119"},"uris":["http://www.mendeley.com/documents/?uuid=142c50b1-8670-4327-bee0-d91137a96fd5"]},{"id":"ITEM-2","itemData":{"ISBN":"0270-6474","author":[{"dropping-particle":"","family":"Gallagher","given":"M","non-dropping-particle":"","parse-names":false,"suffix":""},{"dropping-particle":"","family":"McMahan","given":"R W","non-dropping-particle":"","parse-names":false,"suffix":""},{"dropping-particle":"","family":"Schoenbaum","given":"G","non-dropping-particle":"","parse-names":false,"suffix":""}],"container-title":"Journal of Neuroscience","id":"ITEM-2","issue":"15","issued":{"date-parts":[["1999"]]},"language":"English","page":"6610-6614","title":"Orbitofrontal cortex and representation of incentive value in associative learning","type":"article-journal","volume":"19"},"uris":["http://www.mendeley.com/documents/?uuid=67ba92ca-b679-407e-9f2a-7aac71c3f739"]},{"id":"ITEM-3","itemData":{"DOI":"23/25/8771 [pii]","ISBN":"1529-2401 (Electronic)\r0270-6474 (Linking)","PMID":"14507977","author":[{"dropping-particle":"","family":"Chudasama","given":"Y","non-dropping-particle":"","parse-names":false,"suffix":""},{"dropping-particle":"","family":"Robbins","given":"T W","non-dropping-particle":"","parse-names":false,"suffix":""}],"container-title":"Journal of Neuroscience","edition":"2003/09/26","id":"ITEM-3","issue":"25","issued":{"date-parts":[["2003"]]},"language":"eng","page":"8771-8780","title":"Dissociable contributions of the orbitofrontal and infralimbic cortex to pavlovian autoshaping and discrimination reversal learning: further evidence for the functional heterogeneity of the rodent frontal cortex","type":"article-journal","volume":"23"},"uris":["http://www.mendeley.com/documents/?uuid=396d62ca-46f0-4005-9f85-62f4bb2dc6f9"]},{"id":"ITEM-4","itemData":{"DOI":"10.1111/j.1460-9568.2012.08113.x","ISBN":"0953-816x","PMID":"22672133","abstract":"Four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outcome.","author":[{"dropping-particle":"","family":"Scarlet","given":"J","non-dropping-particle":"","parse-names":false,"suffix":""},{"dropping-particle":"","family":"Delamater","given":"A R","non-dropping-particle":"","parse-names":false,"suffix":""},{"dropping-particle":"","family":"Campese","given":"V","non-dropping-particle":"","parse-names":false,"suffix":""},{"dropping-particle":"","family":"Fein","given":"M","non-dropping-particle":"","parse-names":false,"suffix":""},{"dropping-particle":"","family":"Wheeler","given":"D S","non-dropping-particle":"","parse-names":false,"suffix":""}],"container-title":"European Journal of Neuroscience","edition":"2012/06/08","id":"ITEM-4","issue":"11","issued":{"date-parts":[["2012"]]},"language":"eng","note":"1460-9568\nScarlet,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10.1111/j.1460-9568.2012.08113.x.","page":"1799-1809","title":"Differential involvement of the basolateral amygdala and orbitofrontal cortex in the formation of sensory-specific associations in conditioned flavor preference and magazine approach paradigms","type":"article-journal","volume":"35"},"uris":["http://www.mendeley.com/documents/?uuid=adeeca7e-4e5f-4e4b-a575-6cc0b1cc29eb"]}],"mendeley":{"formattedCitation":"(Chudasama &amp; Robbins, 2003; Gallagher et al., 1999; Pickens et al., 2005; Scarlet et al., 2012)","plainTextFormattedCitation":"(Chudasama &amp; Robbins, 2003; Gallagher et al., 1999; Pickens et al., 2005; Scarlet et al., 2012)","previouslyFormattedCitation":"(Chudasama &amp; Robbins, 2003; Gallagher et al., 1999; Pickens et al., 2005; Scarlet et al., 2012)"},"properties":{"noteIndex":0},"schema":"https://github.com/citation-style-language/schema/raw/master/csl-citation.json"}</w:instrText>
      </w:r>
      <w:r w:rsidR="0071425F">
        <w:fldChar w:fldCharType="separate"/>
      </w:r>
      <w:r w:rsidR="00F660E6" w:rsidRPr="00F660E6">
        <w:rPr>
          <w:noProof/>
        </w:rPr>
        <w:t>(Chudasama &amp; Robbins, 2003; Gallagher et al., 1999; Pickens et al., 2005; Scarlet et al., 2012)</w:t>
      </w:r>
      <w:r w:rsidR="0071425F">
        <w:fldChar w:fldCharType="end"/>
      </w:r>
      <w:r w:rsidR="00DF5208">
        <w:t xml:space="preserve">. Rodent ventral and lateral OFC are functionally dissociable from the medial OFC </w:t>
      </w:r>
      <w:r w:rsidR="00DF5208">
        <w:fldChar w:fldCharType="begin" w:fldLock="1"/>
      </w:r>
      <w:r w:rsidR="00F238A7">
        <w:instrText>ADDIN CSL_CITATION {"citationItems":[{"id":"ITEM-1","itemData":{"DOI":"10.1523/JNEUROSCI.6620-10.2011","ISBN":"1529-2401 (Electronic)\r0270-6474 (Linking)","PMID":"21525280","abstract":"The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processes.","author":[{"dropping-particle":"","family":"Mar","given":"A C","non-dropping-particle":"","parse-names":false,"suffix":""},{"dropping-particle":"","family":"Walker","given":"A L","non-dropping-particle":"","parse-names":false,"suffix":""},{"dropping-particle":"","family":"Theobald","given":"D E","non-dropping-particle":"","parse-names":false,"suffix":""},{"dropping-particle":"","family":"Eagle","given":"D M","non-dropping-particle":"","parse-names":false,"suffix":""},{"dropping-particle":"","family":"Robbins","given":"T W","non-dropping-particle":"","parse-names":false,"suffix":""}],"container-title":"Journal of Neuroscience","id":"ITEM-1","issue":"17","issued":{"date-parts":[["2011"]]},"note":"Mar,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10.1523/JNEUROSCI.6620-10.2011.","page":"6398-6404","title":"Dissociable effects of lesions to orbitofrontal cortex subregions on impulsive choice in the rat","type":"article-journal","volume":"31"},"uris":["http://www.mendeley.com/documents/?uuid=ff725f05-c17e-4849-b7ef-829cf79b2953"]}],"mendeley":{"formattedCitation":"(Mar et al., 2011)","plainTextFormattedCitation":"(Mar et al., 2011)","previouslyFormattedCitation":"(Mar et al., 2011)"},"properties":{"noteIndex":0},"schema":"https://github.com/citation-style-language/schema/raw/master/csl-citation.json"}</w:instrText>
      </w:r>
      <w:r w:rsidR="00DF5208">
        <w:fldChar w:fldCharType="separate"/>
      </w:r>
      <w:r w:rsidR="00F660E6" w:rsidRPr="00F660E6">
        <w:rPr>
          <w:noProof/>
        </w:rPr>
        <w:t>(Mar et al., 2011)</w:t>
      </w:r>
      <w:r w:rsidR="00DF5208">
        <w:fldChar w:fldCharType="end"/>
      </w:r>
      <w:r w:rsidR="00DF5208">
        <w:t xml:space="preserve">, and ventral OFC appears dissociable to lateral OFC </w:t>
      </w:r>
      <w:r w:rsidR="00DF5208">
        <w:fldChar w:fldCharType="begin" w:fldLock="1"/>
      </w:r>
      <w:r w:rsidR="00BE1E20">
        <w:instrText>ADDIN CSL_CITATION {"citationItems":[{"id":"ITEM-1","itemData":{"DOI":"10.1111/j.1749-6632.2011.06270.x","ISBN":"1749-6632 (Electronic)\r0077-8923 (Linking)","PMID":"22145874","abstract":"Considerable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research.","author":[{"dropping-particle":"","family":"Balleine","given":"B W","non-dropping-particle":"","parse-names":false,"suffix":""},{"dropping-particle":"","family":"Leung","given":"B K","non-dropping-particle":"","parse-names":false,"suffix":""},{"dropping-particle":"","family":"Ostlund","given":"S B","non-dropping-particle":"","parse-names":false,"suffix":""}],"container-title":"Ann N Y Acad Sci","id":"ITEM-1","issued":{"date-parts":[["2011"]]},"note":"Balleine, Bernard W\nLeung, Beatrice K\nOstlund, Sean B\neng\nMH56446/MH/NIMH NIH HHS/\nComparative Study\nResearch Support, N.I.H., Extramural\nResearch Support, Non-U.S. Gov't\n2011/12/08 06:00\nAnn N Y Acad Sci. 2011 Dec;1239:43-50. doi: 10.1111/j.1749-6632.2011.06270.x.","page":"43-50","title":"The orbitofrontal cortex, predicted value, and choice","type":"article-journal","volume":"1239"},"uris":["http://www.mendeley.com/documents/?uuid=a10dfb2a-8e99-4d4a-948e-aed849d80a66"]},{"id":"ITEM-2","itemData":{"DOI":"Doi 10.1016/0166-4328(94)90010-8","ISBN":"0166-4328","abstract":"Previous studies have implicated the ventrolateral orbital cortex (VLO) in spatial attention and orientation. Unilateral destruction of the VLO has been found to produce severe multimodal neglect to unilateral stimulation which is qualitatively quite similar to that found following unilateral destruction of either the medial agranular or posterior parietal cortices. A series of anatomical studies have shown that the VLO is reciprocally interconnected with both the medial agranular cortex and the posterior parietal cortex, which are involved in egocentric and allocentric spatial processing respectively. However, the role of the VLO is either egocentric or allocentric spatial processing has never been directly examined. The present study directly examined the role of the VLO in spatial learning by examining the effects of bilateral VLO destruction on performance in both egocentric (adjacent-arm maze task) and allocentric (cheeseboard task) spatial tasks. Subjects in either the cheese board task or the adjacent arm maze were given presurgical maze training and then were assigned to one of three surgical groups: a bilateral VLO group, a lesion control control group which received bilateral destruction of the laterally adjacent lateral orbital cortex which has a quite different pattern of connectivity than the VLO, or a sham operated control group. The results indicated that the VLO operates were significantly impaired in the cheeseboard task (allocentric task) relative to controls, but displayed no deficits in the adjacent-arm maze (egocentric task), a pattern of results similar to those found for the posterior parietal cortex. The results of the present study strongly support the contention that the VLO is a component of the cortical circuitry for spatial processing in rodents.","author":[{"dropping-particle":"V","family":"Corwin","given":"J","non-dropping-particle":"","parse-names":false,"suffix":""},{"dropping-particle":"","family":"Fussinger","given":"M","non-dropping-particle":"","parse-names":false,"suffix":""},{"dropping-particle":"","family":"Meyer","given":"R C","non-dropping-particle":"","parse-names":false,"suffix":""},{"dropping-particle":"","family":"King","given":"V R","non-dropping-particle":"","parse-names":false,"suffix":""},{"dropping-particle":"","family":"Reep","given":"R L","non-dropping-particle":"","parse-names":false,"suffix":""}],"container-title":"Behavioural Brain Research","id":"ITEM-2","issue":"1","issued":{"date-parts":[["1994"]]},"language":"English","note":"Ne286\nTimes Cited:39\nCited References Count:30","page":"79-86","title":"Bilateral Destruction of the Ventrolateral Orbital Cortex Produces Allocentric but Not Egocentric Spatial Deficits in Rats","type":"article-journal","volume":"61"},"uris":["http://www.mendeley.com/documents/?uuid=bdd86f4f-f99b-42bb-b479-52ed3aaa622e"]}],"mendeley":{"formattedCitation":"(Balleine et al., 2011; Corwin, Fussinger, Meyer, King, &amp; Reep, 1994)","plainTextFormattedCitation":"(Balleine et al., 2011; Corwin, Fussinger, Meyer, King, &amp; Reep, 1994)","previouslyFormattedCitation":"(Balleine et al., 2011; Corwin, Fussinger, Meyer, King, &amp; Reep, 1994)"},"properties":{"noteIndex":0},"schema":"https://github.com/citation-style-language/schema/raw/master/csl-citation.json"}</w:instrText>
      </w:r>
      <w:r w:rsidR="00DF5208">
        <w:fldChar w:fldCharType="separate"/>
      </w:r>
      <w:r w:rsidR="00D46A8D" w:rsidRPr="00D46A8D">
        <w:rPr>
          <w:noProof/>
        </w:rPr>
        <w:t xml:space="preserve">(Balleine </w:t>
      </w:r>
      <w:r w:rsidR="00D46A8D" w:rsidRPr="00D46A8D">
        <w:rPr>
          <w:noProof/>
        </w:rPr>
        <w:lastRenderedPageBreak/>
        <w:t>et al., 2011; Corwin, Fussinger, Meyer, King, &amp; Reep, 1994)</w:t>
      </w:r>
      <w:r w:rsidR="00DF5208">
        <w:fldChar w:fldCharType="end"/>
      </w:r>
      <w:r w:rsidR="00DF5208">
        <w:t xml:space="preserve">.  </w:t>
      </w:r>
      <w:r w:rsidR="008C39E0">
        <w:t xml:space="preserve">There is even evidence of a dissociation of function across the anterior-posterior axis of the </w:t>
      </w:r>
      <w:r w:rsidR="007D20D9">
        <w:t xml:space="preserve">lateral OFC </w:t>
      </w:r>
      <w:r w:rsidR="007D20D9">
        <w:fldChar w:fldCharType="begin" w:fldLock="1"/>
      </w:r>
      <w:r w:rsidR="00B83752">
        <w:instrText>ADDIN CSL_CITATION {"citationItems":[{"id":"ITEM-1","itemData":{"DOI":"10.7554/eLife.37357.001","ISSN":"2050084X","abstract":"The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-1","issued":{"date-parts":[["2018","7","25"]]},"title":"Functional heterogeneity within the rodent lateral orbitofrontal cortex dissociates outcome devaluation and reversal learning deficits","type":"article-journal","volume":"7"},"uris":["http://www.mendeley.com/documents/?uuid=830dcb69-80d3-3948-bcf4-b67f5d01f017"]}],"mendeley":{"formattedCitation":"(Panayi &amp; Killcross, 2018)","plainTextFormattedCitation":"(Panayi &amp; Killcross, 2018)","previouslyFormattedCitation":"(Panayi &amp; Killcross, 2018)"},"properties":{"noteIndex":0},"schema":"https://github.com/citation-style-language/schema/raw/master/csl-citation.json"}</w:instrText>
      </w:r>
      <w:r w:rsidR="007D20D9">
        <w:fldChar w:fldCharType="separate"/>
      </w:r>
      <w:r w:rsidR="00F238A7" w:rsidRPr="00F238A7">
        <w:rPr>
          <w:noProof/>
        </w:rPr>
        <w:t>(Panayi &amp; Killcross, 2018)</w:t>
      </w:r>
      <w:r w:rsidR="007D20D9">
        <w:fldChar w:fldCharType="end"/>
      </w:r>
      <w:r w:rsidR="007D20D9">
        <w:t>.</w:t>
      </w:r>
      <w:r w:rsidR="004A5DAE">
        <w:t>Furthermore, these orbital subregions have distinct patterns of connectivity within the medio-dorsal thalamus, amygdala, and striatum</w:t>
      </w:r>
      <w:r w:rsidR="00255043">
        <w:t xml:space="preserve"> in both rodents and monkeys</w:t>
      </w:r>
      <w:r w:rsidR="004A5DAE">
        <w:t xml:space="preserve"> </w:t>
      </w:r>
      <w:r w:rsidR="00255043">
        <w:fldChar w:fldCharType="begin" w:fldLock="1"/>
      </w:r>
      <w:r w:rsidR="00F238A7">
        <w:instrText>ADDIN CSL_CITATION {"citationItems":[{"id":"ITEM-1","itemData":{"DOI":"Doi 10.1016/S0301-0082(98)00003-3","ISBN":"0301-0082","abstract":"The amygdaloid nuclear complex is critical for producing appropriate emotional and behavioral responses to biologically relevant sensory stimuli. It constitutes an essential link between sensory and limbic areas of the cerebral cortex and subcortical brain regions, such as the hypothalamus, brainstem, and striatum, that are responsible for eliciting emotional and motivational responses. This review summarizes the anatomy and physiology of the cortical pathways to the amygdala in the rat, cat and monkey. Although the basic anatomy of these systems in the cat and monkey was largely delineated in studies conducted during the 1970s and 1980s, detailed information regarding the cortico-amygdalar pathways in the rat was only obtained in the past several years. The purpose of this review is to describe the results of recent studies in the rat and to compare the organization of cortico-amygdalar projections in this species with that seen in the cat and monkey. In all three species visual, auditory, and somatosensory information is transmitted to the amygdala by a series of modality-specific cortico-cortical pathways (\"cascades\") that originate in the primary sensory cortices and flow toward higher order association areas. The cortical areas in the more distal portions of these cascades have stronger and more extensive projections to the amygdala than the more proximal areas. In all three species olfactory and gustatory/visceral information has access to the amygdala at an earlier stage of cortical processing than vis auditory and somatosensory information. There are also important polysensory cortical inputs to the mammalian amygdala from the prefrontal and hippocampal regions. Whereas the overall organization of cortical pathways is basically similar in all mammalian species, there is anatomical evidence which suggests that there are important differences in the extent of convergence of cortical projections in the primate versus the nonprimate amygdala. (C) 1998 Elsevier Science Ltd. All rights reserved.","author":[{"dropping-particle":"","family":"McDonald","given":"A J","non-dropping-particle":"","parse-names":false,"suffix":""}],"container-title":"Progress in Neurobiology","id":"ITEM-1","issue":"3","issued":{"date-parts":[["1998"]]},"language":"English","note":"Zq699\nTimes Cited:550\nCited References Count:370","page":"257-332","title":"Cortical pathways to the mammalian amygdala","type":"article-journal","volume":"55"},"uris":["http://www.mendeley.com/documents/?uuid=d20e9040-8687-47db-a9a0-9f8a86191f14"]},{"id":"ITEM-2","itemData":{"DOI":"DOI 10.1016/j.neulet.2007.12.024","ISBN":"0304-3940","abstract":"Disturbances of the orbitofrontal-striatal pathways in humans have been associated with several psychopathologies including obsessive-compulsive disorder and drug addiction. In nonhuman primates, different subareas of the orbitofrontal cortex project topographically to central and ventromedial parts of the striatum. Relatively little is known about the anatomical organization of the rat orbital cortex while there is a growing interest in this cortical area from a functional and behavioral point of view. The aim of the present neuroanatomical tracing study was to determine in rats the striatal target area of the projections of the orbital cortex as well as the topographical organization within these projections. To this end, anterograde tracers were injected in the different cytoarchitectonically distinct subareas of the orbital cortex. The results show that the individual orbital areas, i.e. medial orbital area, ventral orbital area, ventrolateral orbital area and lateral orbital area, project to central parts of the caudate-putamen, exhibiting a mediolateral and, to a lesser degree, rostrocaudal topographical arrangement. Orbital projections avoid the most dorsal, as well as rostral and caudal parts of the caudate-putamen. Terminal fields from cytoarchitectonically different areas show a considerable overlap. Superficial cortical layers project preferentially to the striatal matrix, deep layers to the patch compartment. The projections from the ventrolateral orbital area are strongest and occupy the most extensive striatal area. In addition to projections to the caudate-putamen, the ventrolateral, lateral and dorsolateral orbital areas have a scarce projection to the most lateral part of the nucleus accumbens shell in the ventral striatum. In contrast to nonhuman primates, the remainder of the rat nucleus accumbens is virtually free of orbital projections. (c) 2007 Elsevier Ireland Ltd. All rights reserved.","author":[{"dropping-particle":"","family":"Schilman","given":"E A","non-dropping-particle":"","parse-names":false,"suffix":""},{"dropping-particle":"","family":"Uylings","given":"H B M","non-dropping-particle":"","parse-names":false,"suffix":""},{"dropping-particle":"","family":"Galis-de Graaf","given":"Y","non-dropping-particle":"","parse-names":false,"suffix":""},{"dropping-particle":"","family":"Joel","given":"D","non-dropping-particle":"","parse-names":false,"suffix":""},{"dropping-particle":"","family":"Groenewegen","given":"H J","non-dropping-particle":"","parse-names":false,"suffix":""},{"dropping-particle":"","family":"Graaf","given":"Y G D","non-dropping-particle":"","parse-names":false,"suffix":""},{"dropping-particle":"","family":"Joel","given":"D","non-dropping-particle":"","parse-names":false,"suffix":""},{"dropping-particle":"","family":"Groenewegen","given":"H J","non-dropping-particle":"","parse-names":false,"suffix":""}],"container-title":"Neuroscience Letters","id":"ITEM-2","issue":"1","issued":{"date-parts":[["2008"]]},"language":"English","note":"From Duplicate 1 (The orbital cortex in rats topographically projects to central parts of the caudate-putamen complex - Schilman, E A; Uylings, H B M; Graaf, Y G D; Joel, D; Groenewegen, H J)\n\n271RY\nTimes Cited:56\nCited References Count:39","page":"40-45","title":"The orbital cortex in rats topographically projects to central parts of the caudate-putamen complex","type":"article-journal","volume":"432"},"uris":["http://www.mendeley.com/documents/?uuid=5b3afdb7-f899-4545-95ee-91fca02d8a49"]},{"id":"ITEM-3","itemData":{"DOI":"10.1002/cne.22733","ISBN":"1096-9861 (Electronic)\r0021-9967 (Linking)","PMID":"21800317","abstract":"The medial orbital (MO) and ventral orbital (VO) cortices are prominent divisions of the orbitomedial prefrontal cortex. To our knowledge, no previous report in the rat has comprehensively described the projections of MO and VO. By using the anterograde tracer Phaseolus vulgaris leucoagglutinin and the retrograde tracer Fluoro-Gold, we examined the efferent projections of MO and VO in the rat. Although MO and VO projections overlap, MO distributes more widely throughout the brain, particularly to limbic structures, than does VO. The main cortical targets of MO were the orbital, ventral medial prefrontal (mPFC), agranular insular, piriform, retrosplenial, and parahippocampal cortices. The main subcortical targets of MO were the medial striatum, olfactory tubercle, claustrum, nucleus accumbens, septum, substantia innominata, lateral preoptic area, and diagonal band nuclei of the basal forebrain; central, medial, cortical, and basal nuclei of amygdala; paratenial, mediodorsal, and reuniens nuclei of the thalamus; posterior, supramammillary, and lateral nuclei of the hypothalamus; and periaqueductal gray, ventral tegmental area, substantia nigra, dorsal and median raphe, laterodorsal tegmental, and incertus nuclei of the brainstem. By comparison, VO distributes to some of these same sites, notably to the striatum, but lacks projections to parts of limbic cortex, to nucleus accumbens, and to the amygdala. VO distributes much more strongly, however, than MO to the medial (frontal) agranular, anterior cingulate, sensorimotor, posterior parietal, lateral agranular retrosplenial, and temporal association cortices. The patterns of MO projections are similar to those of the mPFC, whereas the projections of VO overlap with those of the ventrolateral orbital cortex (VLO). This suggests that MO serves functions comparable to those of the mPFC, such as goal-directed behavior, and VO performs functions similar to VLO such as directed attention. MO/VO may also serve as a link between lateral orbital and medial prefrontal cortices.","author":[{"dropping-particle":"","family":"Hoover","given":"W B","non-dropping-particle":"","parse-names":false,"suffix":""},{"dropping-particle":"","family":"Vertes","given":"R P","non-dropping-particle":"","parse-names":false,"suffix":""}],"container-title":"J Comp Neurol","id":"ITEM-3","issue":"18","issued":{"date-parts":[["2011"]]},"note":"Hoover, Walter B\nVertes, Robert P\neng\nResearch Support, U.S. Gov't, Non-P.H.S.\n2011/07/30 06:00\nJ Comp Neurol. 2011 Dec 15;519(18):3766-801. doi: 10.1002/cne.22733.","page":"3766-3801","title":"Projections of the medial orbital and ventral orbital cortex in the rat","type":"article-journal","volume":"519"},"uris":["http://www.mendeley.com/documents/?uuid=d0811b03-7ffa-4dce-9d4e-855d14902c2c"]},{"id":"ITEM-4","itemData":{"ISBN":"0079-6123","author":[{"dropping-particle":"","family":"Groenewegen","given":"H J","non-dropping-particle":"","parse-names":false,"suffix":""},{"dropping-particle":"","family":"Uylings","given":"H B M","non-dropping-particle":"","parse-names":false,"suffix":""}],"container-title":"Cognition, Emotion and Autonomic Responses: The Integrative Role of the Prefrontal Cortex and Limbic Structures","id":"ITEM-4","issued":{"date-parts":[["2000"]]},"language":"English","note":"Bs30a\nTimes Cited:208\nCited References Count:178\nProgress in Brain Research","page":"3-28","title":"The prefrontal cortex and the integration of sensory, limbic and autonomic information","type":"article-journal","volume":"126"},"uris":["http://www.mendeley.com/documents/?uuid=11380967-e095-4f94-b1d9-ebfc4e91edad"]},{"id":"ITEM-5","itemData":{"author":[{"dropping-particle":"","family":"Price","given":"J L","non-dropping-particle":"","parse-names":false,"suffix":""}],"chapter-number":"3","container-title":"The Orbitofrontal Cortex","editor":[{"dropping-particle":"","family":"Zald","given":"D H","non-dropping-particle":"","parse-names":false,"suffix":""},{"dropping-particle":"","family":"Rauch","given":"S L","non-dropping-particle":"","parse-names":false,"suffix":""}],"id":"ITEM-5","issued":{"date-parts":[["2006"]]},"page":"39-55","publisher":"Oxford University Press","publisher-place":"Oxford","title":"Connections of orbital cortex","type":"chapter"},"uris":["http://www.mendeley.com/documents/?uuid=82b5fd4f-c9d4-4321-ba1f-2866a041c702"]}],"mendeley":{"formattedCitation":"(Groenewegen &amp; Uylings, 2000; Hoover &amp; Vertes, 2011; McDonald, 1998; Price, 2006b; Schilman et al., 2008)","plainTextFormattedCitation":"(Groenewegen &amp; Uylings, 2000; Hoover &amp; Vertes, 2011; McDonald, 1998; Price, 2006b; Schilman et al., 2008)","previouslyFormattedCitation":"(Groenewegen &amp; Uylings, 2000; Hoover &amp; Vertes, 2011; McDonald, 1998; Price, 2006b; Schilman et al., 2008)"},"properties":{"noteIndex":0},"schema":"https://github.com/citation-style-language/schema/raw/master/csl-citation.json"}</w:instrText>
      </w:r>
      <w:r w:rsidR="00255043">
        <w:fldChar w:fldCharType="separate"/>
      </w:r>
      <w:r w:rsidR="00F660E6" w:rsidRPr="00F660E6">
        <w:rPr>
          <w:noProof/>
        </w:rPr>
        <w:t>(Groenewegen &amp; Uylings, 2000; Hoover &amp; Vertes, 2011; McDonald, 1998; Price, 2006b; Schilman et al., 2008)</w:t>
      </w:r>
      <w:r w:rsidR="00255043">
        <w:fldChar w:fldCharType="end"/>
      </w:r>
      <w:r w:rsidR="00255043">
        <w:t xml:space="preserve">. </w:t>
      </w:r>
      <w:r w:rsidR="00DF5208">
        <w:t>Functional heterogeneity in primates has also b</w:t>
      </w:r>
      <w:r w:rsidR="00520BB2">
        <w:t xml:space="preserve">een shown between Walker’s areas 11, 12 and 13 </w:t>
      </w:r>
      <w:r w:rsidR="00520BB2">
        <w:fldChar w:fldCharType="begin" w:fldLock="1"/>
      </w:r>
      <w:r w:rsidR="00BE1E20">
        <w:instrText>ADDIN CSL_CITATION {"citationItems":[{"id":"ITEM-1","itemData":{"DOI":"10.7554/eLife.11695","ISSN":"2050-084X","PMID":"26673891","abstract":"The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-1","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cortex","type":"article-journal","volume":"4"},"uris":["http://www.mendeley.com/documents/?uuid=414e8292-60e0-4715-b5b8-fbe9a6a38b41"]},{"id":"ITEM-2","itemData":{"DOI":"DOI 10.1111/j.1749-6632.2011.06267.x","ISBN":"0077-8923","abstract":"The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choices.","author":[{"dropping-particle":"","family":"Rudebeck","given":"P H","non-dropping-particle":"","parse-names":false,"suffix":""},{"dropping-particle":"","family":"Murray","given":"Elisabeth A.","non-dropping-particle":"","parse-names":false,"suffix":""}],"container-title":"Critical Contributions of the Orbitofrontal Cortex to Behavior","id":"ITEM-2","issued":{"date-parts":[["2011"]]},"language":"English","note":"Byl19\nTimes Cited:18\nCited References Count:65\nAnnals of the New York Academy of Sciences","page":"1-13","title":"Balkanizing the primate orbitofrontal cortex: distinct subregions for comparing and contrasting values","type":"article-journal","volume":"1239"},"uris":["http://www.mendeley.com/documents/?uuid=fc74c67a-f757-4d5b-bea6-730ac989a1f8"]},{"id":"ITEM-3","itemData":{"author":[{"dropping-particle":"","family":"Noonan","given":"M P","non-dropping-particle":"","parse-names":false,"suffix":""},{"dropping-particle":"","family":"Walton","given":"Mark E","non-dropping-particle":"","parse-names":false,"suffix":""},{"dropping-particle":"","family":"Behrens","given":"T E","non-dropping-particle":"","parse-names":false,"suffix":""},{"dropping-particle":"","family":"Sallet","given":"J","non-dropping-particle":"","parse-names":false,"suffix":""},{"dropping-particle":"","family":"Buckley","given":"M J","non-dropping-particle":"","parse-names":false,"suffix":""},{"dropping-particle":"","family":"Rushworth","given":"M F","non-dropping-particle":"","parse-names":false,"suffix":""}],"container-title":"Proceedings of the National Academy of Science","id":"ITEM-3","issued":{"date-parts":[["2010"]]},"page":"20547-20552","title":"Separate value comparison and learning mechanisms in macaque medial and lateral orbitofrontal cortex","type":"article-journal","volume":"107"},"uris":["http://www.mendeley.com/documents/?uuid=d0567467-afd1-4cc1-b7bb-9967b5cc1af6"]},{"id":"ITEM-4","itemData":{"DOI":"10.1016/j.neuron.2010.02.027","ISBN":"1097-4199 (Electronic) 0896-6273 (Linking)","PMID":"20346766","abstract":"Orbitofrontal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rewards.","author":[{"dropping-particle":"","family":"Walton","given":"Mark E","non-dropping-particle":"","parse-names":false,"suffix":""},{"dropping-particle":"","family":"Behrens","given":"T E","non-dropping-particle":"","parse-names":false,"suffix":""},{"dropping-particle":"","family":"Buckley","given":"M J","non-dropping-particle":"","parse-names":false,"suffix":""},{"dropping-particle":"","family":"Rudebeck","given":"P H","non-dropping-particle":"","parse-names":false,"suffix":""},{"dropping-particle":"","family":"Rushworth","given":"M F","non-dropping-particle":"","parse-names":false,"suffix":""}],"container-title":"Neuron","id":"ITEM-4","issue":"6","issued":{"date-parts":[["2010"]]},"note":"Walton,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10.1016/j.neuron.2010.02.027.","page":"927-939","title":"Separable learning systems in the macaque brain and the role of orbitofrontal cortex in contingent learning","type":"article-journal","volume":"65"},"uris":["http://www.mendeley.com/documents/?uuid=ecfd4cc3-38d7-4ee3-9aed-35d344ad669c"]}],"mendeley":{"formattedCitation":"(Murray et al., 2015; Noonan et al., 2010; Rudebeck &amp; Murray, 2011; Walton, Behrens, Buckley, Rudebeck, &amp; Rushworth, 2010)","plainTextFormattedCitation":"(Murray et al., 2015; Noonan et al., 2010; Rudebeck &amp; Murray, 2011; Walton, Behrens, Buckley, Rudebeck, &amp; Rushworth, 2010)","previouslyFormattedCitation":"(Murray et al., 2015; Noonan et al., 2010; Rudebeck &amp; Murray, 2011; Walton, Behrens, Buckley, Rudebeck, &amp; Rushworth, 2010)"},"properties":{"noteIndex":0},"schema":"https://github.com/citation-style-language/schema/raw/master/csl-citation.json"}</w:instrText>
      </w:r>
      <w:r w:rsidR="00520BB2">
        <w:fldChar w:fldCharType="separate"/>
      </w:r>
      <w:r w:rsidR="00D46A8D" w:rsidRPr="00D46A8D">
        <w:rPr>
          <w:noProof/>
        </w:rPr>
        <w:t>(Murray et al., 2015; Noonan et al., 2010; Rudebeck &amp; Murray, 2011; Walton, Behrens, Buckley, Rudebeck, &amp; Rushworth, 2010)</w:t>
      </w:r>
      <w:r w:rsidR="00520BB2">
        <w:fldChar w:fldCharType="end"/>
      </w:r>
      <w:r w:rsidR="00520BB2">
        <w:t xml:space="preserve">. </w:t>
      </w:r>
      <w:r w:rsidR="007C33CA">
        <w:t>It is therefore important to start discriminating between OFC subregions when characterising the function of the OFC and attempting to establish homologous regions between species</w:t>
      </w:r>
      <w:r w:rsidR="001B1D21">
        <w:t xml:space="preserve"> and clarify inconsistent findings</w:t>
      </w:r>
      <w:r w:rsidR="007C33CA">
        <w:t>.</w:t>
      </w:r>
    </w:p>
    <w:p w14:paraId="7648BE7A" w14:textId="5FC050EC" w:rsidR="001C02F1" w:rsidRDefault="001C02F1">
      <w:pPr>
        <w:spacing w:line="276" w:lineRule="auto"/>
        <w:rPr>
          <w:b/>
        </w:rPr>
      </w:pPr>
      <w:r w:rsidRPr="00D10C5F">
        <w:rPr>
          <w:b/>
        </w:rPr>
        <w:t>Summary</w:t>
      </w:r>
    </w:p>
    <w:p w14:paraId="376A12D7" w14:textId="03EE5E09" w:rsidR="00D42782" w:rsidRDefault="00AC09ED">
      <w:pPr>
        <w:spacing w:line="276" w:lineRule="auto"/>
      </w:pPr>
      <w:r>
        <w:rPr>
          <w:b/>
        </w:rPr>
        <w:tab/>
      </w:r>
      <w:r w:rsidRPr="00D10C5F">
        <w:t xml:space="preserve">These findings suggest </w:t>
      </w:r>
      <w:r>
        <w:t>a role f</w:t>
      </w:r>
      <w:r w:rsidR="00DB611A">
        <w:t xml:space="preserve">or the rodent lateral OFC in the online behavioural control but not the underlying associative learning of conditioned inhibition. These findings are consistent with a role for the OFC in guiding current behaviour based on the expected value of predicted outcomes. Dysfunction of the OFC is consistently implicated in </w:t>
      </w:r>
      <w:r w:rsidR="00DD26AA">
        <w:t xml:space="preserve">psychological disorders of behavioural control such as obsessive compulsive disorder </w:t>
      </w:r>
      <w:r w:rsidR="00DD26AA">
        <w:fldChar w:fldCharType="begin" w:fldLock="1"/>
      </w:r>
      <w:r w:rsidR="00BE1E20">
        <w:instrText>ADDIN CSL_CITATION {"citationItems":[{"id":"ITEM-1","itemData":{"author":[{"dropping-particle":"","family":"Burguiere","given":"E","non-dropping-particle":"","parse-names":false,"suffix":""},{"dropping-particle":"","family":"Monteiro","given":"P","non-dropping-particle":"","parse-names":false,"suffix":""},{"dropping-particle":"","family":"Feng","given":"G","non-dropping-particle":"","parse-names":false,"suffix":""},{"dropping-particle":"","family":"Graybiel","given":"A M","non-dropping-particle":"","parse-names":false,"suffix":""}],"container-title":"Science","id":"ITEM-1","issued":{"date-parts":[["2013"]]},"page":"1243-1246","title":"Optogenetic stimulation of the lateral orbitofronto-striatal pathway suppresses compulsive behaviors","type":"article-journal","volume":"340"},"uris":["http://www.mendeley.com/documents/?uuid=290ed146-29a9-4c71-993b-94ad69c32583"]},{"id":"ITEM-2","itemData":{"DOI":"S0896-6273(00)00113-6 [pii]","ISBN":"0896-6273 (Print)\r0896-6273 (Linking)","PMID":"11144344","author":[{"dropping-particle":"","family":"Graybiel","given":"A M","non-dropping-particle":"","parse-names":false,"suffix":""},{"dropping-particle":"","family":"Rauch","given":"S L","non-dropping-particle":"","parse-names":false,"suffix":""}],"container-title":"Neuron","edition":"2001/01/06","id":"ITEM-2","issue":"2","issued":{"date-parts":[["2000"]]},"language":"eng","page":"343-347","title":"Toward a neurobiology of obsessive-compulsive disorder","type":"article-journal","volume":"28"},"uris":["http://www.mendeley.com/documents/?uuid=faea3fc9-98f1-4b27-be53-8d16f35cb90d"]}],"mendeley":{"formattedCitation":"(Burguiere, Monteiro, Feng, &amp; Graybiel, 2013; Graybiel &amp; Rauch, 2000)","plainTextFormattedCitation":"(Burguiere, Monteiro, Feng, &amp; Graybiel, 2013; Graybiel &amp; Rauch, 2000)","previouslyFormattedCitation":"(Burguiere, Monteiro, Feng, &amp; Graybiel, 2013; Graybiel &amp; Rauch, 2000)"},"properties":{"noteIndex":0},"schema":"https://github.com/citation-style-language/schema/raw/master/csl-citation.json"}</w:instrText>
      </w:r>
      <w:r w:rsidR="00DD26AA">
        <w:fldChar w:fldCharType="separate"/>
      </w:r>
      <w:r w:rsidR="00D46A8D" w:rsidRPr="00D46A8D">
        <w:rPr>
          <w:noProof/>
        </w:rPr>
        <w:t>(Burguiere, Monteiro, Feng, &amp; Graybiel, 2013; Graybiel &amp; Rauch, 2000)</w:t>
      </w:r>
      <w:r w:rsidR="00DD26AA">
        <w:fldChar w:fldCharType="end"/>
      </w:r>
      <w:r w:rsidR="00DD26AA">
        <w:t>. These are usually thought of as disorders of</w:t>
      </w:r>
      <w:r w:rsidR="00193EE5">
        <w:t xml:space="preserve"> inappropriate</w:t>
      </w:r>
      <w:r w:rsidR="00DD26AA">
        <w:t xml:space="preserve"> </w:t>
      </w:r>
      <w:r w:rsidR="00193EE5">
        <w:t>response inhibition</w:t>
      </w:r>
      <w:r w:rsidR="00DD26AA">
        <w:t>, however the present findings suggest that they may also be considered disorders of appropriate response selection.</w:t>
      </w:r>
    </w:p>
    <w:p w14:paraId="10ED16AF" w14:textId="77777777" w:rsidR="00724898" w:rsidRPr="00724898" w:rsidRDefault="00724898" w:rsidP="00724898">
      <w:pPr>
        <w:spacing w:line="276" w:lineRule="auto"/>
        <w:rPr>
          <w:b/>
          <w:bCs/>
        </w:rPr>
      </w:pPr>
      <w:r w:rsidRPr="00724898">
        <w:rPr>
          <w:b/>
          <w:bCs/>
        </w:rPr>
        <w:t>Acknowledgements</w:t>
      </w:r>
    </w:p>
    <w:p w14:paraId="728BFDC7" w14:textId="20AA1496" w:rsidR="00724898" w:rsidRDefault="00724898" w:rsidP="00724898">
      <w:pPr>
        <w:spacing w:line="276" w:lineRule="auto"/>
      </w:pPr>
      <w:r>
        <w:t>We gratefully acknowledge Fred Westbrook, Nathan Holmes, David Bannerman, Mark Walton</w:t>
      </w:r>
      <w:r w:rsidR="007B39CD">
        <w:t>, and Geoffrey Schoenbaum</w:t>
      </w:r>
      <w:r>
        <w:t xml:space="preserve"> for their invaluable feedback. Research supported by grants awarded to Simon Killcross from the Australian Research Council (ARC Discovery Grant DP0989027 and DP120103564).</w:t>
      </w:r>
    </w:p>
    <w:p w14:paraId="7F93C30F" w14:textId="77777777" w:rsidR="00724898" w:rsidRPr="00724898" w:rsidRDefault="00724898" w:rsidP="00724898">
      <w:pPr>
        <w:spacing w:line="276" w:lineRule="auto"/>
        <w:rPr>
          <w:b/>
          <w:bCs/>
        </w:rPr>
      </w:pPr>
      <w:r w:rsidRPr="00724898">
        <w:rPr>
          <w:b/>
          <w:bCs/>
        </w:rPr>
        <w:t>Competing Interests</w:t>
      </w:r>
    </w:p>
    <w:p w14:paraId="1025DB81" w14:textId="2E13C81D" w:rsidR="00F660E6" w:rsidRDefault="00724898" w:rsidP="00724898">
      <w:pPr>
        <w:spacing w:line="276" w:lineRule="auto"/>
      </w:pPr>
      <w:r>
        <w:t>The authors declare no competing interests.</w:t>
      </w:r>
    </w:p>
    <w:p w14:paraId="47F0DEA5" w14:textId="29409AFC" w:rsidR="00CF7A9C" w:rsidRPr="00082A4E" w:rsidRDefault="00CF7A9C" w:rsidP="00724898">
      <w:pPr>
        <w:spacing w:line="276" w:lineRule="auto"/>
        <w:rPr>
          <w:b/>
          <w:bCs/>
        </w:rPr>
      </w:pPr>
      <w:r w:rsidRPr="00082A4E">
        <w:rPr>
          <w:b/>
          <w:bCs/>
        </w:rPr>
        <w:t>Data availability</w:t>
      </w:r>
    </w:p>
    <w:p w14:paraId="2E868B1E" w14:textId="14D50BF7" w:rsidR="00082A4E" w:rsidRPr="007758B8" w:rsidRDefault="00082A4E" w:rsidP="00724898">
      <w:pPr>
        <w:spacing w:line="276" w:lineRule="auto"/>
        <w:rPr>
          <w:color w:val="000000" w:themeColor="text1"/>
        </w:rPr>
      </w:pPr>
      <w:r w:rsidRPr="007758B8">
        <w:rPr>
          <w:color w:val="000000" w:themeColor="text1"/>
        </w:rPr>
        <w:t xml:space="preserve">Data available online at: </w:t>
      </w:r>
      <w:r w:rsidR="0026738F" w:rsidRPr="007758B8">
        <w:rPr>
          <w:color w:val="000000" w:themeColor="text1"/>
        </w:rPr>
        <w:t>https://osf.io/jt958/?view_only=5effc55b5cb5408bbf305f8c29755ecb</w:t>
      </w:r>
    </w:p>
    <w:p w14:paraId="5F2ADCED" w14:textId="58FA08C2" w:rsidR="00F660E6" w:rsidRDefault="00F660E6">
      <w:pPr>
        <w:spacing w:line="276" w:lineRule="auto"/>
      </w:pPr>
    </w:p>
    <w:p w14:paraId="0B2EE88D" w14:textId="28E6976E" w:rsidR="00F660E6" w:rsidRDefault="00F660E6">
      <w:pPr>
        <w:spacing w:line="276" w:lineRule="auto"/>
      </w:pPr>
    </w:p>
    <w:p w14:paraId="314C18D3" w14:textId="445ABF50" w:rsidR="00082A4E" w:rsidRDefault="00082A4E">
      <w:r>
        <w:br w:type="page"/>
      </w:r>
    </w:p>
    <w:p w14:paraId="686A4344" w14:textId="77777777" w:rsidR="00F660E6" w:rsidRDefault="00F660E6">
      <w:pPr>
        <w:spacing w:line="276" w:lineRule="auto"/>
      </w:pPr>
    </w:p>
    <w:p w14:paraId="1C712845" w14:textId="6182901C" w:rsidR="00F660E6" w:rsidRPr="009F5F7A" w:rsidRDefault="00F660E6" w:rsidP="00F660E6">
      <w:pPr>
        <w:spacing w:line="276" w:lineRule="auto"/>
        <w:jc w:val="center"/>
        <w:rPr>
          <w:rFonts w:cstheme="minorHAnsi"/>
          <w:b/>
          <w:bCs/>
        </w:rPr>
      </w:pPr>
      <w:r w:rsidRPr="009F5F7A">
        <w:rPr>
          <w:rFonts w:cstheme="minorHAnsi"/>
          <w:b/>
          <w:bCs/>
        </w:rPr>
        <w:t>References</w:t>
      </w:r>
    </w:p>
    <w:p w14:paraId="79C9FA7B" w14:textId="1D9B48F8" w:rsidR="008C1FC6" w:rsidRPr="008C1FC6" w:rsidRDefault="00F660E6" w:rsidP="008C1FC6">
      <w:pPr>
        <w:widowControl w:val="0"/>
        <w:autoSpaceDE w:val="0"/>
        <w:autoSpaceDN w:val="0"/>
        <w:adjustRightInd w:val="0"/>
        <w:spacing w:line="240" w:lineRule="auto"/>
        <w:ind w:left="480" w:hanging="480"/>
        <w:rPr>
          <w:rFonts w:ascii="Calibri" w:hAnsi="Calibri" w:cs="Calibri"/>
          <w:noProof/>
          <w:szCs w:val="24"/>
        </w:rPr>
      </w:pPr>
      <w:r w:rsidRPr="009F5F7A">
        <w:rPr>
          <w:rFonts w:cstheme="minorHAnsi"/>
        </w:rPr>
        <w:fldChar w:fldCharType="begin" w:fldLock="1"/>
      </w:r>
      <w:r w:rsidRPr="009F5F7A">
        <w:rPr>
          <w:rFonts w:cstheme="minorHAnsi"/>
        </w:rPr>
        <w:instrText xml:space="preserve">ADDIN Mendeley Bibliography CSL_BIBLIOGRAPHY </w:instrText>
      </w:r>
      <w:r w:rsidRPr="009F5F7A">
        <w:rPr>
          <w:rFonts w:cstheme="minorHAnsi"/>
        </w:rPr>
        <w:fldChar w:fldCharType="separate"/>
      </w:r>
      <w:r w:rsidR="008C1FC6" w:rsidRPr="008C1FC6">
        <w:rPr>
          <w:rFonts w:ascii="Calibri" w:hAnsi="Calibri" w:cs="Calibri"/>
          <w:noProof/>
          <w:szCs w:val="24"/>
        </w:rPr>
        <w:t xml:space="preserve">Balleine, B. W., Leung, B. K., &amp; Ostlund, S. B. (2011). The orbitofrontal cortex, predicted value, and choice. </w:t>
      </w:r>
      <w:r w:rsidR="008C1FC6" w:rsidRPr="008C1FC6">
        <w:rPr>
          <w:rFonts w:ascii="Calibri" w:hAnsi="Calibri" w:cs="Calibri"/>
          <w:i/>
          <w:iCs/>
          <w:noProof/>
          <w:szCs w:val="24"/>
        </w:rPr>
        <w:t>Ann N Y Acad Sci</w:t>
      </w:r>
      <w:r w:rsidR="008C1FC6" w:rsidRPr="008C1FC6">
        <w:rPr>
          <w:rFonts w:ascii="Calibri" w:hAnsi="Calibri" w:cs="Calibri"/>
          <w:noProof/>
          <w:szCs w:val="24"/>
        </w:rPr>
        <w:t xml:space="preserve">, </w:t>
      </w:r>
      <w:r w:rsidR="008C1FC6" w:rsidRPr="008C1FC6">
        <w:rPr>
          <w:rFonts w:ascii="Calibri" w:hAnsi="Calibri" w:cs="Calibri"/>
          <w:i/>
          <w:iCs/>
          <w:noProof/>
          <w:szCs w:val="24"/>
        </w:rPr>
        <w:t>1239</w:t>
      </w:r>
      <w:r w:rsidR="008C1FC6" w:rsidRPr="008C1FC6">
        <w:rPr>
          <w:rFonts w:ascii="Calibri" w:hAnsi="Calibri" w:cs="Calibri"/>
          <w:noProof/>
          <w:szCs w:val="24"/>
        </w:rPr>
        <w:t>, 43–50.</w:t>
      </w:r>
    </w:p>
    <w:p w14:paraId="549B4A67"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Bechara, A., Damasio, A. R., Damasio, H., &amp; Anderson, S. W. (1994). Insensitivity to future consequences following damage to human prefrontal cortex. </w:t>
      </w:r>
      <w:r w:rsidRPr="008C1FC6">
        <w:rPr>
          <w:rFonts w:ascii="Calibri" w:hAnsi="Calibri" w:cs="Calibri"/>
          <w:i/>
          <w:iCs/>
          <w:noProof/>
          <w:szCs w:val="24"/>
        </w:rPr>
        <w:t>Cognition</w:t>
      </w:r>
      <w:r w:rsidRPr="008C1FC6">
        <w:rPr>
          <w:rFonts w:ascii="Calibri" w:hAnsi="Calibri" w:cs="Calibri"/>
          <w:noProof/>
          <w:szCs w:val="24"/>
        </w:rPr>
        <w:t xml:space="preserve">, </w:t>
      </w:r>
      <w:r w:rsidRPr="008C1FC6">
        <w:rPr>
          <w:rFonts w:ascii="Calibri" w:hAnsi="Calibri" w:cs="Calibri"/>
          <w:i/>
          <w:iCs/>
          <w:noProof/>
          <w:szCs w:val="24"/>
        </w:rPr>
        <w:t>50</w:t>
      </w:r>
      <w:r w:rsidRPr="008C1FC6">
        <w:rPr>
          <w:rFonts w:ascii="Calibri" w:hAnsi="Calibri" w:cs="Calibri"/>
          <w:noProof/>
          <w:szCs w:val="24"/>
        </w:rPr>
        <w:t>, 7–15.</w:t>
      </w:r>
    </w:p>
    <w:p w14:paraId="648225D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Behrens, T. E. J., Muller, T. H., Whittington, J. C. R., Mark, S., Baram, A. B., Stachenfeld, K. L., &amp; Kurth-Nelson, Z. (2018). What Is a Cognitive Map? Organizing Knowledge for Flexible Behavior.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100</w:t>
      </w:r>
      <w:r w:rsidRPr="008C1FC6">
        <w:rPr>
          <w:rFonts w:ascii="Calibri" w:hAnsi="Calibri" w:cs="Calibri"/>
          <w:noProof/>
          <w:szCs w:val="24"/>
        </w:rPr>
        <w:t>, 490–509.</w:t>
      </w:r>
    </w:p>
    <w:p w14:paraId="6FF35DF5"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Boulougouris, V., Dalley, J. W., &amp; Robbins, T. W. (2007). Effects of orbitofrontal, infralimbic and prelimbic cortical lesions on serial spatial reversal learning in the rat. </w:t>
      </w:r>
      <w:r w:rsidRPr="008C1FC6">
        <w:rPr>
          <w:rFonts w:ascii="Calibri" w:hAnsi="Calibri" w:cs="Calibri"/>
          <w:i/>
          <w:iCs/>
          <w:noProof/>
          <w:szCs w:val="24"/>
        </w:rPr>
        <w:t>Behavioural Brain Research</w:t>
      </w:r>
      <w:r w:rsidRPr="008C1FC6">
        <w:rPr>
          <w:rFonts w:ascii="Calibri" w:hAnsi="Calibri" w:cs="Calibri"/>
          <w:noProof/>
          <w:szCs w:val="24"/>
        </w:rPr>
        <w:t xml:space="preserve">, </w:t>
      </w:r>
      <w:r w:rsidRPr="008C1FC6">
        <w:rPr>
          <w:rFonts w:ascii="Calibri" w:hAnsi="Calibri" w:cs="Calibri"/>
          <w:i/>
          <w:iCs/>
          <w:noProof/>
          <w:szCs w:val="24"/>
        </w:rPr>
        <w:t>179</w:t>
      </w:r>
      <w:r w:rsidRPr="008C1FC6">
        <w:rPr>
          <w:rFonts w:ascii="Calibri" w:hAnsi="Calibri" w:cs="Calibri"/>
          <w:noProof/>
          <w:szCs w:val="24"/>
        </w:rPr>
        <w:t>, 219–228.</w:t>
      </w:r>
    </w:p>
    <w:p w14:paraId="6668759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Bouton, M. E. (1993). Context, Time, and Memory Retrieval in the Interference Paradigms of Pavlovian Learning. </w:t>
      </w:r>
      <w:r w:rsidRPr="008C1FC6">
        <w:rPr>
          <w:rFonts w:ascii="Calibri" w:hAnsi="Calibri" w:cs="Calibri"/>
          <w:i/>
          <w:iCs/>
          <w:noProof/>
          <w:szCs w:val="24"/>
        </w:rPr>
        <w:t>Psychological Bulletin</w:t>
      </w:r>
      <w:r w:rsidRPr="008C1FC6">
        <w:rPr>
          <w:rFonts w:ascii="Calibri" w:hAnsi="Calibri" w:cs="Calibri"/>
          <w:noProof/>
          <w:szCs w:val="24"/>
        </w:rPr>
        <w:t xml:space="preserve">, </w:t>
      </w:r>
      <w:r w:rsidRPr="008C1FC6">
        <w:rPr>
          <w:rFonts w:ascii="Calibri" w:hAnsi="Calibri" w:cs="Calibri"/>
          <w:i/>
          <w:iCs/>
          <w:noProof/>
          <w:szCs w:val="24"/>
        </w:rPr>
        <w:t>114</w:t>
      </w:r>
      <w:r w:rsidRPr="008C1FC6">
        <w:rPr>
          <w:rFonts w:ascii="Calibri" w:hAnsi="Calibri" w:cs="Calibri"/>
          <w:noProof/>
          <w:szCs w:val="24"/>
        </w:rPr>
        <w:t>, 80–99.</w:t>
      </w:r>
    </w:p>
    <w:p w14:paraId="5073155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Bradfield, L. A., Dezfouli, A., van Holstein, M., Chieng, B., &amp; Balleine, B. W. (2015). Medial Orbitofrontal Cortex Mediates Outcome Retrieval in Partially Observable Task Situations.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88</w:t>
      </w:r>
      <w:r w:rsidRPr="008C1FC6">
        <w:rPr>
          <w:rFonts w:ascii="Calibri" w:hAnsi="Calibri" w:cs="Calibri"/>
          <w:noProof/>
          <w:szCs w:val="24"/>
        </w:rPr>
        <w:t>, 1268–1280.</w:t>
      </w:r>
    </w:p>
    <w:p w14:paraId="6A077AE2"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Bryden, D. W., &amp; Roesch, M. R. (2015). Executive Control Signals in Orbitofrontal Cortex during Response Inhibition. </w:t>
      </w:r>
      <w:r w:rsidRPr="008C1FC6">
        <w:rPr>
          <w:rFonts w:ascii="Calibri" w:hAnsi="Calibri" w:cs="Calibri"/>
          <w:i/>
          <w:iCs/>
          <w:noProof/>
          <w:szCs w:val="24"/>
        </w:rPr>
        <w:t>The 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3903–3914.</w:t>
      </w:r>
    </w:p>
    <w:p w14:paraId="3C0211B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Burguiere, E., Monteiro, P., Feng, G., &amp; Graybiel, A. M. (2013). Optogenetic stimulation of the lateral orbitofronto-striatal pathway suppresses compulsive behaviors. </w:t>
      </w:r>
      <w:r w:rsidRPr="008C1FC6">
        <w:rPr>
          <w:rFonts w:ascii="Calibri" w:hAnsi="Calibri" w:cs="Calibri"/>
          <w:i/>
          <w:iCs/>
          <w:noProof/>
          <w:szCs w:val="24"/>
        </w:rPr>
        <w:t>Science</w:t>
      </w:r>
      <w:r w:rsidRPr="008C1FC6">
        <w:rPr>
          <w:rFonts w:ascii="Calibri" w:hAnsi="Calibri" w:cs="Calibri"/>
          <w:noProof/>
          <w:szCs w:val="24"/>
        </w:rPr>
        <w:t xml:space="preserve">, </w:t>
      </w:r>
      <w:r w:rsidRPr="008C1FC6">
        <w:rPr>
          <w:rFonts w:ascii="Calibri" w:hAnsi="Calibri" w:cs="Calibri"/>
          <w:i/>
          <w:iCs/>
          <w:noProof/>
          <w:szCs w:val="24"/>
        </w:rPr>
        <w:t>340</w:t>
      </w:r>
      <w:r w:rsidRPr="008C1FC6">
        <w:rPr>
          <w:rFonts w:ascii="Calibri" w:hAnsi="Calibri" w:cs="Calibri"/>
          <w:noProof/>
          <w:szCs w:val="24"/>
        </w:rPr>
        <w:t>, 1243–1246.</w:t>
      </w:r>
    </w:p>
    <w:p w14:paraId="366F26C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Butter, C. M., Mishkin, M., &amp; Rosvold, H. E. (1963). Conditioning and extinction of a food-rewarded response after selective ablations of frontal cortex in rhesus monkeys. </w:t>
      </w:r>
      <w:r w:rsidRPr="008C1FC6">
        <w:rPr>
          <w:rFonts w:ascii="Calibri" w:hAnsi="Calibri" w:cs="Calibri"/>
          <w:i/>
          <w:iCs/>
          <w:noProof/>
          <w:szCs w:val="24"/>
        </w:rPr>
        <w:t>Experimental Neurology</w:t>
      </w:r>
      <w:r w:rsidRPr="008C1FC6">
        <w:rPr>
          <w:rFonts w:ascii="Calibri" w:hAnsi="Calibri" w:cs="Calibri"/>
          <w:noProof/>
          <w:szCs w:val="24"/>
        </w:rPr>
        <w:t xml:space="preserve">, </w:t>
      </w:r>
      <w:r w:rsidRPr="008C1FC6">
        <w:rPr>
          <w:rFonts w:ascii="Calibri" w:hAnsi="Calibri" w:cs="Calibri"/>
          <w:i/>
          <w:iCs/>
          <w:noProof/>
          <w:szCs w:val="24"/>
        </w:rPr>
        <w:t>7</w:t>
      </w:r>
      <w:r w:rsidRPr="008C1FC6">
        <w:rPr>
          <w:rFonts w:ascii="Calibri" w:hAnsi="Calibri" w:cs="Calibri"/>
          <w:noProof/>
          <w:szCs w:val="24"/>
        </w:rPr>
        <w:t>, 65–75.</w:t>
      </w:r>
    </w:p>
    <w:p w14:paraId="612F4CB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Chang, S. E. (2014). Effects of orbitofrontal cortex lesions on autoshaped lever pressing and reversal learning. </w:t>
      </w:r>
      <w:r w:rsidRPr="008C1FC6">
        <w:rPr>
          <w:rFonts w:ascii="Calibri" w:hAnsi="Calibri" w:cs="Calibri"/>
          <w:i/>
          <w:iCs/>
          <w:noProof/>
          <w:szCs w:val="24"/>
        </w:rPr>
        <w:t>Behavioural Brain Research</w:t>
      </w:r>
      <w:r w:rsidRPr="008C1FC6">
        <w:rPr>
          <w:rFonts w:ascii="Calibri" w:hAnsi="Calibri" w:cs="Calibri"/>
          <w:noProof/>
          <w:szCs w:val="24"/>
        </w:rPr>
        <w:t xml:space="preserve">, </w:t>
      </w:r>
      <w:r w:rsidRPr="008C1FC6">
        <w:rPr>
          <w:rFonts w:ascii="Calibri" w:hAnsi="Calibri" w:cs="Calibri"/>
          <w:i/>
          <w:iCs/>
          <w:noProof/>
          <w:szCs w:val="24"/>
        </w:rPr>
        <w:t>273</w:t>
      </w:r>
      <w:r w:rsidRPr="008C1FC6">
        <w:rPr>
          <w:rFonts w:ascii="Calibri" w:hAnsi="Calibri" w:cs="Calibri"/>
          <w:noProof/>
          <w:szCs w:val="24"/>
        </w:rPr>
        <w:t>, 52–56.</w:t>
      </w:r>
    </w:p>
    <w:p w14:paraId="6E9F4A64"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Chau, B. K. H., Sallet, J., Papageorgiou, G. K., Noonan, M. P., Bell, A. H., Walton, M. E., &amp; Rushworth, M. F. S. (2015). Contrasting Roles for Orbitofrontal Cortex and Amygdala in Credit Assignment and Learning in Macaques.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87</w:t>
      </w:r>
      <w:r w:rsidRPr="008C1FC6">
        <w:rPr>
          <w:rFonts w:ascii="Calibri" w:hAnsi="Calibri" w:cs="Calibri"/>
          <w:noProof/>
          <w:szCs w:val="24"/>
        </w:rPr>
        <w:t>, 1106–1118.</w:t>
      </w:r>
    </w:p>
    <w:p w14:paraId="6FF5E1D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Chudasama, Y., &amp; Robbins, T. W. (2003). Dissociable contributions of the orbitofrontal and infralimbic cortex to pavlovian autoshaping and discrimination reversal learning: further evidence for the functional heterogeneity of the rodent frontal cortex.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23</w:t>
      </w:r>
      <w:r w:rsidRPr="008C1FC6">
        <w:rPr>
          <w:rFonts w:ascii="Calibri" w:hAnsi="Calibri" w:cs="Calibri"/>
          <w:noProof/>
          <w:szCs w:val="24"/>
        </w:rPr>
        <w:t>, 8771–8780.</w:t>
      </w:r>
    </w:p>
    <w:p w14:paraId="46E5537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Corwin, J. V, Fussinger, M., Meyer, R. C., King, V. R., &amp; Reep, R. L. (1994). Bilateral Destruction of the Ventrolateral Orbital Cortex Produces Allocentric but Not Egocentric Spatial Deficits in Rats. </w:t>
      </w:r>
      <w:r w:rsidRPr="008C1FC6">
        <w:rPr>
          <w:rFonts w:ascii="Calibri" w:hAnsi="Calibri" w:cs="Calibri"/>
          <w:i/>
          <w:iCs/>
          <w:noProof/>
          <w:szCs w:val="24"/>
        </w:rPr>
        <w:t>Behavioural Brain Research</w:t>
      </w:r>
      <w:r w:rsidRPr="008C1FC6">
        <w:rPr>
          <w:rFonts w:ascii="Calibri" w:hAnsi="Calibri" w:cs="Calibri"/>
          <w:noProof/>
          <w:szCs w:val="24"/>
        </w:rPr>
        <w:t xml:space="preserve">, </w:t>
      </w:r>
      <w:r w:rsidRPr="008C1FC6">
        <w:rPr>
          <w:rFonts w:ascii="Calibri" w:hAnsi="Calibri" w:cs="Calibri"/>
          <w:i/>
          <w:iCs/>
          <w:noProof/>
          <w:szCs w:val="24"/>
        </w:rPr>
        <w:t>61</w:t>
      </w:r>
      <w:r w:rsidRPr="008C1FC6">
        <w:rPr>
          <w:rFonts w:ascii="Calibri" w:hAnsi="Calibri" w:cs="Calibri"/>
          <w:noProof/>
          <w:szCs w:val="24"/>
        </w:rPr>
        <w:t>, 79–86.</w:t>
      </w:r>
    </w:p>
    <w:p w14:paraId="66BFC0C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Daw, N. D., Niv, Y., &amp; Dayan, P. (2005). Uncertainty-based competition between prefrontal and dorsolateral striatal systems for behavioral control.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8</w:t>
      </w:r>
      <w:r w:rsidRPr="008C1FC6">
        <w:rPr>
          <w:rFonts w:ascii="Calibri" w:hAnsi="Calibri" w:cs="Calibri"/>
          <w:noProof/>
          <w:szCs w:val="24"/>
        </w:rPr>
        <w:t>, 1704–1711.</w:t>
      </w:r>
    </w:p>
    <w:p w14:paraId="6553E6F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Delamater, A. R. (2004). Experimental extinction in Pavlovian conditioning: Behavioural and neuroscience perspectives. </w:t>
      </w:r>
      <w:r w:rsidRPr="008C1FC6">
        <w:rPr>
          <w:rFonts w:ascii="Calibri" w:hAnsi="Calibri" w:cs="Calibri"/>
          <w:i/>
          <w:iCs/>
          <w:noProof/>
          <w:szCs w:val="24"/>
        </w:rPr>
        <w:t>Quarterly Journal of Experimental Psychology Section B-Comparative and Physiological Psychology</w:t>
      </w:r>
      <w:r w:rsidRPr="008C1FC6">
        <w:rPr>
          <w:rFonts w:ascii="Calibri" w:hAnsi="Calibri" w:cs="Calibri"/>
          <w:noProof/>
          <w:szCs w:val="24"/>
        </w:rPr>
        <w:t xml:space="preserve">, </w:t>
      </w:r>
      <w:r w:rsidRPr="008C1FC6">
        <w:rPr>
          <w:rFonts w:ascii="Calibri" w:hAnsi="Calibri" w:cs="Calibri"/>
          <w:i/>
          <w:iCs/>
          <w:noProof/>
          <w:szCs w:val="24"/>
        </w:rPr>
        <w:t>57</w:t>
      </w:r>
      <w:r w:rsidRPr="008C1FC6">
        <w:rPr>
          <w:rFonts w:ascii="Calibri" w:hAnsi="Calibri" w:cs="Calibri"/>
          <w:noProof/>
          <w:szCs w:val="24"/>
        </w:rPr>
        <w:t>, 97–132.</w:t>
      </w:r>
    </w:p>
    <w:p w14:paraId="5ECF720F"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lastRenderedPageBreak/>
        <w:t xml:space="preserve">Delamater, A. R. (2007). The role of the orbitofrontal cortex in sensory-specific encoding of associations in Pavlovian and instrumental conditioning. In G. Schoenbaum, J. A. Gottfried, E. A. Murray, &amp; S. J. Ramus (Eds.), </w:t>
      </w:r>
      <w:r w:rsidRPr="008C1FC6">
        <w:rPr>
          <w:rFonts w:ascii="Calibri" w:hAnsi="Calibri" w:cs="Calibri"/>
          <w:i/>
          <w:iCs/>
          <w:noProof/>
          <w:szCs w:val="24"/>
        </w:rPr>
        <w:t>Linking Affect to Action: Critical Contributions of the Orbitofrontal Cortex</w:t>
      </w:r>
      <w:r w:rsidRPr="008C1FC6">
        <w:rPr>
          <w:rFonts w:ascii="Calibri" w:hAnsi="Calibri" w:cs="Calibri"/>
          <w:noProof/>
          <w:szCs w:val="24"/>
        </w:rPr>
        <w:t xml:space="preserve"> (Vol. 1121, pp. 152–173). Oxford: Blackwell Publishing.</w:t>
      </w:r>
    </w:p>
    <w:p w14:paraId="5757805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Dickinson, A., &amp; Dearing, M. F. (1979). Appetitive-aversive interactions and inhibitory processes. In A. Dickinson &amp; R. A. Boakes (Eds.), </w:t>
      </w:r>
      <w:r w:rsidRPr="008C1FC6">
        <w:rPr>
          <w:rFonts w:ascii="Calibri" w:hAnsi="Calibri" w:cs="Calibri"/>
          <w:i/>
          <w:iCs/>
          <w:noProof/>
          <w:szCs w:val="24"/>
        </w:rPr>
        <w:t>Mechanisms of learning and motivation: A memorial volume to Jerzy Konorski</w:t>
      </w:r>
      <w:r w:rsidRPr="008C1FC6">
        <w:rPr>
          <w:rFonts w:ascii="Calibri" w:hAnsi="Calibri" w:cs="Calibri"/>
          <w:noProof/>
          <w:szCs w:val="24"/>
        </w:rPr>
        <w:t xml:space="preserve"> (pp. 203–232). Hillsdale, New Jersey: Lawrence Erlbaum Associates.</w:t>
      </w:r>
    </w:p>
    <w:p w14:paraId="52E4649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Fellows, L. K. (2011). Orbitofrontal contributions to value-based decision making: Evidence from humans with frontal lobe damage. </w:t>
      </w:r>
      <w:r w:rsidRPr="008C1FC6">
        <w:rPr>
          <w:rFonts w:ascii="Calibri" w:hAnsi="Calibri" w:cs="Calibri"/>
          <w:i/>
          <w:iCs/>
          <w:noProof/>
          <w:szCs w:val="24"/>
        </w:rPr>
        <w:t>Annals of the New York Academy of Sciences</w:t>
      </w:r>
      <w:r w:rsidRPr="008C1FC6">
        <w:rPr>
          <w:rFonts w:ascii="Calibri" w:hAnsi="Calibri" w:cs="Calibri"/>
          <w:noProof/>
          <w:szCs w:val="24"/>
        </w:rPr>
        <w:t xml:space="preserve">, </w:t>
      </w:r>
      <w:r w:rsidRPr="008C1FC6">
        <w:rPr>
          <w:rFonts w:ascii="Calibri" w:hAnsi="Calibri" w:cs="Calibri"/>
          <w:i/>
          <w:iCs/>
          <w:noProof/>
          <w:szCs w:val="24"/>
        </w:rPr>
        <w:t>1239</w:t>
      </w:r>
      <w:r w:rsidRPr="008C1FC6">
        <w:rPr>
          <w:rFonts w:ascii="Calibri" w:hAnsi="Calibri" w:cs="Calibri"/>
          <w:noProof/>
          <w:szCs w:val="24"/>
        </w:rPr>
        <w:t>, 51–58.</w:t>
      </w:r>
    </w:p>
    <w:p w14:paraId="1EF4223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Gallagher, M., McMahan, R. W., &amp; Schoenbaum, G. (1999). Orbitofrontal cortex and representation of incentive value in associative learning.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19</w:t>
      </w:r>
      <w:r w:rsidRPr="008C1FC6">
        <w:rPr>
          <w:rFonts w:ascii="Calibri" w:hAnsi="Calibri" w:cs="Calibri"/>
          <w:noProof/>
          <w:szCs w:val="24"/>
        </w:rPr>
        <w:t>, 6610–6614.</w:t>
      </w:r>
    </w:p>
    <w:p w14:paraId="16D26424"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Graybiel, A. M., &amp; Rauch, S. L. (2000). Toward a neurobiology of obsessive-compulsive disorder.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28</w:t>
      </w:r>
      <w:r w:rsidRPr="008C1FC6">
        <w:rPr>
          <w:rFonts w:ascii="Calibri" w:hAnsi="Calibri" w:cs="Calibri"/>
          <w:noProof/>
          <w:szCs w:val="24"/>
        </w:rPr>
        <w:t>, 343–347.</w:t>
      </w:r>
    </w:p>
    <w:p w14:paraId="205874B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Groenewegen, H. J., &amp; Uylings, H. B. M. (2000). The prefrontal cortex and the integration of sensory, limbic and autonomic information. </w:t>
      </w:r>
      <w:r w:rsidRPr="008C1FC6">
        <w:rPr>
          <w:rFonts w:ascii="Calibri" w:hAnsi="Calibri" w:cs="Calibri"/>
          <w:i/>
          <w:iCs/>
          <w:noProof/>
          <w:szCs w:val="24"/>
        </w:rPr>
        <w:t>Cognition, Emotion and Autonomic Responses: The Integrative Role of the Prefrontal Cortex and Limbic Structures</w:t>
      </w:r>
      <w:r w:rsidRPr="008C1FC6">
        <w:rPr>
          <w:rFonts w:ascii="Calibri" w:hAnsi="Calibri" w:cs="Calibri"/>
          <w:noProof/>
          <w:szCs w:val="24"/>
        </w:rPr>
        <w:t xml:space="preserve">, </w:t>
      </w:r>
      <w:r w:rsidRPr="008C1FC6">
        <w:rPr>
          <w:rFonts w:ascii="Calibri" w:hAnsi="Calibri" w:cs="Calibri"/>
          <w:i/>
          <w:iCs/>
          <w:noProof/>
          <w:szCs w:val="24"/>
        </w:rPr>
        <w:t>126</w:t>
      </w:r>
      <w:r w:rsidRPr="008C1FC6">
        <w:rPr>
          <w:rFonts w:ascii="Calibri" w:hAnsi="Calibri" w:cs="Calibri"/>
          <w:noProof/>
          <w:szCs w:val="24"/>
        </w:rPr>
        <w:t>, 3–28.</w:t>
      </w:r>
    </w:p>
    <w:p w14:paraId="7C82A72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Hall, G. (2002). Associative structures in Pavlovian and instrumental conditioning. In C. R. Gallistel (Ed.), </w:t>
      </w:r>
      <w:r w:rsidRPr="008C1FC6">
        <w:rPr>
          <w:rFonts w:ascii="Calibri" w:hAnsi="Calibri" w:cs="Calibri"/>
          <w:i/>
          <w:iCs/>
          <w:noProof/>
          <w:szCs w:val="24"/>
        </w:rPr>
        <w:t>Steven’s handbook of experimental psychology</w:t>
      </w:r>
      <w:r w:rsidRPr="008C1FC6">
        <w:rPr>
          <w:rFonts w:ascii="Calibri" w:hAnsi="Calibri" w:cs="Calibri"/>
          <w:noProof/>
          <w:szCs w:val="24"/>
        </w:rPr>
        <w:t xml:space="preserve"> (Vol. 3, pp. 1–45). New York: John Wiley &amp; Sons.</w:t>
      </w:r>
    </w:p>
    <w:p w14:paraId="3B53B47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Holland, P. C., &amp; Straub, J. J. (1979). Differential effects of two ways of devaluing the unconditioned stimulus after Pavlovian appetitive conditioning. </w:t>
      </w:r>
      <w:r w:rsidRPr="008C1FC6">
        <w:rPr>
          <w:rFonts w:ascii="Calibri" w:hAnsi="Calibri" w:cs="Calibri"/>
          <w:i/>
          <w:iCs/>
          <w:noProof/>
          <w:szCs w:val="24"/>
        </w:rPr>
        <w:t>J Exp Psychol Anim Behav Process</w:t>
      </w:r>
      <w:r w:rsidRPr="008C1FC6">
        <w:rPr>
          <w:rFonts w:ascii="Calibri" w:hAnsi="Calibri" w:cs="Calibri"/>
          <w:noProof/>
          <w:szCs w:val="24"/>
        </w:rPr>
        <w:t xml:space="preserve">, </w:t>
      </w:r>
      <w:r w:rsidRPr="008C1FC6">
        <w:rPr>
          <w:rFonts w:ascii="Calibri" w:hAnsi="Calibri" w:cs="Calibri"/>
          <w:i/>
          <w:iCs/>
          <w:noProof/>
          <w:szCs w:val="24"/>
        </w:rPr>
        <w:t>5</w:t>
      </w:r>
      <w:r w:rsidRPr="008C1FC6">
        <w:rPr>
          <w:rFonts w:ascii="Calibri" w:hAnsi="Calibri" w:cs="Calibri"/>
          <w:noProof/>
          <w:szCs w:val="24"/>
        </w:rPr>
        <w:t>, 65–78.</w:t>
      </w:r>
    </w:p>
    <w:p w14:paraId="153E70A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Hollerman, J. R., &amp; Schultz, W. (1998). Dopamine neurons report an error in the temporal prediction of reward during learning.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w:t>
      </w:r>
      <w:r w:rsidRPr="008C1FC6">
        <w:rPr>
          <w:rFonts w:ascii="Calibri" w:hAnsi="Calibri" w:cs="Calibri"/>
          <w:noProof/>
          <w:szCs w:val="24"/>
        </w:rPr>
        <w:t>, 304–309.</w:t>
      </w:r>
    </w:p>
    <w:p w14:paraId="1773839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Hoover, W. B., &amp; Vertes, R. P. (2011). Projections of the medial orbital and ventral orbital cortex in the rat. </w:t>
      </w:r>
      <w:r w:rsidRPr="008C1FC6">
        <w:rPr>
          <w:rFonts w:ascii="Calibri" w:hAnsi="Calibri" w:cs="Calibri"/>
          <w:i/>
          <w:iCs/>
          <w:noProof/>
          <w:szCs w:val="24"/>
        </w:rPr>
        <w:t>J Comp Neurol</w:t>
      </w:r>
      <w:r w:rsidRPr="008C1FC6">
        <w:rPr>
          <w:rFonts w:ascii="Calibri" w:hAnsi="Calibri" w:cs="Calibri"/>
          <w:noProof/>
          <w:szCs w:val="24"/>
        </w:rPr>
        <w:t xml:space="preserve">, </w:t>
      </w:r>
      <w:r w:rsidRPr="008C1FC6">
        <w:rPr>
          <w:rFonts w:ascii="Calibri" w:hAnsi="Calibri" w:cs="Calibri"/>
          <w:i/>
          <w:iCs/>
          <w:noProof/>
          <w:szCs w:val="24"/>
        </w:rPr>
        <w:t>519</w:t>
      </w:r>
      <w:r w:rsidRPr="008C1FC6">
        <w:rPr>
          <w:rFonts w:ascii="Calibri" w:hAnsi="Calibri" w:cs="Calibri"/>
          <w:noProof/>
          <w:szCs w:val="24"/>
        </w:rPr>
        <w:t>, 3766–3801.</w:t>
      </w:r>
    </w:p>
    <w:p w14:paraId="458C0D0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Izquierdo, A. (2017). Functional heterogeneity within rat orbitofrontal cortex in reward learning and decision making. </w:t>
      </w:r>
      <w:r w:rsidRPr="008C1FC6">
        <w:rPr>
          <w:rFonts w:ascii="Calibri" w:hAnsi="Calibri" w:cs="Calibri"/>
          <w:i/>
          <w:iCs/>
          <w:noProof/>
          <w:szCs w:val="24"/>
        </w:rPr>
        <w:t>Journal of Neuroscience</w:t>
      </w:r>
      <w:r w:rsidRPr="008C1FC6">
        <w:rPr>
          <w:rFonts w:ascii="Calibri" w:hAnsi="Calibri" w:cs="Calibri"/>
          <w:noProof/>
          <w:szCs w:val="24"/>
        </w:rPr>
        <w:t>. https://doi.org/10.1523/JNEUROSCI.1678-17.2017</w:t>
      </w:r>
    </w:p>
    <w:p w14:paraId="28DD735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Keiflin, R., Reese, R. M., Woods, C. A., &amp; Janak, P. H. (2013). The orbitofrontal cortex as part of a hierarchical neural system mediating choice between two good options.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33</w:t>
      </w:r>
      <w:r w:rsidRPr="008C1FC6">
        <w:rPr>
          <w:rFonts w:ascii="Calibri" w:hAnsi="Calibri" w:cs="Calibri"/>
          <w:noProof/>
          <w:szCs w:val="24"/>
        </w:rPr>
        <w:t>, 15989–15998.</w:t>
      </w:r>
    </w:p>
    <w:p w14:paraId="529F366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Killcross, A. S., &amp; Blundell, P. (2002). Associative representations of emotionally significant outcomes. In S. C. Moore &amp; M. Oaksford (Eds.), </w:t>
      </w:r>
      <w:r w:rsidRPr="008C1FC6">
        <w:rPr>
          <w:rFonts w:ascii="Calibri" w:hAnsi="Calibri" w:cs="Calibri"/>
          <w:i/>
          <w:iCs/>
          <w:noProof/>
          <w:szCs w:val="24"/>
        </w:rPr>
        <w:t>Emotional Cognition: From brain to behaviour</w:t>
      </w:r>
      <w:r w:rsidRPr="008C1FC6">
        <w:rPr>
          <w:rFonts w:ascii="Calibri" w:hAnsi="Calibri" w:cs="Calibri"/>
          <w:noProof/>
          <w:szCs w:val="24"/>
        </w:rPr>
        <w:t xml:space="preserve"> (Vol. 44, pp. 35–74). Amsterdam: John Benjamins Publishing Company.</w:t>
      </w:r>
    </w:p>
    <w:p w14:paraId="40F7378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Konorski, J. (1967). </w:t>
      </w:r>
      <w:r w:rsidRPr="008C1FC6">
        <w:rPr>
          <w:rFonts w:ascii="Calibri" w:hAnsi="Calibri" w:cs="Calibri"/>
          <w:i/>
          <w:iCs/>
          <w:noProof/>
          <w:szCs w:val="24"/>
        </w:rPr>
        <w:t>Integrative activity of the brain; an interdisciplinary approach</w:t>
      </w:r>
      <w:r w:rsidRPr="008C1FC6">
        <w:rPr>
          <w:rFonts w:ascii="Calibri" w:hAnsi="Calibri" w:cs="Calibri"/>
          <w:noProof/>
          <w:szCs w:val="24"/>
        </w:rPr>
        <w:t>. Chicago,: University of Chicago Press.</w:t>
      </w:r>
    </w:p>
    <w:p w14:paraId="6719362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Lucantonio, F., Gardner, M. P. H., Mirenzi, A., Newman, L. E., Takahashi, Y. K., &amp; Schoenbaum, G. (2015). Neural Estimates of Imagined Outcomes in Basolateral Amygdala Depend on Orbitofrontal Cortex.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16521–16530.</w:t>
      </w:r>
    </w:p>
    <w:p w14:paraId="4D3EDA9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Mackintosh, N. J. (1975). A theory of attention: Variations in the associability of stimuli with reinforcement. </w:t>
      </w:r>
      <w:r w:rsidRPr="008C1FC6">
        <w:rPr>
          <w:rFonts w:ascii="Calibri" w:hAnsi="Calibri" w:cs="Calibri"/>
          <w:i/>
          <w:iCs/>
          <w:noProof/>
          <w:szCs w:val="24"/>
        </w:rPr>
        <w:t>Psychol Rev</w:t>
      </w:r>
      <w:r w:rsidRPr="008C1FC6">
        <w:rPr>
          <w:rFonts w:ascii="Calibri" w:hAnsi="Calibri" w:cs="Calibri"/>
          <w:noProof/>
          <w:szCs w:val="24"/>
        </w:rPr>
        <w:t xml:space="preserve">, </w:t>
      </w:r>
      <w:r w:rsidRPr="008C1FC6">
        <w:rPr>
          <w:rFonts w:ascii="Calibri" w:hAnsi="Calibri" w:cs="Calibri"/>
          <w:i/>
          <w:iCs/>
          <w:noProof/>
          <w:szCs w:val="24"/>
        </w:rPr>
        <w:t>82</w:t>
      </w:r>
      <w:r w:rsidRPr="008C1FC6">
        <w:rPr>
          <w:rFonts w:ascii="Calibri" w:hAnsi="Calibri" w:cs="Calibri"/>
          <w:noProof/>
          <w:szCs w:val="24"/>
        </w:rPr>
        <w:t>, 279–298.</w:t>
      </w:r>
    </w:p>
    <w:p w14:paraId="7F54D90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Mar, A. C., Walker, A. L., Theobald, D. E., Eagle, D. M., &amp; Robbins, T. W. (2011). Dissociable effects of lesions to orbitofrontal cortex subregions on impulsive choice in the rat. </w:t>
      </w:r>
      <w:r w:rsidRPr="008C1FC6">
        <w:rPr>
          <w:rFonts w:ascii="Calibri" w:hAnsi="Calibri" w:cs="Calibri"/>
          <w:i/>
          <w:iCs/>
          <w:noProof/>
          <w:szCs w:val="24"/>
        </w:rPr>
        <w:t xml:space="preserve">Journal of </w:t>
      </w:r>
      <w:r w:rsidRPr="008C1FC6">
        <w:rPr>
          <w:rFonts w:ascii="Calibri" w:hAnsi="Calibri" w:cs="Calibri"/>
          <w:i/>
          <w:iCs/>
          <w:noProof/>
          <w:szCs w:val="24"/>
        </w:rPr>
        <w:lastRenderedPageBreak/>
        <w:t>Neuroscience</w:t>
      </w:r>
      <w:r w:rsidRPr="008C1FC6">
        <w:rPr>
          <w:rFonts w:ascii="Calibri" w:hAnsi="Calibri" w:cs="Calibri"/>
          <w:noProof/>
          <w:szCs w:val="24"/>
        </w:rPr>
        <w:t xml:space="preserve">, </w:t>
      </w:r>
      <w:r w:rsidRPr="008C1FC6">
        <w:rPr>
          <w:rFonts w:ascii="Calibri" w:hAnsi="Calibri" w:cs="Calibri"/>
          <w:i/>
          <w:iCs/>
          <w:noProof/>
          <w:szCs w:val="24"/>
        </w:rPr>
        <w:t>31</w:t>
      </w:r>
      <w:r w:rsidRPr="008C1FC6">
        <w:rPr>
          <w:rFonts w:ascii="Calibri" w:hAnsi="Calibri" w:cs="Calibri"/>
          <w:noProof/>
          <w:szCs w:val="24"/>
        </w:rPr>
        <w:t>, 6398–6404.</w:t>
      </w:r>
    </w:p>
    <w:p w14:paraId="7517ADC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McDannald, M. A., Lucantonio, F., Burke, K. A., Niv, Y., &amp; Schoenbaum, G. (2011). Ventral striatum and orbitofrontal cortex are both required for model-based, but not model-free, reinforcement learning.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31</w:t>
      </w:r>
      <w:r w:rsidRPr="008C1FC6">
        <w:rPr>
          <w:rFonts w:ascii="Calibri" w:hAnsi="Calibri" w:cs="Calibri"/>
          <w:noProof/>
          <w:szCs w:val="24"/>
        </w:rPr>
        <w:t>, 2700–2705.</w:t>
      </w:r>
    </w:p>
    <w:p w14:paraId="28726E0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McDannald, M. A., Takahashi, Y. K., Lopatina, N., Pietras, B. W., Jones, J. L., &amp; Schoenbaum, G. (2012). Model-based learning and the contribution of the orbitofrontal cortex to the model-free world. </w:t>
      </w:r>
      <w:r w:rsidRPr="008C1FC6">
        <w:rPr>
          <w:rFonts w:ascii="Calibri" w:hAnsi="Calibri" w:cs="Calibri"/>
          <w:i/>
          <w:iCs/>
          <w:noProof/>
          <w:szCs w:val="24"/>
        </w:rPr>
        <w:t>European 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991–996.</w:t>
      </w:r>
    </w:p>
    <w:p w14:paraId="48F4E2E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McDonald, A. J. (1998). Cortical pathways to the mammalian amygdala. </w:t>
      </w:r>
      <w:r w:rsidRPr="008C1FC6">
        <w:rPr>
          <w:rFonts w:ascii="Calibri" w:hAnsi="Calibri" w:cs="Calibri"/>
          <w:i/>
          <w:iCs/>
          <w:noProof/>
          <w:szCs w:val="24"/>
        </w:rPr>
        <w:t>Progress in Neurobiology</w:t>
      </w:r>
      <w:r w:rsidRPr="008C1FC6">
        <w:rPr>
          <w:rFonts w:ascii="Calibri" w:hAnsi="Calibri" w:cs="Calibri"/>
          <w:noProof/>
          <w:szCs w:val="24"/>
        </w:rPr>
        <w:t xml:space="preserve">, </w:t>
      </w:r>
      <w:r w:rsidRPr="008C1FC6">
        <w:rPr>
          <w:rFonts w:ascii="Calibri" w:hAnsi="Calibri" w:cs="Calibri"/>
          <w:i/>
          <w:iCs/>
          <w:noProof/>
          <w:szCs w:val="24"/>
        </w:rPr>
        <w:t>55</w:t>
      </w:r>
      <w:r w:rsidRPr="008C1FC6">
        <w:rPr>
          <w:rFonts w:ascii="Calibri" w:hAnsi="Calibri" w:cs="Calibri"/>
          <w:noProof/>
          <w:szCs w:val="24"/>
        </w:rPr>
        <w:t>, 257–332.</w:t>
      </w:r>
    </w:p>
    <w:p w14:paraId="75B2A81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Morrison, S. E., Saez, A., Lau, B., &amp; Salzman, C. D. (2011). Different time courses for learning-related changes in amygdala and orbitofrontal cortex.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71</w:t>
      </w:r>
      <w:r w:rsidRPr="008C1FC6">
        <w:rPr>
          <w:rFonts w:ascii="Calibri" w:hAnsi="Calibri" w:cs="Calibri"/>
          <w:noProof/>
          <w:szCs w:val="24"/>
        </w:rPr>
        <w:t>, 1127–1140.</w:t>
      </w:r>
    </w:p>
    <w:p w14:paraId="61E850B3"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Murray, E. A., Moylan, E. J., Saleem, K. S., Basile, B. M., &amp; Turchi, J. (2015). Specialized areas for value updating and goal selection in the primate orbitofrontal cortex. </w:t>
      </w:r>
      <w:r w:rsidRPr="008C1FC6">
        <w:rPr>
          <w:rFonts w:ascii="Calibri" w:hAnsi="Calibri" w:cs="Calibri"/>
          <w:i/>
          <w:iCs/>
          <w:noProof/>
          <w:szCs w:val="24"/>
        </w:rPr>
        <w:t>ELife</w:t>
      </w:r>
      <w:r w:rsidRPr="008C1FC6">
        <w:rPr>
          <w:rFonts w:ascii="Calibri" w:hAnsi="Calibri" w:cs="Calibri"/>
          <w:noProof/>
          <w:szCs w:val="24"/>
        </w:rPr>
        <w:t xml:space="preserve">, </w:t>
      </w:r>
      <w:r w:rsidRPr="008C1FC6">
        <w:rPr>
          <w:rFonts w:ascii="Calibri" w:hAnsi="Calibri" w:cs="Calibri"/>
          <w:i/>
          <w:iCs/>
          <w:noProof/>
          <w:szCs w:val="24"/>
        </w:rPr>
        <w:t>4</w:t>
      </w:r>
      <w:r w:rsidRPr="008C1FC6">
        <w:rPr>
          <w:rFonts w:ascii="Calibri" w:hAnsi="Calibri" w:cs="Calibri"/>
          <w:noProof/>
          <w:szCs w:val="24"/>
        </w:rPr>
        <w:t>, e11695.</w:t>
      </w:r>
    </w:p>
    <w:p w14:paraId="286CE01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Murray, E. A., O’Doherty, J. P., &amp; Schoenbaum, G. (2007). What we know and do not know about the functions of the orbitofrontal cortex after 20 years of cross-species studies.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27</w:t>
      </w:r>
      <w:r w:rsidRPr="008C1FC6">
        <w:rPr>
          <w:rFonts w:ascii="Calibri" w:hAnsi="Calibri" w:cs="Calibri"/>
          <w:noProof/>
          <w:szCs w:val="24"/>
        </w:rPr>
        <w:t>, 8166–8169.</w:t>
      </w:r>
    </w:p>
    <w:p w14:paraId="73DD658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Niv, Y. (2019). Learning task-state representations.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22</w:t>
      </w:r>
      <w:r w:rsidRPr="008C1FC6">
        <w:rPr>
          <w:rFonts w:ascii="Calibri" w:hAnsi="Calibri" w:cs="Calibri"/>
          <w:noProof/>
          <w:szCs w:val="24"/>
        </w:rPr>
        <w:t>, 1544–1553.</w:t>
      </w:r>
    </w:p>
    <w:p w14:paraId="0F8D25C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Noonan, M. P., Walton, M. E., Behrens, T. E., Sallet, J., Buckley, M. J., &amp; Rushworth, M. F. (2010). Separate value comparison and learning mechanisms in macaque medial and lateral orbitofrontal cortex. </w:t>
      </w:r>
      <w:r w:rsidRPr="008C1FC6">
        <w:rPr>
          <w:rFonts w:ascii="Calibri" w:hAnsi="Calibri" w:cs="Calibri"/>
          <w:i/>
          <w:iCs/>
          <w:noProof/>
          <w:szCs w:val="24"/>
        </w:rPr>
        <w:t>Proceedings of the National Academy of Science</w:t>
      </w:r>
      <w:r w:rsidRPr="008C1FC6">
        <w:rPr>
          <w:rFonts w:ascii="Calibri" w:hAnsi="Calibri" w:cs="Calibri"/>
          <w:noProof/>
          <w:szCs w:val="24"/>
        </w:rPr>
        <w:t xml:space="preserve">, </w:t>
      </w:r>
      <w:r w:rsidRPr="008C1FC6">
        <w:rPr>
          <w:rFonts w:ascii="Calibri" w:hAnsi="Calibri" w:cs="Calibri"/>
          <w:i/>
          <w:iCs/>
          <w:noProof/>
          <w:szCs w:val="24"/>
        </w:rPr>
        <w:t>107</w:t>
      </w:r>
      <w:r w:rsidRPr="008C1FC6">
        <w:rPr>
          <w:rFonts w:ascii="Calibri" w:hAnsi="Calibri" w:cs="Calibri"/>
          <w:noProof/>
          <w:szCs w:val="24"/>
        </w:rPr>
        <w:t>, 20547–20552.</w:t>
      </w:r>
    </w:p>
    <w:p w14:paraId="34EF9B5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Ostlund, S. B., &amp; Balleine, B. W. (2007). Orbitofrontal cortex mediates outcome encoding in pavlovian but not instrumental conditioning.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27</w:t>
      </w:r>
      <w:r w:rsidRPr="008C1FC6">
        <w:rPr>
          <w:rFonts w:ascii="Calibri" w:hAnsi="Calibri" w:cs="Calibri"/>
          <w:noProof/>
          <w:szCs w:val="24"/>
        </w:rPr>
        <w:t>, 4819–4825.</w:t>
      </w:r>
    </w:p>
    <w:p w14:paraId="6726193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Panayi, M. C., &amp; Killcross, S. (2014). Orbitofrontal cortex inactivation impairs between- but not within-session Pavlovian extinction: An associative analysis. </w:t>
      </w:r>
      <w:r w:rsidRPr="008C1FC6">
        <w:rPr>
          <w:rFonts w:ascii="Calibri" w:hAnsi="Calibri" w:cs="Calibri"/>
          <w:i/>
          <w:iCs/>
          <w:noProof/>
          <w:szCs w:val="24"/>
        </w:rPr>
        <w:t>Neurobiology of Learning and Memory</w:t>
      </w:r>
      <w:r w:rsidRPr="008C1FC6">
        <w:rPr>
          <w:rFonts w:ascii="Calibri" w:hAnsi="Calibri" w:cs="Calibri"/>
          <w:noProof/>
          <w:szCs w:val="24"/>
        </w:rPr>
        <w:t xml:space="preserve">, </w:t>
      </w:r>
      <w:r w:rsidRPr="008C1FC6">
        <w:rPr>
          <w:rFonts w:ascii="Calibri" w:hAnsi="Calibri" w:cs="Calibri"/>
          <w:i/>
          <w:iCs/>
          <w:noProof/>
          <w:szCs w:val="24"/>
        </w:rPr>
        <w:t>108</w:t>
      </w:r>
      <w:r w:rsidRPr="008C1FC6">
        <w:rPr>
          <w:rFonts w:ascii="Calibri" w:hAnsi="Calibri" w:cs="Calibri"/>
          <w:noProof/>
          <w:szCs w:val="24"/>
        </w:rPr>
        <w:t>, 78–87.</w:t>
      </w:r>
    </w:p>
    <w:p w14:paraId="3BA31672"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Panayi, M. C., &amp; Killcross, S. (2018). Functional heterogeneity within the rodent lateral orbitofrontal cortex dissociates outcome devaluation and reversal learning deficits. </w:t>
      </w:r>
      <w:r w:rsidRPr="008C1FC6">
        <w:rPr>
          <w:rFonts w:ascii="Calibri" w:hAnsi="Calibri" w:cs="Calibri"/>
          <w:i/>
          <w:iCs/>
          <w:noProof/>
          <w:szCs w:val="24"/>
        </w:rPr>
        <w:t>ELife</w:t>
      </w:r>
      <w:r w:rsidRPr="008C1FC6">
        <w:rPr>
          <w:rFonts w:ascii="Calibri" w:hAnsi="Calibri" w:cs="Calibri"/>
          <w:noProof/>
          <w:szCs w:val="24"/>
        </w:rPr>
        <w:t xml:space="preserve">, </w:t>
      </w:r>
      <w:r w:rsidRPr="008C1FC6">
        <w:rPr>
          <w:rFonts w:ascii="Calibri" w:hAnsi="Calibri" w:cs="Calibri"/>
          <w:i/>
          <w:iCs/>
          <w:noProof/>
          <w:szCs w:val="24"/>
        </w:rPr>
        <w:t>7</w:t>
      </w:r>
      <w:r w:rsidRPr="008C1FC6">
        <w:rPr>
          <w:rFonts w:ascii="Calibri" w:hAnsi="Calibri" w:cs="Calibri"/>
          <w:noProof/>
          <w:szCs w:val="24"/>
        </w:rPr>
        <w:t>. https://doi.org/10.7554/eLife.37357.001</w:t>
      </w:r>
    </w:p>
    <w:p w14:paraId="7AA0F2B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Papini, M. R., &amp; Bitterman, M. E. (1993). The two-test strategy in the study of inhibitory conditioning. </w:t>
      </w:r>
      <w:r w:rsidRPr="008C1FC6">
        <w:rPr>
          <w:rFonts w:ascii="Calibri" w:hAnsi="Calibri" w:cs="Calibri"/>
          <w:i/>
          <w:iCs/>
          <w:noProof/>
          <w:szCs w:val="24"/>
        </w:rPr>
        <w:t>J Exp Psychol Anim Behav Process</w:t>
      </w:r>
      <w:r w:rsidRPr="008C1FC6">
        <w:rPr>
          <w:rFonts w:ascii="Calibri" w:hAnsi="Calibri" w:cs="Calibri"/>
          <w:noProof/>
          <w:szCs w:val="24"/>
        </w:rPr>
        <w:t xml:space="preserve">, </w:t>
      </w:r>
      <w:r w:rsidRPr="008C1FC6">
        <w:rPr>
          <w:rFonts w:ascii="Calibri" w:hAnsi="Calibri" w:cs="Calibri"/>
          <w:i/>
          <w:iCs/>
          <w:noProof/>
          <w:szCs w:val="24"/>
        </w:rPr>
        <w:t>19</w:t>
      </w:r>
      <w:r w:rsidRPr="008C1FC6">
        <w:rPr>
          <w:rFonts w:ascii="Calibri" w:hAnsi="Calibri" w:cs="Calibri"/>
          <w:noProof/>
          <w:szCs w:val="24"/>
        </w:rPr>
        <w:t>, 342–352.</w:t>
      </w:r>
    </w:p>
    <w:p w14:paraId="0B8C7ED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Parkes, S. L., Ravassard, P. M., Cerpa, J.-C., Wolff, M., Ferreira, G., &amp; Coutureau, E. (2018). Insular and Ventrolateral Orbitofrontal Cortices Differentially Contribute to Goal-Directed Behavior in Rodents. </w:t>
      </w:r>
      <w:r w:rsidRPr="008C1FC6">
        <w:rPr>
          <w:rFonts w:ascii="Calibri" w:hAnsi="Calibri" w:cs="Calibri"/>
          <w:i/>
          <w:iCs/>
          <w:noProof/>
          <w:szCs w:val="24"/>
        </w:rPr>
        <w:t>Cerebral Cortex</w:t>
      </w:r>
      <w:r w:rsidRPr="008C1FC6">
        <w:rPr>
          <w:rFonts w:ascii="Calibri" w:hAnsi="Calibri" w:cs="Calibri"/>
          <w:noProof/>
          <w:szCs w:val="24"/>
        </w:rPr>
        <w:t xml:space="preserve">, </w:t>
      </w:r>
      <w:r w:rsidRPr="008C1FC6">
        <w:rPr>
          <w:rFonts w:ascii="Calibri" w:hAnsi="Calibri" w:cs="Calibri"/>
          <w:i/>
          <w:iCs/>
          <w:noProof/>
          <w:szCs w:val="24"/>
        </w:rPr>
        <w:t>28</w:t>
      </w:r>
      <w:r w:rsidRPr="008C1FC6">
        <w:rPr>
          <w:rFonts w:ascii="Calibri" w:hAnsi="Calibri" w:cs="Calibri"/>
          <w:noProof/>
          <w:szCs w:val="24"/>
        </w:rPr>
        <w:t>, 2313–2325.</w:t>
      </w:r>
    </w:p>
    <w:p w14:paraId="27EB040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Pearce, J. M., &amp; Hall, G. (1980). A model for Pavlovian learning: variations in the effectiveness of conditioned but not of unconditioned stimuli. </w:t>
      </w:r>
      <w:r w:rsidRPr="008C1FC6">
        <w:rPr>
          <w:rFonts w:ascii="Calibri" w:hAnsi="Calibri" w:cs="Calibri"/>
          <w:i/>
          <w:iCs/>
          <w:noProof/>
          <w:szCs w:val="24"/>
        </w:rPr>
        <w:t>Psychol Rev</w:t>
      </w:r>
      <w:r w:rsidRPr="008C1FC6">
        <w:rPr>
          <w:rFonts w:ascii="Calibri" w:hAnsi="Calibri" w:cs="Calibri"/>
          <w:noProof/>
          <w:szCs w:val="24"/>
        </w:rPr>
        <w:t xml:space="preserve">, </w:t>
      </w:r>
      <w:r w:rsidRPr="008C1FC6">
        <w:rPr>
          <w:rFonts w:ascii="Calibri" w:hAnsi="Calibri" w:cs="Calibri"/>
          <w:i/>
          <w:iCs/>
          <w:noProof/>
          <w:szCs w:val="24"/>
        </w:rPr>
        <w:t>87</w:t>
      </w:r>
      <w:r w:rsidRPr="008C1FC6">
        <w:rPr>
          <w:rFonts w:ascii="Calibri" w:hAnsi="Calibri" w:cs="Calibri"/>
          <w:noProof/>
          <w:szCs w:val="24"/>
        </w:rPr>
        <w:t>, 532–552.</w:t>
      </w:r>
    </w:p>
    <w:p w14:paraId="7E05648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Pickens, C. L., Saddoris, M. P., Gallagher, M., &amp; Holland, P. C. (2005). Orbitofrontal lesions impair use of cue-outcome associations in a devaluation task. </w:t>
      </w:r>
      <w:r w:rsidRPr="008C1FC6">
        <w:rPr>
          <w:rFonts w:ascii="Calibri" w:hAnsi="Calibri" w:cs="Calibri"/>
          <w:i/>
          <w:iCs/>
          <w:noProof/>
          <w:szCs w:val="24"/>
        </w:rPr>
        <w:t>Behav Neurosci</w:t>
      </w:r>
      <w:r w:rsidRPr="008C1FC6">
        <w:rPr>
          <w:rFonts w:ascii="Calibri" w:hAnsi="Calibri" w:cs="Calibri"/>
          <w:noProof/>
          <w:szCs w:val="24"/>
        </w:rPr>
        <w:t xml:space="preserve">, </w:t>
      </w:r>
      <w:r w:rsidRPr="008C1FC6">
        <w:rPr>
          <w:rFonts w:ascii="Calibri" w:hAnsi="Calibri" w:cs="Calibri"/>
          <w:i/>
          <w:iCs/>
          <w:noProof/>
          <w:szCs w:val="24"/>
        </w:rPr>
        <w:t>119</w:t>
      </w:r>
      <w:r w:rsidRPr="008C1FC6">
        <w:rPr>
          <w:rFonts w:ascii="Calibri" w:hAnsi="Calibri" w:cs="Calibri"/>
          <w:noProof/>
          <w:szCs w:val="24"/>
        </w:rPr>
        <w:t>, 317–322.</w:t>
      </w:r>
    </w:p>
    <w:p w14:paraId="2FEEFB9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Pickens, C. L., Saddoris, M. P., Setlow, B., Gallagher, M., Holland, P. C., &amp; Schoenbaum, G. (2003). Different roles for orbitofrontal cortex and basolateral amygdala in a reinforcer devaluation task.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23</w:t>
      </w:r>
      <w:r w:rsidRPr="008C1FC6">
        <w:rPr>
          <w:rFonts w:ascii="Calibri" w:hAnsi="Calibri" w:cs="Calibri"/>
          <w:noProof/>
          <w:szCs w:val="24"/>
        </w:rPr>
        <w:t>, 11078–11084.</w:t>
      </w:r>
    </w:p>
    <w:p w14:paraId="7E36BAA0"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Price, J. L. (2006a). Architectonic structure of the orbital and medial prefrontal cortex. In D. H. Zald &amp; </w:t>
      </w:r>
      <w:r w:rsidRPr="008C1FC6">
        <w:rPr>
          <w:rFonts w:ascii="Calibri" w:hAnsi="Calibri" w:cs="Calibri"/>
          <w:noProof/>
          <w:szCs w:val="24"/>
        </w:rPr>
        <w:lastRenderedPageBreak/>
        <w:t xml:space="preserve">A. L. Rauch (Eds.), </w:t>
      </w:r>
      <w:r w:rsidRPr="008C1FC6">
        <w:rPr>
          <w:rFonts w:ascii="Calibri" w:hAnsi="Calibri" w:cs="Calibri"/>
          <w:i/>
          <w:iCs/>
          <w:noProof/>
          <w:szCs w:val="24"/>
        </w:rPr>
        <w:t>The Orbitofrontal Cortex</w:t>
      </w:r>
      <w:r w:rsidRPr="008C1FC6">
        <w:rPr>
          <w:rFonts w:ascii="Calibri" w:hAnsi="Calibri" w:cs="Calibri"/>
          <w:noProof/>
          <w:szCs w:val="24"/>
        </w:rPr>
        <w:t xml:space="preserve"> (pp. 3–18). Oxford: Oxford University Press.</w:t>
      </w:r>
    </w:p>
    <w:p w14:paraId="14A2861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Price, J. L. (2006b). Connections of orbital cortex. In D. H. Zald &amp; S. L. Rauch (Eds.), </w:t>
      </w:r>
      <w:r w:rsidRPr="008C1FC6">
        <w:rPr>
          <w:rFonts w:ascii="Calibri" w:hAnsi="Calibri" w:cs="Calibri"/>
          <w:i/>
          <w:iCs/>
          <w:noProof/>
          <w:szCs w:val="24"/>
        </w:rPr>
        <w:t>The Orbitofrontal Cortex</w:t>
      </w:r>
      <w:r w:rsidRPr="008C1FC6">
        <w:rPr>
          <w:rFonts w:ascii="Calibri" w:hAnsi="Calibri" w:cs="Calibri"/>
          <w:noProof/>
          <w:szCs w:val="24"/>
        </w:rPr>
        <w:t xml:space="preserve"> (pp. 39–55). Oxford: Oxford University Press.</w:t>
      </w:r>
    </w:p>
    <w:p w14:paraId="39FFAEE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Rescorla, R. A. (1969). Pavlovian conditioned inhibition. </w:t>
      </w:r>
      <w:r w:rsidRPr="008C1FC6">
        <w:rPr>
          <w:rFonts w:ascii="Calibri" w:hAnsi="Calibri" w:cs="Calibri"/>
          <w:i/>
          <w:iCs/>
          <w:noProof/>
          <w:szCs w:val="24"/>
        </w:rPr>
        <w:t>Psychological Bulletin</w:t>
      </w:r>
      <w:r w:rsidRPr="008C1FC6">
        <w:rPr>
          <w:rFonts w:ascii="Calibri" w:hAnsi="Calibri" w:cs="Calibri"/>
          <w:noProof/>
          <w:szCs w:val="24"/>
        </w:rPr>
        <w:t xml:space="preserve">, </w:t>
      </w:r>
      <w:r w:rsidRPr="008C1FC6">
        <w:rPr>
          <w:rFonts w:ascii="Calibri" w:hAnsi="Calibri" w:cs="Calibri"/>
          <w:i/>
          <w:iCs/>
          <w:noProof/>
          <w:szCs w:val="24"/>
        </w:rPr>
        <w:t>72</w:t>
      </w:r>
      <w:r w:rsidRPr="008C1FC6">
        <w:rPr>
          <w:rFonts w:ascii="Calibri" w:hAnsi="Calibri" w:cs="Calibri"/>
          <w:noProof/>
          <w:szCs w:val="24"/>
        </w:rPr>
        <w:t>, 77–94.</w:t>
      </w:r>
    </w:p>
    <w:p w14:paraId="20E669E7"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Rescorla, R. A. (1979). Conditioned inhibition and extinction. In A. Dickinson &amp; R. A. Boakes (Eds.), </w:t>
      </w:r>
      <w:r w:rsidRPr="008C1FC6">
        <w:rPr>
          <w:rFonts w:ascii="Calibri" w:hAnsi="Calibri" w:cs="Calibri"/>
          <w:i/>
          <w:iCs/>
          <w:noProof/>
          <w:szCs w:val="24"/>
        </w:rPr>
        <w:t>Mechanisms of learning and Motivation: A memorial volume to Jerzy Konorski</w:t>
      </w:r>
      <w:r w:rsidRPr="008C1FC6">
        <w:rPr>
          <w:rFonts w:ascii="Calibri" w:hAnsi="Calibri" w:cs="Calibri"/>
          <w:noProof/>
          <w:szCs w:val="24"/>
        </w:rPr>
        <w:t xml:space="preserve"> (pp. 83–110). Hillsdale, NJ: Erlbaum.</w:t>
      </w:r>
    </w:p>
    <w:p w14:paraId="4279986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Rescorla, R. A., &amp; Wagner, A. R. (1972). A theory of Pavlovian conditiong: Variations in the effectiveness of   reinforcement and nonreinforcement. In A. H. Black &amp; W. F. Prokesy (Eds.), </w:t>
      </w:r>
      <w:r w:rsidRPr="008C1FC6">
        <w:rPr>
          <w:rFonts w:ascii="Calibri" w:hAnsi="Calibri" w:cs="Calibri"/>
          <w:i/>
          <w:iCs/>
          <w:noProof/>
          <w:szCs w:val="24"/>
        </w:rPr>
        <w:t>Classical Conditioning II: Current Research and Theory</w:t>
      </w:r>
      <w:r w:rsidRPr="008C1FC6">
        <w:rPr>
          <w:rFonts w:ascii="Calibri" w:hAnsi="Calibri" w:cs="Calibri"/>
          <w:noProof/>
          <w:szCs w:val="24"/>
        </w:rPr>
        <w:t xml:space="preserve"> (pp. 64–99). New York: Appleton Century Crofts.</w:t>
      </w:r>
    </w:p>
    <w:p w14:paraId="4DD8D7A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Roesch, M. R., Calu, D. J., Esber, G. R., &amp; Schoenbaum, G. (2010). All that glitters ... dissociating attention and outcome expectancy from prediction errors signals. </w:t>
      </w:r>
      <w:r w:rsidRPr="008C1FC6">
        <w:rPr>
          <w:rFonts w:ascii="Calibri" w:hAnsi="Calibri" w:cs="Calibri"/>
          <w:i/>
          <w:iCs/>
          <w:noProof/>
          <w:szCs w:val="24"/>
        </w:rPr>
        <w:t>Journal of Neurophysiology</w:t>
      </w:r>
      <w:r w:rsidRPr="008C1FC6">
        <w:rPr>
          <w:rFonts w:ascii="Calibri" w:hAnsi="Calibri" w:cs="Calibri"/>
          <w:noProof/>
          <w:szCs w:val="24"/>
        </w:rPr>
        <w:t xml:space="preserve">, </w:t>
      </w:r>
      <w:r w:rsidRPr="008C1FC6">
        <w:rPr>
          <w:rFonts w:ascii="Calibri" w:hAnsi="Calibri" w:cs="Calibri"/>
          <w:i/>
          <w:iCs/>
          <w:noProof/>
          <w:szCs w:val="24"/>
        </w:rPr>
        <w:t>104</w:t>
      </w:r>
      <w:r w:rsidRPr="008C1FC6">
        <w:rPr>
          <w:rFonts w:ascii="Calibri" w:hAnsi="Calibri" w:cs="Calibri"/>
          <w:noProof/>
          <w:szCs w:val="24"/>
        </w:rPr>
        <w:t>, 587–595.</w:t>
      </w:r>
    </w:p>
    <w:p w14:paraId="12D5DD8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Roesch, M. R., &amp; Schoenbaum, G. (2006). From associations to expectancies: orbitofrontal cortex as a gateway between limbic system and representational memory. In D. H. Zald &amp; A. L. Rauch (Eds.), </w:t>
      </w:r>
      <w:r w:rsidRPr="008C1FC6">
        <w:rPr>
          <w:rFonts w:ascii="Calibri" w:hAnsi="Calibri" w:cs="Calibri"/>
          <w:i/>
          <w:iCs/>
          <w:noProof/>
          <w:szCs w:val="24"/>
        </w:rPr>
        <w:t>The Orbitofrontal Cortex</w:t>
      </w:r>
      <w:r w:rsidRPr="008C1FC6">
        <w:rPr>
          <w:rFonts w:ascii="Calibri" w:hAnsi="Calibri" w:cs="Calibri"/>
          <w:noProof/>
          <w:szCs w:val="24"/>
        </w:rPr>
        <w:t xml:space="preserve"> (pp. 199–235). Oxford: Oxford University Press.</w:t>
      </w:r>
    </w:p>
    <w:p w14:paraId="31A0AFA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Rudebeck, P. H., &amp; Murray, E. A. (2011). Balkanizing the primate orbitofrontal cortex: distinct subregions for comparing and contrasting values. </w:t>
      </w:r>
      <w:r w:rsidRPr="008C1FC6">
        <w:rPr>
          <w:rFonts w:ascii="Calibri" w:hAnsi="Calibri" w:cs="Calibri"/>
          <w:i/>
          <w:iCs/>
          <w:noProof/>
          <w:szCs w:val="24"/>
        </w:rPr>
        <w:t>Critical Contributions of the Orbitofrontal Cortex to Behavior</w:t>
      </w:r>
      <w:r w:rsidRPr="008C1FC6">
        <w:rPr>
          <w:rFonts w:ascii="Calibri" w:hAnsi="Calibri" w:cs="Calibri"/>
          <w:noProof/>
          <w:szCs w:val="24"/>
        </w:rPr>
        <w:t xml:space="preserve">, </w:t>
      </w:r>
      <w:r w:rsidRPr="008C1FC6">
        <w:rPr>
          <w:rFonts w:ascii="Calibri" w:hAnsi="Calibri" w:cs="Calibri"/>
          <w:i/>
          <w:iCs/>
          <w:noProof/>
          <w:szCs w:val="24"/>
        </w:rPr>
        <w:t>1239</w:t>
      </w:r>
      <w:r w:rsidRPr="008C1FC6">
        <w:rPr>
          <w:rFonts w:ascii="Calibri" w:hAnsi="Calibri" w:cs="Calibri"/>
          <w:noProof/>
          <w:szCs w:val="24"/>
        </w:rPr>
        <w:t>, 1–13.</w:t>
      </w:r>
    </w:p>
    <w:p w14:paraId="7C7E8BA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Rudebeck, P. H., &amp; Murray, E. A. (2014). The Orbitofrontal Oracle: Cortical Mechanisms for the Prediction and Evaluation of Specific Behavioral Outcomes.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84</w:t>
      </w:r>
      <w:r w:rsidRPr="008C1FC6">
        <w:rPr>
          <w:rFonts w:ascii="Calibri" w:hAnsi="Calibri" w:cs="Calibri"/>
          <w:noProof/>
          <w:szCs w:val="24"/>
        </w:rPr>
        <w:t>, 1143–1156.</w:t>
      </w:r>
    </w:p>
    <w:p w14:paraId="1DC1640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Rudebeck, P. H., Saunders, R. C., Prescott, A. T., Chau, L. S., &amp; Murray, E. A. (2013). Prefrontal mechanisms of behavioral flexibility, emotion regulation and value updating.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16</w:t>
      </w:r>
      <w:r w:rsidRPr="008C1FC6">
        <w:rPr>
          <w:rFonts w:ascii="Calibri" w:hAnsi="Calibri" w:cs="Calibri"/>
          <w:noProof/>
          <w:szCs w:val="24"/>
        </w:rPr>
        <w:t>, 1140–1145.</w:t>
      </w:r>
    </w:p>
    <w:p w14:paraId="1F276E3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Scarlet, J., Delamater, A. R., Campese, V., Fein, M., &amp; Wheeler, D. S. (2012). Differential involvement of the basolateral amygdala and orbitofrontal cortex in the formation of sensory-specific associations in conditioned flavor preference and magazine approach paradigms. </w:t>
      </w:r>
      <w:r w:rsidRPr="008C1FC6">
        <w:rPr>
          <w:rFonts w:ascii="Calibri" w:hAnsi="Calibri" w:cs="Calibri"/>
          <w:i/>
          <w:iCs/>
          <w:noProof/>
          <w:szCs w:val="24"/>
        </w:rPr>
        <w:t>European Journal of Neuroscience</w:t>
      </w:r>
      <w:r w:rsidRPr="008C1FC6">
        <w:rPr>
          <w:rFonts w:ascii="Calibri" w:hAnsi="Calibri" w:cs="Calibri"/>
          <w:noProof/>
          <w:szCs w:val="24"/>
        </w:rPr>
        <w:t xml:space="preserve">, </w:t>
      </w:r>
      <w:r w:rsidRPr="008C1FC6">
        <w:rPr>
          <w:rFonts w:ascii="Calibri" w:hAnsi="Calibri" w:cs="Calibri"/>
          <w:i/>
          <w:iCs/>
          <w:noProof/>
          <w:szCs w:val="24"/>
        </w:rPr>
        <w:t>35</w:t>
      </w:r>
      <w:r w:rsidRPr="008C1FC6">
        <w:rPr>
          <w:rFonts w:ascii="Calibri" w:hAnsi="Calibri" w:cs="Calibri"/>
          <w:noProof/>
          <w:szCs w:val="24"/>
        </w:rPr>
        <w:t>, 1799–1809.</w:t>
      </w:r>
    </w:p>
    <w:p w14:paraId="46BCB9C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Schilman, E. A., Uylings, H. B. M., Galis-de Graaf, Y., Joel, D., Groenewegen, H. J., Graaf, Y. G. D., … Groenewegen, H. J. (2008). The orbital cortex in rats topographically projects to central parts of the caudate-putamen complex. </w:t>
      </w:r>
      <w:r w:rsidRPr="008C1FC6">
        <w:rPr>
          <w:rFonts w:ascii="Calibri" w:hAnsi="Calibri" w:cs="Calibri"/>
          <w:i/>
          <w:iCs/>
          <w:noProof/>
          <w:szCs w:val="24"/>
        </w:rPr>
        <w:t>Neuroscience Letters</w:t>
      </w:r>
      <w:r w:rsidRPr="008C1FC6">
        <w:rPr>
          <w:rFonts w:ascii="Calibri" w:hAnsi="Calibri" w:cs="Calibri"/>
          <w:noProof/>
          <w:szCs w:val="24"/>
        </w:rPr>
        <w:t xml:space="preserve">, </w:t>
      </w:r>
      <w:r w:rsidRPr="008C1FC6">
        <w:rPr>
          <w:rFonts w:ascii="Calibri" w:hAnsi="Calibri" w:cs="Calibri"/>
          <w:i/>
          <w:iCs/>
          <w:noProof/>
          <w:szCs w:val="24"/>
        </w:rPr>
        <w:t>432</w:t>
      </w:r>
      <w:r w:rsidRPr="008C1FC6">
        <w:rPr>
          <w:rFonts w:ascii="Calibri" w:hAnsi="Calibri" w:cs="Calibri"/>
          <w:noProof/>
          <w:szCs w:val="24"/>
        </w:rPr>
        <w:t>, 40–45.</w:t>
      </w:r>
    </w:p>
    <w:p w14:paraId="512FFA2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Schoenbaum, G., &amp; Esber, G. A. (2010). How do you (estimate you will) like them apples? Integration as a defining trait of orbitofrontal function. </w:t>
      </w:r>
      <w:r w:rsidRPr="008C1FC6">
        <w:rPr>
          <w:rFonts w:ascii="Calibri" w:hAnsi="Calibri" w:cs="Calibri"/>
          <w:i/>
          <w:iCs/>
          <w:noProof/>
          <w:szCs w:val="24"/>
        </w:rPr>
        <w:t>Current Opinion in Neurobiology</w:t>
      </w:r>
      <w:r w:rsidRPr="008C1FC6">
        <w:rPr>
          <w:rFonts w:ascii="Calibri" w:hAnsi="Calibri" w:cs="Calibri"/>
          <w:noProof/>
          <w:szCs w:val="24"/>
        </w:rPr>
        <w:t xml:space="preserve">, </w:t>
      </w:r>
      <w:r w:rsidRPr="008C1FC6">
        <w:rPr>
          <w:rFonts w:ascii="Calibri" w:hAnsi="Calibri" w:cs="Calibri"/>
          <w:i/>
          <w:iCs/>
          <w:noProof/>
          <w:szCs w:val="24"/>
        </w:rPr>
        <w:t>20</w:t>
      </w:r>
      <w:r w:rsidRPr="008C1FC6">
        <w:rPr>
          <w:rFonts w:ascii="Calibri" w:hAnsi="Calibri" w:cs="Calibri"/>
          <w:noProof/>
          <w:szCs w:val="24"/>
        </w:rPr>
        <w:t>, 205–211.</w:t>
      </w:r>
    </w:p>
    <w:p w14:paraId="389CBBD4"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Schoenbaum, G., Roesch, M. R., Stalnaker, T. A., &amp; Takahashi, Y. K. (2009). A new perspective on the role of the orbitofrontal cortex in adaptive behaviour. </w:t>
      </w:r>
      <w:r w:rsidRPr="008C1FC6">
        <w:rPr>
          <w:rFonts w:ascii="Calibri" w:hAnsi="Calibri" w:cs="Calibri"/>
          <w:i/>
          <w:iCs/>
          <w:noProof/>
          <w:szCs w:val="24"/>
        </w:rPr>
        <w:t>Nature Reviews Neuroscience</w:t>
      </w:r>
      <w:r w:rsidRPr="008C1FC6">
        <w:rPr>
          <w:rFonts w:ascii="Calibri" w:hAnsi="Calibri" w:cs="Calibri"/>
          <w:noProof/>
          <w:szCs w:val="24"/>
        </w:rPr>
        <w:t xml:space="preserve">, </w:t>
      </w:r>
      <w:r w:rsidRPr="008C1FC6">
        <w:rPr>
          <w:rFonts w:ascii="Calibri" w:hAnsi="Calibri" w:cs="Calibri"/>
          <w:i/>
          <w:iCs/>
          <w:noProof/>
          <w:szCs w:val="24"/>
        </w:rPr>
        <w:t>10</w:t>
      </w:r>
      <w:r w:rsidRPr="008C1FC6">
        <w:rPr>
          <w:rFonts w:ascii="Calibri" w:hAnsi="Calibri" w:cs="Calibri"/>
          <w:noProof/>
          <w:szCs w:val="24"/>
        </w:rPr>
        <w:t>, 885–892.</w:t>
      </w:r>
    </w:p>
    <w:p w14:paraId="6FDE920C"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Schultz, W. (1998). Predictive reward signal of dopamine neurons. </w:t>
      </w:r>
      <w:r w:rsidRPr="008C1FC6">
        <w:rPr>
          <w:rFonts w:ascii="Calibri" w:hAnsi="Calibri" w:cs="Calibri"/>
          <w:i/>
          <w:iCs/>
          <w:noProof/>
          <w:szCs w:val="24"/>
        </w:rPr>
        <w:t>Journal of Neurophysiology</w:t>
      </w:r>
      <w:r w:rsidRPr="008C1FC6">
        <w:rPr>
          <w:rFonts w:ascii="Calibri" w:hAnsi="Calibri" w:cs="Calibri"/>
          <w:noProof/>
          <w:szCs w:val="24"/>
        </w:rPr>
        <w:t xml:space="preserve">, </w:t>
      </w:r>
      <w:r w:rsidRPr="008C1FC6">
        <w:rPr>
          <w:rFonts w:ascii="Calibri" w:hAnsi="Calibri" w:cs="Calibri"/>
          <w:i/>
          <w:iCs/>
          <w:noProof/>
          <w:szCs w:val="24"/>
        </w:rPr>
        <w:t>80</w:t>
      </w:r>
      <w:r w:rsidRPr="008C1FC6">
        <w:rPr>
          <w:rFonts w:ascii="Calibri" w:hAnsi="Calibri" w:cs="Calibri"/>
          <w:noProof/>
          <w:szCs w:val="24"/>
        </w:rPr>
        <w:t>, 1–27.</w:t>
      </w:r>
    </w:p>
    <w:p w14:paraId="4895D4FD"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Sharpe, M. J., Wikenheiser, A. M., Niv, Y., &amp; Schoenbaum, G. (2015). The State of the Orbitofrontal Cortex.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88</w:t>
      </w:r>
      <w:r w:rsidRPr="008C1FC6">
        <w:rPr>
          <w:rFonts w:ascii="Calibri" w:hAnsi="Calibri" w:cs="Calibri"/>
          <w:noProof/>
          <w:szCs w:val="24"/>
        </w:rPr>
        <w:t>, 1075–1077.</w:t>
      </w:r>
    </w:p>
    <w:p w14:paraId="3718C6DA"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Steinberg, E. E., Keiflin, R., Boivin, J. R., Witten, I. B., Deisseroth, K., &amp; Janak, P. H. (2013). A causal </w:t>
      </w:r>
      <w:r w:rsidRPr="008C1FC6">
        <w:rPr>
          <w:rFonts w:ascii="Calibri" w:hAnsi="Calibri" w:cs="Calibri"/>
          <w:noProof/>
          <w:szCs w:val="24"/>
        </w:rPr>
        <w:lastRenderedPageBreak/>
        <w:t xml:space="preserve">link between prediction errors, dopamine neurons and learning.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16</w:t>
      </w:r>
      <w:r w:rsidRPr="008C1FC6">
        <w:rPr>
          <w:rFonts w:ascii="Calibri" w:hAnsi="Calibri" w:cs="Calibri"/>
          <w:noProof/>
          <w:szCs w:val="24"/>
        </w:rPr>
        <w:t>, 966–973.</w:t>
      </w:r>
    </w:p>
    <w:p w14:paraId="4C9163F9"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Sutton, R. S., &amp; Barto, A. G. (1998). </w:t>
      </w:r>
      <w:r w:rsidRPr="008C1FC6">
        <w:rPr>
          <w:rFonts w:ascii="Calibri" w:hAnsi="Calibri" w:cs="Calibri"/>
          <w:i/>
          <w:iCs/>
          <w:noProof/>
          <w:szCs w:val="24"/>
        </w:rPr>
        <w:t>Reinforcement Learning: An Introduction</w:t>
      </w:r>
      <w:r w:rsidRPr="008C1FC6">
        <w:rPr>
          <w:rFonts w:ascii="Calibri" w:hAnsi="Calibri" w:cs="Calibri"/>
          <w:noProof/>
          <w:szCs w:val="24"/>
        </w:rPr>
        <w:t>. Cambridge, MA: MIT Press.</w:t>
      </w:r>
    </w:p>
    <w:p w14:paraId="00B52BF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Takahashi, Y. K., Roesch, M. R., Wilson, R. C., Toreson, K., O’Donnell, P., Niv, Y., &amp; Schoenbaum, G. (2011). Expectancy-related changes in firing of dopamine neurons depend on orbitofrontal cortex. </w:t>
      </w:r>
      <w:r w:rsidRPr="008C1FC6">
        <w:rPr>
          <w:rFonts w:ascii="Calibri" w:hAnsi="Calibri" w:cs="Calibri"/>
          <w:i/>
          <w:iCs/>
          <w:noProof/>
          <w:szCs w:val="24"/>
        </w:rPr>
        <w:t>Nature Neuroscience</w:t>
      </w:r>
      <w:r w:rsidRPr="008C1FC6">
        <w:rPr>
          <w:rFonts w:ascii="Calibri" w:hAnsi="Calibri" w:cs="Calibri"/>
          <w:noProof/>
          <w:szCs w:val="24"/>
        </w:rPr>
        <w:t xml:space="preserve">, </w:t>
      </w:r>
      <w:r w:rsidRPr="008C1FC6">
        <w:rPr>
          <w:rFonts w:ascii="Calibri" w:hAnsi="Calibri" w:cs="Calibri"/>
          <w:i/>
          <w:iCs/>
          <w:noProof/>
          <w:szCs w:val="24"/>
        </w:rPr>
        <w:t>14</w:t>
      </w:r>
      <w:r w:rsidRPr="008C1FC6">
        <w:rPr>
          <w:rFonts w:ascii="Calibri" w:hAnsi="Calibri" w:cs="Calibri"/>
          <w:noProof/>
          <w:szCs w:val="24"/>
        </w:rPr>
        <w:t>, 1590–1597.</w:t>
      </w:r>
    </w:p>
    <w:p w14:paraId="41635FE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van Wingerden, M., Vinck, M., Lankelma, J., &amp; Pennartz, C. M. (2010). Theta-band phase locking of orbitofrontal neurons during reward expectancy. </w:t>
      </w:r>
      <w:r w:rsidRPr="008C1FC6">
        <w:rPr>
          <w:rFonts w:ascii="Calibri" w:hAnsi="Calibri" w:cs="Calibri"/>
          <w:i/>
          <w:iCs/>
          <w:noProof/>
          <w:szCs w:val="24"/>
        </w:rPr>
        <w:t>Journal of Neuroscience</w:t>
      </w:r>
      <w:r w:rsidRPr="008C1FC6">
        <w:rPr>
          <w:rFonts w:ascii="Calibri" w:hAnsi="Calibri" w:cs="Calibri"/>
          <w:noProof/>
          <w:szCs w:val="24"/>
        </w:rPr>
        <w:t xml:space="preserve">, </w:t>
      </w:r>
      <w:r w:rsidRPr="008C1FC6">
        <w:rPr>
          <w:rFonts w:ascii="Calibri" w:hAnsi="Calibri" w:cs="Calibri"/>
          <w:i/>
          <w:iCs/>
          <w:noProof/>
          <w:szCs w:val="24"/>
        </w:rPr>
        <w:t>30</w:t>
      </w:r>
      <w:r w:rsidRPr="008C1FC6">
        <w:rPr>
          <w:rFonts w:ascii="Calibri" w:hAnsi="Calibri" w:cs="Calibri"/>
          <w:noProof/>
          <w:szCs w:val="24"/>
        </w:rPr>
        <w:t>, 7078–7087.</w:t>
      </w:r>
    </w:p>
    <w:p w14:paraId="1C638A06"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Wagner, A. R., &amp; Brandon, S. E. (1989). Evolution of a Structured ConnectionistModel of Pavlovian Conditioning (AESOP). In S. B. Klein &amp; R. R. Mowrer (Eds.), </w:t>
      </w:r>
      <w:r w:rsidRPr="008C1FC6">
        <w:rPr>
          <w:rFonts w:ascii="Calibri" w:hAnsi="Calibri" w:cs="Calibri"/>
          <w:i/>
          <w:iCs/>
          <w:noProof/>
          <w:szCs w:val="24"/>
        </w:rPr>
        <w:t>Contemporary learning theories: Pavliocian conditioning and the status of tradional learning theories</w:t>
      </w:r>
      <w:r w:rsidRPr="008C1FC6">
        <w:rPr>
          <w:rFonts w:ascii="Calibri" w:hAnsi="Calibri" w:cs="Calibri"/>
          <w:noProof/>
          <w:szCs w:val="24"/>
        </w:rPr>
        <w:t xml:space="preserve"> (pp. 149–189). Hillsdale, NJ: Lawrence Erlbaum.</w:t>
      </w:r>
    </w:p>
    <w:p w14:paraId="31B2CA58"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Walton, M. E., Behrens, T. E., Buckley, M. J., Rudebeck, P. H., &amp; Rushworth, M. F. (2010). Separable learning systems in the macaque brain and the role of orbitofrontal cortex in contingent learning.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65</w:t>
      </w:r>
      <w:r w:rsidRPr="008C1FC6">
        <w:rPr>
          <w:rFonts w:ascii="Calibri" w:hAnsi="Calibri" w:cs="Calibri"/>
          <w:noProof/>
          <w:szCs w:val="24"/>
        </w:rPr>
        <w:t>, 927–939.</w:t>
      </w:r>
    </w:p>
    <w:p w14:paraId="3309545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Walton, M. E., Behrens, T. E., Noonan, M. P., &amp; Rushworth, M. F. (2011). Giving credit where credit is due: orbitofrontal cortex and valuation in an uncertain world. </w:t>
      </w:r>
      <w:r w:rsidRPr="008C1FC6">
        <w:rPr>
          <w:rFonts w:ascii="Calibri" w:hAnsi="Calibri" w:cs="Calibri"/>
          <w:i/>
          <w:iCs/>
          <w:noProof/>
          <w:szCs w:val="24"/>
        </w:rPr>
        <w:t>Ann N Y Acad Sci</w:t>
      </w:r>
      <w:r w:rsidRPr="008C1FC6">
        <w:rPr>
          <w:rFonts w:ascii="Calibri" w:hAnsi="Calibri" w:cs="Calibri"/>
          <w:noProof/>
          <w:szCs w:val="24"/>
        </w:rPr>
        <w:t xml:space="preserve">, </w:t>
      </w:r>
      <w:r w:rsidRPr="008C1FC6">
        <w:rPr>
          <w:rFonts w:ascii="Calibri" w:hAnsi="Calibri" w:cs="Calibri"/>
          <w:i/>
          <w:iCs/>
          <w:noProof/>
          <w:szCs w:val="24"/>
        </w:rPr>
        <w:t>1239</w:t>
      </w:r>
      <w:r w:rsidRPr="008C1FC6">
        <w:rPr>
          <w:rFonts w:ascii="Calibri" w:hAnsi="Calibri" w:cs="Calibri"/>
          <w:noProof/>
          <w:szCs w:val="24"/>
        </w:rPr>
        <w:t>, 14–24.</w:t>
      </w:r>
    </w:p>
    <w:p w14:paraId="07F5FE5B"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Walton, M. E., Chau, B. K., &amp; Kennerley, S. W. (2015). Prioritising the relevant information for learning and decision making within orbital and ventromedial prefrontal cortex. </w:t>
      </w:r>
      <w:r w:rsidRPr="008C1FC6">
        <w:rPr>
          <w:rFonts w:ascii="Calibri" w:hAnsi="Calibri" w:cs="Calibri"/>
          <w:i/>
          <w:iCs/>
          <w:noProof/>
          <w:szCs w:val="24"/>
        </w:rPr>
        <w:t>Current Opinion in Behavioral Sciences</w:t>
      </w:r>
      <w:r w:rsidRPr="008C1FC6">
        <w:rPr>
          <w:rFonts w:ascii="Calibri" w:hAnsi="Calibri" w:cs="Calibri"/>
          <w:noProof/>
          <w:szCs w:val="24"/>
        </w:rPr>
        <w:t xml:space="preserve">, </w:t>
      </w:r>
      <w:r w:rsidRPr="008C1FC6">
        <w:rPr>
          <w:rFonts w:ascii="Calibri" w:hAnsi="Calibri" w:cs="Calibri"/>
          <w:i/>
          <w:iCs/>
          <w:noProof/>
          <w:szCs w:val="24"/>
        </w:rPr>
        <w:t>1</w:t>
      </w:r>
      <w:r w:rsidRPr="008C1FC6">
        <w:rPr>
          <w:rFonts w:ascii="Calibri" w:hAnsi="Calibri" w:cs="Calibri"/>
          <w:noProof/>
          <w:szCs w:val="24"/>
        </w:rPr>
        <w:t>, 78–85.</w:t>
      </w:r>
    </w:p>
    <w:p w14:paraId="032B8DA1"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szCs w:val="24"/>
        </w:rPr>
      </w:pPr>
      <w:r w:rsidRPr="008C1FC6">
        <w:rPr>
          <w:rFonts w:ascii="Calibri" w:hAnsi="Calibri" w:cs="Calibri"/>
          <w:noProof/>
          <w:szCs w:val="24"/>
        </w:rPr>
        <w:t xml:space="preserve">West, E. A., DesJardin, J. T., Gale, K., &amp; Malkova, L. (2011). Transient Inactivation of Orbitofrontal Cortex Blocks Reinforcer Devaluation in Macaques. </w:t>
      </w:r>
      <w:r w:rsidRPr="008C1FC6">
        <w:rPr>
          <w:rFonts w:ascii="Calibri" w:hAnsi="Calibri" w:cs="Calibri"/>
          <w:i/>
          <w:iCs/>
          <w:noProof/>
          <w:szCs w:val="24"/>
        </w:rPr>
        <w:t>The Journal of Neuroscience : The Official Journal of the Society for Neuroscience</w:t>
      </w:r>
      <w:r w:rsidRPr="008C1FC6">
        <w:rPr>
          <w:rFonts w:ascii="Calibri" w:hAnsi="Calibri" w:cs="Calibri"/>
          <w:noProof/>
          <w:szCs w:val="24"/>
        </w:rPr>
        <w:t xml:space="preserve">, </w:t>
      </w:r>
      <w:r w:rsidRPr="008C1FC6">
        <w:rPr>
          <w:rFonts w:ascii="Calibri" w:hAnsi="Calibri" w:cs="Calibri"/>
          <w:i/>
          <w:iCs/>
          <w:noProof/>
          <w:szCs w:val="24"/>
        </w:rPr>
        <w:t>31</w:t>
      </w:r>
      <w:r w:rsidRPr="008C1FC6">
        <w:rPr>
          <w:rFonts w:ascii="Calibri" w:hAnsi="Calibri" w:cs="Calibri"/>
          <w:noProof/>
          <w:szCs w:val="24"/>
        </w:rPr>
        <w:t>, 15128–15135.</w:t>
      </w:r>
    </w:p>
    <w:p w14:paraId="38E4FF2E" w14:textId="77777777" w:rsidR="008C1FC6" w:rsidRPr="008C1FC6" w:rsidRDefault="008C1FC6" w:rsidP="008C1FC6">
      <w:pPr>
        <w:widowControl w:val="0"/>
        <w:autoSpaceDE w:val="0"/>
        <w:autoSpaceDN w:val="0"/>
        <w:adjustRightInd w:val="0"/>
        <w:spacing w:line="240" w:lineRule="auto"/>
        <w:ind w:left="480" w:hanging="480"/>
        <w:rPr>
          <w:rFonts w:ascii="Calibri" w:hAnsi="Calibri" w:cs="Calibri"/>
          <w:noProof/>
        </w:rPr>
      </w:pPr>
      <w:r w:rsidRPr="008C1FC6">
        <w:rPr>
          <w:rFonts w:ascii="Calibri" w:hAnsi="Calibri" w:cs="Calibri"/>
          <w:noProof/>
          <w:szCs w:val="24"/>
        </w:rPr>
        <w:t xml:space="preserve">Wilson, R. C., Takahashi, Y. K., Schoenbaum, G., &amp; Niv, Y. (2014). Orbitofrontal cortex as a cognitive map of task space. </w:t>
      </w:r>
      <w:r w:rsidRPr="008C1FC6">
        <w:rPr>
          <w:rFonts w:ascii="Calibri" w:hAnsi="Calibri" w:cs="Calibri"/>
          <w:i/>
          <w:iCs/>
          <w:noProof/>
          <w:szCs w:val="24"/>
        </w:rPr>
        <w:t>Neuron</w:t>
      </w:r>
      <w:r w:rsidRPr="008C1FC6">
        <w:rPr>
          <w:rFonts w:ascii="Calibri" w:hAnsi="Calibri" w:cs="Calibri"/>
          <w:noProof/>
          <w:szCs w:val="24"/>
        </w:rPr>
        <w:t xml:space="preserve">, </w:t>
      </w:r>
      <w:r w:rsidRPr="008C1FC6">
        <w:rPr>
          <w:rFonts w:ascii="Calibri" w:hAnsi="Calibri" w:cs="Calibri"/>
          <w:i/>
          <w:iCs/>
          <w:noProof/>
          <w:szCs w:val="24"/>
        </w:rPr>
        <w:t>81</w:t>
      </w:r>
      <w:r w:rsidRPr="008C1FC6">
        <w:rPr>
          <w:rFonts w:ascii="Calibri" w:hAnsi="Calibri" w:cs="Calibri"/>
          <w:noProof/>
          <w:szCs w:val="24"/>
        </w:rPr>
        <w:t>, 267–279.</w:t>
      </w:r>
    </w:p>
    <w:p w14:paraId="68DF75A2" w14:textId="37D8262E" w:rsidR="00F660E6" w:rsidRPr="009F5F7A" w:rsidRDefault="00F660E6">
      <w:pPr>
        <w:spacing w:line="276" w:lineRule="auto"/>
        <w:rPr>
          <w:rFonts w:cstheme="minorHAnsi"/>
        </w:rPr>
      </w:pPr>
      <w:r w:rsidRPr="009F5F7A">
        <w:rPr>
          <w:rFonts w:cstheme="minorHAnsi"/>
        </w:rPr>
        <w:fldChar w:fldCharType="end"/>
      </w:r>
    </w:p>
    <w:p w14:paraId="7A3D771E" w14:textId="230FB3E2" w:rsidR="00143409" w:rsidRPr="009F5F7A" w:rsidRDefault="00143409">
      <w:pPr>
        <w:spacing w:line="276" w:lineRule="auto"/>
        <w:rPr>
          <w:rFonts w:cstheme="minorHAnsi"/>
        </w:rPr>
      </w:pPr>
    </w:p>
    <w:p w14:paraId="2C74B3DA" w14:textId="1424885E" w:rsidR="00143409" w:rsidRDefault="00143409">
      <w:pPr>
        <w:spacing w:line="276" w:lineRule="auto"/>
      </w:pPr>
    </w:p>
    <w:p w14:paraId="58902D47" w14:textId="2E25E04D" w:rsidR="00143409" w:rsidRDefault="00143409">
      <w:r>
        <w:br w:type="page"/>
      </w:r>
    </w:p>
    <w:p w14:paraId="7E1AA5D6" w14:textId="0A6570B1" w:rsidR="00143409" w:rsidRDefault="00143409" w:rsidP="00143409">
      <w:pPr>
        <w:spacing w:line="276" w:lineRule="auto"/>
        <w:jc w:val="center"/>
        <w:rPr>
          <w:b/>
          <w:bCs/>
        </w:rPr>
      </w:pPr>
      <w:r w:rsidRPr="00143409">
        <w:rPr>
          <w:b/>
          <w:bCs/>
        </w:rPr>
        <w:lastRenderedPageBreak/>
        <w:t>Figure Captions</w:t>
      </w:r>
    </w:p>
    <w:p w14:paraId="70A0E966" w14:textId="16C89A4D" w:rsidR="00143409" w:rsidRDefault="00632F53" w:rsidP="00143409">
      <w:pPr>
        <w:spacing w:line="276" w:lineRule="auto"/>
      </w:pPr>
      <w:r w:rsidRPr="006F7AB7">
        <w:rPr>
          <w:b/>
          <w:bCs/>
        </w:rPr>
        <w:t>Figure 1.</w:t>
      </w:r>
      <w:r>
        <w:t xml:space="preserve"> Experiment 1 </w:t>
      </w:r>
      <w:r>
        <w:rPr>
          <w:b/>
        </w:rPr>
        <w:t>(A)</w:t>
      </w:r>
      <w:r w:rsidRPr="00D21E8B">
        <w:t xml:space="preserve"> </w:t>
      </w:r>
      <w:r w:rsidRPr="00601934">
        <w:t>Schematic representation of cannul</w:t>
      </w:r>
      <w:r>
        <w:t>ae tip placements in the OFC</w:t>
      </w:r>
      <w:r w:rsidRPr="00601934">
        <w:t>. Coronal sections are identified in mm relative to bregma (Paxinos and Watson, 1997).</w:t>
      </w:r>
      <w:r>
        <w:t xml:space="preserve"> </w:t>
      </w:r>
      <w:r w:rsidRPr="00601934">
        <w:rPr>
          <w:b/>
        </w:rPr>
        <w:t>(B)</w:t>
      </w:r>
      <w:r>
        <w:rPr>
          <w:b/>
        </w:rPr>
        <w:t xml:space="preserve"> </w:t>
      </w:r>
      <w:r w:rsidRPr="00DA2F33">
        <w:t>The design of experiment 1 intended to establish cue X was a conditioned inhibitor. This is achieved by training cue A as a reliable predictor of reward unless it is simultaneously presented in compound with cue X. The main design is depicted above the dashed line</w:t>
      </w:r>
      <w:r>
        <w:t>,</w:t>
      </w:r>
      <w:r w:rsidRPr="00DA2F33">
        <w:t xml:space="preserve"> whereas additional control cues are depicted below the dashed line. A and B are auditory cues (white noise and click), C was always a tone, X and Y are visual cues (house light off and panel lights on), Z was always a flashing magazine light and the symbols "+" and "-" denote reward and non-reward respectively. Infusion of saline or muscimol occurred during stage 2.</w:t>
      </w:r>
      <w:r>
        <w:t xml:space="preserve"> Experiment 2 </w:t>
      </w:r>
      <w:r>
        <w:rPr>
          <w:b/>
        </w:rPr>
        <w:t xml:space="preserve">(D) </w:t>
      </w:r>
      <w:r w:rsidRPr="00601934">
        <w:rPr>
          <w:b/>
        </w:rPr>
        <w:t>(</w:t>
      </w:r>
      <w:r>
        <w:rPr>
          <w:b/>
        </w:rPr>
        <w:t>C</w:t>
      </w:r>
      <w:r w:rsidRPr="00601934">
        <w:rPr>
          <w:b/>
        </w:rPr>
        <w:t>)</w:t>
      </w:r>
      <w:r>
        <w:rPr>
          <w:b/>
        </w:rPr>
        <w:t xml:space="preserve"> </w:t>
      </w:r>
      <w:r w:rsidRPr="00601934">
        <w:t>Schematic representation of cannul</w:t>
      </w:r>
      <w:r>
        <w:t>ae tip placements in the OFC</w:t>
      </w:r>
      <w:r w:rsidRPr="00601934">
        <w:t xml:space="preserve">. </w:t>
      </w:r>
      <w:r w:rsidRPr="00DA2F33">
        <w:t xml:space="preserve">The design of experiment 2 intended to establish cue X as a conditioned inhibitor. This is achieved by training cue A as a reliable predictor of reward unless it is simultaneously presented in compound with cue X. The key aspects of the procedure are highlighted above the dashed line and additional </w:t>
      </w:r>
      <w:r>
        <w:t xml:space="preserve">control </w:t>
      </w:r>
      <w:r w:rsidRPr="00DA2F33">
        <w:t>cues are presented below the dashed line. A and B are auditory cues (white noise and click), X and Y are visual cues (house light off and panel lights on), Z was always a flashing magazine light and the symbols "+" and "-" denote reward and non-reward respectively. Infusion of saline or muscimol occurred during stage 2.</w:t>
      </w:r>
    </w:p>
    <w:p w14:paraId="28D436F1" w14:textId="704C9384" w:rsidR="00632F53" w:rsidRDefault="00632F53" w:rsidP="00143409">
      <w:pPr>
        <w:spacing w:line="276" w:lineRule="auto"/>
      </w:pPr>
    </w:p>
    <w:p w14:paraId="53F84BDE" w14:textId="37B80F75" w:rsidR="00FA61AC" w:rsidRDefault="00FA61AC" w:rsidP="00FA61AC">
      <w:r w:rsidRPr="006F7AB7">
        <w:rPr>
          <w:b/>
          <w:bCs/>
        </w:rPr>
        <w:t>Figure 2.</w:t>
      </w:r>
      <w:r>
        <w:t xml:space="preserve"> OFC is necessary for the expression but not the learning of conditioned inhibition. </w:t>
      </w:r>
      <w:r w:rsidRPr="00601934">
        <w:t>Rates of discriminative magaz</w:t>
      </w:r>
      <w:r>
        <w:t>ine responding in Experiment 1 presented as CS-P</w:t>
      </w:r>
      <w:r w:rsidRPr="00601934">
        <w:t>r</w:t>
      </w:r>
      <w:r>
        <w:t xml:space="preserve">eCS difference scores in 10s. </w:t>
      </w:r>
      <w:r w:rsidRPr="009C2CCC">
        <w:rPr>
          <w:b/>
          <w:bCs/>
        </w:rPr>
        <w:t>(A)</w:t>
      </w:r>
      <w:r>
        <w:rPr>
          <w:b/>
          <w:bCs/>
        </w:rPr>
        <w:t xml:space="preserve"> </w:t>
      </w:r>
      <w:r w:rsidRPr="009C2CCC">
        <w:t>Acquisitio</w:t>
      </w:r>
      <w:r>
        <w:t xml:space="preserve">n of responding to cues A+ and B+ in Stage 1. </w:t>
      </w:r>
      <w:r w:rsidRPr="00B04C20">
        <w:rPr>
          <w:b/>
          <w:bCs/>
        </w:rPr>
        <w:t>(B)</w:t>
      </w:r>
      <w:r>
        <w:t xml:space="preserve"> </w:t>
      </w:r>
      <w:r w:rsidRPr="00601934">
        <w:t>Acquisition of the A+/AX- discrimination following saline or muscimol infusions. Following saline infusions, responding to A+ was greater than AX- whereas muscimol infusions abolished differences in responding to A+ and AX-.</w:t>
      </w:r>
      <w:r>
        <w:t xml:space="preserve"> </w:t>
      </w:r>
      <w:r>
        <w:rPr>
          <w:b/>
          <w:bCs/>
        </w:rPr>
        <w:t>(C)</w:t>
      </w:r>
      <w:r>
        <w:t xml:space="preserve"> Rea</w:t>
      </w:r>
      <w:r w:rsidRPr="00601934">
        <w:t xml:space="preserve">cquisition </w:t>
      </w:r>
      <w:r>
        <w:t xml:space="preserve">to control cue B+ </w:t>
      </w:r>
      <w:r w:rsidRPr="00601934">
        <w:t xml:space="preserve">in stage 3 in the absence of infusions revealed significantly lower responding </w:t>
      </w:r>
      <w:r>
        <w:t>in the muscimol group</w:t>
      </w:r>
      <w:r w:rsidRPr="00601934">
        <w:t>.</w:t>
      </w:r>
      <w:r>
        <w:t xml:space="preserve"> </w:t>
      </w:r>
      <w:r>
        <w:rPr>
          <w:b/>
        </w:rPr>
        <w:t>(D)</w:t>
      </w:r>
      <w:r w:rsidRPr="00601934">
        <w:t xml:space="preserve"> </w:t>
      </w:r>
      <w:r w:rsidRPr="006A14B1">
        <w:rPr>
          <w:rFonts w:cs="Times New Roman"/>
          <w:szCs w:val="24"/>
        </w:rPr>
        <w:t>A summation test revealed lower responding to BX- than B- in both the saline and muscimol groups</w:t>
      </w:r>
      <w:r>
        <w:rPr>
          <w:rFonts w:cs="Times New Roman"/>
          <w:szCs w:val="24"/>
        </w:rPr>
        <w:t xml:space="preserve"> (see Supplemental Figure S2 for first 2 trials of the summation test)</w:t>
      </w:r>
      <w:r w:rsidRPr="006A14B1">
        <w:rPr>
          <w:rFonts w:cs="Times New Roman"/>
          <w:szCs w:val="24"/>
        </w:rPr>
        <w:t xml:space="preserve">. </w:t>
      </w:r>
      <w:r w:rsidRPr="006A14B1">
        <w:rPr>
          <w:rFonts w:cs="Times New Roman"/>
          <w:b/>
          <w:szCs w:val="24"/>
        </w:rPr>
        <w:t>(</w:t>
      </w:r>
      <w:r>
        <w:rPr>
          <w:rFonts w:cs="Times New Roman"/>
          <w:b/>
          <w:szCs w:val="24"/>
        </w:rPr>
        <w:t>E</w:t>
      </w:r>
      <w:r w:rsidRPr="006A14B1">
        <w:rPr>
          <w:rFonts w:cs="Times New Roman"/>
          <w:b/>
          <w:szCs w:val="24"/>
        </w:rPr>
        <w:t>)</w:t>
      </w:r>
      <w:r w:rsidRPr="006A14B1">
        <w:rPr>
          <w:rFonts w:cs="Times New Roman"/>
          <w:szCs w:val="24"/>
        </w:rPr>
        <w:t xml:space="preserve"> A retardation test revealed significantly lower responding to X+ than to the novel control cue Y+ in both </w:t>
      </w:r>
      <w:r>
        <w:rPr>
          <w:rFonts w:cs="Times New Roman"/>
          <w:szCs w:val="24"/>
        </w:rPr>
        <w:t>the saline and muscimol groups.</w:t>
      </w:r>
      <w:r>
        <w:t xml:space="preserve"> </w:t>
      </w:r>
      <w:r w:rsidRPr="00601934">
        <w:t xml:space="preserve">Error bars depict </w:t>
      </w:r>
      <w:r>
        <w:rPr>
          <w:rFonts w:cstheme="minorHAnsi"/>
        </w:rPr>
        <w:t>±</w:t>
      </w:r>
      <w:r w:rsidRPr="00601934">
        <w:t>SEM.</w:t>
      </w:r>
      <w:r>
        <w:t xml:space="preserve"> </w:t>
      </w:r>
    </w:p>
    <w:p w14:paraId="2B35BC18" w14:textId="77777777" w:rsidR="00E67EE3" w:rsidRDefault="00E67EE3" w:rsidP="00FA61AC"/>
    <w:p w14:paraId="19612E9A" w14:textId="2C9E8E5E" w:rsidR="00E67EE3" w:rsidRDefault="00E67EE3" w:rsidP="00E67EE3">
      <w:pPr>
        <w:rPr>
          <w:rFonts w:cs="Times New Roman"/>
          <w:szCs w:val="24"/>
        </w:rPr>
      </w:pPr>
      <w:r w:rsidRPr="006F7AB7">
        <w:rPr>
          <w:b/>
          <w:bCs/>
        </w:rPr>
        <w:t>Figure 3.</w:t>
      </w:r>
      <w:r>
        <w:t xml:space="preserve"> OFC inactivation disrupts Pavlovian acquisition. Responding to control cue Z in Experiment 1 in </w:t>
      </w:r>
      <w:r w:rsidRPr="000F4817">
        <w:t>the</w:t>
      </w:r>
      <w:r>
        <w:t xml:space="preserve"> test phases described in Figure 2.</w:t>
      </w:r>
      <w:r w:rsidRPr="006A14B1">
        <w:rPr>
          <w:rFonts w:cs="Times New Roman"/>
          <w:szCs w:val="24"/>
        </w:rPr>
        <w:t xml:space="preserve"> </w:t>
      </w:r>
      <w:r w:rsidRPr="000F4817">
        <w:rPr>
          <w:rFonts w:cs="Times New Roman"/>
          <w:b/>
          <w:bCs/>
          <w:szCs w:val="24"/>
        </w:rPr>
        <w:t>(A)</w:t>
      </w:r>
      <w:r>
        <w:rPr>
          <w:rFonts w:cs="Times New Roman"/>
          <w:szCs w:val="24"/>
        </w:rPr>
        <w:t xml:space="preserve"> There were no significant group differences in stage 1 acquisition prior to drug infusions. </w:t>
      </w:r>
      <w:r w:rsidRPr="000F4817">
        <w:rPr>
          <w:rFonts w:cs="Times New Roman"/>
          <w:b/>
          <w:bCs/>
          <w:szCs w:val="24"/>
        </w:rPr>
        <w:t xml:space="preserve">(B) </w:t>
      </w:r>
      <w:r w:rsidRPr="006A14B1">
        <w:rPr>
          <w:rFonts w:cs="Times New Roman"/>
          <w:szCs w:val="24"/>
        </w:rPr>
        <w:t xml:space="preserve">The muscimol group responded significantly lower than the saline group in stage 2 and this difference persisted when tested drug free in </w:t>
      </w:r>
      <w:r w:rsidRPr="000F4817">
        <w:rPr>
          <w:rFonts w:cs="Times New Roman"/>
          <w:b/>
          <w:bCs/>
          <w:szCs w:val="24"/>
        </w:rPr>
        <w:t>(C)</w:t>
      </w:r>
      <w:r>
        <w:rPr>
          <w:rFonts w:cs="Times New Roman"/>
          <w:szCs w:val="24"/>
        </w:rPr>
        <w:t xml:space="preserve"> </w:t>
      </w:r>
      <w:r w:rsidRPr="006A14B1">
        <w:rPr>
          <w:rFonts w:cs="Times New Roman"/>
          <w:szCs w:val="24"/>
        </w:rPr>
        <w:t>stage 3 and during</w:t>
      </w:r>
      <w:r>
        <w:rPr>
          <w:rFonts w:cs="Times New Roman"/>
          <w:szCs w:val="24"/>
        </w:rPr>
        <w:t xml:space="preserve"> </w:t>
      </w:r>
      <w:r w:rsidRPr="000F4817">
        <w:rPr>
          <w:rFonts w:cs="Times New Roman"/>
          <w:b/>
          <w:bCs/>
          <w:szCs w:val="24"/>
        </w:rPr>
        <w:t>(D)</w:t>
      </w:r>
      <w:r w:rsidRPr="006A14B1">
        <w:rPr>
          <w:rFonts w:cs="Times New Roman"/>
          <w:szCs w:val="24"/>
        </w:rPr>
        <w:t xml:space="preserve"> extinction</w:t>
      </w:r>
      <w:r>
        <w:rPr>
          <w:rFonts w:cs="Times New Roman"/>
          <w:szCs w:val="24"/>
        </w:rPr>
        <w:t xml:space="preserve"> of cue Z</w:t>
      </w:r>
      <w:r w:rsidRPr="006A14B1">
        <w:rPr>
          <w:rFonts w:cs="Times New Roman"/>
          <w:szCs w:val="24"/>
        </w:rPr>
        <w:t xml:space="preserve"> in the retardation test. Rates of discriminative magazine responding are presented a</w:t>
      </w:r>
      <w:r>
        <w:rPr>
          <w:rFonts w:cs="Times New Roman"/>
          <w:szCs w:val="24"/>
        </w:rPr>
        <w:t>s CS-P</w:t>
      </w:r>
      <w:r w:rsidRPr="006A14B1">
        <w:rPr>
          <w:rFonts w:cs="Times New Roman"/>
          <w:szCs w:val="24"/>
        </w:rPr>
        <w:t>reCS difference scores in 10s. Error bars depict +SEM.</w:t>
      </w:r>
    </w:p>
    <w:p w14:paraId="59C8853D" w14:textId="7CAC4DDF" w:rsidR="007B7EFE" w:rsidRDefault="007B7EFE" w:rsidP="00E67EE3">
      <w:pPr>
        <w:rPr>
          <w:rFonts w:cs="Times New Roman"/>
          <w:szCs w:val="24"/>
        </w:rPr>
      </w:pPr>
    </w:p>
    <w:p w14:paraId="6A515F96" w14:textId="77777777" w:rsidR="007B7EFE" w:rsidRPr="00532274" w:rsidRDefault="007B7EFE" w:rsidP="007B7EFE">
      <w:pPr>
        <w:rPr>
          <w:rFonts w:cs="Times New Roman"/>
          <w:b/>
          <w:bCs/>
          <w:szCs w:val="24"/>
        </w:rPr>
      </w:pPr>
      <w:r w:rsidRPr="006F7AB7">
        <w:rPr>
          <w:b/>
          <w:bCs/>
        </w:rPr>
        <w:t>Figure 4.</w:t>
      </w:r>
      <w:r>
        <w:t xml:space="preserve"> OFC inactivation disrupts between-session extinction and enhances within-session extinction and does not depend on the acquisition of conditioned inhibtion. Experiment 2 </w:t>
      </w:r>
      <w:r>
        <w:rPr>
          <w:b/>
        </w:rPr>
        <w:t>(A)</w:t>
      </w:r>
      <w:r>
        <w:t xml:space="preserve"> </w:t>
      </w:r>
      <w:r w:rsidRPr="006A14B1">
        <w:rPr>
          <w:rFonts w:cs="Times New Roman"/>
          <w:szCs w:val="24"/>
        </w:rPr>
        <w:t xml:space="preserve">Extinction of AX- and C- during stage 2 of the conditioned inhibition procedure depicted in blocks of 6 trials within each session. Following saline infusions, responding to AX- and C- declined within- and between-sessions whereas muscimol infusions into LO impaired the retention of extinction between-session extinction. </w:t>
      </w:r>
      <w:r w:rsidRPr="006A14B1">
        <w:rPr>
          <w:rFonts w:cs="Times New Roman"/>
          <w:b/>
          <w:szCs w:val="24"/>
        </w:rPr>
        <w:t>(</w:t>
      </w:r>
      <w:r>
        <w:rPr>
          <w:rFonts w:cs="Times New Roman"/>
          <w:b/>
          <w:szCs w:val="24"/>
        </w:rPr>
        <w:t>B</w:t>
      </w:r>
      <w:r w:rsidRPr="006A14B1">
        <w:rPr>
          <w:rFonts w:cs="Times New Roman"/>
          <w:b/>
          <w:szCs w:val="24"/>
        </w:rPr>
        <w:t xml:space="preserve">) </w:t>
      </w:r>
      <w:r w:rsidRPr="006A14B1">
        <w:rPr>
          <w:rFonts w:cs="Times New Roman"/>
          <w:szCs w:val="24"/>
        </w:rPr>
        <w:t xml:space="preserve">Test of the responding to A- and C- drug-free depicted in blocks of </w:t>
      </w:r>
      <w:r>
        <w:rPr>
          <w:rFonts w:cs="Times New Roman"/>
          <w:szCs w:val="24"/>
        </w:rPr>
        <w:t>3</w:t>
      </w:r>
      <w:r w:rsidRPr="006A14B1">
        <w:rPr>
          <w:rFonts w:cs="Times New Roman"/>
          <w:szCs w:val="24"/>
        </w:rPr>
        <w:t xml:space="preserve"> trials within the session. Responding in the muscimol group was significantly higher than the saline </w:t>
      </w:r>
      <w:r w:rsidRPr="006A14B1">
        <w:rPr>
          <w:rFonts w:cs="Times New Roman"/>
          <w:szCs w:val="24"/>
        </w:rPr>
        <w:lastRenderedPageBreak/>
        <w:t>group</w:t>
      </w:r>
      <w:r>
        <w:rPr>
          <w:rFonts w:cs="Times New Roman"/>
          <w:szCs w:val="24"/>
        </w:rPr>
        <w:t xml:space="preserve"> but</w:t>
      </w:r>
      <w:r w:rsidRPr="006A14B1">
        <w:rPr>
          <w:rFonts w:cs="Times New Roman"/>
          <w:szCs w:val="24"/>
        </w:rPr>
        <w:t xml:space="preserve"> responding did not differ between cues. </w:t>
      </w:r>
      <w:r>
        <w:rPr>
          <w:rFonts w:cs="Times New Roman"/>
          <w:b/>
          <w:szCs w:val="24"/>
        </w:rPr>
        <w:t>(E</w:t>
      </w:r>
      <w:r w:rsidRPr="006A14B1">
        <w:rPr>
          <w:rFonts w:cs="Times New Roman"/>
          <w:b/>
          <w:szCs w:val="24"/>
        </w:rPr>
        <w:t>)</w:t>
      </w:r>
      <w:r w:rsidRPr="006A14B1">
        <w:rPr>
          <w:rFonts w:cs="Times New Roman"/>
          <w:szCs w:val="24"/>
        </w:rPr>
        <w:t xml:space="preserve"> A summation test revealed lower responding to BX- than B- in both the saline and muscimol groups. </w:t>
      </w:r>
      <w:r>
        <w:rPr>
          <w:rFonts w:cs="Times New Roman"/>
          <w:b/>
          <w:szCs w:val="24"/>
        </w:rPr>
        <w:t>(F</w:t>
      </w:r>
      <w:r w:rsidRPr="006A14B1">
        <w:rPr>
          <w:rFonts w:cs="Times New Roman"/>
          <w:b/>
          <w:szCs w:val="24"/>
        </w:rPr>
        <w:t>)</w:t>
      </w:r>
      <w:r w:rsidRPr="006A14B1">
        <w:rPr>
          <w:rFonts w:cs="Times New Roman"/>
          <w:szCs w:val="24"/>
        </w:rPr>
        <w:t xml:space="preserve"> A retardation test revealed </w:t>
      </w:r>
      <w:r>
        <w:rPr>
          <w:rFonts w:cs="Times New Roman"/>
          <w:szCs w:val="24"/>
        </w:rPr>
        <w:t xml:space="preserve">similar rats of acquisition </w:t>
      </w:r>
      <w:r w:rsidRPr="006A14B1">
        <w:rPr>
          <w:rFonts w:cs="Times New Roman"/>
          <w:szCs w:val="24"/>
        </w:rPr>
        <w:t xml:space="preserve">to X+ </w:t>
      </w:r>
      <w:r>
        <w:rPr>
          <w:rFonts w:cs="Times New Roman"/>
          <w:szCs w:val="24"/>
        </w:rPr>
        <w:t xml:space="preserve">and </w:t>
      </w:r>
      <w:r w:rsidRPr="006A14B1">
        <w:rPr>
          <w:rFonts w:cs="Times New Roman"/>
          <w:szCs w:val="24"/>
        </w:rPr>
        <w:t xml:space="preserve">control cue Y+ in muscimol </w:t>
      </w:r>
      <w:r>
        <w:rPr>
          <w:rFonts w:cs="Times New Roman"/>
          <w:szCs w:val="24"/>
        </w:rPr>
        <w:t>and</w:t>
      </w:r>
      <w:r w:rsidRPr="006A14B1">
        <w:rPr>
          <w:rFonts w:cs="Times New Roman"/>
          <w:szCs w:val="24"/>
        </w:rPr>
        <w:t xml:space="preserve"> saline group.</w:t>
      </w:r>
      <w:r>
        <w:rPr>
          <w:rFonts w:cs="Times New Roman"/>
          <w:szCs w:val="24"/>
        </w:rPr>
        <w:t xml:space="preserve"> </w:t>
      </w:r>
      <w:r w:rsidRPr="00601934">
        <w:t>Rates of discriminative magaz</w:t>
      </w:r>
      <w:r>
        <w:t>ine responding presented as CS-P</w:t>
      </w:r>
      <w:r w:rsidRPr="00601934">
        <w:t>r</w:t>
      </w:r>
      <w:r>
        <w:t xml:space="preserve">eCS difference scores in 10s. </w:t>
      </w:r>
      <w:r w:rsidRPr="00601934">
        <w:t>Error bars depict +SEM.</w:t>
      </w:r>
    </w:p>
    <w:p w14:paraId="7934669C" w14:textId="561C0AB4" w:rsidR="007B7EFE" w:rsidRDefault="007B7EFE" w:rsidP="00E67EE3">
      <w:pPr>
        <w:rPr>
          <w:rFonts w:cs="Times New Roman"/>
          <w:szCs w:val="24"/>
        </w:rPr>
      </w:pPr>
    </w:p>
    <w:p w14:paraId="0CD38FE8" w14:textId="7F0E80E0" w:rsidR="00A577F9" w:rsidRDefault="00A577F9" w:rsidP="00E67EE3">
      <w:r w:rsidRPr="006F7AB7">
        <w:rPr>
          <w:b/>
          <w:bCs/>
        </w:rPr>
        <w:t>Supplemental Figure S1.</w:t>
      </w:r>
      <w:r>
        <w:t xml:space="preserve"> Representative photomicrographs of Nissl stained coronal sections depicting cannulae placement in the lateral OFC in the saline (left) and muscimol (right) groups in </w:t>
      </w:r>
      <w:r w:rsidRPr="00CC5DEB">
        <w:rPr>
          <w:b/>
          <w:bCs/>
        </w:rPr>
        <w:t xml:space="preserve">(A) </w:t>
      </w:r>
      <w:r>
        <w:t xml:space="preserve">Experiment 1, and </w:t>
      </w:r>
      <w:r w:rsidRPr="00CC5DEB">
        <w:rPr>
          <w:b/>
          <w:bCs/>
        </w:rPr>
        <w:t>(B)</w:t>
      </w:r>
      <w:r>
        <w:t xml:space="preserve"> Experiment 2. Placements estimated at 4.20 </w:t>
      </w:r>
      <w:r w:rsidRPr="00601934">
        <w:t>mm relative to bregma (Paxinos and Watson, 1997).</w:t>
      </w:r>
    </w:p>
    <w:p w14:paraId="6A7304FD" w14:textId="5993423D" w:rsidR="00162921" w:rsidRPr="006F7AB7" w:rsidRDefault="00162921" w:rsidP="00E67EE3">
      <w:pPr>
        <w:rPr>
          <w:b/>
          <w:bCs/>
        </w:rPr>
      </w:pPr>
    </w:p>
    <w:p w14:paraId="01610052" w14:textId="71BB4E1B" w:rsidR="00162921" w:rsidRDefault="00162921" w:rsidP="00E67EE3">
      <w:r w:rsidRPr="006F7AB7">
        <w:rPr>
          <w:b/>
          <w:bCs/>
        </w:rPr>
        <w:t>Supplemental Figure S2.</w:t>
      </w:r>
      <w:r>
        <w:t xml:space="preserve"> The first block of two trials from the summation test in Experiment 1 (full test data shown in Figure 2D). </w:t>
      </w:r>
      <w:r w:rsidRPr="00601934">
        <w:t>Rates of discriminative magaz</w:t>
      </w:r>
      <w:r>
        <w:t>ine responding in presented as CS-P</w:t>
      </w:r>
      <w:r w:rsidRPr="00601934">
        <w:t>r</w:t>
      </w:r>
      <w:r>
        <w:t xml:space="preserve">eCS difference scores in 10s. </w:t>
      </w:r>
      <w:r w:rsidRPr="00601934">
        <w:t xml:space="preserve">Error bars depict </w:t>
      </w:r>
      <w:r>
        <w:rPr>
          <w:rFonts w:cstheme="minorHAnsi"/>
        </w:rPr>
        <w:t>±</w:t>
      </w:r>
      <w:r w:rsidRPr="00601934">
        <w:t>SEM.</w:t>
      </w:r>
    </w:p>
    <w:p w14:paraId="39B05AD2" w14:textId="3D98EB41" w:rsidR="00470C18" w:rsidRDefault="00470C18" w:rsidP="00E67EE3"/>
    <w:p w14:paraId="6152D415" w14:textId="57050D1C" w:rsidR="00470C18" w:rsidRDefault="00470C18" w:rsidP="00470C18">
      <w:r w:rsidRPr="006F7AB7">
        <w:rPr>
          <w:b/>
          <w:bCs/>
        </w:rPr>
        <w:t>Supplemental Figure S3.</w:t>
      </w:r>
      <w:r>
        <w:t xml:space="preserve"> OFC inactivation does not affect appetite or </w:t>
      </w:r>
      <w:r w:rsidR="003C2CB5">
        <w:t>vigour</w:t>
      </w:r>
      <w:r>
        <w:t xml:space="preserve"> of reward approach when rewards are freely available. Magazine frequency in 5-minute blocks following a dummy infusion (No Infusion; Left) and intra- OFC drug infusion (Infusion; Right). All animals ate the 40 reward pellets that were placed in the magazine and freely available from the start of the 30-minute test sessions. </w:t>
      </w:r>
    </w:p>
    <w:p w14:paraId="77D4C2E9" w14:textId="77777777" w:rsidR="003C5C9B" w:rsidRDefault="003C5C9B" w:rsidP="00470C18"/>
    <w:p w14:paraId="632A89CE" w14:textId="7C095DDF" w:rsidR="003C2CB5" w:rsidRDefault="003C2CB5" w:rsidP="003C2CB5">
      <w:r w:rsidRPr="006F7AB7">
        <w:rPr>
          <w:b/>
          <w:bCs/>
        </w:rPr>
        <w:t>Supplemental Figure S4.</w:t>
      </w:r>
      <w:r>
        <w:t xml:space="preserve"> Acquisition of conditioned responding to cues A+, B+, and C+ before (days 1-6) and after surgery and post-operative recovery (days 7-9). </w:t>
      </w:r>
      <w:r w:rsidRPr="00601934">
        <w:t>Rates of discriminative magaz</w:t>
      </w:r>
      <w:r>
        <w:t>ine responding presented as CS-P</w:t>
      </w:r>
      <w:r w:rsidRPr="00601934">
        <w:t>r</w:t>
      </w:r>
      <w:r>
        <w:t xml:space="preserve">eCS difference scores in 10s. </w:t>
      </w:r>
      <w:r w:rsidRPr="00601934">
        <w:t>Error bars depict +SEM.</w:t>
      </w:r>
    </w:p>
    <w:p w14:paraId="0E63309F" w14:textId="0E4CF9F0" w:rsidR="003C5C9B" w:rsidRDefault="003C5C9B" w:rsidP="003C2CB5"/>
    <w:p w14:paraId="0C3498D6" w14:textId="5DE2B140" w:rsidR="003C5C9B" w:rsidRDefault="003C5C9B" w:rsidP="003C5C9B">
      <w:r w:rsidRPr="006F7AB7">
        <w:rPr>
          <w:b/>
          <w:bCs/>
        </w:rPr>
        <w:t>Supplemental Figure S5.</w:t>
      </w:r>
      <w:r>
        <w:t xml:space="preserve"> OFC inactivation does not disrupt locomotor activity and novelty exploration in a locomotor assay. </w:t>
      </w:r>
      <w:r w:rsidRPr="00BA1D3D">
        <w:rPr>
          <w:b/>
          <w:bCs/>
        </w:rPr>
        <w:t>(A)</w:t>
      </w:r>
      <w:r>
        <w:t xml:space="preserve"> Total distance travelled in blocks of 5 minutes as measured by the total number of infra-red beam breaks. </w:t>
      </w:r>
      <w:r w:rsidRPr="005C56CF">
        <w:rPr>
          <w:b/>
          <w:bCs/>
        </w:rPr>
        <w:t>(B)</w:t>
      </w:r>
      <w:r>
        <w:rPr>
          <w:b/>
          <w:bCs/>
        </w:rPr>
        <w:t xml:space="preserve"> </w:t>
      </w:r>
      <w:r>
        <w:t xml:space="preserve">Frequency of rearing behaviour travelled in blocks of 5 minutes as measured by the total number of infra-red beam breaks located 14 cm above the floor. </w:t>
      </w:r>
      <w:r w:rsidRPr="00601934">
        <w:t>Error bars depict +SEM.</w:t>
      </w:r>
    </w:p>
    <w:p w14:paraId="5CB6D611" w14:textId="77777777" w:rsidR="00401396" w:rsidRPr="005C56CF" w:rsidRDefault="00401396" w:rsidP="003C5C9B"/>
    <w:p w14:paraId="06118F32" w14:textId="77777777" w:rsidR="00401396" w:rsidRPr="00487919" w:rsidRDefault="00401396" w:rsidP="00401396">
      <w:r w:rsidRPr="006F7AB7">
        <w:rPr>
          <w:b/>
          <w:bCs/>
        </w:rPr>
        <w:t>Supplemental Figure S6.</w:t>
      </w:r>
      <w:r>
        <w:t xml:space="preserve"> Responding to control cue Z in Experiment 2 during </w:t>
      </w:r>
      <w:r w:rsidRPr="00487919">
        <w:rPr>
          <w:b/>
          <w:bCs/>
        </w:rPr>
        <w:t>(A)</w:t>
      </w:r>
      <w:r>
        <w:t xml:space="preserve"> Stage 1 acquisition, and (B) non-reinforcement during the retardation test. Rats in both groups acquired responding to Z+ in Stage 1 at a similar rate (significant main effect of Day </w:t>
      </w:r>
      <m:oMath>
        <m:r>
          <w:rPr>
            <w:rFonts w:ascii="Cambria Math" w:hAnsi="Cambria Math"/>
          </w:rPr>
          <m:t>F(8,176)=8.80</m:t>
        </m:r>
      </m:oMath>
      <w:r>
        <w:t xml:space="preserve">, </w:t>
      </w:r>
      <m:oMath>
        <m:r>
          <w:rPr>
            <w:rFonts w:ascii="Cambria Math" w:hAnsi="Cambria Math"/>
          </w:rPr>
          <m:t>p&lt;.001</m:t>
        </m:r>
      </m:oMath>
      <w:r>
        <w:t xml:space="preserve">, but no effect of Group </w:t>
      </w:r>
      <m:oMath>
        <m:r>
          <w:rPr>
            <w:rFonts w:ascii="Cambria Math" w:hAnsi="Cambria Math"/>
          </w:rPr>
          <m:t>F(1,22)=0.00</m:t>
        </m:r>
      </m:oMath>
      <w:r>
        <w:t xml:space="preserve">, </w:t>
      </w:r>
      <m:oMath>
        <m:r>
          <w:rPr>
            <w:rFonts w:ascii="Cambria Math" w:hAnsi="Cambria Math"/>
          </w:rPr>
          <m:t>p=.997</m:t>
        </m:r>
      </m:oMath>
      <w:r>
        <w:t xml:space="preserve">, or Group*Day interaction </w:t>
      </w:r>
      <m:oMath>
        <m:r>
          <w:rPr>
            <w:rFonts w:ascii="Cambria Math" w:hAnsi="Cambria Math"/>
          </w:rPr>
          <m:t>F(8,176)=0.18</m:t>
        </m:r>
      </m:oMath>
      <w:r>
        <w:t xml:space="preserve">, </w:t>
      </w:r>
      <m:oMath>
        <m:r>
          <w:rPr>
            <w:rFonts w:ascii="Cambria Math" w:hAnsi="Cambria Math"/>
          </w:rPr>
          <m:t>p=.994</m:t>
        </m:r>
      </m:oMath>
      <w:r>
        <w:t xml:space="preserve">). During the retardation test, responding to non-reinforced cue Z- also decreased at a similar rate in both groups (significant main effect of Day </w:t>
      </w:r>
      <m:oMath>
        <m:r>
          <w:rPr>
            <w:rFonts w:ascii="Cambria Math" w:hAnsi="Cambria Math"/>
          </w:rPr>
          <m:t>F(2,44)=20.78</m:t>
        </m:r>
      </m:oMath>
      <w:r>
        <w:t xml:space="preserve">, </w:t>
      </w:r>
      <m:oMath>
        <m:r>
          <w:rPr>
            <w:rFonts w:ascii="Cambria Math" w:hAnsi="Cambria Math"/>
          </w:rPr>
          <m:t>p&lt;.001</m:t>
        </m:r>
      </m:oMath>
      <w:r>
        <w:t xml:space="preserve">, but no effect of Group </w:t>
      </w:r>
      <m:oMath>
        <m:r>
          <w:rPr>
            <w:rFonts w:ascii="Cambria Math" w:hAnsi="Cambria Math"/>
          </w:rPr>
          <m:t>F(1,22)=2.07</m:t>
        </m:r>
      </m:oMath>
      <w:r>
        <w:t xml:space="preserve">, </w:t>
      </w:r>
      <m:oMath>
        <m:r>
          <w:rPr>
            <w:rFonts w:ascii="Cambria Math" w:hAnsi="Cambria Math"/>
          </w:rPr>
          <m:t>p=.164</m:t>
        </m:r>
      </m:oMath>
      <w:r>
        <w:t xml:space="preserve">, or Group*Day interaction </w:t>
      </w:r>
      <m:oMath>
        <m:r>
          <w:rPr>
            <w:rFonts w:ascii="Cambria Math" w:hAnsi="Cambria Math"/>
          </w:rPr>
          <m:t>F(2,44)=0.08</m:t>
        </m:r>
      </m:oMath>
      <w:r>
        <w:t xml:space="preserve">, </w:t>
      </w:r>
      <m:oMath>
        <m:r>
          <w:rPr>
            <w:rFonts w:ascii="Cambria Math" w:hAnsi="Cambria Math"/>
          </w:rPr>
          <m:t>p=.925</m:t>
        </m:r>
      </m:oMath>
      <w:r>
        <w:t>).</w:t>
      </w:r>
      <w:r w:rsidRPr="002A036A">
        <w:t xml:space="preserve"> </w:t>
      </w:r>
      <w:r w:rsidRPr="00601934">
        <w:t>Rates of discriminative magaz</w:t>
      </w:r>
      <w:r>
        <w:t>ine responding presented as CS-P</w:t>
      </w:r>
      <w:r w:rsidRPr="00601934">
        <w:t>r</w:t>
      </w:r>
      <w:r>
        <w:t xml:space="preserve">eCS difference scores in 10s. </w:t>
      </w:r>
      <w:r w:rsidRPr="00601934">
        <w:t>Error bars depict +SEM.</w:t>
      </w:r>
    </w:p>
    <w:sectPr w:rsidR="00401396" w:rsidRPr="00487919">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rios Panayi" w:date="2020-06-09T21:13:00Z" w:initials="MP">
    <w:p w14:paraId="5D5DFB2F" w14:textId="6A7A7171" w:rsidR="00470768" w:rsidRDefault="00470768">
      <w:pPr>
        <w:pStyle w:val="CommentText"/>
      </w:pPr>
      <w:r>
        <w:rPr>
          <w:rStyle w:val="CommentReference"/>
        </w:rPr>
        <w:annotationRef/>
      </w:r>
      <w:r>
        <w:t>Cut completely?</w:t>
      </w:r>
    </w:p>
  </w:comment>
  <w:comment w:id="3" w:author="Marios Panayi" w:date="2020-06-09T21:14:00Z" w:initials="MP">
    <w:p w14:paraId="59ADDBC2" w14:textId="50DA744E" w:rsidR="002C070E" w:rsidRDefault="002C070E">
      <w:pPr>
        <w:pStyle w:val="CommentText"/>
      </w:pPr>
      <w:r>
        <w:rPr>
          <w:rStyle w:val="CommentReference"/>
        </w:rPr>
        <w:annotationRef/>
      </w:r>
      <w:r>
        <w:t>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5DFB2F" w15:done="0"/>
  <w15:commentEx w15:paraId="59ADDB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79E1" w16cex:dateUtc="2020-06-10T01:13:00Z"/>
  <w16cex:commentExtensible w16cex:durableId="228A7A3C" w16cex:dateUtc="2020-06-10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5DFB2F" w16cid:durableId="228A79E1"/>
  <w16cid:commentId w16cid:paraId="59ADDBC2" w16cid:durableId="228A7A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F8438" w14:textId="77777777" w:rsidR="00A73E9C" w:rsidRDefault="00A73E9C" w:rsidP="00B4184B">
      <w:pPr>
        <w:spacing w:after="0" w:line="240" w:lineRule="auto"/>
      </w:pPr>
      <w:r>
        <w:separator/>
      </w:r>
    </w:p>
  </w:endnote>
  <w:endnote w:type="continuationSeparator" w:id="0">
    <w:p w14:paraId="5599B800" w14:textId="77777777" w:rsidR="00A73E9C" w:rsidRDefault="00A73E9C" w:rsidP="00B4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4869"/>
      <w:docPartObj>
        <w:docPartGallery w:val="Page Numbers (Bottom of Page)"/>
        <w:docPartUnique/>
      </w:docPartObj>
    </w:sdtPr>
    <w:sdtEndPr>
      <w:rPr>
        <w:noProof/>
      </w:rPr>
    </w:sdtEndPr>
    <w:sdtContent>
      <w:p w14:paraId="604E4EA7" w14:textId="387E5084" w:rsidR="00B4184B" w:rsidRDefault="00B4184B">
        <w:pPr>
          <w:pStyle w:val="Footer"/>
          <w:jc w:val="right"/>
        </w:pPr>
        <w:r>
          <w:fldChar w:fldCharType="begin"/>
        </w:r>
        <w:r>
          <w:instrText xml:space="preserve"> PAGE   \* MERGEFORMAT </w:instrText>
        </w:r>
        <w:r>
          <w:fldChar w:fldCharType="separate"/>
        </w:r>
        <w:r w:rsidR="00313E48">
          <w:rPr>
            <w:noProof/>
          </w:rPr>
          <w:t>16</w:t>
        </w:r>
        <w:r>
          <w:rPr>
            <w:noProof/>
          </w:rPr>
          <w:fldChar w:fldCharType="end"/>
        </w:r>
      </w:p>
    </w:sdtContent>
  </w:sdt>
  <w:p w14:paraId="27DCE77E" w14:textId="77777777" w:rsidR="00B4184B" w:rsidRDefault="00B41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AC35F" w14:textId="77777777" w:rsidR="00A73E9C" w:rsidRDefault="00A73E9C" w:rsidP="00B4184B">
      <w:pPr>
        <w:spacing w:after="0" w:line="240" w:lineRule="auto"/>
      </w:pPr>
      <w:r>
        <w:separator/>
      </w:r>
    </w:p>
  </w:footnote>
  <w:footnote w:type="continuationSeparator" w:id="0">
    <w:p w14:paraId="291FADD6" w14:textId="77777777" w:rsidR="00A73E9C" w:rsidRDefault="00A73E9C" w:rsidP="00B41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876"/>
    <w:multiLevelType w:val="hybridMultilevel"/>
    <w:tmpl w:val="F89C345C"/>
    <w:lvl w:ilvl="0" w:tplc="A19EB7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2084C"/>
    <w:multiLevelType w:val="hybridMultilevel"/>
    <w:tmpl w:val="7F0C7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648"/>
    <w:rsid w:val="00001EDB"/>
    <w:rsid w:val="00013CD8"/>
    <w:rsid w:val="00014258"/>
    <w:rsid w:val="00016067"/>
    <w:rsid w:val="0002342E"/>
    <w:rsid w:val="000264F6"/>
    <w:rsid w:val="0003466A"/>
    <w:rsid w:val="000409CB"/>
    <w:rsid w:val="0004152C"/>
    <w:rsid w:val="00041961"/>
    <w:rsid w:val="000509ED"/>
    <w:rsid w:val="0005529A"/>
    <w:rsid w:val="000563B7"/>
    <w:rsid w:val="000567C6"/>
    <w:rsid w:val="00064D95"/>
    <w:rsid w:val="00066233"/>
    <w:rsid w:val="000715CF"/>
    <w:rsid w:val="00071D72"/>
    <w:rsid w:val="000749B8"/>
    <w:rsid w:val="00082A4E"/>
    <w:rsid w:val="0008531A"/>
    <w:rsid w:val="000856A4"/>
    <w:rsid w:val="000867DC"/>
    <w:rsid w:val="000918DB"/>
    <w:rsid w:val="00091B5E"/>
    <w:rsid w:val="000947DC"/>
    <w:rsid w:val="00095A5B"/>
    <w:rsid w:val="000A1578"/>
    <w:rsid w:val="000A2651"/>
    <w:rsid w:val="000A2D07"/>
    <w:rsid w:val="000A5412"/>
    <w:rsid w:val="000A543A"/>
    <w:rsid w:val="000B4027"/>
    <w:rsid w:val="000B69F8"/>
    <w:rsid w:val="000B794E"/>
    <w:rsid w:val="000C27FD"/>
    <w:rsid w:val="000D06A3"/>
    <w:rsid w:val="000D4B86"/>
    <w:rsid w:val="000D7C1C"/>
    <w:rsid w:val="000E044B"/>
    <w:rsid w:val="000E2111"/>
    <w:rsid w:val="000E312E"/>
    <w:rsid w:val="000E3360"/>
    <w:rsid w:val="000E3D73"/>
    <w:rsid w:val="000E4D55"/>
    <w:rsid w:val="000E6624"/>
    <w:rsid w:val="000F1BBA"/>
    <w:rsid w:val="000F50C1"/>
    <w:rsid w:val="000F7F7A"/>
    <w:rsid w:val="00106DF5"/>
    <w:rsid w:val="0011015E"/>
    <w:rsid w:val="001107BC"/>
    <w:rsid w:val="001118DC"/>
    <w:rsid w:val="00113144"/>
    <w:rsid w:val="00116664"/>
    <w:rsid w:val="0013106B"/>
    <w:rsid w:val="00135112"/>
    <w:rsid w:val="00135876"/>
    <w:rsid w:val="00137DDA"/>
    <w:rsid w:val="00143409"/>
    <w:rsid w:val="00154EE0"/>
    <w:rsid w:val="0015755F"/>
    <w:rsid w:val="00161BFB"/>
    <w:rsid w:val="00162921"/>
    <w:rsid w:val="00162992"/>
    <w:rsid w:val="00163870"/>
    <w:rsid w:val="0016696B"/>
    <w:rsid w:val="00182D5F"/>
    <w:rsid w:val="00183181"/>
    <w:rsid w:val="00185299"/>
    <w:rsid w:val="00186165"/>
    <w:rsid w:val="0018745F"/>
    <w:rsid w:val="00190DB0"/>
    <w:rsid w:val="00193EE5"/>
    <w:rsid w:val="00194776"/>
    <w:rsid w:val="0019513F"/>
    <w:rsid w:val="00197652"/>
    <w:rsid w:val="001A131E"/>
    <w:rsid w:val="001A2768"/>
    <w:rsid w:val="001A5560"/>
    <w:rsid w:val="001A6769"/>
    <w:rsid w:val="001A7774"/>
    <w:rsid w:val="001B1D21"/>
    <w:rsid w:val="001B3718"/>
    <w:rsid w:val="001B3C2E"/>
    <w:rsid w:val="001C02F1"/>
    <w:rsid w:val="001C461D"/>
    <w:rsid w:val="001D04A3"/>
    <w:rsid w:val="001D5327"/>
    <w:rsid w:val="001E0C11"/>
    <w:rsid w:val="001E4218"/>
    <w:rsid w:val="001E63B8"/>
    <w:rsid w:val="001F1B76"/>
    <w:rsid w:val="00203806"/>
    <w:rsid w:val="00204B78"/>
    <w:rsid w:val="00210B86"/>
    <w:rsid w:val="0021548F"/>
    <w:rsid w:val="00216E01"/>
    <w:rsid w:val="00221CDD"/>
    <w:rsid w:val="0022235F"/>
    <w:rsid w:val="002305B1"/>
    <w:rsid w:val="00231DAD"/>
    <w:rsid w:val="00235CE6"/>
    <w:rsid w:val="00240122"/>
    <w:rsid w:val="00242F32"/>
    <w:rsid w:val="00251B57"/>
    <w:rsid w:val="00252534"/>
    <w:rsid w:val="00255043"/>
    <w:rsid w:val="00263B09"/>
    <w:rsid w:val="00263B53"/>
    <w:rsid w:val="0026738F"/>
    <w:rsid w:val="0026772C"/>
    <w:rsid w:val="002733FA"/>
    <w:rsid w:val="00273A18"/>
    <w:rsid w:val="0028041B"/>
    <w:rsid w:val="00281213"/>
    <w:rsid w:val="00287869"/>
    <w:rsid w:val="002B2EA0"/>
    <w:rsid w:val="002B32EC"/>
    <w:rsid w:val="002B50E1"/>
    <w:rsid w:val="002B61B3"/>
    <w:rsid w:val="002B7E87"/>
    <w:rsid w:val="002C070E"/>
    <w:rsid w:val="002C0F0A"/>
    <w:rsid w:val="002C6BDF"/>
    <w:rsid w:val="002D0202"/>
    <w:rsid w:val="002D032B"/>
    <w:rsid w:val="002D1553"/>
    <w:rsid w:val="002F3E8C"/>
    <w:rsid w:val="002F7F1D"/>
    <w:rsid w:val="003065A2"/>
    <w:rsid w:val="00310DC4"/>
    <w:rsid w:val="00313D37"/>
    <w:rsid w:val="00313E48"/>
    <w:rsid w:val="00317D71"/>
    <w:rsid w:val="00324DCF"/>
    <w:rsid w:val="0033052D"/>
    <w:rsid w:val="00337306"/>
    <w:rsid w:val="003413FE"/>
    <w:rsid w:val="00343810"/>
    <w:rsid w:val="00347691"/>
    <w:rsid w:val="003477AB"/>
    <w:rsid w:val="00350971"/>
    <w:rsid w:val="00352761"/>
    <w:rsid w:val="003559EC"/>
    <w:rsid w:val="00355CB4"/>
    <w:rsid w:val="0035651F"/>
    <w:rsid w:val="0036051A"/>
    <w:rsid w:val="00374909"/>
    <w:rsid w:val="00375644"/>
    <w:rsid w:val="003902AC"/>
    <w:rsid w:val="00391D07"/>
    <w:rsid w:val="00394E0D"/>
    <w:rsid w:val="00397142"/>
    <w:rsid w:val="003A561A"/>
    <w:rsid w:val="003A64CA"/>
    <w:rsid w:val="003A7429"/>
    <w:rsid w:val="003C0ED4"/>
    <w:rsid w:val="003C2CB5"/>
    <w:rsid w:val="003C5C9B"/>
    <w:rsid w:val="003D00E3"/>
    <w:rsid w:val="003E01B0"/>
    <w:rsid w:val="003E3618"/>
    <w:rsid w:val="003E5A97"/>
    <w:rsid w:val="003F412F"/>
    <w:rsid w:val="003F4B37"/>
    <w:rsid w:val="003F4E2B"/>
    <w:rsid w:val="003F7A48"/>
    <w:rsid w:val="00401396"/>
    <w:rsid w:val="0040511C"/>
    <w:rsid w:val="00405363"/>
    <w:rsid w:val="0040627A"/>
    <w:rsid w:val="00412459"/>
    <w:rsid w:val="004132F0"/>
    <w:rsid w:val="00420721"/>
    <w:rsid w:val="00421C59"/>
    <w:rsid w:val="00422319"/>
    <w:rsid w:val="00431439"/>
    <w:rsid w:val="004411B1"/>
    <w:rsid w:val="00444FA9"/>
    <w:rsid w:val="00445496"/>
    <w:rsid w:val="0044663F"/>
    <w:rsid w:val="00447D3D"/>
    <w:rsid w:val="004517E9"/>
    <w:rsid w:val="00452B29"/>
    <w:rsid w:val="00453D9F"/>
    <w:rsid w:val="00456ACA"/>
    <w:rsid w:val="00470768"/>
    <w:rsid w:val="00470C18"/>
    <w:rsid w:val="004757A5"/>
    <w:rsid w:val="00475F1A"/>
    <w:rsid w:val="00476503"/>
    <w:rsid w:val="0048747F"/>
    <w:rsid w:val="00491FE4"/>
    <w:rsid w:val="004A14A4"/>
    <w:rsid w:val="004A35AF"/>
    <w:rsid w:val="004A35F1"/>
    <w:rsid w:val="004A59EB"/>
    <w:rsid w:val="004A5DAE"/>
    <w:rsid w:val="004A6A74"/>
    <w:rsid w:val="004B04B8"/>
    <w:rsid w:val="004B31FD"/>
    <w:rsid w:val="004B3379"/>
    <w:rsid w:val="004B6242"/>
    <w:rsid w:val="004C0748"/>
    <w:rsid w:val="004C1219"/>
    <w:rsid w:val="004C2575"/>
    <w:rsid w:val="004C4F41"/>
    <w:rsid w:val="004D19F3"/>
    <w:rsid w:val="004D3401"/>
    <w:rsid w:val="004D6F95"/>
    <w:rsid w:val="004E437E"/>
    <w:rsid w:val="004E586E"/>
    <w:rsid w:val="004F2E1C"/>
    <w:rsid w:val="00503DA2"/>
    <w:rsid w:val="005111AC"/>
    <w:rsid w:val="0051507B"/>
    <w:rsid w:val="00520BB2"/>
    <w:rsid w:val="005221CA"/>
    <w:rsid w:val="0052356C"/>
    <w:rsid w:val="00536D20"/>
    <w:rsid w:val="0053717D"/>
    <w:rsid w:val="0054406B"/>
    <w:rsid w:val="00550185"/>
    <w:rsid w:val="00561A30"/>
    <w:rsid w:val="0056535F"/>
    <w:rsid w:val="005714BF"/>
    <w:rsid w:val="0057192E"/>
    <w:rsid w:val="005805C6"/>
    <w:rsid w:val="005805E3"/>
    <w:rsid w:val="005862FF"/>
    <w:rsid w:val="00590963"/>
    <w:rsid w:val="00595BF7"/>
    <w:rsid w:val="005967DE"/>
    <w:rsid w:val="005A0523"/>
    <w:rsid w:val="005C061A"/>
    <w:rsid w:val="005C08C1"/>
    <w:rsid w:val="005C18FC"/>
    <w:rsid w:val="005C2B5F"/>
    <w:rsid w:val="005C6B21"/>
    <w:rsid w:val="005C760C"/>
    <w:rsid w:val="005E377E"/>
    <w:rsid w:val="005E3859"/>
    <w:rsid w:val="005F25F7"/>
    <w:rsid w:val="005F3816"/>
    <w:rsid w:val="005F7E97"/>
    <w:rsid w:val="00610092"/>
    <w:rsid w:val="00616E76"/>
    <w:rsid w:val="006221ED"/>
    <w:rsid w:val="006253A0"/>
    <w:rsid w:val="00627A1D"/>
    <w:rsid w:val="00631D4E"/>
    <w:rsid w:val="00632F53"/>
    <w:rsid w:val="00636E31"/>
    <w:rsid w:val="006373AF"/>
    <w:rsid w:val="00637A32"/>
    <w:rsid w:val="00642051"/>
    <w:rsid w:val="0064268F"/>
    <w:rsid w:val="006465E9"/>
    <w:rsid w:val="00652196"/>
    <w:rsid w:val="00655546"/>
    <w:rsid w:val="00657D2A"/>
    <w:rsid w:val="006607DA"/>
    <w:rsid w:val="00662D2C"/>
    <w:rsid w:val="0066326A"/>
    <w:rsid w:val="0066546D"/>
    <w:rsid w:val="0066677B"/>
    <w:rsid w:val="0067084A"/>
    <w:rsid w:val="00673B1B"/>
    <w:rsid w:val="006773C6"/>
    <w:rsid w:val="0068154B"/>
    <w:rsid w:val="00682850"/>
    <w:rsid w:val="00686B6E"/>
    <w:rsid w:val="0068799F"/>
    <w:rsid w:val="00694CCD"/>
    <w:rsid w:val="006A40AF"/>
    <w:rsid w:val="006A5731"/>
    <w:rsid w:val="006B0DDA"/>
    <w:rsid w:val="006B3A28"/>
    <w:rsid w:val="006B4F30"/>
    <w:rsid w:val="006B5413"/>
    <w:rsid w:val="006C0771"/>
    <w:rsid w:val="006C4DEE"/>
    <w:rsid w:val="006C6FD5"/>
    <w:rsid w:val="006D1133"/>
    <w:rsid w:val="006D14C8"/>
    <w:rsid w:val="006D4872"/>
    <w:rsid w:val="006D72B0"/>
    <w:rsid w:val="006E0384"/>
    <w:rsid w:val="006E13D4"/>
    <w:rsid w:val="006E26D2"/>
    <w:rsid w:val="006F0D82"/>
    <w:rsid w:val="006F1D00"/>
    <w:rsid w:val="006F7AB7"/>
    <w:rsid w:val="00700B17"/>
    <w:rsid w:val="007066B9"/>
    <w:rsid w:val="007125A3"/>
    <w:rsid w:val="0071425F"/>
    <w:rsid w:val="00721B4C"/>
    <w:rsid w:val="00724898"/>
    <w:rsid w:val="007311FC"/>
    <w:rsid w:val="00732759"/>
    <w:rsid w:val="00732B6C"/>
    <w:rsid w:val="0074610E"/>
    <w:rsid w:val="007477BC"/>
    <w:rsid w:val="00761F56"/>
    <w:rsid w:val="00766D68"/>
    <w:rsid w:val="00767F4F"/>
    <w:rsid w:val="00770DB4"/>
    <w:rsid w:val="00773564"/>
    <w:rsid w:val="00773C0C"/>
    <w:rsid w:val="0077507C"/>
    <w:rsid w:val="007758B8"/>
    <w:rsid w:val="00781823"/>
    <w:rsid w:val="00782C26"/>
    <w:rsid w:val="007831C3"/>
    <w:rsid w:val="0078549F"/>
    <w:rsid w:val="0078752B"/>
    <w:rsid w:val="007A2E45"/>
    <w:rsid w:val="007A48DE"/>
    <w:rsid w:val="007A74B8"/>
    <w:rsid w:val="007B0DAB"/>
    <w:rsid w:val="007B1512"/>
    <w:rsid w:val="007B39CD"/>
    <w:rsid w:val="007B7EFE"/>
    <w:rsid w:val="007C013D"/>
    <w:rsid w:val="007C09D2"/>
    <w:rsid w:val="007C33CA"/>
    <w:rsid w:val="007C459B"/>
    <w:rsid w:val="007C5E53"/>
    <w:rsid w:val="007C7521"/>
    <w:rsid w:val="007D20D9"/>
    <w:rsid w:val="007D5FD0"/>
    <w:rsid w:val="007E4349"/>
    <w:rsid w:val="007F03C5"/>
    <w:rsid w:val="007F0D86"/>
    <w:rsid w:val="007F2E7A"/>
    <w:rsid w:val="007F329F"/>
    <w:rsid w:val="007F44E0"/>
    <w:rsid w:val="007F7237"/>
    <w:rsid w:val="00801B9E"/>
    <w:rsid w:val="00804528"/>
    <w:rsid w:val="0080560E"/>
    <w:rsid w:val="00807402"/>
    <w:rsid w:val="008078BE"/>
    <w:rsid w:val="008101C4"/>
    <w:rsid w:val="00817D4B"/>
    <w:rsid w:val="00821F56"/>
    <w:rsid w:val="00823596"/>
    <w:rsid w:val="00825577"/>
    <w:rsid w:val="008274FF"/>
    <w:rsid w:val="00830F36"/>
    <w:rsid w:val="00831C95"/>
    <w:rsid w:val="00833574"/>
    <w:rsid w:val="008423AE"/>
    <w:rsid w:val="008528C9"/>
    <w:rsid w:val="00853201"/>
    <w:rsid w:val="00854DC2"/>
    <w:rsid w:val="00854F9D"/>
    <w:rsid w:val="00863E3D"/>
    <w:rsid w:val="00864D13"/>
    <w:rsid w:val="00866584"/>
    <w:rsid w:val="00873894"/>
    <w:rsid w:val="0088099A"/>
    <w:rsid w:val="00881847"/>
    <w:rsid w:val="008969E4"/>
    <w:rsid w:val="008A0476"/>
    <w:rsid w:val="008A3BDB"/>
    <w:rsid w:val="008A5389"/>
    <w:rsid w:val="008B00AD"/>
    <w:rsid w:val="008B0742"/>
    <w:rsid w:val="008B134A"/>
    <w:rsid w:val="008B43AD"/>
    <w:rsid w:val="008C0E98"/>
    <w:rsid w:val="008C195F"/>
    <w:rsid w:val="008C1FC6"/>
    <w:rsid w:val="008C39E0"/>
    <w:rsid w:val="008D104C"/>
    <w:rsid w:val="008D1640"/>
    <w:rsid w:val="008E331B"/>
    <w:rsid w:val="008E3FB5"/>
    <w:rsid w:val="008E6621"/>
    <w:rsid w:val="008F008A"/>
    <w:rsid w:val="008F32CF"/>
    <w:rsid w:val="009073ED"/>
    <w:rsid w:val="00911CD5"/>
    <w:rsid w:val="0091359C"/>
    <w:rsid w:val="00915651"/>
    <w:rsid w:val="00915FBB"/>
    <w:rsid w:val="00916561"/>
    <w:rsid w:val="009320D3"/>
    <w:rsid w:val="00933039"/>
    <w:rsid w:val="00937D30"/>
    <w:rsid w:val="00957B5E"/>
    <w:rsid w:val="00964A99"/>
    <w:rsid w:val="0097037F"/>
    <w:rsid w:val="00973D4B"/>
    <w:rsid w:val="0097534F"/>
    <w:rsid w:val="00980607"/>
    <w:rsid w:val="00985BA9"/>
    <w:rsid w:val="00992C85"/>
    <w:rsid w:val="009A1F80"/>
    <w:rsid w:val="009B033E"/>
    <w:rsid w:val="009B479C"/>
    <w:rsid w:val="009C07A9"/>
    <w:rsid w:val="009C1023"/>
    <w:rsid w:val="009C1BBD"/>
    <w:rsid w:val="009C209B"/>
    <w:rsid w:val="009C443C"/>
    <w:rsid w:val="009D37A1"/>
    <w:rsid w:val="009D50AC"/>
    <w:rsid w:val="009D50B5"/>
    <w:rsid w:val="009E5E2F"/>
    <w:rsid w:val="009E6234"/>
    <w:rsid w:val="009F5F7A"/>
    <w:rsid w:val="00A0173E"/>
    <w:rsid w:val="00A02258"/>
    <w:rsid w:val="00A02A7A"/>
    <w:rsid w:val="00A02D95"/>
    <w:rsid w:val="00A02DDC"/>
    <w:rsid w:val="00A048FC"/>
    <w:rsid w:val="00A04986"/>
    <w:rsid w:val="00A05936"/>
    <w:rsid w:val="00A05CCB"/>
    <w:rsid w:val="00A05D1F"/>
    <w:rsid w:val="00A067FB"/>
    <w:rsid w:val="00A11276"/>
    <w:rsid w:val="00A118A8"/>
    <w:rsid w:val="00A142CE"/>
    <w:rsid w:val="00A14A8B"/>
    <w:rsid w:val="00A15761"/>
    <w:rsid w:val="00A1799E"/>
    <w:rsid w:val="00A17A53"/>
    <w:rsid w:val="00A21DA2"/>
    <w:rsid w:val="00A279E8"/>
    <w:rsid w:val="00A30A15"/>
    <w:rsid w:val="00A31C31"/>
    <w:rsid w:val="00A324E1"/>
    <w:rsid w:val="00A45B44"/>
    <w:rsid w:val="00A462DD"/>
    <w:rsid w:val="00A47575"/>
    <w:rsid w:val="00A530C1"/>
    <w:rsid w:val="00A53711"/>
    <w:rsid w:val="00A55CC1"/>
    <w:rsid w:val="00A577F9"/>
    <w:rsid w:val="00A64481"/>
    <w:rsid w:val="00A66CC5"/>
    <w:rsid w:val="00A73E9C"/>
    <w:rsid w:val="00A74FEB"/>
    <w:rsid w:val="00A751BE"/>
    <w:rsid w:val="00A80629"/>
    <w:rsid w:val="00A8427A"/>
    <w:rsid w:val="00A842F7"/>
    <w:rsid w:val="00A8672F"/>
    <w:rsid w:val="00A87121"/>
    <w:rsid w:val="00A90256"/>
    <w:rsid w:val="00A924DC"/>
    <w:rsid w:val="00A93677"/>
    <w:rsid w:val="00A93C42"/>
    <w:rsid w:val="00A949F5"/>
    <w:rsid w:val="00A95648"/>
    <w:rsid w:val="00AA0EEE"/>
    <w:rsid w:val="00AA371D"/>
    <w:rsid w:val="00AA6DAA"/>
    <w:rsid w:val="00AA779A"/>
    <w:rsid w:val="00AB2256"/>
    <w:rsid w:val="00AB656A"/>
    <w:rsid w:val="00AB76D2"/>
    <w:rsid w:val="00AC09ED"/>
    <w:rsid w:val="00AC245C"/>
    <w:rsid w:val="00AC2995"/>
    <w:rsid w:val="00AC4413"/>
    <w:rsid w:val="00AC6011"/>
    <w:rsid w:val="00AD4F59"/>
    <w:rsid w:val="00AD7A02"/>
    <w:rsid w:val="00AE3208"/>
    <w:rsid w:val="00AE3787"/>
    <w:rsid w:val="00AE381C"/>
    <w:rsid w:val="00AE463B"/>
    <w:rsid w:val="00AE4728"/>
    <w:rsid w:val="00AE58C9"/>
    <w:rsid w:val="00AE6FE3"/>
    <w:rsid w:val="00AF30F1"/>
    <w:rsid w:val="00B01CE6"/>
    <w:rsid w:val="00B01F04"/>
    <w:rsid w:val="00B04D4A"/>
    <w:rsid w:val="00B077D4"/>
    <w:rsid w:val="00B10C4D"/>
    <w:rsid w:val="00B11AD0"/>
    <w:rsid w:val="00B1626C"/>
    <w:rsid w:val="00B269A5"/>
    <w:rsid w:val="00B2779E"/>
    <w:rsid w:val="00B334AF"/>
    <w:rsid w:val="00B4184B"/>
    <w:rsid w:val="00B52490"/>
    <w:rsid w:val="00B55066"/>
    <w:rsid w:val="00B5706D"/>
    <w:rsid w:val="00B61388"/>
    <w:rsid w:val="00B61400"/>
    <w:rsid w:val="00B66230"/>
    <w:rsid w:val="00B702F1"/>
    <w:rsid w:val="00B70A96"/>
    <w:rsid w:val="00B72FF2"/>
    <w:rsid w:val="00B777AB"/>
    <w:rsid w:val="00B77FEE"/>
    <w:rsid w:val="00B80457"/>
    <w:rsid w:val="00B83752"/>
    <w:rsid w:val="00B90DFC"/>
    <w:rsid w:val="00B961F0"/>
    <w:rsid w:val="00BA4A31"/>
    <w:rsid w:val="00BA525E"/>
    <w:rsid w:val="00BB0EB5"/>
    <w:rsid w:val="00BB1B87"/>
    <w:rsid w:val="00BB2821"/>
    <w:rsid w:val="00BB3B32"/>
    <w:rsid w:val="00BB40B6"/>
    <w:rsid w:val="00BB62BD"/>
    <w:rsid w:val="00BC17B9"/>
    <w:rsid w:val="00BC1A64"/>
    <w:rsid w:val="00BC5E6A"/>
    <w:rsid w:val="00BC6DE1"/>
    <w:rsid w:val="00BD45DB"/>
    <w:rsid w:val="00BD630A"/>
    <w:rsid w:val="00BD6659"/>
    <w:rsid w:val="00BE1E20"/>
    <w:rsid w:val="00BE289F"/>
    <w:rsid w:val="00BE2C0D"/>
    <w:rsid w:val="00BE4788"/>
    <w:rsid w:val="00BF4280"/>
    <w:rsid w:val="00BF4AA5"/>
    <w:rsid w:val="00BF4B3C"/>
    <w:rsid w:val="00C0041E"/>
    <w:rsid w:val="00C02C73"/>
    <w:rsid w:val="00C0498B"/>
    <w:rsid w:val="00C04A79"/>
    <w:rsid w:val="00C04E17"/>
    <w:rsid w:val="00C14193"/>
    <w:rsid w:val="00C14441"/>
    <w:rsid w:val="00C1594C"/>
    <w:rsid w:val="00C21B85"/>
    <w:rsid w:val="00C23528"/>
    <w:rsid w:val="00C24600"/>
    <w:rsid w:val="00C25E3D"/>
    <w:rsid w:val="00C300DF"/>
    <w:rsid w:val="00C337E3"/>
    <w:rsid w:val="00C34248"/>
    <w:rsid w:val="00C36483"/>
    <w:rsid w:val="00C36CC1"/>
    <w:rsid w:val="00C42B06"/>
    <w:rsid w:val="00C456C5"/>
    <w:rsid w:val="00C46C74"/>
    <w:rsid w:val="00C52AA0"/>
    <w:rsid w:val="00C57B36"/>
    <w:rsid w:val="00C626CB"/>
    <w:rsid w:val="00C71030"/>
    <w:rsid w:val="00C778D6"/>
    <w:rsid w:val="00C77E56"/>
    <w:rsid w:val="00C80911"/>
    <w:rsid w:val="00C85AE8"/>
    <w:rsid w:val="00C9627D"/>
    <w:rsid w:val="00C967FF"/>
    <w:rsid w:val="00CA1121"/>
    <w:rsid w:val="00CA2DDF"/>
    <w:rsid w:val="00CA3131"/>
    <w:rsid w:val="00CA3782"/>
    <w:rsid w:val="00CA394F"/>
    <w:rsid w:val="00CA533A"/>
    <w:rsid w:val="00CA6DB3"/>
    <w:rsid w:val="00CB09D8"/>
    <w:rsid w:val="00CB3C06"/>
    <w:rsid w:val="00CB482D"/>
    <w:rsid w:val="00CB5EF9"/>
    <w:rsid w:val="00CB7CFC"/>
    <w:rsid w:val="00CC0F4C"/>
    <w:rsid w:val="00CC4ED5"/>
    <w:rsid w:val="00CC597D"/>
    <w:rsid w:val="00CD7BE8"/>
    <w:rsid w:val="00CE37C4"/>
    <w:rsid w:val="00CE6C3E"/>
    <w:rsid w:val="00CF23CF"/>
    <w:rsid w:val="00CF5538"/>
    <w:rsid w:val="00CF6F77"/>
    <w:rsid w:val="00CF7A9C"/>
    <w:rsid w:val="00D03A6B"/>
    <w:rsid w:val="00D06114"/>
    <w:rsid w:val="00D07547"/>
    <w:rsid w:val="00D10C5F"/>
    <w:rsid w:val="00D141DA"/>
    <w:rsid w:val="00D15FF4"/>
    <w:rsid w:val="00D16A03"/>
    <w:rsid w:val="00D170F3"/>
    <w:rsid w:val="00D20E5C"/>
    <w:rsid w:val="00D23DF3"/>
    <w:rsid w:val="00D273CF"/>
    <w:rsid w:val="00D279C9"/>
    <w:rsid w:val="00D31256"/>
    <w:rsid w:val="00D346C8"/>
    <w:rsid w:val="00D3647A"/>
    <w:rsid w:val="00D376EE"/>
    <w:rsid w:val="00D41496"/>
    <w:rsid w:val="00D42782"/>
    <w:rsid w:val="00D45533"/>
    <w:rsid w:val="00D46A8D"/>
    <w:rsid w:val="00D50B1D"/>
    <w:rsid w:val="00D51877"/>
    <w:rsid w:val="00D5434F"/>
    <w:rsid w:val="00D5791D"/>
    <w:rsid w:val="00D62C4C"/>
    <w:rsid w:val="00D72FA4"/>
    <w:rsid w:val="00D82700"/>
    <w:rsid w:val="00D82994"/>
    <w:rsid w:val="00D82C71"/>
    <w:rsid w:val="00D859E3"/>
    <w:rsid w:val="00D8799F"/>
    <w:rsid w:val="00DA43E7"/>
    <w:rsid w:val="00DA6633"/>
    <w:rsid w:val="00DA6FC4"/>
    <w:rsid w:val="00DB496F"/>
    <w:rsid w:val="00DB50C2"/>
    <w:rsid w:val="00DB611A"/>
    <w:rsid w:val="00DC0713"/>
    <w:rsid w:val="00DC5070"/>
    <w:rsid w:val="00DD032A"/>
    <w:rsid w:val="00DD0CC7"/>
    <w:rsid w:val="00DD26AA"/>
    <w:rsid w:val="00DD415C"/>
    <w:rsid w:val="00DD77D7"/>
    <w:rsid w:val="00DE02B1"/>
    <w:rsid w:val="00DE0A88"/>
    <w:rsid w:val="00DE7FB4"/>
    <w:rsid w:val="00DF1B0D"/>
    <w:rsid w:val="00DF33C0"/>
    <w:rsid w:val="00DF4CA6"/>
    <w:rsid w:val="00DF5198"/>
    <w:rsid w:val="00DF5208"/>
    <w:rsid w:val="00DF5BED"/>
    <w:rsid w:val="00DF6D9B"/>
    <w:rsid w:val="00E03CD5"/>
    <w:rsid w:val="00E056D9"/>
    <w:rsid w:val="00E07F3D"/>
    <w:rsid w:val="00E1167B"/>
    <w:rsid w:val="00E16746"/>
    <w:rsid w:val="00E212FD"/>
    <w:rsid w:val="00E21FFA"/>
    <w:rsid w:val="00E26E3B"/>
    <w:rsid w:val="00E3174A"/>
    <w:rsid w:val="00E33782"/>
    <w:rsid w:val="00E35C7A"/>
    <w:rsid w:val="00E43CB5"/>
    <w:rsid w:val="00E4602C"/>
    <w:rsid w:val="00E47840"/>
    <w:rsid w:val="00E55EE5"/>
    <w:rsid w:val="00E57E07"/>
    <w:rsid w:val="00E61144"/>
    <w:rsid w:val="00E62CD4"/>
    <w:rsid w:val="00E6609F"/>
    <w:rsid w:val="00E67EE3"/>
    <w:rsid w:val="00E76984"/>
    <w:rsid w:val="00E87DFB"/>
    <w:rsid w:val="00E93723"/>
    <w:rsid w:val="00EA7DC1"/>
    <w:rsid w:val="00EB0230"/>
    <w:rsid w:val="00EB2E19"/>
    <w:rsid w:val="00EC6B51"/>
    <w:rsid w:val="00EC7328"/>
    <w:rsid w:val="00ED46ED"/>
    <w:rsid w:val="00ED5466"/>
    <w:rsid w:val="00ED7F23"/>
    <w:rsid w:val="00EE2D6B"/>
    <w:rsid w:val="00EE3F47"/>
    <w:rsid w:val="00EE736C"/>
    <w:rsid w:val="00F021F9"/>
    <w:rsid w:val="00F049CB"/>
    <w:rsid w:val="00F0537E"/>
    <w:rsid w:val="00F10897"/>
    <w:rsid w:val="00F12DD8"/>
    <w:rsid w:val="00F135BB"/>
    <w:rsid w:val="00F14E0E"/>
    <w:rsid w:val="00F16D17"/>
    <w:rsid w:val="00F17459"/>
    <w:rsid w:val="00F17FCD"/>
    <w:rsid w:val="00F2122B"/>
    <w:rsid w:val="00F22B1D"/>
    <w:rsid w:val="00F238A7"/>
    <w:rsid w:val="00F30F72"/>
    <w:rsid w:val="00F310F5"/>
    <w:rsid w:val="00F3157D"/>
    <w:rsid w:val="00F327A4"/>
    <w:rsid w:val="00F33B68"/>
    <w:rsid w:val="00F40072"/>
    <w:rsid w:val="00F410FE"/>
    <w:rsid w:val="00F50AF4"/>
    <w:rsid w:val="00F52C8E"/>
    <w:rsid w:val="00F635E3"/>
    <w:rsid w:val="00F63FD5"/>
    <w:rsid w:val="00F64891"/>
    <w:rsid w:val="00F64C18"/>
    <w:rsid w:val="00F651A3"/>
    <w:rsid w:val="00F660E6"/>
    <w:rsid w:val="00F7081F"/>
    <w:rsid w:val="00F715E8"/>
    <w:rsid w:val="00F73C66"/>
    <w:rsid w:val="00F80159"/>
    <w:rsid w:val="00F845FE"/>
    <w:rsid w:val="00F90A03"/>
    <w:rsid w:val="00F916F5"/>
    <w:rsid w:val="00F920EE"/>
    <w:rsid w:val="00F977D8"/>
    <w:rsid w:val="00FA2A21"/>
    <w:rsid w:val="00FA310C"/>
    <w:rsid w:val="00FA61AC"/>
    <w:rsid w:val="00FB2DAB"/>
    <w:rsid w:val="00FC0EAB"/>
    <w:rsid w:val="00FC1B93"/>
    <w:rsid w:val="00FC728C"/>
    <w:rsid w:val="00FD31F1"/>
    <w:rsid w:val="00FD456F"/>
    <w:rsid w:val="00FD5D13"/>
    <w:rsid w:val="00FD727A"/>
    <w:rsid w:val="00FD749F"/>
    <w:rsid w:val="00FD79CB"/>
    <w:rsid w:val="00FE142E"/>
    <w:rsid w:val="00FE195E"/>
    <w:rsid w:val="00FE1FA1"/>
    <w:rsid w:val="00FE25C4"/>
    <w:rsid w:val="00FE2A45"/>
    <w:rsid w:val="00FE59CE"/>
    <w:rsid w:val="00FE5C86"/>
    <w:rsid w:val="00FF0183"/>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7FF68"/>
  <w15:docId w15:val="{98062CC6-E242-43A3-8BE2-1A47A5C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 w:type="paragraph" w:styleId="Header">
    <w:name w:val="header"/>
    <w:basedOn w:val="Normal"/>
    <w:link w:val="HeaderChar"/>
    <w:uiPriority w:val="99"/>
    <w:unhideWhenUsed/>
    <w:rsid w:val="00B41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B"/>
  </w:style>
  <w:style w:type="paragraph" w:styleId="Footer">
    <w:name w:val="footer"/>
    <w:basedOn w:val="Normal"/>
    <w:link w:val="FooterChar"/>
    <w:uiPriority w:val="99"/>
    <w:unhideWhenUsed/>
    <w:rsid w:val="00B41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B"/>
  </w:style>
  <w:style w:type="paragraph" w:customStyle="1" w:styleId="FirstParagraph">
    <w:name w:val="First Paragraph"/>
    <w:basedOn w:val="BodyText"/>
    <w:next w:val="BodyText"/>
    <w:qFormat/>
    <w:rsid w:val="00C626CB"/>
    <w:pPr>
      <w:spacing w:before="180" w:after="180" w:line="240" w:lineRule="auto"/>
    </w:pPr>
    <w:rPr>
      <w:rFonts w:ascii="Calibri" w:hAnsi="Calibri"/>
      <w:szCs w:val="24"/>
      <w:lang w:val="en-US"/>
    </w:rPr>
  </w:style>
  <w:style w:type="paragraph" w:styleId="BodyText">
    <w:name w:val="Body Text"/>
    <w:basedOn w:val="Normal"/>
    <w:link w:val="BodyTextChar"/>
    <w:uiPriority w:val="99"/>
    <w:semiHidden/>
    <w:unhideWhenUsed/>
    <w:rsid w:val="00C626CB"/>
    <w:pPr>
      <w:spacing w:after="120"/>
    </w:pPr>
  </w:style>
  <w:style w:type="character" w:customStyle="1" w:styleId="BodyTextChar">
    <w:name w:val="Body Text Char"/>
    <w:basedOn w:val="DefaultParagraphFont"/>
    <w:link w:val="BodyText"/>
    <w:uiPriority w:val="99"/>
    <w:semiHidden/>
    <w:rsid w:val="00C626CB"/>
  </w:style>
  <w:style w:type="paragraph" w:styleId="Revision">
    <w:name w:val="Revision"/>
    <w:hidden/>
    <w:uiPriority w:val="99"/>
    <w:semiHidden/>
    <w:rsid w:val="00D10C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2E22A-C66A-4ECD-ADA1-8686E966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23</Pages>
  <Words>52244</Words>
  <Characters>297794</Characters>
  <Application>Microsoft Office Word</Application>
  <DocSecurity>0</DocSecurity>
  <Lines>2481</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Marios Panayi</dc:creator>
  <cp:lastModifiedBy>Marios Panayi</cp:lastModifiedBy>
  <cp:revision>4</cp:revision>
  <cp:lastPrinted>2016-04-11T15:53:00Z</cp:lastPrinted>
  <dcterms:created xsi:type="dcterms:W3CDTF">2020-06-10T01:49:00Z</dcterms:created>
  <dcterms:modified xsi:type="dcterms:W3CDTF">2020-06-26T19:36:00Z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http://www.zotero.org/styles/apa-no-doi-no-issue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http://www.zotero.org/styles/apa-no-doi-no-issue</vt:lpwstr>
  </property>
  <property fmtid="{D5CDD505-2E9C-101B-9397-08002B2CF9AE}" pid="9" name="Mendeley Recent Style Name 2_1">
    <vt:lpwstr>American Psychological Association 6th edition (no DOIs, no issue numbers)</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1d2b788b-99c7-3fcb-bc80-0a52c16d7e2f</vt:lpwstr>
  </property>
</Properties>
</file>