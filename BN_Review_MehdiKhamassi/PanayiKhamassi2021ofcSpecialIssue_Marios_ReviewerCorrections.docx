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65E4" w14:textId="487E1C9F" w:rsidR="00F3079B" w:rsidRDefault="00F3079B" w:rsidP="00B1463D">
      <w:pPr>
        <w:pStyle w:val="Title"/>
        <w:rPr>
          <w:lang w:val="en-GB"/>
        </w:rPr>
      </w:pPr>
      <w:r>
        <w:rPr>
          <w:lang w:val="en-GB"/>
        </w:rPr>
        <w:t xml:space="preserve">Title: </w:t>
      </w:r>
      <w:r w:rsidR="00911064">
        <w:rPr>
          <w:lang w:val="en-GB"/>
        </w:rPr>
        <w:t xml:space="preserve">The </w:t>
      </w:r>
      <w:r w:rsidR="00D35C29">
        <w:rPr>
          <w:lang w:val="en-GB"/>
        </w:rPr>
        <w:t xml:space="preserve">rodent lateral </w:t>
      </w:r>
      <w:r w:rsidR="00911064">
        <w:rPr>
          <w:lang w:val="en-GB"/>
        </w:rPr>
        <w:t>orbitofrontal cortex</w:t>
      </w:r>
      <w:r w:rsidR="00D35C29">
        <w:rPr>
          <w:lang w:val="en-GB"/>
        </w:rPr>
        <w:t xml:space="preserve"> as an </w:t>
      </w:r>
      <w:r w:rsidR="0016744C">
        <w:rPr>
          <w:lang w:val="en-GB"/>
        </w:rPr>
        <w:t>arbitrator</w:t>
      </w:r>
      <w:r w:rsidR="008D3757">
        <w:rPr>
          <w:lang w:val="en-GB"/>
        </w:rPr>
        <w:t xml:space="preserve"> selecting</w:t>
      </w:r>
      <w:r w:rsidR="0016744C">
        <w:rPr>
          <w:lang w:val="en-GB"/>
        </w:rPr>
        <w:t xml:space="preserve"> between model-based and model-free learning systems</w:t>
      </w:r>
    </w:p>
    <w:p w14:paraId="291CD7CE" w14:textId="528FBDB8" w:rsidR="00B1463D" w:rsidRDefault="00B1463D" w:rsidP="00B1463D">
      <w:pPr>
        <w:rPr>
          <w:lang w:val="en-GB"/>
        </w:rPr>
      </w:pPr>
    </w:p>
    <w:p w14:paraId="4D285837" w14:textId="1BAEFCED" w:rsidR="00554D43" w:rsidRPr="00FB0BE9" w:rsidRDefault="00554D43" w:rsidP="00D010C1">
      <w:pPr>
        <w:spacing w:line="276" w:lineRule="auto"/>
        <w:rPr>
          <w:lang w:val="en-GB"/>
        </w:rPr>
      </w:pPr>
      <w:r w:rsidRPr="00FB0BE9">
        <w:rPr>
          <w:lang w:val="en-GB"/>
        </w:rPr>
        <w:t>Marios C. Panayi *</w:t>
      </w:r>
      <w:r w:rsidRPr="00FB0BE9">
        <w:rPr>
          <w:vertAlign w:val="superscript"/>
          <w:lang w:val="en-GB"/>
        </w:rPr>
        <w:t>1, 2</w:t>
      </w:r>
      <w:r w:rsidRPr="00FB0BE9">
        <w:rPr>
          <w:lang w:val="en-GB"/>
        </w:rPr>
        <w:t xml:space="preserve">, </w:t>
      </w:r>
      <w:r>
        <w:rPr>
          <w:lang w:val="en-GB"/>
        </w:rPr>
        <w:t xml:space="preserve">Mehdi </w:t>
      </w:r>
      <w:proofErr w:type="spellStart"/>
      <w:r>
        <w:rPr>
          <w:lang w:val="en-GB"/>
        </w:rPr>
        <w:t>Khamassi</w:t>
      </w:r>
      <w:proofErr w:type="spellEnd"/>
      <w:r w:rsidR="00243BB4">
        <w:rPr>
          <w:lang w:val="en-GB"/>
        </w:rPr>
        <w:t>*</w:t>
      </w:r>
      <w:r w:rsidR="008F0EE8" w:rsidRPr="00D010C1">
        <w:rPr>
          <w:vertAlign w:val="superscript"/>
          <w:lang w:val="en-GB"/>
        </w:rPr>
        <w:t>3</w:t>
      </w:r>
      <w:r w:rsidR="003E4863">
        <w:rPr>
          <w:lang w:val="en-GB"/>
        </w:rPr>
        <w:t xml:space="preserve">, </w:t>
      </w:r>
      <w:r w:rsidRPr="00FB0BE9">
        <w:rPr>
          <w:lang w:val="en-GB"/>
        </w:rPr>
        <w:t>Simon Killcross</w:t>
      </w:r>
      <w:r w:rsidRPr="00FB0BE9">
        <w:rPr>
          <w:vertAlign w:val="superscript"/>
          <w:lang w:val="en-GB"/>
        </w:rPr>
        <w:t>1</w:t>
      </w:r>
    </w:p>
    <w:p w14:paraId="1FCD26FA" w14:textId="77777777" w:rsidR="00554D43" w:rsidRPr="00FB0BE9" w:rsidRDefault="00554D43" w:rsidP="00D010C1">
      <w:pPr>
        <w:spacing w:line="276" w:lineRule="auto"/>
        <w:rPr>
          <w:lang w:val="en-GB"/>
        </w:rPr>
      </w:pPr>
      <w:r w:rsidRPr="00FB0BE9">
        <w:rPr>
          <w:vertAlign w:val="superscript"/>
          <w:lang w:val="en-GB"/>
        </w:rPr>
        <w:t>1</w:t>
      </w:r>
      <w:r w:rsidRPr="00FB0BE9">
        <w:rPr>
          <w:lang w:val="en-GB"/>
        </w:rPr>
        <w:t xml:space="preserve"> School of Psychology, The University of New South Wales, Australia.</w:t>
      </w:r>
    </w:p>
    <w:p w14:paraId="1C5CF500" w14:textId="1AD24CEE" w:rsidR="00554D43" w:rsidRDefault="00554D43" w:rsidP="00D010C1">
      <w:pPr>
        <w:spacing w:line="276" w:lineRule="auto"/>
        <w:rPr>
          <w:lang w:val="en-GB"/>
        </w:rPr>
      </w:pPr>
      <w:r w:rsidRPr="00FB0BE9">
        <w:rPr>
          <w:vertAlign w:val="superscript"/>
          <w:lang w:val="en-GB"/>
        </w:rPr>
        <w:t>2</w:t>
      </w:r>
      <w:r w:rsidRPr="00FB0BE9">
        <w:rPr>
          <w:lang w:val="en-GB"/>
        </w:rPr>
        <w:t xml:space="preserve"> National Institutes on Drug Abuse, Intramural Research Program, Baltimore, Maryland, United States of America.</w:t>
      </w:r>
    </w:p>
    <w:p w14:paraId="10DE137E" w14:textId="42B37EE1" w:rsidR="002F545F" w:rsidRPr="00FB0BE9" w:rsidRDefault="002F545F" w:rsidP="00D010C1">
      <w:pPr>
        <w:spacing w:line="276" w:lineRule="auto"/>
        <w:rPr>
          <w:lang w:val="en-GB"/>
        </w:rPr>
      </w:pPr>
      <w:r w:rsidRPr="00D010C1">
        <w:rPr>
          <w:vertAlign w:val="superscript"/>
          <w:lang w:val="en-GB"/>
        </w:rPr>
        <w:t>3</w:t>
      </w:r>
      <w:r w:rsidR="008F0EE8">
        <w:rPr>
          <w:vertAlign w:val="superscript"/>
          <w:lang w:val="en-GB"/>
        </w:rPr>
        <w:t xml:space="preserve"> </w:t>
      </w:r>
      <w:r w:rsidRPr="002F545F">
        <w:rPr>
          <w:lang w:val="en-GB"/>
        </w:rPr>
        <w:t xml:space="preserve">Institute of Intelligent Systems and Robotics, Sorbonne </w:t>
      </w:r>
      <w:proofErr w:type="spellStart"/>
      <w:r w:rsidRPr="002F545F">
        <w:rPr>
          <w:lang w:val="en-GB"/>
        </w:rPr>
        <w:t>Université</w:t>
      </w:r>
      <w:proofErr w:type="spellEnd"/>
      <w:r w:rsidRPr="002F545F">
        <w:rPr>
          <w:lang w:val="en-GB"/>
        </w:rPr>
        <w:t>, CNRS, F-75005 Paris, France</w:t>
      </w:r>
    </w:p>
    <w:p w14:paraId="352FD2F9" w14:textId="36F76103" w:rsidR="00554D43" w:rsidRPr="00FB0BE9" w:rsidRDefault="00554D43" w:rsidP="00D010C1">
      <w:pPr>
        <w:spacing w:line="276" w:lineRule="auto"/>
        <w:rPr>
          <w:lang w:val="en-GB"/>
        </w:rPr>
      </w:pPr>
      <w:r w:rsidRPr="00FB0BE9">
        <w:rPr>
          <w:lang w:val="en-GB"/>
        </w:rPr>
        <w:t>*</w:t>
      </w:r>
      <w:r w:rsidR="00243BB4">
        <w:rPr>
          <w:lang w:val="en-GB"/>
        </w:rPr>
        <w:t>Equal contribution and c</w:t>
      </w:r>
      <w:r w:rsidRPr="00FB0BE9">
        <w:rPr>
          <w:lang w:val="en-GB"/>
        </w:rPr>
        <w:t>orresponding author</w:t>
      </w:r>
      <w:r>
        <w:rPr>
          <w:lang w:val="en-GB"/>
        </w:rPr>
        <w:t>s</w:t>
      </w:r>
      <w:r w:rsidRPr="00FB0BE9">
        <w:rPr>
          <w:lang w:val="en-GB"/>
        </w:rPr>
        <w:t xml:space="preserve">: </w:t>
      </w:r>
      <w:hyperlink r:id="rId6" w:history="1">
        <w:r w:rsidRPr="00FB0BE9">
          <w:rPr>
            <w:rStyle w:val="Hyperlink"/>
            <w:lang w:val="en-GB"/>
          </w:rPr>
          <w:t>m.panayi@unsw.edu.au</w:t>
        </w:r>
      </w:hyperlink>
      <w:r w:rsidR="00243BB4">
        <w:rPr>
          <w:rStyle w:val="Hyperlink"/>
          <w:lang w:val="en-GB"/>
        </w:rPr>
        <w:t xml:space="preserve">, </w:t>
      </w:r>
      <w:r w:rsidR="00243BB4" w:rsidRPr="00243BB4">
        <w:rPr>
          <w:rStyle w:val="Hyperlink"/>
          <w:lang w:val="en-GB"/>
        </w:rPr>
        <w:t>mehdi.khamassi@upmc.fr</w:t>
      </w:r>
    </w:p>
    <w:p w14:paraId="6F6E2B69" w14:textId="77777777" w:rsidR="00B1463D" w:rsidRPr="00D010C1" w:rsidRDefault="00B1463D" w:rsidP="00D010C1">
      <w:pPr>
        <w:rPr>
          <w:lang w:val="en-GB"/>
        </w:rPr>
      </w:pPr>
    </w:p>
    <w:p w14:paraId="7CA8E718" w14:textId="77777777" w:rsidR="00F3079B" w:rsidRDefault="00F3079B" w:rsidP="004C2E3D">
      <w:pPr>
        <w:autoSpaceDE w:val="0"/>
        <w:autoSpaceDN w:val="0"/>
        <w:adjustRightInd w:val="0"/>
        <w:rPr>
          <w:rFonts w:ascii="AppleSystemUIFont" w:hAnsi="AppleSystemUIFont" w:cs="AppleSystemUIFont"/>
          <w:b/>
          <w:bCs/>
          <w:color w:val="353535"/>
          <w:lang w:val="en-GB"/>
        </w:rPr>
      </w:pPr>
    </w:p>
    <w:p w14:paraId="45531D5B" w14:textId="5A5EA9E7" w:rsidR="004C2E3D" w:rsidRDefault="00A46B97" w:rsidP="00D010C1">
      <w:pPr>
        <w:pStyle w:val="Title"/>
        <w:jc w:val="center"/>
        <w:rPr>
          <w:lang w:val="en-GB"/>
        </w:rPr>
      </w:pPr>
      <w:r w:rsidRPr="00A46B97">
        <w:rPr>
          <w:lang w:val="en-GB"/>
        </w:rPr>
        <w:t>Abstract</w:t>
      </w:r>
    </w:p>
    <w:p w14:paraId="7824F0E6" w14:textId="3C3AAAFB" w:rsidR="003D6C26" w:rsidRPr="00D010C1" w:rsidRDefault="003D6C26" w:rsidP="004C2E3D">
      <w:pPr>
        <w:autoSpaceDE w:val="0"/>
        <w:autoSpaceDN w:val="0"/>
        <w:adjustRightInd w:val="0"/>
        <w:rPr>
          <w:rFonts w:cstheme="minorHAnsi"/>
          <w:b/>
          <w:bCs/>
          <w:color w:val="353535"/>
          <w:lang w:val="en-GB"/>
        </w:rPr>
      </w:pPr>
    </w:p>
    <w:p w14:paraId="6282AEC2" w14:textId="41BD782D" w:rsidR="00212DC0" w:rsidRPr="00D010C1" w:rsidRDefault="000C1286" w:rsidP="005676AA">
      <w:pPr>
        <w:autoSpaceDE w:val="0"/>
        <w:autoSpaceDN w:val="0"/>
        <w:adjustRightInd w:val="0"/>
        <w:rPr>
          <w:rFonts w:cstheme="minorHAnsi"/>
          <w:color w:val="353535"/>
          <w:lang w:val="en-GB"/>
        </w:rPr>
      </w:pPr>
      <w:r w:rsidRPr="00D010C1">
        <w:rPr>
          <w:rFonts w:cstheme="minorHAnsi"/>
          <w:color w:val="353535"/>
          <w:lang w:val="en-GB"/>
        </w:rPr>
        <w:t>Our un</w:t>
      </w:r>
      <w:r w:rsidR="00F7738D" w:rsidRPr="00D010C1">
        <w:rPr>
          <w:rFonts w:cstheme="minorHAnsi"/>
          <w:color w:val="353535"/>
          <w:lang w:val="en-GB"/>
        </w:rPr>
        <w:t>derstanding</w:t>
      </w:r>
      <w:r w:rsidRPr="00D010C1">
        <w:rPr>
          <w:rFonts w:cstheme="minorHAnsi"/>
          <w:color w:val="353535"/>
          <w:lang w:val="en-GB"/>
        </w:rPr>
        <w:t xml:space="preserve"> of</w:t>
      </w:r>
      <w:r w:rsidR="00F7738D" w:rsidRPr="00D010C1">
        <w:rPr>
          <w:rFonts w:cstheme="minorHAnsi"/>
          <w:color w:val="353535"/>
          <w:lang w:val="en-GB"/>
        </w:rPr>
        <w:t xml:space="preserve"> </w:t>
      </w:r>
      <w:r w:rsidR="00605928" w:rsidRPr="00D010C1">
        <w:rPr>
          <w:rFonts w:cstheme="minorHAnsi"/>
          <w:color w:val="353535"/>
          <w:lang w:val="en-GB"/>
        </w:rPr>
        <w:t xml:space="preserve">orbitofrontal cortex (OFC) </w:t>
      </w:r>
      <w:r w:rsidRPr="00D010C1">
        <w:rPr>
          <w:rFonts w:cstheme="minorHAnsi"/>
          <w:color w:val="353535"/>
          <w:lang w:val="en-GB"/>
        </w:rPr>
        <w:t xml:space="preserve">function has </w:t>
      </w:r>
      <w:r w:rsidR="0025254B" w:rsidRPr="00D010C1">
        <w:rPr>
          <w:rFonts w:cstheme="minorHAnsi"/>
          <w:color w:val="353535"/>
          <w:lang w:val="en-GB"/>
        </w:rPr>
        <w:t>progressed</w:t>
      </w:r>
      <w:r w:rsidR="00587435" w:rsidRPr="00D010C1">
        <w:rPr>
          <w:rFonts w:cstheme="minorHAnsi"/>
          <w:color w:val="353535"/>
          <w:lang w:val="en-GB"/>
        </w:rPr>
        <w:t xml:space="preserve"> remarkably over the past decades</w:t>
      </w:r>
      <w:r w:rsidR="00302DEA" w:rsidRPr="00D010C1">
        <w:rPr>
          <w:rFonts w:cstheme="minorHAnsi"/>
          <w:color w:val="353535"/>
          <w:lang w:val="en-GB"/>
        </w:rPr>
        <w:t xml:space="preserve"> in part due to </w:t>
      </w:r>
      <w:r w:rsidR="0074441A" w:rsidRPr="00D010C1">
        <w:rPr>
          <w:rFonts w:cstheme="minorHAnsi"/>
          <w:color w:val="353535"/>
          <w:lang w:val="en-GB"/>
        </w:rPr>
        <w:t>theoretical advances in associative and reinforcement learning theories</w:t>
      </w:r>
      <w:r w:rsidR="00FB0DFB" w:rsidRPr="00D010C1">
        <w:rPr>
          <w:rFonts w:cstheme="minorHAnsi"/>
          <w:color w:val="353535"/>
          <w:lang w:val="en-GB"/>
        </w:rPr>
        <w:t xml:space="preserve">. </w:t>
      </w:r>
      <w:r w:rsidR="002563CC" w:rsidRPr="00D010C1">
        <w:rPr>
          <w:rFonts w:cstheme="minorHAnsi"/>
          <w:color w:val="353535"/>
          <w:lang w:val="en-GB"/>
        </w:rPr>
        <w:t>These theoretical accounts of OFC function have implicated the region in progressively mor</w:t>
      </w:r>
      <w:r w:rsidR="00A71F02" w:rsidRPr="00D010C1">
        <w:rPr>
          <w:rFonts w:cstheme="minorHAnsi"/>
          <w:color w:val="353535"/>
          <w:lang w:val="en-GB"/>
        </w:rPr>
        <w:t xml:space="preserve">e psychologically refined processes from </w:t>
      </w:r>
      <w:r w:rsidR="006B137B" w:rsidRPr="00D010C1">
        <w:rPr>
          <w:rFonts w:cstheme="minorHAnsi"/>
          <w:color w:val="353535"/>
          <w:lang w:val="en-GB"/>
        </w:rPr>
        <w:t>the value and sensory specific properties of expected outcomes to the representation and inference</w:t>
      </w:r>
      <w:r w:rsidR="00B75013" w:rsidRPr="00D010C1">
        <w:rPr>
          <w:rFonts w:cstheme="minorHAnsi"/>
          <w:color w:val="353535"/>
          <w:lang w:val="en-GB"/>
        </w:rPr>
        <w:t xml:space="preserve"> over latent state representations in cognitive maps of task space. </w:t>
      </w:r>
      <w:r w:rsidR="00424EB9" w:rsidRPr="00D010C1">
        <w:rPr>
          <w:rFonts w:cstheme="minorHAnsi"/>
          <w:color w:val="353535"/>
          <w:lang w:val="en-GB"/>
        </w:rPr>
        <w:t>While these accounts have been successful at modelling many of the effects</w:t>
      </w:r>
      <w:r w:rsidR="00BD2889" w:rsidRPr="00D010C1">
        <w:rPr>
          <w:rFonts w:cstheme="minorHAnsi"/>
          <w:color w:val="353535"/>
          <w:lang w:val="en-GB"/>
        </w:rPr>
        <w:t xml:space="preserve"> of causal manipulation of OFC function </w:t>
      </w:r>
      <w:r w:rsidR="00572394" w:rsidRPr="00D010C1">
        <w:rPr>
          <w:rFonts w:cstheme="minorHAnsi"/>
          <w:color w:val="353535"/>
          <w:lang w:val="en-GB"/>
        </w:rPr>
        <w:t xml:space="preserve">in both rodents and primates, </w:t>
      </w:r>
      <w:r w:rsidR="0016442A" w:rsidRPr="00D010C1">
        <w:rPr>
          <w:rFonts w:cstheme="minorHAnsi"/>
          <w:color w:val="353535"/>
          <w:lang w:val="en-GB"/>
        </w:rPr>
        <w:t xml:space="preserve">recent findings suggest that </w:t>
      </w:r>
      <w:r w:rsidR="00FC6132" w:rsidRPr="00D010C1">
        <w:rPr>
          <w:rFonts w:cstheme="minorHAnsi"/>
          <w:color w:val="353535"/>
          <w:lang w:val="en-GB"/>
        </w:rPr>
        <w:t xml:space="preserve">further refinement of our current models are still required. </w:t>
      </w:r>
      <w:r w:rsidR="0091636A" w:rsidRPr="00D010C1">
        <w:rPr>
          <w:rFonts w:cstheme="minorHAnsi"/>
          <w:color w:val="353535"/>
          <w:lang w:val="en-GB"/>
        </w:rPr>
        <w:t xml:space="preserve">Here we briefly review how our understanding of OFC function has developed </w:t>
      </w:r>
      <w:r w:rsidR="00B3789A" w:rsidRPr="00D010C1">
        <w:rPr>
          <w:rFonts w:cstheme="minorHAnsi"/>
          <w:color w:val="353535"/>
          <w:lang w:val="en-GB"/>
        </w:rPr>
        <w:t>to understand two cardinal deficits following OFC dysfunction: reversal learning and outcome devaluation</w:t>
      </w:r>
      <w:r w:rsidR="00A84ADD" w:rsidRPr="00D010C1">
        <w:rPr>
          <w:rFonts w:cstheme="minorHAnsi"/>
          <w:color w:val="353535"/>
          <w:lang w:val="en-GB"/>
        </w:rPr>
        <w:t xml:space="preserve">. We </w:t>
      </w:r>
      <w:r w:rsidR="00FD7DB7" w:rsidRPr="00D010C1">
        <w:rPr>
          <w:rFonts w:cstheme="minorHAnsi"/>
          <w:color w:val="353535"/>
          <w:lang w:val="en-GB"/>
        </w:rPr>
        <w:t xml:space="preserve">then consider </w:t>
      </w:r>
      <w:r w:rsidR="00582A54" w:rsidRPr="00D010C1">
        <w:rPr>
          <w:rFonts w:cstheme="minorHAnsi"/>
          <w:color w:val="353535"/>
          <w:lang w:val="en-GB"/>
        </w:rPr>
        <w:t>recent findings that OFC dysfunction also significantly affects initial acquisition learning, often assumed to be intact</w:t>
      </w:r>
      <w:r w:rsidR="005676AA" w:rsidRPr="00D010C1">
        <w:rPr>
          <w:rFonts w:cstheme="minorHAnsi"/>
          <w:color w:val="353535"/>
          <w:lang w:val="en-GB"/>
        </w:rPr>
        <w:t xml:space="preserve">. To account for these </w:t>
      </w:r>
      <w:r w:rsidR="002A3CC5" w:rsidRPr="00D010C1">
        <w:rPr>
          <w:rFonts w:cstheme="minorHAnsi"/>
          <w:color w:val="353535"/>
          <w:lang w:val="en-GB"/>
        </w:rPr>
        <w:t>findings,</w:t>
      </w:r>
      <w:r w:rsidR="005676AA" w:rsidRPr="00D010C1">
        <w:rPr>
          <w:rFonts w:cstheme="minorHAnsi"/>
          <w:color w:val="353535"/>
          <w:lang w:val="en-GB"/>
        </w:rPr>
        <w:t xml:space="preserve"> we consider </w:t>
      </w:r>
      <w:r w:rsidR="00817162" w:rsidRPr="00D010C1">
        <w:rPr>
          <w:rFonts w:cstheme="minorHAnsi"/>
          <w:color w:val="353535"/>
          <w:lang w:val="en-GB"/>
        </w:rPr>
        <w:t>a possible role for the OFC in the arbitration and exploration between model-free and model-based learning sy</w:t>
      </w:r>
      <w:r w:rsidR="00885218" w:rsidRPr="00D010C1">
        <w:rPr>
          <w:rFonts w:cstheme="minorHAnsi"/>
          <w:color w:val="353535"/>
          <w:lang w:val="en-GB"/>
        </w:rPr>
        <w:t xml:space="preserve">stems, off-line updating of model-based representations, and </w:t>
      </w:r>
      <w:r w:rsidR="000142C2" w:rsidRPr="00D010C1">
        <w:rPr>
          <w:rFonts w:cstheme="minorHAnsi"/>
          <w:color w:val="353535"/>
          <w:lang w:val="en-GB"/>
        </w:rPr>
        <w:t xml:space="preserve">attention. </w:t>
      </w:r>
      <w:r w:rsidR="00133FF9" w:rsidRPr="00D010C1">
        <w:rPr>
          <w:rFonts w:cstheme="minorHAnsi"/>
          <w:color w:val="353535"/>
          <w:lang w:val="en-GB"/>
        </w:rPr>
        <w:t xml:space="preserve">While the function of the OFC as a whole is still </w:t>
      </w:r>
      <w:r w:rsidR="00212DC0" w:rsidRPr="00D010C1">
        <w:rPr>
          <w:rFonts w:cstheme="minorHAnsi"/>
          <w:color w:val="353535"/>
          <w:lang w:val="en-GB"/>
        </w:rPr>
        <w:t xml:space="preserve">likely to be integral to the formation and use of a cognitive map of task space, these refinements </w:t>
      </w:r>
      <w:r w:rsidR="00052A11" w:rsidRPr="00D010C1">
        <w:rPr>
          <w:rFonts w:cstheme="minorHAnsi"/>
          <w:color w:val="353535"/>
          <w:lang w:val="en-GB"/>
        </w:rPr>
        <w:t xml:space="preserve">suggest a way in which distinct orbital subregions, such as the rodent lateral OFC, might contribute to this overall </w:t>
      </w:r>
      <w:r w:rsidR="00EA0013" w:rsidRPr="00D010C1">
        <w:rPr>
          <w:rFonts w:cstheme="minorHAnsi"/>
          <w:color w:val="353535"/>
          <w:lang w:val="en-GB"/>
        </w:rPr>
        <w:t>function.</w:t>
      </w:r>
    </w:p>
    <w:p w14:paraId="31BE29BD" w14:textId="0987FB10" w:rsidR="003D6C26" w:rsidRPr="00A46B97" w:rsidRDefault="003D6C26" w:rsidP="005676AA">
      <w:pPr>
        <w:autoSpaceDE w:val="0"/>
        <w:autoSpaceDN w:val="0"/>
        <w:adjustRightInd w:val="0"/>
        <w:rPr>
          <w:rFonts w:ascii="AppleSystemUIFont" w:hAnsi="AppleSystemUIFont" w:cs="AppleSystemUIFont"/>
          <w:b/>
          <w:bCs/>
          <w:color w:val="353535"/>
          <w:lang w:val="en-GB"/>
        </w:rPr>
      </w:pPr>
    </w:p>
    <w:p w14:paraId="4AEB24C1" w14:textId="4B519445" w:rsidR="00243BB4" w:rsidRDefault="00243BB4">
      <w:pPr>
        <w:rPr>
          <w:rFonts w:asciiTheme="majorHAnsi" w:eastAsiaTheme="majorEastAsia" w:hAnsiTheme="majorHAnsi" w:cstheme="majorBidi"/>
          <w:b/>
          <w:spacing w:val="-10"/>
          <w:kern w:val="28"/>
          <w:sz w:val="28"/>
          <w:szCs w:val="56"/>
          <w:lang w:val="en-GB"/>
        </w:rPr>
      </w:pPr>
      <w:r>
        <w:rPr>
          <w:lang w:val="en-GB"/>
        </w:rPr>
        <w:br w:type="page"/>
      </w:r>
    </w:p>
    <w:p w14:paraId="13B1EF4A" w14:textId="77777777" w:rsidR="003D6C26" w:rsidRDefault="003D6C26" w:rsidP="00FB33C3">
      <w:pPr>
        <w:pStyle w:val="Title"/>
        <w:rPr>
          <w:lang w:val="en-GB"/>
        </w:rPr>
      </w:pPr>
    </w:p>
    <w:p w14:paraId="03D8C4EE" w14:textId="7AE520CD" w:rsidR="00243BB4" w:rsidRPr="00934876" w:rsidRDefault="00FB33C3" w:rsidP="00934876">
      <w:pPr>
        <w:pStyle w:val="Title"/>
        <w:rPr>
          <w:lang w:val="en-GB"/>
        </w:rPr>
      </w:pPr>
      <w:r w:rsidRPr="00312AE3">
        <w:rPr>
          <w:lang w:val="en-GB"/>
        </w:rPr>
        <w:t>1. Introduction</w:t>
      </w:r>
    </w:p>
    <w:p w14:paraId="5A77FDE7" w14:textId="77777777" w:rsidR="00142B12" w:rsidRPr="00312AE3" w:rsidRDefault="00142B12" w:rsidP="00142B12">
      <w:pPr>
        <w:rPr>
          <w:b/>
          <w:bCs/>
          <w:lang w:val="en-GB"/>
        </w:rPr>
      </w:pPr>
      <w:r w:rsidRPr="00312AE3">
        <w:rPr>
          <w:b/>
          <w:bCs/>
          <w:lang w:val="en-GB"/>
        </w:rPr>
        <w:t>1.1 Introduction</w:t>
      </w:r>
    </w:p>
    <w:p w14:paraId="17C9B8E3" w14:textId="73353FDD" w:rsidR="00806101" w:rsidRDefault="00142B12" w:rsidP="00142B12">
      <w:pPr>
        <w:rPr>
          <w:lang w:val="en-GB"/>
        </w:rPr>
      </w:pPr>
      <w:r w:rsidRPr="00312AE3">
        <w:rPr>
          <w:lang w:val="en-GB"/>
        </w:rPr>
        <w:t xml:space="preserve">The orbitofrontal cortex (OFC) continues to attract research interest as a key region involved in flexible value-based decision making, a process fundamental to normal decision making and disorders such as addiction and schizophrenia </w:t>
      </w:r>
      <w:r w:rsidRPr="00312AE3">
        <w:rPr>
          <w:lang w:val="en-GB"/>
        </w:rPr>
        <w:fldChar w:fldCharType="begin" w:fldLock="1"/>
      </w:r>
      <w:r w:rsidR="00BF3612">
        <w:rPr>
          <w:lang w:val="en-GB"/>
        </w:rPr>
        <w:instrText>ADDIN CSL_CITATION {"citationItems":[{"id":"ITEM-1","itemData":{"DOI":"10.1038/npp.2016.147","ISSN":"0893-133X","author":[{"dropping-particle":"","family":"Schoenbaum","given":"G.","non-dropping-particle":"","parse-names":false,"suffix":""},{"dropping-particle":"","family":"Chang","given":"Chun-Yun","non-dropping-particle":"","parse-names":false,"suffix":""},{"dropping-particle":"","family":"Lucantonio","given":"Federica","non-dropping-particle":"","parse-names":false,"suffix":""},{"dropping-particle":"","family":"Takahashi","given":"Yuji K.","non-dropping-particle":"","parse-names":false,"suffix":""}],"container-title":"Neuropsychopharmacology","id":"ITEM-1","issued":{"date-parts":[["2016","8","11"]]},"publisher":"Nature Publishing Group","title":"Thinking Outside the Box: Orbitofrontal Cortex, Imagination, and How we can Treat Addiction","type":"article-journal"},"uris":["http://www.mendeley.com/documents/?uuid=9cf8887c-0bed-30cc-9fec-e5a972fbe085","http://www.mendeley.com/documents/?uuid=2a13c285-b1e4-40fe-8f95-ae4577df4062"]},{"id":"ITEM-2","itemData":{"DOI":"S0006-3223(07)00534-3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http://www.mendeley.com/documents/?uuid=623574aa-241f-4e1d-886d-5b4cbc00bb55"]},{"id":"ITEM-3","itemData":{"DOI":"10.1016/j.schres.2012.11.015","ISSN":"1573-2509","PMID":"23228712","abstract":"Deficit syndrome, which is characterized by primary and enduring negative symptoms, is a homogeneous subtype within schizophrenia. Negative symptoms in schizophrenia are currently considered to be closely linked with frontal lobe impairment. However, the etiology in the frontal lobe of people with deficit syndrome is not fully understood. We measured regional cerebral blood flow (rCBF) with single photon emission computed tomography (SPECT) in 33 patients with deficit syndrome, 40 patients with nondeficit syndrome, and 45 healthy controls, and we compared groups using the voxel-wise method. Schizophrenia combined group, the deficit syndrome and the nondeficit syndrome presented hypoperfusion in mainly the medial and lateral prefrontal cortices. The deficit syndrome group showed a significant decrease in rCBF in the right orbitofrontal cortex (OFC) compared to the nondeficit group. These results demonstrated that at-rest hypofrontality was a common feature within the disease group and suggested that the OFC might play an important role in the development of severe negative symptoms in people with deficit syndrome.","author":[{"dropping-particle":"","family":"Kanahara","given":"Nobuhisa","non-dropping-particle":"","parse-names":false,"suffix":""},{"dropping-particle":"","family":"Sekine","given":"Yoshimoto","non-dropping-particle":"","parse-names":false,"suffix":""},{"dropping-particle":"","family":"Haraguchi","given":"Tadashi","non-dropping-particle":"","parse-names":false,"suffix":""},{"dropping-particle":"","family":"Uchida","given":"Yoshitaka","non-dropping-particle":"","parse-names":false,"suffix":""},{"dropping-particle":"","family":"Hashimoto","given":"Kenji","non-dropping-particle":"","parse-names":false,"suffix":""},{"dropping-particle":"","family":"Shimizu","given":"Eiji","non-dropping-particle":"","parse-names":false,"suffix":""},{"dropping-particle":"","family":"Iyo","given":"Masaomi","non-dropping-particle":"","parse-names":false,"suffix":""}],"container-title":"Schizophrenia research","id":"ITEM-3","issue":"2-3","issued":{"date-parts":[["2013","2"]]},"page":"246-52","title":"Orbitofrontal cortex abnormality and deficit schizophrenia.","type":"article-journal","volume":"143"},"uris":["http://www.mendeley.com/documents/?uuid=433f2539-a571-4845-9c2f-04581a52946c","http://www.mendeley.com/documents/?uuid=b1a0e32c-d5b8-4db8-9ecf-43086d9fdd05"]}],"mendeley":{"formattedCitation":"(Kanahara et al., 2013; Schoenbaum et al., 2016; Schoenbaum &amp; Shaham, 2008)","plainTextFormattedCitation":"(Kanahara et al., 2013; Schoenbaum et al., 2016; Schoenbaum &amp; Shaham, 2008)","previouslyFormattedCitation":"(Kanahara et al., 2013; Schoenbaum et al., 2016; Schoenbaum &amp; Shaham, 2008)"},"properties":{"noteIndex":0},"schema":"https://github.com/citation-style-language/schema/raw/master/csl-citation.json"}</w:instrText>
      </w:r>
      <w:r w:rsidRPr="00312AE3">
        <w:rPr>
          <w:lang w:val="en-GB"/>
        </w:rPr>
        <w:fldChar w:fldCharType="separate"/>
      </w:r>
      <w:r w:rsidRPr="00312AE3">
        <w:rPr>
          <w:noProof/>
          <w:lang w:val="en-GB"/>
        </w:rPr>
        <w:t>(Kanahara et al., 2013; Schoenbaum et al., 2016; Schoenbaum &amp; Shaham, 2008)</w:t>
      </w:r>
      <w:r w:rsidRPr="00312AE3">
        <w:rPr>
          <w:lang w:val="en-GB"/>
        </w:rPr>
        <w:fldChar w:fldCharType="end"/>
      </w:r>
      <w:r w:rsidRPr="00312AE3">
        <w:rPr>
          <w:lang w:val="en-GB"/>
        </w:rPr>
        <w:t xml:space="preserve">. </w:t>
      </w:r>
      <w:r w:rsidR="00245C56">
        <w:rPr>
          <w:lang w:val="en-GB"/>
        </w:rPr>
        <w:t xml:space="preserve">Historically, </w:t>
      </w:r>
      <w:r w:rsidRPr="00312AE3">
        <w:rPr>
          <w:lang w:val="en-GB"/>
        </w:rPr>
        <w:t xml:space="preserve">OFC function has predominantly been understood in the context of the psychological constructs of associative learning theory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conditioning","type":"chapter","volume":"1121"},"uris":["http://www.mendeley.com/documents/?uuid=fe58f3e9-0bae-4cf9-be89-0a503f752db3","http://www.mendeley.com/documents/?uuid=20d7b26d-c237-4a6d-a5b2-9e86a5a0a6c9"]},{"id":"ITEM-2","itemData":{"DOI":"Doi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http://www.mendeley.com/documents/?uuid=95691f1c-20d7-4088-8ecb-14ea47d39388"]},{"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do","type":"article-journal","volume":"18"},"uris":["http://www.mendeley.com/documents/?uuid=27e76bc7-609d-486b-a56b-b8b4e15e5051","http://www.mendeley.com/documents/?uuid=ae06b9bc-0b5a-4ca2-be3a-38234f6bf4c5"]}],"mendeley":{"formattedCitation":"(Delamater, 2007; Schoenbaum et al., 2009; Stalnaker et al., 2015)","plainTextFormattedCitation":"(Delamater, 2007; Schoenbaum et al., 2009; Stalnaker et al., 2015)","previouslyFormattedCitation":"(Delamater, 2007; Schoenbaum et al., 2009; Stalnaker et al., 2015)"},"properties":{"noteIndex":0},"schema":"https://github.com/citation-style-language/schema/raw/master/csl-citation.json"}</w:instrText>
      </w:r>
      <w:r w:rsidRPr="00312AE3">
        <w:rPr>
          <w:lang w:val="en-GB"/>
        </w:rPr>
        <w:fldChar w:fldCharType="separate"/>
      </w:r>
      <w:r w:rsidRPr="00312AE3">
        <w:rPr>
          <w:noProof/>
          <w:lang w:val="en-GB"/>
        </w:rPr>
        <w:t>(Delamater, 2007; Schoenbaum et al., 2009; Stalnaker et al., 2015)</w:t>
      </w:r>
      <w:r w:rsidRPr="00312AE3">
        <w:rPr>
          <w:lang w:val="en-GB"/>
        </w:rPr>
        <w:fldChar w:fldCharType="end"/>
      </w:r>
      <w:r w:rsidRPr="00312AE3">
        <w:rPr>
          <w:lang w:val="en-GB"/>
        </w:rPr>
        <w:t>. Recently, these ideas have been extended and incorporated into the computational models of reinforcement learning theory (RL</w:t>
      </w:r>
      <w:r w:rsidR="00BB5AF5" w:rsidRPr="00312AE3">
        <w:rPr>
          <w:lang w:val="en-GB"/>
        </w:rPr>
        <w:t>)</w:t>
      </w:r>
      <w:r w:rsidRPr="00312AE3">
        <w:rPr>
          <w:lang w:val="en-GB"/>
        </w:rPr>
        <w:t xml:space="preserve">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http://www.mendeley.com/documents/?uuid=b65a4449-0cf0-4f52-93d2-33479d49a826"]},{"id":"ITEM-3","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-3","issue":"2","issued":{"date-parts":[["2018","10","24"]]},"page":"490-509","publisher":"Elsevier","title":"What Is a Cognitive Map? Organizing Knowledge for Flexible Behavior.","type":"article-journal","volume":"100"},"uris":["http://www.mendeley.com/documents/?uuid=dd84397c-2f1f-3b43-ab4b-581c16a50a5f","http://www.mendeley.com/documents/?uuid=6e1ad8f1-2a59-4198-89c2-238bc7cc7261"]},{"id":"ITEM-4","itemData":{"DOI":"10.1038/nrn.2016.56","ISSN":"1471-003X","author":[{"dropping-particle":"","family":"Wikenheiser","given":"Andrew M.","non-dropping-particle":"","parse-names":false,"suffix":""},{"dropping-particle":"","family":"Schoenbaum","given":"G.","non-dropping-particle":"","parse-names":false,"suffix":""}],"container-title":"Nature Reviews Neuroscience","id":"ITEM-4","issue":"8","issued":{"date-parts":[["2016","6","3"]]},"page":"513-523","publisher":"Nature Research","title":"Over the river, through the woods: cognitive maps in the hippocampus and orbitofrontal cortex","type":"article-journal","volume":"17"},"uris":["http://www.mendeley.com/documents/?uuid=a81ba63a-62eb-3ba9-bf56-63634cac4ff5","http://www.mendeley.com/documents/?uuid=3451639e-d3f7-4a2a-897b-3cf33a158de8"]},{"id":"ITEM-5","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Neuroscience","id":"ITEM-5","issue":"10","issued":{"date-parts":[["2019","10","24"]]},"page":"1544-1553","publisher":"Nature Publishing Group","title":"Learning task-state representations","type":"article-journal","volume":"22"},"uris":["http://www.mendeley.com/documents/?uuid=5ccfcbfa-f7a0-3a47-9b7a-1c10a0912157","http://www.mendeley.com/documents/?uuid=97ac9ee9-d0fd-4ab8-98f0-6ba386507711"]}],"mendeley":{"formattedCitation":"(Behrens et al., 2018; Bradfield &amp; Hart, 2020; Niv, 2019; Wikenheiser &amp; Schoenbaum, 2016; Wilson et al., 2014)","plainTextFormattedCitation":"(Behrens et al., 2018; Bradfield &amp; Hart, 2020; Niv, 2019; Wikenheiser &amp; Schoenbaum, 2016; Wilson et al., 2014)","previouslyFormattedCitation":"(Behrens et al., 2018; Bradfield &amp; Hart, 2020; Niv, 2019; Wikenheiser &amp; Schoenbaum, 2016; Wilson et al., 2014)"},"properties":{"noteIndex":0},"schema":"https://github.com/citation-style-language/schema/raw/master/csl-citation.json"}</w:instrText>
      </w:r>
      <w:r w:rsidRPr="00312AE3">
        <w:rPr>
          <w:lang w:val="en-GB"/>
        </w:rPr>
        <w:fldChar w:fldCharType="separate"/>
      </w:r>
      <w:r w:rsidR="00031112" w:rsidRPr="00312AE3">
        <w:rPr>
          <w:noProof/>
          <w:lang w:val="en-GB"/>
        </w:rPr>
        <w:t>(Behrens et al., 2018; Bradfield &amp; Hart, 2020; Niv, 2019; Wikenheiser &amp; Schoenbaum, 2016; Wilson et al., 2014)</w:t>
      </w:r>
      <w:r w:rsidRPr="00312AE3">
        <w:rPr>
          <w:lang w:val="en-GB"/>
        </w:rPr>
        <w:fldChar w:fldCharType="end"/>
      </w:r>
      <w:r w:rsidRPr="00312AE3">
        <w:rPr>
          <w:lang w:val="en-GB"/>
        </w:rPr>
        <w:t xml:space="preserve">. </w:t>
      </w:r>
      <w:r w:rsidR="00E759D2">
        <w:rPr>
          <w:lang w:val="en-GB"/>
        </w:rPr>
        <w:t>To date these</w:t>
      </w:r>
      <w:r w:rsidR="007D5FB4">
        <w:rPr>
          <w:lang w:val="en-GB"/>
        </w:rPr>
        <w:t xml:space="preserve"> RL</w:t>
      </w:r>
      <w:r w:rsidR="00E759D2">
        <w:rPr>
          <w:lang w:val="en-GB"/>
        </w:rPr>
        <w:t xml:space="preserve"> models have had the mos</w:t>
      </w:r>
      <w:r w:rsidR="007D5FB4">
        <w:rPr>
          <w:lang w:val="en-GB"/>
        </w:rPr>
        <w:t xml:space="preserve">t success in accounting for </w:t>
      </w:r>
      <w:r w:rsidR="00145F93">
        <w:rPr>
          <w:lang w:val="en-GB"/>
        </w:rPr>
        <w:t xml:space="preserve">the extant literature on </w:t>
      </w:r>
      <w:r w:rsidR="007D2E80">
        <w:rPr>
          <w:lang w:val="en-GB"/>
        </w:rPr>
        <w:t>OFC function</w:t>
      </w:r>
      <w:r w:rsidR="00145F93">
        <w:rPr>
          <w:lang w:val="en-GB"/>
        </w:rPr>
        <w:t xml:space="preserve">. </w:t>
      </w:r>
    </w:p>
    <w:p w14:paraId="507DD4D4" w14:textId="77777777" w:rsidR="00806101" w:rsidRDefault="00806101" w:rsidP="00142B12">
      <w:pPr>
        <w:rPr>
          <w:lang w:val="en-GB"/>
        </w:rPr>
      </w:pPr>
    </w:p>
    <w:p w14:paraId="6A8EE770" w14:textId="18505CCF" w:rsidR="00142B12" w:rsidRDefault="00AD4CB1" w:rsidP="00142B12">
      <w:pPr>
        <w:rPr>
          <w:lang w:val="en-GB"/>
        </w:rPr>
      </w:pPr>
      <w:r w:rsidRPr="00312AE3">
        <w:rPr>
          <w:lang w:val="en-GB"/>
        </w:rPr>
        <w:t xml:space="preserve">In this article we will first present a brief and selective overview of OFC function in experimental research focusing on two cardinal deficits following OFC dysfunction (i.e. lesion, pharmacological, </w:t>
      </w:r>
      <w:proofErr w:type="spellStart"/>
      <w:r w:rsidRPr="00312AE3">
        <w:rPr>
          <w:lang w:val="en-GB"/>
        </w:rPr>
        <w:t>chemogenetic</w:t>
      </w:r>
      <w:proofErr w:type="spellEnd"/>
      <w:r w:rsidRPr="00312AE3">
        <w:rPr>
          <w:lang w:val="en-GB"/>
        </w:rPr>
        <w:t xml:space="preserve">, optogenetic inactivation etc …): reversal learning deficits and outcome devaluation deficits. </w:t>
      </w:r>
      <w:bookmarkStart w:id="0" w:name="_Hlk60572580"/>
      <w:r w:rsidRPr="00312AE3">
        <w:rPr>
          <w:lang w:val="en-GB"/>
        </w:rPr>
        <w:t xml:space="preserve">These deficits are remarkably consistent between rodents and primates </w:t>
      </w:r>
      <w:r w:rsidRPr="00312AE3">
        <w:rPr>
          <w:lang w:val="en-GB"/>
        </w:rPr>
        <w:fldChar w:fldCharType="begin" w:fldLock="1"/>
      </w:r>
      <w:r w:rsidR="00BF3612">
        <w:rPr>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http://www.mendeley.com/documents/?uuid=b0a14b28-44ec-40ff-b8be-68ec180e8be5"]},{"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Task","type":"article-journal","volume":"23"},"uris":["http://www.mendeley.com/documents/?uuid=ce2d03fc-eca2-41c5-a721-df463f96a2c2","http://www.mendeley.com/documents/?uuid=e070ce5c-391b-4b97-b628-25bd9745f7b1"]},{"id":"ITEM-3","itemData":{"DOI":"2005-01705-030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http://www.mendeley.com/documents/?uuid=a83d1b84-48c4-4d22-9ce4-67932fc5de04"]},{"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http://www.mendeley.com/documents/?uuid=3b7d69dd-47bb-442f-8cfe-bcb784586cd0"]},{"id":"ITEM-5","itemData":{"author":[{"dropping-particle":"","family":"Izquierdo","given":"A D","non-dropping-particle":"","parse-names":false,"suffix":""},{"dropping-particle":"","family":"Suda","given":"R K","non-dropping-particle":"","parse-names":false,"suffix":""},{"dropping-particle":"","family":"Murray","given":"Elisabeth A.","non-dropping-particle":"","parse-names":false,"suffix":""}],"container-title":"Journal of Neuroscience","id":"ITEM-5","issued":{"date-parts":[["2004"]]},"page":"7540-7548","title":"Bilateral orbital prefrontal cortex lesions in rhesus monkeys disrupt choices guided by both reward value and reward contingency","type":"article-journal","volume":"24"},"uris":["http://www.mendeley.com/documents/?uuid=f54bab5c-e221-4c56-9972-97a07804194c","http://www.mendeley.com/documents/?uuid=b6bdd639-1506-41af-933c-c801eb00769f"]},{"id":"ITEM-6","itemData":{"DOI":"10.1152/jn.00968.2003","ISBN":"0022-3077 (Print) 0022-3077","PMID":"14711973","abstract":"The amygdala and orbital prefrontal cortex (PFo) interact as part of a system for affective processing. To assess whether there is a hemispheric functional specialization for the processing of emotion or reward or both in nonhuman primates, rhesus monkeys (Macaca mulatta) with combined lesions of the amygdala and PFo in one hemisphere, either left or right, were compared with unoperated controls on a battery of tasks that tax affective processing, including two tasks that tax reward processing and two that assess emotional reactions. Although the two operated groups did not differ from each other, monkeys with unilateral lesions, left and right, showed altered reward-processing abilities as evidenced by attenuated reinforcer devaluation effects and an impairment in object reversal learning relative to controls. In addition, both operated groups showed blunted emotional reactions to a rubber snake. By contrast, monkeys with unilateral lesions did not differ from controls in their responses to an unfamiliar human (human \"intruder\"). Although the results provide no support for a hemispheric specialization of function, they yield the novel finding that unilateral lesions of the amygdala-orbitofrontal cortical circuit in monkeys are sufficient to significantly disrupt affective processing.","author":[{"dropping-particle":"","family":"Izquierdo","given":"A D","non-dropping-particle":"","parse-names":false,"suffix":""},{"dropping-particle":"","family":"Murray","given":"Elisabeth A.","non-dropping-particle":"","parse-names":false,"suffix":""}],"container-title":"Journal of Neurophysiology","edition":"2004/01/09","id":"ITEM-6","issue":"5","issued":{"date-parts":[["2004"]]},"language":"eng","note":"Izquierdo, Alicia\nMurray, Elisabeth A\nJournal Article\nResearch Support, U.S. Gov't, P.H.S.\nUnited States\nJ Neurophysiol. 2004 May;91(5):2023-39. Epub 2004 Jan 7.","page":"2023-2039","title":"Combined unilateral lesions of the amygdala and orbital prefrontal cortex impair affective processing in rhesus monkeys","type":"article-journal","volume":"91"},"uris":["http://www.mendeley.com/documents/?uuid=43de1c38-95bb-41a3-94b1-7b23fa31a61c","http://www.mendeley.com/documents/?uuid=3139bb02-49c9-4fc0-b18d-3b378fff3762"]},{"id":"ITEM-7","itemData":{"DOI":"EJN4434 [pii] 10.1111/j.1460-9568.2005.04434.x","ISBN":"0953-816X (Print) 0953-816X (Linking)","PMID":"16262672","author":[{"dropping-particle":"","family":"Izquierdo","given":"A D","non-dropping-particle":"","parse-names":false,"suffix":""},{"dropping-particle":"","family":"Murray","given":"Elisabeth A.","non-dropping-particle":"","parse-names":false,"suffix":""}],"container-title":"European Journal of Neuroscience","edition":"2005/11/03","id":"ITEM-7","issue":"9","issued":{"date-parts":[["2005"]]},"language":"eng","page":"2341-2346","title":"Opposing effects of amygdala and orbital prefrontal cortex lesions on the extinction of instrumental responding in macaque monkeys","type":"article-journal","volume":"22"},"uris":["http://www.mendeley.com/documents/?uuid=2c39f5db-d46b-4333-9a33-9b172d1d9289","http://www.mendeley.com/documents/?uuid=6ec365b7-0eee-4156-8254-a47a6eac5e8f"]},{"id":"ITEM-8","itemData":{"DOI":"10.1111/j.1460-9568.2007.05525.x","ISBN":"0953-816X (Print)\r0953-816x","PMID":"17561849","abstract":"We examined the effects of bilateral amygdaloid, hippocampal or orbital frontal cortex lesions on reward assessment in rhesus monkeys (Macaca mulatta). In Experiment 1, basic preferences for foods and inedible nonfoods were measured pre- and postsurgery. None of the lesions produced changes in animals' preferences for palatable foods or raw meat relative to presurgery, although amygdaloid or hippocampal lesions yielded increased preference for inedible nonfoods postsurgery. When the reinforcement value of each animal's highest-preferred food was decreased by selective satiation, only animals with neurotoxic orbital frontal cortex lesions continued to select the sated food. Experiment 2 measured the impact of each lesion on learning 60 concurrent discrimination problems and, then, on flexibly avoiding objects associated with sated foods in favour of objects associated with nonsated foods. None of the lesions affected concurrent discrimination learning, but animals with neurotoxic amygdala or aspiration orbital frontal lesions could not refrain from displacing items covering devalued foods. Only animals with orbital lesions also selected the devalued food beneath the object. The results indicate a functional dissociation for the amygdala and orbital frontal cortex in reward assessment, depending on the type of the reinforcer available (objects vs. food). Finally, this is the first study indicating that the hippocampal formation is involved in the assessment of familiar nonfoods, but not in judging the current value of unconditioned and conditioned reinforcers.","author":[{"dropping-particle":"","family":"Machado","given":"C J","non-dropping-particle":"","parse-names":false,"suffix":""},{"dropping-particle":"","family":"Bachevalier","given":"J","non-dropping-particle":"","parse-names":false,"suffix":""}],"container-title":"European Journal of Neuroscience","edition":"2007/06/15","id":"ITEM-8","issue":"9","issued":{"date-parts":[["2007"]]},"language":"eng","note":"Machado, Christopher J\nBachevalier, Jocelyne\nHD-35471/HD/NICHD NIH HHS/United States\nMH-58846/MH/NIMH NIH HHS/United States\nMH-63577/MH/NIMH NIH HHS/United States\nRR00165/RR/NCRR NIH HHS/United States\nJournal Article\nResearch Support, N.I.H., Extramural\nFrance\nEur J Neurosci. 2007 May;25(9):2885-904.","page":"2885-2904","title":"The effects of selective amygdala, orbital frontal cortex or hippocampal formation lesions on reward assessment in nonhuman primates","type":"article-journal","volume":"25"},"uris":["http://www.mendeley.com/documents/?uuid=77f2416a-9dfe-4b9a-8497-86b38c21a0c5","http://www.mendeley.com/documents/?uuid=3201f61c-e8fe-45cb-99f6-777517f808dc"]},{"id":"ITEM-9","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Neuroscience","id":"ITEM-9","issue":"42","issued":{"date-parts":[["2011"]]},"note":"22016546[pmid]\nJ Neurosci","page":"15128-15135","title":"Transient Inactivation of Orbitofrontal Cortex Blocks Reinforcer Devaluation in Macaques","type":"article-journal","volume":"31"},"uris":["http://www.mendeley.com/documents/?uuid=66cf4632-93ab-4722-8012-a7a06ffbff12","http://www.mendeley.com/documents/?uuid=0822ca68-3167-4f2e-9a6f-bafab701149a"]},{"id":"ITEM-10","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Research","id":"ITEM-10","issue":"2","issued":{"date-parts":[["2007"]]},"language":"English","page":"219-228","title":"Effects of orbitofrontal, infralimbic and prelimbic cortical lesions on serial spatial reversal learning in the rat","type":"article-journal","volume":"179"},"uris":["http://www.mendeley.com/documents/?uuid=1bf26a95-c216-4d3b-80b2-0a60d1077775","http://www.mendeley.com/documents/?uuid=74f4352c-f76a-4644-9ddc-567e0ffca83b"]},{"id":"ITEM-11","itemData":{"DOI":"Doi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Memory","id":"ITEM-11","issue":"2","issued":{"date-parts":[["2003"]]},"language":"English","page":"129-140","title":"Lesions of orbitofrontal cortex and basolateral amygdala complex disrupt acquisition of odor-guided discriminations and reversals","type":"article-journal","volume":"10"},"uris":["http://www.mendeley.com/documents/?uuid=5ebfb22c-1f18-498d-8cd4-28e2d758f013","http://www.mendeley.com/documents/?uuid=737073a2-95df-4bd4-8767-1b63eec7314b"]},{"id":"ITEM-12","itemData":{"author":[{"dropping-particle":"","family":"Butter","given":"Charles M","non-dropping-particle":"","parse-names":false,"suffix":""}],"container-title":"Physiol. Behav","id":"ITEM-12","issued":{"date-parts":[["1969"]]},"page":"163-171","title":"Perseveration in extinction and in discrimination reversal tasks following selective frontal ablations in Macaca mulatta","type":"article-journal","volume":"4"},"uris":["http://www.mendeley.com/documents/?uuid=ebd12b0a-14cc-41fd-a252-aadb3df2450a","http://www.mendeley.com/documents/?uuid=fa7a99b9-aa89-479f-b4f6-0fc1b187cdac"]}],"mendeley":{"formattedCitation":"(Boulougouris et al., 2007; Butter, 1969; Gallagher et al., 1999; Izquierdo et al., 2004; Izquierdo &amp; Murray, 2004, 2005; Machado &amp; Bachevalier, 2007; Panayi &amp; Killcross, 2018; Pickens et al., 2003, 2005; Schoenbaum, Setlow, Nugent, et al., 2003; West et al., 2011)","plainTextFormattedCitation":"(Boulougouris et al., 2007; Butter, 1969; Gallagher et al., 1999; Izquierdo et al., 2004; Izquierdo &amp; Murray, 2004, 2005; Machado &amp; Bachevalier, 2007; Panayi &amp; Killcross, 2018; Pickens et al., 2003, 2005; Schoenbaum, Setlow, Nugent, et al., 2003; West et al., 2011)","previouslyFormattedCitation":"(Boulougouris et al., 2007; Butter, 1969; Gallagher et al., 1999; Izquierdo et al., 2004; Izquierdo &amp; Murray, 2004, 2005; Machado &amp; Bachevalier, 2007; Panayi &amp; Killcross, 2018; Pickens et al., 2003, 2005; Schoenbaum, Setlow, Nugent, et al., 2003; West et al., 2011)"},"properties":{"noteIndex":0},"schema":"https://github.com/citation-style-language/schema/raw/master/csl-citation.json"}</w:instrText>
      </w:r>
      <w:r w:rsidRPr="00312AE3">
        <w:rPr>
          <w:lang w:val="en-GB"/>
        </w:rPr>
        <w:fldChar w:fldCharType="separate"/>
      </w:r>
      <w:r w:rsidRPr="00312AE3">
        <w:rPr>
          <w:noProof/>
          <w:lang w:val="en-GB"/>
        </w:rPr>
        <w:t>(Boulougouris et al., 2007; Butter, 1969; Gallagher et al., 1999; Izquierdo et al., 2004; Izquierdo &amp; Murray, 2004, 2005; Machado &amp; Bachevalier, 2007; Panayi &amp; Killcross, 2018; Pickens et al., 2003, 2005; Schoenbaum, Setlow, Nugent, et al., 2003; West et al., 2011)</w:t>
      </w:r>
      <w:r w:rsidRPr="00312AE3">
        <w:rPr>
          <w:lang w:val="en-GB"/>
        </w:rPr>
        <w:fldChar w:fldCharType="end"/>
      </w:r>
      <w:r w:rsidRPr="00312AE3">
        <w:rPr>
          <w:lang w:val="en-GB"/>
        </w:rPr>
        <w:t xml:space="preserve"> </w:t>
      </w:r>
      <w:r w:rsidRPr="00312AE3">
        <w:rPr>
          <w:lang w:val="en-GB"/>
        </w:rPr>
        <w:fldChar w:fldCharType="begin" w:fldLock="1"/>
      </w:r>
      <w:r w:rsidRPr="00312AE3">
        <w:rPr>
          <w:lang w:val="en-GB"/>
        </w:rPr>
        <w:instrText>ADDIN CSL_CITATION {"citationItems":[{"id":"ITEM-1","itemData":{"author":[{"dropping-particle":"","family":"Rudebeck","given":"P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Neuroscience","id":"ITEM-1","issued":{"date-parts":[["2013"]]},"page":"1140-1145","title":"Prefrontal mechanisms of behavioral flexibility, emotion regulation and value updating","type":"article-journal","volume":"16"},"prefix":"but see also ","uris":["http://www.mendeley.com/documents/?uuid=fdc9a210-2a06-41d9-b3e0-f24074897014","http://www.mendeley.com/documents/?uuid=b4a1da6c-4b0b-4140-bfae-e436bc0ad895"]},{"id":"ITEM-2","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Biology","id":"ITEM-2","issued":{"date-parts":[["2020"]]},"title":"Behavioral flexibility is associated with changes in structure and function distributed across a frontal cortical network in macaques","type":"article-journal"},"uris":["http://www.mendeley.com/documents/?uuid=e8799315-146e-4241-b410-bb4a20e99d39","http://www.mendeley.com/documents/?uuid=56369f3d-a86a-4d96-bf23-41f044f07646"]}],"mendeley":{"formattedCitation":"(but see also Rudebeck et al., 2013; Sallet et al., 2020)","plainTextFormattedCitation":"(but see also Rudebeck et al., 2013; Sallet et al., 2020)","previouslyFormattedCitation":"(but see also Rudebeck et al., 2013; Sallet et al., 2020)"},"properties":{"noteIndex":0},"schema":"https://github.com/citation-style-language/schema/raw/master/csl-citation.json"}</w:instrText>
      </w:r>
      <w:r w:rsidRPr="00312AE3">
        <w:rPr>
          <w:lang w:val="en-GB"/>
        </w:rPr>
        <w:fldChar w:fldCharType="separate"/>
      </w:r>
      <w:r w:rsidRPr="00312AE3">
        <w:rPr>
          <w:noProof/>
          <w:lang w:val="en-GB"/>
        </w:rPr>
        <w:t>(but see also Rudebeck et al., 2013; Sallet et al., 2020)</w:t>
      </w:r>
      <w:r w:rsidRPr="00312AE3">
        <w:rPr>
          <w:lang w:val="en-GB"/>
        </w:rPr>
        <w:fldChar w:fldCharType="end"/>
      </w:r>
      <w:r w:rsidRPr="00312AE3">
        <w:rPr>
          <w:lang w:val="en-GB"/>
        </w:rPr>
        <w:t xml:space="preserve"> and must be accounted for by any theory of OFC function.</w:t>
      </w:r>
      <w:ins w:id="1" w:author="Panayi, Marios (NIH/NIDA) [F]" w:date="2021-01-03T13:20:00Z">
        <w:r w:rsidR="001809F5" w:rsidRPr="001809F5">
          <w:rPr>
            <w:color w:val="FF0000"/>
            <w:lang w:val="en-GB"/>
            <w:rPrChange w:id="2" w:author="Panayi, Marios (NIH/NIDA) [F]" w:date="2021-01-03T13:22:00Z">
              <w:rPr>
                <w:lang w:val="en-GB"/>
              </w:rPr>
            </w:rPrChange>
          </w:rPr>
          <w:t xml:space="preserve"> Here we will discuss how theoretical accounts of OFC function have </w:t>
        </w:r>
      </w:ins>
      <w:ins w:id="3" w:author="Panayi, Marios (NIH/NIDA) [F]" w:date="2021-01-03T13:21:00Z">
        <w:r w:rsidR="001809F5" w:rsidRPr="001809F5">
          <w:rPr>
            <w:color w:val="FF0000"/>
            <w:lang w:val="en-GB"/>
            <w:rPrChange w:id="4" w:author="Panayi, Marios (NIH/NIDA) [F]" w:date="2021-01-03T13:22:00Z">
              <w:rPr>
                <w:lang w:val="en-GB"/>
              </w:rPr>
            </w:rPrChange>
          </w:rPr>
          <w:t xml:space="preserve">changed over time to reconcile these effects. </w:t>
        </w:r>
      </w:ins>
      <w:bookmarkEnd w:id="0"/>
      <w:del w:id="5" w:author="Panayi, Marios (NIH/NIDA) [F]" w:date="2021-01-03T13:19:00Z">
        <w:r w:rsidR="00175BBC" w:rsidDel="001809F5">
          <w:rPr>
            <w:lang w:val="en-GB"/>
          </w:rPr>
          <w:delText xml:space="preserve"> </w:delText>
        </w:r>
      </w:del>
      <w:r w:rsidR="00175BBC">
        <w:rPr>
          <w:lang w:val="en-GB"/>
        </w:rPr>
        <w:t>Then</w:t>
      </w:r>
      <w:r w:rsidR="00142B12" w:rsidRPr="00312AE3">
        <w:rPr>
          <w:lang w:val="en-GB"/>
        </w:rPr>
        <w:t xml:space="preserve">, we will discuss how RL models of OFC function might account for recent findings that the OFC is involved in the initial acquisition of simple tasks, a process </w:t>
      </w:r>
      <w:r w:rsidR="008D65D3">
        <w:rPr>
          <w:lang w:val="en-GB"/>
        </w:rPr>
        <w:t xml:space="preserve">previously </w:t>
      </w:r>
      <w:r w:rsidR="00142B12" w:rsidRPr="00312AE3">
        <w:rPr>
          <w:lang w:val="en-GB"/>
        </w:rPr>
        <w:t xml:space="preserve">thought to be unaffected by OFC dysfunction </w:t>
      </w:r>
      <w:r w:rsidR="00142B12" w:rsidRPr="00312AE3">
        <w:rPr>
          <w:lang w:val="en-GB"/>
        </w:rPr>
        <w:fldChar w:fldCharType="begin" w:fldLock="1"/>
      </w:r>
      <w:r w:rsidR="00BF3612">
        <w:rPr>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studies","type":"article-journal","volume":"27"},"prefix":"for a comprehensive review see ","uris":["http://www.mendeley.com/documents/?uuid=bc6bf326-57b1-4d03-83e5-7696730fbc71","http://www.mendeley.com/documents/?uuid=99787624-2b9d-408e-8ad2-9a9d79cfec65"]},{"id":"ITEM-2","itemData":{"DOI":"10.1016/j.neuron.2014.10.049","abstract":"The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http://www.mendeley.com/documents/?uuid=298eb400-c1be-45c3-a54f-9da4c87d0efe"]},{"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do","type":"article-journal","volume":"18"},"uris":["http://www.mendeley.com/documents/?uuid=ae06b9bc-0b5a-4ca2-be3a-38234f6bf4c5","http://www.mendeley.com/documents/?uuid=27e76bc7-609d-486b-a56b-b8b4e15e5051"]}],"mendeley":{"formattedCitation":"(for a comprehensive review see Murray et al., 2007; Rudebeck &amp; Murray, 2014; Stalnaker et al., 2015)","plainTextFormattedCitation":"(for a comprehensive review see Murray et al., 2007; Rudebeck &amp; Murray, 2014; Stalnaker et al., 2015)","previouslyFormattedCitation":"(for a comprehensive review see Murray et al., 2007; Rudebeck &amp; Murray, 2014; Stalnaker et al., 2015)"},"properties":{"noteIndex":0},"schema":"https://github.com/citation-style-language/schema/raw/master/csl-citation.json"}</w:instrText>
      </w:r>
      <w:r w:rsidR="00142B12" w:rsidRPr="00312AE3">
        <w:rPr>
          <w:lang w:val="en-GB"/>
        </w:rPr>
        <w:fldChar w:fldCharType="separate"/>
      </w:r>
      <w:r w:rsidR="00142B12" w:rsidRPr="00312AE3">
        <w:rPr>
          <w:noProof/>
          <w:lang w:val="en-GB"/>
        </w:rPr>
        <w:t>(for a comprehensive review see Murray et al., 2007; Rudebeck &amp; Murray, 2014; Stalnaker et al., 2015)</w:t>
      </w:r>
      <w:r w:rsidR="00142B12" w:rsidRPr="00312AE3">
        <w:rPr>
          <w:lang w:val="en-GB"/>
        </w:rPr>
        <w:fldChar w:fldCharType="end"/>
      </w:r>
      <w:r w:rsidR="00142B12" w:rsidRPr="00312AE3">
        <w:rPr>
          <w:lang w:val="en-GB"/>
        </w:rPr>
        <w:t>.</w:t>
      </w:r>
    </w:p>
    <w:p w14:paraId="5D4FF03F" w14:textId="77777777" w:rsidR="00142B12" w:rsidRPr="00312AE3" w:rsidRDefault="00142B12" w:rsidP="00142B12">
      <w:pPr>
        <w:rPr>
          <w:lang w:val="en-GB"/>
        </w:rPr>
      </w:pPr>
    </w:p>
    <w:p w14:paraId="075192ED" w14:textId="77777777" w:rsidR="00142B12" w:rsidRPr="00312AE3" w:rsidRDefault="00142B12" w:rsidP="00142B12">
      <w:pPr>
        <w:rPr>
          <w:b/>
          <w:bCs/>
          <w:lang w:val="en-GB"/>
        </w:rPr>
      </w:pPr>
      <w:r w:rsidRPr="00312AE3">
        <w:rPr>
          <w:b/>
          <w:bCs/>
          <w:lang w:val="en-GB"/>
        </w:rPr>
        <w:t>1.2 The orbitofrontal cortex</w:t>
      </w:r>
    </w:p>
    <w:p w14:paraId="1D3614F2" w14:textId="55781523" w:rsidR="00142B12" w:rsidRPr="00312AE3" w:rsidRDefault="002632ED" w:rsidP="00142B12">
      <w:pPr>
        <w:rPr>
          <w:lang w:val="en-GB"/>
        </w:rPr>
      </w:pPr>
      <w:r>
        <w:rPr>
          <w:lang w:val="en-GB"/>
        </w:rPr>
        <w:t>W</w:t>
      </w:r>
      <w:r w:rsidR="00142B12" w:rsidRPr="00312AE3">
        <w:rPr>
          <w:lang w:val="en-GB"/>
        </w:rPr>
        <w:t xml:space="preserve">e shall consider evidence from non-human primates and rodent studies of OFC function as these have contributed to </w:t>
      </w:r>
      <w:proofErr w:type="gramStart"/>
      <w:r w:rsidR="00142B12" w:rsidRPr="00312AE3">
        <w:rPr>
          <w:lang w:val="en-GB"/>
        </w:rPr>
        <w:t>the majority of</w:t>
      </w:r>
      <w:proofErr w:type="gramEnd"/>
      <w:r w:rsidR="00142B12" w:rsidRPr="00312AE3">
        <w:rPr>
          <w:lang w:val="en-GB"/>
        </w:rPr>
        <w:t xml:space="preserve"> experimental evidence regarding OFC function. In primates</w:t>
      </w:r>
      <w:ins w:id="6" w:author="Panayi, Marios (NIH/NIDA) [F]" w:date="2020-12-15T14:58:00Z">
        <w:r w:rsidR="00B8218C">
          <w:rPr>
            <w:lang w:val="en-GB"/>
          </w:rPr>
          <w:t>,</w:t>
        </w:r>
      </w:ins>
      <w:r w:rsidR="00142B12" w:rsidRPr="00312AE3">
        <w:rPr>
          <w:lang w:val="en-GB"/>
        </w:rPr>
        <w:t xml:space="preserve"> regions that have been considered as OFC encompass a large number of structures spanning medial and lateral orbital sulci, including Walker areas 11, 12, 13, 14 and aspects of agranular insular cortex </w:t>
      </w:r>
      <w:r w:rsidR="00142B12" w:rsidRPr="00312AE3">
        <w:rPr>
          <w:lang w:val="en-GB"/>
        </w:rPr>
        <w:fldChar w:fldCharType="begin" w:fldLock="1"/>
      </w:r>
      <w:r w:rsidR="00BF3612">
        <w:rPr>
          <w:lang w:val="en-GB"/>
        </w:rPr>
        <w:instrText>ADDIN CSL_CITATION {"citationItems":[{"id":"ITEM-1","itemData":{"ISBN":"1047-3211 (Print)\r1047-3211 (Linking)","PMID":"10731217","abstract":"This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cells.","author":[{"dropping-particle":"","family":"Ongur","given":"D","non-dropping-particle":"","parse-names":false,"suffix":""},{"dropping-particle":"","family":"Price","given":"J L","non-dropping-particle":"","parse-names":false,"suffix":""}],"container-title":"Cerebral Cortex","id":"ITEM-1","issue":"3","issued":{"date-parts":[["2000"]]},"note":"Ongur, D\nPrice, J L\neng\nDC00093/DC/NIDCD NIH HHS/\nResearch Support, U.S. Gov't, P.H.S.\nReview\nNew York, N.Y. : 1991\n2000/03/24 09:00\nCereb Cortex. 2000 Mar;10(3):206-19.","page":"206-219","title":"The organization of networks within the orbital and medial prefrontal cortex of rats, monkeys and humans","type":"article-journal","volume":"10"},"uris":["http://www.mendeley.com/documents/?uuid=027edd77-0d1a-43e5-873d-1833d4711c68","http://www.mendeley.com/documents/?uuid=e0fbecb1-c9f8-4c74-8616-084a95d9a841"]},{"id":"ITEM-2","itemData":{"DOI":"10.1196/annals.1401.008","ISBN":"0077-8923 (Print)\r0077-8923 (Linking)","PMID":"17698999","abstract":"The orbitofrontal cortex is often defined topographically as the cortex on the ventral surface of the frontal lobe. Unfortunately, this definition is not consistently used, and it obscures distinct connectional and functional systems within the orbital cortex. It is difficult to interpret data on the orbital cortex that do not take these different systems into account. Analysis of cortico-cortical connections between areas in the orbital and medial prefrontal cortex indicate two distinct networks in this region. One system, called the orbital network, involves most of the areas in the central orbital cortex. The other system, has been called the medial prefrontal network, though it is actually more complex, since it includes areas on the medial wall, in the medial orbital cortex, and in the posterolateral orbital cortex. Some areas in the medial orbital cortex are involved in both networks. Connections to other brain areas support the distinction between the networks. The orbital network receives several sensory inputs, from olfactory cortex, taste cortex, somatic sensory association cortex, and visual association cortex, and is connected with multisensory areas in the ventrolateral prefrontal cortex and perirhinal cortex. The medial network has outputs to the hypothalamus and brain stem and connects to a cortical circuit that includes the rostral part of the superior temporal gyrus and dorsal bank of the superior temporal sulcus, the cingulate and retrosplenial cortex, the entorhinal and posterior parahippocampal cortex, and the dorsomedial prefrontal cortex.","author":[{"dropping-particle":"","family":"Price","given":"J L","non-dropping-particle":"","parse-names":false,"suffix":""}],"container-title":"Ann N Y Acad Sci","id":"ITEM-2","issued":{"date-parts":[["2007"]]},"note":"Price, Joseph L\neng\nR01 MH070941/MH/NIMH NIH HHS/\nResearch Support, N.I.H., Extramural\nReview\n2007/08/19 09:00\nAnn N Y Acad Sci. 2007 Dec;1121:54-71. Epub 2007 Aug 14.","page":"54-71","title":"Definition of the orbital cortex in relation to specific connections with limbic and visceral structures and other cortical regions","type":"article-journal","volume":"1121"},"uris":["http://www.mendeley.com/documents/?uuid=aba4db15-d87d-4f7f-a80f-392e899cc5a0","http://www.mendeley.com/documents/?uuid=6614fe3c-a600-4ddf-9032-b5649ed11f64"]},{"id":"ITEM-3","itemData":{"DOI":"DOI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Behavior","id":"ITEM-3","issued":{"date-parts":[["2011"]]},"language":"English","note":"Byl19\nTimes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http://www.mendeley.com/documents/?uuid=17973987-6916-47c2-a3fc-cc9624fd0f2d"]},{"id":"ITEM-4","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Biology","id":"ITEM-4","issued":{"date-parts":[["2020"]]},"title":"Behavioral flexibility is associated with changes in structure and function distributed across a frontal cortical network in macaques","type":"article-journal"},"uris":["http://www.mendeley.com/documents/?uuid=56369f3d-a86a-4d96-bf23-41f044f07646","http://www.mendeley.com/documents/?uuid=e8799315-146e-4241-b410-bb4a20e99d39"]}],"mendeley":{"formattedCitation":"(Ongur &amp; Price, 2000; Price, 2007; Rudebeck &amp; Murray, 2011a; Sallet et al., 2020)","plainTextFormattedCitation":"(Ongur &amp; Price, 2000; Price, 2007; Rudebeck &amp; Murray, 2011a; Sallet et al., 2020)","previouslyFormattedCitation":"(Ongur &amp; Price, 2000; Price, 2007; Rudebeck &amp; Murray, 2011a; Sallet et al., 2020)"},"properties":{"noteIndex":0},"schema":"https://github.com/citation-style-language/schema/raw/master/csl-citation.json"}</w:instrText>
      </w:r>
      <w:r w:rsidR="00142B12" w:rsidRPr="00312AE3">
        <w:rPr>
          <w:lang w:val="en-GB"/>
        </w:rPr>
        <w:fldChar w:fldCharType="separate"/>
      </w:r>
      <w:r w:rsidR="000B5E6D" w:rsidRPr="00312AE3">
        <w:rPr>
          <w:noProof/>
          <w:lang w:val="en-GB"/>
        </w:rPr>
        <w:t>(Ongur &amp; Price, 2000; Price, 2007; Rudebeck &amp; Murray, 2011a; Sallet et al., 2020)</w:t>
      </w:r>
      <w:r w:rsidR="00142B12" w:rsidRPr="00312AE3">
        <w:rPr>
          <w:lang w:val="en-GB"/>
        </w:rPr>
        <w:fldChar w:fldCharType="end"/>
      </w:r>
      <w:r w:rsidR="00142B12" w:rsidRPr="00312AE3">
        <w:rPr>
          <w:lang w:val="en-GB"/>
        </w:rPr>
        <w:t xml:space="preserve">. In rodents the OFC also encompasses a large number of prefrontal structures along the entire orbital surface including medial, lateral, dorsolateral, ventral OFC, and often encompasses the lateral structures of the rostral agranular insular cortex </w:t>
      </w:r>
      <w:r w:rsidR="00142B12" w:rsidRPr="00312AE3">
        <w:rPr>
          <w:lang w:val="en-GB"/>
        </w:rPr>
        <w:fldChar w:fldCharType="begin" w:fldLock="1"/>
      </w:r>
      <w:r w:rsidR="00BF3612">
        <w:rPr>
          <w:lang w:val="en-GB"/>
        </w:rPr>
        <w:instrText>ADDIN CSL_CITATION {"citationItems":[{"id":"ITEM-1","itemData":{"author":[{"dropping-particle":"","family":"Price","given":"J L","non-dropping-particle":"","parse-names":false,"suffix":""}],"chapter-number":"3","container-title":"The Orbitofrontal Cortex","editor":[{"dropping-particle":"","family":"Zald","given":"D H","non-dropping-particle":"","parse-names":false,"suffix":""},{"dropping-particle":"","family":"Rauch","given":"S L","non-dropping-particle":"","parse-names":false,"suffix":""}],"id":"ITEM-1","issued":{"date-parts":[["2006"]]},"page":"39-55","publisher":"Oxford University Press","publisher-place":"Oxford","title":"Connections of orbital cortex","type":"chapter"},"uris":["http://www.mendeley.com/documents/?uuid=82b5fd4f-c9d4-4321-ba1f-2866a041c702","http://www.mendeley.com/documents/?uuid=055c4de7-92f6-43a8-a820-5a5456059452"]},{"id":"ITEM-2","itemData":{"DOI":"DOI 10.1002/cne.901710204","ISBN":"0021-9967","author":[{"dropping-particle":"","family":"Krettek","given":"J E","non-dropping-particle":"","parse-names":false,"suffix":""},{"dropping-particle":"","family":"Price","given":"J L","non-dropping-particle":"","parse-names":false,"suffix":""}],"container-title":"Journal of Comparative Neurology","id":"ITEM-2","issue":"2","issued":{"date-parts":[["1977"]]},"language":"English","note":"Cr399\nTimes Cited:970\nCited References Count:57","page":"157-191","title":"Cortical Projections of Mediodorsal Nucleus and Adjacent Thalamic Nuclei in Rat","type":"article-journal","volume":"171"},"uris":["http://www.mendeley.com/documents/?uuid=0419986d-cdc4-4060-aa26-e896412399bc","http://www.mendeley.com/documents/?uuid=1e3c8d68-813a-4a8a-a71c-c2e7ba1b7d9a"]}],"mendeley":{"formattedCitation":"(Krettek &amp; Price, 1977; Price, 2006)","plainTextFormattedCitation":"(Krettek &amp; Price, 1977; Price, 2006)","previouslyFormattedCitation":"(Krettek &amp; Price, 1977; Price, 2006)"},"properties":{"noteIndex":0},"schema":"https://github.com/citation-style-language/schema/raw/master/csl-citation.json"}</w:instrText>
      </w:r>
      <w:r w:rsidR="00142B12" w:rsidRPr="00312AE3">
        <w:rPr>
          <w:lang w:val="en-GB"/>
        </w:rPr>
        <w:fldChar w:fldCharType="separate"/>
      </w:r>
      <w:r w:rsidR="00142B12" w:rsidRPr="00312AE3">
        <w:rPr>
          <w:noProof/>
          <w:lang w:val="en-GB"/>
        </w:rPr>
        <w:t>(Krettek &amp; Price, 1977; Price, 2006)</w:t>
      </w:r>
      <w:r w:rsidR="00142B12" w:rsidRPr="00312AE3">
        <w:rPr>
          <w:lang w:val="en-GB"/>
        </w:rPr>
        <w:fldChar w:fldCharType="end"/>
      </w:r>
      <w:r w:rsidR="00142B12" w:rsidRPr="00312AE3">
        <w:rPr>
          <w:lang w:val="en-GB"/>
        </w:rPr>
        <w:t xml:space="preserve">. While there is no clear consensus of homologous </w:t>
      </w:r>
      <w:r w:rsidR="00520004" w:rsidRPr="00312AE3">
        <w:rPr>
          <w:lang w:val="en-GB"/>
        </w:rPr>
        <w:t xml:space="preserve">OFC </w:t>
      </w:r>
      <w:r w:rsidR="00142B12" w:rsidRPr="00312AE3">
        <w:rPr>
          <w:lang w:val="en-GB"/>
        </w:rPr>
        <w:t xml:space="preserve">regions between rodents and primates, there is good evidence to suggest that homologies can be established based on similar patterns of anatomical projections and functional properties </w:t>
      </w:r>
      <w:r w:rsidR="00142B12" w:rsidRPr="00312AE3">
        <w:rPr>
          <w:lang w:val="en-GB"/>
        </w:rPr>
        <w:fldChar w:fldCharType="begin" w:fldLock="1"/>
      </w:r>
      <w:r w:rsidR="007F2A7D" w:rsidRPr="00312AE3">
        <w:rPr>
          <w:lang w:val="en-GB"/>
        </w:rPr>
        <w:instrText>ADDIN CSL_CITATION {"citationItems":[{"id":"ITEM-1","itemData":{"ISBN":"9780198565741","author":[{"dropping-particle":"","family":"Roesch","given":"M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L","non-dropping-particle":"","parse-names":false,"suffix":""}],"id":"ITEM-1","issued":{"date-parts":[["2006"]]},"page":"199-235","publisher":"Oxford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memory","type":"chapter"},"uris":["http://www.mendeley.com/documents/?uuid=fac97003-f0db-4b2a-9077-6d35638582d3","http://www.mendeley.com/documents/?uuid=02b15886-1d18-4d9c-a8dd-dea46b4f84b8"]}],"mendeley":{"formattedCitation":"(Roesch &amp; Schoenbaum, 2006)","plainTextFormattedCitation":"(Roesch &amp; Schoenbaum, 2006)","previouslyFormattedCitation":"(Roesch &amp; Schoenbaum, 2006)"},"properties":{"noteIndex":0},"schema":"https://github.com/citation-style-language/schema/raw/master/csl-citation.json"}</w:instrText>
      </w:r>
      <w:r w:rsidR="00142B12" w:rsidRPr="00312AE3">
        <w:rPr>
          <w:lang w:val="en-GB"/>
        </w:rPr>
        <w:fldChar w:fldCharType="separate"/>
      </w:r>
      <w:r w:rsidR="00142B12" w:rsidRPr="00312AE3">
        <w:rPr>
          <w:noProof/>
          <w:lang w:val="en-GB"/>
        </w:rPr>
        <w:t>(Roesch &amp; Schoenbaum, 2006)</w:t>
      </w:r>
      <w:r w:rsidR="00142B12" w:rsidRPr="00312AE3">
        <w:rPr>
          <w:lang w:val="en-GB"/>
        </w:rPr>
        <w:fldChar w:fldCharType="end"/>
      </w:r>
      <w:r w:rsidR="00142B12" w:rsidRPr="00312AE3">
        <w:rPr>
          <w:lang w:val="en-GB"/>
        </w:rPr>
        <w:t xml:space="preserve">. </w:t>
      </w:r>
    </w:p>
    <w:p w14:paraId="0BD719D4" w14:textId="77777777" w:rsidR="00142B12" w:rsidRPr="00312AE3" w:rsidRDefault="00142B12" w:rsidP="00142B12">
      <w:pPr>
        <w:rPr>
          <w:lang w:val="en-GB"/>
        </w:rPr>
      </w:pPr>
    </w:p>
    <w:p w14:paraId="5F7E3C67" w14:textId="504FB154" w:rsidR="00142B12" w:rsidRPr="00312AE3" w:rsidRDefault="00142B12" w:rsidP="00142B12">
      <w:pPr>
        <w:rPr>
          <w:lang w:val="en-GB"/>
        </w:rPr>
      </w:pPr>
      <w:r w:rsidRPr="00312AE3">
        <w:rPr>
          <w:lang w:val="en-GB"/>
        </w:rPr>
        <w:t xml:space="preserve">However, it </w:t>
      </w:r>
      <w:r w:rsidR="00520004" w:rsidRPr="00312AE3">
        <w:rPr>
          <w:lang w:val="en-GB"/>
        </w:rPr>
        <w:t xml:space="preserve">is </w:t>
      </w:r>
      <w:r w:rsidRPr="00312AE3">
        <w:rPr>
          <w:lang w:val="en-GB"/>
        </w:rPr>
        <w:t xml:space="preserve">also becoming increasingly apparent that there is significant functional heterogeneity within the OFC </w:t>
      </w:r>
      <w:r w:rsidRPr="00312AE3">
        <w:rPr>
          <w:lang w:val="en-GB"/>
        </w:rPr>
        <w:fldChar w:fldCharType="begin" w:fldLock="1"/>
      </w:r>
      <w:r w:rsidR="007F2A7D" w:rsidRPr="00312AE3">
        <w:rPr>
          <w:lang w:val="en-GB"/>
        </w:rPr>
        <w:instrText>ADDIN CSL_CITATION {"citationItems":[{"id":"ITEM-1","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neuroscience","id":"ITEM-1","issue":"under review","issued":{"date-parts":[["2021"]]},"title":"Defining an orbitofrontal compass: functional and anatomical heterogeneity across anterior-posterior and medial-lateral axes","type":"article-journal"},"prefix":"see ","suffix":"this issue","uris":["http://www.mendeley.com/documents/?uuid=5c0cc2ed-e9cc-442f-8e75-0bb063b53c9d","http://www.mendeley.com/documents/?uuid=7360a267-aae6-4fce-a38e-8fb18e3d88b9"]}],"mendeley":{"formattedCitation":"(see Barreiros et al., 2021 this issue)","plainTextFormattedCitation":"(see Barreiros et al., 2021 this issue)","previouslyFormattedCitation":"(see Barreiros et al., 2021 this issue)"},"properties":{"noteIndex":0},"schema":"https://github.com/citation-style-language/schema/raw/master/csl-citation.json"}</w:instrText>
      </w:r>
      <w:r w:rsidRPr="00312AE3">
        <w:rPr>
          <w:lang w:val="en-GB"/>
        </w:rPr>
        <w:fldChar w:fldCharType="separate"/>
      </w:r>
      <w:r w:rsidRPr="00312AE3">
        <w:rPr>
          <w:noProof/>
          <w:lang w:val="en-GB"/>
        </w:rPr>
        <w:t>(see Barreiros et al., 2021 this issue)</w:t>
      </w:r>
      <w:r w:rsidRPr="00312AE3">
        <w:rPr>
          <w:lang w:val="en-GB"/>
        </w:rPr>
        <w:fldChar w:fldCharType="end"/>
      </w:r>
      <w:r w:rsidRPr="00312AE3">
        <w:rPr>
          <w:lang w:val="en-GB"/>
        </w:rPr>
        <w:t xml:space="preserve">. Here we will discuss </w:t>
      </w:r>
      <w:r w:rsidRPr="00312AE3">
        <w:rPr>
          <w:lang w:val="en-GB"/>
        </w:rPr>
        <w:lastRenderedPageBreak/>
        <w:t xml:space="preserve">evidence spanning several OFC subregions in both primates and rodents as the OFC region as a whole appears to be involved in similar aspects of flexible behavioural control, and there is still a paucity of evidence differentiating functional differences within the OFC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Making.","type":"article-journal","volume":"37"},"prefix":"for a recent review see ","uris":["http://www.mendeley.com/documents/?uuid=e9c2f44d-77e4-3271-a668-e294c7686aaa","http://www.mendeley.com/documents/?uuid=0b06b5d4-c83f-4500-8ecc-c41671963294"]}],"mendeley":{"formattedCitation":"(for a recent review see Izquierdo, 2017b)","plainTextFormattedCitation":"(for a recent review see Izquierdo, 2017b)","previouslyFormattedCitation":"(for a recent review see Izquierdo, 2017b)"},"properties":{"noteIndex":0},"schema":"https://github.com/citation-style-language/schema/raw/master/csl-citation.json"}</w:instrText>
      </w:r>
      <w:r w:rsidRPr="00312AE3">
        <w:rPr>
          <w:lang w:val="en-GB"/>
        </w:rPr>
        <w:fldChar w:fldCharType="separate"/>
      </w:r>
      <w:r w:rsidR="00895CF7" w:rsidRPr="00895CF7">
        <w:rPr>
          <w:noProof/>
          <w:lang w:val="en-GB"/>
        </w:rPr>
        <w:t>(for a recent review see Izquierdo, 2017b)</w:t>
      </w:r>
      <w:r w:rsidRPr="00312AE3">
        <w:rPr>
          <w:lang w:val="en-GB"/>
        </w:rPr>
        <w:fldChar w:fldCharType="end"/>
      </w:r>
      <w:r w:rsidRPr="00312AE3">
        <w:rPr>
          <w:lang w:val="en-GB"/>
        </w:rPr>
        <w:t xml:space="preserve">. Indeed, models of OFC function have often accounted for experimental findings spanning multiple OFC subregions and species in this manner </w:t>
      </w:r>
      <w:r w:rsidRPr="00312AE3">
        <w:rPr>
          <w:lang w:val="en-GB"/>
        </w:rPr>
        <w:fldChar w:fldCharType="begin" w:fldLock="1"/>
      </w:r>
      <w:r w:rsidR="00BF3612">
        <w:rPr>
          <w:lang w:val="en-GB"/>
        </w:rPr>
        <w:instrText>ADDIN CSL_CITATION {"citationItems":[{"id":"ITEM-1","itemData":{"DOI":"10.1016/j.neuron.2014.10.049","abstract":"The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A.","non-dropping-particle":"","parse-names":false,"suffix":""}],"container-title":"Neuron","id":"ITEM-1","issue":"6","issued":{"date-parts":[["2014"]]},"page":"1143-1156","publisher":"Elsevier","title":"The Orbitofrontal Oracle: Cortical Mechanisms for the Prediction and Evaluation of Specific Behavioral Outcomes","type":"article-journal","volume":"84"},"uris":["http://www.mendeley.com/documents/?uuid=298eb400-c1be-45c3-a54f-9da4c87d0efe","http://www.mendeley.com/documents/?uuid=045ae595-4a1e-462a-abf9-8dc98a92d0e2","http://www.mendeley.com/documents/?uuid=21039608-4454-4634-bf11-8ca3fa4f680c"]},{"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space","type":"article-journal","volume":"81"},"uris":["http://www.mendeley.com/documents/?uuid=e799499b-0391-4c93-9152-fe51e93aca9f"]}],"mendeley":{"formattedCitation":"(Rudebeck &amp; Murray, 2014; Wilson et al., 2014)","plainTextFormattedCitation":"(Rudebeck &amp; Murray, 2014; Wilson et al., 2014)","previouslyFormattedCitation":"(Rudebeck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(Rudebeck &amp; Murray, 2014; Wilson et al., 2014)</w:t>
      </w:r>
      <w:r w:rsidRPr="00312AE3">
        <w:rPr>
          <w:lang w:val="en-GB"/>
        </w:rPr>
        <w:fldChar w:fldCharType="end"/>
      </w:r>
      <w:r w:rsidRPr="00312AE3">
        <w:rPr>
          <w:lang w:val="en-GB"/>
        </w:rPr>
        <w:t xml:space="preserve">, suggesting a similar organization of functional principles across OFC subregions. Acknowledging this important caveat, we will first focus on the function of the </w:t>
      </w:r>
      <w:proofErr w:type="gramStart"/>
      <w:r w:rsidRPr="00312AE3">
        <w:rPr>
          <w:lang w:val="en-GB"/>
        </w:rPr>
        <w:t>OFC as a whole, and</w:t>
      </w:r>
      <w:proofErr w:type="gramEnd"/>
      <w:r w:rsidRPr="00312AE3">
        <w:rPr>
          <w:lang w:val="en-GB"/>
        </w:rPr>
        <w:t xml:space="preserve"> then explore how recent data </w:t>
      </w:r>
      <w:r w:rsidR="00EA5E72" w:rsidRPr="00312AE3">
        <w:rPr>
          <w:lang w:val="en-GB"/>
        </w:rPr>
        <w:t xml:space="preserve">specifically </w:t>
      </w:r>
      <w:r w:rsidRPr="00312AE3">
        <w:rPr>
          <w:lang w:val="en-GB"/>
        </w:rPr>
        <w:t>from the rodent lateral OFC might be interpreted as a subordinate function of the OFC as a whole.</w:t>
      </w:r>
    </w:p>
    <w:p w14:paraId="4D43585C" w14:textId="77777777" w:rsidR="00FB33C3" w:rsidRPr="00312AE3" w:rsidRDefault="00FB33C3" w:rsidP="00FB33C3">
      <w:pPr>
        <w:rPr>
          <w:lang w:val="en-GB"/>
        </w:rPr>
      </w:pPr>
    </w:p>
    <w:p w14:paraId="2BA19BF0" w14:textId="33B92CBA" w:rsidR="00FB33C3" w:rsidRPr="00312AE3" w:rsidRDefault="00FB33C3" w:rsidP="00FB33C3">
      <w:pPr>
        <w:pStyle w:val="Title"/>
        <w:rPr>
          <w:lang w:val="en-GB"/>
        </w:rPr>
      </w:pPr>
      <w:r w:rsidRPr="00312AE3">
        <w:rPr>
          <w:lang w:val="en-GB"/>
        </w:rPr>
        <w:t>2.</w:t>
      </w:r>
      <w:r w:rsidR="003D4A82">
        <w:rPr>
          <w:lang w:val="en-GB"/>
        </w:rPr>
        <w:t xml:space="preserve"> </w:t>
      </w:r>
      <w:r w:rsidR="00B31A37">
        <w:rPr>
          <w:lang w:val="en-GB"/>
        </w:rPr>
        <w:t>Cardinal features of OFC dysfunction</w:t>
      </w:r>
      <w:r w:rsidRPr="00312AE3">
        <w:rPr>
          <w:lang w:val="en-GB"/>
        </w:rPr>
        <w:t xml:space="preserve"> </w:t>
      </w:r>
    </w:p>
    <w:p w14:paraId="49F54475" w14:textId="77777777" w:rsidR="00371BD6" w:rsidRPr="00312AE3" w:rsidRDefault="00371BD6" w:rsidP="00371BD6">
      <w:pPr>
        <w:rPr>
          <w:lang w:val="en-GB"/>
        </w:rPr>
      </w:pPr>
      <w:r w:rsidRPr="00312AE3">
        <w:rPr>
          <w:b/>
          <w:bCs/>
          <w:lang w:val="en-GB"/>
        </w:rPr>
        <w:t>2.1 Reversal Learning</w:t>
      </w:r>
    </w:p>
    <w:p w14:paraId="61500808" w14:textId="773D0E29" w:rsidR="00371BD6" w:rsidRPr="00312AE3" w:rsidRDefault="00371BD6" w:rsidP="00371BD6">
      <w:pPr>
        <w:rPr>
          <w:lang w:val="en-GB"/>
        </w:rPr>
      </w:pPr>
      <w:r w:rsidRPr="00312AE3">
        <w:rPr>
          <w:lang w:val="en-GB"/>
        </w:rPr>
        <w:t xml:space="preserve">Modern experimental research interest in OFC function began with studies of reversal learning deficits in non-human primates </w:t>
      </w:r>
      <w:r w:rsidRPr="00312AE3">
        <w:rPr>
          <w:lang w:val="en-GB"/>
        </w:rPr>
        <w:fldChar w:fldCharType="begin" w:fldLock="1"/>
      </w:r>
      <w:r w:rsidR="00BF3612">
        <w:rPr>
          <w:lang w:val="en-GB"/>
        </w:rPr>
        <w:instrText>ADDIN CSL_CITATION {"citationItems":[{"id":"ITEM-1","itemData":{"DOI":"10.1016/0014-4886(63)90094-3","ISBN":"0014-4886 (Print)\\r0014-4886 (Linking)","ISSN":"00144886","PMID":"14017412","abstract":"Rhesusaffen mit orbitofrontaler Läsion (OF) oder DLF Läsion. Task: Press lever to obtain food reward (conditioning). Variable-interval Training: auf einen Stimulus hin (nicht spezifiziert) müssen die Tier einen Lever drücken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 The habit of pressing a bar for food is extinguished more slowly in monkeys with orbital frontal lesions than in those with lateral frontal lesions or in unoperated controls. • Before response perseveration will appear, the instrumental response must first be strongly reconditioned. • OF animals appear to have abnormal difficulty in suppressing strong, habitual modes of response; difficulty in withholding responses on negative trials.","author":[{"dropping-particle":"","family":"Butter","given":"Charles M","non-dropping-particle":"","parse-names":false,"suffix":""},{"dropping-particle":"","family":"Mishkin","given":"Mortimer","non-dropping-particle":"","parse-names":false,"suffix":""},{"dropping-particle":"","family":"Rosvold","given":"H.Enger","non-dropping-particle":"","parse-names":false,"suffix":""}],"container-title":"Experimental Neurology","id":"ITEM-1","issue":"1","issued":{"date-parts":[["1963","1"]]},"page":"65-75","title":"Conditioning and extinction of a food-rewarded response after selective ablations of frontal cortex in rhesus monkeys","type":"article-journal","volume":"7"},"uris":["http://www.mendeley.com/documents/?uuid=75e31ce7-b3fb-4e4e-8023-b68a92f8935e","http://www.mendeley.com/documents/?uuid=243cb9a2-fdc5-412a-9b7e-9d34733f0ac2"]},{"id":"ITEM-2","itemData":{"ISBN":"0021-9940 (Print)\r0021-9940 (Linking)","PMID":"4981118","author":[{"dropping-particle":"","family":"McEnaney","given":"K W","non-dropping-particle":"","parse-names":false,"suffix":""},{"dropping-particle":"","family":"Butter","given":"Charles M","non-dropping-particle":"","parse-names":false,"suffix":""}],"container-title":"J Comp Physiol Psychol","id":"ITEM-2","issue":"4","issued":{"date-parts":[["1969"]]},"note":"McEnaney, K W\nButter, C M\neng\n1969/08/01\nJ Comp Physiol Psychol. 1969 Aug;68(4):558-61.","page":"558-561","title":"Perseveration of responding and nonresponding in monkeys with orbital frontal ablations","type":"article-journal","volume":"68"},"uris":["http://www.mendeley.com/documents/?uuid=a86a0faa-4361-4c7e-bb66-0e7e6a77c3b2","http://www.mendeley.com/documents/?uuid=2d71e6fa-f371-4e85-8093-b0779429e09b"]},{"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Butter et al., 1963; McEnaney &amp; Butter, 1969)","plainTextFormattedCitation":"(Butter, 1969; Butter et al., 1963; McEnaney &amp; Butter, 1969)","previouslyFormattedCitation":"(Butter, 1969; Butter et al., 1963; McEnaney &amp; Butter, 1969)"},"properties":{"noteIndex":0},"schema":"https://github.com/citation-style-language/schema/raw/master/csl-citation.json"}</w:instrText>
      </w:r>
      <w:r w:rsidRPr="00312AE3">
        <w:rPr>
          <w:lang w:val="en-GB"/>
        </w:rPr>
        <w:fldChar w:fldCharType="separate"/>
      </w:r>
      <w:r w:rsidRPr="00312AE3">
        <w:rPr>
          <w:noProof/>
          <w:lang w:val="en-GB"/>
        </w:rPr>
        <w:t>(Butter, 1969; Butter et al., 1963; McEnaney &amp; Butter, 1969)</w:t>
      </w:r>
      <w:r w:rsidRPr="00312AE3">
        <w:rPr>
          <w:lang w:val="en-GB"/>
        </w:rPr>
        <w:fldChar w:fldCharType="end"/>
      </w:r>
      <w:r w:rsidRPr="00312AE3">
        <w:rPr>
          <w:lang w:val="en-GB"/>
        </w:rPr>
        <w:t xml:space="preserve">. For example, in a discriminative conditioning task, subjects first learned the relationship between an object that lead to reward (A+) and an object that led to no-reward (B-) </w:t>
      </w:r>
      <w:r w:rsidRPr="00312AE3">
        <w:rPr>
          <w:lang w:val="en-GB"/>
        </w:rPr>
        <w:fldChar w:fldCharType="begin" w:fldLock="1"/>
      </w:r>
      <w:r w:rsidR="002475C0" w:rsidRPr="00312AE3">
        <w:rPr>
          <w:lang w:val="en-GB"/>
        </w:rPr>
        <w:instrText>ADDIN CSL_CITATION {"citationItems":[{"id":"ITEM-1","itemData":{"author":[{"dropping-particle":"","family":"Butter","given":"Charles M","non-dropping-particle":"","parse-names":false,"suffix":""}],"container-title":"Physiol. Behav","id":"ITEM-1","issued":{"date-parts":[["1969"]]},"page":"163-171","title":"Perseveration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1969)","plainTextFormattedCitation":"(Butter, 1969)","previouslyFormattedCitation":"(Butter, 1969)"},"properties":{"noteIndex":0},"schema":"https://github.com/citation-style-language/schema/raw/master/csl-citation.json"}</w:instrText>
      </w:r>
      <w:r w:rsidRPr="00312AE3">
        <w:rPr>
          <w:lang w:val="en-GB"/>
        </w:rPr>
        <w:fldChar w:fldCharType="separate"/>
      </w:r>
      <w:r w:rsidR="007F2A7D" w:rsidRPr="00312AE3">
        <w:rPr>
          <w:noProof/>
          <w:lang w:val="en-GB"/>
        </w:rPr>
        <w:t>(Butter, 1969)</w:t>
      </w:r>
      <w:r w:rsidRPr="00312AE3">
        <w:rPr>
          <w:lang w:val="en-GB"/>
        </w:rPr>
        <w:fldChar w:fldCharType="end"/>
      </w:r>
      <w:r w:rsidRPr="00312AE3">
        <w:rPr>
          <w:lang w:val="en-GB"/>
        </w:rPr>
        <w:t xml:space="preserve">. Subjects with OFC lesions can learn to choose A+ and inhibit choices to B- at a rate comparable to control subjects. However, when these initial cue-reward contingencies are reversed (i.e. A-/B+), OFC lesions impair the ability to flexibly update behaviour and subjects show perseverative responding to the no longer rewarded A-. This deficit is also seen in extinction procedures where an initially rewarded cue (A+) is no longer rewarded (A-), i.e. presented in extinction. Again, OFC dysfunction results in persistent responding to A- in extinction </w:t>
      </w:r>
      <w:r w:rsidRPr="00312AE3">
        <w:rPr>
          <w:lang w:val="en-GB"/>
        </w:rPr>
        <w:fldChar w:fldCharType="begin" w:fldLock="1"/>
      </w:r>
      <w:r w:rsidR="007F2A7D" w:rsidRPr="00312AE3">
        <w:rPr>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http://www.mendeley.com/documents/?uuid=f768b386-7863-42a7-b4d2-fb5b59e1ecaf"]},{"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http://www.mendeley.com/documents/?uuid=91eeb685-c0c2-44d5-8eef-79d857986162"]},{"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Lay et al., 2020; Panayi &amp; Killcross, 2014)","plainTextFormattedCitation":"(Butter, 1969; Lay et al., 2020; Panayi &amp; Killcross, 2014)","previouslyFormattedCitation":"(Butter, 1969; Lay et al., 2020; Panayi &amp; Killcross, 2014)"},"properties":{"noteIndex":0},"schema":"https://github.com/citation-style-language/schema/raw/master/csl-citation.json"}</w:instrText>
      </w:r>
      <w:r w:rsidRPr="00312AE3">
        <w:rPr>
          <w:lang w:val="en-GB"/>
        </w:rPr>
        <w:fldChar w:fldCharType="separate"/>
      </w:r>
      <w:r w:rsidRPr="00312AE3">
        <w:rPr>
          <w:noProof/>
          <w:lang w:val="en-GB"/>
        </w:rPr>
        <w:t>(Butter, 1969; Lay et al., 2020; Panayi &amp; Killcross, 2014)</w:t>
      </w:r>
      <w:r w:rsidRPr="00312AE3">
        <w:rPr>
          <w:lang w:val="en-GB"/>
        </w:rPr>
        <w:fldChar w:fldCharType="end"/>
      </w:r>
      <w:r w:rsidRPr="00312AE3">
        <w:rPr>
          <w:lang w:val="en-GB"/>
        </w:rPr>
        <w:t xml:space="preserve">. </w:t>
      </w:r>
    </w:p>
    <w:p w14:paraId="34A35F11" w14:textId="77777777" w:rsidR="00371BD6" w:rsidRPr="00312AE3" w:rsidRDefault="00371BD6" w:rsidP="00371BD6">
      <w:pPr>
        <w:rPr>
          <w:lang w:val="en-GB"/>
        </w:rPr>
      </w:pPr>
    </w:p>
    <w:p w14:paraId="5650F857" w14:textId="200AB1B7" w:rsidR="00371BD6" w:rsidRPr="00312AE3" w:rsidRDefault="00371BD6" w:rsidP="00371BD6">
      <w:pPr>
        <w:rPr>
          <w:lang w:val="en-GB"/>
        </w:rPr>
      </w:pPr>
      <w:r w:rsidRPr="00312AE3">
        <w:rPr>
          <w:lang w:val="en-GB"/>
        </w:rPr>
        <w:t xml:space="preserve">One account of these reversal learning deficits is that the OFC is necessary for representing and updating the value of expected outcomes formed during Pavlovian cue-outcome learning. Population and single-unit neuronal firing in the OFC tracks many feature of reward value during learning, including firing to reward predictive cues i.e. expected value </w:t>
      </w:r>
      <w:r w:rsidRPr="00312AE3">
        <w:rPr>
          <w:lang w:val="en-GB"/>
        </w:rPr>
        <w:fldChar w:fldCharType="begin" w:fldLock="1"/>
      </w:r>
      <w:r w:rsidR="00BF3612">
        <w:rPr>
          <w:lang w:val="en-GB"/>
        </w:rPr>
        <w:instrText>ADDIN CSL_CITATION {"citationItems":[{"id":"ITEM-1","itemData":{"ISBN":"0896-6273","author":[{"dropping-particle":"","family":"Schoenbaum","given":"G.","non-dropping-particle":"","parse-names":false,"suffix":""},{"dropping-particle":"","family":"Setlow","given":"B","non-dropping-particle":"","parse-names":false,"suffix":""},{"dropping-particle":"","family":"Saddoris","given":"M P","non-dropping-particle":"","parse-names":false,"suffix":""},{"dropping-particle":"","family":"Gallagher","given":"M","non-dropping-particle":"","parse-names":false,"suffix":""}],"container-title":"Neuron","id":"ITEM-1","issue":"5","issued":{"date-parts":[["2003"]]},"language":"English","page":"855-867","title":"Encoding predicted outcome and acquired value in orbitofrontal cortex during cue sampling depends upon input from basolateral amygdala","type":"article-journal","volume":"39"},"uris":["http://www.mendeley.com/documents/?uuid=99faed55-c714-4d1b-821f-aac9b7cb8475","http://www.mendeley.com/documents/?uuid=8563fc2e-80b6-41cc-b266-222e1b508317"]},{"id":"ITEM-2","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-2","issued":{"date-parts":[["2013"]]},"page":"507-518","title":"Neural estimates of imagined outcomes in the orbitofrontal cortex drive behavior and learning","type":"article-journal","volume":"80"},"uris":["http://www.mendeley.com/documents/?uuid=fd8747dc-8e3e-4f94-bf85-606dfceeb18c","http://www.mendeley.com/documents/?uuid=ae7c6bb6-5188-4224-92d1-6b1435ecc789"]},{"id":"ITEM-3","itemData":{"DOI":"10.1523/JNEUROSCI.5549-07.2008","ISBN":"1529-2401 (Electronic)\r0270-6474 (Linking)","PMID":"18716218","author":[{"dropping-particle":"","family":"Duuren","given":"E","non-dropping-particle":"van","parse-names":false,"suffix":""},{"dropping-particle":"","family":"Lankelma","given":"J","non-dropping-particle":"","parse-names":false,"suffix":""},{"dropping-particle":"","family":"Pennartz","given":"C M","non-dropping-particle":"","parse-names":false,"suffix":""}],"container-title":"Journal of Neuroscience","id":"ITEM-3","issue":"34","issued":{"date-parts":[["2008"]]},"page":"8590-8603","title":"Population coding of reward magnitude in the orbitofrontal cortex of the rat","type":"article-journal","volume":"28"},"uris":["http://www.mendeley.com/documents/?uuid=711e88b2-124d-4708-8ecf-cf5d6a708ff2","http://www.mendeley.com/documents/?uuid=b7309d46-0602-407d-982f-2f4e74b6db64"]},{"id":"ITEM-4","itemData":{"DOI":"30/20/7078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Neuroscience","edition":"2010/05/21","id":"ITEM-4","issue":"20","issued":{"date-parts":[["2010"]]},"language":"eng","page":"7078-7087","title":"Theta-band phase locking of orbitofrontal neurons during reward expectancy","type":"article-journal","volume":"30"},"uris":["http://www.mendeley.com/documents/?uuid=98e0baae-0a24-4cf9-ad1a-327d87dfde0d","http://www.mendeley.com/documents/?uuid=4c084db9-464b-4354-91a8-4416b1386585"]},{"id":"ITEM-5","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Neurophysiology","id":"ITEM-5","issue":"2","issued":{"date-parts":[["2010"]]},"page":"587-595","title":"All that glitters ... dissociating attention and outcome expectancy from prediction errors signals","type":"article-journal","volume":"104"},"uris":["http://www.mendeley.com/documents/?uuid=ea6f691f-a57e-4a14-b7e2-41b3486c5e9e","http://www.mendeley.com/documents/?uuid=6d0c980d-7d0a-4272-a8dd-992306268109"]},{"id":"ITEM-6","itemData":{"DOI":"Doi 10.1523/Jneurosci.3216-13.2014","ISBN":"0270-6474","abstract":"Adaptive execution and inhibition of behavior are guided by the activity of neuronal populations across multiple frontal cortical areas. The rodent medial prefrontal cortex has been well studied with respect to these behaviors, influencing behavioral execution/inhibition based on context. Other frontal regions, in particular the orbitofrontal cortex (OFC), are critical in directing behavior to obtain rewards, but the relationship between OFC neuronal activity and response execution or inhibition has been poorly characterized. In particular, little is known about OFC with respect to extinction learning, an important example of context-guided response inhibition. Here, we recorded the activity of OFC neurons while rats performed a discriminative-stimulus (DS)-driven sucrose-seeking task followed by multiple days of extinction of the DS. OFC neuronal activity was maximally responsive (1) to reward-predicting stimuli (RS) that triggered a lever press (i.e., lever-response initiation) and (2) during reward-well approach in pursuit of sucrose (i.e., well-response initiation). RS presentation that was not followed by a lever press or RS presentation during extinction produced weak activation, as did nonrewarded stimulus (NS) presentation regardless of response (press or withhold) or session (DS-sucrose or extinction). Activity related to nonrewarded well entry was minor, and activity was significantly inhibited during reward consumption. Finally, OFC neuronal activity switched selectivity to track rewarded behaviors when the RS/NS contingencies were reversed. Thus, rather than signaling variables related to extinction or response inhibition, activity in OFC was strongest at the initiation of multiple components of reward-seeking behavior, most prominently when valid reward-predicting cues drove these behaviors.","author":[{"dropping-particle":"","family":"Moorman","given":"D E","non-dropping-particle":"","parse-names":false,"suffix":""},{"dropping-particle":"","family":"Aston-Jones","given":"G","non-dropping-particle":"","parse-names":false,"suffix":""}],"container-title":"Journal of Neuroscience","id":"ITEM-6","issue":"31","issued":{"date-parts":[["2014"]]},"language":"English","note":"Ao0ok\nTimes Cited:0\nCited References Count:83","page":"10234-10246","title":"Orbitofrontal Cortical Neurons Encode Expectation-Driven Initiation of Reward-Seeking","type":"article-journal","volume":"34"},"uris":["http://www.mendeley.com/documents/?uuid=f00b6a7f-014d-4ace-be71-edc8ab226022","http://www.mendeley.com/documents/?uuid=c3f88385-651b-42b1-8720-e348b12c3633"]},{"id":"ITEM-7","itemData":{"DOI":"Doi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Neuroscience","id":"ITEM-7","issue":"12","issued":{"date-parts":[["2009"]]},"language":"English","page":"885-892","title":"A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behaviour","type":"article-journal","volume":"10"},"uris":["http://www.mendeley.com/documents/?uuid=95691f1c-20d7-4088-8ecb-14ea47d39388","http://www.mendeley.com/documents/?uuid=9124fd3f-a73f-4663-9302-6f70d776e02c"]}],"mendeley":{"formattedCitation":"(Moorman &amp; Aston-Jones, 2014; Roesch et al., 2010; Schoenbaum et al., 2009; Schoenbaum, Setlow, Saddoris, et al., 2003; Takahashi et al., 2013; van Duuren et al., 2008; van Wingerden et al., 2010)","plainTextFormattedCitation":"(Moorman &amp; Aston-Jones, 2014; Roesch et al., 2010; Schoenbaum et al., 2009; Schoenbaum, Setlow, Saddoris, et al., 2003; Takahashi et al., 2013; van Duuren et al., 2008; van Wingerden et al., 2010)","previouslyFormattedCitation":"(Moorman &amp; Aston-Jones, 2014; Roesch et al., 2010; Schoenbaum et al., 2009; Schoenbaum, Setlow, Saddoris, et al., 2003; Takahashi et al., 2013; van Duuren et al., 2008; van Wingerden et al., 2010)"},"properties":{"noteIndex":0},"schema":"https://github.com/citation-style-language/schema/raw/master/csl-citation.json"}</w:instrText>
      </w:r>
      <w:r w:rsidRPr="00312AE3">
        <w:rPr>
          <w:lang w:val="en-GB"/>
        </w:rPr>
        <w:fldChar w:fldCharType="separate"/>
      </w:r>
      <w:r w:rsidRPr="00312AE3">
        <w:rPr>
          <w:noProof/>
          <w:lang w:val="en-GB"/>
        </w:rPr>
        <w:t>(Moorman &amp; Aston-Jones, 2014; Roesch et al., 2010; Schoenbaum et al., 2009; Schoenbaum, Setlow, Saddoris, et al., 2003; Takahashi et al., 2013; van Duuren et al., 2008; van Wingerden et al., 2010)</w:t>
      </w:r>
      <w:r w:rsidRPr="00312AE3">
        <w:rPr>
          <w:lang w:val="en-GB"/>
        </w:rPr>
        <w:fldChar w:fldCharType="end"/>
      </w:r>
      <w:r w:rsidRPr="00312AE3">
        <w:rPr>
          <w:lang w:val="en-GB"/>
        </w:rPr>
        <w:t xml:space="preserve">. In reinforcement learning, the expected value accrued to a cue is thought to be fundamental to prediction errors </w:t>
      </w:r>
      <w:r w:rsidRPr="00312AE3">
        <w:rPr>
          <w:lang w:val="en-GB"/>
        </w:rPr>
        <w:fldChar w:fldCharType="begin" w:fldLock="1"/>
      </w:r>
      <w:r w:rsidR="00BF3612">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nonreinforcement","type":"chapter"},"uris":["http://www.mendeley.com/documents/?uuid=419a1eed-79da-44ec-839f-e7e763d110a2","http://www.mendeley.com/documents/?uuid=dc485f20-d000-42a6-9958-6f235d854873"]},{"id":"ITEM-2","itemData":{"ISBN":"0033-295X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http://www.mendeley.com/documents/?uuid=cf064aab-d751-4040-95ac-f90de7b72338"]},{"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http://www.mendeley.com/documents/?uuid=da5c4040-8f79-49bc-8588-62e78f2afa86"]},{"id":"ITEM-4","itemData":{"author":[{"dropping-particle":"","family":"Sutton","given":"Richard S.","non-dropping-particle":"","parse-names":false,"suffix":""},{"dropping-particle":"","family":"Barto","given":"Andrew G.","non-dropping-particle":"","parse-names":false,"suffix":""}],"id":"ITEM-4","issued":{"date-parts":[["1998"]]},"publisher":"MIT Press","title":"Reinforcement Learning: An Introduction","type":"book"},"uris":["http://www.mendeley.com/documents/?uuid=5731badc-31bf-4763-8d86-006b4f570374"]}],"mendeley":{"formattedCitation":"(Mackintosh, 1975; Pearce &amp; Hall, 1980; Rescorla &amp; Wagner, 1972; Sutton &amp; Barto, 1998)","plainTextFormattedCitation":"(Mackintosh, 1975; Pearce &amp; Hall, 1980; Rescorla &amp; Wagner, 1972; Sutton &amp; Barto, 1998)","previouslyFormattedCitation":"(Mackintosh, 1975; Pearce &amp; Hall, 1980; Rescorla &amp; Wagner, 1972; Sutton &amp; Barto, 1998)"},"properties":{"noteIndex":0},"schema":"https://github.com/citation-style-language/schema/raw/master/csl-citation.json"}</w:instrText>
      </w:r>
      <w:r w:rsidRPr="00312AE3">
        <w:rPr>
          <w:lang w:val="en-GB"/>
        </w:rPr>
        <w:fldChar w:fldCharType="separate"/>
      </w:r>
      <w:r w:rsidR="002475C0" w:rsidRPr="00312AE3">
        <w:rPr>
          <w:noProof/>
          <w:lang w:val="en-GB"/>
        </w:rPr>
        <w:t>(Mackintosh, 1975; Pearce &amp; Hall, 1980; Rescorla &amp; Wagner, 1972; Sutton &amp; Barto, 1998)</w:t>
      </w:r>
      <w:r w:rsidRPr="00312AE3">
        <w:rPr>
          <w:lang w:val="en-GB"/>
        </w:rPr>
        <w:fldChar w:fldCharType="end"/>
      </w:r>
      <w:r w:rsidRPr="00312AE3">
        <w:rPr>
          <w:lang w:val="en-GB"/>
        </w:rPr>
        <w:t xml:space="preserve">, the difference between expected and actual value of a reward. Indeed, OFC lesions have been found to disrupt normal mid-brain dopaminergic prediction error signals </w:t>
      </w:r>
      <w:r w:rsidRPr="00312AE3">
        <w:rPr>
          <w:lang w:val="en-GB"/>
        </w:rPr>
        <w:fldChar w:fldCharType="begin" w:fldLock="1"/>
      </w:r>
      <w:r w:rsidR="00BF3612">
        <w:rPr>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cortex","type":"article-journal","volume":"14"},"uris":["http://www.mendeley.com/documents/?uuid=ef0e30e7-0413-4094-a294-c1ebacc27b60","http://www.mendeley.com/documents/?uuid=b3fc539e-a672-465c-a8c2-cb9c31cc3cd2"]}],"mendeley":{"formattedCitation":"(Takahashi et al., 2011)","plainTextFormattedCitation":"(Takahashi et al., 2011)","previouslyFormattedCitation":"(Takahashi et al., 2011)"},"properties":{"noteIndex":0},"schema":"https://github.com/citation-style-language/schema/raw/master/csl-citation.json"}</w:instrText>
      </w:r>
      <w:r w:rsidRPr="00312AE3">
        <w:rPr>
          <w:lang w:val="en-GB"/>
        </w:rPr>
        <w:fldChar w:fldCharType="separate"/>
      </w:r>
      <w:r w:rsidRPr="00312AE3">
        <w:rPr>
          <w:noProof/>
          <w:lang w:val="en-GB"/>
        </w:rPr>
        <w:t>(Takahashi et al., 2011)</w:t>
      </w:r>
      <w:r w:rsidRPr="00312AE3">
        <w:rPr>
          <w:lang w:val="en-GB"/>
        </w:rPr>
        <w:fldChar w:fldCharType="end"/>
      </w:r>
      <w:r w:rsidRPr="00312AE3">
        <w:rPr>
          <w:lang w:val="en-GB"/>
        </w:rPr>
        <w:t xml:space="preserve">, which have been shown to drive learning </w:t>
      </w:r>
      <w:r w:rsidRPr="00312AE3">
        <w:rPr>
          <w:lang w:val="en-GB"/>
        </w:rPr>
        <w:fldChar w:fldCharType="begin" w:fldLock="1"/>
      </w:r>
      <w:r w:rsidR="00DD2273">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http://www.mendeley.com/documents/?uuid=ff1bb30d-fa53-40cd-86d3-9cb12bc30434"]},{"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http://www.mendeley.com/documents/?uuid=db4a70fb-704c-4800-ba03-c54be3d9f404"]},{"id":"ITEM-3","itemData":{"author":[{"dropping-particle":"","family":"Schultz","given":"Wolfram","non-dropping-particle":"","parse-names":false,"suffix":""},{"dropping-particle":"","family":"Dayan","given":"P","non-dropping-particle":"","parse-names":false,"suffix":""},{"dropping-particle":"","family":"Montague","given":"P R","non-dropping-particle":"","parse-names":false,"suffix":""}],"container-title":"Science","id":"ITEM-3","issued":{"date-parts":[["1997"]]},"page":"1593-1599","title":"A neural substrate for prediction and reward","type":"article-journal","volume":"275"},"uris":["http://www.mendeley.com/documents/?uuid=e31455f8-e5c7-4937-89e4-5caa49faba97","http://www.mendeley.com/documents/?uuid=839274af-70f4-4e42-8358-a437c52d8722"]}],"mendeley":{"formattedCitation":"(Nasser et al., 2017; Schultz et al., 1997; Steinberg et al., 2013)","plainTextFormattedCitation":"(Nasser et al., 2017; Schultz et al., 1997; Steinberg et al., 2013)","previouslyFormattedCitation":"(Nasser et al., 2017; Schultz et al., 1997; Steinberg et al., 2013)"},"properties":{"noteIndex":0},"schema":"https://github.com/citation-style-language/schema/raw/master/csl-citation.json"}</w:instrText>
      </w:r>
      <w:r w:rsidRPr="00312AE3">
        <w:rPr>
          <w:lang w:val="en-GB"/>
        </w:rPr>
        <w:fldChar w:fldCharType="separate"/>
      </w:r>
      <w:r w:rsidR="00E870C0" w:rsidRPr="00E870C0">
        <w:rPr>
          <w:noProof/>
          <w:lang w:val="en-GB"/>
        </w:rPr>
        <w:t>(Nasser et al., 2017; Schultz et al., 1997; Steinberg et al., 2013)</w:t>
      </w:r>
      <w:r w:rsidRPr="00312AE3">
        <w:rPr>
          <w:lang w:val="en-GB"/>
        </w:rPr>
        <w:fldChar w:fldCharType="end"/>
      </w:r>
      <w:r w:rsidRPr="00312AE3">
        <w:rPr>
          <w:lang w:val="en-GB"/>
        </w:rPr>
        <w:t xml:space="preserve">. </w:t>
      </w:r>
    </w:p>
    <w:p w14:paraId="0A9C96DA" w14:textId="77777777" w:rsidR="00371BD6" w:rsidRPr="00312AE3" w:rsidRDefault="00371BD6" w:rsidP="00371BD6">
      <w:pPr>
        <w:rPr>
          <w:lang w:val="en-GB"/>
        </w:rPr>
      </w:pPr>
    </w:p>
    <w:p w14:paraId="7B540ED9" w14:textId="7AAB1BDA" w:rsidR="00371BD6" w:rsidRPr="00E96DF6" w:rsidRDefault="00371BD6" w:rsidP="00371BD6">
      <w:r w:rsidRPr="00312AE3">
        <w:rPr>
          <w:lang w:val="en-GB"/>
        </w:rPr>
        <w:t xml:space="preserve">If the OFC represents expected value, it makes sense that OFC lesions disrupt reversal learning since the reversal involves a </w:t>
      </w:r>
      <w:r w:rsidR="00470F66" w:rsidRPr="00312AE3">
        <w:rPr>
          <w:lang w:val="en-GB"/>
        </w:rPr>
        <w:t xml:space="preserve">significant </w:t>
      </w:r>
      <w:r w:rsidRPr="00312AE3">
        <w:rPr>
          <w:lang w:val="en-GB"/>
        </w:rPr>
        <w:t xml:space="preserve">change in outcome contingencies i.e. an expected reward is now omitted (A+ -&gt; A-). Furthermore, the OFC appears to be necessary in other situations where expected value is necessary for updating learning such as Pavlovian </w:t>
      </w:r>
      <w:proofErr w:type="spellStart"/>
      <w:r w:rsidRPr="00312AE3">
        <w:rPr>
          <w:lang w:val="en-GB"/>
        </w:rPr>
        <w:t>overexpectation</w:t>
      </w:r>
      <w:proofErr w:type="spellEnd"/>
      <w:r w:rsidRPr="00312AE3">
        <w:rPr>
          <w:lang w:val="en-GB"/>
        </w:rPr>
        <w:t xml:space="preserve">, a task in which combining the expected value of multiple cues leads to overestimation of reward and updating expected values accordingly </w:t>
      </w:r>
      <w:r w:rsidRPr="00312AE3">
        <w:rPr>
          <w:lang w:val="en-GB"/>
        </w:rPr>
        <w:fldChar w:fldCharType="begin" w:fldLock="1"/>
      </w:r>
      <w:r w:rsidR="00BF3612">
        <w:rPr>
          <w:lang w:val="en-GB"/>
        </w:rPr>
        <w:instrText>ADDIN CSL_CITATION {"citationItems":[{"id":"ITEM-1","itemData":{"DOI":"10.1523/JNEUROSCI.3126-15.2015","ISSN":"0270-6474","abstract":"Reciprocal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lesions.","author":[{"dropping-particle":"","family":"Lucantonio","given":"F.","non-dropping-particle":"","parse-names":false,"suffix":""},{"dropping-particle":"","family":"Gardner","given":"Matthew P.H.","non-dropping-particle":"","parse-names":false,"suffix":""},{"dropping-particle":"","family":"Mirenzi","given":"A.","non-dropping-particle":"","parse-names":false,"suffix":""},{"dropping-particle":"","family":"Newman","given":"L. E.","non-dropping-particle":"","parse-names":false,"suffix":""},{"dropping-particle":"","family":"Takahashi","given":"Yuji K.","non-dropping-particle":"","parse-names":false,"suffix":""},{"dropping-particle":"","family":"Schoenbaum","given":"G.","non-dropping-particle":"","parse-names":false,"suffix":""}],"container-title":"Journal of Neuroscience","id":"ITEM-1","issue":"50","issued":{"date-parts":[["2015","12","16"]]},"page":"16521-16530","title":"Neural Estimates of Imagined Outcomes in Basolateral Amygdala Depend on Orbitofrontal Cortex","type":"article-journal","volume":"35"},"uris":["http://www.mendeley.com/documents/?uuid=213175d8-048c-4865-87ee-a26d0be10465","http://www.mendeley.com/documents/?uuid=f2529a5a-5e57-486e-b47b-8662498e249e"]},{"id":"ITEM-2","itemData":{"DOI":"DOI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http://www.mendeley.com/documents/?uuid=084baa1a-d05d-4b8b-aa68-6eb2a0f717ce"]},{"id":"ITEM-3","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D.","non-dropping-particle":"","parse-names":false,"suffix":""}],"container-title":"eLife","id":"ITEM-3","issued":{"date-parts":[["2020"]]},"title":"Different methods of fear reduction are supported by distinct cortical substrates","type":"article-journal"},"uris":["http://www.mendeley.com/documents/?uuid=91eeb685-c0c2-44d5-8eef-79d857986162","http://www.mendeley.com/documents/?uuid=431164bd-c31f-4b40-a6c9-6337a626a4d4"]}],"mendeley":{"formattedCitation":"(Lay et al., 2020; Lucantonio et al., 2015; Takahashi et al., 2009)","plainTextFormattedCitation":"(Lay et al., 2020; Lucantonio et al., 2015; Takahashi et al., 2009)","previouslyFormattedCitation":"(Lay et al., 2020; Lucantonio et al., 2015; Takahashi et al., 2009)"},"properties":{"noteIndex":0},"schema":"https://github.com/citation-style-language/schema/raw/master/csl-citation.json"}</w:instrText>
      </w:r>
      <w:r w:rsidRPr="00312AE3">
        <w:rPr>
          <w:lang w:val="en-GB"/>
        </w:rPr>
        <w:fldChar w:fldCharType="separate"/>
      </w:r>
      <w:r w:rsidRPr="00312AE3">
        <w:rPr>
          <w:noProof/>
          <w:lang w:val="en-GB"/>
        </w:rPr>
        <w:t>(Lay et al., 2020; Lucantonio et al., 2015; Takahashi et al., 2009)</w:t>
      </w:r>
      <w:r w:rsidRPr="00312AE3">
        <w:rPr>
          <w:lang w:val="en-GB"/>
        </w:rPr>
        <w:fldChar w:fldCharType="end"/>
      </w:r>
      <w:r w:rsidRPr="00312AE3">
        <w:rPr>
          <w:lang w:val="en-GB"/>
        </w:rPr>
        <w:t xml:space="preserve">. However, OFC lesions do not disrupt initial </w:t>
      </w:r>
      <w:r w:rsidRPr="00312AE3">
        <w:rPr>
          <w:lang w:val="en-GB"/>
        </w:rPr>
        <w:lastRenderedPageBreak/>
        <w:t>acquisition (A+) where expected</w:t>
      </w:r>
      <w:r w:rsidR="00715FF9" w:rsidRPr="00312AE3">
        <w:rPr>
          <w:lang w:val="en-GB"/>
        </w:rPr>
        <w:t>-</w:t>
      </w:r>
      <w:r w:rsidRPr="00312AE3">
        <w:rPr>
          <w:lang w:val="en-GB"/>
        </w:rPr>
        <w:t>value information for prediction-errors is also necessary for learning. Therefore, the OFC cannot simply represent expected value necessary for calculating prediction errors</w:t>
      </w:r>
      <w:r w:rsidR="007F2A7D" w:rsidRPr="00312AE3">
        <w:rPr>
          <w:lang w:val="en-GB"/>
        </w:rPr>
        <w:t xml:space="preserve">, and other candidates such as the ventral striatum </w:t>
      </w:r>
      <w:commentRangeStart w:id="7"/>
      <w:r w:rsidR="007F2A7D" w:rsidRPr="00312AE3">
        <w:rPr>
          <w:lang w:val="en-GB"/>
        </w:rPr>
        <w:t xml:space="preserve">shall </w:t>
      </w:r>
      <w:commentRangeEnd w:id="7"/>
      <w:r w:rsidR="00B8218C">
        <w:rPr>
          <w:rStyle w:val="CommentReference"/>
          <w:lang w:val="en-US"/>
        </w:rPr>
        <w:commentReference w:id="7"/>
      </w:r>
      <w:r w:rsidR="007F2A7D" w:rsidRPr="00312AE3">
        <w:rPr>
          <w:lang w:val="en-GB"/>
        </w:rPr>
        <w:t xml:space="preserve">be considered </w:t>
      </w:r>
      <w:r w:rsidR="007F2A7D" w:rsidRPr="00312AE3">
        <w:rPr>
          <w:lang w:val="en-GB"/>
        </w:rPr>
        <w:fldChar w:fldCharType="begin" w:fldLock="1"/>
      </w:r>
      <w:r w:rsidR="008D3711">
        <w:rPr>
          <w:lang w:val="en-GB"/>
        </w:rPr>
        <w:instrText>ADDIN CSL_CITATION {"citationItems":[{"id":"ITEM-1","itemData":{"DOI":"10.1111/j.1460-9568.2008.06480.x","ISSN":"0953816X","abstract":"It has been proposed that the striatum plays a crucial role in learning to select appropriate actions, optimizing rewards according to the principles of 'Actor-Critic' models of trial-and-error learning. The ventral striatum (VS), as Critic, would employ a temporal difference (TD) learning algorithm to predict rewards and drive dopaminergic neurons. This study examined this model's adequacy for VS responses to multiple rewards in rats. The respective arms of a plus-maze provided rewards of varying magnitudes; multiple rewards were provided at 1-s intervals while the rat stood still. Neurons discharged phasically prior to each reward, during both initial approach and immobile waiting, demonstrating that this signal is predictive and not simply motor-related. In different neurons, responses could be greater for early, middle or late droplets in the sequence. Strikingly, this activity often reappeared after the final reward, as if in anticipation of yet another. In contrast, previous TD learning models show decremental reward-prediction profiles during reward consumption due to a temporal-order signal introduced to reproduce accurate timing in dopaminergic reward-prediction error signals. To resolve this inconsistency in a biologically plausible manner, we adapted the TD learning model such that input information is nonhomogeneously distributed among different neurons. By suppressing reward temporal-order signals and varying richness of spatial and visual input information, the model reproduced the</w:instrText>
      </w:r>
      <w:r w:rsidR="008D3711" w:rsidRPr="00E96DF6">
        <w:instrText xml:space="preserve"> experimental data. This validates the feasibility of a TD-learning architecture where different groups of neurons participate in solving the task based on varied input information. © The Authors (2008).","author":[{"dropping-particle":"","family":"Khamassi","given":"Mehdi","non-dropping-particle":"","parse-names":false,"suffix":""},{"dropping-particle":"","family":"Mulder","given":"A.B.","non-dropping-particle":"","parse-names":false,"suffix":""},{"dropping-particle":"","family":"Tabuchi","given":"E.","non-dropping-particle":"","parse-names":false,"suffix":""},{"dropping-particle":"","family":"Douchamps","given":"V.","non-dropping-particle":"","parse-names":false,"suffix":""},{"dropping-particle":"","family":"Wiener","given":"S.I.","non-dropping-particle":"","parse-names":false,"suffix":""}],"container-title":"European Journal of Neuroscience","id":"ITEM-1","issue":"9","issued":{"date-parts":[["2008"]]},"title":"Anticipatory reward signals in ventral striatal neurons of behaving rats","type":"article-journal","volume":"28"},"uris":["http://www.mendeley.com/documents/?uuid=9de62889-61c6-38d7-83a3-a5504147f043","http://www.mendeley.com/documents/?uuid=450ade48-bb78-4b30-a2a4-01b90f1911a4"]}],"mendeley":{"formattedCitation":"(Khamassi et al., 2008)","plainTextFormattedCitation":"(Khamassi et al., 2008)","previouslyFormattedCitation":"(Khamassi et al., 2008)"},"properties":{"noteIndex":0},"schema":"https://github.com/citation-style-language/schema/raw/master/csl-citation.json"}</w:instrText>
      </w:r>
      <w:r w:rsidR="007F2A7D" w:rsidRPr="00312AE3">
        <w:rPr>
          <w:lang w:val="en-GB"/>
        </w:rPr>
        <w:fldChar w:fldCharType="separate"/>
      </w:r>
      <w:r w:rsidR="00DD2273" w:rsidRPr="00E96DF6">
        <w:rPr>
          <w:noProof/>
        </w:rPr>
        <w:t>(Khamassi et al., 2008)</w:t>
      </w:r>
      <w:r w:rsidR="007F2A7D" w:rsidRPr="00312AE3">
        <w:rPr>
          <w:lang w:val="en-GB"/>
        </w:rPr>
        <w:fldChar w:fldCharType="end"/>
      </w:r>
      <w:r w:rsidRPr="00E96DF6">
        <w:t xml:space="preserve"> </w:t>
      </w:r>
      <w:r w:rsidRPr="00312AE3">
        <w:rPr>
          <w:lang w:val="en-GB"/>
        </w:rPr>
        <w:fldChar w:fldCharType="begin" w:fldLock="1"/>
      </w:r>
      <w:r w:rsidR="00BF3612" w:rsidRPr="00E96DF6">
        <w:instrText>ADDIN CSL_CITATION {"citationItems":[{"id":"ITEM-1","itemData":{"DOI":"10.1038/nn.3982","ISSN":"1097-6256","abstract":"The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Neuroscience","id":"ITEM-1","issue":"5","issued":{"date-parts":[["2015","5","28"]]},"page":"620-627","title":"What the orbitofrontal cortex does not do","type":"article-journal","volume":"18"},"uris":["http://www.mendeley.com/documents/?uuid=ae06b9bc-0b5a-4ca2-be3a-38234f6bf4c5","http://www.mendeley.com/documents/?uuid=27e76bc7-609d-486b-a56b-b8b4e15e5051"]}],"mendeley":{"formattedCitation":"(Stalnaker et al., 2015)","manualFormatting":"(for a discussion of negative vs. positive prediction-error representations within OFC see Stalnaker et al., 2015)","plainTextFormattedCitation":"(Stalnaker et al., 2015)","previouslyFormattedCitation":"(Stalnaker et al., 2015)"},"properties":{"noteIndex":0},"schema":"https://github.com/citation-style-language/schema/raw/master/csl-citation.json"}</w:instrText>
      </w:r>
      <w:r w:rsidRPr="00312AE3">
        <w:rPr>
          <w:lang w:val="en-GB"/>
        </w:rPr>
        <w:fldChar w:fldCharType="separate"/>
      </w:r>
      <w:r w:rsidR="007F2A7D" w:rsidRPr="00E96DF6">
        <w:rPr>
          <w:noProof/>
        </w:rPr>
        <w:t>(</w:t>
      </w:r>
      <w:r w:rsidR="002F6D99" w:rsidRPr="00E96DF6">
        <w:rPr>
          <w:noProof/>
        </w:rPr>
        <w:t xml:space="preserve">for a discussion of negative vs. positive prediction-error representations within OFC see </w:t>
      </w:r>
      <w:r w:rsidR="007F2A7D" w:rsidRPr="00E96DF6">
        <w:rPr>
          <w:noProof/>
        </w:rPr>
        <w:t>Stalnaker et al., 2015)</w:t>
      </w:r>
      <w:r w:rsidRPr="00312AE3">
        <w:rPr>
          <w:lang w:val="en-GB"/>
        </w:rPr>
        <w:fldChar w:fldCharType="end"/>
      </w:r>
      <w:r w:rsidRPr="00E96DF6">
        <w:t xml:space="preserve">. </w:t>
      </w:r>
    </w:p>
    <w:p w14:paraId="502F60C1" w14:textId="77777777" w:rsidR="003270A8" w:rsidRPr="00E96DF6" w:rsidRDefault="003270A8" w:rsidP="00371BD6"/>
    <w:p w14:paraId="62CA9497" w14:textId="529031DC" w:rsidR="00371BD6" w:rsidRPr="00312AE3" w:rsidRDefault="00371BD6" w:rsidP="00371BD6">
      <w:pPr>
        <w:rPr>
          <w:lang w:val="en-GB"/>
        </w:rPr>
      </w:pPr>
      <w:bookmarkStart w:id="8" w:name="_Hlk60572703"/>
      <w:r w:rsidRPr="00312AE3">
        <w:rPr>
          <w:lang w:val="en-GB"/>
        </w:rPr>
        <w:t xml:space="preserve">One </w:t>
      </w:r>
      <w:ins w:id="9" w:author="Panayi, Marios (NIH/NIDA) [F]" w:date="2021-01-03T13:23:00Z">
        <w:r w:rsidR="001809F5" w:rsidRPr="001809F5">
          <w:rPr>
            <w:color w:val="FF0000"/>
            <w:lang w:val="en-GB"/>
            <w:rPrChange w:id="10" w:author="Panayi, Marios (NIH/NIDA) [F]" w:date="2021-01-03T13:24:00Z">
              <w:rPr>
                <w:lang w:val="en-GB"/>
              </w:rPr>
            </w:rPrChange>
          </w:rPr>
          <w:t xml:space="preserve">proposed </w:t>
        </w:r>
      </w:ins>
      <w:r w:rsidRPr="00312AE3">
        <w:rPr>
          <w:lang w:val="en-GB"/>
        </w:rPr>
        <w:t xml:space="preserve">solution to this problem is that, in addition to expected value, cues can come to predict multiple aspects of reward such as their sensory specific properties </w:t>
      </w:r>
      <w:bookmarkEnd w:id="8"/>
      <w:r w:rsidRPr="00312AE3">
        <w:rPr>
          <w:lang w:val="en-GB"/>
        </w:rPr>
        <w:t xml:space="preserve">e.g. </w:t>
      </w:r>
      <w:r w:rsidR="00A54E82" w:rsidRPr="00312AE3">
        <w:rPr>
          <w:lang w:val="en-GB"/>
        </w:rPr>
        <w:t>flavour</w:t>
      </w:r>
      <w:r w:rsidRPr="00312AE3">
        <w:rPr>
          <w:lang w:val="en-GB"/>
        </w:rPr>
        <w:t xml:space="preserve">, texture, location etc.… </w:t>
      </w:r>
      <w:r w:rsidRPr="00312AE3">
        <w:rPr>
          <w:lang w:val="en-GB"/>
        </w:rPr>
        <w:fldChar w:fldCharType="begin" w:fldLock="1"/>
      </w:r>
      <w:r w:rsidR="00696E3E">
        <w:rPr>
          <w:lang w:val="en-GB"/>
        </w:rPr>
        <w:instrText>ADDIN CSL_CITATION {"citationItems":[{"id":"ITEM-1","itemData":{"DOI":"10.3758/s13420-011-0036-4","ISBN":"1543-4508 (Electronic)\r1543-4494 (Linking)","PMID":"21786019","author":[{"dropping-particle":"","family":"Delamater","given":"A R","non-dropping-particle":"","parse-names":false,"suffix":""}],"container-title":"Learn Behav","id":"ITEM-1","issue":"1","issued":{"date-parts":[["2012"]]},"page":"1-23","title":"On the nature of CS and US representations in Pavlovian learning","type":"article-journal","volume":"40"},"uris":["http://www.mendeley.com/documents/?uuid=cca1e4fa-9526-4c7d-b36b-1776adef0101","http://www.mendeley.com/documents/?uuid=8386433c-9e06-46d5-a160-16a01fbe3a12"]},{"id":"ITEM-2","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Sciences","id":"ITEM-2","issued":{"date-parts":[["2007"]]},"title":"Learning about multiple attributes of reward in Pavlovian conditioning","type":"paper-conference"},"uris":["http://www.mendeley.com/documents/?uuid=b91bf935-14e6-4f3e-b3dc-fc114305e595","http://www.mendeley.com/documents/?uuid=fb417ad7-34c7-4ea0-aa1e-fa031264d58b"]},{"id":"ITEM-3","itemData":{"author":[{"dropping-particle":"","family":"Wagner","given":"Allan R.","non-dropping-particle":"","parse-names":false,"suffix":""},{"dropping-particle":"","family":"Brandon","given":"S E","non-dropping-particle":"","parse-names":false,"suffix":""}],"container-title":"Contemporary learning theories: Pavliocian conditioning and the status of tradional learning theories","editor":[{"dropping-particle":"","family":"Klein","given":"S B","non-dropping-particle":"","parse-names":false,"suffix":""},{"dropping-particle":"","family":"Mowrer","given":"R R","non-dropping-particle":"","parse-names":false,"suffix":""}],"id":"ITEM-3","issued":{"date-parts":[["1989"]]},"page":"149-189","publisher":"Lawrence Erlbaum","publisher-place":"Hillsdale, NJ","title":"Evolution of a Structured ConnectionistModel of Pavlovian Conditioning (AESOP)","type":"chapter"},"uris":["http://www.mendeley.com/documents/?uuid=760bda67-542f-4d0a-9051-9cbc97b4ba82","http://www.mendeley.com/documents/?uuid=2959de4b-b24d-4280-a0e0-6a883df83331"]},{"id":"ITEM-4","itemData":{"author":[{"dropping-particle":"","family":"Hall","given":"G","non-dropping-particle":"","parse-names":false,"suffix":""}],"container-title":"Steven's handbook of experimental psychology","editor":[{"dropping-particle":"","family":"Gallistel","given":"C R","non-dropping-particle":"","parse-names":false,"suffix":""}],"id":"ITEM-4","issued":{"date-parts":[["2002"]]},"page":"1-45","publisher":"John Wiley &amp; Sons","publisher-place":"New York","title":"Associative structures in Pavlovian and instrumental conditioning","type":"chapter","volume":"3"},"uris":["http://www.mendeley.com/documents/?uuid=ca292a99-07a5-47d2-a55c-bc49463b4ea3","http://www.mendeley.com/documents/?uuid=49d9461d-ec7d-4d68-8c38-ed2ec0c8c2c8"]},{"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-6","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C","non-dropping-particle":"","parse-names":false,"suffix":""},{"dropping-particle":"","family":"Oaksford","given":"M","non-dropping-particle":"","parse-names":false,"suffix":""}],"id":"ITEM-6","issued":{"date-parts":[["2002"]]},"page":"35-74","publisher":"John Benjamins Publishing Company","publisher-place":"Amsterdam","title":"Associative representations of emotionally significant outcomes","type":"chapter","volume":"44"},"uris":["http://www.mendeley.com/documents/?uuid=130942ee-36ba-4d18-b6e9-a76afdf8bb00"]}],"mendeley":{"formattedCitation":"(Delamater, 2007, 2012; Delamater &amp; Oakeshott, 2007; Hall, 2002; Killcross &amp; Blundell, 2002; Wagner &amp; Brandon, 1989)","plainTextFormattedCitation":"(Delamater, 2007, 2012; Delamater &amp; Oakeshott, 2007; Hall, 2002; Killcross &amp; Blundell, 2002; Wagner &amp; Brandon, 1989)","previouslyFormattedCitation":"(Delamater, 2007, 2012; Delamater &amp; Oakeshott, 2007; Hall, 2002; Killcross &amp; Blundell, 2002; Wagner &amp; Brandon, 1989)"},"properties":{"noteIndex":0},"schema":"https://github.com/citation-style-language/schema/raw/master/csl-citation.json"}</w:instrText>
      </w:r>
      <w:r w:rsidRPr="00312AE3">
        <w:rPr>
          <w:lang w:val="en-GB"/>
        </w:rPr>
        <w:fldChar w:fldCharType="separate"/>
      </w:r>
      <w:r w:rsidR="00A54E82" w:rsidRPr="00A54E82">
        <w:rPr>
          <w:noProof/>
          <w:lang w:val="en-GB"/>
        </w:rPr>
        <w:t>(Delamater, 2007, 2012; Delamater &amp; Oakeshott, 2007; Hall, 2002; Killcross &amp; Blundell, 2002; Wagner &amp; Brandon, 1989)</w:t>
      </w:r>
      <w:r w:rsidRPr="00312AE3">
        <w:rPr>
          <w:lang w:val="en-GB"/>
        </w:rPr>
        <w:fldChar w:fldCharType="end"/>
      </w:r>
      <w:r w:rsidRPr="00312AE3">
        <w:rPr>
          <w:lang w:val="en-GB"/>
        </w:rPr>
        <w:t xml:space="preserve">. Therefore, in a reversal task, in addition to the value of the outcome changing at the point of reversal (A+ -&gt; A-; i.e. High -&gt; Low), the identity of the outcome also changes (sucrose -&gt; nothing). Indeed, there is a rich history in associative learning theory of reward omission being considered a unique outcome </w:t>
      </w:r>
      <w:r w:rsidRPr="00312AE3">
        <w:rPr>
          <w:lang w:val="en-GB"/>
        </w:rPr>
        <w:fldChar w:fldCharType="begin" w:fldLock="1"/>
      </w:r>
      <w:r w:rsidR="00BF3612">
        <w:rPr>
          <w:lang w:val="en-GB"/>
        </w:rPr>
        <w:instrText>ADDIN CSL_CITATION {"citationItems":[{"id":"ITEM-1","itemData":{"ISBN":"1543-4494 (Print) 1543-4494 (Linking)","PMID":"15971490","abstract":"The role of the reinforcer in instrumental discriminations has often been viewed as that of facilitating associative learning between a reinforced response and the discriminative stimulus that occasions it. The differential-outcome paradigm introduced by Trapold (1970), however, has provided compelling evidence that reinforcers are also part of what is learned in discrimination tasks. Specifically, when the availability of different reinforcing outcomes is signaled by different discriminative stimuli, the conditioned anticipation of those outcomes can provide another source of stimulus control over responding. This article reviews how such control develops and how it can be revealed, its impact on behavior, and different possible mechanisms that could mediate the behavioral effects. The main conclusion is that differential-outcome effects are almost entirely explicable in terms of the cue properties of outcome expectancies-namely, that conditioned expectancies acquire discriminative control just like any other discriminative or conditional stimulus in instrumental learning.","author":[{"dropping-particle":"","family":"Urcuioli","given":"P J","non-dropping-particle":"","parse-names":false,"suffix":""}],"container-title":"Learn Behav","id":"ITEM-1","issue":"1","issued":{"date-parts":[["2005"]]},"note":"Urcuioli, Peter J\neng\nMH 45979/MH/NIMH NIH HHS/\nMH 66195/MH/NIMH NIH HHS/\nResearch Support, N.I.H., Extramural\nResearch Support, U.S. Gov't, Non-P.H.S.\nResearch Support, U.S. Gov't, P.H.S.\n2005/06/24 09:00\nLearn Behav. 2005 Feb;33(1):1-21.","page":"1-21","title":"Behavioral and associative effects of differential outcomes in discrimination learning","type":"article-journal","volume":"33"},"uris":["http://www.mendeley.com/documents/?uuid=c9b55754-3666-410e-beee-318cafe8df03","http://www.mendeley.com/documents/?uuid=bf87ba43-5c0e-4d31-84d8-fd22122e5a55"]},{"id":"ITEM-2","itemData":{"DOI":"Doi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http://www.mendeley.com/documents/?uuid=bdacc419-83d6-4834-aeda-ed63f25d2cf0"]},{"id":"ITEM-3","itemData":{"DOI":"10.1017/CBO9780511730184.003","ISBN":"9780511730184","abstract":"Introduction The simplest way to study learning is to expose subjects to a stimulus and then assess whether they show some effect which is absent in subjects lacking that experience (see Rescorla, 1998). One stimulus exposure effect is latent inhibition. Subjects in one group but not another are exposed to a stimulus in the absence of any other scheduled event. Then subjects in both groups are exposed to a signaling relation between that stimulus (the conditioned stimulus (CS)) and a motivationally significant event (an unconditioned stimulus (US)). The responding elicited by the CS in subjects just exposed to the signaling relation is depressed in those pre-exposed to the stimulus. Conditioned responding is said to have been latently inhibited by the prior stimulus-alone exposures. This effect has also been observed in a within-subject design where subjects are first exposed to one stimulus but not to another and then to a signaling relation between each of these stimuli and a US. Responding develops more rapidly to the novel CS than to one that had been pre-exposed (e.g., Killcross &amp;Robbins, 1993; Rescorla, 2002a, 2002b). Another effect of stimulus exposures is extinction. Two groups of subjects are exposed to a signaling relation between a CS and US. Then subjects in one group but not the other are exposed to the CS in the absence of any other scheduled event. The responding elicited by the CS in subjects just exposed to the signaling relation is depressed in those that additionally received the CS-alone exposures.","author":[{"dropping-particle":"","family":"Westbrook","given":"R. Frederick","non-dropping-particle":"","parse-names":false,"suffix":""},{"dropping-particle":"","family":"Bouton","given":"Mark E.","non-dropping-particle":"","parse-names":false,"suffix":""}],"container-title":"Latent Inhibition: Cognition, Neuroscience and Applications to Schizophrenia","id":"ITEM-3","issued":{"date-parts":[["2010"]]},"title":"Latent inhibition and extinction: Their signature phenomena and the role of prediction error","type":"chapter"},"uris":["http://www.mendeley.com/documents/?uuid=afba8617-5a31-4147-96b4-fe1f096a3b2a","http://www.mendeley.com/documents/?uuid=2171caa2-bff3-4ec8-bccb-496c12419dc6"]}],"mendeley":{"formattedCitation":"(Delamater, 2004; Urcuioli, 2005; Westbrook &amp; Bouton, 2010)","plainTextFormattedCitation":"(Delamater, 2004; Urcuioli, 2005; Westbrook &amp; Bouton, 2010)","previouslyFormattedCitation":"(Delamater, 2004; Urcuioli, 2005; Westbrook &amp; Bouton, 2010)"},"properties":{"noteIndex":0},"schema":"https://github.com/citation-style-language/schema/raw/master/csl-citation.json"}</w:instrText>
      </w:r>
      <w:r w:rsidRPr="00312AE3">
        <w:rPr>
          <w:lang w:val="en-GB"/>
        </w:rPr>
        <w:fldChar w:fldCharType="separate"/>
      </w:r>
      <w:r w:rsidRPr="00312AE3">
        <w:rPr>
          <w:noProof/>
          <w:lang w:val="en-GB"/>
        </w:rPr>
        <w:t>(Delamater, 2004; Urcuioli, 2005; Westbrook &amp; Bouton, 2010)</w:t>
      </w:r>
      <w:r w:rsidRPr="00312AE3">
        <w:rPr>
          <w:lang w:val="en-GB"/>
        </w:rPr>
        <w:fldChar w:fldCharType="end"/>
      </w:r>
      <w:r w:rsidRPr="00312AE3">
        <w:rPr>
          <w:lang w:val="en-GB"/>
        </w:rPr>
        <w:t xml:space="preserve">. Furthermore, expected outcome activity within the OFC encodes many of these aspects of the expected outcome identity in addition to </w:t>
      </w:r>
      <w:commentRangeStart w:id="11"/>
      <w:r w:rsidRPr="00312AE3">
        <w:rPr>
          <w:rFonts w:cstheme="minorHAnsi"/>
          <w:lang w:val="en-GB"/>
        </w:rPr>
        <w:t xml:space="preserve">value </w:t>
      </w:r>
      <w:ins w:id="12" w:author="Panayi, Marios (NIH/NIDA) [F]" w:date="2021-01-03T14:08:00Z">
        <w:r w:rsidR="00C36157" w:rsidRPr="00C36157">
          <w:rPr>
            <w:rFonts w:cstheme="minorHAnsi"/>
            <w:color w:val="FF0000"/>
            <w:lang w:val="en-GB"/>
            <w:rPrChange w:id="13" w:author="Panayi, Marios (NIH/NIDA) [F]" w:date="2021-01-03T14:08:00Z">
              <w:rPr>
                <w:rFonts w:cstheme="minorHAnsi"/>
                <w:lang w:val="en-GB"/>
              </w:rPr>
            </w:rPrChange>
          </w:rPr>
          <w:t xml:space="preserve">and </w:t>
        </w:r>
      </w:ins>
      <w:r w:rsidRPr="00312AE3">
        <w:rPr>
          <w:rFonts w:cstheme="minorHAnsi"/>
          <w:bCs/>
          <w:lang w:val="en-GB"/>
        </w:rPr>
        <w:t xml:space="preserve">many features </w:t>
      </w:r>
      <w:commentRangeEnd w:id="11"/>
      <w:r w:rsidR="00B8218C">
        <w:rPr>
          <w:rStyle w:val="CommentReference"/>
          <w:lang w:val="en-US"/>
        </w:rPr>
        <w:commentReference w:id="11"/>
      </w:r>
      <w:r w:rsidRPr="00312AE3">
        <w:rPr>
          <w:rFonts w:cstheme="minorHAnsi"/>
          <w:bCs/>
          <w:lang w:val="en-GB"/>
        </w:rPr>
        <w:t xml:space="preserve">of reward outcomes (e.g. size, preference, identity, time, location, probability, certainty, salience </w:t>
      </w:r>
      <w:r w:rsidRPr="00312AE3">
        <w:rPr>
          <w:rFonts w:cstheme="minorHAnsi"/>
          <w:bCs/>
          <w:lang w:val="en-GB"/>
        </w:rPr>
        <w:fldChar w:fldCharType="begin" w:fldLock="1"/>
      </w:r>
      <w:r w:rsidR="00BF3612">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w:instrText>
      </w:r>
      <w:r w:rsidR="00BF3612" w:rsidRPr="00E96DF6">
        <w:rPr>
          <w:rFonts w:cstheme="minorHAnsi"/>
          <w:bCs/>
        </w:rPr>
        <w:instrText>:"","parse-names":false,"suffix":""},{"dropping-particle":"","family":"Murray","given":"E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http://www.mendeley.com/documents/?uuid=6e7625b0-9066-4d35-ae24-fd3690a540ae"]}],"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312AE3">
        <w:rPr>
          <w:rFonts w:cstheme="minorHAnsi"/>
          <w:bCs/>
          <w:lang w:val="en-GB"/>
        </w:rPr>
        <w:fldChar w:fldCharType="separate"/>
      </w:r>
      <w:r w:rsidRPr="00E96DF6">
        <w:rPr>
          <w:rFonts w:cstheme="minorHAnsi"/>
          <w:bCs/>
          <w:noProof/>
        </w:rPr>
        <w:t>(Delamater, 2007; Ogawa et al., 2013; Padoa-Schioppa, 2009; Sadacca et al., 2018; Stalnaker et al., 2014; Takahashi et al., 2013; Zhou et al., 2019)</w:t>
      </w:r>
      <w:r w:rsidRPr="00312AE3">
        <w:rPr>
          <w:rFonts w:cstheme="minorHAnsi"/>
          <w:bCs/>
          <w:lang w:val="en-GB"/>
        </w:rPr>
        <w:fldChar w:fldCharType="end"/>
      </w:r>
      <w:r w:rsidRPr="00E96DF6">
        <w:rPr>
          <w:rFonts w:cstheme="minorHAnsi"/>
          <w:bCs/>
        </w:rPr>
        <w:t>.</w:t>
      </w:r>
      <w:r w:rsidRPr="00E96DF6">
        <w:t xml:space="preserve"> </w:t>
      </w:r>
      <w:bookmarkStart w:id="14" w:name="_Hlk60572807"/>
      <w:commentRangeStart w:id="15"/>
      <w:r w:rsidRPr="00312AE3">
        <w:rPr>
          <w:rFonts w:cstheme="minorHAnsi"/>
          <w:lang w:val="en-GB"/>
        </w:rPr>
        <w:t xml:space="preserve">Therefore, if the OFC is necessary for representing the identity of expected outcomes, OFC lesions </w:t>
      </w:r>
      <w:del w:id="16" w:author="Panayi, Marios (NIH/NIDA) [F]" w:date="2021-01-03T13:26:00Z">
        <w:r w:rsidRPr="001809F5" w:rsidDel="001809F5">
          <w:rPr>
            <w:rFonts w:cstheme="minorHAnsi"/>
            <w:color w:val="FF0000"/>
            <w:lang w:val="en-GB"/>
            <w:rPrChange w:id="17" w:author="Panayi, Marios (NIH/NIDA) [F]" w:date="2021-01-03T13:26:00Z">
              <w:rPr>
                <w:rFonts w:cstheme="minorHAnsi"/>
                <w:lang w:val="en-GB"/>
              </w:rPr>
            </w:rPrChange>
          </w:rPr>
          <w:delText xml:space="preserve">would </w:delText>
        </w:r>
      </w:del>
      <w:ins w:id="18" w:author="Panayi, Marios (NIH/NIDA) [F]" w:date="2021-01-03T13:26:00Z">
        <w:r w:rsidR="001809F5" w:rsidRPr="001809F5">
          <w:rPr>
            <w:rFonts w:cstheme="minorHAnsi"/>
            <w:color w:val="FF0000"/>
            <w:lang w:val="en-GB"/>
            <w:rPrChange w:id="19" w:author="Panayi, Marios (NIH/NIDA) [F]" w:date="2021-01-03T13:26:00Z">
              <w:rPr>
                <w:rFonts w:cstheme="minorHAnsi"/>
                <w:lang w:val="en-GB"/>
              </w:rPr>
            </w:rPrChange>
          </w:rPr>
          <w:t xml:space="preserve">might </w:t>
        </w:r>
      </w:ins>
      <w:r w:rsidRPr="00312AE3">
        <w:rPr>
          <w:rFonts w:cstheme="minorHAnsi"/>
          <w:lang w:val="en-GB"/>
        </w:rPr>
        <w:t>disrupt only reversal learning and not initial acquisition because outcome identity is</w:t>
      </w:r>
      <w:r w:rsidRPr="00312AE3">
        <w:rPr>
          <w:lang w:val="en-GB"/>
        </w:rPr>
        <w:t xml:space="preserve"> only relevant to task performance at the point of reversal</w:t>
      </w:r>
      <w:ins w:id="20" w:author="Panayi, Marios (NIH/NIDA) [F]" w:date="2021-01-03T14:19:00Z">
        <w:r w:rsidR="00542794">
          <w:rPr>
            <w:lang w:val="en-GB"/>
          </w:rPr>
          <w:t xml:space="preserve"> </w:t>
        </w:r>
      </w:ins>
      <w:ins w:id="21" w:author="Panayi, Marios (NIH/NIDA) [F]" w:date="2021-01-03T14:21:00Z">
        <w:r w:rsidR="00542794" w:rsidRPr="00542794">
          <w:rPr>
            <w:color w:val="FF0000"/>
            <w:lang w:val="en-GB"/>
            <w:rPrChange w:id="22" w:author="Panayi, Marios (NIH/NIDA) [F]" w:date="2021-01-03T14:21:00Z">
              <w:rPr>
                <w:lang w:val="en-GB"/>
              </w:rPr>
            </w:rPrChange>
          </w:rPr>
          <w:fldChar w:fldCharType="begin" w:fldLock="1"/>
        </w:r>
      </w:ins>
      <w:r w:rsidR="007347B1">
        <w:rPr>
          <w:color w:val="FF0000"/>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conditioning","type":"chapter","volume":"1121"},"prefix":"e.g. ","uris":["http://www.mendeley.com/documents/?uuid=fe58f3e9-0bae-4cf9-be89-0a503f752db3"]}],"mendeley":{"formattedCitation":"(e.g. Delamater, 2007)","plainTextFormattedCitation":"(e.g. Delamater, 2007)","previouslyFormattedCitation":"(e.g. Delamater, 2007)"},"properties":{"noteIndex":0},"schema":"https://github.com/citation-style-language/schema/raw/master/csl-citation.json"}</w:instrText>
      </w:r>
      <w:r w:rsidR="00542794" w:rsidRPr="00542794">
        <w:rPr>
          <w:color w:val="FF0000"/>
          <w:lang w:val="en-GB"/>
          <w:rPrChange w:id="23" w:author="Panayi, Marios (NIH/NIDA) [F]" w:date="2021-01-03T14:21:00Z">
            <w:rPr>
              <w:lang w:val="en-GB"/>
            </w:rPr>
          </w:rPrChange>
        </w:rPr>
        <w:fldChar w:fldCharType="separate"/>
      </w:r>
      <w:r w:rsidR="00542794" w:rsidRPr="00542794">
        <w:rPr>
          <w:noProof/>
          <w:color w:val="FF0000"/>
          <w:lang w:val="en-GB"/>
          <w:rPrChange w:id="24" w:author="Panayi, Marios (NIH/NIDA) [F]" w:date="2021-01-03T14:21:00Z">
            <w:rPr>
              <w:noProof/>
              <w:lang w:val="en-GB"/>
            </w:rPr>
          </w:rPrChange>
        </w:rPr>
        <w:t>(e.g. Delamater, 2007)</w:t>
      </w:r>
      <w:ins w:id="25" w:author="Panayi, Marios (NIH/NIDA) [F]" w:date="2021-01-03T14:21:00Z">
        <w:r w:rsidR="00542794" w:rsidRPr="00542794">
          <w:rPr>
            <w:color w:val="FF0000"/>
            <w:lang w:val="en-GB"/>
            <w:rPrChange w:id="26" w:author="Panayi, Marios (NIH/NIDA) [F]" w:date="2021-01-03T14:21:00Z">
              <w:rPr>
                <w:lang w:val="en-GB"/>
              </w:rPr>
            </w:rPrChange>
          </w:rPr>
          <w:fldChar w:fldCharType="end"/>
        </w:r>
      </w:ins>
      <w:r w:rsidRPr="00312AE3">
        <w:rPr>
          <w:lang w:val="en-GB"/>
        </w:rPr>
        <w:t xml:space="preserve">. </w:t>
      </w:r>
      <w:commentRangeEnd w:id="15"/>
      <w:r w:rsidR="00B8218C">
        <w:rPr>
          <w:rStyle w:val="CommentReference"/>
          <w:lang w:val="en-US"/>
        </w:rPr>
        <w:commentReference w:id="15"/>
      </w:r>
      <w:bookmarkEnd w:id="14"/>
      <w:r w:rsidRPr="00312AE3">
        <w:rPr>
          <w:lang w:val="en-GB"/>
        </w:rPr>
        <w:t>Clearer evidence for the functional role of the OFC in encoding sensory-specific outcome information comes from the second cardinal feature of OFC dysfunction: outcome devaluation deficits.</w:t>
      </w:r>
    </w:p>
    <w:p w14:paraId="13985DE1" w14:textId="77777777" w:rsidR="00371BD6" w:rsidRPr="00312AE3" w:rsidRDefault="00371BD6" w:rsidP="00371BD6">
      <w:pPr>
        <w:rPr>
          <w:lang w:val="en-GB"/>
        </w:rPr>
      </w:pPr>
    </w:p>
    <w:p w14:paraId="10B34524" w14:textId="77777777" w:rsidR="00371BD6" w:rsidRPr="00312AE3" w:rsidRDefault="00371BD6" w:rsidP="00371BD6">
      <w:pPr>
        <w:rPr>
          <w:b/>
          <w:bCs/>
          <w:lang w:val="en-GB"/>
        </w:rPr>
      </w:pPr>
      <w:r w:rsidRPr="00312AE3">
        <w:rPr>
          <w:b/>
          <w:bCs/>
          <w:lang w:val="en-GB"/>
        </w:rPr>
        <w:t>2.2 Outcome Devaluation</w:t>
      </w:r>
    </w:p>
    <w:p w14:paraId="48703937" w14:textId="710A0C69" w:rsidR="00371BD6" w:rsidRPr="00312AE3" w:rsidRDefault="00371BD6" w:rsidP="00371BD6">
      <w:pPr>
        <w:rPr>
          <w:lang w:val="en-GB"/>
        </w:rPr>
      </w:pPr>
      <w:r w:rsidRPr="00312AE3">
        <w:rPr>
          <w:lang w:val="en-GB"/>
        </w:rPr>
        <w:t xml:space="preserve">The second characteristic feature of OFC dysfunction is a deficit in outcome devaluation procedures </w:t>
      </w:r>
      <w:r w:rsidRPr="00312AE3">
        <w:rPr>
          <w:lang w:val="en-GB"/>
        </w:rPr>
        <w:fldChar w:fldCharType="begin" w:fldLock="1"/>
      </w:r>
      <w:r w:rsidR="00BF3612">
        <w:rPr>
          <w:lang w:val="en-GB"/>
        </w:rPr>
        <w:instrText>ADDIN CSL_CITATION {"citationItems":[{"id":"ITEM-1","itemData":{"author":[{"dropping-particle":"","family":"Izquierdo","given":"A D","non-dropping-particle":"","parse-names":false,"suffix":""},{"dropping-particle":"","family":"Murray","given":"Elisabeth A.","non-dropping-particle":"","parse-names":false,"suffix":""}],"container-title":"Society for Neuroscience Abstracts","id":"ITEM-1","issued":{"date-parts":[["2000"]]},"page":"978","title":"Bilateral orbital prefrontal cortex lesions disrupt reinforcer devaluation effects in rhesus monkeys","type":"article-journal","volume":"26"},"uris":["http://www.mendeley.com/documents/?uuid=f8dfaf01-109f-4950-af1f-2f1232300737","http://www.mendeley.com/documents/?uuid=ba00dd1b-ac8b-489f-b273-7d77e81ba318"]},{"id":"ITEM-2","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-2","issued":{"date-parts":[["2015","12","17"]]},"language":"en","page":"e11695","publisher":"eLife Sciences Publications Limited","title":"Specialized areas for value updating and goal selection in the primate orbitofrontal cortex","type":"article-journal","volume":"4"},"uris":["http://www.mendeley.com/documents/?uuid=414e8292-60e0-4715-b5b8-fbe9a6a38b41","http://www.mendeley.com/documents/?uuid=7b33d7ae-31c1-4440-95ab-64b86d958fea"]},{"id":"ITEM-3","itemData":{"DOI":"2005-01705-030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90ecd6ce-d20d-4ff8-b67a-4a51ab9ee3f4"]},{"id":"ITEM-5","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Neuroscience","id":"ITEM-5","issue":"35","issued":{"date-parts":[["2003","12","3"]]},"language":"English","page":"11078-11084","title":"Different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ece284dd-14ba-46de-9ded-804ed99195a4"]},{"id":"ITEM-6","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-6","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c83ba1fb-3ddc-4a9f-b691-49bdbc7d9fbb"]}],"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(Gallagher et al., 1999; Izquierdo &amp; Murray, 2000; Murray et al., 2015; Panayi &amp; Killcross, 2018; Pickens et al., 2003, 2005)</w:t>
      </w:r>
      <w:r w:rsidRPr="00312AE3">
        <w:rPr>
          <w:lang w:val="en-GB"/>
        </w:rPr>
        <w:fldChar w:fldCharType="end"/>
      </w:r>
      <w:r w:rsidRPr="00312AE3">
        <w:rPr>
          <w:lang w:val="en-GB"/>
        </w:rPr>
        <w:t xml:space="preserve">. In a typical Pavlovian version of the procedure, subjects first learn about a specific cue-outcome (CS-US) relationship e.g. a 10s light predicts the delivery of a lemon flavoured sucrose reward. In a subsequent second stage, the value of this specific outcome is devalued, often by eating the outcome to satiety (sensory specific satiety) or pairing consumption with illness (via injection of Lithium Chloride) to establish a specific taste-aversion. Importantly, this new learning that the outcome is no longer valuable is done independently of the predictive light CS. Next, the subjects are presented with the light CS to assess whether the subjects will continue to respond for the outcome that has now been devalued. Control subjects will appropriately reduce responding to the CS predicting the now devalued outcome relative to a non-devalued control condition (either a different non-devalued group or a different non-devalued CS-US relationship within the same subject). </w:t>
      </w:r>
    </w:p>
    <w:p w14:paraId="3AFEFB34" w14:textId="77777777" w:rsidR="003270A8" w:rsidRPr="00312AE3" w:rsidRDefault="003270A8" w:rsidP="00371BD6">
      <w:pPr>
        <w:rPr>
          <w:lang w:val="en-GB"/>
        </w:rPr>
      </w:pPr>
    </w:p>
    <w:p w14:paraId="144FC33B" w14:textId="4C678FE2" w:rsidR="00371BD6" w:rsidRPr="00312AE3" w:rsidRDefault="00371BD6" w:rsidP="00371BD6">
      <w:pPr>
        <w:rPr>
          <w:lang w:val="en-GB"/>
        </w:rPr>
      </w:pPr>
      <w:r w:rsidRPr="00312AE3">
        <w:rPr>
          <w:lang w:val="en-GB"/>
        </w:rPr>
        <w:t xml:space="preserve">Subjects with OFC dysfunction </w:t>
      </w:r>
      <w:proofErr w:type="gramStart"/>
      <w:r w:rsidRPr="00312AE3">
        <w:rPr>
          <w:lang w:val="en-GB"/>
        </w:rPr>
        <w:t>are</w:t>
      </w:r>
      <w:proofErr w:type="gramEnd"/>
      <w:r w:rsidRPr="00312AE3">
        <w:rPr>
          <w:lang w:val="en-GB"/>
        </w:rPr>
        <w:t xml:space="preserve"> significantly impaired on outcome devaluation tests and will continue to respond to the devalued CS as if the outcome had not been devalued. Notably, OFC dysfunction does not appear to disrupt the initial acquisition of the CS-US relationship, or the outcome devaluation manipulation (specific satiety consumption or taste-aversion learning) </w:t>
      </w:r>
      <w:r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c234ea06-75d1-4641-9681-34ed78b5106c"]},{"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9d697be7-51e5-44b6-a970-c594c0032ba9"]},{"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7a54cade-70c6-45d0-a373-a429edf51f4a"]},{"id":"ITEM-5","itemData":{"author":[{"dropping-particle":"","family":"Izquierdo","given":"A D","non-dropping-particle":"","parse-names":false,"suffix":""},{"dropping-particle":"","family":"Murray","given":"Elisabeth A.","non-dropping-particle":"","parse-names":false,"suffix":""}],"container-title":"Society for Neuroscience Abstracts","id":"ITEM-5","issued":{"date-parts":[["2000"]]},"page":"978","title":"Bilateral orbital prefrontal cortex lesions disrupt reinforcer devaluation effects in rhesus monkeys","type":"article-journal","volume":"26"},"uris":["http://www.mendeley.com/documents/?uuid=ba00dd1b-ac8b-489f-b273-7d77e81ba318","http://www.mendeley.com/documents/?uuid=f8dfaf01-109f-4950-af1f-2f1232300737","http://www.mendeley.com/documents/?uuid=401676b7-ea7c-48de-afe5-8f02bb5feba2"]},{"id":"ITEM-6","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-6","issued":{"date-parts":[["2015","12","17"]]},"language":"en","page":"e11695","publisher":"eLife Sciences Publications Limited","title":"Specialized areas for value updating and goal selection in the primate orbitofrontal cortex","type":"article-journal","volume":"4"},"uris":["http://www.mendeley.com/documents/?uuid=7b33d7ae-31c1-4440-95ab-64b86d958fea","http://www.mendeley.com/documents/?uuid=414e8292-60e0-4715-b5b8-fbe9a6a38b41","http://www.mendeley.com/documents/?uuid=7b359b65-0bb0-4753-9383-1dc303027205"]}],"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 xml:space="preserve">(Gallagher et al., 1999; Izquierdo &amp; Murray, 2000; Murray et al., 2015; Panayi &amp; Killcross, 2018; </w:t>
      </w:r>
      <w:r w:rsidRPr="00312AE3">
        <w:rPr>
          <w:noProof/>
          <w:lang w:val="en-GB"/>
        </w:rPr>
        <w:lastRenderedPageBreak/>
        <w:t>Pickens et al., 2003, 2005)</w:t>
      </w:r>
      <w:r w:rsidRPr="00312AE3">
        <w:rPr>
          <w:lang w:val="en-GB"/>
        </w:rPr>
        <w:fldChar w:fldCharType="end"/>
      </w:r>
      <w:r w:rsidRPr="00312AE3">
        <w:rPr>
          <w:lang w:val="en-GB"/>
        </w:rPr>
        <w:t xml:space="preserve">. Therefore, it is only at test when the specific identity information about the expected outcome is relevant to adaptive behaviour that OFC dysfunction is detected. This supports the theoretical account of the OFC as the neural locus of the outcome-specific properties of expected outcomes </w:t>
      </w:r>
      <w:r w:rsidRPr="00312AE3">
        <w:rPr>
          <w:lang w:val="en-GB"/>
        </w:rPr>
        <w:fldChar w:fldCharType="begin" w:fldLock="1"/>
      </w:r>
      <w:r w:rsidR="007F2A7D" w:rsidRPr="00312AE3">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8c2cfb73-f50b-4b9e-b05e-9813af5ef707"]},{"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02b15886-1d18-4d9c-a8dd-dea46b4f84b8","http://www.mendeley.com/documents/?uuid=fac97003-f0db-4b2a-9077-6d35638582d3","http://www.mendeley.com/documents/?uuid=b3b55d24-a54b-48c5-938a-5220a000d8b2"]}],"mendeley":{"formattedCitation":"(Delamater, 2007; Roesch &amp; Schoenbaum, 2006; Schoenbaum et al., 2009)","plainTextFormattedCitation":"(Delamater, 2007; Roesch &amp; Schoenbaum, 2006; Schoenbaum et al., 2009)","previouslyFormattedCitation":"(Delamater, 2007; Roesch &amp; Schoenbaum, 2006; Schoenbaum et al., 2009)"},"properties":{"noteIndex":0},"schema":"https://github.com/citation-style-language/schema/raw/master/csl-citation.json"}</w:instrText>
      </w:r>
      <w:r w:rsidRPr="00312AE3">
        <w:rPr>
          <w:lang w:val="en-GB"/>
        </w:rPr>
        <w:fldChar w:fldCharType="separate"/>
      </w:r>
      <w:r w:rsidRPr="00312AE3">
        <w:rPr>
          <w:noProof/>
          <w:lang w:val="en-GB"/>
        </w:rPr>
        <w:t>(Delamater, 2007; Roesch &amp; Schoenbaum, 2006; Schoenbaum et al., 2009)</w:t>
      </w:r>
      <w:r w:rsidRPr="00312AE3">
        <w:rPr>
          <w:lang w:val="en-GB"/>
        </w:rPr>
        <w:fldChar w:fldCharType="end"/>
      </w:r>
      <w:r w:rsidRPr="00312AE3">
        <w:rPr>
          <w:lang w:val="en-GB"/>
        </w:rPr>
        <w:t>. Informally, in a devaluation test, subjects with OFC dysfunction know that the light predicts a rewarding outcome, but they do not know that the reward is specifically</w:t>
      </w:r>
      <w:r w:rsidR="00A822D6">
        <w:rPr>
          <w:lang w:val="en-GB"/>
        </w:rPr>
        <w:t>, say,</w:t>
      </w:r>
      <w:r w:rsidRPr="00312AE3">
        <w:rPr>
          <w:lang w:val="en-GB"/>
        </w:rPr>
        <w:t xml:space="preserve"> the lemon flavoured sucrose </w:t>
      </w:r>
      <w:r w:rsidR="00A822D6">
        <w:rPr>
          <w:lang w:val="en-GB"/>
        </w:rPr>
        <w:t xml:space="preserve">solution </w:t>
      </w:r>
      <w:r w:rsidRPr="00312AE3">
        <w:rPr>
          <w:lang w:val="en-GB"/>
        </w:rPr>
        <w:t xml:space="preserve">(which is now no longer very rewarding). </w:t>
      </w:r>
    </w:p>
    <w:p w14:paraId="22D9FF8C" w14:textId="77777777" w:rsidR="00833168" w:rsidRPr="00312AE3" w:rsidRDefault="00833168" w:rsidP="00371BD6">
      <w:pPr>
        <w:rPr>
          <w:lang w:val="en-GB"/>
        </w:rPr>
      </w:pPr>
    </w:p>
    <w:p w14:paraId="0291C434" w14:textId="55D236E9" w:rsidR="00833168" w:rsidRPr="00312AE3" w:rsidRDefault="00833168" w:rsidP="00371BD6">
      <w:pPr>
        <w:rPr>
          <w:lang w:val="en-GB"/>
        </w:rPr>
      </w:pPr>
      <w:r w:rsidRPr="00312AE3">
        <w:rPr>
          <w:lang w:val="en-GB"/>
        </w:rPr>
        <w:t>More recently, model-based reinforcement learning</w:t>
      </w:r>
      <w:r w:rsidR="00A532E4" w:rsidRPr="00312AE3">
        <w:rPr>
          <w:lang w:val="en-GB"/>
        </w:rPr>
        <w:t xml:space="preserve"> (RL)</w:t>
      </w:r>
      <w:r w:rsidRPr="00312AE3">
        <w:rPr>
          <w:lang w:val="en-GB"/>
        </w:rPr>
        <w:t xml:space="preserve"> theories of OFC function have proposed a complementary class of function to the OFC</w:t>
      </w:r>
      <w:r w:rsidR="00C439E8" w:rsidRPr="00312AE3">
        <w:rPr>
          <w:lang w:val="en-GB"/>
        </w:rPr>
        <w:t>:</w:t>
      </w:r>
      <w:r w:rsidRPr="00312AE3">
        <w:rPr>
          <w:lang w:val="en-GB"/>
        </w:rPr>
        <w:t xml:space="preserve"> the representation or use of latent states </w:t>
      </w:r>
      <w:r w:rsidR="001774F1"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774F1" w:rsidRPr="00312AE3">
        <w:rPr>
          <w:lang w:val="en-GB"/>
        </w:rPr>
        <w:fldChar w:fldCharType="separate"/>
      </w:r>
      <w:r w:rsidR="001774F1" w:rsidRPr="00312AE3">
        <w:rPr>
          <w:noProof/>
          <w:lang w:val="en-GB"/>
        </w:rPr>
        <w:t>(Wilson et al., 2014)</w:t>
      </w:r>
      <w:r w:rsidR="001774F1" w:rsidRPr="00312AE3">
        <w:rPr>
          <w:lang w:val="en-GB"/>
        </w:rPr>
        <w:fldChar w:fldCharType="end"/>
      </w:r>
      <w:r w:rsidRPr="00312AE3">
        <w:rPr>
          <w:lang w:val="en-GB"/>
        </w:rPr>
        <w:t>. In a task such as Pavlovian conditioning, where a cue predicts an outcome, the task can be split into distinct observable physical states e.g. “cue absent”, “cue present”, and “reward”. However, after learning this task there may also be learning of latent states which</w:t>
      </w:r>
      <w:r w:rsidR="009A2A60">
        <w:rPr>
          <w:lang w:val="en-GB"/>
        </w:rPr>
        <w:t xml:space="preserve"> are</w:t>
      </w:r>
      <w:r w:rsidRPr="00312AE3">
        <w:rPr>
          <w:lang w:val="en-GB"/>
        </w:rPr>
        <w:t xml:space="preserve"> </w:t>
      </w:r>
      <w:r w:rsidR="00B31A37" w:rsidRPr="00312AE3">
        <w:rPr>
          <w:lang w:val="en-GB"/>
        </w:rPr>
        <w:t>signalled</w:t>
      </w:r>
      <w:r w:rsidRPr="00312AE3">
        <w:rPr>
          <w:lang w:val="en-GB"/>
        </w:rPr>
        <w:t xml:space="preserve"> by partially observable information </w:t>
      </w:r>
      <w:r w:rsidR="009A2A60">
        <w:rPr>
          <w:lang w:val="en-GB"/>
        </w:rPr>
        <w:t xml:space="preserve">and </w:t>
      </w:r>
      <w:r w:rsidRPr="00312AE3">
        <w:rPr>
          <w:lang w:val="en-GB"/>
        </w:rPr>
        <w:t xml:space="preserve">recalled into working memory such as reinforcement history. Together, these </w:t>
      </w:r>
      <w:r w:rsidR="00696E3E">
        <w:rPr>
          <w:lang w:val="en-GB"/>
        </w:rPr>
        <w:t>observable</w:t>
      </w:r>
      <w:r w:rsidRPr="00312AE3">
        <w:rPr>
          <w:lang w:val="en-GB"/>
        </w:rPr>
        <w:t xml:space="preserve"> and latent state representations have been proposed as a cognitive map of task structure </w:t>
      </w:r>
      <w:r w:rsidR="00246B4E" w:rsidRPr="00312AE3">
        <w:rPr>
          <w:lang w:val="en-GB"/>
        </w:rPr>
        <w:fldChar w:fldCharType="begin" w:fldLock="1"/>
      </w:r>
      <w:r w:rsidR="00BF3612">
        <w:rPr>
          <w:lang w:val="en-GB"/>
        </w:rPr>
        <w:instrText>ADDIN CSL_CITATION {"citationItems":[{"id":"ITEM-1","itemData":{"DOI":"10.1016/j.neuron.2018.10.002","ISSN":"1097-4199","PMID":"30359611","abstract":"It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-1","issue":"2","issued":{"date-parts":[["2018","10","24"]]},"page":"490-509","publisher":"Elsevier","title":"What Is a Cognitive Map? Organizing Knowledge for Flexible Behavior.","type":"article-journal","volume":"100"},"uris":["http://www.mendeley.com/documents/?uuid=dd84397c-2f1f-3b43-ab4b-581c16a50a5f"]},{"id":"ITEM-2","itemData":{"DOI":"10.1038/nrn.2016.56","ISSN":"1471-003X","author":[{"dropping-particle":"","family":"Wikenheiser","given":"Andrew M.","non-dropping-particle":"","parse-names":false,"suffix":""},{"dropping-particle":"","family":"Schoenbaum","given":"G.","non-dropping-particle":"","parse-names":false,"suffix":""}],"container-title":"Nature Reviews Neuroscience","id":"ITEM-2","issue":"8","issued":{"date-parts":[["2016","6","3"]]},"page":"513-523","publisher":"Nature Research","title":"Over the river, through the woods: cognitive maps in the hippocampus and orbitofrontal cortex","type":"article-journal","volume":"17"},"uris":["http://www.mendeley.com/documents/?uuid=a81ba63a-62eb-3ba9-bf56-63634cac4ff5"]},{"id":"ITEM-3","itemData":{"DOI":"10.1016/j.neuron.2013.11.005","ISBN":"1097-4199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space","type":"article-journal","volume":"81"},"uris":["http://www.mendeley.com/documents/?uuid=e799499b-0391-4c93-9152-fe51e93aca9f"]}],"mendeley":{"formattedCitation":"(Behrens et al., 2018; Wikenheiser &amp; Schoenbaum, 2016; Wilson et al., 2014)","plainTextFormattedCitation":"(Behrens et al., 2018; Wikenheiser &amp; Schoenbaum, 2016; Wilson et al., 2014)","previouslyFormattedCitation":"(Behrens et al., 2018; Wikenheiser &amp; Schoenbaum, 2016; Wilson et al., 2014)"},"properties":{"noteIndex":0},"schema":"https://github.com/citation-style-language/schema/raw/master/csl-citation.json"}</w:instrText>
      </w:r>
      <w:r w:rsidR="00246B4E" w:rsidRPr="00312AE3">
        <w:rPr>
          <w:lang w:val="en-GB"/>
        </w:rPr>
        <w:fldChar w:fldCharType="separate"/>
      </w:r>
      <w:r w:rsidR="00246B4E" w:rsidRPr="00312AE3">
        <w:rPr>
          <w:noProof/>
          <w:lang w:val="en-GB"/>
        </w:rPr>
        <w:t>(Behrens et al., 2018; Wikenheiser &amp; Schoenbaum, 2016; Wilson et al., 2014)</w:t>
      </w:r>
      <w:r w:rsidR="00246B4E" w:rsidRPr="00312AE3">
        <w:rPr>
          <w:lang w:val="en-GB"/>
        </w:rPr>
        <w:fldChar w:fldCharType="end"/>
      </w:r>
      <w:r w:rsidRPr="00312AE3">
        <w:rPr>
          <w:lang w:val="en-GB"/>
        </w:rPr>
        <w:t>. The OFC is thought to represent these latent states, and OFC lesions are thought to disrupt learning or behaviour that involves making inferences over latent states</w:t>
      </w:r>
      <w:r w:rsidR="006E5A68" w:rsidRPr="00312AE3">
        <w:rPr>
          <w:lang w:val="en-GB"/>
        </w:rPr>
        <w:t xml:space="preserve"> </w:t>
      </w:r>
      <w:r w:rsidR="00174951" w:rsidRPr="00312AE3">
        <w:rPr>
          <w:lang w:val="en-GB"/>
        </w:rPr>
        <w:fldChar w:fldCharType="begin" w:fldLock="1"/>
      </w:r>
      <w:r w:rsidR="00BF3612">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space","type":"article-journal","volume":"108"},"uris":["http://www.mendeley.com/documents/?uuid=a59de6ec-ebdc-3e8e-8c97-77b502c159bb"]},{"id":"ITEM-3","itemData":{"DOI":"10.1146/annurev-psych-010418-102824","ISSN":"15452085","PMID":"30260745","abstract":"Making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Psychology","id":"ITEM-3","issued":{"date-parts":[["2019"]]},"title":"An Integrated Model of Action Selection: Distinct Modes of Cortical Control of Striatal Decision Making","type":"article"},"uris":["http://www.mendeley.com/documents/?uuid=e1f242e2-75a1-4b67-bc0e-8333795c22d0","http://www.mendeley.com/documents/?uuid=eaceba78-f621-4341-8705-6a98f3c1ed89"]}],"mendeley":{"formattedCitation":"(Bradfield &amp; Hart, 2020; Niv, 2019; Sharpe et al., 2019)","plainTextFormattedCitation":"(Bradfield &amp; Hart, 2020; Niv, 2019; Sharpe et al., 2019)","previouslyFormattedCitation":"(Bradfield &amp; Hart, 2020; Niv, 2019; Sharpe et al., 2019)"},"properties":{"noteIndex":0},"schema":"https://github.com/citation-style-language/schema/raw/master/csl-citation.json"}</w:instrText>
      </w:r>
      <w:r w:rsidR="00174951" w:rsidRPr="00312AE3">
        <w:rPr>
          <w:lang w:val="en-GB"/>
        </w:rPr>
        <w:fldChar w:fldCharType="separate"/>
      </w:r>
      <w:r w:rsidR="00031112" w:rsidRPr="00312AE3">
        <w:rPr>
          <w:noProof/>
          <w:lang w:val="en-GB"/>
        </w:rPr>
        <w:t>(Bradfield &amp; Hart, 2020; Niv, 2019; Sharpe et al., 2019)</w:t>
      </w:r>
      <w:r w:rsidR="00174951" w:rsidRPr="00312AE3">
        <w:rPr>
          <w:lang w:val="en-GB"/>
        </w:rPr>
        <w:fldChar w:fldCharType="end"/>
      </w:r>
      <w:r w:rsidRPr="00312AE3">
        <w:rPr>
          <w:lang w:val="en-GB"/>
        </w:rPr>
        <w:t>. Examples of OFC deficits in latent state inferences include extinction and reversal learning (reinforcement history no longer matches current reinforcement contingencies)</w:t>
      </w:r>
      <w:r w:rsidR="000B5E6D" w:rsidRPr="00312AE3">
        <w:rPr>
          <w:lang w:val="en-GB"/>
        </w:rPr>
        <w:t xml:space="preserve"> </w:t>
      </w:r>
      <w:r w:rsidR="000B5E6D" w:rsidRPr="00312AE3">
        <w:rPr>
          <w:lang w:val="en-GB"/>
        </w:rPr>
        <w:fldChar w:fldCharType="begin" w:fldLock="1"/>
      </w:r>
      <w:r w:rsidR="00BF3612">
        <w:rPr>
          <w:lang w:val="en-GB"/>
        </w:rPr>
        <w:instrText>ADDIN CSL_CITATION {"citationItems":[{"id":"ITEM-1","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Research","id":"ITEM-1","issue":"2","issued":{"date-parts":[["2007"]]},"language":"English","page":"219-228","title":"Effects of orbitofrontal, infralimbic and prelimbic cortical lesions on serial spatial reversal learning in the rat","type":"article-journal","volume":"179"},"uris":["http://www.mendeley.com/documents/?uuid=1bf26a95-c216-4d3b-80b2-0a60d1077775"]},{"id":"ITEM-2","itemData":{"DOI":"10.1523/jneurosci.0091-11.2011","ISBN":"0270-6474","PMID":"21775601","abstract":"The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behavior.","author":[{"dropping-particle":"","family":"Rudebeck","given":"P H","non-dropping-particle":"","parse-names":false,"suffix":""},{"dropping-particle":"","family":"Murray","given":"Elisabeth A.","non-dropping-particle":"","parse-names":false,"suffix":""}],"container-title":"Journal of Neuroscience","edition":"2011/07/22","id":"ITEM-2","issue":"29","issued":{"date-parts":[["2011"]]},"language":"eng","note":"From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10.1523/JNEUROSCI.0091-11.2011.","page":"10569-10578","title":"Dissociable effects of subtotal lesions within the macaque orbital prefrontal cortex on reward-guided behavior","type":"article-journal","volume":"31"},"uris":["http://www.mendeley.com/documents/?uuid=c3ebf05d-7734-414d-8bb5-38aef20fa520","http://www.mendeley.com/documents/?uuid=173e97e5-342a-4ddb-9d4c-4315ae1394a9"]},{"id":"ITEM-3","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-3","issue":"6","issued":{"date-parts":[["2002","5"]]},"language":"English","page":"885-890","title":"Orbitofrontal lesions in rats impair reversal but not acquisition of go, no-go odor discriminations","type":"article-journal","volume":"13"},"uris":["http://www.mendeley.com/documents/?uuid=6a9c8c6b-d2e7-4139-807b-0fb6429d32a7","http://www.mendeley.com/documents/?uuid=236ed20a-0392-4211-8c81-05bd81b91322"]},{"id":"ITEM-4","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Memory","id":"ITEM-4","issued":{"date-parts":[["2014"]]},"page":"78-87","title":"Orbitofrontal cortex inactivation impairs between- but not within-session Pavlovian extinction: An associative analysis","type":"article-journal","volume":"108"},"uris":["http://www.mendeley.com/documents/?uuid=db51b68b-b3eb-4226-bf3b-9475dc26dcee"]}],"mendeley":{"formattedCitation":"(Boulougouris et al., 2007; Panayi &amp; Killcross, 2014; Rudebeck &amp; Murray, 2011b; Schoenbaum et al., 2002)","plainTextFormattedCitation":"(Boulougouris et al., 2007; Panayi &amp; Killcross, 2014; Rudebeck &amp; Murray, 2011b; Schoenbaum et al., 2002)","previouslyFormattedCitation":"(Boulougouris et al., 2007; Panayi &amp; Killcross, 2014; Rudebeck &amp; Murray, 2011b; Schoenbaum et al., 2002)"},"properties":{"noteIndex":0},"schema":"https://github.com/citation-style-language/schema/raw/master/csl-citation.json"}</w:instrText>
      </w:r>
      <w:r w:rsidR="000B5E6D" w:rsidRPr="00312AE3">
        <w:rPr>
          <w:lang w:val="en-GB"/>
        </w:rPr>
        <w:fldChar w:fldCharType="separate"/>
      </w:r>
      <w:r w:rsidR="000B5E6D" w:rsidRPr="00312AE3">
        <w:rPr>
          <w:noProof/>
          <w:lang w:val="en-GB"/>
        </w:rPr>
        <w:t>(Boulougouris et al., 2007; Panayi &amp; Killcross, 2014; Rudebeck &amp; Murray, 2011b; Schoenbaum et al., 2002)</w:t>
      </w:r>
      <w:r w:rsidR="000B5E6D" w:rsidRPr="00312AE3">
        <w:rPr>
          <w:lang w:val="en-GB"/>
        </w:rPr>
        <w:fldChar w:fldCharType="end"/>
      </w:r>
      <w:r w:rsidRPr="00312AE3">
        <w:rPr>
          <w:lang w:val="en-GB"/>
        </w:rPr>
        <w:t>, outcome devaluation (the value of the predicted outcome changes)</w:t>
      </w:r>
      <w:r w:rsidR="000B5E6D"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Task","type":"article-journal","volume":"23"},"uris":["http://www.mendeley.com/documents/?uuid=ce2d03fc-eca2-41c5-a721-df463f96a2c2"]},{"id":"ITEM-4","itemData":{"DOI":"10.7554/eLife.37357.001","ISSN":"2050084X","abstract":"The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deficits","type":"article-journal","volume":"7"},"uris":["http://www.mendeley.com/documents/?uuid=830dcb69-80d3-3948-bcf4-b67f5d01f017"]},{"id":"ITEM-5","itemData":{"DOI":"10.1523/JNEUROSCI.3295-11.2011","ISBN":"0270-6474\r1529-2401","abstract":"The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Neuroscience","id":"ITEM-5","issue":"42","issued":{"date-parts":[["2011"]]},"note":"22016546[pmid]\nJ Neurosci","page":"15128-15135","title":"Transient Inactivation of Orbitofrontal Cortex Blocks Reinforcer Devaluation in Macaques","type":"article-journal","volume":"31"},"uris":["http://www.mendeley.com/documents/?uuid=66cf4632-93ab-4722-8012-a7a06ffbff12"]}],"mendeley":{"formattedCitation":"(Gallagher et al., 1999; Panayi &amp; Killcross, 2018; Pickens et al., 2003, 2005; West et al., 2011)","plainTextFormattedCitation":"(Gallagher et al., 1999; Panayi &amp; Killcross, 2018; Pickens et al., 2003, 2005; West et al., 2011)","previouslyFormattedCitation":"(Gallagher et al., 1999; Panayi &amp; Killcross, 2018; Pickens et al., 2003, 2005; West et al., 2011)"},"properties":{"noteIndex":0},"schema":"https://github.com/citation-style-language/schema/raw/master/csl-citation.json"}</w:instrText>
      </w:r>
      <w:r w:rsidR="000B5E6D" w:rsidRPr="00312AE3">
        <w:rPr>
          <w:lang w:val="en-GB"/>
        </w:rPr>
        <w:fldChar w:fldCharType="separate"/>
      </w:r>
      <w:r w:rsidR="000B5E6D" w:rsidRPr="00312AE3">
        <w:rPr>
          <w:noProof/>
          <w:lang w:val="en-GB"/>
        </w:rPr>
        <w:t>(Gallagher et al., 1999; Panayi &amp; Killcross, 2018; Pickens et al., 2003, 2005; West et al., 2011)</w:t>
      </w:r>
      <w:r w:rsidR="000B5E6D" w:rsidRPr="00312AE3">
        <w:rPr>
          <w:lang w:val="en-GB"/>
        </w:rPr>
        <w:fldChar w:fldCharType="end"/>
      </w:r>
      <w:r w:rsidRPr="00312AE3">
        <w:rPr>
          <w:lang w:val="en-GB"/>
        </w:rPr>
        <w:t xml:space="preserve">, Pavlovian </w:t>
      </w:r>
      <w:proofErr w:type="spellStart"/>
      <w:r w:rsidRPr="00312AE3">
        <w:rPr>
          <w:lang w:val="en-GB"/>
        </w:rPr>
        <w:t>overexpectation</w:t>
      </w:r>
      <w:proofErr w:type="spellEnd"/>
      <w:r w:rsidRPr="00312AE3">
        <w:rPr>
          <w:lang w:val="en-GB"/>
        </w:rPr>
        <w:t xml:space="preserve"> (combining the predicted value of multiple cues)</w:t>
      </w:r>
      <w:r w:rsidR="00C4367E" w:rsidRPr="00312AE3">
        <w:rPr>
          <w:lang w:val="en-GB"/>
        </w:rPr>
        <w:fldChar w:fldCharType="begin" w:fldLock="1"/>
      </w:r>
      <w:r w:rsidR="00BF3612">
        <w:rPr>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2009)","plainTextFormattedCitation":"(Takahashi et al., 2009)","previouslyFormattedCitation":"(Takahashi et al., 2009)"},"properties":{"noteIndex":0},"schema":"https://github.com/citation-style-language/schema/raw/master/csl-citation.json"}</w:instrText>
      </w:r>
      <w:r w:rsidR="00C4367E" w:rsidRPr="00312AE3">
        <w:rPr>
          <w:lang w:val="en-GB"/>
        </w:rPr>
        <w:fldChar w:fldCharType="separate"/>
      </w:r>
      <w:r w:rsidR="00C4367E" w:rsidRPr="00312AE3">
        <w:rPr>
          <w:noProof/>
          <w:lang w:val="en-GB"/>
        </w:rPr>
        <w:t>(Takahashi et al., 2009)</w:t>
      </w:r>
      <w:r w:rsidR="00C4367E" w:rsidRPr="00312AE3">
        <w:rPr>
          <w:lang w:val="en-GB"/>
        </w:rPr>
        <w:fldChar w:fldCharType="end"/>
      </w:r>
      <w:r w:rsidRPr="00312AE3">
        <w:rPr>
          <w:lang w:val="en-GB"/>
        </w:rPr>
        <w:t>, sensory preconditioning (inferring the future sequence of neutral events)</w:t>
      </w:r>
      <w:r w:rsidR="00C4367E" w:rsidRPr="00312AE3">
        <w:rPr>
          <w:lang w:val="en-GB"/>
        </w:rPr>
        <w:fldChar w:fldCharType="begin" w:fldLock="1"/>
      </w:r>
      <w:r w:rsidR="00031112" w:rsidRPr="00312AE3">
        <w:rPr>
          <w:lang w:val="en-GB"/>
        </w:rPr>
        <w:instrText>ADDIN CSL_CITATION {"citationItems":[{"id":"ITEM-1","itemData":{"author":[{"dropping-particle":"","family":"Jones","given":"J L","non-dropping-particle":"","parse-names":false,"suffix":""},{"dropping-particle":"","family":"Esber","given":"G R","non-dropping-particle":"","parse-names":false,"suffix":""},{"dropping-particle":"","family":"McDannald","given":"Michael A","non-dropping-particle":"","parse-names":false,"suffix":""},{"dropping-particle":"","family":"Gruber","given":"A J","non-dropping-particle":"","parse-names":false,"suffix":""},{"dropping-particle":"","family":"Hernandez","given":"G","non-dropping-particle":"","parse-names":false,"suffix":""},{"dropping-particle":"","family":"Mirenzi","given":"A","non-dropping-particle":"","parse-names":false,"suffix":""},{"dropping-particle":"","family":"Schoenbaum","given":"G.","non-dropping-particle":"","parse-names":false,"suffix":""}],"container-title":"Science","id":"ITEM-1","issued":{"date-parts":[["2012"]]},"page":"953-956","title":"Orbitofrontal cortex supports behavior and learning using inferred but not cached values","type":"article-journal","volume":"338"},"uris":["http://www.mendeley.com/documents/?uuid=c228a5c4-6e97-420e-b3aa-cb302214df21","http://www.mendeley.com/documents/?uuid=b5d683bd-dc8c-4e96-8573-51eb716870f8"]},{"id":"ITEM-2","itemData":{"DOI":"10.7554/ELIFE.59998","ISSN":"2050084X","PMID":"32831173","abstract":"The orbitofrontal cortex (OFC) is necessary for inferring value in tests of model-based reasoning, including in sensory preconditioning. This involvement could be accounted for by representation of value or by representation of broader associative structure. We recently reported neural correlates of such broader associative structure in OFC during the initial phase of sensory preconditioning (Sadacca et al., 2018). Here, we used optogenetic inhibition of OFC to test whether these correlates might be necessary for value inference during later probe testing. We found that inhibition of OFC during cue-cue learning abolished value inference during the probe test, inference subsequently shown in control rats to be sensitive to devaluation of the expected reward. These results demonstrate that OFC must be online during cue-cue learning, consistent with the argument that the correlates previously observed are not simply downstream readouts of sensory processing and instead contribute to building the associative model supporting later behavior.","author":[{"dropping-particle":"","family":"Hart","given":"Evan E.","non-dropping-particle":"","parse-names":false,"suffix":""},{"dropping-particle":"","family":"Sharpe","given":"Melissa J.","non-dropping-particle":"","parse-names":false,"suffix":""},{"dropping-particle":"","family":"Gardner","given":"Matthew P.H.","non-dropping-particle":"","parse-names":false,"suffix":""},{"dropping-particle":"","family":"Schoenbaum","given":"Geoffrey","non-dropping-particle":"","parse-names":false,"suffix":""}],"container-title":"eLife","id":"ITEM-2","issued":{"date-parts":[["2020"]]},"title":"Responding to preconditioned cues is devaluation sensitive and requires orbitofrontal cortex during cue-cue learning","type":"article-journal"},"uris":["http://www.mendeley.com/documents/?uuid=92d70183-7537-465f-b39e-83c69dcece81","http://www.mendeley.com/documents/?uuid=e0f9ef23-5862-4ed4-a0f3-ffcc405f5bca"]}],"mendeley":{"formattedCitation":"(Hart et al., 2020; Jones et al., 2012)","plainTextFormattedCitation":"(Hart et al., 2020; Jones et al., 2012)","previouslyFormattedCitation":"(Hart et al., 2020; Jones et al., 2012)"},"properties":{"noteIndex":0},"schema":"https://github.com/citation-style-language/schema/raw/master/csl-citation.json"}</w:instrText>
      </w:r>
      <w:r w:rsidR="00C4367E" w:rsidRPr="00312AE3">
        <w:rPr>
          <w:lang w:val="en-GB"/>
        </w:rPr>
        <w:fldChar w:fldCharType="separate"/>
      </w:r>
      <w:r w:rsidR="00E31AE5" w:rsidRPr="00312AE3">
        <w:rPr>
          <w:noProof/>
          <w:lang w:val="en-GB"/>
        </w:rPr>
        <w:t>(Hart et al., 2020; Jones et al., 2012)</w:t>
      </w:r>
      <w:r w:rsidR="00C4367E" w:rsidRPr="00312AE3">
        <w:rPr>
          <w:lang w:val="en-GB"/>
        </w:rPr>
        <w:fldChar w:fldCharType="end"/>
      </w:r>
      <w:r w:rsidRPr="00312AE3">
        <w:rPr>
          <w:lang w:val="en-GB"/>
        </w:rPr>
        <w:t>.</w:t>
      </w:r>
      <w:r w:rsidR="00237FB0" w:rsidRPr="00312AE3">
        <w:rPr>
          <w:lang w:val="en-GB"/>
        </w:rPr>
        <w:t xml:space="preserve"> </w:t>
      </w:r>
      <w:bookmarkStart w:id="27" w:name="_Hlk60577177"/>
      <w:r w:rsidR="00502110" w:rsidRPr="00312AE3">
        <w:rPr>
          <w:lang w:val="en-GB"/>
        </w:rPr>
        <w:t xml:space="preserve">This </w:t>
      </w:r>
      <w:r w:rsidR="004A70CA" w:rsidRPr="00312AE3">
        <w:rPr>
          <w:lang w:val="en-GB"/>
        </w:rPr>
        <w:t xml:space="preserve">RL account of OFC function </w:t>
      </w:r>
      <w:r w:rsidR="00466A79" w:rsidRPr="00312AE3">
        <w:rPr>
          <w:lang w:val="en-GB"/>
        </w:rPr>
        <w:t>is the most successful theoretical framework to date</w:t>
      </w:r>
      <w:r w:rsidR="00BC436F" w:rsidRPr="00312AE3">
        <w:rPr>
          <w:lang w:val="en-GB"/>
        </w:rPr>
        <w:t xml:space="preserve"> in accounting for the extant OFC literature</w:t>
      </w:r>
      <w:ins w:id="28" w:author="Panayi, Marios (NIH/NIDA) [F]" w:date="2021-01-03T14:32:00Z">
        <w:r w:rsidR="006A23C4">
          <w:rPr>
            <w:lang w:val="en-GB"/>
          </w:rPr>
          <w:t>. Furthermore</w:t>
        </w:r>
      </w:ins>
      <w:ins w:id="29" w:author="Panayi, Marios (NIH/NIDA) [F]" w:date="2021-01-03T14:26:00Z">
        <w:r w:rsidR="00542794">
          <w:rPr>
            <w:lang w:val="en-GB"/>
          </w:rPr>
          <w:t>,</w:t>
        </w:r>
      </w:ins>
      <w:ins w:id="30" w:author="Panayi, Marios (NIH/NIDA) [F]" w:date="2021-01-03T14:34:00Z">
        <w:r w:rsidR="006A23C4">
          <w:rPr>
            <w:lang w:val="en-GB"/>
          </w:rPr>
          <w:t xml:space="preserve"> </w:t>
        </w:r>
      </w:ins>
      <w:ins w:id="31" w:author="Panayi, Marios (NIH/NIDA) [F]" w:date="2021-01-03T14:37:00Z">
        <w:r w:rsidR="006A23C4">
          <w:rPr>
            <w:lang w:val="en-GB"/>
          </w:rPr>
          <w:t xml:space="preserve">it </w:t>
        </w:r>
      </w:ins>
      <w:ins w:id="32" w:author="Panayi, Marios (NIH/NIDA) [F]" w:date="2021-01-03T14:38:00Z">
        <w:r w:rsidR="00802CA0">
          <w:rPr>
            <w:lang w:val="en-GB"/>
          </w:rPr>
          <w:t>provides a natural extension of</w:t>
        </w:r>
      </w:ins>
      <w:ins w:id="33" w:author="Panayi, Marios (NIH/NIDA) [F]" w:date="2021-01-03T14:37:00Z">
        <w:r w:rsidR="006A23C4">
          <w:rPr>
            <w:lang w:val="en-GB"/>
          </w:rPr>
          <w:t xml:space="preserve"> concepts in </w:t>
        </w:r>
      </w:ins>
      <w:ins w:id="34" w:author="Panayi, Marios (NIH/NIDA) [F]" w:date="2021-01-03T14:36:00Z">
        <w:r w:rsidR="006A23C4">
          <w:rPr>
            <w:lang w:val="en-GB"/>
          </w:rPr>
          <w:t>associa</w:t>
        </w:r>
      </w:ins>
      <w:ins w:id="35" w:author="Panayi, Marios (NIH/NIDA) [F]" w:date="2021-01-03T14:37:00Z">
        <w:r w:rsidR="006A23C4">
          <w:rPr>
            <w:lang w:val="en-GB"/>
          </w:rPr>
          <w:t>tive learning theory that hav</w:t>
        </w:r>
      </w:ins>
      <w:ins w:id="36" w:author="Panayi, Marios (NIH/NIDA) [F]" w:date="2021-01-03T14:38:00Z">
        <w:r w:rsidR="006A23C4">
          <w:rPr>
            <w:lang w:val="en-GB"/>
          </w:rPr>
          <w:t>e historically been applied to understanding OFC function</w:t>
        </w:r>
      </w:ins>
      <w:ins w:id="37" w:author="Panayi, Marios (NIH/NIDA) [F]" w:date="2021-01-03T14:37:00Z">
        <w:r w:rsidR="006A23C4">
          <w:rPr>
            <w:lang w:val="en-GB"/>
          </w:rPr>
          <w:t>.</w:t>
        </w:r>
      </w:ins>
      <w:del w:id="38" w:author="Panayi, Marios (NIH/NIDA) [F]" w:date="2021-01-03T14:26:00Z">
        <w:r w:rsidR="000D0AEE" w:rsidRPr="00312AE3" w:rsidDel="00542794">
          <w:rPr>
            <w:lang w:val="en-GB"/>
          </w:rPr>
          <w:delText>.</w:delText>
        </w:r>
      </w:del>
    </w:p>
    <w:bookmarkEnd w:id="27"/>
    <w:p w14:paraId="55DEFCFF" w14:textId="77777777" w:rsidR="003270A8" w:rsidRPr="00312AE3" w:rsidRDefault="003270A8" w:rsidP="00371BD6">
      <w:pPr>
        <w:rPr>
          <w:lang w:val="en-GB"/>
        </w:rPr>
      </w:pPr>
    </w:p>
    <w:p w14:paraId="53017684" w14:textId="77777777" w:rsidR="00371BD6" w:rsidRPr="00312AE3" w:rsidRDefault="00371BD6" w:rsidP="00371BD6">
      <w:pPr>
        <w:rPr>
          <w:b/>
          <w:bCs/>
          <w:lang w:val="en-GB"/>
        </w:rPr>
      </w:pPr>
      <w:r w:rsidRPr="00312AE3">
        <w:rPr>
          <w:b/>
          <w:bCs/>
          <w:lang w:val="en-GB"/>
        </w:rPr>
        <w:t>2.3 Acquisition learning</w:t>
      </w:r>
    </w:p>
    <w:p w14:paraId="7A2C75C0" w14:textId="58D8FF72" w:rsidR="00371BD6" w:rsidRPr="00312AE3" w:rsidRDefault="00371BD6" w:rsidP="00371BD6">
      <w:pPr>
        <w:rPr>
          <w:lang w:val="en-GB"/>
        </w:rPr>
      </w:pPr>
      <w:r w:rsidRPr="00312AE3">
        <w:rPr>
          <w:lang w:val="en-GB"/>
        </w:rPr>
        <w:t xml:space="preserve">We have briefly introduced the two cardinal experimental features of OFC dysfunction, reversal learning and outcome devaluation deficits, and how they relate to predicted outcome representations within the OFC. We now focus on the lack of effect of OFC dysfunction on initial acquisition learning in these tasks, a critical null effect that must also be considered. This null effect has been replicated in many studies of OFC dysfunction </w:t>
      </w:r>
      <w:r w:rsidRPr="00312AE3">
        <w:rPr>
          <w:lang w:val="en-GB"/>
        </w:rPr>
        <w:fldChar w:fldCharType="begin" w:fldLock="1"/>
      </w:r>
      <w:r w:rsidR="00E1343A">
        <w:rPr>
          <w:lang w:val="en-GB"/>
        </w:rPr>
        <w:instrText>ADDIN CSL_CITATION {"citationItems":[{"id":"ITEM-1","itemData":{"DOI":"10.1038/s41583-018-0013-4","ISSN":"1471-003X","abstract":"The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Neuroscience","id":"ITEM-1","issue":"7","issued":{"date-parts":[["2018","7","23"]]},"page":"404-417","publisher":"Nature Publishing Group","title":"Specializations for reward-guided decision-making in the primate ventral prefrontal cortex","type":"article-journal","volume":"19"},"uris":["http://www.mendeley.com/documents/?uuid=071e82ae-9a82-3ab2-ba18-e67ab741054e","http://www.mendeley.com/documents/?uuid=62a0c97c-5c03-4797-958e-0630eb813a68"]},{"id":"ITEM-2","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Neuroscience","id":"ITEM-2","issue":"44","issued":{"date-parts":[["2017","11","1"]]},"page":"10529-10540","publisher":"Society for Neuroscience","title":"Functional Heterogeneity within Rat Orbitofrontal Cortex in Reward Learning and Decision Making.","type":"article-journal","volume":"37"},"uris":["http://www.mendeley.com/documents/?uuid=0b06b5d4-c83f-4500-8ecc-c41671963294","http://www.mendeley.com/documents/?uuid=e9c2f44d-77e4-3271-a668-e294c7686aaa"]},{"id":"ITEM-3","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Neuroscience","id":"ITEM-3","issue":"31","issued":{"date-parts":[["2007"]]},"note":"Murray,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99787624-2b9d-408e-8ad2-9a9d79cfec65","http://www.mendeley.com/documents/?uuid=bc6bf326-57b1-4d03-83e5-7696730fbc71","http://www.mendeley.com/documents/?uuid=c65cc432-6f25-4fd9-951c-f5bc54afa10a"]},{"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ae06b9bc-0b5a-4ca2-be3a-38234f6bf4c5","http://www.mendeley.com/documents/?uuid=27e76bc7-609d-486b-a56b-b8b4e15e5051","http://www.mendeley.com/documents/?uuid=a43a2c80-4c48-4041-9a20-a30a52d6264b"]}],"mendeley":{"formattedCitation":"(Izquierdo, 2017b; Murray et al., 2007; Murray &amp; Rudebeck, 2018; Stalnaker et al., 2015)","plainTextFormattedCitation":"(Izquierdo, 2017b; Murray et al., 2007; Murray &amp; Rudebeck, 2018; Stalnaker et al., 2015)","previouslyFormattedCitation":"(Izquierdo, 2017b; Murray et al., 2007; Murray &amp; Rudebeck, 2018; Stalnaker et al., 2015)"},"properties":{"noteIndex":0},"schema":"https://github.com/citation-style-language/schema/raw/master/csl-citation.json"}</w:instrText>
      </w:r>
      <w:r w:rsidRPr="00312AE3">
        <w:rPr>
          <w:lang w:val="en-GB"/>
        </w:rPr>
        <w:fldChar w:fldCharType="separate"/>
      </w:r>
      <w:r w:rsidR="00895CF7" w:rsidRPr="00895CF7">
        <w:rPr>
          <w:noProof/>
          <w:lang w:val="en-GB"/>
        </w:rPr>
        <w:t>(Izquierdo, 2017b; Murray et al., 2007; Murray &amp; Rudebeck, 2018; Stalnaker et al., 2015)</w:t>
      </w:r>
      <w:r w:rsidRPr="00312AE3">
        <w:rPr>
          <w:lang w:val="en-GB"/>
        </w:rPr>
        <w:fldChar w:fldCharType="end"/>
      </w:r>
      <w:r w:rsidRPr="00312AE3">
        <w:rPr>
          <w:lang w:val="en-GB"/>
        </w:rPr>
        <w:t xml:space="preserve">, except in tasks with complex probabilistic cue-outcome relationships </w:t>
      </w:r>
      <w:r w:rsidRPr="00312AE3">
        <w:rPr>
          <w:lang w:val="en-GB"/>
        </w:rPr>
        <w:fldChar w:fldCharType="begin" w:fldLock="1"/>
      </w:r>
      <w:r w:rsidR="00BF3612">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learning","type":"article-journal","volume":"65"},"uris":["http://www.mendeley.com/documents/?uuid=ecfd4cc3-38d7-4ee3-9aed-35d344ad669c","http://www.mendeley.com/documents/?uuid=fa33a722-0c14-46fb-a530-718d70632d3f"]}],"mendeley":{"formattedCitation":"(Walton et al., 2010)","plainTextFormattedCitation":"(Walton et al., 2010)","previouslyFormattedCitation":"(Walton et al., 2010)"},"properties":{"noteIndex":0},"schema":"https://github.com/citation-style-language/schema/raw/master/csl-citation.json"}</w:instrText>
      </w:r>
      <w:r w:rsidRPr="00312AE3">
        <w:rPr>
          <w:lang w:val="en-GB"/>
        </w:rPr>
        <w:fldChar w:fldCharType="separate"/>
      </w:r>
      <w:r w:rsidRPr="00312AE3">
        <w:rPr>
          <w:noProof/>
          <w:lang w:val="en-GB"/>
        </w:rPr>
        <w:t>(Walton et al., 2010)</w:t>
      </w:r>
      <w:r w:rsidRPr="00312AE3">
        <w:rPr>
          <w:lang w:val="en-GB"/>
        </w:rPr>
        <w:fldChar w:fldCharType="end"/>
      </w:r>
      <w:r w:rsidRPr="00312AE3">
        <w:rPr>
          <w:lang w:val="en-GB"/>
        </w:rPr>
        <w:t xml:space="preserve">, or tasks in which correct responding depends on the identity of the predicted outcome </w:t>
      </w:r>
      <w:r w:rsidRPr="00312AE3">
        <w:rPr>
          <w:lang w:val="en-GB"/>
        </w:rPr>
        <w:fldChar w:fldCharType="begin" w:fldLock="1"/>
      </w:r>
      <w:r w:rsidR="00696E3E">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feeding","type":"article-journal","volume":"25"},"uris":["http://www.mendeley.com/documents/?uuid=910be4df-5700-43f9-a41d-a627c24b09a3","http://www.mendeley.com/documents/?uuid=42cf3689-c852-407f-9775-246683491e7d"]}],"mendeley":{"formattedCitation":"(McDannald et al., 2005)","plainTextFormattedCitation":"(McDannald et al., 2005)","previouslyFormattedCitation":"(McDannald et al., 2005)"},"properties":{"noteIndex":0},"schema":"https://github.com/citation-style-language/schema/raw/master/csl-citation.json"}</w:instrText>
      </w:r>
      <w:r w:rsidRPr="00312AE3">
        <w:rPr>
          <w:lang w:val="en-GB"/>
        </w:rPr>
        <w:fldChar w:fldCharType="separate"/>
      </w:r>
      <w:r w:rsidR="00696E3E" w:rsidRPr="00696E3E">
        <w:rPr>
          <w:noProof/>
          <w:lang w:val="en-GB"/>
        </w:rPr>
        <w:t>(McDannald et al., 2005)</w:t>
      </w:r>
      <w:r w:rsidRPr="00312AE3">
        <w:rPr>
          <w:lang w:val="en-GB"/>
        </w:rPr>
        <w:fldChar w:fldCharType="end"/>
      </w:r>
      <w:r w:rsidRPr="00312AE3">
        <w:rPr>
          <w:lang w:val="en-GB"/>
        </w:rPr>
        <w:t>). For example, OFC lesions disrupt the ability to discriminate quickly between two options that lead to unique outcomes compared to a common outcome (</w:t>
      </w:r>
      <w:r w:rsidR="00A822D6">
        <w:rPr>
          <w:lang w:val="en-GB"/>
        </w:rPr>
        <w:t>t</w:t>
      </w:r>
      <w:r w:rsidR="00A822D6" w:rsidRPr="00312AE3">
        <w:rPr>
          <w:lang w:val="en-GB"/>
        </w:rPr>
        <w:t xml:space="preserve">he </w:t>
      </w:r>
      <w:r w:rsidRPr="00312AE3">
        <w:rPr>
          <w:lang w:val="en-GB"/>
        </w:rPr>
        <w:t>differential outcome effect</w:t>
      </w:r>
      <w:r w:rsidR="00696E3E">
        <w:rPr>
          <w:lang w:val="en-GB"/>
        </w:rPr>
        <w:t xml:space="preserve"> </w:t>
      </w:r>
      <w:r w:rsidR="00696E3E">
        <w:rPr>
          <w:lang w:val="en-GB"/>
        </w:rPr>
        <w:fldChar w:fldCharType="begin" w:fldLock="1"/>
      </w:r>
      <w:r w:rsidR="00967892">
        <w:rPr>
          <w:lang w:val="en-GB"/>
        </w:rPr>
        <w:instrText>ADDIN CSL_CITATION {"citationItems":[{"id":"ITEM-1","itemData":{"ISBN":"978-0390718013","author":[{"dropping-particle":"","family":"Trapold","given":"M A","non-dropping-particle":"","parse-names":false,"suffix":""},{"dropping-particle":"","family":"Overmier","given":"J B","non-dropping-particle":"","parse-names":false,"suffix":""}],"container-title":"Classical Conditioning II: Current Theory and Research","editor":[{"dropping-particle":"","family":"Prokasy","given":"W F","non-dropping-particle":"","parse-names":false,"suffix":""},{"dropping-particle":"","family":"Black","given":"A H","non-dropping-particle":"","parse-names":false,"suffix":""}],"id":"ITEM-1","issued":{"date-parts":[["1972"]]},"page":"427-452","publisher":"Appleton Century Crofts","publisher-place":"New York","title":"The second learning process in instrumental learning","type":"chapter"},"uris":["http://www.mendeley.com/documents/?uuid=b7fa44f8-3f07-43b2-9180-4f1537a2d2ff"]},{"id":"ITEM-2","itemData":{"DOI":"10.1037/0735-7044.121.5.896","ISBN":"0735-7044","author":[{"dropping-particle":"","family":"Ramirez","given":"D R","non-dropping-particle":"","parse-names":false,"suffix":""},{"dropping-particle":"","family":"Savage","given":"L M","non-dropping-particle":"","parse-names":false,"suffix":""}],"container-title":"Behav Neurosci","id":"ITEM-2","issue":"5","issued":{"date-parts":[["2007"]]},"language":"English","page":"896-906","title":"Differential involvement of the basolateral amygdala, orbitofrontal cortex, and nucleus accumbens core in the acquisition and use of reward expectancies","type":"article-journal","volume":"121"},"uris":["http://www.mendeley.com/documents/?uuid=d2c1679a-994b-488a-8466-3042e7008941"]},{"id":"ITEM-3","itemData":{"DOI":"25/18/4626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feeding","type":"article-journal","volume":"25"},"uris":["http://www.mendeley.com/documents/?uuid=910be4df-5700-43f9-a41d-a627c24b09a3"]}],"mendeley":{"formattedCitation":"(McDannald et al., 2005; Ramirez &amp; Savage, 2007; Trapold &amp; Overmier, 1972)","plainTextFormattedCitation":"(McDannald et al., 2005; Ramirez &amp; Savage, 2007; Trapold &amp; Overmier, 1972)","previouslyFormattedCitation":"(McDannald et al., 2005; Ramirez &amp; Savage, 2007; Trapold &amp; Overmier, 1972)"},"properties":{"noteIndex":0},"schema":"https://github.com/citation-style-language/schema/raw/master/csl-citation.json"}</w:instrText>
      </w:r>
      <w:r w:rsidR="00696E3E">
        <w:rPr>
          <w:lang w:val="en-GB"/>
        </w:rPr>
        <w:fldChar w:fldCharType="separate"/>
      </w:r>
      <w:r w:rsidR="00140967" w:rsidRPr="00140967">
        <w:rPr>
          <w:noProof/>
          <w:lang w:val="en-GB"/>
        </w:rPr>
        <w:t>(McDannald et al., 2005; Ramirez &amp; Savage, 2007; Trapold &amp; Overmier, 1972)</w:t>
      </w:r>
      <w:r w:rsidR="00696E3E">
        <w:rPr>
          <w:lang w:val="en-GB"/>
        </w:rPr>
        <w:fldChar w:fldCharType="end"/>
      </w:r>
      <w:r w:rsidRPr="00312AE3">
        <w:rPr>
          <w:lang w:val="en-GB"/>
        </w:rPr>
        <w:t>).</w:t>
      </w:r>
    </w:p>
    <w:p w14:paraId="2281D69B" w14:textId="77777777" w:rsidR="003270A8" w:rsidRPr="00312AE3" w:rsidRDefault="003270A8" w:rsidP="00371BD6">
      <w:pPr>
        <w:rPr>
          <w:lang w:val="en-GB"/>
        </w:rPr>
      </w:pPr>
    </w:p>
    <w:p w14:paraId="16AE31C0" w14:textId="10DEA067" w:rsidR="00371BD6" w:rsidRPr="00312AE3" w:rsidRDefault="00371BD6" w:rsidP="00371BD6">
      <w:pPr>
        <w:rPr>
          <w:lang w:val="en-GB"/>
        </w:rPr>
      </w:pPr>
      <w:r w:rsidRPr="00312AE3">
        <w:rPr>
          <w:lang w:val="en-GB"/>
        </w:rPr>
        <w:lastRenderedPageBreak/>
        <w:t xml:space="preserve">This has led to the implicit assumption that, in a simple task such as Pavlovian conditioning with a single deterministic cue-outcome relationship (e.g. a 10s light always predicts delivery of the same sucrose reward), the OFC is not involved in initial learning. Indeed, computational modelling of OFC dysfunction might even suggest that the representations underlying initial acquisition are intact in animals with OFC lesions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312AE3">
        <w:rPr>
          <w:lang w:val="en-GB"/>
        </w:rPr>
        <w:fldChar w:fldCharType="separate"/>
      </w:r>
      <w:r w:rsidR="007F2A7D" w:rsidRPr="00312AE3">
        <w:rPr>
          <w:noProof/>
          <w:lang w:val="en-GB"/>
        </w:rPr>
        <w:t>(Wilson et al., 2014)</w:t>
      </w:r>
      <w:r w:rsidRPr="00312AE3">
        <w:rPr>
          <w:lang w:val="en-GB"/>
        </w:rPr>
        <w:fldChar w:fldCharType="end"/>
      </w:r>
      <w:r w:rsidRPr="00312AE3">
        <w:rPr>
          <w:lang w:val="en-GB"/>
        </w:rPr>
        <w:t xml:space="preserve">. A superficial interpretation of these accounts would be that the OFC is not involved in initial acquisition at all. It is only when some established learning needs to be modified/updated that the OFC plays a role in learning and behaviour. </w:t>
      </w:r>
    </w:p>
    <w:p w14:paraId="6A82E21C" w14:textId="77777777" w:rsidR="003270A8" w:rsidRPr="00312AE3" w:rsidRDefault="003270A8" w:rsidP="00371BD6">
      <w:pPr>
        <w:rPr>
          <w:lang w:val="en-GB"/>
        </w:rPr>
      </w:pPr>
    </w:p>
    <w:p w14:paraId="33B754EA" w14:textId="3BAEA53C" w:rsidR="00371BD6" w:rsidRPr="00312AE3" w:rsidRDefault="00371BD6" w:rsidP="00371BD6">
      <w:pPr>
        <w:rPr>
          <w:lang w:val="en-GB"/>
        </w:rPr>
      </w:pPr>
      <w:r w:rsidRPr="00312AE3">
        <w:rPr>
          <w:lang w:val="en-GB"/>
        </w:rPr>
        <w:t xml:space="preserve">However, theoretical accounts of OFC function predict that the nature of this initial learning should be impoverished in some way e.g. missing sensory specific information or an incomplete representation of the underlying task structure </w:t>
      </w:r>
      <w:r w:rsidRPr="00312AE3">
        <w:rPr>
          <w:lang w:val="en-GB"/>
        </w:rPr>
        <w:fldChar w:fldCharType="begin" w:fldLock="1"/>
      </w:r>
      <w:r w:rsidR="00BF3612">
        <w:rPr>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7ae0bbcc-1537-4b6a-9ede-f72f89dc4cc6"]},{"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space","type":"article-journal","volume":"81"},"uris":["http://www.mendeley.com/documents/?uuid=e799499b-0391-4c93-9152-fe51e93aca9f"]}],"mendeley":{"formattedCitation":"(Schoenbaum et al., 2009; Wilson et al., 2014)","plainTextFormattedCitation":"(Schoenbaum et al., 2009; Wilson et al., 2014)","previouslyFormattedCitation":"(Schoenbaum et al., 2009; Wilson et al., 2014)"},"properties":{"noteIndex":0},"schema":"https://github.com/citation-style-language/schema/raw/master/csl-citation.json"}</w:instrText>
      </w:r>
      <w:r w:rsidRPr="00312AE3">
        <w:rPr>
          <w:lang w:val="en-GB"/>
        </w:rPr>
        <w:fldChar w:fldCharType="separate"/>
      </w:r>
      <w:r w:rsidRPr="00312AE3">
        <w:rPr>
          <w:noProof/>
          <w:lang w:val="en-GB"/>
        </w:rPr>
        <w:t>(Schoenbaum et al., 2009; Wilson et al., 2014)</w:t>
      </w:r>
      <w:r w:rsidRPr="00312AE3">
        <w:rPr>
          <w:lang w:val="en-GB"/>
        </w:rPr>
        <w:fldChar w:fldCharType="end"/>
      </w:r>
      <w:r w:rsidRPr="00312AE3">
        <w:rPr>
          <w:lang w:val="en-GB"/>
        </w:rPr>
        <w:t xml:space="preserve">. Therefore, the simple modelling of no deficits during initial acquisition must be considered a practical simplification and not a prediction of these models. Here, we highlight that, while it is often considered a null behavioural result, OFC dysfunction during acquisition should disrupt the </w:t>
      </w:r>
      <w:r w:rsidR="00140967">
        <w:rPr>
          <w:lang w:val="en-GB"/>
        </w:rPr>
        <w:t xml:space="preserve">associatively evoked </w:t>
      </w:r>
      <w:r w:rsidRPr="00312AE3">
        <w:rPr>
          <w:lang w:val="en-GB"/>
        </w:rPr>
        <w:t xml:space="preserve">representations formed during acquisition. </w:t>
      </w:r>
    </w:p>
    <w:p w14:paraId="5BB783D1" w14:textId="77777777" w:rsidR="003270A8" w:rsidRPr="00312AE3" w:rsidRDefault="003270A8" w:rsidP="00371BD6">
      <w:pPr>
        <w:rPr>
          <w:lang w:val="en-GB"/>
        </w:rPr>
      </w:pPr>
    </w:p>
    <w:p w14:paraId="1B415766" w14:textId="186762FB" w:rsidR="00371BD6" w:rsidRPr="00312AE3" w:rsidRDefault="00371BD6" w:rsidP="00371BD6">
      <w:pPr>
        <w:rPr>
          <w:lang w:val="en-GB"/>
        </w:rPr>
      </w:pPr>
      <w:r w:rsidRPr="00312AE3">
        <w:rPr>
          <w:lang w:val="en-GB"/>
        </w:rPr>
        <w:t xml:space="preserve">Unsurprisingly, there has been very little focus on the effect of OFC dysfunction on initial acquisition in simple single CS-US Pavlovian acquisition. One exception to this is studies of the role of the OFC Pavlovian sign- and goal-tracking behaviour in rodents. In a typical rodent sign-tracking task </w:t>
      </w:r>
      <w:r w:rsidRPr="00312AE3">
        <w:rPr>
          <w:lang w:val="en-GB"/>
        </w:rPr>
        <w:fldChar w:fldCharType="begin" w:fldLock="1"/>
      </w:r>
      <w:r w:rsidR="00BF3612">
        <w:rPr>
          <w:lang w:val="en-GB"/>
        </w:rPr>
        <w:instrText>ADDIN CSL_CITATION {"citationItems":[{"id":"ITEM-1","itemData":{"ISBN":"0470990260","PMID":"2235758","author":[{"dropping-particle":"","family":"Boakes","given":"R A","non-dropping-particle":"","parse-names":false,"suffix":""}],"container-title":"Operant-Pavlovian interactions","editor":[{"dropping-particle":"","family":"Davis","given":"Hank","non-dropping-particle":"","parse-names":false,"suffix":""},{"dropping-particle":"","family":"Hurwitz","given":"Harry M B","non-dropping-particle":"","parse-names":false,"suffix":""}],"id":"ITEM-1","issued":{"date-parts":[["1977"]]},"note":"76054651\nedited by Hank Davis, Harry M. B. Hurwitz.\nill. ; 24 cm.\nPapers and discussions presented at a conference held at the University of Guelph, Sept. 4-6, 1975.\nIncludes bibliographies and indexes.","page":"67-97","publisher":"L. Erlbaum Associates","publisher-place":"Hillsdale, N.J.\rNew York","title":"Performance on learning to associate a stimulus with positive reinforcement","type":"chapter"},"uris":["http://www.mendeley.com/documents/?uuid=96989b49-657c-461b-9cdc-6ddf0461e066","http://www.mendeley.com/documents/?uuid=979a4d77-5fd0-4605-b276-992ea20e2d8d"]}],"mendeley":{"formattedCitation":"(Boakes, 1977)","plainTextFormattedCitation":"(Boakes, 1977)","previouslyFormattedCitation":"(Boakes, 1977)"},"properties":{"noteIndex":0},"schema":"https://github.com/citation-style-language/schema/raw/master/csl-citation.json"}</w:instrText>
      </w:r>
      <w:r w:rsidRPr="00312AE3">
        <w:rPr>
          <w:lang w:val="en-GB"/>
        </w:rPr>
        <w:fldChar w:fldCharType="separate"/>
      </w:r>
      <w:r w:rsidRPr="00312AE3">
        <w:rPr>
          <w:noProof/>
          <w:lang w:val="en-GB"/>
        </w:rPr>
        <w:t>(Boakes, 1977)</w:t>
      </w:r>
      <w:r w:rsidRPr="00312AE3">
        <w:rPr>
          <w:lang w:val="en-GB"/>
        </w:rPr>
        <w:fldChar w:fldCharType="end"/>
      </w:r>
      <w:r w:rsidRPr="00312AE3">
        <w:rPr>
          <w:lang w:val="en-GB"/>
        </w:rPr>
        <w:t xml:space="preserve">, a typical Pavlovian CS-US relationship is established by pairing the insertion of a lever with a food pellet reward. Initially, rats will approach the magazine site where the reward is delivered (goal-tracking), but over the course of acquisition rats will engage with the lever cue that signals the reward (sign-tracking). This sign-tracking behaviour has been conceptualized as the attribution of motivational value to the lever cue and the dominant influence of a feature-model-free learning system </w:t>
      </w:r>
      <w:r w:rsidRPr="00312AE3">
        <w:rPr>
          <w:lang w:val="en-GB"/>
        </w:rPr>
        <w:fldChar w:fldCharType="begin" w:fldLock="1"/>
      </w:r>
      <w:r w:rsidR="007347B1">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Representations","type":"article-journal","volume":"10"},"uris":["http://www.mendeley.com/documents/?uuid=4b202c52-8545-4f20-ba61-eedc4d504fd8"]}],"mendeley":{"formattedCitation":"(F. Lesaint et al., 2014)","plainTextFormattedCitation":"(F. Lesaint et al., 2014)","previouslyFormattedCitation":"(F. Lesaint et al., 2014)"},"properties":{"noteIndex":0},"schema":"https://github.com/citation-style-language/schema/raw/master/csl-citation.json"}</w:instrText>
      </w:r>
      <w:r w:rsidRPr="00312AE3">
        <w:rPr>
          <w:lang w:val="en-GB"/>
        </w:rPr>
        <w:fldChar w:fldCharType="separate"/>
      </w:r>
      <w:r w:rsidR="00542794" w:rsidRPr="00542794">
        <w:rPr>
          <w:noProof/>
          <w:lang w:val="en-GB"/>
        </w:rPr>
        <w:t>(F. Lesaint et al., 2014)</w:t>
      </w:r>
      <w:r w:rsidRPr="00312AE3">
        <w:rPr>
          <w:lang w:val="en-GB"/>
        </w:rPr>
        <w:fldChar w:fldCharType="end"/>
      </w:r>
      <w:r w:rsidRPr="00312AE3">
        <w:rPr>
          <w:lang w:val="en-GB"/>
        </w:rPr>
        <w:t xml:space="preserve">. OFC lesions and inactivation have been found to disrupt sign-tracking behaviour and shift responding towards goal-tracking </w:t>
      </w:r>
      <w:r w:rsidRPr="00312AE3">
        <w:rPr>
          <w:lang w:val="en-GB"/>
        </w:rPr>
        <w:fldChar w:fldCharType="begin" w:fldLock="1"/>
      </w:r>
      <w:r w:rsidR="00BF3612">
        <w:rPr>
          <w:lang w:val="en-GB"/>
        </w:rPr>
        <w:instrText>ADDIN CSL_CITATION {"citationItems":[{"id":"ITEM-1","itemData":{"DOI":"10.1016/j.neuropharm.2016.12.020","ISSN":"00283908","PMID":"28012948","abstract":"Pavlovian conditioned stimuli can acquire incentive motivational properties, and this phenomenon can be measured in animals using Pavlovian conditioned approach behavior. Drugs of abuse can influence the expression of this behavior, and nicotine in particular exhibits incentive amplifying effects. Both conditioned approach behavior and drug abuse rely on overlapping corticolimbic circuitry. We hypothesize that the orbitofrontal cortex (OFC) regulates conditioned approach, and that one site of nicotine action is in the OFC where it reduces cortical output. To test this, we repeatedly exposed rats to 0.4 mg/kg nicotine (s.c.) during training and then pharmacologically inactivated the lateral OFC or performed in vivo electrophysiological recordings of lateral OFC neurons in the presence or absence of nicotine. In Experiment 1, animals were trained in a Pavlovian conditioning paradigm and behavior was evaluated after inactivation of the OFC by microinfusion of the GABA agonists baclofen and muscimol. In Experiment 2, we monitored phasic firing of OFC neurons during Pavlovian conditioning sessions. Nicotine reliably enhanced conditioned responding to the conditioned cue, and inactivation of the OFC reduced conditioned responding, especially the sign-tracking response. OFC neurons exhibited phasic excitations to cue presentation and during goal tracking, and nicotine acutely blunted this phasic neuronal firing. When nicotine was withheld, both conditioned responding and phasic firing in the OFC returned to the level of controls. These results suggest that the OFC is recruited for the expression of conditioned responses, and that nicotine acutely influences this behavior by reducing phasic firing in the OFC.","author":[{"dropping-particle":"","family":"Stringfield","given":"Sierra J.","non-dropping-particle":"","parse-names":false,"suffix":""},{"dropping-particle":"","family":"Palmatier","given":"Matthew I.","non-dropping-particle":"","parse-names":false,"suffix":""},{"dropping-particle":"","family":"Boettiger","given":"Charlotte A.","non-dropping-particle":"","parse-names":false,"suffix":""},{"dropping-particle":"","family":"Robinson","given":"Donita L.","non-dropping-particle":"","parse-names":false,"suffix":""}],"container-title":"Neuropharmacology","id":"ITEM-1","issued":{"date-parts":[["2017","4"]]},"page":"208-223","title":"Orbitofrontal participation in sign- and goal-tracking conditioned responses: Effects of nicotine","type":"article-journal","volume":"116"},"uris":["http://www.mendeley.com/documents/?uuid=26669b47-68ef-4d9f-9e36-48dc8dd5ecc4","http://www.mendeley.com/documents/?uuid=9a70eb16-59ea-4710-b61e-62bbabe86066"]},{"id":"ITEM-2","itemData":{"DOI":"23/25/8771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Neuroscience","edition":"2003/09/26","id":"ITEM-2","issue":"25","issued":{"date-parts":[["2003"]]},"language":"eng","page":"8771-8780","title":"Dissociable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http://www.mendeley.com/documents/?uuid=80342318-69ea-4351-9b7d-a5106d40e6f6"]},{"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deficits","type":"article-journal","volume":"7"},"uris":["http://www.mendeley.com/documents/?uuid=3b7d69dd-47bb-442f-8cfe-bcb784586cd0","http://www.mendeley.com/documents/?uuid=830dcb69-80d3-3948-bcf4-b67f5d01f017"]}],"mendeley":{"formattedCitation":"(Chudasama &amp; Robbins, 2003; Panayi &amp; Killcross, 2018; Stringfield et al., 2017)","plainTextFormattedCitation":"(Chudasama &amp; Robbins, 2003; Panayi &amp; Killcross, 2018; Stringfield et al., 2017)","previouslyFormattedCitation":"(Chudasama &amp; Robbins, 2003; Panayi &amp; Killcross, 2018; Stringfield et al., 2017)"},"properties":{"noteIndex":0},"schema":"https://github.com/citation-style-language/schema/raw/master/csl-citation.json"}</w:instrText>
      </w:r>
      <w:r w:rsidRPr="00312AE3">
        <w:rPr>
          <w:lang w:val="en-GB"/>
        </w:rPr>
        <w:fldChar w:fldCharType="separate"/>
      </w:r>
      <w:r w:rsidRPr="00312AE3">
        <w:rPr>
          <w:noProof/>
          <w:lang w:val="en-GB"/>
        </w:rPr>
        <w:t>(Chudasama &amp; Robbins, 2003; Panayi &amp; Killcross, 2018; Stringfield et al., 2017)</w:t>
      </w:r>
      <w:r w:rsidRPr="00312AE3">
        <w:rPr>
          <w:lang w:val="en-GB"/>
        </w:rPr>
        <w:fldChar w:fldCharType="end"/>
      </w:r>
      <w:r w:rsidRPr="00312AE3">
        <w:rPr>
          <w:lang w:val="en-GB"/>
        </w:rPr>
        <w:fldChar w:fldCharType="begin" w:fldLock="1"/>
      </w:r>
      <w:r w:rsidR="00BF3612">
        <w:rPr>
          <w:lang w:val="en-GB"/>
        </w:rPr>
        <w:instrText>ADDIN CSL_CITATION {"citationItems":[{"id":"ITEM-1","itemData":{"DOI":"10.1016/j.bbr.2014.07.029","ISBN":"0166-4328","PMID":"25078291","abstract":"A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contingencies.","author":[{"dropping-particle":"","family":"Chang","given":"S E","non-dropping-particle":"","parse-names":false,"suffix":""}],"container-title":"Behavioural Brain Research","edition":"2014/08/01","id":"ITEM-1","issued":{"date-parts":[["2014"]]},"language":"eng","note":"1872-7549\nChang, Stephen E\nMH53667/MH/NIMH NIH HHS/United States\nR01 MH053667/MH/NIMH NIH HHS/United States\nJournal Article\nResearch Support, N.I.H., Extramural\nNetherlands\nBehav Brain Res. 2014 Oct 15;273:52-6. doi: 10.1016/j.bbr.2014.07.029. Epub 2014 Jul 28.","page":"52-56","title":"Effects of orbitofrontal cortex lesions on autoshaped lever pressing and reversal learning","type":"article-journal","volume":"273"},"prefix":"but see","uris":["http://www.mendeley.com/documents/?uuid=f0fcf3d3-3382-4a2a-ab8d-0f335b9bf877","http://www.mendeley.com/documents/?uuid=1fb2861f-8c1e-47ba-bfec-84039b2f1699"]}],"mendeley":{"formattedCitation":"(but see Chang, 2014)","plainTextFormattedCitation":"(but see Chang, 2014)","previouslyFormattedCitation":"(but see Chang, 2014)"},"properties":{"noteIndex":0},"schema":"https://github.com/citation-style-language/schema/raw/master/csl-citation.json"}</w:instrText>
      </w:r>
      <w:r w:rsidRPr="00312AE3">
        <w:rPr>
          <w:lang w:val="en-GB"/>
        </w:rPr>
        <w:fldChar w:fldCharType="separate"/>
      </w:r>
      <w:r w:rsidRPr="00312AE3">
        <w:rPr>
          <w:noProof/>
          <w:lang w:val="en-GB"/>
        </w:rPr>
        <w:t>(but see Chang, 2014)</w:t>
      </w:r>
      <w:r w:rsidRPr="00312AE3">
        <w:rPr>
          <w:lang w:val="en-GB"/>
        </w:rPr>
        <w:fldChar w:fldCharType="end"/>
      </w:r>
      <w:r w:rsidRPr="00312AE3">
        <w:rPr>
          <w:lang w:val="en-GB"/>
        </w:rPr>
        <w:t>. This suggests that OFC dysfunction can indeed disrupt some aspect of initial acquisition learning in simple Pavlovian CS-US procedures.</w:t>
      </w:r>
    </w:p>
    <w:p w14:paraId="445C0B43" w14:textId="77777777" w:rsidR="003270A8" w:rsidRPr="00312AE3" w:rsidRDefault="003270A8" w:rsidP="00371BD6">
      <w:pPr>
        <w:rPr>
          <w:lang w:val="en-GB"/>
        </w:rPr>
      </w:pPr>
    </w:p>
    <w:p w14:paraId="34C294FC" w14:textId="02E108C5" w:rsidR="00371BD6" w:rsidRPr="00312AE3" w:rsidRDefault="00371BD6" w:rsidP="00371BD6">
      <w:pPr>
        <w:rPr>
          <w:lang w:val="en-GB"/>
        </w:rPr>
      </w:pPr>
      <w:r w:rsidRPr="00312AE3">
        <w:rPr>
          <w:lang w:val="en-GB"/>
        </w:rPr>
        <w:t>Surprisingly, we have recently found that lateral OFC lesions in rats significantly disrupt simple single CS-US Pavlovian acquisition</w:t>
      </w:r>
      <w:r w:rsidR="00BF3612">
        <w:rPr>
          <w:lang w:val="en-GB"/>
        </w:rPr>
        <w:t xml:space="preserve"> </w:t>
      </w:r>
      <w:r w:rsidR="00BF3612">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BF3612">
        <w:rPr>
          <w:lang w:val="en-GB"/>
        </w:rPr>
        <w:fldChar w:fldCharType="separate"/>
      </w:r>
      <w:r w:rsidR="00BF3612" w:rsidRPr="00BF3612">
        <w:rPr>
          <w:noProof/>
          <w:lang w:val="en-GB"/>
        </w:rPr>
        <w:t>(Panayi &amp; Killcross, 2020)</w:t>
      </w:r>
      <w:r w:rsidR="00BF3612">
        <w:rPr>
          <w:lang w:val="en-GB"/>
        </w:rPr>
        <w:fldChar w:fldCharType="end"/>
      </w:r>
      <w:r w:rsidRPr="00312AE3">
        <w:rPr>
          <w:lang w:val="en-GB"/>
        </w:rPr>
        <w:t xml:space="preserve">. Furthermore, whereas pre-training lesions significantly enhanced acquisition after extended training, post-training lesions and functional inactivation impaired subsequent acquisition. As discussed above, these effects are implied by </w:t>
      </w:r>
      <w:r w:rsidR="00251514" w:rsidRPr="00312AE3">
        <w:rPr>
          <w:lang w:val="en-GB"/>
        </w:rPr>
        <w:t xml:space="preserve">RL </w:t>
      </w:r>
      <w:r w:rsidRPr="00312AE3">
        <w:rPr>
          <w:lang w:val="en-GB"/>
        </w:rPr>
        <w:t xml:space="preserve">models of OFC function but have not been explicitly predicted. </w:t>
      </w:r>
      <w:r w:rsidR="00C8680A">
        <w:rPr>
          <w:lang w:val="en-GB"/>
        </w:rPr>
        <w:t xml:space="preserve">Therefore, these results </w:t>
      </w:r>
      <w:r w:rsidR="00C108CE">
        <w:rPr>
          <w:lang w:val="en-GB"/>
        </w:rPr>
        <w:t>reveal</w:t>
      </w:r>
      <w:r w:rsidR="00C8680A">
        <w:rPr>
          <w:lang w:val="en-GB"/>
        </w:rPr>
        <w:t xml:space="preserve"> a fundamental </w:t>
      </w:r>
      <w:r w:rsidR="00C108CE">
        <w:rPr>
          <w:lang w:val="en-GB"/>
        </w:rPr>
        <w:t>aspect of OFC function</w:t>
      </w:r>
      <w:r w:rsidR="00E01AAC">
        <w:rPr>
          <w:lang w:val="en-GB"/>
        </w:rPr>
        <w:t xml:space="preserve"> that must be accounted for by</w:t>
      </w:r>
      <w:r w:rsidR="00077DB2">
        <w:rPr>
          <w:lang w:val="en-GB"/>
        </w:rPr>
        <w:t xml:space="preserve"> current RL model</w:t>
      </w:r>
      <w:r w:rsidR="00E01AAC">
        <w:rPr>
          <w:lang w:val="en-GB"/>
        </w:rPr>
        <w:t xml:space="preserve"> formulations</w:t>
      </w:r>
      <w:r w:rsidR="00077DB2">
        <w:rPr>
          <w:lang w:val="en-GB"/>
        </w:rPr>
        <w:t xml:space="preserve">. </w:t>
      </w:r>
      <w:r w:rsidR="00A822D6">
        <w:rPr>
          <w:lang w:val="en-GB"/>
        </w:rPr>
        <w:t>Next</w:t>
      </w:r>
      <w:r w:rsidR="00765CEF" w:rsidRPr="00312AE3">
        <w:rPr>
          <w:lang w:val="en-GB"/>
        </w:rPr>
        <w:t>,</w:t>
      </w:r>
      <w:r w:rsidRPr="00312AE3">
        <w:rPr>
          <w:lang w:val="en-GB"/>
        </w:rPr>
        <w:t xml:space="preserve"> we will first introduce the RL </w:t>
      </w:r>
      <w:r w:rsidR="00031112" w:rsidRPr="00312AE3">
        <w:rPr>
          <w:lang w:val="en-GB"/>
        </w:rPr>
        <w:t>modelling</w:t>
      </w:r>
      <w:r w:rsidRPr="00312AE3">
        <w:rPr>
          <w:lang w:val="en-GB"/>
        </w:rPr>
        <w:t xml:space="preserve"> framework </w:t>
      </w:r>
      <w:r w:rsidR="006B6F91" w:rsidRPr="00312AE3">
        <w:rPr>
          <w:lang w:val="en-GB"/>
        </w:rPr>
        <w:t>that</w:t>
      </w:r>
      <w:r w:rsidRPr="00312AE3">
        <w:rPr>
          <w:lang w:val="en-GB"/>
        </w:rPr>
        <w:t xml:space="preserve"> has been applied to understanding OFC function. Then we will consider what assumptions might be necessary to update our current models and accommodate these effects of OFC dysfunction on acquisition learning.</w:t>
      </w:r>
      <w:r w:rsidR="00206FC2">
        <w:rPr>
          <w:lang w:val="en-GB"/>
        </w:rPr>
        <w:t xml:space="preserve"> Specifically, we will consider</w:t>
      </w:r>
      <w:r w:rsidR="00066E46">
        <w:rPr>
          <w:lang w:val="en-GB"/>
        </w:rPr>
        <w:t xml:space="preserve"> </w:t>
      </w:r>
      <w:r w:rsidR="00923A3A">
        <w:rPr>
          <w:lang w:val="en-GB"/>
        </w:rPr>
        <w:t>the role of the rodent lateral OFC as an arbitrator between model-free and model-based learning systems</w:t>
      </w:r>
      <w:r w:rsidR="003375FD">
        <w:rPr>
          <w:lang w:val="en-GB"/>
        </w:rPr>
        <w:t>.</w:t>
      </w:r>
    </w:p>
    <w:p w14:paraId="71E809D8" w14:textId="77777777" w:rsidR="00FB33C3" w:rsidRPr="00312AE3" w:rsidRDefault="00FB33C3" w:rsidP="00FB33C3">
      <w:pPr>
        <w:rPr>
          <w:lang w:val="en-GB"/>
        </w:rPr>
      </w:pPr>
    </w:p>
    <w:p w14:paraId="6DCEA47E" w14:textId="0E1A1FB2" w:rsidR="00FB33C3" w:rsidRPr="00312AE3" w:rsidRDefault="00FB33C3" w:rsidP="00FB33C3">
      <w:pPr>
        <w:pStyle w:val="Title"/>
        <w:rPr>
          <w:lang w:val="en-GB"/>
        </w:rPr>
      </w:pPr>
      <w:r w:rsidRPr="00312AE3">
        <w:rPr>
          <w:lang w:val="en-GB"/>
        </w:rPr>
        <w:t xml:space="preserve">3. </w:t>
      </w:r>
      <w:r w:rsidR="00D96DBF">
        <w:rPr>
          <w:lang w:val="en-GB"/>
        </w:rPr>
        <w:t>Reinforcement learning systems</w:t>
      </w:r>
    </w:p>
    <w:p w14:paraId="2B896DE3" w14:textId="77777777" w:rsidR="00FB33C3" w:rsidRPr="00312AE3" w:rsidRDefault="00FB33C3" w:rsidP="00FB33C3">
      <w:pPr>
        <w:rPr>
          <w:lang w:val="en-GB"/>
        </w:rPr>
      </w:pPr>
    </w:p>
    <w:p w14:paraId="52495789" w14:textId="77777777" w:rsidR="000120B8" w:rsidRPr="00312AE3" w:rsidRDefault="000120B8" w:rsidP="00C831BC">
      <w:pPr>
        <w:jc w:val="both"/>
        <w:rPr>
          <w:b/>
          <w:lang w:val="en-GB"/>
        </w:rPr>
      </w:pPr>
      <w:r w:rsidRPr="00312AE3">
        <w:rPr>
          <w:b/>
          <w:lang w:val="en-GB"/>
        </w:rPr>
        <w:t xml:space="preserve">3.1 Preliminary </w:t>
      </w:r>
      <w:r w:rsidR="00994E9D" w:rsidRPr="00312AE3">
        <w:rPr>
          <w:b/>
          <w:lang w:val="en-GB"/>
        </w:rPr>
        <w:t>consideration</w:t>
      </w:r>
      <w:r w:rsidRPr="00312AE3">
        <w:rPr>
          <w:b/>
          <w:lang w:val="en-GB"/>
        </w:rPr>
        <w:t>s</w:t>
      </w:r>
    </w:p>
    <w:p w14:paraId="62AFF3D7" w14:textId="6C9B5770" w:rsidR="00EA2636" w:rsidRPr="00312AE3" w:rsidRDefault="00C040C2" w:rsidP="00C831BC">
      <w:pPr>
        <w:jc w:val="both"/>
        <w:rPr>
          <w:lang w:val="en-GB"/>
        </w:rPr>
      </w:pPr>
      <w:r w:rsidRPr="00312AE3">
        <w:rPr>
          <w:b/>
          <w:lang w:val="en-GB"/>
        </w:rPr>
        <w:t>Reinforcement learning theory.</w:t>
      </w:r>
      <w:r w:rsidR="0082340D" w:rsidRPr="00312AE3">
        <w:rPr>
          <w:b/>
          <w:lang w:val="en-GB"/>
        </w:rPr>
        <w:t xml:space="preserve"> </w:t>
      </w:r>
      <w:r w:rsidR="00031112" w:rsidRPr="00312AE3">
        <w:rPr>
          <w:lang w:val="en-GB"/>
        </w:rPr>
        <w:t>Modelling</w:t>
      </w:r>
      <w:r w:rsidR="001304EE" w:rsidRPr="00312AE3">
        <w:rPr>
          <w:lang w:val="en-GB"/>
        </w:rPr>
        <w:t xml:space="preserve"> </w:t>
      </w:r>
      <w:r w:rsidR="00F85902" w:rsidRPr="00312AE3">
        <w:rPr>
          <w:lang w:val="en-GB"/>
        </w:rPr>
        <w:t xml:space="preserve">value-based decision-making and </w:t>
      </w:r>
      <w:r w:rsidR="001304EE" w:rsidRPr="00312AE3">
        <w:rPr>
          <w:lang w:val="en-GB"/>
        </w:rPr>
        <w:t xml:space="preserve">learning mechanisms involving the OFC’s </w:t>
      </w:r>
      <w:proofErr w:type="spellStart"/>
      <w:r w:rsidR="001304EE" w:rsidRPr="00312AE3">
        <w:rPr>
          <w:lang w:val="en-GB"/>
        </w:rPr>
        <w:t>subcircuits</w:t>
      </w:r>
      <w:proofErr w:type="spellEnd"/>
      <w:r w:rsidR="001304EE" w:rsidRPr="00312AE3">
        <w:rPr>
          <w:lang w:val="en-GB"/>
        </w:rPr>
        <w:t xml:space="preserve"> is </w:t>
      </w:r>
      <w:r w:rsidR="00040231" w:rsidRPr="00312AE3">
        <w:rPr>
          <w:lang w:val="en-GB"/>
        </w:rPr>
        <w:t>often</w:t>
      </w:r>
      <w:r w:rsidR="001304EE" w:rsidRPr="00312AE3">
        <w:rPr>
          <w:lang w:val="en-GB"/>
        </w:rPr>
        <w:t xml:space="preserve"> envis</w:t>
      </w:r>
      <w:r w:rsidR="006E266D" w:rsidRPr="00312AE3">
        <w:rPr>
          <w:lang w:val="en-GB"/>
        </w:rPr>
        <w:t>i</w:t>
      </w:r>
      <w:r w:rsidR="001304EE" w:rsidRPr="00312AE3">
        <w:rPr>
          <w:lang w:val="en-GB"/>
        </w:rPr>
        <w:t>oned through the prism of the reinforcement learning</w:t>
      </w:r>
      <w:r w:rsidR="002D10BD" w:rsidRPr="00312AE3">
        <w:rPr>
          <w:lang w:val="en-GB"/>
        </w:rPr>
        <w:t xml:space="preserve"> (RL)</w:t>
      </w:r>
      <w:r w:rsidR="001304EE" w:rsidRPr="00312AE3">
        <w:rPr>
          <w:lang w:val="en-GB"/>
        </w:rPr>
        <w:t xml:space="preserve"> theory</w:t>
      </w:r>
      <w:r w:rsidR="00EC6FCC" w:rsidRPr="00312AE3">
        <w:rPr>
          <w:lang w:val="en-GB"/>
        </w:rPr>
        <w:t xml:space="preserve"> </w:t>
      </w:r>
      <w:r w:rsidR="00EC6FCC" w:rsidRPr="00312AE3">
        <w:rPr>
          <w:lang w:val="en-GB"/>
        </w:rPr>
        <w:fldChar w:fldCharType="begin" w:fldLock="1"/>
      </w:r>
      <w:r w:rsidR="00A90CFB"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Introduction","type":"book"},"uris":["http://www.mendeley.com/documents/?uuid=1abf1bfd-4a39-4eda-9c30-6b05586da44f","http://www.mendeley.com/documents/?uuid=5731badc-31bf-4763-8d86-006b4f570374"]}],"mendeley":{"formattedCitation":"(Sutton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00EC6FCC" w:rsidRPr="00312AE3">
        <w:rPr>
          <w:lang w:val="en-GB"/>
        </w:rPr>
        <w:fldChar w:fldCharType="separate"/>
      </w:r>
      <w:r w:rsidR="002475C0" w:rsidRPr="00312AE3">
        <w:rPr>
          <w:noProof/>
          <w:lang w:val="en-GB"/>
        </w:rPr>
        <w:t>(Sutton &amp; Barto, 1998)</w:t>
      </w:r>
      <w:r w:rsidR="00EC6FCC" w:rsidRPr="00312AE3">
        <w:rPr>
          <w:lang w:val="en-GB"/>
        </w:rPr>
        <w:fldChar w:fldCharType="end"/>
      </w:r>
      <w:r w:rsidR="0008011A" w:rsidRPr="00312AE3">
        <w:rPr>
          <w:lang w:val="en-GB"/>
        </w:rPr>
        <w:t xml:space="preserve">, in close interaction with </w:t>
      </w:r>
      <w:r w:rsidR="00512D3E" w:rsidRPr="00312AE3">
        <w:rPr>
          <w:lang w:val="en-GB"/>
        </w:rPr>
        <w:t xml:space="preserve">economics models based on </w:t>
      </w:r>
      <w:r w:rsidR="002A68B7" w:rsidRPr="00312AE3">
        <w:rPr>
          <w:lang w:val="en-GB"/>
        </w:rPr>
        <w:t>the notion of</w:t>
      </w:r>
      <w:r w:rsidR="00520025" w:rsidRPr="00312AE3">
        <w:rPr>
          <w:lang w:val="en-GB"/>
        </w:rPr>
        <w:t xml:space="preserve"> expected utility</w:t>
      </w:r>
      <w:r w:rsidR="00512D3E" w:rsidRPr="00312AE3">
        <w:rPr>
          <w:lang w:val="en-GB"/>
        </w:rPr>
        <w:t>, such as in game theory</w:t>
      </w:r>
      <w:r w:rsidR="005049B8" w:rsidRPr="00312AE3">
        <w:rPr>
          <w:lang w:val="en-GB"/>
        </w:rPr>
        <w:t xml:space="preserve"> </w:t>
      </w:r>
      <w:r w:rsidR="005049B8" w:rsidRPr="00312AE3">
        <w:rPr>
          <w:lang w:val="en-GB"/>
        </w:rPr>
        <w:fldChar w:fldCharType="begin" w:fldLock="1"/>
      </w:r>
      <w:r w:rsidR="00DD2273">
        <w:rPr>
          <w:lang w:val="en-GB"/>
        </w:rPr>
        <w:instrText>ADDIN CSL_CITATION {"citationItems":[{"id":"ITEM-1","itemData":{"DOI":"10.1152/jn.00184.2015","ISSN":"15221598","PMID":"26063776","abstract":"Neuronal recordings and lesion studies indicate that key aspects of economic decisions take place in the orbitofrontal cortex (OFC). Previous work identified in this area three groups of neurons encoding the offer value, the chosen value, and the identity of the chosen good. An important and open question is whether and how decisions could emerge from a neural circuit formed by these three populations. Here we adapted a biophysically realistic neural network previously proposed for perceptual decisions (Wang XJ. Neuron 36: 955–968, 2002; Wong KF, Wang XJ. J Neurosci 26: 1314–1328, 2006). The domain of economic decisions is significantly broader than that for which the model was originally designed, yet the model performed remarkably well. The input and output nodes of the network were naturally mapped onto two groups of cells in OFC. Surprisingly, the activity of interneurons in the network closely resembled that of the third group of cells, namely, chosen value cells. The model reproduced several phenomena related to the neuronal origins of choice variability. It also generated testable predictions on the excitatory/inhibitory nature of different neuronal populations and on their connectivity. Some aspects of the empirical data were not reproduced, but simple extensions of the model could overcome these limitations. These results render a biologically credible model for the neuronal mechanisms of economic decisions. They demonstrate that choices could emerge from the activity of cells in the OFC, suggesting that chosen value cells directly participate in the decision process. Importantly, Wang’s model provides a platform to investigate the implications of neuroscience results for economic theory.","author":[{"dropping-particle":"","family":"Rustichini","given":"Aldo","non-dropping-particle":"","parse-names":false,"suffix":""},{"dropping-particle":"","family":"Padoa-Schioppa","given":"Camillo","non-dropping-particle":"","parse-names":false,"suffix":""}],"container-title":"Journal of Neurophysiology","id":"ITEM-1","issue":"3","issued":{"date-parts":[["2015"]]},"page":"1382-1398","title":"A neuro-computational model of economic decisions","type":"article-journal","volume":"114"},"uris":["http://www.mendeley.com/documents/?uuid=1a95bcaf-ed51-485a-8527-3192ed8e5690","http://www.mendeley.com/documents/?uuid=3dff2d3b-b50e-4680-bed1-e188bb0383ea"]},{"id":"ITEM-2","itemData":{"DOI":"10.1016/j.conb.2017.03.013","author":[{"dropping-particle":"","family":"Schultz","given":"Wolfram","non-dropping-particle":"","parse-names":false,"suffix":""},{"dropping-particle":"","family":"Stauffer","given":"Wiliam R","non-dropping-particle":"","parse-names":false,"suffix":""},{"dropping-particle":"","family":"Lak","given":"Armin","non-dropping-particle":"","parse-names":false,"suffix":""}],"id":"ITEM-2","issued":{"date-parts":[["2017"]]},"title":"The phasic dopamine signal maturing: from reward via behavioural activation to formal economic utility","type":"article-journal"},"uris":["http://www.mendeley.com/documents/?uuid=2784a466-ef45-30ab-bccb-e9d3e54c27ac"]},{"id":"ITEM-3","itemData":{"author":[{"dropping-particle":"","family":"Daw","given":"Nathaniel D","non-dropping-particle":"","parse-names":false,"suffix":""},{"dropping-particle":"","family":"O’Doherty","given":"John P","non-dropping-particle":"","parse-names":false,"suffix":""}],"container-title":"Neuroeconomics","id":"ITEM-3","issued":{"date-parts":[["2014"]]},"page":"393-410","publisher":"Elsevier","title":"Multiple systems for value learning","type":"chapter"},"uris":["http://www.mendeley.com/documents/?uuid=8a998e05-ceb3-4b16-938f-a71e4e881bc2","http://www.mendeley.com/documents/?uuid=b13f36f4-ff8b-4b15-bc9d-0738535f50db"]}],"mendeley":{"formattedCitation":"(Daw &amp; O’Doherty, 2014; Rustichini &amp; Padoa-Schioppa, 2015; Schultz et al., 2017)","plainTextFormattedCitation":"(Daw &amp; O’Doherty, 2014; Rustichini &amp; Padoa-Schioppa, 2015; Schultz et al., 2017)","previouslyFormattedCitation":"(Daw &amp; O’Doherty, 2014; Rustichini &amp; Padoa-Schioppa, 2015; Schultz et al., 2017)"},"properties":{"noteIndex":0},"schema":"https://github.com/citation-style-language/schema/raw/master/csl-citation.json"}</w:instrText>
      </w:r>
      <w:r w:rsidR="005049B8" w:rsidRPr="00312AE3">
        <w:rPr>
          <w:lang w:val="en-GB"/>
        </w:rPr>
        <w:fldChar w:fldCharType="separate"/>
      </w:r>
      <w:r w:rsidR="00E870C0" w:rsidRPr="00E870C0">
        <w:rPr>
          <w:noProof/>
          <w:lang w:val="en-GB"/>
        </w:rPr>
        <w:t>(Daw &amp; O’Doherty, 2014; Rustichini &amp; Padoa-Schioppa, 2015; Schultz et al., 2017)</w:t>
      </w:r>
      <w:r w:rsidR="005049B8" w:rsidRPr="00312AE3">
        <w:rPr>
          <w:lang w:val="en-GB"/>
        </w:rPr>
        <w:fldChar w:fldCharType="end"/>
      </w:r>
      <w:r w:rsidR="001304EE" w:rsidRPr="00312AE3">
        <w:rPr>
          <w:lang w:val="en-GB"/>
        </w:rPr>
        <w:t>.</w:t>
      </w:r>
      <w:r w:rsidR="00E754D2" w:rsidRPr="00312AE3">
        <w:rPr>
          <w:lang w:val="en-GB"/>
        </w:rPr>
        <w:t xml:space="preserve"> Here</w:t>
      </w:r>
      <w:r w:rsidR="00031112" w:rsidRPr="00312AE3">
        <w:rPr>
          <w:lang w:val="en-GB"/>
        </w:rPr>
        <w:t>,</w:t>
      </w:r>
      <w:r w:rsidR="00E754D2" w:rsidRPr="00312AE3">
        <w:rPr>
          <w:lang w:val="en-GB"/>
        </w:rPr>
        <w:t xml:space="preserve"> we will adopt an RL perspective and try </w:t>
      </w:r>
      <w:r w:rsidR="00FA47BB">
        <w:rPr>
          <w:lang w:val="en-GB"/>
        </w:rPr>
        <w:t>to</w:t>
      </w:r>
      <w:r w:rsidR="00FA47BB" w:rsidRPr="00312AE3">
        <w:rPr>
          <w:lang w:val="en-GB"/>
        </w:rPr>
        <w:t xml:space="preserve"> </w:t>
      </w:r>
      <w:r w:rsidR="00E754D2" w:rsidRPr="00312AE3">
        <w:rPr>
          <w:lang w:val="en-GB"/>
        </w:rPr>
        <w:t>relate a series of experimental results with RL computational mechanisms.</w:t>
      </w:r>
    </w:p>
    <w:p w14:paraId="132A6D7A" w14:textId="77777777" w:rsidR="00EA2636" w:rsidRPr="00312AE3" w:rsidRDefault="00EA2636" w:rsidP="00C831BC">
      <w:pPr>
        <w:jc w:val="both"/>
        <w:rPr>
          <w:lang w:val="en-GB"/>
        </w:rPr>
      </w:pPr>
    </w:p>
    <w:p w14:paraId="5DB6AA26" w14:textId="2E8D1F1A" w:rsidR="006906DF" w:rsidRPr="00312AE3" w:rsidRDefault="004E46AE" w:rsidP="00C831BC">
      <w:pPr>
        <w:jc w:val="both"/>
        <w:rPr>
          <w:lang w:val="en-GB"/>
        </w:rPr>
      </w:pPr>
      <w:r w:rsidRPr="00312AE3">
        <w:rPr>
          <w:lang w:val="en-GB"/>
        </w:rPr>
        <w:t>In th</w:t>
      </w:r>
      <w:r w:rsidR="00040231" w:rsidRPr="00312AE3">
        <w:rPr>
          <w:lang w:val="en-GB"/>
        </w:rPr>
        <w:t>e RL</w:t>
      </w:r>
      <w:r w:rsidRPr="00312AE3">
        <w:rPr>
          <w:lang w:val="en-GB"/>
        </w:rPr>
        <w:t xml:space="preserve"> framework, </w:t>
      </w:r>
      <w:r w:rsidR="006906DF" w:rsidRPr="00312AE3">
        <w:rPr>
          <w:lang w:val="en-GB"/>
        </w:rPr>
        <w:t xml:space="preserve">the task is </w:t>
      </w:r>
      <w:r w:rsidR="00040231" w:rsidRPr="00312AE3">
        <w:rPr>
          <w:lang w:val="en-GB"/>
        </w:rPr>
        <w:t xml:space="preserve">usually </w:t>
      </w:r>
      <w:r w:rsidR="00031112" w:rsidRPr="00312AE3">
        <w:rPr>
          <w:lang w:val="en-GB"/>
        </w:rPr>
        <w:t>modelled</w:t>
      </w:r>
      <w:r w:rsidR="006906DF" w:rsidRPr="00312AE3">
        <w:rPr>
          <w:lang w:val="en-GB"/>
        </w:rPr>
        <w:t xml:space="preserve"> as a succession of discrete </w:t>
      </w:r>
      <w:r w:rsidR="006906DF" w:rsidRPr="00312AE3">
        <w:rPr>
          <w:i/>
          <w:lang w:val="en-GB"/>
        </w:rPr>
        <w:t>Markovian</w:t>
      </w:r>
      <w:r w:rsidR="006906DF" w:rsidRPr="00312AE3">
        <w:rPr>
          <w:lang w:val="en-GB"/>
        </w:rPr>
        <w:t xml:space="preserve"> states</w:t>
      </w:r>
      <w:r w:rsidR="008D0E35" w:rsidRPr="00312AE3">
        <w:rPr>
          <w:lang w:val="en-GB"/>
        </w:rPr>
        <w:t xml:space="preserve"> </w:t>
      </w:r>
      <w:r w:rsidR="008D0E35" w:rsidRPr="00312AE3">
        <w:rPr>
          <w:i/>
          <w:lang w:val="en-GB"/>
        </w:rPr>
        <w:t>s</w:t>
      </w:r>
      <w:r w:rsidR="00076803" w:rsidRPr="00312AE3">
        <w:rPr>
          <w:lang w:val="en-GB"/>
        </w:rPr>
        <w:t xml:space="preserve"> </w:t>
      </w:r>
      <w:r w:rsidR="008D0E35" w:rsidRPr="00312AE3">
        <w:rPr>
          <w:lang w:val="en-GB"/>
        </w:rPr>
        <w:t xml:space="preserve">taken from a finite set of states: </w:t>
      </w:r>
      <m:oMath>
        <m:r>
          <w:rPr>
            <w:rFonts w:ascii="Cambria Math" w:hAnsi="Cambria Math"/>
            <w:lang w:val="en-GB"/>
          </w:rPr>
          <m:t>s∈</m:t>
        </m:r>
        <m:r>
          <m:rPr>
            <m:scr m:val="script"/>
          </m:rPr>
          <w:rPr>
            <w:rFonts w:ascii="Cambria Math" w:hAnsi="Cambria Math"/>
            <w:lang w:val="en-GB"/>
          </w:rPr>
          <m:t>S</m:t>
        </m:r>
      </m:oMath>
      <w:r w:rsidR="008D0E35" w:rsidRPr="00312AE3">
        <w:rPr>
          <w:lang w:val="en-GB"/>
        </w:rPr>
        <w:t xml:space="preserve"> </w:t>
      </w:r>
      <w:r w:rsidR="00076803" w:rsidRPr="00312AE3">
        <w:rPr>
          <w:lang w:val="en-GB"/>
        </w:rPr>
        <w:t>(</w:t>
      </w:r>
      <w:r w:rsidR="006B0B02" w:rsidRPr="00312AE3">
        <w:rPr>
          <w:i/>
          <w:lang w:val="en-GB"/>
        </w:rPr>
        <w:t>e</w:t>
      </w:r>
      <w:r w:rsidR="00076803" w:rsidRPr="00312AE3">
        <w:rPr>
          <w:i/>
          <w:lang w:val="en-GB"/>
        </w:rPr>
        <w:t>.</w:t>
      </w:r>
      <w:r w:rsidR="006B0B02" w:rsidRPr="00312AE3">
        <w:rPr>
          <w:i/>
          <w:lang w:val="en-GB"/>
        </w:rPr>
        <w:t>g</w:t>
      </w:r>
      <w:r w:rsidR="00076803" w:rsidRPr="00312AE3">
        <w:rPr>
          <w:i/>
          <w:lang w:val="en-GB"/>
        </w:rPr>
        <w:t>.,</w:t>
      </w:r>
      <w:r w:rsidR="00076803" w:rsidRPr="00312AE3">
        <w:rPr>
          <w:lang w:val="en-GB"/>
        </w:rPr>
        <w:t xml:space="preserve"> </w:t>
      </w:r>
      <w:r w:rsidR="00BA74A7" w:rsidRPr="00312AE3">
        <w:rPr>
          <w:lang w:val="en-GB"/>
        </w:rPr>
        <w:t>state</w:t>
      </w:r>
      <w:r w:rsidR="008D0E35" w:rsidRPr="00312AE3">
        <w:rPr>
          <w:lang w:val="en-GB"/>
        </w:rPr>
        <w:t xml:space="preserve"> </w:t>
      </w:r>
      <w:r w:rsidR="008D0E35" w:rsidRPr="00312AE3">
        <w:rPr>
          <w:i/>
          <w:lang w:val="en-GB"/>
        </w:rPr>
        <w:t>s</w:t>
      </w:r>
      <w:r w:rsidR="008D0E35" w:rsidRPr="00312AE3">
        <w:rPr>
          <w:i/>
          <w:vertAlign w:val="subscript"/>
          <w:lang w:val="en-GB"/>
        </w:rPr>
        <w:t>1</w:t>
      </w:r>
      <w:r w:rsidR="00BA74A7" w:rsidRPr="00312AE3">
        <w:rPr>
          <w:lang w:val="en-GB"/>
        </w:rPr>
        <w:t xml:space="preserve">: </w:t>
      </w:r>
      <w:r w:rsidR="00076803" w:rsidRPr="00312AE3">
        <w:rPr>
          <w:lang w:val="en-GB"/>
        </w:rPr>
        <w:t>the agent is in the middle of the conditioning chamber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2</w:t>
      </w:r>
      <w:r w:rsidR="00BA74A7" w:rsidRPr="00312AE3">
        <w:rPr>
          <w:lang w:val="en-GB"/>
        </w:rPr>
        <w:t>:</w:t>
      </w:r>
      <w:r w:rsidR="00076803" w:rsidRPr="00312AE3">
        <w:rPr>
          <w:lang w:val="en-GB"/>
        </w:rPr>
        <w:t xml:space="preserve"> the agent is near the lever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3</w:t>
      </w:r>
      <w:r w:rsidR="00BA74A7" w:rsidRPr="00312AE3">
        <w:rPr>
          <w:lang w:val="en-GB"/>
        </w:rPr>
        <w:t>:</w:t>
      </w:r>
      <w:r w:rsidR="00076803" w:rsidRPr="00312AE3">
        <w:rPr>
          <w:lang w:val="en-GB"/>
        </w:rPr>
        <w:t xml:space="preserve"> the agent is near the lever and a food pellet has been delivered in the magazine, etc.). These states are called </w:t>
      </w:r>
      <w:r w:rsidR="00076803" w:rsidRPr="00312AE3">
        <w:rPr>
          <w:i/>
          <w:lang w:val="en-GB"/>
        </w:rPr>
        <w:t>Markovian</w:t>
      </w:r>
      <w:r w:rsidR="00076803" w:rsidRPr="00312AE3">
        <w:rPr>
          <w:lang w:val="en-GB"/>
        </w:rPr>
        <w:t xml:space="preserve"> because we assume (for mathematical simplicity) </w:t>
      </w:r>
      <w:r w:rsidR="00CC09AC" w:rsidRPr="00312AE3">
        <w:rPr>
          <w:lang w:val="en-GB"/>
        </w:rPr>
        <w:t xml:space="preserve">that the Markov hypothesis is verified: </w:t>
      </w:r>
      <w:r w:rsidR="00FD4F86" w:rsidRPr="00312AE3">
        <w:rPr>
          <w:lang w:val="en-GB"/>
        </w:rPr>
        <w:t xml:space="preserve">being in a given state of the task is sufficient to determine what </w:t>
      </w:r>
      <w:r w:rsidR="00C10C4E" w:rsidRPr="00312AE3">
        <w:rPr>
          <w:lang w:val="en-GB"/>
        </w:rPr>
        <w:t>the consequence of the action will be</w:t>
      </w:r>
      <w:r w:rsidR="00FD4F86" w:rsidRPr="00312AE3">
        <w:rPr>
          <w:lang w:val="en-GB"/>
        </w:rPr>
        <w:t xml:space="preserve">; in other words, </w:t>
      </w:r>
      <w:r w:rsidR="00C10C4E" w:rsidRPr="00312AE3">
        <w:rPr>
          <w:lang w:val="en-GB"/>
        </w:rPr>
        <w:t>the effect of the present action does not depend on a remembered event from the past</w:t>
      </w:r>
      <w:r w:rsidR="00FD4F86" w:rsidRPr="00312AE3">
        <w:rPr>
          <w:lang w:val="en-GB"/>
        </w:rPr>
        <w:t>.</w:t>
      </w:r>
      <w:r w:rsidR="00C10C4E" w:rsidRPr="00312AE3">
        <w:rPr>
          <w:lang w:val="en-GB"/>
        </w:rPr>
        <w:t xml:space="preserve"> Nevertheless, </w:t>
      </w:r>
      <w:r w:rsidR="00A73D76" w:rsidRPr="00312AE3">
        <w:rPr>
          <w:lang w:val="en-GB"/>
        </w:rPr>
        <w:t>this does not prevent</w:t>
      </w:r>
      <w:r w:rsidR="00C10C4E" w:rsidRPr="00312AE3">
        <w:rPr>
          <w:lang w:val="en-GB"/>
        </w:rPr>
        <w:t xml:space="preserve"> the agent </w:t>
      </w:r>
      <w:r w:rsidR="00A73D76" w:rsidRPr="00312AE3">
        <w:rPr>
          <w:lang w:val="en-GB"/>
        </w:rPr>
        <w:t>from sometimes</w:t>
      </w:r>
      <w:r w:rsidR="00C10C4E" w:rsidRPr="00312AE3">
        <w:rPr>
          <w:lang w:val="en-GB"/>
        </w:rPr>
        <w:t xml:space="preserve"> paus</w:t>
      </w:r>
      <w:r w:rsidR="00A73D76" w:rsidRPr="00312AE3">
        <w:rPr>
          <w:lang w:val="en-GB"/>
        </w:rPr>
        <w:t>ing</w:t>
      </w:r>
      <w:r w:rsidR="00C10C4E" w:rsidRPr="00312AE3">
        <w:rPr>
          <w:lang w:val="en-GB"/>
        </w:rPr>
        <w:t xml:space="preserve"> its decision process about what action to perform in the real world in order to replay some </w:t>
      </w:r>
      <w:r w:rsidR="00C70F8F" w:rsidRPr="00312AE3">
        <w:rPr>
          <w:lang w:val="en-GB"/>
        </w:rPr>
        <w:t xml:space="preserve">elements in </w:t>
      </w:r>
      <w:r w:rsidR="00C10C4E" w:rsidRPr="00312AE3">
        <w:rPr>
          <w:lang w:val="en-GB"/>
        </w:rPr>
        <w:t xml:space="preserve">episodic memory </w:t>
      </w:r>
      <w:proofErr w:type="gramStart"/>
      <w:r w:rsidR="00C10C4E" w:rsidRPr="00312AE3">
        <w:rPr>
          <w:lang w:val="en-GB"/>
        </w:rPr>
        <w:t>so as to</w:t>
      </w:r>
      <w:proofErr w:type="gramEnd"/>
      <w:r w:rsidR="00C10C4E" w:rsidRPr="00312AE3">
        <w:rPr>
          <w:lang w:val="en-GB"/>
        </w:rPr>
        <w:t xml:space="preserve"> re-estimate an action’</w:t>
      </w:r>
      <w:r w:rsidR="00C70F8F" w:rsidRPr="00312AE3">
        <w:rPr>
          <w:lang w:val="en-GB"/>
        </w:rPr>
        <w:t>s</w:t>
      </w:r>
      <w:r w:rsidR="00C10C4E" w:rsidRPr="00312AE3">
        <w:rPr>
          <w:lang w:val="en-GB"/>
        </w:rPr>
        <w:t xml:space="preserve"> value</w:t>
      </w:r>
      <w:r w:rsidR="00C70F8F" w:rsidRPr="00312AE3">
        <w:rPr>
          <w:lang w:val="en-GB"/>
        </w:rPr>
        <w:t xml:space="preserve"> before deciding</w:t>
      </w:r>
      <w:r w:rsidR="00C10C4E" w:rsidRPr="00312AE3">
        <w:rPr>
          <w:lang w:val="en-GB"/>
        </w:rPr>
        <w:t>.</w:t>
      </w:r>
      <w:r w:rsidR="00C70F8F" w:rsidRPr="00312AE3">
        <w:rPr>
          <w:lang w:val="en-GB"/>
        </w:rPr>
        <w:t xml:space="preserve"> We will also see cases where this </w:t>
      </w:r>
      <w:r w:rsidR="00C70F8F" w:rsidRPr="00312AE3">
        <w:rPr>
          <w:i/>
          <w:lang w:val="en-GB"/>
        </w:rPr>
        <w:t>off-line</w:t>
      </w:r>
      <w:r w:rsidR="00C70F8F" w:rsidRPr="00312AE3">
        <w:rPr>
          <w:lang w:val="en-GB"/>
        </w:rPr>
        <w:t xml:space="preserve"> value update process (off-line because it occurs w</w:t>
      </w:r>
      <w:r w:rsidR="006030C1" w:rsidRPr="00312AE3">
        <w:rPr>
          <w:lang w:val="en-GB"/>
        </w:rPr>
        <w:t>h</w:t>
      </w:r>
      <w:r w:rsidR="00C70F8F" w:rsidRPr="00312AE3">
        <w:rPr>
          <w:lang w:val="en-GB"/>
        </w:rPr>
        <w:t>il</w:t>
      </w:r>
      <w:r w:rsidR="006030C1" w:rsidRPr="00312AE3">
        <w:rPr>
          <w:lang w:val="en-GB"/>
        </w:rPr>
        <w:t>e</w:t>
      </w:r>
      <w:r w:rsidR="00C70F8F" w:rsidRPr="00312AE3">
        <w:rPr>
          <w:lang w:val="en-GB"/>
        </w:rPr>
        <w:t xml:space="preserve"> the agent is momentarily suspending its interactions with the </w:t>
      </w:r>
      <w:r w:rsidR="009D13C8" w:rsidRPr="00312AE3">
        <w:rPr>
          <w:lang w:val="en-GB"/>
        </w:rPr>
        <w:t>real-</w:t>
      </w:r>
      <w:r w:rsidR="00C70F8F" w:rsidRPr="00312AE3">
        <w:rPr>
          <w:lang w:val="en-GB"/>
        </w:rPr>
        <w:t>world) can be employed to mentally</w:t>
      </w:r>
      <w:r w:rsidR="00032734" w:rsidRPr="00312AE3">
        <w:rPr>
          <w:lang w:val="en-GB"/>
        </w:rPr>
        <w:t xml:space="preserve"> (virtually)</w:t>
      </w:r>
      <w:r w:rsidR="00C70F8F" w:rsidRPr="00312AE3">
        <w:rPr>
          <w:lang w:val="en-GB"/>
        </w:rPr>
        <w:t xml:space="preserve"> simulate the anticipated consequences of an action (or </w:t>
      </w:r>
      <w:r w:rsidR="008311A2" w:rsidRPr="00312AE3">
        <w:rPr>
          <w:lang w:val="en-GB"/>
        </w:rPr>
        <w:t xml:space="preserve">of </w:t>
      </w:r>
      <w:r w:rsidR="00C70F8F" w:rsidRPr="00312AE3">
        <w:rPr>
          <w:lang w:val="en-GB"/>
        </w:rPr>
        <w:t xml:space="preserve">a sequence of actions) using a cognitive map </w:t>
      </w:r>
      <w:r w:rsidR="003C7FF8" w:rsidRPr="00312AE3">
        <w:rPr>
          <w:lang w:val="en-GB"/>
        </w:rPr>
        <w:fldChar w:fldCharType="begin" w:fldLock="1"/>
      </w:r>
      <w:r w:rsidR="003270A8" w:rsidRPr="00312AE3">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Map","type":"book","volume":"27"},"uris":["http://www.mendeley.com/documents/?uuid=1bc8ac00-e0e3-4822-947e-8f57028175f1","http://www.mendeley.com/documents/?uuid=a9d9921b-6281-4960-92c8-933b204f38e2"]}],"mendeley":{"formattedCitation":"(O’Keefe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3C7FF8" w:rsidRPr="00312AE3">
        <w:rPr>
          <w:lang w:val="en-GB"/>
        </w:rPr>
        <w:fldChar w:fldCharType="separate"/>
      </w:r>
      <w:r w:rsidR="003C7FF8" w:rsidRPr="00312AE3">
        <w:rPr>
          <w:noProof/>
          <w:lang w:val="en-GB"/>
        </w:rPr>
        <w:t>(O’Keefe &amp; Nadel, 1978)</w:t>
      </w:r>
      <w:r w:rsidR="003C7FF8" w:rsidRPr="00312AE3">
        <w:rPr>
          <w:lang w:val="en-GB"/>
        </w:rPr>
        <w:fldChar w:fldCharType="end"/>
      </w:r>
      <w:r w:rsidR="00C70F8F" w:rsidRPr="00312AE3">
        <w:rPr>
          <w:lang w:val="en-GB"/>
        </w:rPr>
        <w:t xml:space="preserve"> in order </w:t>
      </w:r>
      <w:r w:rsidR="005774A4" w:rsidRPr="00312AE3">
        <w:rPr>
          <w:lang w:val="en-GB"/>
        </w:rPr>
        <w:t xml:space="preserve">to </w:t>
      </w:r>
      <w:r w:rsidR="00031112" w:rsidRPr="00312AE3">
        <w:rPr>
          <w:lang w:val="en-GB"/>
        </w:rPr>
        <w:t>re-evaluate</w:t>
      </w:r>
      <w:r w:rsidR="005774A4" w:rsidRPr="00312AE3">
        <w:rPr>
          <w:lang w:val="en-GB"/>
        </w:rPr>
        <w:t xml:space="preserve"> the action before deciding</w:t>
      </w:r>
      <w:r w:rsidR="003C7FF8" w:rsidRPr="00312AE3">
        <w:rPr>
          <w:lang w:val="en-GB"/>
        </w:rPr>
        <w:t xml:space="preserve"> </w:t>
      </w:r>
      <w:r w:rsidR="003C7FF8" w:rsidRPr="00312AE3">
        <w:rPr>
          <w:lang w:val="en-GB"/>
        </w:rPr>
        <w:fldChar w:fldCharType="begin" w:fldLock="1"/>
      </w:r>
      <w:r w:rsidR="003270A8" w:rsidRPr="00312AE3">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point","type":"article-journal","volume":"27"},"uris":["http://www.mendeley.com/documents/?uuid=6f0390bb-a552-4e9a-8754-5a222d27b9f0","http://www.mendeley.com/documents/?uuid=2fce7d29-7a5f-48b1-9e73-ad349f633193"]}],"mendeley":{"formattedCitation":"(Johnson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3C7FF8" w:rsidRPr="00312AE3">
        <w:rPr>
          <w:lang w:val="en-GB"/>
        </w:rPr>
        <w:fldChar w:fldCharType="separate"/>
      </w:r>
      <w:r w:rsidR="003C7FF8" w:rsidRPr="00312AE3">
        <w:rPr>
          <w:noProof/>
          <w:lang w:val="en-GB"/>
        </w:rPr>
        <w:t>(Johnson &amp; Redish, 2007)</w:t>
      </w:r>
      <w:r w:rsidR="003C7FF8" w:rsidRPr="00312AE3">
        <w:rPr>
          <w:lang w:val="en-GB"/>
        </w:rPr>
        <w:fldChar w:fldCharType="end"/>
      </w:r>
      <w:r w:rsidR="005774A4" w:rsidRPr="00312AE3">
        <w:rPr>
          <w:lang w:val="en-GB"/>
        </w:rPr>
        <w:t>.</w:t>
      </w:r>
    </w:p>
    <w:p w14:paraId="43AA62EC" w14:textId="77777777" w:rsidR="00076803" w:rsidRPr="00312AE3" w:rsidRDefault="00076803" w:rsidP="00C831BC">
      <w:pPr>
        <w:jc w:val="both"/>
        <w:rPr>
          <w:lang w:val="en-GB"/>
        </w:rPr>
      </w:pPr>
    </w:p>
    <w:p w14:paraId="7AA1DFE2" w14:textId="4FFF427B" w:rsidR="00AB23B4" w:rsidRPr="00312AE3" w:rsidRDefault="00C040C2" w:rsidP="004039A3">
      <w:pPr>
        <w:jc w:val="both"/>
        <w:rPr>
          <w:lang w:val="en-GB"/>
        </w:rPr>
      </w:pPr>
      <w:r w:rsidRPr="00312AE3">
        <w:rPr>
          <w:b/>
          <w:lang w:val="en-GB"/>
        </w:rPr>
        <w:t xml:space="preserve">Action values. </w:t>
      </w:r>
      <w:r w:rsidR="002E3A6F" w:rsidRPr="00312AE3">
        <w:rPr>
          <w:lang w:val="en-GB"/>
        </w:rPr>
        <w:t>The decisions made by the agent rely on the comparison of action values</w:t>
      </w:r>
      <w:r w:rsidR="00E35F5F" w:rsidRPr="00312AE3">
        <w:rPr>
          <w:lang w:val="en-GB"/>
        </w:rPr>
        <w:t>, which represent their respective expected utilities</w:t>
      </w:r>
      <w:r w:rsidR="002E3A6F" w:rsidRPr="00312AE3">
        <w:rPr>
          <w:lang w:val="en-GB"/>
        </w:rPr>
        <w:t>.</w:t>
      </w:r>
      <w:r w:rsidR="000D6FBA" w:rsidRPr="00312AE3">
        <w:rPr>
          <w:lang w:val="en-GB"/>
        </w:rPr>
        <w:t xml:space="preserve"> Specifically, the agent can choose among a finite set of actions </w:t>
      </w:r>
      <m:oMath>
        <m:r>
          <w:rPr>
            <w:rFonts w:ascii="Cambria Math" w:hAnsi="Cambria Math"/>
            <w:lang w:val="en-GB"/>
          </w:rPr>
          <m:t>a∈</m:t>
        </m:r>
        <m:r>
          <m:rPr>
            <m:scr m:val="script"/>
          </m:rPr>
          <w:rPr>
            <w:rFonts w:ascii="Cambria Math" w:hAnsi="Cambria Math"/>
            <w:lang w:val="en-GB"/>
          </w:rPr>
          <m:t>A</m:t>
        </m:r>
      </m:oMath>
      <w:r w:rsidR="000D6FBA" w:rsidRPr="00312AE3">
        <w:rPr>
          <w:lang w:val="en-GB"/>
        </w:rPr>
        <w:t>.</w:t>
      </w:r>
      <w:r w:rsidR="002E3A6F" w:rsidRPr="00312AE3">
        <w:rPr>
          <w:lang w:val="en-GB"/>
        </w:rPr>
        <w:t xml:space="preserve"> T</w:t>
      </w:r>
      <w:r w:rsidR="0021614D" w:rsidRPr="00312AE3">
        <w:rPr>
          <w:lang w:val="en-GB"/>
        </w:rPr>
        <w:t>he</w:t>
      </w:r>
      <w:r w:rsidR="002E3A6F" w:rsidRPr="00312AE3">
        <w:rPr>
          <w:lang w:val="en-GB"/>
        </w:rPr>
        <w:t xml:space="preserve"> learned</w:t>
      </w:r>
      <w:r w:rsidR="0021614D" w:rsidRPr="00312AE3">
        <w:rPr>
          <w:lang w:val="en-GB"/>
        </w:rPr>
        <w:t xml:space="preserve"> </w:t>
      </w:r>
      <w:r w:rsidR="0021614D" w:rsidRPr="00312AE3">
        <w:rPr>
          <w:i/>
          <w:lang w:val="en-GB"/>
        </w:rPr>
        <w:t>value</w:t>
      </w:r>
      <w:r w:rsidR="0021614D" w:rsidRPr="00312AE3">
        <w:rPr>
          <w:lang w:val="en-GB"/>
        </w:rPr>
        <w:t xml:space="preserve"> </w:t>
      </w:r>
      <w:r w:rsidR="00934294" w:rsidRPr="00312AE3">
        <w:rPr>
          <w:i/>
          <w:lang w:val="en-GB"/>
        </w:rPr>
        <w:t>Q(</w:t>
      </w:r>
      <w:proofErr w:type="spellStart"/>
      <w:proofErr w:type="gramStart"/>
      <w:r w:rsidR="00934294" w:rsidRPr="00312AE3">
        <w:rPr>
          <w:i/>
          <w:lang w:val="en-GB"/>
        </w:rPr>
        <w:t>s,a</w:t>
      </w:r>
      <w:proofErr w:type="spellEnd"/>
      <w:proofErr w:type="gramEnd"/>
      <w:r w:rsidR="00934294" w:rsidRPr="00312AE3">
        <w:rPr>
          <w:i/>
          <w:lang w:val="en-GB"/>
        </w:rPr>
        <w:t>)</w:t>
      </w:r>
      <w:r w:rsidR="00934294" w:rsidRPr="00312AE3">
        <w:rPr>
          <w:lang w:val="en-GB"/>
        </w:rPr>
        <w:t xml:space="preserve"> </w:t>
      </w:r>
      <w:r w:rsidR="0021614D" w:rsidRPr="00312AE3">
        <w:rPr>
          <w:lang w:val="en-GB"/>
        </w:rPr>
        <w:t xml:space="preserve">of an </w:t>
      </w:r>
      <w:r w:rsidR="00934294" w:rsidRPr="00312AE3">
        <w:rPr>
          <w:lang w:val="en-GB"/>
        </w:rPr>
        <w:t xml:space="preserve">action </w:t>
      </w:r>
      <w:proofErr w:type="spellStart"/>
      <w:r w:rsidR="00934294" w:rsidRPr="00312AE3">
        <w:rPr>
          <w:i/>
          <w:lang w:val="en-GB"/>
        </w:rPr>
        <w:t>a</w:t>
      </w:r>
      <w:proofErr w:type="spellEnd"/>
      <w:r w:rsidR="00934294" w:rsidRPr="00312AE3">
        <w:rPr>
          <w:lang w:val="en-GB"/>
        </w:rPr>
        <w:t xml:space="preserve"> in a given </w:t>
      </w:r>
      <w:proofErr w:type="spellStart"/>
      <w:r w:rsidR="00934294" w:rsidRPr="00312AE3">
        <w:rPr>
          <w:lang w:val="en-GB"/>
        </w:rPr>
        <w:t xml:space="preserve">state </w:t>
      </w:r>
      <w:r w:rsidR="00934294" w:rsidRPr="00312AE3">
        <w:rPr>
          <w:i/>
          <w:lang w:val="en-GB"/>
        </w:rPr>
        <w:t>s</w:t>
      </w:r>
      <w:proofErr w:type="spellEnd"/>
      <w:r w:rsidR="00934294" w:rsidRPr="00312AE3">
        <w:rPr>
          <w:lang w:val="en-GB"/>
        </w:rPr>
        <w:t xml:space="preserve"> </w:t>
      </w:r>
      <w:r w:rsidR="0064781D" w:rsidRPr="00312AE3">
        <w:rPr>
          <w:lang w:val="en-GB"/>
        </w:rPr>
        <w:t>informs the agent about</w:t>
      </w:r>
      <w:r w:rsidR="00837AD0" w:rsidRPr="00312AE3">
        <w:rPr>
          <w:lang w:val="en-GB"/>
        </w:rPr>
        <w:t xml:space="preserve"> how good this action was on average during past experience, and thus how desirable it is now</w:t>
      </w:r>
      <w:r w:rsidR="0021614D" w:rsidRPr="00312AE3">
        <w:rPr>
          <w:lang w:val="en-GB"/>
        </w:rPr>
        <w:t>.</w:t>
      </w:r>
      <w:r w:rsidR="002E3A6F" w:rsidRPr="00312AE3">
        <w:rPr>
          <w:lang w:val="en-GB"/>
        </w:rPr>
        <w:t xml:space="preserve"> We neglect here action values estimated from </w:t>
      </w:r>
      <w:r w:rsidR="00DE2A42" w:rsidRPr="00312AE3">
        <w:rPr>
          <w:lang w:val="en-GB"/>
        </w:rPr>
        <w:t>instruction</w:t>
      </w:r>
      <w:r w:rsidR="002E3A6F" w:rsidRPr="00312AE3">
        <w:rPr>
          <w:lang w:val="en-GB"/>
        </w:rPr>
        <w:t xml:space="preserve"> rather than from experience</w:t>
      </w:r>
      <w:r w:rsidR="00236D3D" w:rsidRPr="00312AE3">
        <w:rPr>
          <w:lang w:val="en-GB"/>
        </w:rPr>
        <w:t xml:space="preserve"> </w:t>
      </w:r>
      <w:r w:rsidR="00236D3D" w:rsidRPr="00312AE3">
        <w:rPr>
          <w:lang w:val="en-GB"/>
        </w:rPr>
        <w:fldChar w:fldCharType="begin" w:fldLock="1"/>
      </w:r>
      <w:r w:rsidR="003270A8" w:rsidRPr="00312AE3">
        <w:rPr>
          <w:lang w:val="en-GB"/>
        </w:rPr>
        <w:instrText>ADDIN CSL_CITATION {"citationItems":[{"id":"ITEM-1","itemData":{"DOI":"10.1515/9781400883172-011","abstract":"Mainstream analysis of economic behavior assumes that economic incentives can shape behavior even when individual agents have limited understanding of the environment (see related arguments in Nash2, 1950; Smith3, 1962). The shaping process in these cases is indirect: The economic incentives determine the agents’ experience, and this experience in turn drives future behavior. Consider, for example, an agent that has to decide whether to cross the road at a particular location and time. The agent (say a chicken) is not likely to understand the exact incentive structure and compute the implied equilibria. Rather, the agent is likely to rely on experience with similar situations. The economic environment shapes this decision because it determines the relevant experience.","author":[{"dropping-particle":"","family":"Erev","given":"Ido","non-dropping-particle":"","parse-names":false,"suffix":""},{"dropping-particle":"","family":"Haruvy","given":"Ernan","non-dropping-particle":"","parse-names":false,"suffix":""}],"container-title":"The Handbook of Experimental Economics, Volume Two","id":"ITEM-1","issued":{"date-parts":[["2016"]]},"page":"1-136","title":"10. Learning and the Economics of Small Decisions","type":"article-journal"},"uris":["http://www.mendeley.com/documents/?uuid=99742d52-1b51-4fb3-914d-f405c53133ee","http://www.mendeley.com/documents/?uuid=efe99f05-93ea-4555-93b0-09f21316b721"]}],"mendeley":{"formattedCitation":"(Erev &amp; Haruvy, 2016)","plainTextFormattedCitation":"(Erev &amp; Haruvy, 2016)","previouslyFormattedCitation":"(Erev &amp; Haruvy, 2016)"},"properties":{"noteIndex":0},"schema":"https://github.com/citation-style-language/schema/raw/master/csl-citation.json"}</w:instrText>
      </w:r>
      <w:r w:rsidR="00236D3D" w:rsidRPr="00312AE3">
        <w:rPr>
          <w:lang w:val="en-GB"/>
        </w:rPr>
        <w:fldChar w:fldCharType="separate"/>
      </w:r>
      <w:r w:rsidR="00236D3D" w:rsidRPr="00312AE3">
        <w:rPr>
          <w:noProof/>
          <w:lang w:val="en-GB"/>
        </w:rPr>
        <w:t>(Erev &amp; Haruvy, 2016)</w:t>
      </w:r>
      <w:r w:rsidR="00236D3D" w:rsidRPr="00312AE3">
        <w:rPr>
          <w:lang w:val="en-GB"/>
        </w:rPr>
        <w:fldChar w:fldCharType="end"/>
      </w:r>
      <w:r w:rsidR="00DE2A42" w:rsidRPr="00312AE3">
        <w:rPr>
          <w:lang w:val="en-GB"/>
        </w:rPr>
        <w:t>.</w:t>
      </w:r>
      <w:r w:rsidR="00715BF4" w:rsidRPr="00312AE3">
        <w:rPr>
          <w:lang w:val="en-GB"/>
        </w:rPr>
        <w:t xml:space="preserve"> Nevertheless, one could straightforwardly generalize the </w:t>
      </w:r>
      <w:r w:rsidR="00715BF4" w:rsidRPr="00312AE3">
        <w:rPr>
          <w:i/>
          <w:lang w:val="en-GB"/>
        </w:rPr>
        <w:t>off-line</w:t>
      </w:r>
      <w:r w:rsidR="00715BF4" w:rsidRPr="00312AE3">
        <w:rPr>
          <w:lang w:val="en-GB"/>
        </w:rPr>
        <w:t xml:space="preserve"> value update process proposed here to </w:t>
      </w:r>
      <w:r w:rsidR="00111347" w:rsidRPr="00312AE3">
        <w:rPr>
          <w:lang w:val="en-GB"/>
        </w:rPr>
        <w:t xml:space="preserve">also cover </w:t>
      </w:r>
      <w:r w:rsidR="00715BF4" w:rsidRPr="00312AE3">
        <w:rPr>
          <w:lang w:val="en-GB"/>
        </w:rPr>
        <w:t>mental computations using information from task instructions.</w:t>
      </w:r>
    </w:p>
    <w:p w14:paraId="2F16CD60" w14:textId="77777777" w:rsidR="00AB23B4" w:rsidRPr="00312AE3" w:rsidRDefault="00AB23B4" w:rsidP="004039A3">
      <w:pPr>
        <w:jc w:val="both"/>
        <w:rPr>
          <w:lang w:val="en-GB"/>
        </w:rPr>
      </w:pPr>
    </w:p>
    <w:p w14:paraId="18D1A17C" w14:textId="0D49BF60" w:rsidR="00FB33C3" w:rsidRPr="00312AE3" w:rsidRDefault="00C040C2" w:rsidP="004039A3">
      <w:pPr>
        <w:jc w:val="both"/>
        <w:rPr>
          <w:lang w:val="en-GB"/>
        </w:rPr>
      </w:pPr>
      <w:r w:rsidRPr="00312AE3">
        <w:rPr>
          <w:b/>
          <w:lang w:val="en-GB"/>
        </w:rPr>
        <w:t xml:space="preserve">Reward model. </w:t>
      </w:r>
      <w:r w:rsidR="00094A17" w:rsidRPr="00312AE3">
        <w:rPr>
          <w:lang w:val="en-GB"/>
        </w:rPr>
        <w:t>In th</w:t>
      </w:r>
      <w:r w:rsidR="002B0FBE" w:rsidRPr="00312AE3">
        <w:rPr>
          <w:lang w:val="en-GB"/>
        </w:rPr>
        <w:t>e RL</w:t>
      </w:r>
      <w:r w:rsidR="00094A17" w:rsidRPr="00312AE3">
        <w:rPr>
          <w:lang w:val="en-GB"/>
        </w:rPr>
        <w:t xml:space="preserve"> context, t</w:t>
      </w:r>
      <w:r w:rsidR="00C831BC" w:rsidRPr="00312AE3">
        <w:rPr>
          <w:lang w:val="en-GB"/>
        </w:rPr>
        <w:t xml:space="preserve">he </w:t>
      </w:r>
      <w:r w:rsidR="0021614D" w:rsidRPr="00312AE3">
        <w:rPr>
          <w:lang w:val="en-GB"/>
        </w:rPr>
        <w:t xml:space="preserve">value </w:t>
      </w:r>
      <w:r w:rsidR="00C831BC" w:rsidRPr="00312AE3">
        <w:rPr>
          <w:lang w:val="en-GB"/>
        </w:rPr>
        <w:t xml:space="preserve">is considered to </w:t>
      </w:r>
      <w:r w:rsidR="0021614D" w:rsidRPr="00312AE3">
        <w:rPr>
          <w:lang w:val="en-GB"/>
        </w:rPr>
        <w:t xml:space="preserve">reflect the agent’s sole </w:t>
      </w:r>
      <w:r w:rsidR="00C831BC" w:rsidRPr="00312AE3">
        <w:rPr>
          <w:lang w:val="en-GB"/>
        </w:rPr>
        <w:t>motivat</w:t>
      </w:r>
      <w:r w:rsidR="0021614D" w:rsidRPr="00312AE3">
        <w:rPr>
          <w:lang w:val="en-GB"/>
        </w:rPr>
        <w:t>ion</w:t>
      </w:r>
      <w:r w:rsidR="00C831BC" w:rsidRPr="00312AE3">
        <w:rPr>
          <w:lang w:val="en-GB"/>
        </w:rPr>
        <w:t xml:space="preserve"> to try and maximize the amount of reward it can get from the environment. </w:t>
      </w:r>
      <w:r w:rsidR="00750246" w:rsidRPr="00312AE3">
        <w:rPr>
          <w:lang w:val="en-GB"/>
        </w:rPr>
        <w:t xml:space="preserve">The reward is basically </w:t>
      </w:r>
      <w:r w:rsidR="00031112" w:rsidRPr="00312AE3">
        <w:rPr>
          <w:lang w:val="en-GB"/>
        </w:rPr>
        <w:t>modelled</w:t>
      </w:r>
      <w:r w:rsidR="00750246" w:rsidRPr="00312AE3">
        <w:rPr>
          <w:lang w:val="en-GB"/>
        </w:rPr>
        <w:t xml:space="preserve"> as a positive scalar value</w:t>
      </w:r>
      <w:r w:rsidR="006906DF" w:rsidRPr="00312AE3">
        <w:rPr>
          <w:lang w:val="en-GB"/>
        </w:rPr>
        <w:t xml:space="preserve"> </w:t>
      </w:r>
      <m:oMath>
        <m:r>
          <w:rPr>
            <w:rFonts w:ascii="Cambria Math" w:hAnsi="Cambria Math"/>
            <w:lang w:val="en-GB"/>
          </w:rPr>
          <m:t>r∈</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m:t>
            </m:r>
          </m:sup>
        </m:sSup>
      </m:oMath>
      <w:r w:rsidR="00DF0FB2" w:rsidRPr="00312AE3">
        <w:rPr>
          <w:lang w:val="en-GB"/>
        </w:rPr>
        <w:t xml:space="preserve"> </w:t>
      </w:r>
      <w:r w:rsidR="006906DF" w:rsidRPr="00312AE3">
        <w:rPr>
          <w:lang w:val="en-GB"/>
        </w:rPr>
        <w:t>when the agent reaches a rewarding state</w:t>
      </w:r>
      <w:r w:rsidR="003879C7" w:rsidRPr="00312AE3">
        <w:rPr>
          <w:lang w:val="en-GB"/>
        </w:rPr>
        <w:t xml:space="preserve"> (</w:t>
      </w:r>
      <w:r w:rsidR="003879C7" w:rsidRPr="00312AE3">
        <w:rPr>
          <w:i/>
          <w:lang w:val="en-GB"/>
        </w:rPr>
        <w:t>e.g.,</w:t>
      </w:r>
      <w:r w:rsidR="003879C7" w:rsidRPr="00312AE3">
        <w:rPr>
          <w:lang w:val="en-GB"/>
        </w:rPr>
        <w:t xml:space="preserve"> reaching the food pellet in </w:t>
      </w:r>
      <w:r w:rsidR="00C31E40" w:rsidRPr="00312AE3">
        <w:rPr>
          <w:lang w:val="en-GB"/>
        </w:rPr>
        <w:t>a</w:t>
      </w:r>
      <w:r w:rsidR="003879C7" w:rsidRPr="00312AE3">
        <w:rPr>
          <w:lang w:val="en-GB"/>
        </w:rPr>
        <w:t xml:space="preserve"> magazine)</w:t>
      </w:r>
      <w:r w:rsidR="00FC0F71" w:rsidRPr="00312AE3">
        <w:rPr>
          <w:lang w:val="en-GB"/>
        </w:rPr>
        <w:t xml:space="preserve">, and zero in other states. </w:t>
      </w:r>
      <w:r w:rsidR="004039A3" w:rsidRPr="00312AE3">
        <w:rPr>
          <w:lang w:val="en-GB"/>
        </w:rPr>
        <w:t xml:space="preserve">Moreover, </w:t>
      </w:r>
      <w:r w:rsidR="00A7528A" w:rsidRPr="00312AE3">
        <w:rPr>
          <w:lang w:val="en-GB"/>
        </w:rPr>
        <w:t>unless a reward devaluation</w:t>
      </w:r>
      <w:r w:rsidR="006D5D9D" w:rsidRPr="00312AE3">
        <w:rPr>
          <w:lang w:val="en-GB"/>
        </w:rPr>
        <w:t xml:space="preserve"> </w:t>
      </w:r>
      <w:r w:rsidR="00AD1DAF" w:rsidRPr="00312AE3">
        <w:rPr>
          <w:lang w:val="en-GB"/>
        </w:rPr>
        <w:fldChar w:fldCharType="begin" w:fldLock="1"/>
      </w:r>
      <w:r w:rsidR="003270A8" w:rsidRPr="00312AE3">
        <w:rPr>
          <w:lang w:val="en-GB"/>
        </w:rPr>
        <w:instrText>ADDIN CSL_CITATION {"citationItems":[{"id":"ITEM-1","itemData":{"DOI":"10.1111/1467-8721.ep11512272","ISSN":"14678721","author":[{"dropping-particle":"","family":"Dickinson","given":"Anthony","non-dropping-particle":"","parse-names":false,"suffix":""},{"dropping-particle":"","family":"Balleine","given":"Bernard","non-dropping-particle":"","parse-names":false,"suffix":""}],"container-title":"Current Directions in Psychological Science","id":"ITEM-1","issue":"5","issued":{"date-parts":[["1995"]]},"page":"162-167","title":"Motivational Control of Instrumental Action","type":"article-journal","volume":"4"},"uris":["http://www.mendeley.com/documents/?uuid=27a2e119-0ea6-40ce-9307-618d8adfd588","http://www.mendeley.com/documents/?uuid=bf5dd385-520a-436e-b196-83b2dc3ac5ed"]}],"mendeley":{"formattedCitation":"(Dickinson &amp; Balleine, 1995)","plainTextFormattedCitation":"(Dickinson &amp; Balleine, 1995)","previouslyFormattedCitation":"(Dickinson &amp; Balleine, 1995)"},"properties":{"noteIndex":0},"schema":"https://github.com/citation-style-language/schema/raw/master/csl-citation.json"}</w:instrText>
      </w:r>
      <w:r w:rsidR="00AD1DAF" w:rsidRPr="00312AE3">
        <w:rPr>
          <w:lang w:val="en-GB"/>
        </w:rPr>
        <w:fldChar w:fldCharType="separate"/>
      </w:r>
      <w:r w:rsidR="00AD1DAF" w:rsidRPr="00312AE3">
        <w:rPr>
          <w:noProof/>
          <w:lang w:val="en-GB"/>
        </w:rPr>
        <w:t>(Dickinson &amp; Balleine, 1995)</w:t>
      </w:r>
      <w:r w:rsidR="00AD1DAF" w:rsidRPr="00312AE3">
        <w:rPr>
          <w:lang w:val="en-GB"/>
        </w:rPr>
        <w:fldChar w:fldCharType="end"/>
      </w:r>
      <w:r w:rsidR="00A7528A" w:rsidRPr="00312AE3">
        <w:rPr>
          <w:lang w:val="en-GB"/>
        </w:rPr>
        <w:t xml:space="preserve"> occurs, </w:t>
      </w:r>
      <w:r w:rsidR="004039A3" w:rsidRPr="00312AE3">
        <w:rPr>
          <w:lang w:val="en-GB"/>
        </w:rPr>
        <w:t xml:space="preserve">we assume </w:t>
      </w:r>
      <w:r w:rsidR="008C01A3" w:rsidRPr="00312AE3">
        <w:rPr>
          <w:lang w:val="en-GB"/>
        </w:rPr>
        <w:t xml:space="preserve">for the sake of simplicity </w:t>
      </w:r>
      <w:r w:rsidR="004039A3" w:rsidRPr="00312AE3">
        <w:rPr>
          <w:lang w:val="en-GB"/>
        </w:rPr>
        <w:t xml:space="preserve">that the agent’s drive for the reward is constant throughout the task. </w:t>
      </w:r>
      <w:r w:rsidR="00BB6AFD" w:rsidRPr="00312AE3">
        <w:rPr>
          <w:lang w:val="en-GB"/>
        </w:rPr>
        <w:t>Despite such a simplicity</w:t>
      </w:r>
      <w:r w:rsidR="004039A3" w:rsidRPr="00312AE3">
        <w:rPr>
          <w:lang w:val="en-GB"/>
        </w:rPr>
        <w:t xml:space="preserve">, </w:t>
      </w:r>
      <w:r w:rsidR="00DC4D13" w:rsidRPr="00312AE3">
        <w:rPr>
          <w:lang w:val="en-GB"/>
        </w:rPr>
        <w:t>the same RL principles generalize</w:t>
      </w:r>
      <w:r w:rsidR="004039A3" w:rsidRPr="00312AE3">
        <w:rPr>
          <w:lang w:val="en-GB"/>
        </w:rPr>
        <w:t xml:space="preserve"> to more complex reward functions, such as those enabling</w:t>
      </w:r>
      <w:r w:rsidR="002D10BD" w:rsidRPr="00312AE3">
        <w:rPr>
          <w:lang w:val="en-GB"/>
        </w:rPr>
        <w:t xml:space="preserve"> to cope with </w:t>
      </w:r>
      <w:r w:rsidR="004039A3" w:rsidRPr="00312AE3">
        <w:rPr>
          <w:lang w:val="en-GB"/>
        </w:rPr>
        <w:t xml:space="preserve">both reward and </w:t>
      </w:r>
      <w:r w:rsidR="002D10BD" w:rsidRPr="00312AE3">
        <w:rPr>
          <w:lang w:val="en-GB"/>
        </w:rPr>
        <w:t>punishment (</w:t>
      </w:r>
      <w:r w:rsidR="004039A3" w:rsidRPr="00312AE3">
        <w:rPr>
          <w:i/>
          <w:lang w:val="en-GB"/>
        </w:rPr>
        <w:t>i.e.,</w:t>
      </w:r>
      <w:r w:rsidR="004039A3" w:rsidRPr="00312AE3">
        <w:rPr>
          <w:lang w:val="en-GB"/>
        </w:rPr>
        <w:t xml:space="preserve"> </w:t>
      </w:r>
      <w:r w:rsidR="002D10BD" w:rsidRPr="00312AE3">
        <w:rPr>
          <w:lang w:val="en-GB"/>
        </w:rPr>
        <w:t>negative reward</w:t>
      </w:r>
      <w:r w:rsidR="00C108CE">
        <w:rPr>
          <w:lang w:val="en-GB"/>
        </w:rPr>
        <w:t>/</w:t>
      </w:r>
      <w:r w:rsidR="00EC2BE5">
        <w:rPr>
          <w:lang w:val="en-GB"/>
        </w:rPr>
        <w:t>positive punishment</w:t>
      </w:r>
      <w:r w:rsidR="002D10BD" w:rsidRPr="00312AE3">
        <w:rPr>
          <w:lang w:val="en-GB"/>
        </w:rPr>
        <w:t xml:space="preserve">) </w:t>
      </w:r>
      <w:r w:rsidR="002D10BD" w:rsidRPr="00312AE3">
        <w:rPr>
          <w:lang w:val="en-GB"/>
        </w:rPr>
        <w:fldChar w:fldCharType="begin" w:fldLock="1"/>
      </w:r>
      <w:r w:rsidR="00DD2273">
        <w:rPr>
          <w:lang w:val="en-GB"/>
        </w:rPr>
        <w:instrText>ADDIN CSL_CITATION {"citationItems":[{"id":"ITEM-1","itemData":{"DOI":"10.1038/ncomms9096","ISSN":"20411723","abstract":"© 2015 Macmillan Publishers Limited. All rights reserved. Compared with reward seeking, punishment avoidance learning is less clearly understood at both the computational and neurobiological levels. Here we demonstrate, using computational modelling and fMRI in humans, that learning option values in a relative-context-dependent-scale offers a simple computational solution for avoidance learning. The context (or state) value sets the reference point to which an outcome should be compared before updating the option value. Consequently, in contexts with an overall negative expected value, successful punishment avoidance acquires a positive value, thus reinforcing the response. As revealed by post-learning assessment of options values, contextual influences are enhanced when subjects are informed about the result of the forgone alternative (counterfactual information). This is mirrored at the neural level by a shift in negative outcome encoding from the anterior insula to the ventral striatum, suggesting that value contextualization also limits the need to mobilize an opponent punishment learning system.","author":[{"dropping-particle":"","family":"Palminteri","given":"S.","non-dropping-particle":"","parse-names":false,"suffix":""},{"dropping-particle":"","family":"Khamassi","given":"Mehdi","non-dropping-particle":"","parse-names":false,"suffix":""},{"dropping-particle":"","family":"Joffily","given":"M.","non-dropping-particle":"","parse-names":false,"suffix":""},{"dropping-particle":"","family":"Coricelli","given":"G.","non-dropping-particle":"","parse-names":false,"suffix":""}],"container-title":"Nature Communications","id":"ITEM-1","issued":{"date-parts":[["2015"]]},"title":"Contextual modulation of value signals in reward and punishment learning","type":"article-journal","volume":"6"},"uris":["http://www.mendeley.com/documents/?uuid=9ece1ca0-5511-3c3c-b4b0-3b3eebb17797","http://www.mendeley.com/documents/?uuid=c0fa7b52-576d-4776-aeb4-179545183052"]}],"mendeley":{"formattedCitation":"(Palminteri et al., 2015)","plainTextFormattedCitation":"(Palminteri et al., 2015)","previouslyFormattedCitation":"(Palminteri et al., 2015)"},"properties":{"noteIndex":0},"schema":"https://github.com/citation-style-language/schema/raw/master/csl-citation.json"}</w:instrText>
      </w:r>
      <w:r w:rsidR="002D10BD" w:rsidRPr="00312AE3">
        <w:rPr>
          <w:lang w:val="en-GB"/>
        </w:rPr>
        <w:fldChar w:fldCharType="separate"/>
      </w:r>
      <w:r w:rsidR="002D10BD" w:rsidRPr="00312AE3">
        <w:rPr>
          <w:noProof/>
          <w:lang w:val="en-GB"/>
        </w:rPr>
        <w:t>(Palminteri et al., 2015)</w:t>
      </w:r>
      <w:r w:rsidR="002D10BD" w:rsidRPr="00312AE3">
        <w:rPr>
          <w:lang w:val="en-GB"/>
        </w:rPr>
        <w:fldChar w:fldCharType="end"/>
      </w:r>
      <w:r w:rsidR="004039A3" w:rsidRPr="00312AE3">
        <w:rPr>
          <w:lang w:val="en-GB"/>
        </w:rPr>
        <w:t xml:space="preserve">, </w:t>
      </w:r>
      <w:r w:rsidR="00346BCE" w:rsidRPr="00312AE3">
        <w:rPr>
          <w:lang w:val="en-GB"/>
        </w:rPr>
        <w:t xml:space="preserve">multidimensional reward functions were each dimension represents a particular need for homeostatic regulation (food, water, temperature) </w:t>
      </w:r>
      <w:r w:rsidR="00A8031C" w:rsidRPr="00312AE3">
        <w:rPr>
          <w:lang w:val="en-GB"/>
        </w:rPr>
        <w:fldChar w:fldCharType="begin" w:fldLock="1"/>
      </w:r>
      <w:r w:rsidR="003270A8" w:rsidRPr="00312AE3">
        <w:rPr>
          <w:lang w:val="en-GB"/>
        </w:rPr>
        <w:instrText>ADDIN CSL_CITATION {"citationItems":[{"id":"ITEM-1","itemData":{"DOI":"10.1007/11840541_29","ISBN":"3540386084","ISSN":"16113349","abstract":"We present a robot motivational system design framework. The framework represents the underlying (possibly conflicting) goals of the robot as a set of drives, while ensuring comparable drive levels and providing a mechanism for drive priority adaptation during the robot's lifetime. The resulting drive reward signals are compatible with existing reinforcement learning methods for balancing multiple reward functions. We illustrate the framework with an experiment that demonstrates some of its benefits. © Springer-Verlag Berlin Heidelberg 2006.","author":[{"dropping-particle":"","family":"Konidaris","given":"George","non-dropping-particle":"","parse-names":false,"suffix":""},{"dropping-particle":"","family":"Barto","given":"Andrew","non-dropping-particle":"","parse-names":false,"suffix":""}],"container-title":"Lecture Notes in Computer Science (including subseries Lecture Notes in Artificial Intelligence and Lecture Notes in Bioinformatics)","id":"ITEM-1","issued":{"date-parts":[["2006"]]},"page":"346-356","title":"An adaptive robot motivational system","type":"article-journal","volume":"4095 LNAI"},"uris":["http://www.mendeley.com/documents/?uuid=4ab4806b-2797-4161-9877-32024a0f6b1f","http://www.mendeley.com/documents/?uuid=c8c4bff1-2bdb-4a05-940f-25d7a0d21a4e"]},{"id":"ITEM-2","itemData":{"DOI":"10.7554/eLife.04811","ISSN":"2050084X","PMID":"25457346","abstract":"Efficient regulation of internal homeostasis and defending it against perturbations requires adaptive behavioral strategies. However, the computational principles mediating the interaction between homeostatic and associative learning processes remain undefined. Here we use a definition of primary rewards, as outcomes fulfilling physiological needs, to build a normative theory showing how learning motivated behaviors may be modulated by internal states. Within this framework, we mathematically prove that seeking rewards is equivalent to the fundamental objective of physiological stability, defining the notion of physiological rationality of behavior. We further suggest a formal basis for temporal discounting of rewards by showing that discounting motivates animals to follow the shortest path in the space of physiological variables toward the desired setpoint. We also explain how animals learn to act predictively to preclude prospective homeostatic challenges, and several other behavioral patterns. Finally, we suggest a computational role for interaction between hypothalamus and the brain reward system.","author":[{"dropping-particle":"","family":"Keramati","given":"Mehdi","non-dropping-particle":"","parse-names":false,"suffix":""},{"dropping-particle":"","family":"Gutkin","given":"Boris","non-dropping-particle":"","parse-names":false,"suffix":""}],"container-title":"eLife","id":"ITEM-2","issued":{"date-parts":[["2014"]]},"page":"1-26","title":"Homeostatic reinforcement learning for integrating reward collection and physiological stability","type":"article-journal","volume":"3"},"uris":["http://www.mendeley.com/documents/?uuid=be5d439a-f783-485d-b63b-890304738447","http://www.mendeley.com/documents/?uuid=eb621efa-faeb-44ac-b072-c91e12b7b68b"]}],"mendeley":{"formattedCitation":"(Keramati &amp; Gutkin, 2014; Konidaris &amp; Barto, 2006)","plainTextFormattedCitation":"(Keramati &amp; Gutkin, 2014; Konidaris &amp; Barto, 2006)","previouslyFormattedCitation":"(Keramati &amp; Gutkin, 2014; Konidaris &amp; Barto, 2006)"},"properties":{"noteIndex":0},"schema":"https://github.com/citation-style-language/schema/raw/master/csl-citation.json"}</w:instrText>
      </w:r>
      <w:r w:rsidR="00A8031C" w:rsidRPr="00312AE3">
        <w:rPr>
          <w:lang w:val="en-GB"/>
        </w:rPr>
        <w:fldChar w:fldCharType="separate"/>
      </w:r>
      <w:r w:rsidR="00A8031C" w:rsidRPr="00312AE3">
        <w:rPr>
          <w:noProof/>
          <w:lang w:val="en-GB"/>
        </w:rPr>
        <w:t>(Keramati &amp; Gutkin, 2014; Konidaris &amp; Barto, 2006)</w:t>
      </w:r>
      <w:r w:rsidR="00A8031C" w:rsidRPr="00312AE3">
        <w:rPr>
          <w:lang w:val="en-GB"/>
        </w:rPr>
        <w:fldChar w:fldCharType="end"/>
      </w:r>
      <w:r w:rsidR="00A8031C" w:rsidRPr="00312AE3">
        <w:rPr>
          <w:lang w:val="en-GB"/>
        </w:rPr>
        <w:t>, and even model</w:t>
      </w:r>
      <w:r w:rsidR="000E5B87" w:rsidRPr="00312AE3">
        <w:rPr>
          <w:lang w:val="en-GB"/>
        </w:rPr>
        <w:t>s</w:t>
      </w:r>
      <w:r w:rsidR="00A8031C" w:rsidRPr="00312AE3">
        <w:rPr>
          <w:lang w:val="en-GB"/>
        </w:rPr>
        <w:t xml:space="preserve"> where some reward dimensions represent information obtained from </w:t>
      </w:r>
      <w:r w:rsidR="00A8031C" w:rsidRPr="00312AE3">
        <w:rPr>
          <w:lang w:val="en-GB"/>
        </w:rPr>
        <w:lastRenderedPageBreak/>
        <w:t xml:space="preserve">the environment </w:t>
      </w:r>
      <w:r w:rsidR="00A8031C" w:rsidRPr="00312AE3">
        <w:rPr>
          <w:lang w:val="en-GB"/>
        </w:rPr>
        <w:fldChar w:fldCharType="begin" w:fldLock="1"/>
      </w:r>
      <w:r w:rsidR="00DD2273">
        <w:rPr>
          <w:lang w:val="en-GB"/>
        </w:rPr>
        <w:instrText>ADDIN CSL_CITATION {"citationItems":[{"id":"ITEM-1","itemData":{"DOI":"10.1371/journal.pbio.3000322","ISSN":"15457885","abstract":"© 2019 Genzel et al. Declarative memory encompasses representations of specific events as well as knowledge extracted by accumulation over multiple episodes. To investigate how these different sorts of memories are created, we developed a new behavioral task in rodents. The task consists of 3 distinct conditions (stable, overlapping, and random). Rodents are exposed to multiple sample trials, in which they explore objects in specific spatial arrangements, with object identity changing from trial to trial. In the stable condition, the locations are constant during all sample trials even though the objects themselves change; in the test trial, 1 object’s location is changed. In the random condition, object locations are presented in the sample phase without a specific spatial pattern. In the overlapping condition, 1 location is shared (overlapping) between all trials, while the other location changes during sample trials. We show that in the overlapping condition, instead of only remembering the last sample trial, rodents form a cumulative memory of the sample trials. Here, we could show that both mice and rats can accumulate information across multiple trials and express a long-term abstracted memory.","author":[{"dropping-particle":"","family":"Genzel","given":"L.","non-dropping-particle":"","parse-names":false,"suffix":""},{"dropping-particle":"","family":"Schut","given":"E.","non-dropping-particle":"","parse-names":false,"suffix":""},{"dropping-particle":"","family":"Schröder","given":"T.","non-dropping-particle":"","parse-names":false,"suffix":""},{"dropping-particle":"","family":"Eichler","given":"R.","non-dropping-particle":"","parse-names":false,"suffix":""},{"dropping-particle":"","family":"Khamassi","given":"Mehdi","non-dropping-particle":"","parse-names":false,"suffix":""},{"dropping-particle":"","family":"Gomez","given":"A.","non-dropping-particle":"","parse-names":false,"suffix":""},{"dropping-particle":"","family":"Lobato","given":"I.N.","non-dropping-particle":"","parse-names":false,"suffix":""},{"dropping-particle":"","family":"Battaglia","given":"F.","non-dropping-particle":"","parse-names":false,"suffix":""}],"container-title":"PLoS Biology","id":"ITEM-1","issue":"6","issued":{"date-parts":[["2019"]]},"title":"The object space task shows cumulative memory expression in both mice and rats","type":"article-journal","volume":"17"},"uris":["http://www.mendeley.com/documents/?uuid=6e30e71e-f090-3f09-95d5-09e978b75eb1","http://www.mendeley.com/documents/?uuid=48a77dea-9f3a-4ef9-b51f-336640fcad92"]}],"mendeley":{"formattedCitation":"(Genzel et al., 2019)","plainTextFormattedCitation":"(Genzel et al., 2019)","previouslyFormattedCitation":"(Genzel et al., 2019)"},"properties":{"noteIndex":0},"schema":"https://github.com/citation-style-language/schema/raw/master/csl-citation.json"}</w:instrText>
      </w:r>
      <w:r w:rsidR="00A8031C" w:rsidRPr="00312AE3">
        <w:rPr>
          <w:lang w:val="en-GB"/>
        </w:rPr>
        <w:fldChar w:fldCharType="separate"/>
      </w:r>
      <w:r w:rsidR="00A8031C" w:rsidRPr="00312AE3">
        <w:rPr>
          <w:noProof/>
          <w:lang w:val="en-GB"/>
        </w:rPr>
        <w:t>(Genzel et al., 2019)</w:t>
      </w:r>
      <w:r w:rsidR="00A8031C" w:rsidRPr="00312AE3">
        <w:rPr>
          <w:lang w:val="en-GB"/>
        </w:rPr>
        <w:fldChar w:fldCharType="end"/>
      </w:r>
      <w:r w:rsidR="00836C0B" w:rsidRPr="00312AE3">
        <w:rPr>
          <w:lang w:val="en-GB"/>
        </w:rPr>
        <w:t xml:space="preserve">, which </w:t>
      </w:r>
      <w:r w:rsidR="00A6342F" w:rsidRPr="00312AE3">
        <w:rPr>
          <w:lang w:val="en-GB"/>
        </w:rPr>
        <w:t xml:space="preserve">roughly </w:t>
      </w:r>
      <w:r w:rsidR="00836C0B" w:rsidRPr="00312AE3">
        <w:rPr>
          <w:lang w:val="en-GB"/>
        </w:rPr>
        <w:t>corresponds to the notion of epistemic value used in the active inference framework</w:t>
      </w:r>
      <w:r w:rsidR="004C15CC" w:rsidRPr="00312AE3">
        <w:rPr>
          <w:lang w:val="en-GB"/>
        </w:rPr>
        <w:t xml:space="preserve"> </w:t>
      </w:r>
      <w:r w:rsidR="004C15CC" w:rsidRPr="00312AE3">
        <w:rPr>
          <w:lang w:val="en-GB"/>
        </w:rPr>
        <w:fldChar w:fldCharType="begin" w:fldLock="1"/>
      </w:r>
      <w:r w:rsidR="003270A8" w:rsidRPr="00312AE3">
        <w:rPr>
          <w:lang w:val="en-GB"/>
        </w:rPr>
        <w:instrText>ADDIN CSL_CITATION {"citationItems":[{"id":"ITEM-1","itemData":{"DOI":"10.1162/NECO","abstract":"Recent literature in the robot learning community has focused on learning robot skills that abstract out lower-level details of robot control, such as Dynamic Movement Primitives (DMPs), the options framework in hierarchical RL, and subtask policies. To fully leverage the efficacy of these macro actions, it is necessary to then sequence these primitives to achieve a given task. Our objective is to jointly learn a set of robot skills and a sequence of these learnt skills to accomplish a given task. We consider the task of navigating a robot across various environments using visual input, maximizing the distance traveled through the environment while avoiding static obstacles. Traditional planning methods to solve this problem rely on hand-crafted state representations and heuristics for planning, and often fail to generalize. In contrast, deep neural networks have proved to be powerful function approximators, successfully modeling complex control policies. In addition, the ability of such networks to learn good representations of high-dimensional sensory inputs makes them a valuable tool when dealing with visual inputs. In this project, we explore the capability of deep neural networks to learn and sequence robot skills for navigation, directly using visual input.","author":[{"dropping-particle":"","family":"Friston","given":"Karl J.","non-dropping-particle":"","parse-names":false,"suffix":""},{"dropping-particle":"","family":"Lin","given":"Marco","non-dropping-particle":"","parse-names":false,"suffix":""},{"dropping-particle":"","family":"Frith","given":"Christopher D.","non-dropping-particle":"","parse-names":false,"suffix":""},{"dropping-particle":"","family":"Pezzulo","given":"Giovanni","non-dropping-particle":"","parse-names":false,"suffix":""},{"dropping-particle":"","family":"Hobson","given":"J. Allan","non-dropping-particle":"","parse-names":false,"suffix":""},{"dropping-particle":"","family":"Ondobaka","given":"Sasha","non-dropping-particle":"","parse-names":false,"suffix":""}],"container-title":"Neural Computation","id":"ITEM-1","issued":{"date-parts":[["2017"]]},"page":"2633-2683","title":"Active Inference, Curiosity and Insight","type":"article-journal","volume":"29"},"uris":["http://www.mendeley.com/documents/?uuid=0244fcb0-f7c2-4516-9f9c-c599a5c04432","http://www.mendeley.com/documents/?uuid=1e23cdb6-c710-45a9-9261-a95656a16a41"]}],"mendeley":{"formattedCitation":"(Friston et al., 2017)","plainTextFormattedCitation":"(Friston et al., 2017)","previouslyFormattedCitation":"(Friston et al., 2017)"},"properties":{"noteIndex":0},"schema":"https://github.com/citation-style-language/schema/raw/master/csl-citation.json"}</w:instrText>
      </w:r>
      <w:r w:rsidR="004C15CC" w:rsidRPr="00312AE3">
        <w:rPr>
          <w:lang w:val="en-GB"/>
        </w:rPr>
        <w:fldChar w:fldCharType="separate"/>
      </w:r>
      <w:r w:rsidR="004C15CC" w:rsidRPr="00312AE3">
        <w:rPr>
          <w:noProof/>
          <w:lang w:val="en-GB"/>
        </w:rPr>
        <w:t>(Friston et al., 2017)</w:t>
      </w:r>
      <w:r w:rsidR="004C15CC" w:rsidRPr="00312AE3">
        <w:rPr>
          <w:lang w:val="en-GB"/>
        </w:rPr>
        <w:fldChar w:fldCharType="end"/>
      </w:r>
      <w:r w:rsidR="00871778" w:rsidRPr="00312AE3">
        <w:rPr>
          <w:lang w:val="en-GB"/>
        </w:rPr>
        <w:t>.</w:t>
      </w:r>
    </w:p>
    <w:p w14:paraId="20C7DC0C" w14:textId="1BF6AC51" w:rsidR="00A8031C" w:rsidRPr="00312AE3" w:rsidRDefault="00B36A20" w:rsidP="00B36A20">
      <w:pPr>
        <w:tabs>
          <w:tab w:val="left" w:pos="1721"/>
        </w:tabs>
        <w:jc w:val="both"/>
        <w:rPr>
          <w:lang w:val="en-GB"/>
        </w:rPr>
      </w:pPr>
      <w:r w:rsidRPr="00312AE3">
        <w:rPr>
          <w:lang w:val="en-GB"/>
        </w:rPr>
        <w:tab/>
      </w:r>
    </w:p>
    <w:p w14:paraId="2E518CE1" w14:textId="1670D129" w:rsidR="007C7E09" w:rsidRPr="00312AE3" w:rsidRDefault="00C040C2" w:rsidP="004039A3">
      <w:pPr>
        <w:jc w:val="both"/>
        <w:rPr>
          <w:lang w:val="en-GB"/>
        </w:rPr>
      </w:pPr>
      <w:r w:rsidRPr="00312AE3">
        <w:rPr>
          <w:b/>
          <w:lang w:val="en-GB"/>
        </w:rPr>
        <w:t xml:space="preserve">Learning action values </w:t>
      </w:r>
      <w:proofErr w:type="gramStart"/>
      <w:r w:rsidRPr="00312AE3">
        <w:rPr>
          <w:b/>
          <w:lang w:val="en-GB"/>
        </w:rPr>
        <w:t>so as to</w:t>
      </w:r>
      <w:proofErr w:type="gramEnd"/>
      <w:r w:rsidRPr="00312AE3">
        <w:rPr>
          <w:b/>
          <w:lang w:val="en-GB"/>
        </w:rPr>
        <w:t xml:space="preserve"> maximize reward. </w:t>
      </w:r>
      <w:r w:rsidR="007C7E09" w:rsidRPr="00312AE3">
        <w:rPr>
          <w:lang w:val="en-GB"/>
        </w:rPr>
        <w:t xml:space="preserve">Now the central question for the agent is: How to acquire a </w:t>
      </w:r>
      <w:r w:rsidR="00031112" w:rsidRPr="00312AE3">
        <w:rPr>
          <w:lang w:val="en-GB"/>
        </w:rPr>
        <w:t>behaviour</w:t>
      </w:r>
      <w:r w:rsidR="007C7E09" w:rsidRPr="00312AE3">
        <w:rPr>
          <w:lang w:val="en-GB"/>
        </w:rPr>
        <w:t xml:space="preserve"> which enables it to maximize reward from the environment? </w:t>
      </w:r>
      <w:r w:rsidR="00A24118" w:rsidRPr="00312AE3">
        <w:rPr>
          <w:lang w:val="en-GB"/>
        </w:rPr>
        <w:t xml:space="preserve">In reinforcement learning models applied to neuroscience and psychology, such a </w:t>
      </w:r>
      <w:r w:rsidR="00031112" w:rsidRPr="00312AE3">
        <w:rPr>
          <w:lang w:val="en-GB"/>
        </w:rPr>
        <w:t>behavioural</w:t>
      </w:r>
      <w:r w:rsidR="00A24118" w:rsidRPr="00312AE3">
        <w:rPr>
          <w:lang w:val="en-GB"/>
        </w:rPr>
        <w:t xml:space="preserve"> output of the agent can either be an instrumental action (</w:t>
      </w:r>
      <w:r w:rsidR="00A24118" w:rsidRPr="00312AE3">
        <w:rPr>
          <w:i/>
          <w:lang w:val="en-GB"/>
        </w:rPr>
        <w:t>i.e.,</w:t>
      </w:r>
      <w:r w:rsidR="00A24118" w:rsidRPr="00312AE3">
        <w:rPr>
          <w:lang w:val="en-GB"/>
        </w:rPr>
        <w:t xml:space="preserve"> pressing a lever) in operant conditioning </w:t>
      </w:r>
      <w:r w:rsidR="00932847" w:rsidRPr="00312AE3">
        <w:rPr>
          <w:lang w:val="en-GB"/>
        </w:rPr>
        <w:t xml:space="preserve">tasks </w:t>
      </w:r>
      <w:r w:rsidR="00932847"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et al., 2005)","plainTextFormattedCitation":"(Daw et al., 2005)","previouslyFormattedCitation":"(Daw et al., 2005)"},"properties":{"noteIndex":0},"schema":"https://github.com/citation-style-language/schema/raw/master/csl-citation.json"}</w:instrText>
      </w:r>
      <w:r w:rsidR="00932847" w:rsidRPr="00312AE3">
        <w:rPr>
          <w:lang w:val="en-GB"/>
        </w:rPr>
        <w:fldChar w:fldCharType="separate"/>
      </w:r>
      <w:r w:rsidR="00932847" w:rsidRPr="00312AE3">
        <w:rPr>
          <w:noProof/>
          <w:lang w:val="en-GB"/>
        </w:rPr>
        <w:t>(Daw et al., 2005)</w:t>
      </w:r>
      <w:r w:rsidR="00932847" w:rsidRPr="00312AE3">
        <w:rPr>
          <w:lang w:val="en-GB"/>
        </w:rPr>
        <w:fldChar w:fldCharType="end"/>
      </w:r>
      <w:r w:rsidR="00A24118" w:rsidRPr="00312AE3">
        <w:rPr>
          <w:lang w:val="en-GB"/>
        </w:rPr>
        <w:t xml:space="preserve">, </w:t>
      </w:r>
      <w:r w:rsidR="00932847" w:rsidRPr="00312AE3">
        <w:rPr>
          <w:lang w:val="en-GB"/>
        </w:rPr>
        <w:t xml:space="preserve">a Pavlovian response such as an approach in Pavlovian conditioning paradigms </w:t>
      </w:r>
      <w:r w:rsidR="00066278" w:rsidRPr="00312AE3">
        <w:rPr>
          <w:lang w:val="en-GB"/>
        </w:rPr>
        <w:fldChar w:fldCharType="begin" w:fldLock="1"/>
      </w:r>
      <w:r w:rsidR="007347B1">
        <w:rPr>
          <w:lang w:val="en-GB"/>
        </w:rPr>
        <w:instrText>ADDIN CSL_CITATION {"citationItems":[{"id":"ITEM-1","itemData":{"DOI":"10.1016/j.neunet.2006.03.002","author":[{"dropping-particle":"","family":"Dayan","given":"Peter","non-dropping-particle":"","parse-names":false,"suffix":""},{"dropping-particle":"","family":"Niv","given":"Yael","non-dropping-particle":"","parse-names":false,"suffix":""},{"dropping-particle":"","family":"Seymour","given":"Ben","non-dropping-particle":"","parse-names":false,"suffix":""},{"dropping-particle":"","family":"Daw","given":"Nathaniel D","non-dropping-particle":"","parse-names":false,"suffix":""}],"container-title":"Neural Networks","id":"ITEM-1","issued":{"date-parts":[["2006"]]},"page":"1153-1160","title":"The misbehavior of value and the discipline of the will","type":"article-journal","volume":"19"},"uris":["http://www.mendeley.com/documents/?uuid=a007c879-0514-4e99-aff7-ed31d5956b45","http://www.mendeley.com/documents/?uuid=0b1566cf-9f0e-4f7b-830d-67b3b0e7dc7a"]},{"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Representations","type":"article-journal","volume":"10"},"uris":["http://www.mendeley.com/documents/?uuid=848eb1af-3b6c-3434-b7ee-0f20f9bfa8c8","http://www.mendeley.com/documents/?uuid=4b202c52-8545-4f20-ba61-eedc4d504fd8"]}],"mendeley":{"formattedCitation":"(Dayan et al., 2006; F. Lesaint et al., 2014)","plainTextFormattedCitation":"(Dayan et al., 2006; F. Lesaint et al., 2014)","previouslyFormattedCitation":"(Dayan et al., 2006; F. Lesaint et al., 2014)"},"properties":{"noteIndex":0},"schema":"https://github.com/citation-style-language/schema/raw/master/csl-citation.json"}</w:instrText>
      </w:r>
      <w:r w:rsidR="00066278" w:rsidRPr="00312AE3">
        <w:rPr>
          <w:lang w:val="en-GB"/>
        </w:rPr>
        <w:fldChar w:fldCharType="separate"/>
      </w:r>
      <w:r w:rsidR="00542794" w:rsidRPr="00542794">
        <w:rPr>
          <w:noProof/>
          <w:lang w:val="en-GB"/>
        </w:rPr>
        <w:t>(Dayan et al., 2006; F. Lesaint et al., 2014)</w:t>
      </w:r>
      <w:r w:rsidR="00066278" w:rsidRPr="00312AE3">
        <w:rPr>
          <w:lang w:val="en-GB"/>
        </w:rPr>
        <w:fldChar w:fldCharType="end"/>
      </w:r>
      <w:r w:rsidR="00932847" w:rsidRPr="00312AE3">
        <w:rPr>
          <w:lang w:val="en-GB"/>
        </w:rPr>
        <w:t xml:space="preserve">, </w:t>
      </w:r>
      <w:r w:rsidR="00CA2139" w:rsidRPr="00312AE3">
        <w:rPr>
          <w:lang w:val="en-GB"/>
        </w:rPr>
        <w:t xml:space="preserve">or even </w:t>
      </w:r>
      <w:r w:rsidR="00FB32DC" w:rsidRPr="00312AE3">
        <w:rPr>
          <w:lang w:val="en-GB"/>
        </w:rPr>
        <w:t xml:space="preserve">a movement following a cardinal direction in navigation experiments </w:t>
      </w:r>
      <w:r w:rsidR="00CA2139" w:rsidRPr="00312AE3">
        <w:rPr>
          <w:lang w:val="en-GB"/>
        </w:rPr>
        <w:fldChar w:fldCharType="begin" w:fldLock="1"/>
      </w:r>
      <w:r w:rsidR="00542794">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approach","type":"article-journal","volume":"14"},"uris":["http://www.mendeley.com/documents/?uuid=7dc6b7e1-8e8c-4af1-a7c1-371e215f0f38","http://www.mendeley.com/documents/?uuid=d645212f-bf87-427e-9499-8b600f4ef5d0"]}],"mendeley":{"formattedCitation":"(Dollé et al., 2018a)","plainTextFormattedCitation":"(Dollé et al., 2018a)","previouslyFormattedCitation":"(Dollé et al., 2018a)"},"properties":{"noteIndex":0},"schema":"https://github.com/citation-style-language/schema/raw/master/csl-citation.json"}</w:instrText>
      </w:r>
      <w:r w:rsidR="00CA2139" w:rsidRPr="00312AE3">
        <w:rPr>
          <w:lang w:val="en-GB"/>
        </w:rPr>
        <w:fldChar w:fldCharType="separate"/>
      </w:r>
      <w:r w:rsidR="008D3711" w:rsidRPr="008D3711">
        <w:rPr>
          <w:noProof/>
          <w:lang w:val="en-GB"/>
        </w:rPr>
        <w:t>(Dollé et al., 2018a)</w:t>
      </w:r>
      <w:r w:rsidR="00CA2139" w:rsidRPr="00312AE3">
        <w:rPr>
          <w:lang w:val="en-GB"/>
        </w:rPr>
        <w:fldChar w:fldCharType="end"/>
      </w:r>
      <w:r w:rsidR="00FB32DC" w:rsidRPr="00312AE3">
        <w:rPr>
          <w:lang w:val="en-GB"/>
        </w:rPr>
        <w:t>.</w:t>
      </w:r>
      <w:r w:rsidR="00FB2761" w:rsidRPr="00312AE3">
        <w:rPr>
          <w:lang w:val="en-GB"/>
        </w:rPr>
        <w:t xml:space="preserve"> In all these cases, the estimated </w:t>
      </w:r>
      <w:r w:rsidR="00D83E5A" w:rsidRPr="00312AE3">
        <w:rPr>
          <w:lang w:val="en-GB"/>
        </w:rPr>
        <w:t xml:space="preserve">state-action </w:t>
      </w:r>
      <w:r w:rsidR="00FB2761" w:rsidRPr="00312AE3">
        <w:rPr>
          <w:lang w:val="en-GB"/>
        </w:rPr>
        <w:t xml:space="preserve">value </w:t>
      </w:r>
      <w:r w:rsidR="00FB2761" w:rsidRPr="00312AE3">
        <w:rPr>
          <w:i/>
          <w:lang w:val="en-GB"/>
        </w:rPr>
        <w:t>Q(</w:t>
      </w:r>
      <w:proofErr w:type="spellStart"/>
      <w:r w:rsidR="00FB2761" w:rsidRPr="00312AE3">
        <w:rPr>
          <w:i/>
          <w:lang w:val="en-GB"/>
        </w:rPr>
        <w:t>s,a</w:t>
      </w:r>
      <w:proofErr w:type="spellEnd"/>
      <w:r w:rsidR="00FB2761" w:rsidRPr="00312AE3">
        <w:rPr>
          <w:i/>
          <w:lang w:val="en-GB"/>
        </w:rPr>
        <w:t>)</w:t>
      </w:r>
      <w:r w:rsidR="00FB2761" w:rsidRPr="00312AE3">
        <w:rPr>
          <w:lang w:val="en-GB"/>
        </w:rPr>
        <w:t xml:space="preserve"> represents the mathematical expectation</w:t>
      </w:r>
      <w:r w:rsidR="00900B1F" w:rsidRPr="00312AE3">
        <w:rPr>
          <w:lang w:val="en-GB"/>
        </w:rPr>
        <w:t xml:space="preserve"> </w:t>
      </w:r>
      <m:oMath>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m:t>
            </m:r>
          </m:e>
        </m:d>
      </m:oMath>
      <w:r w:rsidR="00FB2761" w:rsidRPr="00312AE3">
        <w:rPr>
          <w:lang w:val="en-GB"/>
        </w:rPr>
        <w:t xml:space="preserve"> of the sum of future rewards</w:t>
      </w:r>
      <w:r w:rsidR="00067977" w:rsidRPr="00312AE3">
        <w:rPr>
          <w:lang w:val="en-GB"/>
        </w:rPr>
        <w:t xml:space="preserve"> </w:t>
      </w:r>
      <w:r w:rsidR="00067977" w:rsidRPr="00312AE3">
        <w:rPr>
          <w:i/>
          <w:lang w:val="en-GB"/>
        </w:rPr>
        <w:t>r</w:t>
      </w:r>
      <w:r w:rsidR="00FB2761" w:rsidRPr="00312AE3">
        <w:rPr>
          <w:lang w:val="en-GB"/>
        </w:rPr>
        <w:t xml:space="preserve"> after per</w:t>
      </w:r>
      <w:r w:rsidR="001A52B2" w:rsidRPr="00312AE3">
        <w:rPr>
          <w:lang w:val="en-GB"/>
        </w:rPr>
        <w:t>f</w:t>
      </w:r>
      <w:r w:rsidR="00FB2761" w:rsidRPr="00312AE3">
        <w:rPr>
          <w:lang w:val="en-GB"/>
        </w:rPr>
        <w:t>or</w:t>
      </w:r>
      <w:r w:rsidR="001A52B2" w:rsidRPr="00312AE3">
        <w:rPr>
          <w:lang w:val="en-GB"/>
        </w:rPr>
        <w:t>m</w:t>
      </w:r>
      <w:r w:rsidR="00FB2761" w:rsidRPr="00312AE3">
        <w:rPr>
          <w:lang w:val="en-GB"/>
        </w:rPr>
        <w:t xml:space="preserve">ing this action: </w:t>
      </w:r>
      <m:oMath>
        <m:r>
          <m:rPr>
            <m:scr m:val="double-struck"/>
          </m:rPr>
          <w:rPr>
            <w:rFonts w:ascii="Cambria Math" w:hAnsi="Cambria Math"/>
            <w:lang w:val="en-GB"/>
          </w:rPr>
          <m:t>E</m:t>
        </m:r>
        <m:d>
          <m:dPr>
            <m:begChr m:val="["/>
            <m:endChr m:val="]"/>
            <m:ctrlPr>
              <w:rPr>
                <w:rFonts w:ascii="Cambria Math" w:hAnsi="Cambria Math"/>
                <w:i/>
                <w:lang w:val="en-GB"/>
              </w:rPr>
            </m:ctrlPr>
          </m:dPr>
          <m:e>
            <m:nary>
              <m:naryPr>
                <m:chr m:val="∑"/>
                <m:limLoc m:val="subSup"/>
                <m:ctrlPr>
                  <w:rPr>
                    <w:rFonts w:ascii="Cambria Math" w:hAnsi="Cambria Math"/>
                    <w:i/>
                    <w:lang w:val="en-GB"/>
                  </w:rPr>
                </m:ctrlPr>
              </m:naryPr>
              <m:sub>
                <m:r>
                  <w:rPr>
                    <w:rFonts w:ascii="Cambria Math" w:hAnsi="Cambria Math"/>
                    <w:lang w:val="en-GB"/>
                  </w:rPr>
                  <m:t>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t</m:t>
                    </m:r>
                  </m:sup>
                </m:sSup>
                <m:r>
                  <w:rPr>
                    <w:rFonts w:ascii="Cambria Math" w:hAnsi="Cambria Math"/>
                    <w:lang w:val="en-GB"/>
                  </w:rPr>
                  <m:t>r</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e>
                </m:d>
              </m:e>
            </m:nary>
          </m:e>
        </m:d>
      </m:oMath>
      <w:r w:rsidR="00C55AE2" w:rsidRPr="00312AE3">
        <w:rPr>
          <w:rFonts w:eastAsiaTheme="minorEastAsia"/>
          <w:lang w:val="en-GB"/>
        </w:rPr>
        <w:t xml:space="preserve">, where </w:t>
      </w:r>
      <m:oMath>
        <m:r>
          <w:rPr>
            <w:rFonts w:ascii="Cambria Math" w:eastAsiaTheme="minorEastAsia" w:hAnsi="Cambria Math"/>
            <w:lang w:val="en-GB"/>
          </w:rPr>
          <m:t>γ</m:t>
        </m:r>
        <m:d>
          <m:dPr>
            <m:ctrlPr>
              <w:rPr>
                <w:rFonts w:ascii="Cambria Math" w:eastAsiaTheme="minorEastAsia" w:hAnsi="Cambria Math"/>
                <w:i/>
                <w:lang w:val="en-GB"/>
              </w:rPr>
            </m:ctrlPr>
          </m:dPr>
          <m:e>
            <m:r>
              <w:rPr>
                <w:rFonts w:ascii="Cambria Math" w:eastAsiaTheme="minorEastAsia" w:hAnsi="Cambria Math"/>
                <w:lang w:val="en-GB"/>
              </w:rPr>
              <m:t>γ&lt;1</m:t>
            </m:r>
          </m:e>
        </m:d>
      </m:oMath>
      <w:r w:rsidR="00C55AE2" w:rsidRPr="00312AE3">
        <w:rPr>
          <w:rFonts w:eastAsiaTheme="minorEastAsia"/>
          <w:lang w:val="en-GB"/>
        </w:rPr>
        <w:t xml:space="preserve"> is a discount factor which assigns weaker weights to long-term rewards than to short-term rewards</w:t>
      </w:r>
      <w:r w:rsidR="00353EBF" w:rsidRPr="00312AE3">
        <w:rPr>
          <w:lang w:val="en-GB"/>
        </w:rPr>
        <w:t xml:space="preserve">. </w:t>
      </w:r>
      <w:r w:rsidR="009607A5" w:rsidRPr="00312AE3">
        <w:rPr>
          <w:lang w:val="en-GB"/>
        </w:rPr>
        <w:t xml:space="preserve">Rather than focusing on the immediate reward following action </w:t>
      </w:r>
      <w:r w:rsidR="009607A5" w:rsidRPr="00312AE3">
        <w:rPr>
          <w:i/>
          <w:lang w:val="en-GB"/>
        </w:rPr>
        <w:t>a</w:t>
      </w:r>
      <w:r w:rsidR="009607A5" w:rsidRPr="00312AE3">
        <w:rPr>
          <w:lang w:val="en-GB"/>
        </w:rPr>
        <w:t>, this equation take</w:t>
      </w:r>
      <w:r w:rsidR="00A261E9" w:rsidRPr="00312AE3">
        <w:rPr>
          <w:lang w:val="en-GB"/>
        </w:rPr>
        <w:t>s</w:t>
      </w:r>
      <w:r w:rsidR="009607A5" w:rsidRPr="00312AE3">
        <w:rPr>
          <w:lang w:val="en-GB"/>
        </w:rPr>
        <w:t xml:space="preserve"> into account long-term consequences of the action, which is important in tasks where a sequence of actions is required to get rewarded, such as in the </w:t>
      </w:r>
      <w:r w:rsidR="00264F41">
        <w:rPr>
          <w:lang w:val="en-GB"/>
        </w:rPr>
        <w:t>“</w:t>
      </w:r>
      <w:r w:rsidR="009607A5" w:rsidRPr="00312AE3">
        <w:rPr>
          <w:lang w:val="en-GB"/>
        </w:rPr>
        <w:t>two-step</w:t>
      </w:r>
      <w:r w:rsidR="00264F41">
        <w:rPr>
          <w:lang w:val="en-GB"/>
        </w:rPr>
        <w:t>”</w:t>
      </w:r>
      <w:r w:rsidR="009607A5" w:rsidRPr="00312AE3">
        <w:rPr>
          <w:lang w:val="en-GB"/>
        </w:rPr>
        <w:t xml:space="preserve"> task</w:t>
      </w:r>
      <w:r w:rsidR="00F22352" w:rsidRPr="00312AE3">
        <w:rPr>
          <w:lang w:val="en-GB"/>
        </w:rPr>
        <w:t xml:space="preserve"> </w:t>
      </w:r>
      <w:r w:rsidR="00264E83" w:rsidRPr="00312AE3">
        <w:rPr>
          <w:lang w:val="en-GB"/>
        </w:rPr>
        <w:fldChar w:fldCharType="begin" w:fldLock="1"/>
      </w:r>
      <w:r w:rsidR="003270A8" w:rsidRPr="00312AE3">
        <w:rPr>
          <w:lang w:val="en-GB"/>
        </w:rPr>
        <w:instrText>ADDIN CSL_CITATION {"citationItems":[{"id":"ITEM-1","itemData":{"DOI":"10.1016/j.neuron.2011.02.027","ISSN":"08966273","PMID":"21435563","abstract":"The mesostriatal dopamine system is prominently implicated in model-free reinforcement learning, with fMRI BOLD signals in ventral striatum notably covarying with model-free prediction errors. However, latent learning and devaluation studies show that behavior also shows hallmarks of model-based planning, and the interaction between model-based and model-free values, prediction errors, and preferences is underexplored. We designed a multistep decision task in which model-based and model-free influences on human choice behavior could be distinguished. By showing that choices reflected both influences we could then test the purity of the ventral striatal BOLD signal as a model-free report. Contrary to expectations, the signal reflected both model-free and model-based predictions in proportions matching those that best explained choice behavior. These results challenge the notion of a separate model-free learner and suggest a more integrated computational architecture for high-level human decision-making. © 2011 Elsevier Inc.","author":[{"dropping-particle":"","family":"Daw","given":"Nathaniel D.","non-dropping-particle":"","parse-names":false,"suffix":""},{"dropping-particle":"","family":"Gershman","given":"Samuel J.","non-dropping-particle":"","parse-names":false,"suffix":""},{"dropping-particle":"","family":"Seymour","given":"Ben","non-dropping-particle":"","parse-names":false,"suffix":""},{"dropping-particle":"","family":"Dayan","given":"Peter","non-dropping-particle":"","parse-names":false,"suffix":""},{"dropping-particle":"","family":"Dolan","given":"Raymond J.","non-dropping-particle":"","parse-names":false,"suffix":""}],"container-title":"Neuron","id":"ITEM-1","issue":"6","issued":{"date-parts":[["2011"]]},"page":"1204-1215","publisher":"Elsevier Inc.","title":"Model-based influences on humans' choices and striatal prediction errors","type":"article-journal","volume":"69"},"uris":["http://www.mendeley.com/documents/?uuid=7cb21229-7f3e-4194-addf-24f27b926c44","http://www.mendeley.com/documents/?uuid=309d6d28-7fb7-4362-a2b1-c117171fb99c"]}],"mendeley":{"formattedCitation":"(Daw et al., 2011)","plainTextFormattedCitation":"(Daw et al., 2011)","previouslyFormattedCitation":"(Daw et al., 2011)"},"properties":{"noteIndex":0},"schema":"https://github.com/citation-style-language/schema/raw/master/csl-citation.json"}</w:instrText>
      </w:r>
      <w:r w:rsidR="00264E83" w:rsidRPr="00312AE3">
        <w:rPr>
          <w:lang w:val="en-GB"/>
        </w:rPr>
        <w:fldChar w:fldCharType="separate"/>
      </w:r>
      <w:r w:rsidR="00264E83" w:rsidRPr="00312AE3">
        <w:rPr>
          <w:noProof/>
          <w:lang w:val="en-GB"/>
        </w:rPr>
        <w:t>(Daw et al., 2011)</w:t>
      </w:r>
      <w:r w:rsidR="00264E83" w:rsidRPr="00312AE3">
        <w:rPr>
          <w:lang w:val="en-GB"/>
        </w:rPr>
        <w:fldChar w:fldCharType="end"/>
      </w:r>
      <w:r w:rsidR="009607A5" w:rsidRPr="00312AE3">
        <w:rPr>
          <w:lang w:val="en-GB"/>
        </w:rPr>
        <w:t>.</w:t>
      </w:r>
    </w:p>
    <w:p w14:paraId="1487DB14" w14:textId="77777777" w:rsidR="00472E82" w:rsidRPr="00312AE3" w:rsidRDefault="00472E82" w:rsidP="004039A3">
      <w:pPr>
        <w:jc w:val="both"/>
        <w:rPr>
          <w:lang w:val="en-GB"/>
        </w:rPr>
      </w:pPr>
    </w:p>
    <w:p w14:paraId="3AEC3827" w14:textId="2B15349E" w:rsidR="00472E82" w:rsidRPr="00312AE3" w:rsidRDefault="00C040C2" w:rsidP="00656D7A">
      <w:pPr>
        <w:jc w:val="both"/>
        <w:rPr>
          <w:lang w:val="en-GB"/>
        </w:rPr>
      </w:pPr>
      <w:r w:rsidRPr="00312AE3">
        <w:rPr>
          <w:b/>
          <w:lang w:val="en-GB"/>
        </w:rPr>
        <w:t>Learning state</w:t>
      </w:r>
      <w:r w:rsidR="0082340D" w:rsidRPr="00312AE3">
        <w:rPr>
          <w:b/>
          <w:lang w:val="en-GB"/>
        </w:rPr>
        <w:t>/</w:t>
      </w:r>
      <w:r w:rsidRPr="00312AE3">
        <w:rPr>
          <w:b/>
          <w:lang w:val="en-GB"/>
        </w:rPr>
        <w:t xml:space="preserve">stimulus values. </w:t>
      </w:r>
      <w:r w:rsidR="00447384" w:rsidRPr="00312AE3">
        <w:rPr>
          <w:lang w:val="en-GB"/>
        </w:rPr>
        <w:t xml:space="preserve">Interestingly, RL models </w:t>
      </w:r>
      <w:r w:rsidR="00495C59" w:rsidRPr="00312AE3">
        <w:rPr>
          <w:lang w:val="en-GB"/>
        </w:rPr>
        <w:t>not only permit to learn action values, but also state (or stimulus) values. For instance, in the Actor-Critic model</w:t>
      </w:r>
      <w:r w:rsidR="00F22352" w:rsidRPr="00312AE3">
        <w:rPr>
          <w:lang w:val="en-GB"/>
        </w:rPr>
        <w:t xml:space="preserve"> </w:t>
      </w:r>
      <w:r w:rsidR="00F22352" w:rsidRPr="00312AE3">
        <w:rPr>
          <w:lang w:val="en-GB"/>
        </w:rPr>
        <w:fldChar w:fldCharType="begin" w:fldLock="1"/>
      </w:r>
      <w:r w:rsidR="008D3711">
        <w:rPr>
          <w:lang w:val="en-GB"/>
        </w:rPr>
        <w:instrText>ADDIN CSL_CITATION {"citationItems":[{"id":"ITEM-1","itemData":{"abstract":"Very similar to 1990 chapter","author":[{"dropping-particle":"","family":"Sutton","given":"Richard S.","non-dropping-particle":"","parse-names":false,"suffix":""},{"dropping-particle":"","family":"Barto","given":"Andrew G.","non-dropping-particle":"","parse-names":false,"suffix":""}],"container-title":"Proceedings of the Ninth Conference of the Cognitive Science Society","id":"ITEM-1","issued":{"date-parts":[["1987"]]},"page":"355-378","title":"A temporal-difference model of classical conditioning","type":"article"},"uris":["http://www.mendeley.com/documents/?uuid=acb49e7d-fdd8-41b8-bea2-3677d262f71e","http://www.mendeley.com/documents/?uuid=8c519643-74f0-4ef4-a69e-7dc2c61d6993"]},{"id":"ITEM-2","itemData":{"DOI":"10.1016/S0893-6080(02)00047-3","ISBN":"9723640899","ISSN":"08936080","PMID":"12371510","abstract":"A large number of computational models of information processing in the basal ganglia have been developed in recent years. Prominent in these are actor-critic models of basal ganglia functioning, which build on the strong resemblance between dopamine neuron activity and the temporal difference prediction error signal in the critic, and between dopamine-dependent long-term synaptic plasticity in the striatum and learning guided by a prediction error signal in the actor. We selectively review several actor-critic models of the basal ganglia with an emphasis on two important aspects: the way in which models of the critic reproduce the temporal dynamics of dopamine firing, and the extent to which models of the actor take into account known basal ganglia anatomy and physiology. To complement the efforts to relate basal ganglia mechanisms to reinforcement learning (RL), we introduce an alternative approach to modeling a critic network, which uses Evolutionary Computation techniques to 'evolve' an optimal RL mechanism, and relate the evolved mechanism to the basic model of the critic. We conclude our discussion of models of the critic by a critical discussion of the anatomical plausibility of implementations of a critic in basal ganglia circuitry, and conclude that such implementations build on assumptions that are inconsistent with the known anatomy of the basal ganglia. We return to the actor component of the actor-critic model, which is usually modeled at the striatal level with very little detail. We describe an alternative model of the basal ganglia which takes into account several important, and previously neglected, anatomical and physiological characteristics of basal ganglia-thalamocortical connectivity and suggests that the basal ganglia performs reinforcement-biased dimensionality reduction of cortical inputs. We further suggest that since such selective encoding may bias the representation at the level of the frontal cortex towards the selection of rewarded plans and actions, the reinforcement-driven dimensionality reduction framework may serve as a basis for basal ganglia actor models. We conclude with a short discussion of the dual role of the dopamine signal in RL and in behavioral switching. Copyright © 2002 Elsevier Science Ltd.","author":[{"dropping-particle":"","family":"Joel","given":"Daphna","non-dropping-particle":"","parse-names":false,"suffix":""},{"dropping-particle":"","family":"Niv","given":"Yael","non-dropping-particle":"","parse-names":false,"suffix":""},{"dropping-particle":"","family":"Ruppin","given":"Eytan","non-dropping-particle":"","parse-names":false,"suffix":""}],"container-title":"Neural Networks","id":"ITEM-2","issue":"4-6","issued":{"date-parts":[["2002"]]},"page":"535-547","title":"Actor-critic models of the basal ganglia: new anatomical and computational perspectives","type":"article-journal","volume":"15"},"uris":["http://www.mendeley.com/documents/?uuid=52d9148f-dd1f-4c06-9410-722266b511ae","http://www.mendeley.com/documents/?uuid=9b867d68-b6da-4c9c-9500-f6e6f909084f"]},{"id":"ITEM-3","itemData":{"DOI":"10.1177/105971230501300205","ISSN":"10597123","abstract":"Since 1995, numerous Actor-Critic architectures for reinforcement learning have been proposed as models of dopamine-like reinforcement learning mechanisms in the rat's basal ganglia. However, these models were usually tested in different tasks, and it is then difficult to compare their efficiency for an autonomous animat. We present here the comparison of four architectures in an animat as it performs the same reward-seeking task. This will illustrate the consequences of different hypotheses about the management of different Actor sub-modules and Critic units, and their more or less autonomously determined coordination. We show that the classical method of coordination of modules by mixture of experts, depending on each module's performance, did not allow solving our task. Then we address the question of which principle should be applied efficiently to combine these units. Improvements for Critic modeling and accuracy of Actor-Critic models for a natural task are finally discussed in the perspective of our Psikharpax project - an artificial rat having to survive autonomously in unpredictable environments. Copyright © 2005 International Society for Adaptive Behavior.","author":[{"dropping-particle":"","family":"Khamassi","given":"Mehdi","non-dropping-particle":"","parse-names":false,"suffix":""},{"dropping-particle":"","family":"Lachèze","given":"L.","non-dropping-particle":"","parse-names":false,"suffix":""},{"dropping-particle":"","family":"Girard","given":"B.","non-dropping-particle":"","parse-names":false,"suffix":""},{"dropping-particle":"","family":"Berthoz","given":"A.","non-dropping-particle":"","parse-names":false,"suffix":""},{"dropping-particle":"","family":"Guillot","given":"A.","non-dropping-particle":"","parse-names":false,"suffix":""}],"container-title":"Adaptive Behavior","id":"ITEM-3","issue":"2","issued":{"date-parts":[["2005"]]},"title":"Actor-critic models of reinforcement learning in the basal ganglia: From natural to artificial rats","type":"article-journal","volume":"13"},"uris":["http://www.mendeley.com/documents/?uuid=30a35a74-ff94-3b62-87af-eb084408addb","http://www.mendeley.com/documents/?uuid=235b927a-cfa9-4cc2-bb71-a11f5841fd61"]}],"mendeley":{"formattedCitation":"(Joel et al., 2002; Khamassi et al., 2005; Sutton &amp; Barto, 1987)","plainTextFormattedCitation":"(Joel et al., 2002; Khamassi et al., 2005; Sutton &amp; Barto, 1987)","previouslyFormattedCitation":"(Joel et al., 2002; Khamassi et al., 2005; Sutton &amp; Barto, 1987)"},"properties":{"noteIndex":0},"schema":"https://github.com/citation-style-language/schema/raw/master/csl-citation.json"}</w:instrText>
      </w:r>
      <w:r w:rsidR="00F22352" w:rsidRPr="00312AE3">
        <w:rPr>
          <w:lang w:val="en-GB"/>
        </w:rPr>
        <w:fldChar w:fldCharType="separate"/>
      </w:r>
      <w:r w:rsidR="00DD2273" w:rsidRPr="00DD2273">
        <w:rPr>
          <w:noProof/>
          <w:lang w:val="en-GB"/>
        </w:rPr>
        <w:t>(Joel et al., 2002; Khamassi et al., 2005; Sutton &amp; Barto, 1987)</w:t>
      </w:r>
      <w:r w:rsidR="00F22352" w:rsidRPr="00312AE3">
        <w:rPr>
          <w:lang w:val="en-GB"/>
        </w:rPr>
        <w:fldChar w:fldCharType="end"/>
      </w:r>
      <w:r w:rsidR="00495C59" w:rsidRPr="00312AE3">
        <w:rPr>
          <w:lang w:val="en-GB"/>
        </w:rPr>
        <w:t xml:space="preserve">, the reward is used to reinforce </w:t>
      </w:r>
      <w:r w:rsidR="007663F2" w:rsidRPr="00312AE3">
        <w:rPr>
          <w:lang w:val="en-GB"/>
        </w:rPr>
        <w:t xml:space="preserve">both </w:t>
      </w:r>
      <w:r w:rsidR="00F838E9" w:rsidRPr="00312AE3">
        <w:rPr>
          <w:lang w:val="en-GB"/>
        </w:rPr>
        <w:t xml:space="preserve">the probability to perform certain </w:t>
      </w:r>
      <w:r w:rsidR="00495C59" w:rsidRPr="00312AE3">
        <w:rPr>
          <w:lang w:val="en-GB"/>
        </w:rPr>
        <w:t>actions</w:t>
      </w:r>
      <w:r w:rsidR="00F838E9" w:rsidRPr="00312AE3">
        <w:rPr>
          <w:lang w:val="en-GB"/>
        </w:rPr>
        <w:t xml:space="preserve"> in the Actor,</w:t>
      </w:r>
      <w:r w:rsidR="00495C59" w:rsidRPr="00312AE3">
        <w:rPr>
          <w:lang w:val="en-GB"/>
        </w:rPr>
        <w:t xml:space="preserve"> </w:t>
      </w:r>
      <w:r w:rsidR="007663F2" w:rsidRPr="00312AE3">
        <w:rPr>
          <w:lang w:val="en-GB"/>
        </w:rPr>
        <w:t>and the value of states in the Critic</w:t>
      </w:r>
      <w:r w:rsidR="00495C59" w:rsidRPr="00312AE3">
        <w:rPr>
          <w:lang w:val="en-GB"/>
        </w:rPr>
        <w:t>.</w:t>
      </w:r>
      <w:r w:rsidR="007663F2" w:rsidRPr="00312AE3">
        <w:rPr>
          <w:lang w:val="en-GB"/>
        </w:rPr>
        <w:t xml:space="preserve"> </w:t>
      </w:r>
      <w:r w:rsidR="00E52452" w:rsidRPr="00312AE3">
        <w:rPr>
          <w:lang w:val="en-GB"/>
        </w:rPr>
        <w:t xml:space="preserve">In the case of a navigation task where </w:t>
      </w:r>
      <w:r w:rsidR="003264DC" w:rsidRPr="00312AE3">
        <w:rPr>
          <w:lang w:val="en-GB"/>
        </w:rPr>
        <w:t xml:space="preserve">a </w:t>
      </w:r>
      <w:r w:rsidR="00E52452" w:rsidRPr="00312AE3">
        <w:rPr>
          <w:lang w:val="en-GB"/>
        </w:rPr>
        <w:t xml:space="preserve">state can represent a particular position within a cognitive map, a state value learning process can be </w:t>
      </w:r>
      <w:r w:rsidR="00506338">
        <w:rPr>
          <w:lang w:val="en-GB"/>
        </w:rPr>
        <w:t>used</w:t>
      </w:r>
      <w:r w:rsidR="00506338" w:rsidRPr="00312AE3">
        <w:rPr>
          <w:lang w:val="en-GB"/>
        </w:rPr>
        <w:t xml:space="preserve"> </w:t>
      </w:r>
      <w:r w:rsidR="00E52452" w:rsidRPr="00312AE3">
        <w:rPr>
          <w:lang w:val="en-GB"/>
        </w:rPr>
        <w:t>to model conditioned place preference</w:t>
      </w:r>
      <w:r w:rsidR="00031112" w:rsidRPr="00312AE3">
        <w:rPr>
          <w:lang w:val="en-GB"/>
        </w:rPr>
        <w:t xml:space="preserve"> </w:t>
      </w:r>
      <w:r w:rsidR="00031112" w:rsidRPr="00312AE3">
        <w:rPr>
          <w:lang w:val="en-GB"/>
        </w:rPr>
        <w:fldChar w:fldCharType="begin" w:fldLock="1"/>
      </w:r>
      <w:r w:rsidR="00BF3612">
        <w:rPr>
          <w:lang w:val="en-GB"/>
        </w:rPr>
        <w:instrText>ADDIN CSL_CITATION {"citationItems":[{"id":"ITEM-1","itemData":{"author":[{"dropping-particle":"","family":"Arleo","given":"A.","non-dropping-particle":"","parse-names":false,"suffix":""},{"dropping-particle":"","family":"Gerstner","given":"W.","non-dropping-particle":"","parse-names":false,"suffix":""}],"container-title":"Biological Cybernetics","id":"ITEM-1","issue":"3","issued":{"date-parts":[["2000"]]},"page":"287-299","title":"Spatial cognition and neuro-mimetic navigation: a model of hippocampal place cell activity","type":"article-journal","volume":"83"},"uris":["http://www.mendeley.com/documents/?uuid=70246a0e-d8d5-4005-a74d-30a31098254e","http://www.mendeley.com/documents/?uuid=4057c516-e64e-4a75-8b7f-824122bbafbe"]}],"mendeley":{"formattedCitation":"(Arleo &amp; Gerstner, 2000)","plainTextFormattedCitation":"(Arleo &amp; Gerstner, 2000)","previouslyFormattedCitation":"(Arleo &amp; Gerstner, 2000)"},"properties":{"noteIndex":0},"schema":"https://github.com/citation-style-language/schema/raw/master/csl-citation.json"}</w:instrText>
      </w:r>
      <w:r w:rsidR="00031112" w:rsidRPr="00312AE3">
        <w:rPr>
          <w:lang w:val="en-GB"/>
        </w:rPr>
        <w:fldChar w:fldCharType="separate"/>
      </w:r>
      <w:r w:rsidR="00031112" w:rsidRPr="00312AE3">
        <w:rPr>
          <w:noProof/>
          <w:lang w:val="en-GB"/>
        </w:rPr>
        <w:t>(Arleo &amp; Gerstner, 2000)</w:t>
      </w:r>
      <w:r w:rsidR="00031112" w:rsidRPr="00312AE3">
        <w:rPr>
          <w:lang w:val="en-GB"/>
        </w:rPr>
        <w:fldChar w:fldCharType="end"/>
      </w:r>
      <w:r w:rsidR="00E52452" w:rsidRPr="00312AE3">
        <w:rPr>
          <w:lang w:val="en-GB"/>
        </w:rPr>
        <w:t>.</w:t>
      </w:r>
      <w:r w:rsidR="001873DD" w:rsidRPr="00312AE3">
        <w:rPr>
          <w:lang w:val="en-GB"/>
        </w:rPr>
        <w:t xml:space="preserve"> In the general case, a state does not necessarily represent an allocentric position in space, </w:t>
      </w:r>
      <w:r w:rsidR="00854A11" w:rsidRPr="00312AE3">
        <w:rPr>
          <w:lang w:val="en-GB"/>
        </w:rPr>
        <w:t xml:space="preserve">but can also represent any state where a meaningful event occurs for the task, such </w:t>
      </w:r>
      <w:r w:rsidR="00596581" w:rsidRPr="00312AE3">
        <w:rPr>
          <w:lang w:val="en-GB"/>
        </w:rPr>
        <w:t xml:space="preserve">as </w:t>
      </w:r>
      <w:r w:rsidR="00854A11" w:rsidRPr="00312AE3">
        <w:rPr>
          <w:lang w:val="en-GB"/>
        </w:rPr>
        <w:t>the presentation of a stimulus</w:t>
      </w:r>
      <w:r w:rsidR="005F0556" w:rsidRPr="00312AE3">
        <w:rPr>
          <w:lang w:val="en-GB"/>
        </w:rPr>
        <w:t xml:space="preserve"> or the delivery of a food pellet</w:t>
      </w:r>
      <w:r w:rsidR="00FF7B3E" w:rsidRPr="00312AE3">
        <w:rPr>
          <w:lang w:val="en-GB"/>
        </w:rPr>
        <w:t xml:space="preserve"> </w:t>
      </w:r>
      <w:r w:rsidR="005F0556" w:rsidRPr="00312AE3">
        <w:rPr>
          <w:lang w:val="en-GB"/>
        </w:rPr>
        <w:fldChar w:fldCharType="begin" w:fldLock="1"/>
      </w:r>
      <w:r w:rsidR="008D3711">
        <w:rPr>
          <w:lang w:val="en-GB"/>
        </w:rPr>
        <w:instrText>ADDIN CSL_CITATION {"citationItems":[{"id":"ITEM-1","itemData":{"DOI":"10.3389/fnbeh.2012.00079","ISSN":"16625153","abstract":"Behaviour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Neuroscience","id":"ITEM-1","issue":"OCTOBER 2012","issued":{"date-parts":[["2012"]]},"title":"Integrating cortico-limbic-basal ganglia architectures for learning model-based and model-free navigation strategies","type":"article-journal"},"uris":["http://www.mendeley.com/documents/?uuid=176a48f6-dcc3-3e9a-b7fc-1f65427c10a0","http://www.mendeley.com/documents/?uuid=4f476389-e4df-4932-aca7-c873a0f7c567"]},{"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Khamassi &amp; Humphries, 2012; Wilson et al., 2014)","plainTextFormattedCitation":"(Daw et al., 2005; Khamassi &amp; Humphries, 2012; Wilson et al., 2014)","previouslyFormattedCitation":"(Daw et al., 2005; Khamassi &amp; Humphries, 2012; Wilson et al., 2014)"},"properties":{"noteIndex":0},"schema":"https://github.com/citation-style-language/schema/raw/master/csl-citation.json"}</w:instrText>
      </w:r>
      <w:r w:rsidR="005F0556" w:rsidRPr="00312AE3">
        <w:rPr>
          <w:lang w:val="en-GB"/>
        </w:rPr>
        <w:fldChar w:fldCharType="separate"/>
      </w:r>
      <w:r w:rsidR="00DD2273" w:rsidRPr="00DD2273">
        <w:rPr>
          <w:noProof/>
          <w:lang w:val="en-GB"/>
        </w:rPr>
        <w:t>(Daw et al., 2005; Khamassi &amp; Humphries, 2012; Wilson et al., 2014)</w:t>
      </w:r>
      <w:r w:rsidR="005F0556" w:rsidRPr="00312AE3">
        <w:rPr>
          <w:lang w:val="en-GB"/>
        </w:rPr>
        <w:fldChar w:fldCharType="end"/>
      </w:r>
      <w:r w:rsidR="00854A11" w:rsidRPr="00312AE3">
        <w:rPr>
          <w:lang w:val="en-GB"/>
        </w:rPr>
        <w:t xml:space="preserve">. </w:t>
      </w:r>
      <w:r w:rsidR="00656D7A" w:rsidRPr="00312AE3">
        <w:rPr>
          <w:lang w:val="en-GB"/>
        </w:rPr>
        <w:t xml:space="preserve">While the story can become a bit more complicated when stimulus values are learned without relying on the </w:t>
      </w:r>
      <w:r w:rsidR="0053131C" w:rsidRPr="00312AE3">
        <w:rPr>
          <w:lang w:val="en-GB"/>
        </w:rPr>
        <w:t>notion of state</w:t>
      </w:r>
      <w:r w:rsidR="008A70A1" w:rsidRPr="00312AE3">
        <w:rPr>
          <w:lang w:val="en-GB"/>
        </w:rPr>
        <w:t xml:space="preserve"> </w:t>
      </w:r>
      <w:r w:rsidR="008A70A1" w:rsidRPr="00312AE3">
        <w:rPr>
          <w:lang w:val="en-GB"/>
        </w:rPr>
        <w:fldChar w:fldCharType="begin" w:fldLock="1"/>
      </w:r>
      <w:r w:rsidR="003270A8" w:rsidRPr="00312AE3">
        <w:rPr>
          <w:lang w:val="en-GB"/>
        </w:rPr>
        <w:instrText>ADDIN CSL_CITATION {"citationItems":[{"id":"ITEM-1","itemData":{"DOI":"10.1037//0097-7403.22.3.321","ISSN":"0097-7403","PMID":"8691162","author":[{"dropping-particle":"","family":"Schmajuk","given":"Nestor A.","non-dropping-particle":"","parse-names":false,"suffix":""},{"dropping-particle":"","family":"Lam","given":"Ying-Wan","non-dropping-particle":"","parse-names":false,"suffix":""},{"dropping-particle":"","family":"Gray","given":"J. A.","non-dropping-particle":"","parse-names":false,"suffix":""}],"container-title":"Journal of Experimental Psychology: Animal Behavior Processes","id":"ITEM-1","issue":"3","issued":{"date-parts":[["1996"]]},"page":"321-349","title":"Latent inhibition: A neural network approach.","type":"article-journal","volume":"22"},"uris":["http://www.mendeley.com/documents/?uuid=4b142fd1-6013-4982-b684-c2555dbf1e48","http://www.mendeley.com/documents/?uuid=848d3669-e162-4039-974e-b05d5ab84b7b"]}],"mendeley":{"formattedCitation":"(Schmajuk et al., 1996)","plainTextFormattedCitation":"(Schmajuk et al., 1996)","previouslyFormattedCitation":"(Schmajuk et al., 1996)"},"properties":{"noteIndex":0},"schema":"https://github.com/citation-style-language/schema/raw/master/csl-citation.json"}</w:instrText>
      </w:r>
      <w:r w:rsidR="008A70A1" w:rsidRPr="00312AE3">
        <w:rPr>
          <w:lang w:val="en-GB"/>
        </w:rPr>
        <w:fldChar w:fldCharType="separate"/>
      </w:r>
      <w:r w:rsidR="008A70A1" w:rsidRPr="00312AE3">
        <w:rPr>
          <w:noProof/>
          <w:lang w:val="en-GB"/>
        </w:rPr>
        <w:t>(Schmajuk et al., 1996)</w:t>
      </w:r>
      <w:r w:rsidR="008A70A1" w:rsidRPr="00312AE3">
        <w:rPr>
          <w:lang w:val="en-GB"/>
        </w:rPr>
        <w:fldChar w:fldCharType="end"/>
      </w:r>
      <w:r w:rsidR="00656D7A" w:rsidRPr="00312AE3">
        <w:rPr>
          <w:lang w:val="en-GB"/>
        </w:rPr>
        <w:t xml:space="preserve">, or when some </w:t>
      </w:r>
      <w:r w:rsidR="0053131C" w:rsidRPr="00312AE3">
        <w:rPr>
          <w:lang w:val="en-GB"/>
        </w:rPr>
        <w:t xml:space="preserve">models </w:t>
      </w:r>
      <w:r w:rsidR="00656D7A" w:rsidRPr="00312AE3">
        <w:rPr>
          <w:lang w:val="en-GB"/>
        </w:rPr>
        <w:t>learn</w:t>
      </w:r>
      <w:r w:rsidR="0053131C" w:rsidRPr="00312AE3">
        <w:rPr>
          <w:lang w:val="en-GB"/>
        </w:rPr>
        <w:t xml:space="preserve"> the value of specific features of stimuli (texture, shape, </w:t>
      </w:r>
      <w:r w:rsidR="00413850" w:rsidRPr="00312AE3">
        <w:rPr>
          <w:lang w:val="en-GB"/>
        </w:rPr>
        <w:t>colour</w:t>
      </w:r>
      <w:r w:rsidR="0053131C" w:rsidRPr="00312AE3">
        <w:rPr>
          <w:lang w:val="en-GB"/>
        </w:rPr>
        <w:t>, etc.)</w:t>
      </w:r>
      <w:r w:rsidR="00E81BAD" w:rsidRPr="00312AE3">
        <w:rPr>
          <w:lang w:val="en-GB"/>
        </w:rPr>
        <w:t xml:space="preserve"> </w:t>
      </w:r>
      <w:r w:rsidR="00E81BAD" w:rsidRPr="00312AE3">
        <w:rPr>
          <w:lang w:val="en-GB"/>
        </w:rPr>
        <w:fldChar w:fldCharType="begin" w:fldLock="1"/>
      </w:r>
      <w:r w:rsidR="003270A8" w:rsidRPr="00312AE3">
        <w:rPr>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mechanisms","type":"article-journal","volume":"35"},"uris":["http://www.mendeley.com/documents/?uuid=a2d96064-5444-4b16-89ef-ff484728f6d7","http://www.mendeley.com/documents/?uuid=cc500b06-c6e9-450f-88e9-9fd391d939ab"]}],"mendeley":{"formattedCitation":"(Niv et al., 2015)","plainTextFormattedCitation":"(Niv et al., 2015)","previouslyFormattedCitation":"(Niv et al., 2015)"},"properties":{"noteIndex":0},"schema":"https://github.com/citation-style-language/schema/raw/master/csl-citation.json"}</w:instrText>
      </w:r>
      <w:r w:rsidR="00E81BAD" w:rsidRPr="00312AE3">
        <w:rPr>
          <w:lang w:val="en-GB"/>
        </w:rPr>
        <w:fldChar w:fldCharType="separate"/>
      </w:r>
      <w:r w:rsidR="00E81BAD" w:rsidRPr="00312AE3">
        <w:rPr>
          <w:noProof/>
          <w:lang w:val="en-GB"/>
        </w:rPr>
        <w:t>(Niv et al., 2015)</w:t>
      </w:r>
      <w:r w:rsidR="00E81BAD" w:rsidRPr="00312AE3">
        <w:rPr>
          <w:lang w:val="en-GB"/>
        </w:rPr>
        <w:fldChar w:fldCharType="end"/>
      </w:r>
      <w:r w:rsidR="00656D7A" w:rsidRPr="00312AE3">
        <w:rPr>
          <w:lang w:val="en-GB"/>
        </w:rPr>
        <w:t>, in the following we will simply consider that the appearance of a stimulus triggers a state change (</w:t>
      </w:r>
      <w:r w:rsidR="001845AF" w:rsidRPr="00312AE3">
        <w:rPr>
          <w:i/>
          <w:lang w:val="en-GB"/>
        </w:rPr>
        <w:t>i.e.,</w:t>
      </w:r>
      <w:r w:rsidR="001845AF" w:rsidRPr="00312AE3">
        <w:rPr>
          <w:lang w:val="en-GB"/>
        </w:rPr>
        <w:t xml:space="preserve"> </w:t>
      </w:r>
      <w:r w:rsidR="00656D7A" w:rsidRPr="00312AE3">
        <w:rPr>
          <w:lang w:val="en-GB"/>
        </w:rPr>
        <w:t>from stimulus off to stimulus on)</w:t>
      </w:r>
      <w:r w:rsidR="0053131C" w:rsidRPr="00312AE3">
        <w:rPr>
          <w:lang w:val="en-GB"/>
        </w:rPr>
        <w:t>.</w:t>
      </w:r>
    </w:p>
    <w:p w14:paraId="1332F841" w14:textId="77777777" w:rsidR="007C7E09" w:rsidRPr="00312AE3" w:rsidRDefault="007C7E09" w:rsidP="004039A3">
      <w:pPr>
        <w:jc w:val="both"/>
        <w:rPr>
          <w:lang w:val="en-GB"/>
        </w:rPr>
      </w:pPr>
    </w:p>
    <w:p w14:paraId="256A7F0D" w14:textId="77777777" w:rsidR="00A8031C" w:rsidRPr="00312AE3" w:rsidRDefault="000120B8" w:rsidP="004039A3">
      <w:pPr>
        <w:jc w:val="both"/>
        <w:rPr>
          <w:b/>
          <w:lang w:val="en-GB"/>
        </w:rPr>
      </w:pPr>
      <w:r w:rsidRPr="00312AE3">
        <w:rPr>
          <w:b/>
          <w:lang w:val="en-GB"/>
        </w:rPr>
        <w:t>3.2 Different value learning systems</w:t>
      </w:r>
    </w:p>
    <w:p w14:paraId="5E5BB357" w14:textId="2A99CF38" w:rsidR="000804F9" w:rsidRPr="00E96DF6" w:rsidRDefault="000120B8" w:rsidP="004039A3">
      <w:pPr>
        <w:jc w:val="both"/>
      </w:pPr>
      <w:r w:rsidRPr="00312AE3">
        <w:rPr>
          <w:lang w:val="en-GB"/>
        </w:rPr>
        <w:t xml:space="preserve">Importantly, in the machine learning literature, there are different </w:t>
      </w:r>
      <w:r w:rsidR="002049F1" w:rsidRPr="00312AE3">
        <w:rPr>
          <w:lang w:val="en-GB"/>
        </w:rPr>
        <w:t xml:space="preserve">possible </w:t>
      </w:r>
      <w:r w:rsidRPr="00312AE3">
        <w:rPr>
          <w:lang w:val="en-GB"/>
        </w:rPr>
        <w:t>learning strategies to estimate action values</w:t>
      </w:r>
      <w:r w:rsidR="006000F3" w:rsidRPr="00312AE3">
        <w:rPr>
          <w:lang w:val="en-GB"/>
        </w:rPr>
        <w:t xml:space="preserve"> and state values</w:t>
      </w:r>
      <w:r w:rsidR="00BC7E6D" w:rsidRPr="00312AE3">
        <w:rPr>
          <w:lang w:val="en-GB"/>
        </w:rPr>
        <w:t>.</w:t>
      </w:r>
      <w:r w:rsidR="009C668F" w:rsidRPr="00312AE3">
        <w:rPr>
          <w:lang w:val="en-GB"/>
        </w:rPr>
        <w:t xml:space="preserve"> </w:t>
      </w:r>
      <w:r w:rsidR="00BC7E6D" w:rsidRPr="00312AE3">
        <w:rPr>
          <w:lang w:val="en-GB"/>
        </w:rPr>
        <w:t>I</w:t>
      </w:r>
      <w:r w:rsidR="009C668F" w:rsidRPr="00312AE3">
        <w:rPr>
          <w:lang w:val="en-GB"/>
        </w:rPr>
        <w:t>n particular</w:t>
      </w:r>
      <w:r w:rsidR="00B20BB5" w:rsidRPr="00312AE3">
        <w:rPr>
          <w:lang w:val="en-GB"/>
        </w:rPr>
        <w:t>,</w:t>
      </w:r>
      <w:r w:rsidR="009C668F" w:rsidRPr="00312AE3">
        <w:rPr>
          <w:lang w:val="en-GB"/>
        </w:rPr>
        <w:t xml:space="preserve"> two </w:t>
      </w:r>
      <w:r w:rsidR="00FC1F0E" w:rsidRPr="00312AE3">
        <w:rPr>
          <w:lang w:val="en-GB"/>
        </w:rPr>
        <w:t>famous ones</w:t>
      </w:r>
      <w:r w:rsidR="0021795C" w:rsidRPr="00312AE3">
        <w:rPr>
          <w:lang w:val="en-GB"/>
        </w:rPr>
        <w:t>,</w:t>
      </w:r>
      <w:r w:rsidR="00B20BB5" w:rsidRPr="00312AE3">
        <w:rPr>
          <w:lang w:val="en-GB"/>
        </w:rPr>
        <w:t xml:space="preserve"> </w:t>
      </w:r>
      <w:r w:rsidR="009C668F" w:rsidRPr="00312AE3">
        <w:rPr>
          <w:lang w:val="en-GB"/>
        </w:rPr>
        <w:t xml:space="preserve">called </w:t>
      </w:r>
      <w:r w:rsidR="00FC1F0E" w:rsidRPr="00312AE3">
        <w:rPr>
          <w:i/>
          <w:lang w:val="en-GB"/>
        </w:rPr>
        <w:t xml:space="preserve">model-based </w:t>
      </w:r>
      <w:r w:rsidR="00FC1F0E" w:rsidRPr="00312AE3">
        <w:rPr>
          <w:lang w:val="en-GB"/>
        </w:rPr>
        <w:t>and</w:t>
      </w:r>
      <w:r w:rsidR="00FC1F0E" w:rsidRPr="00312AE3">
        <w:rPr>
          <w:i/>
          <w:lang w:val="en-GB"/>
        </w:rPr>
        <w:t xml:space="preserve"> model-free</w:t>
      </w:r>
      <w:r w:rsidR="00FC1F0E" w:rsidRPr="00312AE3">
        <w:rPr>
          <w:lang w:val="en-GB"/>
        </w:rPr>
        <w:t xml:space="preserve"> RL</w:t>
      </w:r>
      <w:r w:rsidR="0021795C" w:rsidRPr="00312AE3">
        <w:rPr>
          <w:lang w:val="en-GB"/>
        </w:rPr>
        <w:t>,</w:t>
      </w:r>
      <w:r w:rsidR="009C668F" w:rsidRPr="00312AE3">
        <w:rPr>
          <w:lang w:val="en-GB"/>
        </w:rPr>
        <w:t xml:space="preserve"> turn out to be </w:t>
      </w:r>
      <w:r w:rsidR="00FC1F0E" w:rsidRPr="00312AE3">
        <w:rPr>
          <w:lang w:val="en-GB"/>
        </w:rPr>
        <w:t>relevant</w:t>
      </w:r>
      <w:r w:rsidR="009C668F" w:rsidRPr="00312AE3">
        <w:rPr>
          <w:lang w:val="en-GB"/>
        </w:rPr>
        <w:t xml:space="preserve"> </w:t>
      </w:r>
      <w:r w:rsidR="003C666F" w:rsidRPr="00312AE3">
        <w:rPr>
          <w:lang w:val="en-GB"/>
        </w:rPr>
        <w:t>for the study of</w:t>
      </w:r>
      <w:r w:rsidR="009C668F" w:rsidRPr="00312AE3">
        <w:rPr>
          <w:lang w:val="en-GB"/>
        </w:rPr>
        <w:t xml:space="preserve"> OFC </w:t>
      </w:r>
      <w:r w:rsidR="00FC55C8" w:rsidRPr="00312AE3">
        <w:rPr>
          <w:lang w:val="en-GB"/>
        </w:rPr>
        <w:t>f</w:t>
      </w:r>
      <w:r w:rsidR="009C668F" w:rsidRPr="00312AE3">
        <w:rPr>
          <w:lang w:val="en-GB"/>
        </w:rPr>
        <w:t>unctions</w:t>
      </w:r>
      <w:r w:rsidR="003C666F" w:rsidRPr="00312AE3">
        <w:rPr>
          <w:lang w:val="en-GB"/>
        </w:rPr>
        <w:t xml:space="preserve"> </w:t>
      </w:r>
      <w:r w:rsidR="005654E7" w:rsidRPr="00312AE3">
        <w:rPr>
          <w:lang w:val="en-GB"/>
        </w:rPr>
        <w:fldChar w:fldCharType="begin" w:fldLock="1"/>
      </w:r>
      <w:r w:rsidR="00BF3612">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5654E7" w:rsidRPr="00312AE3">
        <w:rPr>
          <w:lang w:val="en-GB"/>
        </w:rPr>
        <w:fldChar w:fldCharType="separate"/>
      </w:r>
      <w:r w:rsidR="00031112" w:rsidRPr="00312AE3">
        <w:rPr>
          <w:noProof/>
          <w:lang w:val="en-GB"/>
        </w:rPr>
        <w:t>(Bradfield &amp; Hart, 2020; Niv, 2019; Sharpe et al., 2019; Wilson et al., 2014)</w:t>
      </w:r>
      <w:r w:rsidR="005654E7" w:rsidRPr="00312AE3">
        <w:rPr>
          <w:lang w:val="en-GB"/>
        </w:rPr>
        <w:fldChar w:fldCharType="end"/>
      </w:r>
      <w:r w:rsidR="009C668F" w:rsidRPr="00312AE3">
        <w:rPr>
          <w:lang w:val="en-GB"/>
        </w:rPr>
        <w:t>.</w:t>
      </w:r>
      <w:r w:rsidR="0026529E" w:rsidRPr="00312AE3">
        <w:rPr>
          <w:lang w:val="en-GB"/>
        </w:rPr>
        <w:t xml:space="preserve"> Before diving into their description, it is important to </w:t>
      </w:r>
      <w:r w:rsidR="00506338">
        <w:rPr>
          <w:lang w:val="en-GB"/>
        </w:rPr>
        <w:t>arm</w:t>
      </w:r>
      <w:r w:rsidR="00506338" w:rsidRPr="00312AE3">
        <w:rPr>
          <w:lang w:val="en-GB"/>
        </w:rPr>
        <w:t xml:space="preserve"> </w:t>
      </w:r>
      <w:r w:rsidR="0026529E" w:rsidRPr="00312AE3">
        <w:rPr>
          <w:lang w:val="en-GB"/>
        </w:rPr>
        <w:t xml:space="preserve">the reader with a few precautions. </w:t>
      </w:r>
      <w:r w:rsidR="00B20BB5" w:rsidRPr="00312AE3">
        <w:rPr>
          <w:lang w:val="en-GB"/>
        </w:rPr>
        <w:t xml:space="preserve">As </w:t>
      </w:r>
      <w:r w:rsidR="006E5595" w:rsidRPr="00312AE3">
        <w:rPr>
          <w:lang w:val="en-GB"/>
        </w:rPr>
        <w:t xml:space="preserve">with </w:t>
      </w:r>
      <w:r w:rsidR="00B20BB5" w:rsidRPr="00312AE3">
        <w:rPr>
          <w:lang w:val="en-GB"/>
        </w:rPr>
        <w:t>any computationally-grounded distinction</w:t>
      </w:r>
      <w:r w:rsidR="001263B3">
        <w:rPr>
          <w:lang w:val="en-GB"/>
        </w:rPr>
        <w:t>,</w:t>
      </w:r>
      <w:r w:rsidR="00B20BB5" w:rsidRPr="00312AE3">
        <w:rPr>
          <w:lang w:val="en-GB"/>
        </w:rPr>
        <w:t xml:space="preserve"> </w:t>
      </w:r>
      <w:r w:rsidR="001263B3">
        <w:rPr>
          <w:lang w:val="en-GB"/>
        </w:rPr>
        <w:t xml:space="preserve">there </w:t>
      </w:r>
      <w:r w:rsidR="00553CF6" w:rsidRPr="00312AE3">
        <w:rPr>
          <w:lang w:val="en-GB"/>
        </w:rPr>
        <w:t xml:space="preserve">comes the </w:t>
      </w:r>
      <w:r w:rsidR="00B20BB5" w:rsidRPr="00312AE3">
        <w:rPr>
          <w:lang w:val="en-GB"/>
        </w:rPr>
        <w:t>risk of oversimplification</w:t>
      </w:r>
      <w:r w:rsidR="00392778" w:rsidRPr="00312AE3">
        <w:rPr>
          <w:lang w:val="en-GB"/>
        </w:rPr>
        <w:t xml:space="preserve"> </w:t>
      </w:r>
      <w:r w:rsidR="00392778" w:rsidRPr="00312AE3">
        <w:rPr>
          <w:lang w:val="en-GB"/>
        </w:rPr>
        <w:fldChar w:fldCharType="begin" w:fldLock="1"/>
      </w:r>
      <w:r w:rsidR="00BF3612">
        <w:rPr>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392778" w:rsidRPr="00312AE3">
        <w:rPr>
          <w:lang w:val="en-GB"/>
        </w:rPr>
        <w:fldChar w:fldCharType="separate"/>
      </w:r>
      <w:r w:rsidR="00392778" w:rsidRPr="00312AE3">
        <w:rPr>
          <w:noProof/>
          <w:lang w:val="en-GB"/>
        </w:rPr>
        <w:t>(Collins &amp; Cockburn, 2020)</w:t>
      </w:r>
      <w:r w:rsidR="00392778" w:rsidRPr="00312AE3">
        <w:rPr>
          <w:lang w:val="en-GB"/>
        </w:rPr>
        <w:fldChar w:fldCharType="end"/>
      </w:r>
      <w:r w:rsidR="00B20BB5" w:rsidRPr="00312AE3">
        <w:rPr>
          <w:lang w:val="en-GB"/>
        </w:rPr>
        <w:t xml:space="preserve">. Indeed, </w:t>
      </w:r>
      <w:r w:rsidR="00591CDB" w:rsidRPr="00312AE3">
        <w:rPr>
          <w:lang w:val="en-GB"/>
        </w:rPr>
        <w:t xml:space="preserve">considering </w:t>
      </w:r>
      <w:r w:rsidR="00B20BB5" w:rsidRPr="00312AE3">
        <w:rPr>
          <w:lang w:val="en-GB"/>
        </w:rPr>
        <w:t xml:space="preserve">two different learning mechanisms </w:t>
      </w:r>
      <w:r w:rsidR="00591CDB" w:rsidRPr="00312AE3">
        <w:rPr>
          <w:lang w:val="en-GB"/>
        </w:rPr>
        <w:t xml:space="preserve">to update action values </w:t>
      </w:r>
      <w:r w:rsidR="00B20BB5" w:rsidRPr="00312AE3">
        <w:rPr>
          <w:lang w:val="en-GB"/>
        </w:rPr>
        <w:t>does not imply that the two</w:t>
      </w:r>
      <w:r w:rsidR="00591CDB" w:rsidRPr="00312AE3">
        <w:rPr>
          <w:lang w:val="en-GB"/>
        </w:rPr>
        <w:t xml:space="preserve"> underlying</w:t>
      </w:r>
      <w:r w:rsidR="00B20BB5" w:rsidRPr="00312AE3">
        <w:rPr>
          <w:lang w:val="en-GB"/>
        </w:rPr>
        <w:t xml:space="preserve"> </w:t>
      </w:r>
      <w:r w:rsidR="00591CDB" w:rsidRPr="00312AE3">
        <w:rPr>
          <w:lang w:val="en-GB"/>
        </w:rPr>
        <w:t xml:space="preserve">learning </w:t>
      </w:r>
      <w:r w:rsidR="00B20BB5" w:rsidRPr="00312AE3">
        <w:rPr>
          <w:lang w:val="en-GB"/>
        </w:rPr>
        <w:t>systems are completely dis</w:t>
      </w:r>
      <w:r w:rsidR="00591CDB" w:rsidRPr="00312AE3">
        <w:rPr>
          <w:lang w:val="en-GB"/>
        </w:rPr>
        <w:t>joint</w:t>
      </w:r>
      <w:r w:rsidR="00B20BB5" w:rsidRPr="00312AE3">
        <w:rPr>
          <w:lang w:val="en-GB"/>
        </w:rPr>
        <w:t xml:space="preserve"> </w:t>
      </w:r>
      <w:r w:rsidR="000816D6" w:rsidRPr="00312AE3">
        <w:rPr>
          <w:lang w:val="en-GB"/>
        </w:rPr>
        <w:t>nor</w:t>
      </w:r>
      <w:r w:rsidR="00B20BB5" w:rsidRPr="00312AE3">
        <w:rPr>
          <w:lang w:val="en-GB"/>
        </w:rPr>
        <w:t xml:space="preserve"> in total competition</w:t>
      </w:r>
      <w:r w:rsidR="00492B6D" w:rsidRPr="00312AE3">
        <w:rPr>
          <w:lang w:val="en-GB"/>
        </w:rPr>
        <w:t>. Instead,</w:t>
      </w:r>
      <w:r w:rsidR="00B20BB5" w:rsidRPr="00312AE3">
        <w:rPr>
          <w:lang w:val="en-GB"/>
        </w:rPr>
        <w:t xml:space="preserve"> there can be cooperation </w:t>
      </w:r>
      <w:r w:rsidR="00492B6D" w:rsidRPr="00312AE3">
        <w:rPr>
          <w:lang w:val="en-GB"/>
        </w:rPr>
        <w:t xml:space="preserve">between them so that a sequence of actions can rely on </w:t>
      </w:r>
      <w:r w:rsidR="005B0FF8" w:rsidRPr="00312AE3">
        <w:rPr>
          <w:lang w:val="en-GB"/>
        </w:rPr>
        <w:t xml:space="preserve">the </w:t>
      </w:r>
      <w:r w:rsidR="00492B6D" w:rsidRPr="00312AE3">
        <w:rPr>
          <w:lang w:val="en-GB"/>
        </w:rPr>
        <w:t>alternati</w:t>
      </w:r>
      <w:r w:rsidR="005B0FF8" w:rsidRPr="00312AE3">
        <w:rPr>
          <w:lang w:val="en-GB"/>
        </w:rPr>
        <w:t>on between</w:t>
      </w:r>
      <w:r w:rsidR="00492B6D" w:rsidRPr="00312AE3">
        <w:rPr>
          <w:lang w:val="en-GB"/>
        </w:rPr>
        <w:t xml:space="preserve"> decisions</w:t>
      </w:r>
      <w:r w:rsidR="005B0FF8" w:rsidRPr="00312AE3">
        <w:rPr>
          <w:lang w:val="en-GB"/>
        </w:rPr>
        <w:t xml:space="preserve"> of each one</w:t>
      </w:r>
      <w:r w:rsidR="00392778" w:rsidRPr="00312AE3">
        <w:rPr>
          <w:lang w:val="en-GB"/>
        </w:rPr>
        <w:t xml:space="preserve"> </w:t>
      </w:r>
      <w:r w:rsidR="00392778" w:rsidRPr="00312AE3">
        <w:rPr>
          <w:lang w:val="en-GB"/>
        </w:rPr>
        <w:fldChar w:fldCharType="begin" w:fldLock="1"/>
      </w:r>
      <w:r w:rsidR="00542794">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strategies","type":"article-journal","volume":"103"},"uris":["http://www.mendeley.com/documents/?uuid=e95453ba-4eb2-477b-93fb-89dce812356b","http://www.mendeley.com/documents/?uuid=fda27351-efe1-4e5e-995d-956683d0697a"]}],"mendeley":{"formattedCitation":"(Dollé et al., 2010)","plainTextFormattedCitation":"(Dollé et al., 2010)","previouslyFormattedCitation":"(Dollé et al., 2010)"},"properties":{"noteIndex":0},"schema":"https://github.com/citation-style-language/schema/raw/master/csl-citation.json"}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2010)</w:t>
      </w:r>
      <w:r w:rsidR="00392778" w:rsidRPr="00312AE3">
        <w:rPr>
          <w:lang w:val="en-GB"/>
        </w:rPr>
        <w:fldChar w:fldCharType="end"/>
      </w:r>
      <w:r w:rsidR="00402CD0" w:rsidRPr="00312AE3">
        <w:rPr>
          <w:lang w:val="en-GB"/>
        </w:rPr>
        <w:t>;</w:t>
      </w:r>
      <w:r w:rsidR="00B20BB5" w:rsidRPr="00312AE3">
        <w:rPr>
          <w:lang w:val="en-GB"/>
        </w:rPr>
        <w:t xml:space="preserve"> </w:t>
      </w:r>
      <w:r w:rsidR="00402CD0" w:rsidRPr="00312AE3">
        <w:rPr>
          <w:lang w:val="en-GB"/>
        </w:rPr>
        <w:t xml:space="preserve">there can be </w:t>
      </w:r>
      <w:r w:rsidR="00B20BB5" w:rsidRPr="00312AE3">
        <w:rPr>
          <w:lang w:val="en-GB"/>
        </w:rPr>
        <w:t xml:space="preserve">mutual help </w:t>
      </w:r>
      <w:r w:rsidR="00026F25" w:rsidRPr="00312AE3">
        <w:rPr>
          <w:lang w:val="en-GB"/>
        </w:rPr>
        <w:t>between MB and MF</w:t>
      </w:r>
      <w:r w:rsidR="00AA779F" w:rsidRPr="00312AE3">
        <w:rPr>
          <w:lang w:val="en-GB"/>
        </w:rPr>
        <w:t xml:space="preserve"> processes </w:t>
      </w:r>
      <w:r w:rsidR="00B20BB5" w:rsidRPr="00312AE3">
        <w:rPr>
          <w:lang w:val="en-GB"/>
        </w:rPr>
        <w:t xml:space="preserve">through learning by </w:t>
      </w:r>
      <w:r w:rsidR="001C38C9" w:rsidRPr="00312AE3">
        <w:rPr>
          <w:lang w:val="en-GB"/>
        </w:rPr>
        <w:t xml:space="preserve">observing </w:t>
      </w:r>
      <w:r w:rsidR="00B20BB5" w:rsidRPr="00312AE3">
        <w:rPr>
          <w:lang w:val="en-GB"/>
        </w:rPr>
        <w:t>each other’s output</w:t>
      </w:r>
      <w:r w:rsidR="00392778" w:rsidRPr="00312AE3">
        <w:rPr>
          <w:lang w:val="en-GB"/>
        </w:rPr>
        <w:t xml:space="preserve"> </w:t>
      </w:r>
      <w:r w:rsidR="00392778" w:rsidRPr="00312AE3">
        <w:rPr>
          <w:lang w:val="en-GB"/>
        </w:rPr>
        <w:fldChar w:fldCharType="begin" w:fldLock="1"/>
      </w:r>
      <w:r w:rsidR="00542794">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approach","type":"article-journal","volume":"14"},"uris":["http://www.mendeley.com/documents/?uuid=d645212f-bf87-427e-9499-8b600f4ef5d0","http://www.mendeley.com/documents/?uuid=7dc6b7e1-8e8c-4af1-a7c1-371e215f0f38"]}],"mendeley":{"formattedCitation":"(Dollé et al., 2018a)","plainTextFormattedCitation":"(Dollé et al., 2018a)","previouslyFormattedCitation":"(Dollé et al., 2018a)"},"properties":{"noteIndex":0},"schema":"https://github.com/citation-style-language/schema/raw/master/csl-citation.json"}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2018a)</w:t>
      </w:r>
      <w:r w:rsidR="00392778" w:rsidRPr="00312AE3">
        <w:rPr>
          <w:lang w:val="en-GB"/>
        </w:rPr>
        <w:fldChar w:fldCharType="end"/>
      </w:r>
      <w:r w:rsidR="0032326D" w:rsidRPr="00312AE3">
        <w:rPr>
          <w:lang w:val="en-GB"/>
        </w:rPr>
        <w:t xml:space="preserve">; there can be </w:t>
      </w:r>
      <w:r w:rsidR="00B20BB5" w:rsidRPr="00312AE3">
        <w:rPr>
          <w:lang w:val="en-GB"/>
        </w:rPr>
        <w:lastRenderedPageBreak/>
        <w:t>bootstrap</w:t>
      </w:r>
      <w:r w:rsidR="00506338">
        <w:rPr>
          <w:lang w:val="en-GB"/>
        </w:rPr>
        <w:t>ping</w:t>
      </w:r>
      <w:r w:rsidR="00B20BB5" w:rsidRPr="00312AE3">
        <w:rPr>
          <w:lang w:val="en-GB"/>
        </w:rPr>
        <w:t xml:space="preserve"> of MF learning through MB offline replay</w:t>
      </w:r>
      <w:r w:rsidR="00392778" w:rsidRPr="00312AE3">
        <w:rPr>
          <w:lang w:val="en-GB"/>
        </w:rPr>
        <w:t xml:space="preserve"> </w:t>
      </w:r>
      <w:r w:rsidR="00392778" w:rsidRPr="00312AE3">
        <w:rPr>
          <w:lang w:val="en-GB"/>
        </w:rPr>
        <w:fldChar w:fldCharType="begin" w:fldLock="1"/>
      </w:r>
      <w:r w:rsidR="003270A8" w:rsidRPr="00312AE3">
        <w:rPr>
          <w:lang w:val="en-GB"/>
        </w:rPr>
        <w:instrText>ADDIN CSL_CITATION {"citationItems":[{"id":"ITEM-1","itemData":{"author":[{"dropping-particle":"","family":"Mattar","given":"Marcelo G","non-dropping-particle":"","parse-names":false,"suffix":""},{"dropping-particle":"","family":"Daw","given":"Nathaniel D","non-dropping-particle":"","parse-names":false,"suffix":""}],"container-title":"Nature neuroscience","id":"ITEM-1","issue":"11","issued":{"date-parts":[["2018"]]},"page":"1609-1617","publisher":"Nature Publishing Group","title":"Prioritized memory access explains planning and hippocampal replay","type":"article-journal","volume":"21"},"uris":["http://www.mendeley.com/documents/?uuid=b8d26985-9b8d-4cae-b5e2-4d0c82cbe73a","http://www.mendeley.com/documents/?uuid=1d8b6fc5-b0fe-45ca-b803-c4d270d0e927"]},{"id":"ITEM-2","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neurophysiology","id":"ITEM-2","issue":"6","issued":{"date-parts":[["2018"]]},"page":"2877-2896","publisher":"American Physiological Society Bethesda, MD","title":"Hippocampal replays under the scrutiny of reinforcement learning models","type":"article-journal","volume":"120"},"uris":["http://www.mendeley.com/documents/?uuid=cd2197fb-6ab9-4634-88cd-fba195bf9333","http://www.mendeley.com/documents/?uuid=d23ad5af-7012-41f3-a49b-14d069f5610b"]}],"mendeley":{"formattedCitation":"(Cazé et al., 2018; Mattar &amp; Daw, 2018)","plainTextFormattedCitation":"(Cazé et al., 2018; Mattar &amp; Daw, 2018)","previouslyFormattedCitation":"(Cazé et al., 2018; Mattar &amp; Daw, 2018)"},"properties":{"noteIndex":0},"schema":"https://github.com/citation-style-language/schema/raw/master/csl-citation.json"}</w:instrText>
      </w:r>
      <w:r w:rsidR="00392778" w:rsidRPr="00312AE3">
        <w:rPr>
          <w:lang w:val="en-GB"/>
        </w:rPr>
        <w:fldChar w:fldCharType="separate"/>
      </w:r>
      <w:r w:rsidR="00392778" w:rsidRPr="00312AE3">
        <w:rPr>
          <w:noProof/>
          <w:lang w:val="en-GB"/>
        </w:rPr>
        <w:t>(Cazé et al., 2018; Mattar &amp; Daw, 2018)</w:t>
      </w:r>
      <w:r w:rsidR="00392778" w:rsidRPr="00312AE3">
        <w:rPr>
          <w:lang w:val="en-GB"/>
        </w:rPr>
        <w:fldChar w:fldCharType="end"/>
      </w:r>
      <w:r w:rsidR="003A557C" w:rsidRPr="00312AE3">
        <w:rPr>
          <w:lang w:val="en-GB"/>
        </w:rPr>
        <w:t>, etc.</w:t>
      </w:r>
      <w:r w:rsidR="00B20BB5" w:rsidRPr="00312AE3">
        <w:rPr>
          <w:lang w:val="en-GB"/>
        </w:rPr>
        <w:t xml:space="preserve">. </w:t>
      </w:r>
      <w:r w:rsidR="00D803AD" w:rsidRPr="00312AE3">
        <w:rPr>
          <w:lang w:val="en-GB"/>
        </w:rPr>
        <w:t xml:space="preserve">Nevertheless, </w:t>
      </w:r>
      <w:r w:rsidR="00776983" w:rsidRPr="00312AE3">
        <w:rPr>
          <w:lang w:val="en-GB"/>
        </w:rPr>
        <w:t xml:space="preserve">we argue here that </w:t>
      </w:r>
      <w:r w:rsidR="00D803AD" w:rsidRPr="00312AE3">
        <w:rPr>
          <w:lang w:val="en-GB"/>
        </w:rPr>
        <w:t xml:space="preserve">the MB/MF distinction still </w:t>
      </w:r>
      <w:r w:rsidR="00506338">
        <w:rPr>
          <w:lang w:val="en-GB"/>
        </w:rPr>
        <w:t>represents</w:t>
      </w:r>
      <w:r w:rsidR="00D803AD" w:rsidRPr="00312AE3">
        <w:rPr>
          <w:lang w:val="en-GB"/>
        </w:rPr>
        <w:t xml:space="preserve"> </w:t>
      </w:r>
      <w:r w:rsidR="00776983" w:rsidRPr="00312AE3">
        <w:rPr>
          <w:lang w:val="en-GB"/>
        </w:rPr>
        <w:t xml:space="preserve">a useful clarification of distinct computational mechanisms for value update, </w:t>
      </w:r>
      <w:r w:rsidR="00761A5F" w:rsidRPr="00312AE3">
        <w:rPr>
          <w:lang w:val="en-GB"/>
        </w:rPr>
        <w:t xml:space="preserve">which </w:t>
      </w:r>
      <w:r w:rsidR="001263B3">
        <w:rPr>
          <w:lang w:val="en-GB"/>
        </w:rPr>
        <w:t>generate</w:t>
      </w:r>
      <w:r w:rsidR="00761A5F" w:rsidRPr="00312AE3">
        <w:rPr>
          <w:lang w:val="en-GB"/>
        </w:rPr>
        <w:t xml:space="preserve"> distinct</w:t>
      </w:r>
      <w:r w:rsidR="00D803AD" w:rsidRPr="00312AE3">
        <w:rPr>
          <w:lang w:val="en-GB"/>
        </w:rPr>
        <w:t xml:space="preserve"> hypotheses and predictions </w:t>
      </w:r>
      <w:r w:rsidR="00AA779F" w:rsidRPr="00312AE3">
        <w:rPr>
          <w:lang w:val="en-GB"/>
        </w:rPr>
        <w:t>that</w:t>
      </w:r>
      <w:r w:rsidR="00761A5F" w:rsidRPr="00312AE3">
        <w:rPr>
          <w:lang w:val="en-GB"/>
        </w:rPr>
        <w:t xml:space="preserve"> can guide future experiments</w:t>
      </w:r>
      <w:r w:rsidR="001A08EE" w:rsidRPr="00312AE3">
        <w:rPr>
          <w:lang w:val="en-GB"/>
        </w:rPr>
        <w:t>.</w:t>
      </w:r>
      <w:r w:rsidR="00761A5F" w:rsidRPr="00312AE3">
        <w:rPr>
          <w:lang w:val="en-GB"/>
        </w:rPr>
        <w:t xml:space="preserve"> </w:t>
      </w:r>
      <w:r w:rsidR="001A08EE" w:rsidRPr="00312AE3">
        <w:rPr>
          <w:lang w:val="en-GB"/>
        </w:rPr>
        <w:t xml:space="preserve">This </w:t>
      </w:r>
      <w:r w:rsidR="005D3751" w:rsidRPr="00312AE3">
        <w:rPr>
          <w:lang w:val="en-GB"/>
        </w:rPr>
        <w:t>can</w:t>
      </w:r>
      <w:r w:rsidR="001A08EE" w:rsidRPr="00312AE3">
        <w:rPr>
          <w:lang w:val="en-GB"/>
        </w:rPr>
        <w:t xml:space="preserve"> </w:t>
      </w:r>
      <w:r w:rsidR="00761A5F" w:rsidRPr="00312AE3">
        <w:rPr>
          <w:lang w:val="en-GB"/>
        </w:rPr>
        <w:t xml:space="preserve">help </w:t>
      </w:r>
      <w:r w:rsidR="001263B3">
        <w:rPr>
          <w:lang w:val="en-GB"/>
        </w:rPr>
        <w:t xml:space="preserve">to </w:t>
      </w:r>
      <w:r w:rsidR="00D803AD" w:rsidRPr="00312AE3">
        <w:rPr>
          <w:lang w:val="en-GB"/>
        </w:rPr>
        <w:t xml:space="preserve">better understand </w:t>
      </w:r>
      <w:r w:rsidR="005304FB" w:rsidRPr="00312AE3">
        <w:rPr>
          <w:lang w:val="en-GB"/>
        </w:rPr>
        <w:t>value-based decision-making</w:t>
      </w:r>
      <w:r w:rsidR="00505638" w:rsidRPr="00312AE3">
        <w:rPr>
          <w:lang w:val="en-GB"/>
        </w:rPr>
        <w:t xml:space="preserve"> in a variety of contexts, such as</w:t>
      </w:r>
      <w:r w:rsidR="005304FB" w:rsidRPr="00312AE3">
        <w:rPr>
          <w:lang w:val="en-GB"/>
        </w:rPr>
        <w:t xml:space="preserve"> </w:t>
      </w:r>
      <w:r w:rsidR="00D803AD" w:rsidRPr="00312AE3">
        <w:rPr>
          <w:lang w:val="en-GB"/>
        </w:rPr>
        <w:t>economic choices</w:t>
      </w:r>
      <w:r w:rsidR="00BA12A0" w:rsidRPr="00312AE3">
        <w:rPr>
          <w:lang w:val="en-GB"/>
        </w:rPr>
        <w:t xml:space="preserve"> </w:t>
      </w:r>
      <w:r w:rsidR="00BA12A0" w:rsidRPr="00312AE3">
        <w:rPr>
          <w:lang w:val="en-GB"/>
        </w:rPr>
        <w:fldChar w:fldCharType="begin" w:fldLock="1"/>
      </w:r>
      <w:r w:rsidR="003270A8" w:rsidRPr="00312AE3">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learning.","type":"article-journal","volume":"81"},"uris":["http://www.mendeley.com/documents/?uuid=2225e839-7c97-4e76-8821-7be7faeeb204","http://www.mendeley.com/documents/?uuid=2aa52ccb-7bf1-41f5-a58e-8a88fe7b9b89"]}],"mendeley":{"formattedCitation":"(Lee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BA12A0" w:rsidRPr="00312AE3">
        <w:rPr>
          <w:lang w:val="en-GB"/>
        </w:rPr>
        <w:fldChar w:fldCharType="separate"/>
      </w:r>
      <w:r w:rsidR="00BA12A0" w:rsidRPr="00312AE3">
        <w:rPr>
          <w:noProof/>
          <w:lang w:val="en-GB"/>
        </w:rPr>
        <w:t>(Lee et al., 2014)</w:t>
      </w:r>
      <w:r w:rsidR="00BA12A0" w:rsidRPr="00312AE3">
        <w:rPr>
          <w:lang w:val="en-GB"/>
        </w:rPr>
        <w:fldChar w:fldCharType="end"/>
      </w:r>
      <w:r w:rsidR="00D803AD" w:rsidRPr="00312AE3">
        <w:rPr>
          <w:lang w:val="en-GB"/>
        </w:rPr>
        <w:t>, instrumental conditioning</w:t>
      </w:r>
      <w:r w:rsidR="00BA12A0" w:rsidRPr="00312AE3">
        <w:rPr>
          <w:lang w:val="en-GB"/>
        </w:rPr>
        <w:t xml:space="preserve"> </w:t>
      </w:r>
      <w:r w:rsidR="00BA12A0" w:rsidRPr="00312AE3">
        <w:rPr>
          <w:lang w:val="en-GB"/>
        </w:rPr>
        <w:fldChar w:fldCharType="begin" w:fldLock="1"/>
      </w:r>
      <w:r w:rsidR="00BF3612">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52cc3fd4-2347-4558-ab59-d714e5829292","http://www.mendeley.com/documents/?uuid=e725de1f-0bc2-46c3-b573-54de31659de2"]},{"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BA12A0" w:rsidRPr="00312AE3">
        <w:rPr>
          <w:lang w:val="en-GB"/>
        </w:rPr>
        <w:fldChar w:fldCharType="separate"/>
      </w:r>
      <w:r w:rsidR="00BA12A0" w:rsidRPr="00312AE3">
        <w:rPr>
          <w:noProof/>
          <w:lang w:val="en-GB"/>
        </w:rPr>
        <w:t>(Daw et al., 2005; Keramati et al., 2011)</w:t>
      </w:r>
      <w:r w:rsidR="00BA12A0" w:rsidRPr="00312AE3">
        <w:rPr>
          <w:lang w:val="en-GB"/>
        </w:rPr>
        <w:fldChar w:fldCharType="end"/>
      </w:r>
      <w:r w:rsidR="00D803AD" w:rsidRPr="00312AE3">
        <w:rPr>
          <w:lang w:val="en-GB"/>
        </w:rPr>
        <w:t xml:space="preserve">, </w:t>
      </w:r>
      <w:r w:rsidR="00720263" w:rsidRPr="00312AE3">
        <w:rPr>
          <w:lang w:val="en-GB"/>
        </w:rPr>
        <w:t>Pavlovian conditioning</w:t>
      </w:r>
      <w:r w:rsidR="00E26021" w:rsidRPr="00312AE3">
        <w:rPr>
          <w:lang w:val="en-GB"/>
        </w:rPr>
        <w:t xml:space="preserve"> </w:t>
      </w:r>
      <w:r w:rsidR="00E26021" w:rsidRPr="00312AE3">
        <w:rPr>
          <w:lang w:val="en-GB"/>
        </w:rPr>
        <w:fldChar w:fldCharType="begin" w:fldLock="1"/>
      </w:r>
      <w:r w:rsidR="007347B1">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Representations","type":"article-journal","volume":"10"},"uris":["http://www.mendeley.com/documents/?uuid=4b202c52-8545-4f20-ba61-eedc4d504fd8","http://www.mendeley.com/documents/?uuid=848eb1af-3b6c-3434-b7ee-0f20f9bfa8c8"]}],"mendeley":{"formattedCitation":"(F. Lesaint et al., 2014)","plainTextFormattedCitation":"(F. Lesaint et al., 2014)","previouslyFormattedCitation":"(F. Lesaint et al., 2014)"},"properties":{"noteIndex":0},"schema":"https://github.com/citation-style-language/schema/raw/master/csl-citation.json"}</w:instrText>
      </w:r>
      <w:r w:rsidR="00E26021" w:rsidRPr="00312AE3">
        <w:rPr>
          <w:lang w:val="en-GB"/>
        </w:rPr>
        <w:fldChar w:fldCharType="separate"/>
      </w:r>
      <w:r w:rsidR="00542794" w:rsidRPr="00542794">
        <w:rPr>
          <w:noProof/>
          <w:lang w:val="en-GB"/>
        </w:rPr>
        <w:t>(F. Lesaint et al., 2014)</w:t>
      </w:r>
      <w:r w:rsidR="00E26021" w:rsidRPr="00312AE3">
        <w:rPr>
          <w:lang w:val="en-GB"/>
        </w:rPr>
        <w:fldChar w:fldCharType="end"/>
      </w:r>
      <w:r w:rsidR="00720263" w:rsidRPr="00312AE3">
        <w:rPr>
          <w:lang w:val="en-GB"/>
        </w:rPr>
        <w:t xml:space="preserve">, </w:t>
      </w:r>
      <w:r w:rsidR="0059633B" w:rsidRPr="00312AE3">
        <w:rPr>
          <w:lang w:val="en-GB"/>
        </w:rPr>
        <w:t xml:space="preserve">or even </w:t>
      </w:r>
      <w:r w:rsidR="00D803AD" w:rsidRPr="00312AE3">
        <w:rPr>
          <w:lang w:val="en-GB"/>
        </w:rPr>
        <w:t xml:space="preserve">navigation </w:t>
      </w:r>
      <w:r w:rsidR="00E26021" w:rsidRPr="00312AE3">
        <w:rPr>
          <w:lang w:val="en-GB"/>
        </w:rPr>
        <w:fldChar w:fldCharType="begin" w:fldLock="1"/>
      </w:r>
      <w:r w:rsidR="008D3711">
        <w:rPr>
          <w:lang w:val="en-GB"/>
        </w:rPr>
        <w:instrText>ADDIN CSL_CITATION {"citationItems":[{"id":"ITEM-1","itemData":{"author":[{"dropping-particle":"","family":"Pezzulo","given":"Giovanni","non-dropping-particle":"","parse-names":false,"suffix":""},{"dropping-particle":"","family":"Rigoli","given":"Francesco","non-dropping-particle":"","parse-names":false,"suffix":""},{"dropping-particle":"","family":"Chersi","given":"Fabian","non-dropping-particle":"","parse-names":false,"suffix":""}],"container-title":"Frontiers in psychology","id":"ITEM-1","issued":{"date-parts":[["2013"]]},"page":"92","publisher":"Frontiers","title":"The mixed instrumental controller: using value of information to combine habitual choice and mental simulation","type":"article-journal","volume":"4"},"uris":["http://www.mendeley.com/documents/?uuid=017193a0-c5c0-4a41-b3e9-47d823997b4e","http://www.mendeley.com/documents/?uuid=72fbbda6-22e7-442c-8ac1-310997942e75"]},{"id":"ITEM-2","itemData":{"DOI":"10.1177/1073858411435128","ISSN":"10738584","PMID":"22492194","abstract":"Decisions result from an interaction between multiple functional systems acting in parallel to process information in very different ways, each with strengths and weaknesses. In this review, the authors address three action-selection components of decision-making: The Pavlovian system releases an action from a limited repertoire of potential actions, such as approaching learned stimuli. Like the Pavlovian system, the habit system is computationally fast but, unlike the Pavlovian system permits arbitrary stimulus-action pairings. These associations are a \"forward'' mechanism; when a situation is recognized, the action is released. In contrast, the deliberative system is flexible but takes time to process. The deliberative system uses knowledge of the causal structure of the world to search into the future, planning actions to maximize expected rewards. Deliberation depends on the ability to imagine future possibilities, including novel situations, and it allows decisions to be taken without having previously experienced the options. Various anatomical structures have been identified that carry out the information processing of each of these systems: hippocampus constitutes a map of the world that can be used for searching/imagining the future; dorsal striatal neurons represent situation-action associations; and ventral striatum maintains value representations for all three systems. Each system presents vulnerabilities to pathologies that can manifest as psychiatric disorders. Understanding these systems and their relation to neuroanatomy opens up a deeper way to treat the structural problems underlying various disorders. © The Author(s) 2012.","author":[{"dropping-particle":"","family":"Meer","given":"Matthijs","non-dropping-particle":"Van Der","parse-names":false,"suffix":""},{"dropping-particle":"","family":"Kurth-Nelson","given":"Zeb","non-dropping-particle":"","parse-names":false,"suffix":""},{"dropping-particle":"","family":"Redish","given":"A. David","non-dropping-particle":"","parse-names":false,"suffix":""}],"container-title":"Neuroscientist","id":"ITEM-2","issue":"4","issued":{"date-parts":[["2012"]]},"page":"342-359","title":"Information processing in decision-making systems","type":"article-journal","volume":"18"},"uris":["http://www.mendeley.com/documents/?uuid=76c06432-81c2-43b1-b930-f0311670d680","http://www.mendeley.com/documents/?uuid=ad5ca02b-be8f-46ee-9353-aeedfaa0af1e"]},{"id":"ITEM-3","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w:instrText>
      </w:r>
      <w:r w:rsidR="008D3711" w:rsidRPr="00E96DF6">
        <w:instrText>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Neuroscience","id":"ITEM-3","issue":"OCTOBER 2012","issued":{"date-parts":[["2012"]]},"title":"Integrating cortico-limbic-basal ganglia architectures for learning model-based and model-free navigation strategies","type":"article-journal"},"uris":["http://www.mendeley.com/documents/?uuid=4f476389-e4df-4932-aca7-c873a0f7c567","http://www.mendeley.com/documents/?uuid=176a48f6-dcc3-3e9a-b7fc-1f65427c10a0"]}],"mendeley":{"formattedCitation":"(Khamassi &amp; Humphries, 2012; Pezzulo et al., 2013; Van Der Meer et al., 2012)","plainTextFormattedCitation":"(Khamassi &amp; Humphries, 2012; Pezzulo et al., 2013; Van Der Meer et al., 2012)","previouslyFormattedCitation":"(Khamassi &amp; Humphries, 2012; Pezzulo et al., 2013; Van Der Meer et al., 2012)"},"properties":{"noteIndex":0},"schema":"https://github.com/citation-style-language/schema/raw/master/csl-citation.json"}</w:instrText>
      </w:r>
      <w:r w:rsidR="00E26021" w:rsidRPr="00312AE3">
        <w:rPr>
          <w:lang w:val="en-GB"/>
        </w:rPr>
        <w:fldChar w:fldCharType="separate"/>
      </w:r>
      <w:r w:rsidR="00DD2273" w:rsidRPr="00E96DF6">
        <w:rPr>
          <w:noProof/>
        </w:rPr>
        <w:t>(Khamassi &amp; Humphries, 2012; Pezzulo et al., 2013; Van Der Meer et al., 2012)</w:t>
      </w:r>
      <w:r w:rsidR="00E26021" w:rsidRPr="00312AE3">
        <w:rPr>
          <w:lang w:val="en-GB"/>
        </w:rPr>
        <w:fldChar w:fldCharType="end"/>
      </w:r>
      <w:r w:rsidR="002B3646" w:rsidRPr="00E96DF6">
        <w:t xml:space="preserve">. </w:t>
      </w:r>
    </w:p>
    <w:p w14:paraId="230D15B0" w14:textId="77777777" w:rsidR="000804F9" w:rsidRPr="00E96DF6" w:rsidRDefault="000804F9" w:rsidP="004039A3">
      <w:pPr>
        <w:jc w:val="both"/>
      </w:pPr>
    </w:p>
    <w:p w14:paraId="5F7EC9D1" w14:textId="16920DA1" w:rsidR="002F32C6" w:rsidRPr="00312AE3" w:rsidRDefault="001C7448" w:rsidP="004039A3">
      <w:pPr>
        <w:jc w:val="both"/>
        <w:rPr>
          <w:lang w:val="en-GB"/>
        </w:rPr>
      </w:pPr>
      <w:r w:rsidRPr="00312AE3">
        <w:rPr>
          <w:lang w:val="en-GB"/>
        </w:rPr>
        <w:t xml:space="preserve">This computational distinction also recently turned out useful </w:t>
      </w:r>
      <w:r w:rsidR="001263B3">
        <w:rPr>
          <w:lang w:val="en-GB"/>
        </w:rPr>
        <w:t>in understanding</w:t>
      </w:r>
      <w:r w:rsidRPr="00312AE3">
        <w:rPr>
          <w:lang w:val="en-GB"/>
        </w:rPr>
        <w:t xml:space="preserve"> how the balance between </w:t>
      </w:r>
      <w:r w:rsidR="00D803AD" w:rsidRPr="00312AE3">
        <w:rPr>
          <w:lang w:val="en-GB"/>
        </w:rPr>
        <w:t xml:space="preserve">different learning strategies </w:t>
      </w:r>
      <w:r w:rsidRPr="00312AE3">
        <w:rPr>
          <w:lang w:val="en-GB"/>
        </w:rPr>
        <w:t xml:space="preserve">evolves </w:t>
      </w:r>
      <w:r w:rsidR="00D803AD" w:rsidRPr="00312AE3">
        <w:rPr>
          <w:lang w:val="en-GB"/>
        </w:rPr>
        <w:t>through development</w:t>
      </w:r>
      <w:r w:rsidR="008A5CE4" w:rsidRPr="00312AE3">
        <w:rPr>
          <w:lang w:val="en-GB"/>
        </w:rPr>
        <w:t xml:space="preserve"> </w:t>
      </w:r>
      <w:r w:rsidR="008A5CE4" w:rsidRPr="00312AE3">
        <w:rPr>
          <w:lang w:val="en-GB"/>
        </w:rPr>
        <w:fldChar w:fldCharType="begin" w:fldLock="1"/>
      </w:r>
      <w:r w:rsidR="003270A8" w:rsidRPr="00312AE3">
        <w:rPr>
          <w:lang w:val="en-GB"/>
        </w:rPr>
        <w:instrText>ADDIN CSL_CITATION {"citationItems":[{"id":"ITEM-1","itemData":{"DOI":"10.1177/0956797616639301","ISSN":"14679280","PMID":"27084852","abstract":"Theoretical models distinguish two decision-making strategies that have been formalized in reinforcement-learning theory. A model-based strategy leverages a cognitive model of potential actions and their consequences to make goal-directed choices, whereas a model-free strategy evaluates actions based solely on their reward history. Research in adults has begun to elucidate the psychological mechanisms and neural substrates underlying these learning processes and factors that influence their relative recruitment. However, the developmental trajectory of these evaluative strategies has not been well characterized. In this study, children, adolescents, and adults performed a sequential reinforcement-learning task that enabled estimation of model-based and model-free contributions to choice. Whereas a model-free strategy was apparent in choice behavior across all age groups, a model-based strategy was absent in children, became evident in adolescents, and strengthened in adults. These results suggest that recruitment of model-based valuation systems represents a critical cognitive component underlying the gradual maturation of goal-directed behavior.","author":[{"dropping-particle":"","family":"Decker","given":"Johannes H.","non-dropping-particle":"","parse-names":false,"suffix":""},{"dropping-particle":"","family":"Otto","given":"A. Ross","non-dropping-particle":"","parse-names":false,"suffix":""},{"dropping-particle":"","family":"Daw","given":"Nathaniel D.","non-dropping-particle":"","parse-names":false,"suffix":""},{"dropping-particle":"","family":"Hartley","given":"Catherine A.","non-dropping-particle":"","parse-names":false,"suffix":""}],"container-title":"Psychological Science","id":"ITEM-1","issue":"6","issued":{"date-parts":[["2016"]]},"page":"848-858","title":"From Creatures of Habit to Goal-Directed Learners: Tracking the Developmental Emergence of Model-Based Reinforcement Learning","type":"article-journal","volume":"27"},"uris":["http://www.mendeley.com/documents/?uuid=ea8f3b34-cb5c-40af-90eb-2b85283a3d71","http://www.mendeley.com/documents/?uuid=da5a501e-71f1-4f7c-879f-9d654c4cbb91"]}],"mendeley":{"formattedCitation":"(Decker et al., 2016)","plainTextFormattedCitation":"(Decker et al., 2016)","previouslyFormattedCitation":"(Decker et al., 2016)"},"properties":{"noteIndex":0},"schema":"https://github.com/citation-style-language/schema/raw/master/csl-citation.json"}</w:instrText>
      </w:r>
      <w:r w:rsidR="008A5CE4" w:rsidRPr="00312AE3">
        <w:rPr>
          <w:lang w:val="en-GB"/>
        </w:rPr>
        <w:fldChar w:fldCharType="separate"/>
      </w:r>
      <w:r w:rsidR="008A5CE4" w:rsidRPr="00312AE3">
        <w:rPr>
          <w:noProof/>
          <w:lang w:val="en-GB"/>
        </w:rPr>
        <w:t>(Decker et al., 2016)</w:t>
      </w:r>
      <w:r w:rsidR="008A5CE4" w:rsidRPr="00312AE3">
        <w:rPr>
          <w:lang w:val="en-GB"/>
        </w:rPr>
        <w:fldChar w:fldCharType="end"/>
      </w:r>
      <w:r w:rsidR="00EF57EA" w:rsidRPr="00312AE3">
        <w:rPr>
          <w:lang w:val="en-GB"/>
        </w:rPr>
        <w:t xml:space="preserve">, or how it varies between different individuals in Pavlovian conditioning paradigms, such as sign- versus goal-tracking </w:t>
      </w:r>
      <w:r w:rsidR="00413850" w:rsidRPr="00312AE3">
        <w:rPr>
          <w:lang w:val="en-GB"/>
        </w:rPr>
        <w:t>behaviours</w:t>
      </w:r>
      <w:r w:rsidR="00EF57EA" w:rsidRPr="00312AE3">
        <w:rPr>
          <w:lang w:val="en-GB"/>
        </w:rPr>
        <w:t xml:space="preserve"> </w:t>
      </w:r>
      <w:r w:rsidR="00EF57EA" w:rsidRPr="00312AE3">
        <w:rPr>
          <w:lang w:val="en-GB"/>
        </w:rPr>
        <w:fldChar w:fldCharType="begin" w:fldLock="1"/>
      </w:r>
      <w:r w:rsidR="007347B1">
        <w:rPr>
          <w:lang w:val="en-GB"/>
        </w:rPr>
        <w:instrText>ADDIN CSL_CITATION {"citationItems":[{"id":"ITEM-1","itemData":{"DOI":"10.1016/j.jphysparis.2014.06.001","ISSN":"17697115","abstract":"© 2014 Elsevier Ltd. Gaining a better understanding of the biological mechanisms underlying the individual variation observed in response to rewards and reward cues could help to identify and treat individuals more prone to disorders of impulsive control, such as addiction. Variation in response to reward cues is captured in rats undergoing autoshaping experiments where the appearance of a lever precedes food delivery. Although no response is required for food to be delivered, some rats (goal-trackers) learn to approach and avidly engage the magazine until food delivery, whereas other rats (sign-trackers) come to approach and engage avidly the lever. The impulsive and often maladaptive characteristics of the latter response are reminiscent of addictive behaviour in humans. In a previous article, we developed a computational model accounting for a set of experimental data regarding sign-trackers and goal-trackers. Here we show new simulations of the model to draw experimental predictions that could help further validate or refute the model. In particular, we apply the model to new experimental protocols such as injecting flupentixol locally into the core of the nucleus accumbens rather than systemically, and lesioning of the core of the nucleus accumbens before or after conditioning. In addition, we discuss the possibility of removing the food magazine during the inter-trial interval. The predictions from this revised model will help us better understand the role of different brain regions in the behaviours expressed by sign-trackers and goal-trackers.","author":[{"dropping-particle":"","family":"Lesaint","given":"F.","non-dropping-particle":"","parse-names":false,"suffix":""},{"dropping-particle":"","family":"Sigaud","given":"O.","non-dropping-particle":"","parse-names":false,"suffix":""},{"dropping-particle":"","family":"Clark","given":"J.J.","non-dropping-particle":"","parse-names":false,"suffix":""},{"dropping-particle":"","family":"Flagel","given":"S.B.","non-dropping-particle":"","parse-names":false,"suffix":""},{"dropping-particle":"","family":"Khamassi","given":"Mehdi","non-dropping-particle":"","parse-names":false,"suffix":""}],"container-title":"Journal of Physiology Paris","id":"ITEM-1","issue":"1-3","issued":{"date-parts":[["2015"]]},"title":"Experimental predictions drawn from a computational model of sign-trackers and goal-trackers","type":"article-journal","volume":"109"},"uris":["http://www.mendeley.com/documents/?uuid=091ec625-ec32-3f15-8d25-65eaad017cbd","http://www.mendeley.com/documents/?uuid=ed33ce14-9534-43d5-979b-2f8cd21527f7"]},{"id":"ITEM-2","itemData":{"DOI":"10.1007/s00213-019-05323-y","ISSN":"14322072","abstract":"© 2019, The Author(s). In the context of Pavlovian conditioning, two types of behaviour may emerge within the population (Flagel et al. Nature, 469(7328): 53–57, 2011). Animals may choose to engage either with the conditioned stimulus (CS), a behaviour known as sign-tracking (ST) which is sensitive to dopamine inhibition for its acquisition, or with the food cup in which the reward or unconditioned stimulus (US) will eventually be delivered, a behaviour known as goal-tracking (GT) which is dependent on dopamine for its expression only. Previous work by Lesaint et al. (PLoS Comput Biol, 10(2), 2014) offered a computational explanation for these phenomena and led to the prediction that varying the duration of the inter-trial interval (ITI) would change the relative ST-GT proportion in the population as well as phasic dopamine responses. A recent study verified this prediction, but also found a rich variance of ST and GT behaviours within the trial which goes beyond the original computational model. In this paper, we provide a computational perspective on these novel results.","author":[{"dropping-particle":"","family":"Cinotti","given":"F.","non-dropping-particle":"","parse-names":false,"suffix":""},{"dropping-particle":"","family":"Marchand","given":"A.R.","non-dropping-particle":"","parse-names":false,"suffix":""},{"dropping-particle":"","family":"Roesch","given":"M.R.","non-dropping-particle":"","parse-names":false,"suffix":""},{"dropping-particle":"","family":"Girard","given":"B.","non-dropping-particle":"","parse-names":false,"suffix":""},{"dropping-particle":"","family":"Khamassi","given":"Mehdi","non-dropping-particle":"","parse-names":false,"suffix":""}],"container-title":"Psychopharmacology","id":"ITEM-2","issue":"8","issued":{"date-parts":[["2019"]]},"title":"Impacts of inter-trial interval duration on a computational model of sign-tracking vs. goal-tracking behaviour","type":"article-journal","volume":"236"},"uris":["http://www.mendeley.com/documents/?uuid=bb4ccdbf-7ee8-3079-a232-3b288865080a","http://www.mendeley.com/documents/?uuid=9ee583b3-31ab-48b2-af74-6d2173bec969"]}],"mendeley":{"formattedCitation":"(Cinotti, Marchand, et al., 2019; F. Lesaint et al., 2015)","plainTextFormattedCitation":"(Cinotti, Marchand, et al., 2019; F. Lesaint et al., 2015)","previouslyFormattedCitation":"(Cinotti, Marchand, et al., 2019; F. Lesaint et al., 2015)"},"properties":{"noteIndex":0},"schema":"https://github.com/citation-style-language/schema/raw/master/csl-citation.json"}</w:instrText>
      </w:r>
      <w:r w:rsidR="00EF57EA" w:rsidRPr="00312AE3">
        <w:rPr>
          <w:lang w:val="en-GB"/>
        </w:rPr>
        <w:fldChar w:fldCharType="separate"/>
      </w:r>
      <w:r w:rsidR="00542794" w:rsidRPr="00542794">
        <w:rPr>
          <w:noProof/>
          <w:lang w:val="en-GB"/>
        </w:rPr>
        <w:t>(Cinotti, Marchand, et al., 2019; F. Lesaint et al., 2015)</w:t>
      </w:r>
      <w:r w:rsidR="00EF57EA" w:rsidRPr="00312AE3">
        <w:rPr>
          <w:lang w:val="en-GB"/>
        </w:rPr>
        <w:fldChar w:fldCharType="end"/>
      </w:r>
      <w:r w:rsidRPr="00312AE3">
        <w:rPr>
          <w:lang w:val="en-GB"/>
        </w:rPr>
        <w:t xml:space="preserve">. Finally, it </w:t>
      </w:r>
      <w:r w:rsidR="00261BF0">
        <w:rPr>
          <w:lang w:val="en-GB"/>
        </w:rPr>
        <w:t xml:space="preserve">is </w:t>
      </w:r>
      <w:r w:rsidRPr="00312AE3">
        <w:rPr>
          <w:lang w:val="en-GB"/>
        </w:rPr>
        <w:t>worth not</w:t>
      </w:r>
      <w:r w:rsidR="000804F9">
        <w:rPr>
          <w:lang w:val="en-GB"/>
        </w:rPr>
        <w:t>ing</w:t>
      </w:r>
      <w:r w:rsidRPr="00312AE3">
        <w:rPr>
          <w:lang w:val="en-GB"/>
        </w:rPr>
        <w:t xml:space="preserve"> that this distinction </w:t>
      </w:r>
      <w:r w:rsidR="00E60FAA" w:rsidRPr="00312AE3">
        <w:rPr>
          <w:lang w:val="en-GB"/>
        </w:rPr>
        <w:t xml:space="preserve">is </w:t>
      </w:r>
      <w:r w:rsidRPr="00312AE3">
        <w:rPr>
          <w:lang w:val="en-GB"/>
        </w:rPr>
        <w:t xml:space="preserve">currently </w:t>
      </w:r>
      <w:r w:rsidR="00E60FAA" w:rsidRPr="00312AE3">
        <w:rPr>
          <w:lang w:val="en-GB"/>
        </w:rPr>
        <w:t>also a hot topic in machine learning</w:t>
      </w:r>
      <w:r w:rsidR="000A255D" w:rsidRPr="00312AE3">
        <w:rPr>
          <w:lang w:val="en-GB"/>
        </w:rPr>
        <w:t xml:space="preserve"> and robotics</w:t>
      </w:r>
      <w:r w:rsidR="00F44D19" w:rsidRPr="00312AE3">
        <w:rPr>
          <w:lang w:val="en-GB"/>
        </w:rPr>
        <w:t xml:space="preserve"> </w:t>
      </w:r>
      <w:r w:rsidR="00F44D19" w:rsidRPr="00312AE3">
        <w:rPr>
          <w:lang w:val="en-GB"/>
        </w:rPr>
        <w:fldChar w:fldCharType="begin" w:fldLock="1"/>
      </w:r>
      <w:r w:rsidR="008D3711">
        <w:rPr>
          <w:lang w:val="en-GB"/>
        </w:rPr>
        <w:instrText>ADDIN CSL_CITATION {"citationItems":[{"id":"ITEM-1","itemData":{"abstract":"Model-based reinforcement learning (MBRL) is widely seen as having the potential to be significantly more sample efficient than model-free RL. However, research in model-based RL has not been very standardized. It is fairly common for authors to experiment with self-designed environments, and there are several separate lines of research, which are sometimes closed-sourced or not reproducible. Accordingly, it is an open question how these various existing MBRL algorithms perform relative to each other. To facilitate research in MBRL, in this paper we gather a wide collection of MBRL algorithms and propose over 18 benchmarking environments specially designed for MBRL. We benchmark these algorithms with unified problem settings, including noisy environments. Beyond cataloguing performance, we explore and unify the underlying algorithmic differences across MBRL algorithms. We characterize three key research challenges for future MBRL research: the dynamics bottleneck, the planning horizon dilemma, and the early-termination dilemma. Finally, to maximally facilitate future research on MBRL, we open-source our benchmark in http://www.cs.toronto.edu/~tingwuwang/mbrl.html.","author":[{"dropping-particle":"","family":"Wang","given":"Tingwu","non-dropping-particle":"","parse-names":false,"suffix":""},{"dropping-particle":"","family":"Bao","given":"Xuchan","non-dropping-particle":"","parse-names":false,"suffix":""},{"dropping-particle":"","family":"Clavera","given":"Ignasi","non-dropping-particle":"","parse-names":false,"suffix":""},{"dropping-particle":"","family":"Hoang","given":"Jerrick","non-dropping-particle":"","parse-names":false,"suffix":""},{"dropping-particle":"","family":"Wen","given":"Yeming","non-dropping-particle":"","parse-names":false,"suffix":""},{"dropping-particle":"","family":"Langlois","given":"Eric","non-dropping-particle":"","parse-names":false,"suffix":""},{"dropping-particle":"","family":"Zhang","given":"Shunshi","non-dropping-particle":"","parse-names":false,"suffix":""},{"dropping-particle":"","family":"Zhang","given":"Guodong","non-dropping-particle":"","parse-names":false,"suffix":""},{"dropping-particle":"","family":"Abbeel","given":"Pieter","non-dropping-particle":"","parse-names":false,"suffix":""},{"dropping-particle":"","family":"Ba","given":"Jimmy","non-dropping-particle":"","parse-names":false,"suffix":""}],"id":"ITEM-1","issued":{"date-parts":[["2019"]]},"page":"1-25","title":"Benchmarking Model-Based Reinforcement Learning","type":"article-journal"},"uris":["http://www.mendeley.com/documents/?uuid=a6bb27b6-e6fb-4405-871e-155cbd8de619","http://www.mendeley.com/documents/?uuid=8ae8b48d-d427-44df-8112-df5e9d6ba8fc"]},{"id":"ITEM-2","itemData":{"DOI":"10.1007/978-3-319-03194-1_2","ISSN":"1610742X","abstract":"Reinforcement learning offers to robotics a framework and set of tools for the design of sophisticated and hard-to-engineer behaviors. Conversely, the challenges of robotic problems provide both inspiration, impact, and validation for developments in reinforcement learning. The relationship between disciplines has sufficient promise to be likened to that between physics and mathematics. In this article, we attempt to strengthen the links between the two research communities by providing a survey of work in reinforcement learning for behavior generation in robots. We highlight both key challenges in robot reinforcement learning as well as notable successes. We discuss how contributions tamed the complexity of the domain and study the role of algorithms, representations, and prior knowledge in achieving these successes. As a result, a particular focus of our chapter lies on the choice between model-based and model-free as well as between value function-based and policy search methods. By analyzing a simple problem in some detail we demonstrate how reinforcement learning approaches may be profitably applied, and we note throughout open questions and the tremendous potential for future research.","author":[{"dropping-particle":"","family":"Kober","given":"Jens","non-dropping-particle":"","parse-names":false,"suffix":""},{"dropping-particle":"","family":"Bagnell","given":"Andrew J.","non-dropping-particle":"","parse-names":false,"suffix":""},{"dropping-particle":"","family":"Peters","given":"Jan","non-dropping-particle":"","parse-names":false,"suffix":""}],"container-title":"Springer Tracts in Advanced Robotics","id":"ITEM-2","issued":{"date-parts":[["2014"]]},"page":"9-67","title":"Reinforcement Learning in Robotics: A Survey","type":"article-journal","volume":"97"},"uris":["http://www.mendeley.com/documents/?uuid=efd71b64-0bb1-4bdd-9869-dd6a10a8fea1","http://www.mendeley.com/documents/?uuid=befe3a47-70f2-4900-a6e8-973fabd2a131"]},{"id":"ITEM-3","itemData":{"author":[{"dropping-particle":"","family":"Khamassi","given":"Mehdi","non-dropping-particle":"","parse-names":false,"suffix":""}],"id":"ITEM-3","issued":{"date-parts":[["2020"]]},"page":"1-20","title":"Adaptive coordination of multiple learning strategies in brains and robots","type":"article-journal"},"uris":["http://www.mendeley.com/documents/?uuid=14d8e42e-870e-49fc-8a9f-845ad6b943cb","http://www.mendeley.com/documents/?uuid=a9384e77-247b-47b1-91f1-1d509c61adad"]}],"mendeley":{"formattedCitation":"(Khamassi, 2020; Kober et al., 2014; Wang et al., 2019)","plainTextFormattedCitation":"(Khamassi, 2020; Kober et al., 2014; Wang et al., 2019)","previouslyFormattedCitation":"(Khamassi, 2020; Kober et al., 2014; Wang et al., 2019)"},"properties":{"noteIndex":0},"schema":"https://github.com/citation-style-language/schema/raw/master/csl-citation.json"}</w:instrText>
      </w:r>
      <w:r w:rsidR="00F44D19" w:rsidRPr="00312AE3">
        <w:rPr>
          <w:lang w:val="en-GB"/>
        </w:rPr>
        <w:fldChar w:fldCharType="separate"/>
      </w:r>
      <w:r w:rsidR="00DD2273" w:rsidRPr="00DD2273">
        <w:rPr>
          <w:noProof/>
          <w:lang w:val="en-GB"/>
        </w:rPr>
        <w:t>(Khamassi, 2020; Kober et al., 2014; Wang et al., 2019)</w:t>
      </w:r>
      <w:r w:rsidR="00F44D19" w:rsidRPr="00312AE3">
        <w:rPr>
          <w:lang w:val="en-GB"/>
        </w:rPr>
        <w:fldChar w:fldCharType="end"/>
      </w:r>
      <w:r w:rsidR="008E0D71" w:rsidRPr="00312AE3">
        <w:rPr>
          <w:lang w:val="en-GB"/>
        </w:rPr>
        <w:t>, so that upcoming breakthroughs in these disciplines can later on fertilize computational neuroscience models of learning and decision-making</w:t>
      </w:r>
      <w:r w:rsidR="00E60FAA" w:rsidRPr="00312AE3">
        <w:rPr>
          <w:lang w:val="en-GB"/>
        </w:rPr>
        <w:t>.</w:t>
      </w:r>
    </w:p>
    <w:p w14:paraId="4EB914C2" w14:textId="77777777" w:rsidR="002F32C6" w:rsidRPr="00312AE3" w:rsidRDefault="002F32C6" w:rsidP="004039A3">
      <w:pPr>
        <w:jc w:val="both"/>
        <w:rPr>
          <w:lang w:val="en-GB"/>
        </w:rPr>
      </w:pPr>
    </w:p>
    <w:p w14:paraId="18937252" w14:textId="3173DAD9" w:rsidR="002F32C6" w:rsidRPr="00312AE3" w:rsidRDefault="002F32C6" w:rsidP="004039A3">
      <w:pPr>
        <w:jc w:val="both"/>
        <w:rPr>
          <w:lang w:val="en-GB"/>
        </w:rPr>
      </w:pPr>
      <w:r w:rsidRPr="00312AE3">
        <w:rPr>
          <w:lang w:val="en-GB"/>
        </w:rPr>
        <w:t xml:space="preserve">While MB and MF learning processes have been extensively described in the literature (e.g., see </w:t>
      </w:r>
      <w:r w:rsidRPr="00312AE3">
        <w:rPr>
          <w:lang w:val="en-GB"/>
        </w:rPr>
        <w:fldChar w:fldCharType="begin" w:fldLock="1"/>
      </w:r>
      <w:r w:rsidR="008D3711">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processes","type":"article-journal","volume":"7"},"uris":["http://www.mendeley.com/documents/?uuid=e725de1f-0bc2-46c3-b573-54de31659de2"]},{"id":"ITEM-2","itemData":{"DOI":"10.3389/fnbeh.2012.00079","ISSN":"16625153","abstract":"Behaviour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Neuroscience","id":"ITEM-2","issue":"OCTOBER 2012","issued":{"date-parts":[["2012"]]},"title":"Integrating cortico-limbic-basal ganglia architectures for learning model-based and model-free navigation strategies","type":"article-journal"},"uris":["http://www.mendeley.com/documents/?uuid=4f476389-e4df-4932-aca7-c873a0f7c567"]},{"id":"ITEM-3","itemData":{"DOI":"10.1038/nn1560","ISSN":"1097-6256","PMID":"16286932","abstract":"A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 Khamassi &amp; Humphries, 2012)","plainTextFormattedCitation":"(Daw et al., 2005; Keramati et al., 2011; Khamassi &amp; Humphries, 2012)","previouslyFormattedCitation":"(Daw et al., 2005; Keramati et al., 2011; Khamassi &amp; Humphries, 2012)"},"properties":{"noteIndex":0},"schema":"https://github.com/citation-style-language/schema/raw/master/csl-citation.json"}</w:instrText>
      </w:r>
      <w:r w:rsidRPr="00312AE3">
        <w:rPr>
          <w:lang w:val="en-GB"/>
        </w:rPr>
        <w:fldChar w:fldCharType="separate"/>
      </w:r>
      <w:r w:rsidR="00DD2273" w:rsidRPr="00DD2273">
        <w:rPr>
          <w:noProof/>
          <w:lang w:val="en-GB"/>
        </w:rPr>
        <w:t>(Daw et al., 2005; Keramati et al., 2011; Khamassi &amp; Humphries, 2012)</w:t>
      </w:r>
      <w:r w:rsidRPr="00312AE3">
        <w:rPr>
          <w:lang w:val="en-GB"/>
        </w:rPr>
        <w:fldChar w:fldCharType="end"/>
      </w:r>
      <w:r w:rsidRPr="00312AE3">
        <w:rPr>
          <w:lang w:val="en-GB"/>
        </w:rPr>
        <w:t xml:space="preserve">), </w:t>
      </w:r>
      <w:r w:rsidR="000539CB" w:rsidRPr="00312AE3">
        <w:rPr>
          <w:lang w:val="en-GB"/>
        </w:rPr>
        <w:t xml:space="preserve">here </w:t>
      </w:r>
      <w:r w:rsidRPr="00312AE3">
        <w:rPr>
          <w:lang w:val="en-GB"/>
        </w:rPr>
        <w:t xml:space="preserve">we </w:t>
      </w:r>
      <w:r w:rsidR="00746082" w:rsidRPr="00312AE3">
        <w:rPr>
          <w:lang w:val="en-GB"/>
        </w:rPr>
        <w:t>briefly recount</w:t>
      </w:r>
      <w:r w:rsidRPr="00312AE3">
        <w:rPr>
          <w:lang w:val="en-GB"/>
        </w:rPr>
        <w:t xml:space="preserve"> the main computational distinctions between the two so as to derive clear distinctive interpretations of experimental results in the next sections.</w:t>
      </w:r>
    </w:p>
    <w:p w14:paraId="5FFDBD95" w14:textId="77777777" w:rsidR="0037042F" w:rsidRPr="00312AE3" w:rsidRDefault="0037042F" w:rsidP="004039A3">
      <w:pPr>
        <w:jc w:val="both"/>
        <w:rPr>
          <w:lang w:val="en-GB"/>
        </w:rPr>
      </w:pPr>
    </w:p>
    <w:p w14:paraId="5F0FDFF7" w14:textId="70F0DFB9" w:rsidR="00413850" w:rsidRPr="00312AE3" w:rsidRDefault="002C4C7E" w:rsidP="002C4C7E">
      <w:pPr>
        <w:jc w:val="both"/>
        <w:rPr>
          <w:lang w:val="en-GB"/>
        </w:rPr>
      </w:pPr>
      <w:r w:rsidRPr="00312AE3">
        <w:rPr>
          <w:b/>
          <w:lang w:val="en-GB"/>
        </w:rPr>
        <w:t>Model-based learning.</w:t>
      </w:r>
      <w:r w:rsidRPr="00312AE3">
        <w:rPr>
          <w:lang w:val="en-GB"/>
        </w:rPr>
        <w:t xml:space="preserve"> A </w:t>
      </w:r>
      <w:r w:rsidRPr="00312AE3">
        <w:rPr>
          <w:i/>
          <w:lang w:val="en-GB"/>
        </w:rPr>
        <w:t>model-based</w:t>
      </w:r>
      <w:r w:rsidRPr="00312AE3">
        <w:rPr>
          <w:lang w:val="en-GB"/>
        </w:rPr>
        <w:t xml:space="preserve"> agent is an agent which manipulates an internal model of the world to make decisions </w:t>
      </w:r>
      <w:r w:rsidRPr="00312AE3">
        <w:rPr>
          <w:lang w:val="en-GB"/>
        </w:rPr>
        <w:fldChar w:fldCharType="begin" w:fldLock="1"/>
      </w:r>
      <w:r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Introduction","type":"book"},"uris":["http://www.mendeley.com/documents/?uuid=5731badc-31bf-4763-8d86-006b4f570374","http://www.mendeley.com/documents/?uuid=1abf1bfd-4a39-4eda-9c30-6b05586da44f"]}],"mendeley":{"formattedCitation":"(Sutton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w:t>
      </w:r>
      <w:r w:rsidR="00413850" w:rsidRPr="00312AE3">
        <w:rPr>
          <w:lang w:val="en-GB"/>
        </w:rPr>
        <w:t xml:space="preserve"> In the case of navigation, where states represent different allocentric positions within the environment, such an internal model takes the form of a </w:t>
      </w:r>
      <w:r w:rsidR="00413850" w:rsidRPr="00312AE3">
        <w:rPr>
          <w:i/>
          <w:lang w:val="en-GB"/>
        </w:rPr>
        <w:t>cognitive map</w:t>
      </w:r>
      <w:r w:rsidR="00413850" w:rsidRPr="00312AE3">
        <w:rPr>
          <w:lang w:val="en-GB"/>
        </w:rPr>
        <w:t xml:space="preserve"> </w:t>
      </w:r>
      <w:r w:rsidR="00413850" w:rsidRPr="00312AE3">
        <w:rPr>
          <w:lang w:val="en-GB"/>
        </w:rPr>
        <w:fldChar w:fldCharType="begin" w:fldLock="1"/>
      </w:r>
      <w:r w:rsidR="00BF3612">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413850" w:rsidRPr="00312AE3">
        <w:rPr>
          <w:lang w:val="en-GB"/>
        </w:rPr>
        <w:fldChar w:fldCharType="separate"/>
      </w:r>
      <w:r w:rsidR="00413850" w:rsidRPr="00312AE3">
        <w:rPr>
          <w:noProof/>
          <w:lang w:val="en-GB"/>
        </w:rPr>
        <w:t>(O’Keefe &amp; Nadel, 1978)</w:t>
      </w:r>
      <w:r w:rsidR="00413850" w:rsidRPr="00312AE3">
        <w:rPr>
          <w:lang w:val="en-GB"/>
        </w:rPr>
        <w:fldChar w:fldCharType="end"/>
      </w:r>
      <w:r w:rsidR="00413850" w:rsidRPr="00312AE3">
        <w:rPr>
          <w:lang w:val="en-GB"/>
        </w:rPr>
        <w:t xml:space="preserve">. The cognitive map hypothesis of OFC function </w:t>
      </w:r>
      <w:r w:rsidR="00413850"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13850" w:rsidRPr="00312AE3">
        <w:rPr>
          <w:lang w:val="en-GB"/>
        </w:rPr>
        <w:fldChar w:fldCharType="separate"/>
      </w:r>
      <w:r w:rsidR="00413850" w:rsidRPr="00312AE3">
        <w:rPr>
          <w:noProof/>
          <w:lang w:val="en-GB"/>
        </w:rPr>
        <w:t>(Wilson et al., 2014)</w:t>
      </w:r>
      <w:r w:rsidR="00413850" w:rsidRPr="00312AE3">
        <w:rPr>
          <w:lang w:val="en-GB"/>
        </w:rPr>
        <w:fldChar w:fldCharType="end"/>
      </w:r>
      <w:r w:rsidR="00413850" w:rsidRPr="00312AE3">
        <w:rPr>
          <w:lang w:val="en-GB"/>
        </w:rPr>
        <w:t xml:space="preserve"> thus relies on the notion of internal models. We will </w:t>
      </w:r>
      <w:proofErr w:type="spellStart"/>
      <w:r w:rsidR="00506338">
        <w:rPr>
          <w:lang w:val="en-GB"/>
        </w:rPr>
        <w:t>now</w:t>
      </w:r>
      <w:r w:rsidR="00413850" w:rsidRPr="00312AE3">
        <w:rPr>
          <w:lang w:val="en-GB"/>
        </w:rPr>
        <w:t>describe</w:t>
      </w:r>
      <w:proofErr w:type="spellEnd"/>
      <w:r w:rsidR="00413850" w:rsidRPr="00312AE3">
        <w:rPr>
          <w:lang w:val="en-GB"/>
        </w:rPr>
        <w:t xml:space="preserve"> how internal models are built and manipulated by a model-based agent in the RL theory.</w:t>
      </w:r>
    </w:p>
    <w:p w14:paraId="2334C407" w14:textId="77777777" w:rsidR="00413850" w:rsidRPr="00312AE3" w:rsidRDefault="00413850" w:rsidP="002C4C7E">
      <w:pPr>
        <w:jc w:val="both"/>
        <w:rPr>
          <w:lang w:val="en-GB"/>
        </w:rPr>
      </w:pPr>
    </w:p>
    <w:p w14:paraId="3002A312" w14:textId="63C3A7F4" w:rsidR="002C4C7E" w:rsidRPr="00312AE3" w:rsidRDefault="002C4C7E" w:rsidP="002C4C7E">
      <w:pPr>
        <w:jc w:val="both"/>
        <w:rPr>
          <w:rFonts w:eastAsiaTheme="minorEastAsia"/>
          <w:lang w:val="en-GB"/>
        </w:rPr>
      </w:pPr>
      <w:r w:rsidRPr="00312AE3">
        <w:rPr>
          <w:lang w:val="en-GB"/>
        </w:rPr>
        <w:t xml:space="preserve">Conventionally, this model is a set of two mathematical functions: a reward function </w:t>
      </w:r>
      <m:oMath>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m:t>
            </m:r>
          </m:e>
        </m:d>
        <m:r>
          <m:rPr>
            <m:scr m:val="double-struck"/>
          </m:rPr>
          <w:rPr>
            <w:rFonts w:ascii="Cambria Math" w:hAnsi="Cambria Math"/>
            <w:lang w:val="en-GB"/>
          </w:rPr>
          <m:t>⟶R</m:t>
        </m:r>
      </m:oMath>
      <w:r w:rsidRPr="00312AE3">
        <w:rPr>
          <w:lang w:val="en-GB"/>
        </w:rPr>
        <w:t xml:space="preserve">, and a transition function </w:t>
      </w:r>
      <m:oMath>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0;1</m:t>
            </m:r>
          </m:e>
        </m:d>
      </m:oMath>
      <w:r w:rsidRPr="00312AE3">
        <w:rPr>
          <w:lang w:val="en-GB"/>
        </w:rPr>
        <w:t xml:space="preserve">. The former represents the agent’s memory of how much reward can </w:t>
      </w:r>
      <w:r w:rsidR="00F2406D">
        <w:rPr>
          <w:lang w:val="en-GB"/>
        </w:rPr>
        <w:t xml:space="preserve">ultimately </w:t>
      </w:r>
      <w:r w:rsidRPr="00312AE3">
        <w:rPr>
          <w:lang w:val="en-GB"/>
        </w:rPr>
        <w:t xml:space="preserve">be obtained from the environment when performing an </w:t>
      </w:r>
      <w:proofErr w:type="gramStart"/>
      <w:r w:rsidRPr="00312AE3">
        <w:rPr>
          <w:lang w:val="en-GB"/>
        </w:rPr>
        <w:t>action</w:t>
      </w:r>
      <w:proofErr w:type="gramEnd"/>
      <w:r w:rsidRPr="00312AE3">
        <w:rPr>
          <w:lang w:val="en-GB"/>
        </w:rPr>
        <w:t xml:space="preserve"> </w:t>
      </w:r>
      <w:proofErr w:type="spellStart"/>
      <w:r w:rsidRPr="00312AE3">
        <w:rPr>
          <w:i/>
          <w:lang w:val="en-GB"/>
        </w:rPr>
        <w:t>a</w:t>
      </w:r>
      <w:proofErr w:type="spellEnd"/>
      <w:r w:rsidRPr="00312AE3">
        <w:rPr>
          <w:lang w:val="en-GB"/>
        </w:rPr>
        <w:t xml:space="preserve"> in a state </w:t>
      </w:r>
      <w:r w:rsidRPr="00312AE3">
        <w:rPr>
          <w:i/>
          <w:lang w:val="en-GB"/>
        </w:rPr>
        <w:t>s</w:t>
      </w:r>
      <w:r w:rsidRPr="00312AE3">
        <w:rPr>
          <w:lang w:val="en-GB"/>
        </w:rPr>
        <w:t>. If we consider discrete states and actions (as is the case here), this can be represented as a table where each (</w:t>
      </w:r>
      <w:proofErr w:type="spellStart"/>
      <w:proofErr w:type="gramStart"/>
      <w:r w:rsidRPr="00312AE3">
        <w:rPr>
          <w:lang w:val="en-GB"/>
        </w:rPr>
        <w:t>state,action</w:t>
      </w:r>
      <w:proofErr w:type="spellEnd"/>
      <w:proofErr w:type="gramEnd"/>
      <w:r w:rsidRPr="00312AE3">
        <w:rPr>
          <w:lang w:val="en-GB"/>
        </w:rPr>
        <w:t>) couple has an associated average reward value. In practice, each (</w:t>
      </w:r>
      <w:proofErr w:type="spellStart"/>
      <w:proofErr w:type="gramStart"/>
      <w:r w:rsidRPr="00312AE3">
        <w:rPr>
          <w:lang w:val="en-GB"/>
        </w:rPr>
        <w:t>state,action</w:t>
      </w:r>
      <w:proofErr w:type="spellEnd"/>
      <w:proofErr w:type="gramEnd"/>
      <w:r w:rsidRPr="00312AE3">
        <w:rPr>
          <w:lang w:val="en-GB"/>
        </w:rPr>
        <w:t>) couple can be associated with a probability distribution over reward magnitude if the agent obtains variable quantities of reward (</w:t>
      </w:r>
      <w:r w:rsidRPr="00312AE3">
        <w:rPr>
          <w:i/>
          <w:lang w:val="en-GB"/>
        </w:rPr>
        <w:t xml:space="preserve">e.g., </w:t>
      </w:r>
      <w:r w:rsidRPr="00312AE3">
        <w:rPr>
          <w:lang w:val="en-GB"/>
        </w:rPr>
        <w:t xml:space="preserve">45mg food pellet, 42mg, 46mg, 0mg, etc.). Conversely, the latter </w:t>
      </w:r>
      <w:r w:rsidR="00804F9A">
        <w:rPr>
          <w:lang w:val="en-GB"/>
        </w:rPr>
        <w:t xml:space="preserve">transition function </w:t>
      </w:r>
      <w:r w:rsidRPr="00312AE3">
        <w:rPr>
          <w:lang w:val="en-GB"/>
        </w:rPr>
        <w:t xml:space="preserve">represents the agent’s estimation of all possible </w:t>
      </w:r>
      <w:r w:rsidR="00F2406D">
        <w:rPr>
          <w:lang w:val="en-GB"/>
        </w:rPr>
        <w:t>transition probabilities</w:t>
      </w:r>
      <w:r w:rsidRPr="00312AE3">
        <w:rPr>
          <w:lang w:val="en-GB"/>
        </w:rPr>
        <w:t xml:space="preserve"> between couples of states </w:t>
      </w:r>
      <w:r w:rsidRPr="00312AE3">
        <w:rPr>
          <w:i/>
          <w:lang w:val="en-GB"/>
        </w:rPr>
        <w:t>(</w:t>
      </w:r>
      <w:proofErr w:type="spellStart"/>
      <w:proofErr w:type="gramStart"/>
      <w:r w:rsidRPr="00312AE3">
        <w:rPr>
          <w:i/>
          <w:lang w:val="en-GB"/>
        </w:rPr>
        <w:t>s,s</w:t>
      </w:r>
      <w:proofErr w:type="spellEnd"/>
      <w:proofErr w:type="gramEnd"/>
      <w:r w:rsidRPr="00312AE3">
        <w:rPr>
          <w:i/>
          <w:lang w:val="en-GB"/>
        </w:rPr>
        <w:t>’)</w:t>
      </w:r>
      <w:r w:rsidRPr="00312AE3">
        <w:rPr>
          <w:lang w:val="en-GB"/>
        </w:rPr>
        <w:t xml:space="preserve"> of the environment, given a performed action </w:t>
      </w:r>
      <w:r w:rsidRPr="00312AE3">
        <w:rPr>
          <w:i/>
          <w:lang w:val="en-GB"/>
        </w:rPr>
        <w:t>a</w:t>
      </w:r>
      <w:r w:rsidRPr="00312AE3">
        <w:rPr>
          <w:lang w:val="en-GB"/>
        </w:rPr>
        <w:t xml:space="preserve">. One can conceive this transition estimation as a simple count of the frequencies of each encountered </w:t>
      </w:r>
      <w:r w:rsidRPr="00312AE3">
        <w:rPr>
          <w:i/>
          <w:lang w:val="en-GB"/>
        </w:rPr>
        <w:t>(</w:t>
      </w:r>
      <w:proofErr w:type="spellStart"/>
      <w:proofErr w:type="gramStart"/>
      <w:r w:rsidRPr="00312AE3">
        <w:rPr>
          <w:i/>
          <w:lang w:val="en-GB"/>
        </w:rPr>
        <w:t>s,a</w:t>
      </w:r>
      <w:proofErr w:type="gramEnd"/>
      <w:r w:rsidRPr="00312AE3">
        <w:rPr>
          <w:i/>
          <w:lang w:val="en-GB"/>
        </w:rPr>
        <w:t>,s</w:t>
      </w:r>
      <w:proofErr w:type="spellEnd"/>
      <w:r w:rsidRPr="00312AE3">
        <w:rPr>
          <w:i/>
          <w:lang w:val="en-GB"/>
        </w:rPr>
        <w:t>’)</w:t>
      </w:r>
      <w:r w:rsidRPr="00312AE3">
        <w:rPr>
          <w:lang w:val="en-GB"/>
        </w:rPr>
        <w:t xml:space="preserve"> transition. For instance, if the agent has performed 10 times action </w:t>
      </w:r>
      <w:r w:rsidRPr="00312AE3">
        <w:rPr>
          <w:i/>
          <w:lang w:val="en-GB"/>
        </w:rPr>
        <w:t>a</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press the lever) in state </w:t>
      </w:r>
      <w:r w:rsidRPr="00312AE3">
        <w:rPr>
          <w:i/>
          <w:lang w:val="en-GB"/>
        </w:rPr>
        <w:t>s</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being close to the lever with the light CS on) and observed 8 times out of 10 the state </w:t>
      </w:r>
      <w:r w:rsidRPr="00312AE3">
        <w:rPr>
          <w:i/>
          <w:lang w:val="en-GB"/>
        </w:rPr>
        <w:t>s</w:t>
      </w:r>
      <w:r w:rsidRPr="00312AE3">
        <w:rPr>
          <w:i/>
          <w:vertAlign w:val="subscript"/>
          <w:lang w:val="en-GB"/>
        </w:rPr>
        <w:t>2</w:t>
      </w:r>
      <w:r w:rsidRPr="00312AE3">
        <w:rPr>
          <w:lang w:val="en-GB"/>
        </w:rPr>
        <w:t xml:space="preserve"> where a reward has been delivered, while 2/10 times the agent remained in state </w:t>
      </w:r>
      <w:r w:rsidRPr="00312AE3">
        <w:rPr>
          <w:i/>
          <w:lang w:val="en-GB"/>
        </w:rPr>
        <w:t>s</w:t>
      </w:r>
      <w:r w:rsidRPr="00312AE3">
        <w:rPr>
          <w:i/>
          <w:vertAlign w:val="subscript"/>
          <w:lang w:val="en-GB"/>
        </w:rPr>
        <w:t>1</w:t>
      </w:r>
      <w:r w:rsidRPr="00312AE3">
        <w:rPr>
          <w:lang w:val="en-GB"/>
        </w:rPr>
        <w:t xml:space="preserve"> (thus no reward delivered), then we </w:t>
      </w:r>
      <w:r w:rsidRPr="00312AE3">
        <w:rPr>
          <w:lang w:val="en-GB"/>
        </w:rPr>
        <w:lastRenderedPageBreak/>
        <w:t xml:space="preserve">have the estimated transition probabilities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=8/10</m:t>
        </m:r>
      </m:oMath>
      <w:r w:rsidRPr="00312AE3">
        <w:rPr>
          <w:lang w:val="en-GB"/>
        </w:rPr>
        <w:t xml:space="preserve">,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=2/10</m:t>
        </m:r>
      </m:oMath>
      <w:r w:rsidRPr="00312AE3">
        <w:rPr>
          <w:rFonts w:eastAsiaTheme="minorEastAsia"/>
          <w:lang w:val="en-GB"/>
        </w:rPr>
        <w:t xml:space="preserve">, and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=0</m:t>
        </m:r>
      </m:oMath>
      <w:r w:rsidRPr="00312AE3">
        <w:rPr>
          <w:rFonts w:eastAsiaTheme="minorEastAsia"/>
          <w:lang w:val="en-GB"/>
        </w:rPr>
        <w:t xml:space="preserve"> for all other states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r>
          <w:rPr>
            <w:rFonts w:ascii="Cambria Math" w:eastAsiaTheme="minorEastAsia" w:hAnsi="Cambria Math"/>
            <w:lang w:val="en-GB"/>
          </w:rPr>
          <m:t>,i∉</m:t>
        </m:r>
        <m:d>
          <m:dPr>
            <m:begChr m:val="{"/>
            <m:endChr m:val="}"/>
            <m:ctrlPr>
              <w:rPr>
                <w:rFonts w:ascii="Cambria Math" w:eastAsiaTheme="minorEastAsia" w:hAnsi="Cambria Math"/>
                <w:i/>
                <w:lang w:val="en-GB"/>
              </w:rPr>
            </m:ctrlPr>
          </m:dPr>
          <m:e>
            <m:r>
              <w:rPr>
                <w:rFonts w:ascii="Cambria Math" w:eastAsiaTheme="minorEastAsia" w:hAnsi="Cambria Math"/>
                <w:lang w:val="en-GB"/>
              </w:rPr>
              <m:t>1,2</m:t>
            </m:r>
          </m:e>
        </m:d>
      </m:oMath>
      <w:r w:rsidRPr="00312AE3">
        <w:rPr>
          <w:rFonts w:eastAsiaTheme="minorEastAsia"/>
          <w:lang w:val="en-GB"/>
        </w:rPr>
        <w:t>.</w:t>
      </w:r>
    </w:p>
    <w:p w14:paraId="7036C5EC" w14:textId="77777777" w:rsidR="002C4C7E" w:rsidRPr="00312AE3" w:rsidRDefault="002C4C7E" w:rsidP="002C4C7E">
      <w:pPr>
        <w:jc w:val="both"/>
        <w:rPr>
          <w:lang w:val="en-GB"/>
        </w:rPr>
      </w:pPr>
    </w:p>
    <w:p w14:paraId="0053ED84" w14:textId="640F1D45" w:rsidR="002C4C7E" w:rsidRPr="00312AE3" w:rsidRDefault="002C4C7E" w:rsidP="002C4C7E">
      <w:pPr>
        <w:jc w:val="both"/>
        <w:rPr>
          <w:lang w:val="en-GB"/>
        </w:rPr>
      </w:pPr>
      <w:r w:rsidRPr="00312AE3">
        <w:rPr>
          <w:lang w:val="en-GB"/>
        </w:rPr>
        <w:t xml:space="preserve">At each timestep </w:t>
      </w:r>
      <w:r w:rsidRPr="00312AE3">
        <w:rPr>
          <w:i/>
          <w:lang w:val="en-GB"/>
        </w:rPr>
        <w:t>t</w:t>
      </w:r>
      <w:r w:rsidRPr="00312AE3">
        <w:rPr>
          <w:lang w:val="en-GB"/>
        </w:rPr>
        <w:t xml:space="preserve">, the agent can either interact with the world or use its current internal model of the world to infer what is its current estimation of the value </w:t>
      </w:r>
      <w:r w:rsidRPr="00312AE3">
        <w:rPr>
          <w:i/>
          <w:lang w:val="en-GB"/>
        </w:rPr>
        <w:t>Q</w:t>
      </w:r>
      <w:r w:rsidRPr="00312AE3">
        <w:rPr>
          <w:i/>
          <w:vertAlign w:val="subscript"/>
          <w:lang w:val="en-GB"/>
        </w:rPr>
        <w:t>MB</w:t>
      </w:r>
      <w:r w:rsidRPr="00312AE3">
        <w:rPr>
          <w:i/>
          <w:lang w:val="en-GB"/>
        </w:rPr>
        <w:t>(</w:t>
      </w:r>
      <w:proofErr w:type="spellStart"/>
      <w:proofErr w:type="gramStart"/>
      <w:r w:rsidRPr="00312AE3">
        <w:rPr>
          <w:i/>
          <w:lang w:val="en-GB"/>
        </w:rPr>
        <w:t>s,a</w:t>
      </w:r>
      <w:proofErr w:type="spellEnd"/>
      <w:proofErr w:type="gramEnd"/>
      <w:r w:rsidRPr="00312AE3">
        <w:rPr>
          <w:i/>
          <w:lang w:val="en-GB"/>
        </w:rPr>
        <w:t>)</w:t>
      </w:r>
      <w:r w:rsidRPr="00312AE3">
        <w:rPr>
          <w:lang w:val="en-GB"/>
        </w:rPr>
        <w:t xml:space="preserve"> of a given (</w:t>
      </w:r>
      <w:proofErr w:type="spellStart"/>
      <w:r w:rsidRPr="00312AE3">
        <w:rPr>
          <w:lang w:val="en-GB"/>
        </w:rPr>
        <w:t>state,action</w:t>
      </w:r>
      <w:proofErr w:type="spellEnd"/>
      <w:r w:rsidRPr="00312AE3">
        <w:rPr>
          <w:lang w:val="en-GB"/>
        </w:rPr>
        <w:t xml:space="preserve">) couple. The former can be done by performing an action </w:t>
      </w:r>
      <w:proofErr w:type="spellStart"/>
      <w:r w:rsidRPr="00312AE3">
        <w:rPr>
          <w:i/>
          <w:lang w:val="en-GB"/>
        </w:rPr>
        <w:t>a</w:t>
      </w:r>
      <w:proofErr w:type="spellEnd"/>
      <w:r w:rsidRPr="00312AE3">
        <w:rPr>
          <w:lang w:val="en-GB"/>
        </w:rPr>
        <w:t xml:space="preserve"> in the current state </w:t>
      </w:r>
      <w:r w:rsidRPr="00312AE3">
        <w:rPr>
          <w:i/>
          <w:lang w:val="en-GB"/>
        </w:rPr>
        <w:t>s</w:t>
      </w:r>
      <w:r w:rsidRPr="00312AE3">
        <w:rPr>
          <w:lang w:val="en-GB"/>
        </w:rPr>
        <w:t xml:space="preserve"> and observing the resulting </w:t>
      </w:r>
      <w:proofErr w:type="spellStart"/>
      <w:r w:rsidRPr="00312AE3">
        <w:rPr>
          <w:lang w:val="en-GB"/>
        </w:rPr>
        <w:t xml:space="preserve">state </w:t>
      </w:r>
      <w:r w:rsidRPr="00312AE3">
        <w:rPr>
          <w:i/>
          <w:lang w:val="en-GB"/>
        </w:rPr>
        <w:t>s</w:t>
      </w:r>
      <w:proofErr w:type="spellEnd"/>
      <w:r w:rsidRPr="00312AE3">
        <w:rPr>
          <w:i/>
          <w:lang w:val="en-GB"/>
        </w:rPr>
        <w:t>’</w:t>
      </w:r>
      <w:r w:rsidRPr="00312AE3">
        <w:rPr>
          <w:lang w:val="en-GB"/>
        </w:rPr>
        <w:t xml:space="preserve"> and</w:t>
      </w:r>
      <w:r w:rsidR="00F2406D">
        <w:rPr>
          <w:lang w:val="en-GB"/>
        </w:rPr>
        <w:t xml:space="preserve"> </w:t>
      </w:r>
      <w:proofErr w:type="spellStart"/>
      <w:r w:rsidR="00F2406D">
        <w:rPr>
          <w:lang w:val="en-GB"/>
        </w:rPr>
        <w:t>subesequent</w:t>
      </w:r>
      <w:proofErr w:type="spellEnd"/>
      <w:r w:rsidRPr="00312AE3">
        <w:rPr>
          <w:lang w:val="en-GB"/>
        </w:rPr>
        <w:t xml:space="preserve"> reward </w:t>
      </w:r>
      <w:r w:rsidRPr="00312AE3">
        <w:rPr>
          <w:i/>
          <w:lang w:val="en-GB"/>
        </w:rPr>
        <w:t>r</w:t>
      </w:r>
      <w:r w:rsidRPr="00312AE3">
        <w:rPr>
          <w:lang w:val="en-GB"/>
        </w:rPr>
        <w:t xml:space="preserve"> in order to update the model (</w:t>
      </w:r>
      <w:r w:rsidRPr="00312AE3">
        <w:rPr>
          <w:i/>
          <w:lang w:val="en-GB"/>
        </w:rPr>
        <w:t>i.e.,</w:t>
      </w:r>
      <w:r w:rsidRPr="00312AE3">
        <w:rPr>
          <w:lang w:val="en-GB"/>
        </w:rPr>
        <w:t xml:space="preserve"> update the transition and reward functions). The latter can be achieved by picking a (</w:t>
      </w:r>
      <w:proofErr w:type="spellStart"/>
      <w:r w:rsidRPr="00312AE3">
        <w:rPr>
          <w:lang w:val="en-GB"/>
        </w:rPr>
        <w:t>state,action</w:t>
      </w:r>
      <w:proofErr w:type="spellEnd"/>
      <w:r w:rsidRPr="00312AE3">
        <w:rPr>
          <w:lang w:val="en-GB"/>
        </w:rPr>
        <w:t xml:space="preserve">) couple </w:t>
      </w:r>
      <w:r w:rsidRPr="00312AE3">
        <w:rPr>
          <w:i/>
          <w:lang w:val="en-GB"/>
        </w:rPr>
        <w:t>(</w:t>
      </w:r>
      <w:proofErr w:type="spellStart"/>
      <w:r w:rsidRPr="00312AE3">
        <w:rPr>
          <w:i/>
          <w:lang w:val="en-GB"/>
        </w:rPr>
        <w:t>s,a</w:t>
      </w:r>
      <w:proofErr w:type="spellEnd"/>
      <w:r w:rsidRPr="00312AE3">
        <w:rPr>
          <w:i/>
          <w:lang w:val="en-GB"/>
        </w:rPr>
        <w:t>)</w:t>
      </w:r>
      <w:r w:rsidRPr="00312AE3">
        <w:rPr>
          <w:lang w:val="en-GB"/>
        </w:rPr>
        <w:t xml:space="preserve"> (for the moment, let’s say randomly, but we</w:t>
      </w:r>
      <w:r w:rsidR="00804F9A">
        <w:rPr>
          <w:lang w:val="en-GB"/>
        </w:rPr>
        <w:t xml:space="preserve"> </w:t>
      </w:r>
      <w:proofErr w:type="spellStart"/>
      <w:r w:rsidR="00804F9A">
        <w:rPr>
          <w:lang w:val="en-GB"/>
        </w:rPr>
        <w:t>wil</w:t>
      </w:r>
      <w:proofErr w:type="spellEnd"/>
      <w:r w:rsidRPr="00312AE3">
        <w:rPr>
          <w:lang w:val="en-GB"/>
        </w:rPr>
        <w:t xml:space="preserve"> see in the off-line learning subsection that the agent can choose to “replay” specific sequences of (</w:t>
      </w:r>
      <w:proofErr w:type="spellStart"/>
      <w:r w:rsidRPr="00312AE3">
        <w:rPr>
          <w:lang w:val="en-GB"/>
        </w:rPr>
        <w:t>state,action</w:t>
      </w:r>
      <w:proofErr w:type="spellEnd"/>
      <w:r w:rsidRPr="00312AE3">
        <w:rPr>
          <w:lang w:val="en-GB"/>
        </w:rPr>
        <w:t>) couples) and</w:t>
      </w:r>
      <w:r w:rsidR="00804F9A">
        <w:rPr>
          <w:lang w:val="en-GB"/>
        </w:rPr>
        <w:t>,</w:t>
      </w:r>
      <w:r w:rsidRPr="00312AE3">
        <w:rPr>
          <w:lang w:val="en-GB"/>
        </w:rPr>
        <w:t xml:space="preserve"> using the transition and reward functions the</w:t>
      </w:r>
      <w:r w:rsidR="00F2406D">
        <w:rPr>
          <w:lang w:val="en-GB"/>
        </w:rPr>
        <w:t>n</w:t>
      </w:r>
      <w:r w:rsidRPr="00312AE3">
        <w:rPr>
          <w:lang w:val="en-GB"/>
        </w:rPr>
        <w:t xml:space="preserve"> perform a </w:t>
      </w:r>
      <w:r w:rsidRPr="00312AE3">
        <w:rPr>
          <w:i/>
          <w:lang w:val="en-GB"/>
        </w:rPr>
        <w:t>value iteration</w:t>
      </w:r>
      <w:r w:rsidRPr="00312AE3">
        <w:rPr>
          <w:lang w:val="en-GB"/>
        </w:rPr>
        <w:t xml:space="preserve"> </w:t>
      </w:r>
      <w:r w:rsidRPr="00312AE3">
        <w:rPr>
          <w:lang w:val="en-GB"/>
        </w:rPr>
        <w:fldChar w:fldCharType="begin" w:fldLock="1"/>
      </w:r>
      <w:r w:rsidR="00BF3612">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 xml:space="preserve"> process:</w:t>
      </w:r>
    </w:p>
    <w:p w14:paraId="2ECBA151" w14:textId="77777777" w:rsidR="002C4C7E" w:rsidRPr="00312AE3" w:rsidRDefault="001809F5" w:rsidP="002C4C7E">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+γ</m:t>
        </m:r>
        <m:nary>
          <m:naryPr>
            <m:chr m:val="∑"/>
            <m:limLoc m:val="undOvr"/>
            <m:supHide m:val="1"/>
            <m:ctrlPr>
              <w:rPr>
                <w:rFonts w:ascii="Cambria Math" w:hAnsi="Cambria Math"/>
                <w:i/>
                <w:lang w:val="en-GB"/>
              </w:rPr>
            </m:ctrlPr>
          </m:naryPr>
          <m:sub>
            <m:r>
              <w:rPr>
                <w:rFonts w:ascii="Cambria Math" w:hAnsi="Cambria Math"/>
                <w:lang w:val="en-GB"/>
              </w:rPr>
              <m:t>s'</m:t>
            </m:r>
          </m:sub>
          <m:sup/>
          <m:e>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e>
        </m:nary>
      </m:oMath>
      <w:r w:rsidR="002C4C7E" w:rsidRPr="00312AE3">
        <w:rPr>
          <w:rFonts w:eastAsiaTheme="minorEastAsia"/>
          <w:lang w:val="en-GB"/>
        </w:rPr>
        <w:t xml:space="preserve"> </w:t>
      </w:r>
      <w:r w:rsidR="002C4C7E" w:rsidRPr="00312AE3">
        <w:rPr>
          <w:rFonts w:eastAsiaTheme="minorEastAsia"/>
          <w:b/>
          <w:lang w:val="en-GB"/>
        </w:rPr>
        <w:t>(1)</w:t>
      </w:r>
    </w:p>
    <w:p w14:paraId="08A414EB" w14:textId="2D637A12" w:rsidR="002C4C7E" w:rsidRPr="00312AE3" w:rsidRDefault="002C4C7E" w:rsidP="002C4C7E">
      <w:pPr>
        <w:jc w:val="both"/>
        <w:rPr>
          <w:b/>
          <w:lang w:val="en-GB"/>
        </w:rPr>
      </w:pPr>
    </w:p>
    <w:p w14:paraId="5C4EC400" w14:textId="7340E31F" w:rsidR="00C34A07" w:rsidRPr="00312AE3" w:rsidRDefault="00B32EC7" w:rsidP="0015092B">
      <w:pPr>
        <w:jc w:val="both"/>
        <w:rPr>
          <w:bCs/>
          <w:lang w:val="en-GB"/>
        </w:rPr>
      </w:pPr>
      <w:r w:rsidRPr="00312AE3">
        <w:rPr>
          <w:bCs/>
          <w:lang w:val="en-GB"/>
        </w:rPr>
        <w:t xml:space="preserve">Cognitive </w:t>
      </w:r>
      <w:r w:rsidR="0072659D" w:rsidRPr="00312AE3">
        <w:rPr>
          <w:bCs/>
          <w:lang w:val="en-GB"/>
        </w:rPr>
        <w:t>map theor</w:t>
      </w:r>
      <w:r w:rsidRPr="00312AE3">
        <w:rPr>
          <w:bCs/>
          <w:lang w:val="en-GB"/>
        </w:rPr>
        <w:t>ies</w:t>
      </w:r>
      <w:r w:rsidR="0072659D" w:rsidRPr="00312AE3">
        <w:rPr>
          <w:bCs/>
          <w:lang w:val="en-GB"/>
        </w:rPr>
        <w:t xml:space="preserve"> of OFC function</w:t>
      </w:r>
      <w:r w:rsidRPr="00312AE3">
        <w:rPr>
          <w:bCs/>
          <w:lang w:val="en-GB"/>
        </w:rPr>
        <w:t xml:space="preserve"> suggests</w:t>
      </w:r>
      <w:r w:rsidR="00DE19CB" w:rsidRPr="00312AE3">
        <w:rPr>
          <w:bCs/>
          <w:lang w:val="en-GB"/>
        </w:rPr>
        <w:t xml:space="preserve"> that the OFC represents </w:t>
      </w:r>
      <w:r w:rsidR="00015B71" w:rsidRPr="00312AE3">
        <w:rPr>
          <w:bCs/>
          <w:lang w:val="en-GB"/>
        </w:rPr>
        <w:t xml:space="preserve">the states </w:t>
      </w:r>
      <w:r w:rsidR="003F14CC" w:rsidRPr="00312AE3">
        <w:rPr>
          <w:bCs/>
          <w:lang w:val="en-GB"/>
        </w:rPr>
        <w:t>and the link between states (</w:t>
      </w:r>
      <w:r w:rsidR="003F14CC" w:rsidRPr="00312AE3">
        <w:rPr>
          <w:bCs/>
          <w:i/>
          <w:lang w:val="en-GB"/>
        </w:rPr>
        <w:t>i.e.,</w:t>
      </w:r>
      <w:r w:rsidR="003F14CC" w:rsidRPr="00312AE3">
        <w:rPr>
          <w:bCs/>
          <w:lang w:val="en-GB"/>
        </w:rPr>
        <w:t xml:space="preserve"> state transitions) </w:t>
      </w:r>
      <w:r w:rsidR="00015B71" w:rsidRPr="00312AE3">
        <w:rPr>
          <w:bCs/>
          <w:lang w:val="en-GB"/>
        </w:rPr>
        <w:t xml:space="preserve">that make up </w:t>
      </w:r>
      <w:r w:rsidR="007E7A07" w:rsidRPr="00312AE3">
        <w:rPr>
          <w:bCs/>
          <w:lang w:val="en-GB"/>
        </w:rPr>
        <w:t>an internal model of the world</w:t>
      </w:r>
      <w:r w:rsidR="0015092B" w:rsidRPr="00312AE3">
        <w:rPr>
          <w:bCs/>
          <w:lang w:val="en-GB"/>
        </w:rPr>
        <w:t xml:space="preserve"> </w:t>
      </w:r>
      <w:r w:rsidR="0015092B" w:rsidRPr="00312AE3">
        <w:rPr>
          <w:bCs/>
          <w:lang w:val="en-GB"/>
        </w:rPr>
        <w:fldChar w:fldCharType="begin" w:fldLock="1"/>
      </w:r>
      <w:r w:rsidR="00BF3612">
        <w:rPr>
          <w:b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5092B" w:rsidRPr="00312AE3">
        <w:rPr>
          <w:bCs/>
          <w:lang w:val="en-GB"/>
        </w:rPr>
        <w:fldChar w:fldCharType="separate"/>
      </w:r>
      <w:r w:rsidR="0015092B" w:rsidRPr="00312AE3">
        <w:rPr>
          <w:bCs/>
          <w:noProof/>
          <w:lang w:val="en-GB"/>
        </w:rPr>
        <w:t>(Wilson et al., 2014)</w:t>
      </w:r>
      <w:r w:rsidR="0015092B" w:rsidRPr="00312AE3">
        <w:rPr>
          <w:bCs/>
          <w:lang w:val="en-GB"/>
        </w:rPr>
        <w:fldChar w:fldCharType="end"/>
      </w:r>
      <w:r w:rsidR="00305E94" w:rsidRPr="00312AE3">
        <w:rPr>
          <w:bCs/>
          <w:lang w:val="en-GB"/>
        </w:rPr>
        <w:t>. Thus,</w:t>
      </w:r>
      <w:r w:rsidR="00226A77" w:rsidRPr="00312AE3">
        <w:rPr>
          <w:bCs/>
          <w:lang w:val="en-GB"/>
        </w:rPr>
        <w:t xml:space="preserve"> following OFC dysfunction,</w:t>
      </w:r>
      <w:r w:rsidR="00305E94" w:rsidRPr="00312AE3">
        <w:rPr>
          <w:bCs/>
          <w:lang w:val="en-GB"/>
        </w:rPr>
        <w:t xml:space="preserve"> </w:t>
      </w:r>
      <w:proofErr w:type="gramStart"/>
      <w:r w:rsidR="001D5710" w:rsidRPr="00312AE3">
        <w:rPr>
          <w:bCs/>
          <w:lang w:val="en-GB"/>
        </w:rPr>
        <w:t>in a give</w:t>
      </w:r>
      <w:r w:rsidR="00226A77" w:rsidRPr="00312AE3">
        <w:rPr>
          <w:bCs/>
          <w:lang w:val="en-GB"/>
        </w:rPr>
        <w:t>n</w:t>
      </w:r>
      <w:proofErr w:type="gramEnd"/>
      <w:r w:rsidR="001D5710" w:rsidRPr="00312AE3">
        <w:rPr>
          <w:bCs/>
          <w:lang w:val="en-GB"/>
        </w:rPr>
        <w:t xml:space="preserve"> </w:t>
      </w:r>
      <w:proofErr w:type="spellStart"/>
      <w:r w:rsidR="001D5710" w:rsidRPr="00312AE3">
        <w:rPr>
          <w:bCs/>
          <w:lang w:val="en-GB"/>
        </w:rPr>
        <w:t xml:space="preserve">state </w:t>
      </w:r>
      <w:r w:rsidR="001D5710" w:rsidRPr="0026044C">
        <w:rPr>
          <w:bCs/>
          <w:i/>
          <w:lang w:val="en-GB"/>
        </w:rPr>
        <w:t>s</w:t>
      </w:r>
      <w:proofErr w:type="spellEnd"/>
      <w:r w:rsidR="00226A77" w:rsidRPr="00312AE3">
        <w:rPr>
          <w:bCs/>
          <w:lang w:val="en-GB"/>
        </w:rPr>
        <w:t xml:space="preserve"> </w:t>
      </w:r>
      <w:r w:rsidR="0015092B" w:rsidRPr="00312AE3">
        <w:rPr>
          <w:bCs/>
          <w:lang w:val="en-GB"/>
        </w:rPr>
        <w:t>following a given action</w:t>
      </w:r>
      <w:r w:rsidR="009B7132" w:rsidRPr="00312AE3">
        <w:rPr>
          <w:bCs/>
          <w:lang w:val="en-GB"/>
        </w:rPr>
        <w:t xml:space="preserve"> </w:t>
      </w:r>
      <w:r w:rsidR="009B7132" w:rsidRPr="00312AE3">
        <w:rPr>
          <w:bCs/>
          <w:i/>
          <w:lang w:val="en-GB"/>
        </w:rPr>
        <w:t>a</w:t>
      </w:r>
      <w:r w:rsidR="0015092B" w:rsidRPr="00312AE3">
        <w:rPr>
          <w:bCs/>
          <w:lang w:val="en-GB"/>
        </w:rPr>
        <w:t xml:space="preserve">, </w:t>
      </w:r>
      <w:r w:rsidR="00226A77" w:rsidRPr="00312AE3">
        <w:rPr>
          <w:bCs/>
          <w:lang w:val="en-GB"/>
        </w:rPr>
        <w:t>an organism is unable to infer</w:t>
      </w:r>
      <w:r w:rsidR="0015092B" w:rsidRPr="00312AE3">
        <w:rPr>
          <w:bCs/>
          <w:lang w:val="en-GB"/>
        </w:rPr>
        <w:t xml:space="preserve"> </w:t>
      </w:r>
      <w:r w:rsidR="0095102C" w:rsidRPr="00312AE3">
        <w:rPr>
          <w:bCs/>
          <w:lang w:val="en-GB"/>
        </w:rPr>
        <w:t xml:space="preserve">the identity </w:t>
      </w:r>
      <w:r w:rsidR="003751B4" w:rsidRPr="00312AE3">
        <w:rPr>
          <w:bCs/>
          <w:lang w:val="en-GB"/>
        </w:rPr>
        <w:t xml:space="preserve">and value of future </w:t>
      </w:r>
      <w:proofErr w:type="spellStart"/>
      <w:r w:rsidR="003751B4" w:rsidRPr="00312AE3">
        <w:rPr>
          <w:bCs/>
          <w:lang w:val="en-GB"/>
        </w:rPr>
        <w:t xml:space="preserve">state </w:t>
      </w:r>
      <w:r w:rsidR="003751B4" w:rsidRPr="0026044C">
        <w:rPr>
          <w:bCs/>
          <w:i/>
          <w:lang w:val="en-GB"/>
        </w:rPr>
        <w:t>s</w:t>
      </w:r>
      <w:proofErr w:type="spellEnd"/>
      <w:r w:rsidR="003751B4" w:rsidRPr="0026044C">
        <w:rPr>
          <w:bCs/>
          <w:i/>
          <w:lang w:val="en-GB"/>
        </w:rPr>
        <w:t>’</w:t>
      </w:r>
      <w:r w:rsidR="00305E94" w:rsidRPr="00312AE3">
        <w:rPr>
          <w:bCs/>
          <w:lang w:val="en-GB"/>
        </w:rPr>
        <w:t xml:space="preserve"> and reward </w:t>
      </w:r>
      <w:r w:rsidR="00305E94" w:rsidRPr="0026044C">
        <w:rPr>
          <w:bCs/>
          <w:i/>
          <w:lang w:val="en-GB"/>
        </w:rPr>
        <w:t>r</w:t>
      </w:r>
      <w:r w:rsidR="007979B9" w:rsidRPr="00312AE3">
        <w:rPr>
          <w:bCs/>
          <w:lang w:val="en-GB"/>
        </w:rPr>
        <w:t xml:space="preserve"> without actually performing the action and observing the consequence in the environment</w:t>
      </w:r>
      <w:r w:rsidR="003751B4" w:rsidRPr="00312AE3">
        <w:rPr>
          <w:bCs/>
          <w:lang w:val="en-GB"/>
        </w:rPr>
        <w:t>.</w:t>
      </w:r>
    </w:p>
    <w:p w14:paraId="65E8C733" w14:textId="77777777" w:rsidR="00C34A07" w:rsidRPr="00312AE3" w:rsidRDefault="00C34A07" w:rsidP="002C4C7E">
      <w:pPr>
        <w:jc w:val="both"/>
        <w:rPr>
          <w:b/>
          <w:lang w:val="en-GB"/>
        </w:rPr>
      </w:pPr>
    </w:p>
    <w:p w14:paraId="54F87B64" w14:textId="38C56AEF" w:rsidR="002C4C7E" w:rsidRPr="00312AE3" w:rsidRDefault="002C4C7E" w:rsidP="002C4C7E">
      <w:pPr>
        <w:jc w:val="both"/>
        <w:rPr>
          <w:rFonts w:eastAsiaTheme="minorEastAsia"/>
          <w:lang w:val="en-GB"/>
        </w:rPr>
      </w:pPr>
      <w:r w:rsidRPr="00312AE3">
        <w:rPr>
          <w:b/>
          <w:lang w:val="en-GB"/>
        </w:rPr>
        <w:t>Model-free learning.</w:t>
      </w:r>
      <w:r w:rsidRPr="00312AE3">
        <w:rPr>
          <w:lang w:val="en-GB"/>
        </w:rPr>
        <w:t xml:space="preserve"> In contrast to a model-based agent, a model-free agent does not have access to a model of the world. Instead, it </w:t>
      </w:r>
      <w:proofErr w:type="gramStart"/>
      <w:r w:rsidRPr="00312AE3">
        <w:rPr>
          <w:lang w:val="en-GB"/>
        </w:rPr>
        <w:t>has to</w:t>
      </w:r>
      <w:proofErr w:type="gramEnd"/>
      <w:r w:rsidRPr="00312AE3">
        <w:rPr>
          <w:lang w:val="en-GB"/>
        </w:rPr>
        <w:t xml:space="preserve"> iteratively update its model-free estimate of value function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MF</m:t>
            </m:r>
          </m:sub>
        </m:sSub>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through interaction with world:</w:t>
      </w:r>
    </w:p>
    <w:p w14:paraId="5BA280D2" w14:textId="20320FB4" w:rsidR="002C4C7E" w:rsidRPr="00312AE3" w:rsidRDefault="001809F5" w:rsidP="002C4C7E">
      <w:pPr>
        <w:jc w:val="center"/>
        <w:rPr>
          <w:b/>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+α</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m:t>
                </m:r>
              </m:sub>
            </m:sSub>
            <m:r>
              <w:rPr>
                <w:rFonts w:ascii="Cambria Math" w:hAnsi="Cambria Math"/>
                <w:lang w:val="en-GB"/>
              </w:rPr>
              <m:t>+γ</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oMath>
      <w:r w:rsidR="002C4C7E" w:rsidRPr="00312AE3">
        <w:rPr>
          <w:rFonts w:eastAsiaTheme="minorEastAsia"/>
          <w:lang w:val="en-GB"/>
        </w:rPr>
        <w:t xml:space="preserve"> </w:t>
      </w:r>
      <w:r w:rsidR="002C4C7E" w:rsidRPr="00312AE3">
        <w:rPr>
          <w:rFonts w:eastAsiaTheme="minorEastAsia"/>
          <w:b/>
          <w:lang w:val="en-GB"/>
        </w:rPr>
        <w:t>(2)</w:t>
      </w:r>
    </w:p>
    <w:p w14:paraId="0434DBCC" w14:textId="651B2A5A" w:rsidR="002C4C7E" w:rsidRPr="00312AE3" w:rsidRDefault="002C4C7E" w:rsidP="002C4C7E">
      <w:pPr>
        <w:jc w:val="both"/>
        <w:rPr>
          <w:rFonts w:eastAsiaTheme="minorEastAsia"/>
          <w:lang w:val="en-GB"/>
        </w:rPr>
      </w:pPr>
      <w:r w:rsidRPr="00312AE3">
        <w:rPr>
          <w:lang w:val="en-GB"/>
        </w:rPr>
        <w:t xml:space="preserve">where </w:t>
      </w:r>
      <m:oMath>
        <m:r>
          <w:rPr>
            <w:rFonts w:ascii="Cambria Math" w:eastAsiaTheme="minorEastAsia" w:hAnsi="Cambria Math"/>
            <w:lang w:val="en-GB"/>
          </w:rPr>
          <m:t>α∈</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learning rate,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004D5C0B" w:rsidRPr="00312AE3">
        <w:rPr>
          <w:rFonts w:eastAsiaTheme="minorEastAsia"/>
          <w:lang w:val="en-GB"/>
        </w:rPr>
        <w:t xml:space="preserve"> is the </w:t>
      </w:r>
      <w:r w:rsidR="00707582" w:rsidRPr="00312AE3">
        <w:rPr>
          <w:rFonts w:eastAsiaTheme="minorEastAsia"/>
          <w:lang w:val="en-GB"/>
        </w:rPr>
        <w:t xml:space="preserve">current </w:t>
      </w:r>
      <w:r w:rsidR="004D5C0B" w:rsidRPr="00312AE3">
        <w:rPr>
          <w:rFonts w:eastAsiaTheme="minorEastAsia"/>
          <w:lang w:val="en-GB"/>
        </w:rPr>
        <w:t xml:space="preserve">attention </w:t>
      </w:r>
      <w:r w:rsidR="00707582" w:rsidRPr="00312AE3">
        <w:rPr>
          <w:rFonts w:eastAsiaTheme="minorEastAsia"/>
          <w:lang w:val="en-GB"/>
        </w:rPr>
        <w:t>level</w:t>
      </w:r>
      <w:r w:rsidR="00312059" w:rsidRPr="00312AE3">
        <w:rPr>
          <w:rFonts w:eastAsiaTheme="minorEastAsia"/>
          <w:lang w:val="en-GB"/>
        </w:rPr>
        <w:t xml:space="preserve"> paid to a particular state</w:t>
      </w:r>
      <w:r w:rsidR="00A82376" w:rsidRPr="00312AE3">
        <w:rPr>
          <w:rFonts w:eastAsiaTheme="minorEastAsia"/>
          <w:lang w:val="en-GB"/>
        </w:rPr>
        <w:t xml:space="preserve"> (or stimulus)</w:t>
      </w:r>
      <w:r w:rsidR="004D5C0B" w:rsidRPr="00312AE3">
        <w:rPr>
          <w:rFonts w:eastAsiaTheme="minorEastAsia"/>
          <w:lang w:val="en-GB"/>
        </w:rPr>
        <w:t xml:space="preserve">, </w:t>
      </w:r>
      <w:r w:rsidRPr="00312AE3">
        <w:rPr>
          <w:rFonts w:eastAsiaTheme="minorEastAsia"/>
          <w:lang w:val="en-GB"/>
        </w:rPr>
        <w:t xml:space="preserve">and the term between parentheses, often written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Pr="00312AE3">
        <w:rPr>
          <w:rFonts w:eastAsiaTheme="minorEastAsia"/>
          <w:lang w:val="en-GB"/>
        </w:rPr>
        <w:t xml:space="preserve">, is called the </w:t>
      </w:r>
      <w:r w:rsidRPr="00312AE3">
        <w:rPr>
          <w:rFonts w:eastAsiaTheme="minorEastAsia"/>
          <w:i/>
          <w:lang w:val="en-GB"/>
        </w:rPr>
        <w:t>temporal-difference error</w:t>
      </w:r>
      <w:r w:rsidRPr="00312AE3">
        <w:rPr>
          <w:rFonts w:eastAsiaTheme="minorEastAsia"/>
          <w:lang w:val="en-GB"/>
        </w:rPr>
        <w:t xml:space="preserve"> in machine learning </w:t>
      </w:r>
      <w:r w:rsidRPr="00312AE3">
        <w:rPr>
          <w:rFonts w:eastAsiaTheme="minorEastAsia"/>
          <w:lang w:val="en-GB"/>
        </w:rPr>
        <w:fldChar w:fldCharType="begin" w:fldLock="1"/>
      </w:r>
      <w:r w:rsidR="00BF3612">
        <w:rPr>
          <w:rFonts w:eastAsiaTheme="minorEastAsia"/>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(Sutton &amp; Barto, 1998)</w:t>
      </w:r>
      <w:r w:rsidRPr="00312AE3">
        <w:rPr>
          <w:rFonts w:eastAsiaTheme="minorEastAsia"/>
          <w:lang w:val="en-GB"/>
        </w:rPr>
        <w:fldChar w:fldCharType="end"/>
      </w:r>
      <w:r w:rsidRPr="00312AE3">
        <w:rPr>
          <w:rFonts w:eastAsiaTheme="minorEastAsia"/>
          <w:lang w:val="en-GB"/>
        </w:rPr>
        <w:t xml:space="preserve"> or the </w:t>
      </w:r>
      <w:r w:rsidRPr="00312AE3">
        <w:rPr>
          <w:rFonts w:eastAsiaTheme="minorEastAsia"/>
          <w:i/>
          <w:lang w:val="en-GB"/>
        </w:rPr>
        <w:t>reward prediction error</w:t>
      </w:r>
      <w:r w:rsidRPr="00312AE3">
        <w:rPr>
          <w:rFonts w:eastAsiaTheme="minorEastAsia"/>
          <w:lang w:val="en-GB"/>
        </w:rPr>
        <w:t xml:space="preserve"> </w:t>
      </w:r>
      <w:r w:rsidRPr="00312AE3">
        <w:rPr>
          <w:rFonts w:eastAsiaTheme="minorEastAsia"/>
          <w:lang w:val="en-GB"/>
        </w:rPr>
        <w:fldChar w:fldCharType="begin" w:fldLock="1"/>
      </w:r>
      <w:r w:rsidR="00DD2273">
        <w:rPr>
          <w:rFonts w:eastAsiaTheme="minorEastAsia"/>
          <w:lang w:val="en-GB"/>
        </w:rPr>
        <w:instrText>ADDIN CSL_CITATION {"citationItems":[{"id":"ITEM-1","itemData":{"author":[{"dropping-particle":"","family":"Schultz","given":"Wolfram","non-dropping-particle":"","parse-names":false,"suffix":""},{"dropping-particle":"","family":"Dayan","given":"P","non-dropping-particle":"","parse-names":false,"suffix":""},{"dropping-particle":"","family":"Montague","given":"P R","non-dropping-particle":"","parse-names":false,"suffix":""}],"container-title":"Science","id":"ITEM-1","issued":{"date-parts":[["1997"]]},"page":"1593-1599","title":"A neural substrate for prediction and reward","type":"article-journal","volume":"275"},"uris":["http://www.mendeley.com/documents/?uuid=e31455f8-e5c7-4937-89e4-5caa49faba97"]}],"mendeley":{"formattedCitation":"(Schultz et al., 1997)","plainTextFormattedCitation":"(Schultz et al., 1997)","previouslyFormattedCitation":"(Schultz et al., 1997)"},"properties":{"noteIndex":0},"schema":"https://github.com/citation-style-language/schema/raw/master/csl-citation.json"}</w:instrText>
      </w:r>
      <w:r w:rsidRPr="00312AE3">
        <w:rPr>
          <w:rFonts w:eastAsiaTheme="minorEastAsia"/>
          <w:lang w:val="en-GB"/>
        </w:rPr>
        <w:fldChar w:fldCharType="separate"/>
      </w:r>
      <w:r w:rsidR="00E870C0" w:rsidRPr="00E870C0">
        <w:rPr>
          <w:rFonts w:eastAsiaTheme="minorEastAsia"/>
          <w:noProof/>
          <w:lang w:val="en-GB"/>
        </w:rPr>
        <w:t>(Schultz et al., 1997)</w:t>
      </w:r>
      <w:r w:rsidRPr="00312AE3">
        <w:rPr>
          <w:rFonts w:eastAsiaTheme="minorEastAsia"/>
          <w:lang w:val="en-GB"/>
        </w:rPr>
        <w:fldChar w:fldCharType="end"/>
      </w:r>
      <w:r w:rsidRPr="00312AE3">
        <w:rPr>
          <w:rFonts w:eastAsiaTheme="minorEastAsia"/>
          <w:lang w:val="en-GB"/>
        </w:rPr>
        <w:t xml:space="preserve"> in neuroscience.</w:t>
      </w:r>
      <w:r w:rsidR="00707582" w:rsidRPr="00312AE3">
        <w:rPr>
          <w:rFonts w:eastAsiaTheme="minorEastAsia"/>
          <w:lang w:val="en-GB"/>
        </w:rPr>
        <w:t xml:space="preserve"> </w:t>
      </w:r>
      <w:r w:rsidR="003C43DF" w:rsidRPr="00312AE3">
        <w:rPr>
          <w:rFonts w:eastAsiaTheme="minorEastAsia"/>
          <w:lang w:val="en-GB"/>
        </w:rPr>
        <w:t>The only difference between this equation and standard model-free reinforcement learning is the attention level.</w:t>
      </w:r>
      <w:r w:rsidR="00A82376" w:rsidRPr="00312AE3">
        <w:rPr>
          <w:rFonts w:eastAsiaTheme="minorEastAsia"/>
          <w:lang w:val="en-GB"/>
        </w:rPr>
        <w:t xml:space="preserve"> This simply captures the fact that the agent may </w:t>
      </w:r>
      <w:r w:rsidR="00F2406D">
        <w:rPr>
          <w:rFonts w:eastAsiaTheme="minorEastAsia"/>
          <w:lang w:val="en-GB"/>
        </w:rPr>
        <w:t>pay</w:t>
      </w:r>
      <w:r w:rsidR="00F2406D" w:rsidRPr="00312AE3">
        <w:rPr>
          <w:rFonts w:eastAsiaTheme="minorEastAsia"/>
          <w:lang w:val="en-GB"/>
        </w:rPr>
        <w:t xml:space="preserve"> </w:t>
      </w:r>
      <w:r w:rsidR="00A82376" w:rsidRPr="00312AE3">
        <w:rPr>
          <w:rFonts w:eastAsiaTheme="minorEastAsia"/>
          <w:lang w:val="en-GB"/>
        </w:rPr>
        <w:t xml:space="preserve">more attention to a stimulus or to a state than to another, so that learning will be modulated by the attention level </w:t>
      </w:r>
      <w:r w:rsidR="005852E7" w:rsidRPr="00312AE3">
        <w:rPr>
          <w:rFonts w:eastAsiaTheme="minorEastAsia"/>
          <w:lang w:val="en-GB"/>
        </w:rPr>
        <w:fldChar w:fldCharType="begin" w:fldLock="1"/>
      </w:r>
      <w:r w:rsidR="007347B1">
        <w:rPr>
          <w:rFonts w:eastAsiaTheme="minorEastAsia"/>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mechanisms","type":"article-journal","volume":"35"},"uris":["http://www.mendeley.com/documents/?uuid=cc500b06-c6e9-450f-88e9-9fd391d939ab"]},{"id":"ITEM-2","itemData":{"DOI":"10.1371/journal.pcbi.1003466","ISSN":"15537358","abstract":"Reinforcement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Representations","type":"article-journal","volume":"10"},"uris":["http://www.mendeley.com/documents/?uuid=4b202c52-8545-4f20-ba61-eedc4d504fd8"]}],"mendeley":{"formattedCitation":"(F. Lesaint et al., 2014; Niv et al., 2015)","plainTextFormattedCitation":"(F. Lesaint et al., 2014; Niv et al., 2015)","previouslyFormattedCitation":"(F. Lesaint et al., 2014; Niv et al., 2015)"},"properties":{"noteIndex":0},"schema":"https://github.com/citation-style-language/schema/raw/master/csl-citation.json"}</w:instrText>
      </w:r>
      <w:r w:rsidR="005852E7" w:rsidRPr="00312AE3">
        <w:rPr>
          <w:rFonts w:eastAsiaTheme="minorEastAsia"/>
          <w:lang w:val="en-GB"/>
        </w:rPr>
        <w:fldChar w:fldCharType="separate"/>
      </w:r>
      <w:r w:rsidR="00542794" w:rsidRPr="00542794">
        <w:rPr>
          <w:rFonts w:eastAsiaTheme="minorEastAsia"/>
          <w:noProof/>
          <w:lang w:val="en-GB"/>
        </w:rPr>
        <w:t>(F. Lesaint et al., 2014; Niv et al., 2015)</w:t>
      </w:r>
      <w:r w:rsidR="005852E7" w:rsidRPr="00312AE3">
        <w:rPr>
          <w:rFonts w:eastAsiaTheme="minorEastAsia"/>
          <w:lang w:val="en-GB"/>
        </w:rPr>
        <w:fldChar w:fldCharType="end"/>
      </w:r>
      <w:r w:rsidR="0096201D" w:rsidRPr="00312AE3">
        <w:rPr>
          <w:rFonts w:eastAsiaTheme="minorEastAsia"/>
          <w:lang w:val="en-GB"/>
        </w:rPr>
        <w:t xml:space="preserve">, </w:t>
      </w:r>
      <w:r w:rsidR="00EB6BA9" w:rsidRPr="00312AE3">
        <w:rPr>
          <w:rFonts w:eastAsiaTheme="minorEastAsia"/>
          <w:lang w:val="en-GB"/>
        </w:rPr>
        <w:t xml:space="preserve">a common consideration in learning models </w:t>
      </w:r>
      <w:r w:rsidR="00EB6BA9" w:rsidRPr="00312AE3">
        <w:rPr>
          <w:rFonts w:eastAsiaTheme="minorEastAsia"/>
          <w:lang w:val="en-GB"/>
        </w:rPr>
        <w:fldChar w:fldCharType="begin" w:fldLock="1"/>
      </w:r>
      <w:r w:rsidR="00BF3612">
        <w:rPr>
          <w:rFonts w:eastAsiaTheme="minorEastAsia"/>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stimuli","type":"article-journal","volume":"87"},"uris":["http://www.mendeley.com/documents/?uuid=630e1394-4cb5-41e3-b44d-48cd97c253e9"]}],"mendeley":{"formattedCitation":"(Mackintosh, 1975; Pearce &amp; Hall, 1980)","plainTextFormattedCitation":"(Mackintosh, 1975; Pearce &amp; Hall, 1980)","previouslyFormattedCitation":"(Mackintosh, 1975; Pearce &amp; Hall, 1980)"},"properties":{"noteIndex":0},"schema":"https://github.com/citation-style-language/schema/raw/master/csl-citation.json"}</w:instrText>
      </w:r>
      <w:r w:rsidR="00EB6BA9" w:rsidRPr="00312AE3">
        <w:rPr>
          <w:rFonts w:eastAsiaTheme="minorEastAsia"/>
          <w:lang w:val="en-GB"/>
        </w:rPr>
        <w:fldChar w:fldCharType="separate"/>
      </w:r>
      <w:r w:rsidR="00D40167" w:rsidRPr="00312AE3">
        <w:rPr>
          <w:rFonts w:eastAsiaTheme="minorEastAsia"/>
          <w:noProof/>
          <w:lang w:val="en-GB"/>
        </w:rPr>
        <w:t>(Mackintosh, 1975; Pearce &amp; Hall, 1980)</w:t>
      </w:r>
      <w:r w:rsidR="00EB6BA9" w:rsidRPr="00312AE3">
        <w:rPr>
          <w:rFonts w:eastAsiaTheme="minorEastAsia"/>
          <w:lang w:val="en-GB"/>
        </w:rPr>
        <w:fldChar w:fldCharType="end"/>
      </w:r>
      <w:r w:rsidR="00A82376" w:rsidRPr="00312AE3">
        <w:rPr>
          <w:rFonts w:eastAsiaTheme="minorEastAsia"/>
          <w:lang w:val="en-GB"/>
        </w:rPr>
        <w:t>.</w:t>
      </w:r>
      <w:r w:rsidR="005852E7" w:rsidRPr="00312AE3">
        <w:rPr>
          <w:rFonts w:eastAsiaTheme="minorEastAsia"/>
          <w:lang w:val="en-GB"/>
        </w:rPr>
        <w:t xml:space="preserve"> In the extreme case, learning will occur </w:t>
      </w:r>
      <w:r w:rsidR="00311F45" w:rsidRPr="00312AE3">
        <w:rPr>
          <w:rFonts w:eastAsiaTheme="minorEastAsia"/>
          <w:lang w:val="en-GB"/>
        </w:rPr>
        <w:t xml:space="preserve">only </w:t>
      </w:r>
      <w:r w:rsidR="005852E7" w:rsidRPr="00312AE3">
        <w:rPr>
          <w:rFonts w:eastAsiaTheme="minorEastAsia"/>
          <w:lang w:val="en-GB"/>
        </w:rPr>
        <w:t xml:space="preserve">for </w:t>
      </w:r>
      <w:r w:rsidR="00311F45" w:rsidRPr="00312AE3">
        <w:rPr>
          <w:rFonts w:eastAsiaTheme="minorEastAsia"/>
          <w:lang w:val="en-GB"/>
        </w:rPr>
        <w:t xml:space="preserve">the </w:t>
      </w:r>
      <w:r w:rsidR="005852E7" w:rsidRPr="00312AE3">
        <w:rPr>
          <w:rFonts w:eastAsiaTheme="minorEastAsia"/>
          <w:lang w:val="en-GB"/>
        </w:rPr>
        <w:t>attended stimul</w:t>
      </w:r>
      <w:r w:rsidR="00311F45" w:rsidRPr="00312AE3">
        <w:rPr>
          <w:rFonts w:eastAsiaTheme="minorEastAsia"/>
          <w:lang w:val="en-GB"/>
        </w:rPr>
        <w:t>us</w:t>
      </w:r>
      <w:r w:rsidR="005852E7" w:rsidRPr="00312A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=1</m:t>
        </m:r>
      </m:oMath>
      <w:r w:rsidR="005852E7" w:rsidRPr="00312AE3">
        <w:rPr>
          <w:rFonts w:eastAsiaTheme="minorEastAsia"/>
          <w:lang w:val="en-GB"/>
        </w:rPr>
        <w:t>)</w:t>
      </w:r>
      <w:r w:rsidR="00311F45" w:rsidRPr="00312AE3">
        <w:rPr>
          <w:rFonts w:eastAsiaTheme="minorEastAsia"/>
          <w:lang w:val="en-GB"/>
        </w:rPr>
        <w:t xml:space="preserve"> but not for unattended stimuli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e>
        </m:d>
        <m:r>
          <w:rPr>
            <w:rFonts w:ascii="Cambria Math" w:eastAsiaTheme="minorEastAsia" w:hAnsi="Cambria Math"/>
            <w:lang w:val="en-GB"/>
          </w:rPr>
          <m:t>=0,i≠s</m:t>
        </m:r>
      </m:oMath>
      <w:r w:rsidR="00311F45" w:rsidRPr="00312AE3">
        <w:rPr>
          <w:rFonts w:eastAsiaTheme="minorEastAsia"/>
          <w:lang w:val="en-GB"/>
        </w:rPr>
        <w:t>), which can occur when initial learning with stimulus s alone results in overshadowing when other stimuli are presented concomitantly.</w:t>
      </w:r>
    </w:p>
    <w:p w14:paraId="38C5440F" w14:textId="02D0BA1C" w:rsidR="002F32C6" w:rsidRPr="00312AE3" w:rsidRDefault="002F32C6" w:rsidP="002C4C7E">
      <w:pPr>
        <w:jc w:val="both"/>
        <w:rPr>
          <w:rFonts w:eastAsiaTheme="minorEastAsia"/>
          <w:lang w:val="en-GB"/>
        </w:rPr>
      </w:pPr>
    </w:p>
    <w:p w14:paraId="1F8A41AF" w14:textId="77777777" w:rsidR="002C4C7E" w:rsidRPr="00312AE3" w:rsidRDefault="002C4C7E" w:rsidP="002C4C7E">
      <w:pPr>
        <w:jc w:val="both"/>
        <w:rPr>
          <w:lang w:val="en-GB"/>
        </w:rPr>
      </w:pPr>
      <w:r w:rsidRPr="00312AE3">
        <w:rPr>
          <w:b/>
          <w:lang w:val="en-GB"/>
        </w:rPr>
        <w:t>Decision-making.</w:t>
      </w:r>
      <w:r w:rsidRPr="00312AE3">
        <w:rPr>
          <w:lang w:val="en-GB"/>
        </w:rPr>
        <w:t xml:space="preserve"> Each time the agent is in a state </w:t>
      </w:r>
      <w:r w:rsidRPr="00312AE3">
        <w:rPr>
          <w:i/>
          <w:lang w:val="en-GB"/>
        </w:rPr>
        <w:t>s</w:t>
      </w:r>
      <w:r w:rsidRPr="00312AE3">
        <w:rPr>
          <w:lang w:val="en-GB"/>
        </w:rPr>
        <w:t xml:space="preserve"> and wants to decide which action </w:t>
      </w:r>
      <w:r w:rsidRPr="00312AE3">
        <w:rPr>
          <w:i/>
          <w:lang w:val="en-GB"/>
        </w:rPr>
        <w:t>a</w:t>
      </w:r>
      <w:r w:rsidRPr="00312AE3">
        <w:rPr>
          <w:lang w:val="en-GB"/>
        </w:rPr>
        <w:t xml:space="preserve"> to perform next, no matter if the agent is model-free or model-based, the agent will have to normalize the values of all possible actions in this state, so that they sum to one, thus representing a probability distribution over actions, and so that it can then pick an action within this probability distribution. Practically, this action probability distribution is computed using a Boltzmann </w:t>
      </w:r>
      <w:proofErr w:type="spellStart"/>
      <w:r w:rsidRPr="00312AE3">
        <w:rPr>
          <w:lang w:val="en-GB"/>
        </w:rPr>
        <w:t>softmax</w:t>
      </w:r>
      <w:proofErr w:type="spellEnd"/>
      <w:r w:rsidRPr="00312AE3">
        <w:rPr>
          <w:lang w:val="en-GB"/>
        </w:rPr>
        <w:t xml:space="preserve"> function:</w:t>
      </w:r>
    </w:p>
    <w:p w14:paraId="1606888E" w14:textId="48B7EB55" w:rsidR="002C4C7E" w:rsidRPr="00312AE3" w:rsidRDefault="001809F5" w:rsidP="002C4C7E">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a|s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hAnsi="Cambria Math"/>
                    <w:lang w:val="en-GB"/>
                  </w:rPr>
                  <m:t>A</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s,k</m:t>
                        </m:r>
                      </m:e>
                    </m:d>
                  </m:sup>
                </m:sSup>
              </m:e>
            </m:nary>
          </m:den>
        </m:f>
      </m:oMath>
      <w:r w:rsidR="002C4C7E" w:rsidRPr="00312AE3">
        <w:rPr>
          <w:rFonts w:eastAsiaTheme="minorEastAsia"/>
          <w:lang w:val="en-GB"/>
        </w:rPr>
        <w:t xml:space="preserve"> </w:t>
      </w:r>
      <w:r w:rsidR="002C4C7E" w:rsidRPr="00312AE3">
        <w:rPr>
          <w:rFonts w:eastAsiaTheme="minorEastAsia"/>
          <w:b/>
          <w:lang w:val="en-GB"/>
        </w:rPr>
        <w:t>(3)</w:t>
      </w:r>
    </w:p>
    <w:p w14:paraId="13B168FC" w14:textId="3FF32146" w:rsidR="002C4C7E" w:rsidRPr="00312AE3" w:rsidRDefault="002C4C7E" w:rsidP="002C4C7E">
      <w:pPr>
        <w:jc w:val="both"/>
        <w:rPr>
          <w:lang w:val="en-GB"/>
        </w:rPr>
      </w:pPr>
      <w:r w:rsidRPr="00312AE3">
        <w:rPr>
          <w:lang w:val="en-GB"/>
        </w:rPr>
        <w:lastRenderedPageBreak/>
        <w:t xml:space="preserve">where </w:t>
      </w:r>
      <m:oMath>
        <m:r>
          <w:rPr>
            <w:rFonts w:ascii="Cambria Math" w:hAnsi="Cambria Math"/>
            <w:lang w:val="en-GB"/>
          </w:rPr>
          <m:t>x=MB or MF</m:t>
        </m:r>
      </m:oMath>
      <w:r w:rsidRPr="00312AE3">
        <w:rPr>
          <w:rFonts w:eastAsiaTheme="minorEastAsia"/>
          <w:lang w:val="en-GB"/>
        </w:rPr>
        <w:t xml:space="preserve">, and </w:t>
      </w:r>
      <m:oMath>
        <m:r>
          <w:rPr>
            <w:rFonts w:ascii="Cambria Math" w:hAnsi="Cambria Math"/>
            <w:lang w:val="en-GB"/>
          </w:rPr>
          <m:t>β</m:t>
        </m:r>
      </m:oMath>
      <w:r w:rsidRPr="00312AE3">
        <w:rPr>
          <w:rFonts w:eastAsiaTheme="minorEastAsia"/>
          <w:lang w:val="en-GB"/>
        </w:rPr>
        <w:t xml:space="preserve"> is the inverse temperature which tunes the </w:t>
      </w:r>
      <w:r w:rsidRPr="00312AE3">
        <w:rPr>
          <w:rFonts w:eastAsiaTheme="minorEastAsia"/>
          <w:i/>
          <w:lang w:val="en-GB"/>
        </w:rPr>
        <w:t>random exploration</w:t>
      </w:r>
      <w:r w:rsidRPr="00312AE3">
        <w:rPr>
          <w:rFonts w:eastAsiaTheme="minorEastAsia"/>
          <w:lang w:val="en-GB"/>
        </w:rPr>
        <w:t xml:space="preserve"> level </w:t>
      </w:r>
      <w:r w:rsidRPr="00312AE3">
        <w:rPr>
          <w:rFonts w:eastAsiaTheme="minorEastAsia"/>
          <w:lang w:val="en-GB"/>
        </w:rPr>
        <w:fldChar w:fldCharType="begin" w:fldLock="1"/>
      </w:r>
      <w:r w:rsidR="00DD2273">
        <w:rPr>
          <w:rFonts w:eastAsiaTheme="minorEastAsia"/>
          <w:lang w:val="en-GB"/>
        </w:rPr>
        <w:instrText>ADDIN CSL_CITATION {"citationItems":[{"id":"ITEM-1","itemData":{"DOI":"10.1038/s41598-019-43245-z","ISSN":"20452322","abstract":"© 2019, The Author(s). In a volatile environment where rewards are uncertain, successful performance requires a delicate balance between exploitation of the best option and exploration of alternative choices. It has theoretically been proposed that dopamine contributes to the control of this exploration-exploitation trade-off, specifically that the higher the level of tonic dopamine, the more exploitation is favored. We demonstrate here that there is a formal relationship between the rescaling of dopamine positive reward prediction errors and the exploration-exploitation trade-off in simple non-stationary multi-armed bandit tasks. We further show in rats performing such a task that systemically antagonizing dopamine receptors greatly increases the number of random choices without affecting learning capacities. Simulations and comparison of a set of different computational models (an extended Q-learning model, a directed exploration model, and a meta-learning model) fitted on each individual confirm that, independently of the model, decreasing dopaminergic activity does not affect learning rate but is equivalent to an increase in random exploration rate. This study shows that dopamine could adapt the exploration-exploitation trade-off in decision-making when facing changing environmental contingencies.","author":[{"dropping-particle":"","family":"Cinotti","given":"F.","non-dropping-particle":"","parse-names":false,"suffix":""},{"dropping-particle":"","family":"Fresno","given":"V.","non-dropping-particle":"","parse-names":false,"suffix":""},{"dropping-particle":"","family":"Aklil","given":"N.","non-dropping-particle":"","parse-names":false,"suffix":""},{"dropping-particle":"","family":"Coutureau","given":"E.","non-dropping-particle":"","parse-names":false,"suffix":""},{"dropping-particle":"","family":"Girard","given":"B.","non-dropping-particle":"","parse-names":false,"suffix":""},{"dropping-particle":"","family":"Marchand","given":"A.R.","non-dropping-particle":"","parse-names":false,"suffix":""},{"dropping-particle":"","family":"Khamassi","given":"Mehdi","non-dropping-particle":"","parse-names":false,"suffix":""}],"container-title":"Scientific Reports","id":"ITEM-1","issue":"1","issued":{"date-parts":[["2019"]]},"title":"Dopamine blockade impairs the exploration-exploitation trade-off in rats","type":"article-journal","volume":"9"},"uris":["http://www.mendeley.com/documents/?uuid=fe660e60-444f-3570-9587-b74d09be1b44","http://www.mendeley.com/documents/?uuid=be660ff4-f25a-4ca7-8d78-659a9bba68c4"]}],"mendeley":{"formattedCitation":"(Cinotti, Fresno, et al., 2019)","plainTextFormattedCitation":"(Cinotti, Fresno, et al., 2019)","previouslyFormattedCitation":"(Cinotti, Fresno, et al., 2019)"},"properties":{"noteIndex":0},"schema":"https://github.com/citation-style-language/schema/raw/master/csl-citation.json"}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(Cinotti, Fresno, et al., 2019)</w:t>
      </w:r>
      <w:r w:rsidRPr="00312AE3">
        <w:rPr>
          <w:rFonts w:eastAsiaTheme="minorEastAsia"/>
          <w:lang w:val="en-GB"/>
        </w:rPr>
        <w:fldChar w:fldCharType="end"/>
      </w:r>
      <w:r w:rsidRPr="00312AE3">
        <w:rPr>
          <w:rFonts w:eastAsiaTheme="minorEastAsia"/>
          <w:lang w:val="en-GB"/>
        </w:rPr>
        <w:t xml:space="preserve">: </w:t>
      </w:r>
      <m:oMath>
        <m:r>
          <w:rPr>
            <w:rFonts w:ascii="Cambria Math" w:hAnsi="Cambria Math"/>
            <w:lang w:val="en-GB"/>
          </w:rPr>
          <m:t>β</m:t>
        </m:r>
      </m:oMath>
      <w:r w:rsidRPr="00312AE3">
        <w:rPr>
          <w:rFonts w:eastAsiaTheme="minorEastAsia"/>
          <w:lang w:val="en-GB"/>
        </w:rPr>
        <w:t xml:space="preserve"> close to 0 means that the action probability distribution will be nearly flat, so that all actions are equiprobabl</w:t>
      </w:r>
      <w:r w:rsidR="00F40E2B" w:rsidRPr="00312AE3">
        <w:rPr>
          <w:rFonts w:eastAsiaTheme="minorEastAsia"/>
          <w:lang w:val="en-GB"/>
        </w:rPr>
        <w:t>e</w:t>
      </w:r>
      <w:r w:rsidRPr="00312AE3">
        <w:rPr>
          <w:rFonts w:eastAsiaTheme="minorEastAsia"/>
          <w:lang w:val="en-GB"/>
        </w:rPr>
        <w:t xml:space="preserve"> (exploration); when </w:t>
      </w:r>
      <m:oMath>
        <m:r>
          <w:rPr>
            <w:rFonts w:ascii="Cambria Math" w:hAnsi="Cambria Math"/>
            <w:lang w:val="en-GB"/>
          </w:rPr>
          <m:t>β</m:t>
        </m:r>
      </m:oMath>
      <w:r w:rsidRPr="00312AE3">
        <w:rPr>
          <w:rFonts w:eastAsiaTheme="minorEastAsia"/>
          <w:lang w:val="en-GB"/>
        </w:rPr>
        <w:t xml:space="preserve"> is high, or even tends towards infinity, the probability of performing the action with the highest value will be close to 1 (exploitation).</w:t>
      </w:r>
    </w:p>
    <w:p w14:paraId="18154445" w14:textId="77777777" w:rsidR="002C4C7E" w:rsidRPr="00312AE3" w:rsidRDefault="002C4C7E" w:rsidP="002C4C7E">
      <w:pPr>
        <w:jc w:val="both"/>
        <w:rPr>
          <w:lang w:val="en-GB"/>
        </w:rPr>
      </w:pPr>
    </w:p>
    <w:p w14:paraId="02E8D1CE" w14:textId="121DB47E" w:rsidR="002C4C7E" w:rsidRPr="00312AE3" w:rsidRDefault="002C4C7E" w:rsidP="002C4C7E">
      <w:pPr>
        <w:jc w:val="both"/>
        <w:rPr>
          <w:lang w:val="en-GB"/>
        </w:rPr>
      </w:pPr>
      <w:r w:rsidRPr="00312AE3">
        <w:rPr>
          <w:b/>
          <w:lang w:val="en-GB"/>
        </w:rPr>
        <w:t>Off-line learning.</w:t>
      </w:r>
      <w:r w:rsidRPr="00312AE3">
        <w:rPr>
          <w:lang w:val="en-GB"/>
        </w:rPr>
        <w:t xml:space="preserve"> In addition to learning through the direct interaction with the environment, we will call </w:t>
      </w:r>
      <w:r w:rsidRPr="00312AE3">
        <w:rPr>
          <w:i/>
          <w:lang w:val="en-GB"/>
        </w:rPr>
        <w:t>off-line learning</w:t>
      </w:r>
      <w:r w:rsidRPr="00312AE3">
        <w:rPr>
          <w:lang w:val="en-GB"/>
        </w:rPr>
        <w:t xml:space="preserve"> any update process that occurs while the agent is immobile (</w:t>
      </w:r>
      <w:r w:rsidRPr="00312AE3">
        <w:rPr>
          <w:i/>
          <w:lang w:val="en-GB"/>
        </w:rPr>
        <w:t>e.g.,</w:t>
      </w:r>
      <w:r w:rsidRPr="00312AE3">
        <w:rPr>
          <w:lang w:val="en-GB"/>
        </w:rPr>
        <w:t xml:space="preserve"> qui</w:t>
      </w:r>
      <w:r w:rsidR="00AD2DB2" w:rsidRPr="00312AE3">
        <w:rPr>
          <w:lang w:val="en-GB"/>
        </w:rPr>
        <w:t>et</w:t>
      </w:r>
      <w:r w:rsidRPr="00312AE3">
        <w:rPr>
          <w:lang w:val="en-GB"/>
        </w:rPr>
        <w:t xml:space="preserve"> wakefulness or sleep). During such an immobility, the agent could </w:t>
      </w:r>
      <w:r w:rsidR="00FB0B38">
        <w:rPr>
          <w:lang w:val="en-GB"/>
        </w:rPr>
        <w:t xml:space="preserve">do </w:t>
      </w:r>
      <w:r w:rsidRPr="00312AE3">
        <w:rPr>
          <w:lang w:val="en-GB"/>
        </w:rPr>
        <w:t xml:space="preserve">some mental simulations of action sequences </w:t>
      </w:r>
      <w:r w:rsidR="00FB0B38">
        <w:rPr>
          <w:lang w:val="en-GB"/>
        </w:rPr>
        <w:t>that would</w:t>
      </w:r>
      <w:r w:rsidRPr="00312AE3">
        <w:rPr>
          <w:lang w:val="en-GB"/>
        </w:rPr>
        <w:t xml:space="preserve"> update their model-based values through Equation 1 before </w:t>
      </w:r>
      <w:r w:rsidR="00FB0B38">
        <w:rPr>
          <w:lang w:val="en-GB"/>
        </w:rPr>
        <w:t>moving to the next decision</w:t>
      </w:r>
      <w:r w:rsidRPr="00312AE3">
        <w:rPr>
          <w:lang w:val="en-GB"/>
        </w:rPr>
        <w:t xml:space="preserve"> </w:t>
      </w:r>
      <w:r w:rsidR="002759E5" w:rsidRPr="00312AE3">
        <w:rPr>
          <w:lang w:val="en-GB"/>
        </w:rPr>
        <w:fldChar w:fldCharType="begin" w:fldLock="1"/>
      </w:r>
      <w:r w:rsidR="00BF3612">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2759E5" w:rsidRPr="00312AE3">
        <w:rPr>
          <w:lang w:val="en-GB"/>
        </w:rPr>
        <w:fldChar w:fldCharType="separate"/>
      </w:r>
      <w:r w:rsidR="002759E5" w:rsidRPr="00312AE3">
        <w:rPr>
          <w:noProof/>
          <w:lang w:val="en-GB"/>
        </w:rPr>
        <w:t>(Johnson &amp; Redish, 2007)</w:t>
      </w:r>
      <w:r w:rsidR="002759E5" w:rsidRPr="00312AE3">
        <w:rPr>
          <w:lang w:val="en-GB"/>
        </w:rPr>
        <w:fldChar w:fldCharType="end"/>
      </w:r>
      <w:r w:rsidRPr="00312AE3">
        <w:rPr>
          <w:lang w:val="en-GB"/>
        </w:rPr>
        <w:t>.</w:t>
      </w:r>
      <w:r w:rsidR="002759E5" w:rsidRPr="00312AE3">
        <w:rPr>
          <w:lang w:val="en-GB"/>
        </w:rPr>
        <w:t xml:space="preserve"> Alternatively, </w:t>
      </w:r>
      <w:r w:rsidR="00B35F5B" w:rsidRPr="00312AE3">
        <w:rPr>
          <w:lang w:val="en-GB"/>
        </w:rPr>
        <w:t xml:space="preserve">the agent </w:t>
      </w:r>
      <w:r w:rsidR="00FB0B38">
        <w:rPr>
          <w:lang w:val="en-GB"/>
        </w:rPr>
        <w:t>may</w:t>
      </w:r>
      <w:r w:rsidR="00B35F5B" w:rsidRPr="00312AE3">
        <w:rPr>
          <w:lang w:val="en-GB"/>
        </w:rPr>
        <w:t xml:space="preserve"> replay some previously performed actions (and the memorized resulting states and rewards) in order to consolidate memory, which can be captured by updating these actions’ model-free values through Equation 2 </w:t>
      </w:r>
      <w:r w:rsidR="00415C6B"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415C6B" w:rsidRPr="00312AE3">
        <w:rPr>
          <w:lang w:val="en-GB"/>
        </w:rPr>
        <w:fldChar w:fldCharType="separate"/>
      </w:r>
      <w:r w:rsidR="00415C6B" w:rsidRPr="00312AE3">
        <w:rPr>
          <w:noProof/>
          <w:lang w:val="en-GB"/>
        </w:rPr>
        <w:t>(Cazé et al., 2018)</w:t>
      </w:r>
      <w:r w:rsidR="00415C6B" w:rsidRPr="00312AE3">
        <w:rPr>
          <w:lang w:val="en-GB"/>
        </w:rPr>
        <w:fldChar w:fldCharType="end"/>
      </w:r>
      <w:r w:rsidR="00B35F5B" w:rsidRPr="00312AE3">
        <w:rPr>
          <w:lang w:val="en-GB"/>
        </w:rPr>
        <w:t>.</w:t>
      </w:r>
      <w:r w:rsidR="00C80644" w:rsidRPr="00312AE3">
        <w:rPr>
          <w:lang w:val="en-GB"/>
        </w:rPr>
        <w:t xml:space="preserve"> Finally, </w:t>
      </w:r>
      <w:r w:rsidR="00885385" w:rsidRPr="00312AE3">
        <w:rPr>
          <w:lang w:val="en-GB"/>
        </w:rPr>
        <w:t>during long periods of inactivity where the agent does not actively</w:t>
      </w:r>
      <w:r w:rsidR="00C80644" w:rsidRPr="00312AE3">
        <w:rPr>
          <w:lang w:val="en-GB"/>
        </w:rPr>
        <w:t xml:space="preserve"> update action values</w:t>
      </w:r>
      <w:r w:rsidR="00885385" w:rsidRPr="00312AE3">
        <w:rPr>
          <w:lang w:val="en-GB"/>
        </w:rPr>
        <w:t xml:space="preserve">, these action values may be progressively forgotten </w:t>
      </w:r>
      <w:r w:rsidR="00823CBA" w:rsidRPr="00312AE3">
        <w:rPr>
          <w:lang w:val="en-GB"/>
        </w:rPr>
        <w:fldChar w:fldCharType="begin" w:fldLock="1"/>
      </w:r>
      <w:r w:rsidR="008D3711">
        <w:rPr>
          <w:lang w:val="en-GB"/>
        </w:rPr>
        <w:instrText>ADDIN CSL_CITATION {"citationItems":[{"id":"ITEM-1","itemData":{"DOI":"10.1093/cercor/bhu114","ISSN":"14602199","abstract":"© The Author 2014. Published by Oxford University Press. All rights reserved. To explain the high level of flexibility in primate decision-making, theoretical models often invoke reinforcement-based mechanisms, performance monitoring functions, and core neural features within frontal cortical regions. However, the underlying biological mechanisms remain unknown. In recent models, part of the regulation of behavioral control is based on meta-learning principles, for example, driving exploratory actions by varying a meta-parameter, the inverse temperature, which regulates the contrast between competing action probabilities. Here we investigate how complementary processes between lateral prefrontal cortex (LPFC) and dorsal anterior cingulate cortex (dACC) implement decision regulation during exploratory and exploitative behaviors. Model-based analyses of unit activity recorded in these 2 areas in monkeys first revealed that adaptation of the decision function is reflected in a covariation between LPFC neural activity and the control level estimated from the animal's behavior. Second, dACC more prominently encoded a reflection of outcome uncertainty useful for control regulation based on task monitoring. Model-based analyses also revealed higher information integration before feedback in LPFC, and after feedback in dACC. Overall the data support a role of dACC in integrating reinforcement-based information to regulate decision functions in LPFC. Our results thus provide biological evidence on how prefrontal cortical subregions may cooperate to regulate decision-making.","author":[{"dropping-particle":"","family":"Khamassi","given":"Mehdi","non-dropping-particle":"","parse-names":false,"suffix":""},{"dropping-particle":"","family":"Quilodran","given":"R.","non-dropping-particle":"","parse-names":false,"suffix":""},{"dropping-particle":"","family":"Enel","given":"P.","non-dropping-particle":"","parse-names":false,"suffix":""},{"dropping-particle":"","family":"Dominey","given":"P.F.","non-dropping-particle":"","parse-names":false,"suffix":""},{"dropping-particle":"","family":"Procyk","given":"E.","non-dropping-particle":"","parse-names":false,"suffix":""}],"container-title":"Cerebral Cortex","id":"ITEM-1","issue":"9","issued":{"date-parts":[["2015"]]},"title":"Behavioral regulation and the modulation of information coding in the lateral prefrontal and cingulate cortex","type":"article-journal","volume":"25"},"uris":["http://www.mendeley.com/documents/?uuid=33672b2a-05e4-310c-bf1a-e295c684d6e4","http://www.mendeley.com/documents/?uuid=bce9ef86-8e1b-4e2e-aef4-9bfab1af2839"]},{"id":"ITEM-2","itemData":{"DOI":"10.1371/journal.pcbi.1005145","ISSN":"15537358","PMID":"27736881","abstract":"It has been suggested that dopamine (DA) represents reward-prediction-error (RPE) defined in reinforcement learning and therefore DA responds to unpredicted but not predicted reward. However, recent studies have found DA response sustained towards predictable reward in tasks involving self-paced behavior, and suggested that this response represents a motivational signal. We have previously shown that RPE can sustain if there is decay/forgetting of learned-values, which can be implemented as decay of synaptic strengths storing learned-values. This account, however, did not explain the suggested link between tonic/sustained DA and motivation. In the present work, we explored the motivational effects of the value-decay in self-paced approach behavior, modeled as a series of ‘Go’ or ‘No-Go’ selections towards a goal. Through simulations, we found that the value-decay can enhance motivation, specifically, facilitate fast goal-reaching, albeit counterintuitively. Mathematical analyses revealed that underlying potential mechanisms are twofold: (1) decay-induced sustained RPE creates a gradient of ‘Go’ values towards a goal, and (2) value-contrasts between ‘Go’ and ‘No-Go’ are generated because while chosen values are continually updated, unchosen values simply decay. Our model provides potential explanations for the key experimental findings that suggest DA's roles in motivation: (i) slowdown of behavior by post-training blockade of DA signaling, (ii) observations that DA blockade severely impairs effortful actions to obtain rewards while largely sparing seeking of easily obtainable rewards, and (iii) relationships between the reward amount, the level of motivation reflected in the speed of behavior, and the average level of DA. These results indicate that reinforcement learning with value-decay, or forgetting, provides a parsimonious mechanistic account for the DA's roles in value-learning and motivation. Our results also suggest that when biological systems for value-learning are active even though learning has apparently converged, the systems might be in a state of dynamic equilibrium, where learning and forgetting are balanced.","author":[{"dropping-particle":"","family":"Kato","given":"Ayaka","non-dropping-particle":"","parse-names":false,"suffix":""},{"dropping-particle":"","family":"Morita","given":"Kenji","non-dropping-particle":"","parse-names":false,"suffix":""}],"container-title":"PLoS Computational Biology","id":"ITEM-2","issue":"10","issued":{"date-parts":[["2016"]]},"page":"1-41","title":"Forgetting in Reinforcement Learning Links Sustained Dopamine Signals to Motivation","type":"article-journal","volume":"12"},"uris":["http://www.mendeley.com/documents/?uuid=6d416ceb-88e9-46e6-b33f-93fa0d578238","http://www.mendeley.com/documents/?uuid=a38784d1-9a75-4d8b-a1b6-67c95aa24fb5"]},{"id":"ITEM-3","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Neuroscience","id":"ITEM-3","issue":"21","issued":{"date-parts":[["2015"]]},"page":"8145-8157","title":"Reinforcement learning in multidimensional environments relies on attention mechanisms","type":"article-journal","volume":"35"},"uris":["http://www.mendeley.com/documents/?uuid=cc500b06-c6e9-450f-88e9-9fd391d939ab"]}],"mendeley":{"formattedCitation":"(Kato &amp; Morita, 2016; Khamassi et al., 2015; Niv et al., 2015)","plainTextFormattedCitation":"(Kato &amp; Morita, 2016; Khamassi et al., 2015; Niv et al., 2015)","previouslyFormattedCitation":"(Kato &amp; Morita, 2016; Khamassi et al., 2015; Niv et al., 2015)"},"properties":{"noteIndex":0},"schema":"https://github.com/citation-style-language/schema/raw/master/csl-citation.json"}</w:instrText>
      </w:r>
      <w:r w:rsidR="00823CBA" w:rsidRPr="00312AE3">
        <w:rPr>
          <w:lang w:val="en-GB"/>
        </w:rPr>
        <w:fldChar w:fldCharType="separate"/>
      </w:r>
      <w:r w:rsidR="00DD2273" w:rsidRPr="00DD2273">
        <w:rPr>
          <w:noProof/>
          <w:lang w:val="en-GB"/>
        </w:rPr>
        <w:t>(Kato &amp; Morita, 2016; Khamassi et al., 2015; Niv et al., 2015)</w:t>
      </w:r>
      <w:r w:rsidR="00823CBA" w:rsidRPr="00312AE3">
        <w:rPr>
          <w:lang w:val="en-GB"/>
        </w:rPr>
        <w:fldChar w:fldCharType="end"/>
      </w:r>
      <w:r w:rsidR="00961ACF" w:rsidRPr="00312AE3">
        <w:rPr>
          <w:lang w:val="en-GB"/>
        </w:rPr>
        <w:t>:</w:t>
      </w:r>
    </w:p>
    <w:p w14:paraId="20EE5BF0" w14:textId="31955386" w:rsidR="000D2BA7" w:rsidRPr="00312AE3" w:rsidRDefault="001809F5" w:rsidP="000D2BA7">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+κ</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oMath>
      <w:r w:rsidR="000D2BA7" w:rsidRPr="00312AE3">
        <w:rPr>
          <w:rFonts w:eastAsiaTheme="minorEastAsia"/>
          <w:lang w:val="en-GB"/>
        </w:rPr>
        <w:t xml:space="preserve"> </w:t>
      </w:r>
      <w:r w:rsidR="000D2BA7" w:rsidRPr="00312AE3">
        <w:rPr>
          <w:rFonts w:eastAsiaTheme="minorEastAsia"/>
          <w:b/>
          <w:lang w:val="en-GB"/>
        </w:rPr>
        <w:t>(4)</w:t>
      </w:r>
    </w:p>
    <w:p w14:paraId="53C66C91" w14:textId="32AA46BE" w:rsidR="003D7C9C" w:rsidRPr="00312AE3" w:rsidRDefault="003E5299" w:rsidP="00CF5F30">
      <w:pPr>
        <w:jc w:val="both"/>
        <w:rPr>
          <w:lang w:val="en-GB"/>
        </w:rPr>
      </w:pPr>
      <w:r w:rsidRPr="00312AE3">
        <w:rPr>
          <w:lang w:val="en-GB"/>
        </w:rPr>
        <w:t>w</w:t>
      </w:r>
      <w:r w:rsidR="003D7C9C" w:rsidRPr="00312AE3">
        <w:rPr>
          <w:lang w:val="en-GB"/>
        </w:rPr>
        <w:t xml:space="preserve">here </w:t>
      </w: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is the initial value of this (</w:t>
      </w:r>
      <w:proofErr w:type="gramStart"/>
      <w:r w:rsidRPr="00312AE3">
        <w:rPr>
          <w:rFonts w:eastAsiaTheme="minorEastAsia"/>
          <w:lang w:val="en-GB"/>
        </w:rPr>
        <w:t>state,action</w:t>
      </w:r>
      <w:proofErr w:type="gramEnd"/>
      <w:r w:rsidRPr="00312AE3">
        <w:rPr>
          <w:rFonts w:eastAsiaTheme="minorEastAsia"/>
          <w:lang w:val="en-GB"/>
        </w:rPr>
        <w:t>) couple (</w:t>
      </w:r>
      <w:r w:rsidRPr="00312AE3">
        <w:rPr>
          <w:rFonts w:eastAsiaTheme="minorEastAsia"/>
          <w:i/>
          <w:lang w:val="en-GB"/>
        </w:rPr>
        <w:t>e.g.,</w:t>
      </w:r>
      <w:r w:rsidRPr="00312AE3">
        <w:rPr>
          <w:rFonts w:eastAsiaTheme="minorEastAsia"/>
          <w:lang w:val="en-GB"/>
        </w:rPr>
        <w:t xml:space="preserve"> 0) and </w:t>
      </w:r>
      <m:oMath>
        <m:r>
          <w:rPr>
            <w:rFonts w:ascii="Cambria Math" w:hAnsi="Cambria Math"/>
            <w:lang w:val="en-GB"/>
          </w:rPr>
          <m:t>κ</m:t>
        </m:r>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forgetting rate.</w:t>
      </w:r>
      <w:r w:rsidR="008C2F71" w:rsidRPr="00312AE3">
        <w:rPr>
          <w:rFonts w:eastAsiaTheme="minorEastAsia"/>
          <w:lang w:val="en-GB"/>
        </w:rPr>
        <w:t xml:space="preserve"> Importantly, </w:t>
      </w:r>
      <w:r w:rsidR="004A7DDB" w:rsidRPr="00312AE3">
        <w:rPr>
          <w:rFonts w:eastAsiaTheme="minorEastAsia"/>
          <w:lang w:val="en-GB"/>
        </w:rPr>
        <w:t xml:space="preserve">day-to-day forgetting can be (at least partly) compensated by doing model-based mental simulation, so that action values are preserved. As we will argue later on, </w:t>
      </w:r>
      <w:r w:rsidR="00AA699E" w:rsidRPr="00312AE3">
        <w:rPr>
          <w:rFonts w:eastAsiaTheme="minorEastAsia"/>
          <w:lang w:val="en-GB"/>
        </w:rPr>
        <w:t>the increased day-to-day forgetting observed in OFC-</w:t>
      </w:r>
      <w:r w:rsidR="00487AD2" w:rsidRPr="00312AE3">
        <w:rPr>
          <w:rFonts w:eastAsiaTheme="minorEastAsia"/>
          <w:lang w:val="en-GB"/>
        </w:rPr>
        <w:t>inactivated</w:t>
      </w:r>
      <w:r w:rsidR="00AA699E" w:rsidRPr="00312AE3">
        <w:rPr>
          <w:rFonts w:eastAsiaTheme="minorEastAsia"/>
          <w:lang w:val="en-GB"/>
        </w:rPr>
        <w:t xml:space="preserve"> animals </w:t>
      </w:r>
      <w:r w:rsidR="00AA699E" w:rsidRPr="00312AE3">
        <w:rPr>
          <w:rFonts w:eastAsiaTheme="minorEastAsia"/>
          <w:lang w:val="en-GB"/>
        </w:rPr>
        <w:fldChar w:fldCharType="begin" w:fldLock="1"/>
      </w:r>
      <w:r w:rsidR="00BF3612">
        <w:rPr>
          <w:rFonts w:eastAsiaTheme="minorEastAsia"/>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AA699E" w:rsidRPr="00312AE3">
        <w:rPr>
          <w:rFonts w:eastAsiaTheme="minorEastAsia"/>
          <w:lang w:val="en-GB"/>
        </w:rPr>
        <w:fldChar w:fldCharType="separate"/>
      </w:r>
      <w:r w:rsidR="00AA699E" w:rsidRPr="00312AE3">
        <w:rPr>
          <w:rFonts w:eastAsiaTheme="minorEastAsia"/>
          <w:noProof/>
          <w:lang w:val="en-GB"/>
        </w:rPr>
        <w:t>(Panayi &amp; Killcross, 2014)</w:t>
      </w:r>
      <w:r w:rsidR="00AA699E" w:rsidRPr="00312AE3">
        <w:rPr>
          <w:rFonts w:eastAsiaTheme="minorEastAsia"/>
          <w:lang w:val="en-GB"/>
        </w:rPr>
        <w:fldChar w:fldCharType="end"/>
      </w:r>
      <w:r w:rsidR="00AA699E" w:rsidRPr="00312AE3">
        <w:rPr>
          <w:rFonts w:eastAsiaTheme="minorEastAsia"/>
          <w:lang w:val="en-GB"/>
        </w:rPr>
        <w:t>, may be due to the impairment of such a model-based off-line compensation mechanism.</w:t>
      </w:r>
    </w:p>
    <w:p w14:paraId="40748704" w14:textId="77777777" w:rsidR="00961ACF" w:rsidRPr="00312AE3" w:rsidRDefault="00961ACF" w:rsidP="002C4C7E">
      <w:pPr>
        <w:jc w:val="both"/>
        <w:rPr>
          <w:lang w:val="en-GB"/>
        </w:rPr>
      </w:pPr>
    </w:p>
    <w:p w14:paraId="145ED7A1" w14:textId="16D1238F" w:rsidR="00FE7DF5" w:rsidRPr="00312AE3" w:rsidRDefault="004F059F" w:rsidP="00FE7DF5">
      <w:pPr>
        <w:jc w:val="both"/>
        <w:rPr>
          <w:lang w:val="en-GB"/>
        </w:rPr>
      </w:pPr>
      <w:r w:rsidRPr="00312AE3">
        <w:rPr>
          <w:b/>
          <w:lang w:val="en-GB"/>
        </w:rPr>
        <w:t>Arbitration between learning systems.</w:t>
      </w:r>
      <w:r w:rsidRPr="00312AE3">
        <w:rPr>
          <w:lang w:val="en-GB"/>
        </w:rPr>
        <w:t xml:space="preserve"> </w:t>
      </w:r>
      <w:r w:rsidR="002522B0" w:rsidRPr="00312AE3">
        <w:rPr>
          <w:lang w:val="en-GB"/>
        </w:rPr>
        <w:t xml:space="preserve">A classical way of arbitrating between </w:t>
      </w:r>
      <w:r w:rsidR="002F32C6" w:rsidRPr="00312AE3">
        <w:rPr>
          <w:lang w:val="en-GB"/>
        </w:rPr>
        <w:t xml:space="preserve">MB and MF learning systems is to orchestrate an uncertainty-based competition </w:t>
      </w:r>
      <w:r w:rsidR="002F32C6" w:rsidRPr="00312AE3">
        <w:rPr>
          <w:lang w:val="en-GB"/>
        </w:rPr>
        <w:fldChar w:fldCharType="begin" w:fldLock="1"/>
      </w:r>
      <w:r w:rsidR="00BF3612">
        <w:rPr>
          <w:lang w:val="en-GB"/>
        </w:rPr>
        <w:instrText>ADDIN CSL_CITATION {"citationItems":[{"id":"ITEM-1","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preprint","id":"ITEM-1","issued":{"date-parts":[["2020"]]},"page":"1-18","title":"Why and how the brain weights contributions from a mixture of experts","type":"article-journal"},"uris":["http://www.mendeley.com/documents/?uuid=9ca6e782-6321-4b81-b9a0-dc9687de6e08","http://www.mendeley.com/documents/?uuid=18a95295-32ff-4515-925a-31b5c24a0f27"]},{"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O’Doherty et al., 2020)","plainTextFormattedCitation":"(Daw et al., 2005; O’Doherty et al., 2020)","previouslyFormattedCitation":"(Daw et al., 2005; O’Doherty et al., 2020)"},"properties":{"noteIndex":0},"schema":"https://github.com/citation-style-language/schema/raw/master/csl-citation.json"}</w:instrText>
      </w:r>
      <w:r w:rsidR="002F32C6" w:rsidRPr="00312AE3">
        <w:rPr>
          <w:lang w:val="en-GB"/>
        </w:rPr>
        <w:fldChar w:fldCharType="separate"/>
      </w:r>
      <w:r w:rsidR="00511CA5" w:rsidRPr="00312AE3">
        <w:rPr>
          <w:noProof/>
          <w:lang w:val="en-GB"/>
        </w:rPr>
        <w:t>(Daw et al., 2005; O’Doherty et al., 2020)</w:t>
      </w:r>
      <w:r w:rsidR="002F32C6" w:rsidRPr="00312AE3">
        <w:rPr>
          <w:lang w:val="en-GB"/>
        </w:rPr>
        <w:fldChar w:fldCharType="end"/>
      </w:r>
      <w:r w:rsidR="002F32C6" w:rsidRPr="00312AE3">
        <w:rPr>
          <w:lang w:val="en-GB"/>
        </w:rPr>
        <w:t xml:space="preserve">: </w:t>
      </w:r>
      <w:r w:rsidR="00511CA5" w:rsidRPr="00312AE3">
        <w:rPr>
          <w:lang w:val="en-GB"/>
        </w:rPr>
        <w:t xml:space="preserve">the most certain </w:t>
      </w:r>
      <w:r w:rsidR="001E2AE2" w:rsidRPr="00312AE3">
        <w:rPr>
          <w:lang w:val="en-GB"/>
        </w:rPr>
        <w:t>system</w:t>
      </w:r>
      <w:r w:rsidR="00511CA5" w:rsidRPr="00312AE3">
        <w:rPr>
          <w:lang w:val="en-GB"/>
        </w:rPr>
        <w:t xml:space="preserve"> </w:t>
      </w:r>
      <w:r w:rsidR="001E0BCA" w:rsidRPr="00312AE3">
        <w:rPr>
          <w:lang w:val="en-GB"/>
        </w:rPr>
        <w:t xml:space="preserve">makes decisions, while both can learn from the outcome of the other system’s decisions </w:t>
      </w:r>
      <w:r w:rsidR="001E0BCA" w:rsidRPr="00312AE3">
        <w:rPr>
          <w:lang w:val="en-GB"/>
        </w:rPr>
        <w:fldChar w:fldCharType="begin" w:fldLock="1"/>
      </w:r>
      <w:r w:rsidR="00542794">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2010)","plainTextFormattedCitation":"(Dollé et al., 2010)","previouslyFormattedCitation":"(Dollé et al., 2010)"},"properties":{"noteIndex":0},"schema":"https://github.com/citation-style-language/schema/raw/master/csl-citation.json"}</w:instrText>
      </w:r>
      <w:r w:rsidR="001E0BCA" w:rsidRPr="00312AE3">
        <w:rPr>
          <w:lang w:val="en-GB"/>
        </w:rPr>
        <w:fldChar w:fldCharType="separate"/>
      </w:r>
      <w:r w:rsidR="008D3711" w:rsidRPr="008D3711">
        <w:rPr>
          <w:noProof/>
          <w:lang w:val="en-GB"/>
        </w:rPr>
        <w:t>(Dollé et al., 2010)</w:t>
      </w:r>
      <w:r w:rsidR="001E0BCA" w:rsidRPr="00312AE3">
        <w:rPr>
          <w:lang w:val="en-GB"/>
        </w:rPr>
        <w:fldChar w:fldCharType="end"/>
      </w:r>
      <w:r w:rsidR="001E0BCA" w:rsidRPr="00312AE3">
        <w:rPr>
          <w:lang w:val="en-GB"/>
        </w:rPr>
        <w:t>.</w:t>
      </w:r>
      <w:r w:rsidR="00C058A9" w:rsidRPr="00312AE3">
        <w:rPr>
          <w:lang w:val="en-GB"/>
        </w:rPr>
        <w:t xml:space="preserve"> When the learning systems are implemented as approximate Bayesian learners, the imprecision (or spread) of the distributions over estimated action values can be used as a marker of uncertainty </w:t>
      </w:r>
      <w:r w:rsidR="00C058A9"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id":"ITEM-2","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biology","id":"ITEM-2","issue":"5","issued":{"date-parts":[["2011"]]},"publisher":"Public Library of Science","title":"Speed/accuracy trade-off between the habitual and the goal-directed processes","type":"article-journal","volume":"7"},"uris":["http://www.mendeley.com/documents/?uuid=e725de1f-0bc2-46c3-b573-54de31659de2"]}],"mendeley":{"formattedCitation":"(Daw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C058A9" w:rsidRPr="00312AE3">
        <w:rPr>
          <w:lang w:val="en-GB"/>
        </w:rPr>
        <w:fldChar w:fldCharType="separate"/>
      </w:r>
      <w:r w:rsidR="00C058A9" w:rsidRPr="00312AE3">
        <w:rPr>
          <w:noProof/>
          <w:lang w:val="en-GB"/>
        </w:rPr>
        <w:t>(Daw et al., 2005; Keramati et al., 2011)</w:t>
      </w:r>
      <w:r w:rsidR="00C058A9" w:rsidRPr="00312AE3">
        <w:rPr>
          <w:lang w:val="en-GB"/>
        </w:rPr>
        <w:fldChar w:fldCharType="end"/>
      </w:r>
      <w:r w:rsidR="00C058A9" w:rsidRPr="00312AE3">
        <w:rPr>
          <w:lang w:val="en-GB"/>
        </w:rPr>
        <w:t xml:space="preserve">. </w:t>
      </w:r>
      <w:r w:rsidR="00CC48AF" w:rsidRPr="00312AE3">
        <w:rPr>
          <w:lang w:val="en-GB"/>
        </w:rPr>
        <w:t xml:space="preserve">Under some conditions, alternative measures of uncertainty can give similar proxies to uncertainty at a lower computational expense, such as squared prediction errors </w:t>
      </w:r>
      <w:r w:rsidR="00CC48AF" w:rsidRPr="00312AE3">
        <w:rPr>
          <w:lang w:val="en-GB"/>
        </w:rPr>
        <w:fldChar w:fldCharType="begin" w:fldLock="1"/>
      </w:r>
      <w:r w:rsidR="00BF3612">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CC48AF" w:rsidRPr="00312AE3">
        <w:rPr>
          <w:lang w:val="en-GB"/>
        </w:rPr>
        <w:fldChar w:fldCharType="separate"/>
      </w:r>
      <w:r w:rsidR="00CC48AF" w:rsidRPr="00312AE3">
        <w:rPr>
          <w:noProof/>
          <w:lang w:val="en-GB"/>
        </w:rPr>
        <w:t>(Lee et al., 2014)</w:t>
      </w:r>
      <w:r w:rsidR="00CC48AF" w:rsidRPr="00312AE3">
        <w:rPr>
          <w:lang w:val="en-GB"/>
        </w:rPr>
        <w:fldChar w:fldCharType="end"/>
      </w:r>
      <w:r w:rsidR="00CC48AF" w:rsidRPr="00312AE3">
        <w:rPr>
          <w:lang w:val="en-GB"/>
        </w:rPr>
        <w:t xml:space="preserve">, absolute variations of action values </w:t>
      </w:r>
      <w:r w:rsidR="00CC48AF"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CC48AF" w:rsidRPr="00312AE3">
        <w:rPr>
          <w:lang w:val="en-GB"/>
        </w:rPr>
        <w:fldChar w:fldCharType="separate"/>
      </w:r>
      <w:r w:rsidR="00CC48AF" w:rsidRPr="00312AE3">
        <w:rPr>
          <w:noProof/>
          <w:lang w:val="en-GB"/>
        </w:rPr>
        <w:t>(Cazé et al., 2018)</w:t>
      </w:r>
      <w:r w:rsidR="00CC48AF" w:rsidRPr="00312AE3">
        <w:rPr>
          <w:lang w:val="en-GB"/>
        </w:rPr>
        <w:fldChar w:fldCharType="end"/>
      </w:r>
      <w:r w:rsidR="00CC48AF" w:rsidRPr="00312AE3">
        <w:rPr>
          <w:lang w:val="en-GB"/>
        </w:rPr>
        <w:t xml:space="preserve">, or even the systems relative choice uncertainty in simple stationary tasks </w:t>
      </w:r>
      <w:r w:rsidR="00CC48AF" w:rsidRPr="00312AE3">
        <w:rPr>
          <w:lang w:val="en-GB"/>
        </w:rPr>
        <w:fldChar w:fldCharType="begin" w:fldLock="1"/>
      </w:r>
      <w:r w:rsidR="001774F1" w:rsidRPr="00312AE3">
        <w:rPr>
          <w:lang w:val="en-GB"/>
        </w:rPr>
        <w:instrText>ADDIN CSL_CITATION {"citationItems":[{"id":"ITEM-1","itemData":{"author":[{"dropping-particle":"","family":"Viejo","given":"Guillaume","non-dropping-particle":"","parse-names":false,"suffix":""},{"dropping-particle":"","family":"Khamassi","given":"Mehdi","non-dropping-particle":"","parse-names":false,"suffix":""},{"dropping-particle":"","family":"Brovelli","given":"Andrea","non-dropping-particle":"","parse-names":false,"suffix":""},{"dropping-particle":"","family":"Girard","given":"Beno\\^\\it","non-dropping-particle":"","parse-names":false,"suffix":""}],"container-title":"Frontiers in behavioral neuroscience","id":"ITEM-1","issued":{"date-parts":[["2015"]]},"page":"225","publisher":"Frontiers","title":"Modeling choice and reaction time during arbitrary visuomotor learning through the coordination of adaptive working memory and reinforcement learning","type":"article-journal","volume":"9"},"uris":["http://www.mendeley.com/documents/?uuid=5568d592-ff2b-4c74-bdcf-824601efe1ff","http://www.mendeley.com/documents/?uuid=15589bd7-8560-4b69-b582-d70d0e1a8488"]}],"mendeley":{"formattedCitation":"(Viejo et al., 2015)","plainTextFormattedCitation":"(Viejo et al., 2015)","previouslyFormattedCitation":"(Viejo et al., 2015)"},"properties":{"noteIndex":0},"schema":"https://github.com/citation-style-language/schema/raw/master/csl-citation.json"}</w:instrText>
      </w:r>
      <w:r w:rsidR="00CC48AF" w:rsidRPr="00312AE3">
        <w:rPr>
          <w:lang w:val="en-GB"/>
        </w:rPr>
        <w:fldChar w:fldCharType="separate"/>
      </w:r>
      <w:r w:rsidR="00CC48AF" w:rsidRPr="00312AE3">
        <w:rPr>
          <w:noProof/>
          <w:lang w:val="en-GB"/>
        </w:rPr>
        <w:t>(Viejo et al., 2015)</w:t>
      </w:r>
      <w:r w:rsidR="00CC48AF" w:rsidRPr="00312AE3">
        <w:rPr>
          <w:lang w:val="en-GB"/>
        </w:rPr>
        <w:fldChar w:fldCharType="end"/>
      </w:r>
      <w:r w:rsidR="00CC48AF" w:rsidRPr="00312AE3">
        <w:rPr>
          <w:lang w:val="en-GB"/>
        </w:rPr>
        <w:t>.</w:t>
      </w:r>
      <w:r w:rsidR="0042045A" w:rsidRPr="00312AE3">
        <w:rPr>
          <w:lang w:val="en-GB"/>
        </w:rPr>
        <w:t xml:space="preserve"> Finally, in some models arbitration is performed by a third system, called the </w:t>
      </w:r>
      <w:r w:rsidR="0042045A" w:rsidRPr="00312AE3">
        <w:rPr>
          <w:i/>
          <w:lang w:val="en-GB"/>
        </w:rPr>
        <w:t>meta-controller</w:t>
      </w:r>
      <w:r w:rsidR="0042045A" w:rsidRPr="00312AE3">
        <w:rPr>
          <w:lang w:val="en-GB"/>
        </w:rPr>
        <w:t xml:space="preserve">, which learns through reinforcement which system to select in each state of the environment </w:t>
      </w:r>
      <w:r w:rsidR="0042045A" w:rsidRPr="00312AE3">
        <w:rPr>
          <w:lang w:val="en-GB"/>
        </w:rPr>
        <w:fldChar w:fldCharType="begin" w:fldLock="1"/>
      </w:r>
      <w:r w:rsidR="00542794">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uris":["http://www.mendeley.com/documents/?uuid=b0a76bb0-a8a9-31f3-a248-26ed6ae641d8","http://www.mendeley.com/documents/?uuid=211abb4f-0bde-4f07-bcd5-4241552f1266"]},{"id":"ITEM-2","itemData":{"DOI":"10.1007/978-3-540-87601-4_8","ISBN":"3540876006","ISSN":"03029743","abstract":"For animals as well as for humans, the hypothesis of multiple memory systems involved in different navigation strategies is supported by several biological experiments. However, due to technical limitations, it remains difficult for experimentalists to elucidate how these neural systems interact. We present how a computational model of selection between navigation strategies can be used to analyse phenomena that cannot be directly observed in biological experiments. We reproduce an experiment where the rat's behaviour is assumed to be ruled by two different navigation strategies (a cue-guided and a map-based one). Using a modelling approach, we can explain the experimental results in terms of interactions between these systems, either competing or cooperating at specific moments of the experiment. Modelling such systems can help biological investigations to explain and predict the animal behaviour. © 2008 Springer-Verlag Berlin Heidelberg.","author":[{"dropping-particle":"","family":"Dollé","given":"L.","non-dropping-particle":"","parse-names":false,"suffix":""},{"dropping-particle":"","family":"Khamassi","given":"Mehdi","non-dropping-particle":"","parse-names":false,"suffix":""},{"dropping-particle":"","family":"Girard","given":"B.","non-dropping-particle":"","parse-names":false,"suffix":""},{"dropping-particle":"","family":"Guillot","given":"A.","non-dropping-particle":"","parse-names":false,"suffix":""},{"dropping-particle":"","family":"Chavarriaga","given":"R.","non-dropping-particle":"","parse-names":false,"suffix":""}],"container-title":"Lecture Notes in Computer Science (including subseries Lecture Notes in Artificial Intelligence and Lecture Notes in Bioinformatics)","id":"ITEM-2","issued":{"date-parts":[["2008"]]},"title":"Analyzing interactions between navigation strategies using a computational model of action selection","type":"book","volume":"5248 LNAI"},"uris":["http://www.mendeley.com/documents/?uuid=c92258e8-6846-3fed-a18b-d108ecca1026","http://www.mendeley.com/documents/?uuid=88406db3-7e3e-42f2-9bf3-6edb812c84f0"]},{"id":"ITEM-3","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Cybernetics","id":"ITEM-3","issue":"4","issued":{"date-parts":[["2010"]]},"page":"299-317","title":"Path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2008, 2010, 2018b)","plainTextFormattedCitation":"(Dollé et al., 2008, 2010, 2018b)","previouslyFormattedCitation":"(Dollé et al., 2008, 2010, 2018b)"},"properties":{"noteIndex":0},"schema":"https://github.com/citation-style-language/schema/raw/master/csl-citation.json"}</w:instrText>
      </w:r>
      <w:r w:rsidR="0042045A" w:rsidRPr="00312AE3">
        <w:rPr>
          <w:lang w:val="en-GB"/>
        </w:rPr>
        <w:fldChar w:fldCharType="separate"/>
      </w:r>
      <w:r w:rsidR="008D3711" w:rsidRPr="008D3711">
        <w:rPr>
          <w:noProof/>
          <w:lang w:val="en-GB"/>
        </w:rPr>
        <w:t>(Dollé et al., 2008, 2010, 2018b)</w:t>
      </w:r>
      <w:r w:rsidR="0042045A" w:rsidRPr="00312AE3">
        <w:rPr>
          <w:lang w:val="en-GB"/>
        </w:rPr>
        <w:fldChar w:fldCharType="end"/>
      </w:r>
      <w:r w:rsidR="0042045A" w:rsidRPr="00312AE3">
        <w:rPr>
          <w:lang w:val="en-GB"/>
        </w:rPr>
        <w:t>.</w:t>
      </w:r>
      <w:r w:rsidR="00CC48AF" w:rsidRPr="00312AE3">
        <w:rPr>
          <w:lang w:val="en-GB"/>
        </w:rPr>
        <w:t xml:space="preserve"> </w:t>
      </w:r>
      <w:r w:rsidR="00BF7EBD" w:rsidRPr="00312AE3">
        <w:rPr>
          <w:lang w:val="en-GB"/>
        </w:rPr>
        <w:t xml:space="preserve">Here, because </w:t>
      </w:r>
      <w:r w:rsidR="00277C77" w:rsidRPr="00312AE3">
        <w:rPr>
          <w:lang w:val="en-GB"/>
        </w:rPr>
        <w:t>our goal</w:t>
      </w:r>
      <w:r w:rsidR="00BF7EBD" w:rsidRPr="00312AE3">
        <w:rPr>
          <w:lang w:val="en-GB"/>
        </w:rPr>
        <w:t xml:space="preserve"> is not to propose a new model but rather to illustrate how impaired arbitration</w:t>
      </w:r>
      <w:r w:rsidR="004F6B07" w:rsidRPr="00312AE3">
        <w:rPr>
          <w:lang w:val="en-GB"/>
        </w:rPr>
        <w:t xml:space="preserve"> may mimic some experimental results under OFC inactivation, </w:t>
      </w:r>
      <w:r w:rsidR="00074500" w:rsidRPr="00312AE3">
        <w:rPr>
          <w:lang w:val="en-GB"/>
        </w:rPr>
        <w:t xml:space="preserve">we will show model simulations using choice uncertainty for </w:t>
      </w:r>
      <w:r w:rsidR="002C33E7" w:rsidRPr="00312AE3">
        <w:rPr>
          <w:lang w:val="en-GB"/>
        </w:rPr>
        <w:t xml:space="preserve">simple </w:t>
      </w:r>
      <w:r w:rsidR="00074500" w:rsidRPr="00312AE3">
        <w:rPr>
          <w:lang w:val="en-GB"/>
        </w:rPr>
        <w:t>acquisition tasks</w:t>
      </w:r>
      <w:r w:rsidR="004B08AA" w:rsidRPr="00312AE3">
        <w:rPr>
          <w:lang w:val="en-GB"/>
        </w:rPr>
        <w:t xml:space="preserve"> (Experiments 1 and 2)</w:t>
      </w:r>
      <w:r w:rsidR="00074500" w:rsidRPr="00312AE3">
        <w:rPr>
          <w:lang w:val="en-GB"/>
        </w:rPr>
        <w:t>, and the following combination of choice uncertainty and absolute variations of actions values in tasks where acquisition is followed by extinction</w:t>
      </w:r>
      <w:r w:rsidR="004B08AA" w:rsidRPr="00312AE3">
        <w:rPr>
          <w:lang w:val="en-GB"/>
        </w:rPr>
        <w:t xml:space="preserve"> (Experiment 3)</w:t>
      </w:r>
      <w:r w:rsidR="00074500" w:rsidRPr="00312AE3">
        <w:rPr>
          <w:lang w:val="en-GB"/>
        </w:rPr>
        <w:t>:</w:t>
      </w:r>
      <w:r w:rsidR="00FE7DF5" w:rsidRPr="00312AE3">
        <w:rPr>
          <w:lang w:val="en-GB"/>
        </w:rPr>
        <w:t xml:space="preserve"> </w:t>
      </w:r>
    </w:p>
    <w:p w14:paraId="1582E899" w14:textId="56FB3518" w:rsidR="00FE7DF5" w:rsidRPr="00312AE3" w:rsidRDefault="001809F5" w:rsidP="00FE7DF5">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r>
          <w:rPr>
            <w:rFonts w:ascii="Cambria Math"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f>
          <m:fPr>
            <m:ctrlPr>
              <w:rPr>
                <w:rFonts w:ascii="Cambria Math" w:eastAsiaTheme="minorEastAsia" w:hAnsi="Cambria Math"/>
                <w:i/>
                <w:lang w:val="en-GB"/>
              </w:rPr>
            </m:ctrlPr>
          </m:fPr>
          <m:num>
            <m:nary>
              <m:naryPr>
                <m:chr m:val="∑"/>
                <m:limLoc m:val="subSup"/>
                <m:supHide m:val="1"/>
                <m:ctrlPr>
                  <w:rPr>
                    <w:rFonts w:ascii="Cambria Math" w:eastAsiaTheme="minorEastAsia" w:hAnsi="Cambria Math"/>
                    <w:i/>
                    <w:lang w:val="en-GB"/>
                  </w:rPr>
                </m:ctrlPr>
              </m:naryPr>
              <m:sub>
                <m:r>
                  <w:rPr>
                    <w:rFonts w:ascii="Cambria Math" w:eastAsiaTheme="minorEastAsia" w:hAnsi="Cambria Math"/>
                    <w:lang w:val="en-GB"/>
                  </w:rPr>
                  <m:t>j,k</m:t>
                </m:r>
              </m:sub>
              <m:sup/>
              <m:e>
                <m:d>
                  <m:dPr>
                    <m:begChr m:val="|"/>
                    <m:endChr m:val="|"/>
                    <m:ctrlPr>
                      <w:rPr>
                        <w:rFonts w:ascii="Cambria Math" w:eastAsiaTheme="minorEastAsia" w:hAnsi="Cambria Math"/>
                        <w:i/>
                        <w:lang w:val="en-GB"/>
                      </w:rPr>
                    </m:ctrlPr>
                  </m:dPr>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j,k</m:t>
                        </m:r>
                      </m:e>
                    </m:d>
                  </m:e>
                </m:d>
              </m:e>
            </m:nary>
          </m:num>
          <m:den>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den>
        </m:f>
      </m:oMath>
      <w:r w:rsidR="00FE7DF5" w:rsidRPr="00312AE3">
        <w:rPr>
          <w:rFonts w:eastAsiaTheme="minorEastAsia"/>
          <w:lang w:val="en-GB"/>
        </w:rPr>
        <w:t xml:space="preserve"> </w:t>
      </w:r>
      <w:r w:rsidR="00FE7DF5" w:rsidRPr="00312AE3">
        <w:rPr>
          <w:rFonts w:eastAsiaTheme="minorEastAsia"/>
          <w:b/>
          <w:lang w:val="en-GB"/>
        </w:rPr>
        <w:t>(5)</w:t>
      </w:r>
    </w:p>
    <w:p w14:paraId="5B1586A2" w14:textId="39B3316A" w:rsidR="00E24E11" w:rsidRPr="00312AE3" w:rsidRDefault="00BD044F" w:rsidP="00E24E11">
      <w:pPr>
        <w:jc w:val="both"/>
        <w:rPr>
          <w:lang w:val="en-GB"/>
        </w:rPr>
      </w:pPr>
      <w:r w:rsidRPr="00312AE3">
        <w:rPr>
          <w:lang w:val="en-GB"/>
        </w:rPr>
        <w:lastRenderedPageBreak/>
        <w:t xml:space="preserve">where </w:t>
      </w:r>
      <m:oMath>
        <m:r>
          <w:rPr>
            <w:rFonts w:ascii="Cambria Math" w:hAnsi="Cambria Math"/>
            <w:lang w:val="en-GB"/>
          </w:rPr>
          <m:t>x=MB or MF</m:t>
        </m:r>
      </m:oMath>
      <w:r w:rsidRPr="00312AE3">
        <w:rPr>
          <w:rFonts w:eastAsiaTheme="minorEastAsia"/>
          <w:lang w:val="en-GB"/>
        </w:rPr>
        <w:t xml:space="preserve">, </w:t>
      </w:r>
      <m:oMath>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s,a</m:t>
            </m:r>
          </m:e>
        </m:d>
      </m:oMath>
      <w:r w:rsidR="00442FC5" w:rsidRPr="00312AE3">
        <w:rPr>
          <w:rFonts w:eastAsiaTheme="minorEastAsia"/>
          <w:lang w:val="en-GB"/>
        </w:rPr>
        <w:t xml:space="preserve"> is the entropy of the action probability distribution for system </w:t>
      </w:r>
      <m:oMath>
        <m:r>
          <w:rPr>
            <w:rFonts w:ascii="Cambria Math" w:hAnsi="Cambria Math"/>
            <w:lang w:val="en-GB"/>
          </w:rPr>
          <m:t>x</m:t>
        </m:r>
      </m:oMath>
      <w:r w:rsidR="00442FC5" w:rsidRPr="00312AE3">
        <w:rPr>
          <w:rFonts w:eastAsiaTheme="minorEastAsia"/>
          <w:lang w:val="en-GB"/>
        </w:rPr>
        <w:t xml:space="preserve"> computed with </w:t>
      </w:r>
      <w:r w:rsidR="00442FC5" w:rsidRPr="00312AE3">
        <w:rPr>
          <w:rFonts w:eastAsiaTheme="minorEastAsia"/>
          <w:b/>
          <w:lang w:val="en-GB"/>
        </w:rPr>
        <w:t>Equation 3</w:t>
      </w:r>
      <w:r w:rsidR="00442FC5" w:rsidRPr="00312AE3">
        <w:rPr>
          <w:rFonts w:eastAsiaTheme="minorEastAsia"/>
          <w:lang w:val="en-GB"/>
        </w:rPr>
        <w:t xml:space="preserve">, </w:t>
      </w:r>
      <w:r w:rsidR="00D2154B" w:rsidRPr="00312AE3">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oMath>
      <w:r w:rsidR="00D2154B" w:rsidRPr="00312AE3">
        <w:rPr>
          <w:rFonts w:eastAsiaTheme="minorEastAsia"/>
          <w:lang w:val="en-GB"/>
        </w:rPr>
        <w:t xml:space="preserve"> is the maximum possible variation of action values</w:t>
      </w:r>
      <w:r w:rsidR="006E6C14" w:rsidRPr="00312AE3">
        <w:rPr>
          <w:rFonts w:eastAsiaTheme="minorEastAsia"/>
          <w:lang w:val="en-GB"/>
        </w:rPr>
        <w:t xml:space="preserve"> in the task</w:t>
      </w:r>
      <w:r w:rsidR="00D2154B" w:rsidRPr="00312AE3">
        <w:rPr>
          <w:rFonts w:eastAsiaTheme="minorEastAsia"/>
          <w:lang w:val="en-GB"/>
        </w:rPr>
        <w:t>.</w:t>
      </w:r>
      <w:r w:rsidR="00E24E11" w:rsidRPr="00312AE3">
        <w:rPr>
          <w:rFonts w:eastAsiaTheme="minorEastAsia"/>
          <w:lang w:val="en-GB"/>
        </w:rPr>
        <w:t xml:space="preserve"> The meta-controller then decides which system</w:t>
      </w:r>
      <w:r w:rsidR="00917EBA" w:rsidRPr="00312AE3">
        <w:rPr>
          <w:rFonts w:eastAsiaTheme="minorEastAsia"/>
          <w:lang w:val="en-GB"/>
        </w:rPr>
        <w:t xml:space="preserve"> </w:t>
      </w:r>
      <m:oMath>
        <m:r>
          <w:rPr>
            <w:rFonts w:ascii="Cambria Math" w:eastAsiaTheme="minorEastAsia" w:hAnsi="Cambria Math"/>
            <w:lang w:val="en-GB"/>
          </w:rPr>
          <m:t>e</m:t>
        </m:r>
        <m:r>
          <m:rPr>
            <m:scr m:val="script"/>
          </m:rPr>
          <w:rPr>
            <w:rFonts w:ascii="Cambria Math" w:eastAsiaTheme="minorEastAsia" w:hAnsi="Cambria Math"/>
            <w:lang w:val="en-GB"/>
          </w:rPr>
          <m:t>∈E</m:t>
        </m:r>
      </m:oMath>
      <w:r w:rsidR="00DE7005" w:rsidRPr="00312AE3">
        <w:rPr>
          <w:rFonts w:eastAsiaTheme="minorEastAsia"/>
          <w:lang w:val="en-GB"/>
        </w:rPr>
        <w:t xml:space="preserve"> </w:t>
      </w:r>
      <w:r w:rsidR="00917EBA" w:rsidRPr="00312AE3">
        <w:rPr>
          <w:rFonts w:eastAsiaTheme="minorEastAsia"/>
          <w:lang w:val="en-GB"/>
        </w:rPr>
        <w:t>(</w:t>
      </w:r>
      <w:r w:rsidR="00DE7005" w:rsidRPr="00312AE3">
        <w:rPr>
          <w:rFonts w:eastAsiaTheme="minorEastAsia"/>
          <w:lang w:val="en-GB"/>
        </w:rPr>
        <w:t xml:space="preserve">e </w:t>
      </w:r>
      <w:r w:rsidR="00917EBA" w:rsidRPr="00312AE3">
        <w:rPr>
          <w:rFonts w:eastAsiaTheme="minorEastAsia"/>
          <w:lang w:val="en-GB"/>
        </w:rPr>
        <w:t xml:space="preserve">for “expert” </w:t>
      </w:r>
      <w:r w:rsidR="00917EBA" w:rsidRPr="00312AE3">
        <w:rPr>
          <w:rFonts w:eastAsiaTheme="minorEastAsia"/>
          <w:lang w:val="en-GB"/>
        </w:rPr>
        <w:fldChar w:fldCharType="begin" w:fldLock="1"/>
      </w:r>
      <w:r w:rsidR="008D3711">
        <w:rPr>
          <w:rFonts w:eastAsiaTheme="minorEastAsia"/>
          <w:lang w:val="en-GB"/>
        </w:rPr>
        <w:instrText>ADDIN CSL_CITATION {"citationItems":[{"id":"ITEM-1","itemData":{"author":[{"dropping-particle":"","family":"Caluwaerts","given":"Ken","non-dropping-particle":"","parse-names":false,"suffix":""},{"dropping-particle":"","family":"Staffa","given":"Mariacarla","non-dropping-particle":"","parse-names":false,"suffix":""},{"dropping-particle":"","family":"N’Guyen","given":"Steve","non-dropping-particle":"","parse-names":false,"suffix":""},{"dropping-particle":"","family":"Grand","given":"Christophe","non-dropping-particle":"","parse-names":false,"suffix":""},{"dropping-particle":"","family":"Dollé","given":"L.","non-dropping-particle":"","parse-names":false,"suffix":""},{"dropping-particle":"","family":"Favre-Félix","given":"Antoine","non-dropping-particle":"","parse-names":false,"suffix":""},{"dropping-particle":"","family":"Girard","given":"Beno\\^\\it","non-dropping-particle":"","parse-names":false,"suffix":""},{"dropping-particle":"","family":"Khamassi","given":"Mehdi","non-dropping-particle":"","parse-names":false,"suffix":""}],"container-title":"Bioinspiration &amp; biomimetics","id":"ITEM-1","issue":"2","issued":{"date-parts":[["2012"]]},"page":"25009","publisher":"IOP Publishing","title":"A biologically inspired meta-control navigation system for the psikharpax rat robot","type":"article-journal","volume":"7"},"uris":["http://www.mendeley.com/documents/?uuid=908c2961-ad65-4933-a2c2-97222929022f","http://www.mendeley.com/documents/?uuid=bf0ca633-bc6f-42d4-a998-88cf26471084"]},{"id":"ITEM-2","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preprint","id":"ITEM-2","issued":{"date-parts":[["2020"]]},"page":"1-18","title":"Why and how the brain weights contributions from a mixture of experts","type":"article-journal"},"uris":["http://www.mendeley.com/documents/?uuid=18a95295-32ff-4515-925a-31b5c24a0f27","http://www.mendeley.com/documents/?uuid=9ca6e782-6321-4b81-b9a0-dc9687de6e08"]}],"mendeley":{"formattedCitation":"(Caluwaerts et al., 2012; O’Doherty et al., 2020)","plainTextFormattedCitation":"(Caluwaerts et al., 2012; O’Doherty et al., 2020)","previouslyFormattedCitation":"(Caluwaerts et al., 2012; O’Doherty et al., 2020)"},"properties":{"noteIndex":0},"schema":"https://github.com/citation-style-language/schema/raw/master/csl-citation.json"}</w:instrText>
      </w:r>
      <w:r w:rsidR="00917EBA" w:rsidRPr="00312AE3">
        <w:rPr>
          <w:rFonts w:eastAsiaTheme="minorEastAsia"/>
          <w:lang w:val="en-GB"/>
        </w:rPr>
        <w:fldChar w:fldCharType="separate"/>
      </w:r>
      <w:r w:rsidR="00917EBA" w:rsidRPr="00312AE3">
        <w:rPr>
          <w:rFonts w:eastAsiaTheme="minorEastAsia"/>
          <w:noProof/>
          <w:lang w:val="en-GB"/>
        </w:rPr>
        <w:t>(Caluwaerts et al., 2012; O’Doherty et al., 2020)</w:t>
      </w:r>
      <w:r w:rsidR="00917EBA" w:rsidRPr="00312AE3">
        <w:rPr>
          <w:rFonts w:eastAsiaTheme="minorEastAsia"/>
          <w:lang w:val="en-GB"/>
        </w:rPr>
        <w:fldChar w:fldCharType="end"/>
      </w:r>
      <w:r w:rsidR="00917EBA" w:rsidRPr="00312AE3">
        <w:rPr>
          <w:rFonts w:eastAsiaTheme="minorEastAsia"/>
          <w:lang w:val="en-GB"/>
        </w:rPr>
        <w:t>)</w:t>
      </w:r>
      <w:r w:rsidR="00E24E11" w:rsidRPr="00312AE3">
        <w:rPr>
          <w:rFonts w:eastAsiaTheme="minorEastAsia"/>
          <w:lang w:val="en-GB"/>
        </w:rPr>
        <w:t xml:space="preserve"> to rely on for the next action choice by comparing systems’ uncertainty:</w:t>
      </w:r>
      <w:r w:rsidR="00E24E11" w:rsidRPr="00312AE3">
        <w:rPr>
          <w:lang w:val="en-GB"/>
        </w:rPr>
        <w:t xml:space="preserve"> </w:t>
      </w:r>
    </w:p>
    <w:p w14:paraId="63DADD86" w14:textId="25797F4D" w:rsidR="00E24E11" w:rsidRPr="00312AE3" w:rsidRDefault="001809F5" w:rsidP="00E24E11">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e|s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eastAsiaTheme="minorEastAsia" w:hAnsi="Cambria Math"/>
                    <w:lang w:val="en-GB"/>
                  </w:rPr>
                  <m:t>E</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k</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e>
            </m:nary>
          </m:den>
        </m:f>
      </m:oMath>
      <w:r w:rsidR="00E24E11" w:rsidRPr="00312AE3">
        <w:rPr>
          <w:rFonts w:eastAsiaTheme="minorEastAsia"/>
          <w:lang w:val="en-GB"/>
        </w:rPr>
        <w:t xml:space="preserve"> </w:t>
      </w:r>
      <w:r w:rsidR="00E24E11" w:rsidRPr="00312AE3">
        <w:rPr>
          <w:rFonts w:eastAsiaTheme="minorEastAsia"/>
          <w:b/>
          <w:lang w:val="en-GB"/>
        </w:rPr>
        <w:t>(</w:t>
      </w:r>
      <w:r w:rsidR="00917EBA" w:rsidRPr="00312AE3">
        <w:rPr>
          <w:rFonts w:eastAsiaTheme="minorEastAsia"/>
          <w:b/>
          <w:lang w:val="en-GB"/>
        </w:rPr>
        <w:t>6</w:t>
      </w:r>
      <w:r w:rsidR="00E24E11" w:rsidRPr="00312AE3">
        <w:rPr>
          <w:rFonts w:eastAsiaTheme="minorEastAsia"/>
          <w:b/>
          <w:lang w:val="en-GB"/>
        </w:rPr>
        <w:t>)</w:t>
      </w:r>
    </w:p>
    <w:p w14:paraId="011E1111" w14:textId="0AE57346" w:rsidR="00074500" w:rsidRPr="00312AE3" w:rsidRDefault="00BF60D9" w:rsidP="002B5439">
      <w:pPr>
        <w:jc w:val="both"/>
        <w:rPr>
          <w:lang w:val="en-GB"/>
        </w:rPr>
      </w:pPr>
      <w:r w:rsidRPr="00312AE3">
        <w:rPr>
          <w:lang w:val="en-GB"/>
        </w:rPr>
        <w:t xml:space="preserve">where </w:t>
      </w:r>
      <m:oMath>
        <m:r>
          <w:rPr>
            <w:rFonts w:ascii="Cambria Math" w:hAnsi="Cambria Math"/>
            <w:lang w:val="en-GB"/>
          </w:rPr>
          <m:t>λ</m:t>
        </m:r>
      </m:oMath>
      <w:r w:rsidRPr="00312AE3" w:rsidDel="002C4C7E">
        <w:rPr>
          <w:lang w:val="en-GB"/>
        </w:rPr>
        <w:t xml:space="preserve"> </w:t>
      </w:r>
      <w:r w:rsidRPr="00312AE3">
        <w:rPr>
          <w:lang w:val="en-GB"/>
        </w:rPr>
        <w:t xml:space="preserve">is the meta-controller’s inverse </w:t>
      </w:r>
      <w:proofErr w:type="gramStart"/>
      <w:r w:rsidRPr="00312AE3">
        <w:rPr>
          <w:lang w:val="en-GB"/>
        </w:rPr>
        <w:t>temperature.</w:t>
      </w:r>
      <w:proofErr w:type="gramEnd"/>
    </w:p>
    <w:p w14:paraId="2556613F" w14:textId="7DDD8420" w:rsidR="002F32C6" w:rsidRPr="00312AE3" w:rsidRDefault="002F32C6" w:rsidP="002B5439">
      <w:pPr>
        <w:jc w:val="both"/>
        <w:rPr>
          <w:lang w:val="en-GB"/>
        </w:rPr>
      </w:pPr>
    </w:p>
    <w:p w14:paraId="6AF309E2" w14:textId="3D0AC9BA" w:rsidR="00D33961" w:rsidRPr="00312AE3" w:rsidRDefault="002F32C6" w:rsidP="002B5439">
      <w:pPr>
        <w:jc w:val="both"/>
        <w:rPr>
          <w:lang w:val="en-GB"/>
        </w:rPr>
      </w:pPr>
      <w:r w:rsidRPr="00312AE3">
        <w:rPr>
          <w:rFonts w:eastAsiaTheme="minorEastAsia"/>
          <w:b/>
          <w:lang w:val="en-GB"/>
        </w:rPr>
        <w:t>Random exploration system.</w:t>
      </w:r>
      <w:r w:rsidRPr="00312AE3">
        <w:rPr>
          <w:rFonts w:eastAsiaTheme="minorEastAsia"/>
          <w:lang w:val="en-GB"/>
        </w:rPr>
        <w:t xml:space="preserve"> </w:t>
      </w:r>
      <w:r w:rsidR="00F074B7" w:rsidRPr="00312AE3">
        <w:rPr>
          <w:rFonts w:eastAsiaTheme="minorEastAsia"/>
          <w:lang w:val="en-GB"/>
        </w:rPr>
        <w:t xml:space="preserve">Importantly, </w:t>
      </w:r>
      <w:r w:rsidR="00F074B7" w:rsidRPr="00312AE3">
        <w:rPr>
          <w:lang w:val="en-GB"/>
        </w:rPr>
        <w:t>a</w:t>
      </w:r>
      <w:r w:rsidRPr="00312AE3">
        <w:rPr>
          <w:lang w:val="en-GB"/>
        </w:rPr>
        <w:t xml:space="preserve">s in </w:t>
      </w:r>
      <w:proofErr w:type="spellStart"/>
      <w:r w:rsidR="00967892">
        <w:rPr>
          <w:lang w:val="en-GB"/>
        </w:rPr>
        <w:t>Doll</w:t>
      </w:r>
      <w:r w:rsidR="00967892">
        <w:rPr>
          <w:rFonts w:cstheme="minorHAnsi"/>
          <w:lang w:val="en-GB"/>
        </w:rPr>
        <w:t>é</w:t>
      </w:r>
      <w:proofErr w:type="spellEnd"/>
      <w:r w:rsidR="00967892">
        <w:rPr>
          <w:lang w:val="en-GB"/>
        </w:rPr>
        <w:t xml:space="preserve"> et al. </w:t>
      </w:r>
      <w:r w:rsidRPr="00312AE3">
        <w:rPr>
          <w:lang w:val="en-GB"/>
        </w:rPr>
        <w:fldChar w:fldCharType="begin" w:fldLock="1"/>
      </w:r>
      <w:r w:rsidR="00542794">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suppress-author":1,"uris":["http://www.mendeley.com/documents/?uuid=211abb4f-0bde-4f07-bcd5-4241552f1266","http://www.mendeley.com/documents/?uuid=b0a76bb0-a8a9-31f3-a248-26ed6ae641d8"]}],"mendeley":{"formattedCitation":"(2018b)","plainTextFormattedCitation":"(2018b)","previouslyFormattedCitation":"(2018b)"},"properties":{"noteIndex":0},"schema":"https://github.com/citation-style-language/schema/raw/master/csl-citation.json"}</w:instrText>
      </w:r>
      <w:r w:rsidRPr="00312AE3">
        <w:rPr>
          <w:lang w:val="en-GB"/>
        </w:rPr>
        <w:fldChar w:fldCharType="separate"/>
      </w:r>
      <w:r w:rsidR="008D3711" w:rsidRPr="008D3711">
        <w:rPr>
          <w:noProof/>
          <w:lang w:val="en-GB"/>
        </w:rPr>
        <w:t>(2018b)</w:t>
      </w:r>
      <w:r w:rsidRPr="00312AE3">
        <w:rPr>
          <w:lang w:val="en-GB"/>
        </w:rPr>
        <w:fldChar w:fldCharType="end"/>
      </w:r>
      <w:r w:rsidRPr="00312AE3">
        <w:rPr>
          <w:lang w:val="en-GB"/>
        </w:rPr>
        <w:t xml:space="preserve">, </w:t>
      </w:r>
      <w:r w:rsidR="00F074B7" w:rsidRPr="00312AE3">
        <w:rPr>
          <w:lang w:val="en-GB"/>
        </w:rPr>
        <w:t xml:space="preserve">here the meta-controller does not choose between two systems only (MB or MF), but rather between three systems (MB, MF, EXP), where EXP is a random exploration generator. This has the advantages of </w:t>
      </w:r>
      <w:r w:rsidRPr="00312AE3">
        <w:rPr>
          <w:lang w:val="en-GB"/>
        </w:rPr>
        <w:t>avoid</w:t>
      </w:r>
      <w:r w:rsidR="00F074B7" w:rsidRPr="00312AE3">
        <w:rPr>
          <w:lang w:val="en-GB"/>
        </w:rPr>
        <w:t>ing</w:t>
      </w:r>
      <w:r w:rsidRPr="00312AE3">
        <w:rPr>
          <w:lang w:val="en-GB"/>
        </w:rPr>
        <w:t xml:space="preserve"> </w:t>
      </w:r>
      <w:r w:rsidR="00C024C0" w:rsidRPr="00312AE3">
        <w:rPr>
          <w:lang w:val="en-GB"/>
        </w:rPr>
        <w:t xml:space="preserve">the need </w:t>
      </w:r>
      <w:r w:rsidR="00F074B7" w:rsidRPr="00312AE3">
        <w:rPr>
          <w:lang w:val="en-GB"/>
        </w:rPr>
        <w:t xml:space="preserve">to </w:t>
      </w:r>
      <w:r w:rsidRPr="00312AE3">
        <w:rPr>
          <w:lang w:val="en-GB"/>
        </w:rPr>
        <w:t>accumulat</w:t>
      </w:r>
      <w:r w:rsidR="00F074B7" w:rsidRPr="00312AE3">
        <w:rPr>
          <w:lang w:val="en-GB"/>
        </w:rPr>
        <w:t>e</w:t>
      </w:r>
      <w:r w:rsidRPr="00312AE3">
        <w:rPr>
          <w:lang w:val="en-GB"/>
        </w:rPr>
        <w:t xml:space="preserve"> random exploration in both MB and MF system</w:t>
      </w:r>
      <w:r w:rsidR="00F074B7" w:rsidRPr="00312AE3">
        <w:rPr>
          <w:lang w:val="en-GB"/>
        </w:rPr>
        <w:t xml:space="preserve">, and to produce clear decisions to explore rather than simply relying on </w:t>
      </w:r>
      <w:r w:rsidR="003512CA" w:rsidRPr="00312AE3">
        <w:rPr>
          <w:lang w:val="en-GB"/>
        </w:rPr>
        <w:t xml:space="preserve">an uncontrolled </w:t>
      </w:r>
      <w:r w:rsidR="00F074B7" w:rsidRPr="00312AE3">
        <w:rPr>
          <w:lang w:val="en-GB"/>
        </w:rPr>
        <w:t>decisional noise.</w:t>
      </w:r>
      <w:r w:rsidR="00770276" w:rsidRPr="00312AE3">
        <w:rPr>
          <w:lang w:val="en-GB"/>
        </w:rPr>
        <w:t xml:space="preserve"> In any state of the tasks considered </w:t>
      </w:r>
      <w:r w:rsidR="00FF62DD" w:rsidRPr="00312AE3">
        <w:rPr>
          <w:lang w:val="en-GB"/>
        </w:rPr>
        <w:t>here</w:t>
      </w:r>
      <w:r w:rsidR="00BD7FA2" w:rsidRPr="00312AE3">
        <w:rPr>
          <w:lang w:val="en-GB"/>
        </w:rPr>
        <w:t>,</w:t>
      </w:r>
      <w:r w:rsidR="00FF62DD" w:rsidRPr="00312AE3">
        <w:rPr>
          <w:lang w:val="en-GB"/>
        </w:rPr>
        <w:t xml:space="preserve"> because</w:t>
      </w:r>
      <w:r w:rsidR="00770276" w:rsidRPr="00312AE3">
        <w:rPr>
          <w:lang w:val="en-GB"/>
        </w:rPr>
        <w:t xml:space="preserve"> we will always consider two alternative actions (magazine entry versus not moving), the EXP </w:t>
      </w:r>
      <w:r w:rsidR="0044497F" w:rsidRPr="00312AE3">
        <w:rPr>
          <w:lang w:val="en-GB"/>
        </w:rPr>
        <w:t>system</w:t>
      </w:r>
      <w:r w:rsidR="00770276" w:rsidRPr="00312AE3">
        <w:rPr>
          <w:lang w:val="en-GB"/>
        </w:rPr>
        <w:t xml:space="preserve"> always outputs a flat [0.5 0.5] action probability distribution.</w:t>
      </w:r>
    </w:p>
    <w:p w14:paraId="7B66B584" w14:textId="104B61CB" w:rsidR="00EC6902" w:rsidRDefault="00EC6902" w:rsidP="004039A3">
      <w:pPr>
        <w:jc w:val="both"/>
        <w:rPr>
          <w:lang w:val="en-GB"/>
        </w:rPr>
      </w:pPr>
    </w:p>
    <w:p w14:paraId="36F355C7" w14:textId="3E60C768" w:rsidR="00F974D1" w:rsidRDefault="00F974D1" w:rsidP="004039A3">
      <w:pPr>
        <w:jc w:val="both"/>
        <w:rPr>
          <w:lang w:val="en-GB"/>
        </w:rPr>
      </w:pPr>
      <w:r>
        <w:rPr>
          <w:lang w:val="en-GB"/>
        </w:rPr>
        <w:t xml:space="preserve">In the following sections we will </w:t>
      </w:r>
      <w:r w:rsidR="0048109F">
        <w:rPr>
          <w:lang w:val="en-GB"/>
        </w:rPr>
        <w:t xml:space="preserve">present </w:t>
      </w:r>
      <w:r w:rsidR="002D6C6E">
        <w:rPr>
          <w:lang w:val="en-GB"/>
        </w:rPr>
        <w:t>four experimental</w:t>
      </w:r>
      <w:r w:rsidR="0048109F">
        <w:rPr>
          <w:lang w:val="en-GB"/>
        </w:rPr>
        <w:t xml:space="preserve"> findings</w:t>
      </w:r>
      <w:r w:rsidR="002D6C6E">
        <w:rPr>
          <w:lang w:val="en-GB"/>
        </w:rPr>
        <w:t xml:space="preserve"> from rodent lateral OFC</w:t>
      </w:r>
      <w:r w:rsidR="0048109F">
        <w:rPr>
          <w:lang w:val="en-GB"/>
        </w:rPr>
        <w:t xml:space="preserve"> that do not fit</w:t>
      </w:r>
      <w:r w:rsidR="00A42CA1">
        <w:rPr>
          <w:lang w:val="en-GB"/>
        </w:rPr>
        <w:t xml:space="preserve"> </w:t>
      </w:r>
      <w:r w:rsidR="00A42CA1">
        <w:rPr>
          <w:i/>
          <w:iCs/>
          <w:lang w:val="en-GB"/>
        </w:rPr>
        <w:t>a priori</w:t>
      </w:r>
      <w:r w:rsidR="00CD0958">
        <w:rPr>
          <w:lang w:val="en-GB"/>
        </w:rPr>
        <w:t xml:space="preserve"> model</w:t>
      </w:r>
      <w:r w:rsidR="0048109F">
        <w:rPr>
          <w:lang w:val="en-GB"/>
        </w:rPr>
        <w:t xml:space="preserve"> predictions</w:t>
      </w:r>
      <w:r w:rsidR="00CD0958">
        <w:rPr>
          <w:lang w:val="en-GB"/>
        </w:rPr>
        <w:t xml:space="preserve"> derived from </w:t>
      </w:r>
      <w:r w:rsidR="00967892">
        <w:rPr>
          <w:lang w:val="en-GB"/>
        </w:rPr>
        <w:t xml:space="preserve">current </w:t>
      </w:r>
      <w:r w:rsidR="00CD0958">
        <w:rPr>
          <w:lang w:val="en-GB"/>
        </w:rPr>
        <w:t>MB cognitive map</w:t>
      </w:r>
      <w:r w:rsidR="0048109F">
        <w:rPr>
          <w:lang w:val="en-GB"/>
        </w:rPr>
        <w:t xml:space="preserve"> </w:t>
      </w:r>
      <w:r w:rsidR="002D6C6E">
        <w:rPr>
          <w:lang w:val="en-GB"/>
        </w:rPr>
        <w:t>theories of overall OFC function</w:t>
      </w:r>
      <w:r w:rsidR="00934876">
        <w:rPr>
          <w:lang w:val="en-GB"/>
        </w:rPr>
        <w:t xml:space="preserve"> </w:t>
      </w:r>
      <w:r w:rsidR="00934876">
        <w:rPr>
          <w:lang w:val="en-GB"/>
        </w:rPr>
        <w:fldChar w:fldCharType="begin" w:fldLock="1"/>
      </w:r>
      <w:r w:rsidR="00A54E8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00934876">
        <w:rPr>
          <w:lang w:val="en-GB"/>
        </w:rPr>
        <w:fldChar w:fldCharType="separate"/>
      </w:r>
      <w:r w:rsidR="00934876" w:rsidRPr="00934876">
        <w:rPr>
          <w:noProof/>
          <w:lang w:val="en-GB"/>
        </w:rPr>
        <w:t>(e.g. Wilson et al., 2014)</w:t>
      </w:r>
      <w:r w:rsidR="00934876">
        <w:rPr>
          <w:lang w:val="en-GB"/>
        </w:rPr>
        <w:fldChar w:fldCharType="end"/>
      </w:r>
      <w:r w:rsidR="002D6C6E">
        <w:rPr>
          <w:lang w:val="en-GB"/>
        </w:rPr>
        <w:t xml:space="preserve">. </w:t>
      </w:r>
      <w:r w:rsidR="005E7586">
        <w:rPr>
          <w:lang w:val="en-GB"/>
        </w:rPr>
        <w:t xml:space="preserve">We will then demonstrate how </w:t>
      </w:r>
      <w:r w:rsidR="00B765CB">
        <w:rPr>
          <w:lang w:val="en-GB"/>
        </w:rPr>
        <w:t xml:space="preserve">some of the RL model modifications we have </w:t>
      </w:r>
      <w:r w:rsidR="00A42CA1">
        <w:rPr>
          <w:lang w:val="en-GB"/>
        </w:rPr>
        <w:t>described</w:t>
      </w:r>
      <w:r w:rsidR="00356074">
        <w:rPr>
          <w:lang w:val="en-GB"/>
        </w:rPr>
        <w:t xml:space="preserve"> i.e.</w:t>
      </w:r>
      <w:r w:rsidR="002B3CDF">
        <w:rPr>
          <w:lang w:val="en-GB"/>
        </w:rPr>
        <w:t xml:space="preserve"> arbitration between learning systems, off-line learning, and attention</w:t>
      </w:r>
      <w:r w:rsidR="00A42CA1">
        <w:rPr>
          <w:lang w:val="en-GB"/>
        </w:rPr>
        <w:t>al bias, can account for these experimental findings.</w:t>
      </w:r>
    </w:p>
    <w:p w14:paraId="7EE44AE6" w14:textId="77777777" w:rsidR="00243BB4" w:rsidRPr="00312AE3" w:rsidRDefault="00243BB4" w:rsidP="004039A3">
      <w:pPr>
        <w:jc w:val="both"/>
        <w:rPr>
          <w:lang w:val="en-GB"/>
        </w:rPr>
      </w:pPr>
    </w:p>
    <w:p w14:paraId="3B27EA04" w14:textId="4B560B23" w:rsidR="00CE6D12" w:rsidRPr="00312AE3" w:rsidRDefault="00660F5E" w:rsidP="00BD7FA2">
      <w:pPr>
        <w:pStyle w:val="Title"/>
        <w:rPr>
          <w:bCs/>
          <w:lang w:val="en-GB"/>
        </w:rPr>
      </w:pPr>
      <w:r w:rsidRPr="00312AE3">
        <w:rPr>
          <w:lang w:val="en-GB"/>
        </w:rPr>
        <w:t xml:space="preserve">4. Experiment 1: </w:t>
      </w:r>
      <w:r w:rsidR="00CE6D12" w:rsidRPr="00312AE3">
        <w:rPr>
          <w:bCs/>
          <w:lang w:val="en-GB"/>
        </w:rPr>
        <w:t>Pre-training lateral OFC lesions enhance simple Pavlovian acquisition</w:t>
      </w:r>
    </w:p>
    <w:p w14:paraId="55116B68" w14:textId="6A7EE927" w:rsidR="00CD1439" w:rsidRPr="00312AE3" w:rsidRDefault="00CD1439" w:rsidP="00CE6D12">
      <w:pPr>
        <w:rPr>
          <w:b/>
          <w:lang w:val="en-GB"/>
        </w:rPr>
      </w:pPr>
      <w:r w:rsidRPr="00312AE3">
        <w:rPr>
          <w:b/>
          <w:lang w:val="en-GB"/>
        </w:rPr>
        <w:t>4.1 Experimental results</w:t>
      </w:r>
    </w:p>
    <w:p w14:paraId="054975E5" w14:textId="25AC2580" w:rsidR="00CE6D12" w:rsidRPr="00312AE3" w:rsidRDefault="00CE6D12" w:rsidP="00CE6D12">
      <w:pPr>
        <w:rPr>
          <w:lang w:val="en-GB"/>
        </w:rPr>
      </w:pPr>
      <w:r w:rsidRPr="00312AE3">
        <w:rPr>
          <w:lang w:val="en-GB"/>
        </w:rPr>
        <w:t xml:space="preserve">While OFC lesions in rodents have often been reported to have no effect on simple Pavlovian acquisition, these studies have often stopped initial acquisition training after approximately around 9-12 days </w:t>
      </w:r>
      <w:r w:rsidRPr="00312AE3">
        <w:rPr>
          <w:lang w:val="en-GB"/>
        </w:rPr>
        <w:fldChar w:fldCharType="begin" w:fldLock="1"/>
      </w:r>
      <w:r w:rsidR="00BF3612">
        <w:rPr>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http://www.mendeley.com/documents/?uuid=f044828f-0046-49fa-91a9-26b187822f16"]},{"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learning","type":"article-journal","volume":"31"},"uris":["http://www.mendeley.com/documents/?uuid=fd72c0c0-95bc-4b3c-b673-02f000ff2455","http://www.mendeley.com/documents/?uuid=dcc8eecc-1f52-49d0-8ebb-7b606ee2f100"]},{"id":"ITEM-3","itemData":{"DOI":"Doi 10.1523/Jneurosci.5443-06.2007","ISBN":"0270-6474","author":[{"dropping-particle":"","family":"Ostlund","given":"S B","non-dropping-particle":"","parse-names":false,"suffix":""},{"dropping-particle":"","family":"Balleine","given":"B W","non-dropping-particle":"","parse-names":false,"suffix":""}],"container-title":"Journal of Neuroscience","id":"ITEM-3","issue":"18","issued":{"date-parts":[["2007"]]},"language":"English","page":"4819-4825","title":"Orbitofrontal cortex mediates outcome encoding in pavlovian but not instrumental conditioning","type":"article-journal","volume":"27"},"uris":["http://www.mendeley.com/documents/?uuid=d469c7de-a39b-4490-b6b3-0682f2e41edb","http://www.mendeley.com/documents/?uuid=359a9535-9725-4a78-840e-74a0e4a7a325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learning","type":"article-journal","volume":"19"},"uris":["http://www.mendeley.com/documents/?uuid=67ba92ca-b679-407e-9f2a-7aac71c3f739"]},{"id":"ITEM-5","itemData":{"DOI":"10.7554/eLife.37357.001","ISSN":"2050084X","abstract":"The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-5","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Gallagher et al., 1999; McDannald et al., 2011; Ostlund &amp; Balleine, 2007; Panayi &amp; Killcross, 2018)","plainTextFormattedCitation":"(Burke et al., 2008; Gallagher et al., 1999; McDannald et al., 2011; Ostlund &amp; Balleine, 2007; Panayi &amp; Killcross, 2018)","previouslyFormattedCitation":"(Burke et al., 2008; Gallagher et al., 1999; McDannald et al., 2011; Ostlund &amp; Balleine, 2007; Panayi &amp; Killcross, 2018)"},"properties":{"noteIndex":0},"schema":"https://github.com/citation-style-language/schema/raw/master/csl-citation.json"}</w:instrText>
      </w:r>
      <w:r w:rsidRPr="00312AE3">
        <w:rPr>
          <w:lang w:val="en-GB"/>
        </w:rPr>
        <w:fldChar w:fldCharType="separate"/>
      </w:r>
      <w:r w:rsidR="00C7627C" w:rsidRPr="00312AE3">
        <w:rPr>
          <w:noProof/>
          <w:lang w:val="en-GB"/>
        </w:rPr>
        <w:t>(Burke et al., 2008; Gallagher et al., 1999; McDannald et al., 2011; Ostlund &amp; Balleine, 2007; Panayi &amp; Killcross, 2018)</w:t>
      </w:r>
      <w:r w:rsidRPr="00312AE3">
        <w:rPr>
          <w:lang w:val="en-GB"/>
        </w:rPr>
        <w:fldChar w:fldCharType="end"/>
      </w:r>
      <w:r w:rsidRPr="00312AE3">
        <w:rPr>
          <w:lang w:val="en-GB"/>
        </w:rPr>
        <w:t>, and proceed with an experimental manipulation e.g. devaluation. In this initial acquisition period, it is not always clear that behaviour has reached asymptote. We have recently found that after training rats for 21 days to reach a stable behavioural asymptote, lateral OFC lesions significantly enhanced performance relative to sham-</w:t>
      </w:r>
      <w:r w:rsidR="00DB6D6C">
        <w:rPr>
          <w:lang w:val="en-GB"/>
        </w:rPr>
        <w:t xml:space="preserve">operated </w:t>
      </w:r>
      <w:r w:rsidRPr="00312AE3">
        <w:rPr>
          <w:lang w:val="en-GB"/>
        </w:rPr>
        <w:t>control</w:t>
      </w:r>
      <w:r w:rsidR="00DB6D6C">
        <w:rPr>
          <w:lang w:val="en-GB"/>
        </w:rPr>
        <w:t xml:space="preserve"> animals</w:t>
      </w:r>
      <w:r w:rsidRPr="00312AE3">
        <w:rPr>
          <w:lang w:val="en-GB"/>
        </w:rPr>
        <w:t xml:space="preserve"> (Figure 1A). Consistent with previous reports, there were no significant differences between groups over the first 9-12 days acquisition. These findings are not what might be predicted by current theories of OFC function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space","type":"article-journal","volume":"81"},"uris":["http://www.mendeley.com/documents/?uuid=e799499b-0391-4c93-9152-fe51e93aca9f"]}],"mendeley":{"formattedCitation":"(Delamater, 2007; Rudebeck &amp; Murray, 2014; Wilson et al., 2014)","plainTextFormattedCitation":"(Delamater, 2007; Rudebeck &amp; Murray, 2014; Wilson et al., 2014)","previouslyFormattedCitation":"(Delamater, 2007; 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(Delamater, 2007; Rudebeck &amp; Murray, 2014; Wilson et al., 2014)</w:t>
      </w:r>
      <w:r w:rsidRPr="00312AE3">
        <w:rPr>
          <w:lang w:val="en-GB"/>
        </w:rPr>
        <w:fldChar w:fldCharType="end"/>
      </w:r>
      <w:r w:rsidRPr="00312AE3">
        <w:rPr>
          <w:lang w:val="en-GB"/>
        </w:rPr>
        <w:t>. Specifically, the experimental protocol involved a simple single auditory CS always followed by a pellet US, this CS-US contingency was stable, the value of the US did not change, and the identity of the predicted outcome was irrelevant to task performance.</w:t>
      </w:r>
    </w:p>
    <w:p w14:paraId="244252E3" w14:textId="64D2009D" w:rsidR="00596EBC" w:rsidRDefault="00596EBC">
      <w:pPr>
        <w:rPr>
          <w:lang w:val="en-GB"/>
        </w:rPr>
      </w:pPr>
      <w:r>
        <w:rPr>
          <w:lang w:val="en-GB"/>
        </w:rPr>
        <w:br w:type="page"/>
      </w:r>
    </w:p>
    <w:p w14:paraId="676E6D29" w14:textId="77777777" w:rsidR="00CE6D12" w:rsidRPr="00312AE3" w:rsidRDefault="00CE6D12" w:rsidP="00CE6D12">
      <w:pPr>
        <w:rPr>
          <w:lang w:val="en-GB"/>
        </w:rPr>
      </w:pPr>
    </w:p>
    <w:p w14:paraId="1F729FC4" w14:textId="03996989" w:rsidR="00CE6D12" w:rsidRPr="00312AE3" w:rsidRDefault="003E2285" w:rsidP="00CE6D12">
      <w:pPr>
        <w:rPr>
          <w:lang w:val="en-GB"/>
        </w:rPr>
      </w:pPr>
      <w:r>
        <w:rPr>
          <w:noProof/>
          <w:lang w:val="en-GB"/>
        </w:rPr>
        <w:drawing>
          <wp:inline distT="0" distB="0" distL="0" distR="0" wp14:anchorId="62B4591E" wp14:editId="2F725E99">
            <wp:extent cx="5964555" cy="4965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4555" cy="4965700"/>
                    </a:xfrm>
                    <a:prstGeom prst="rect">
                      <a:avLst/>
                    </a:prstGeom>
                    <a:noFill/>
                    <a:ln>
                      <a:noFill/>
                    </a:ln>
                  </pic:spPr>
                </pic:pic>
              </a:graphicData>
            </a:graphic>
          </wp:inline>
        </w:drawing>
      </w:r>
    </w:p>
    <w:p w14:paraId="0B67D8C1" w14:textId="582769C1" w:rsidR="00CE6D12" w:rsidRPr="003F6D7F" w:rsidRDefault="00CE6D12" w:rsidP="00CE6D12">
      <w:pPr>
        <w:rPr>
          <w:bCs/>
          <w:iCs/>
          <w:lang w:val="en-GB"/>
        </w:rPr>
      </w:pPr>
      <w:r w:rsidRPr="00312AE3">
        <w:rPr>
          <w:b/>
          <w:bCs/>
          <w:lang w:val="en-GB"/>
        </w:rPr>
        <w:t>Figure 1. Pre-training lateral OFC lesions enhance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Experimental parameters were a 15s auditory clicker CS immediately followed by the delivery of a grain pellet into a magazine receptacle, a total of 16 CS presentations per session with a variable inter-trial interval </w:t>
      </w:r>
      <w:r w:rsidR="00DB6D6C">
        <w:rPr>
          <w:lang w:val="en-GB"/>
        </w:rPr>
        <w:t>averaging</w:t>
      </w:r>
      <w:r w:rsidR="00DB6D6C" w:rsidRPr="00312AE3">
        <w:rPr>
          <w:lang w:val="en-GB"/>
        </w:rPr>
        <w:t xml:space="preserve"> </w:t>
      </w:r>
      <w:r w:rsidRPr="00312AE3">
        <w:rPr>
          <w:lang w:val="en-GB"/>
        </w:rPr>
        <w:t>90s. Responding presented as CS-</w:t>
      </w:r>
      <w:proofErr w:type="spellStart"/>
      <w:r w:rsidRPr="00312AE3">
        <w:rPr>
          <w:lang w:val="en-GB"/>
        </w:rPr>
        <w:t>PreCS</w:t>
      </w:r>
      <w:proofErr w:type="spellEnd"/>
      <w:r w:rsidRPr="00312AE3">
        <w:rPr>
          <w:lang w:val="en-GB"/>
        </w:rPr>
        <w:t xml:space="preserve"> magazine frequency, i.e. rate of anticipatory approach to the magazine during the CS period minus the immediately preceding </w:t>
      </w:r>
      <w:proofErr w:type="spellStart"/>
      <w:r w:rsidRPr="00312AE3">
        <w:rPr>
          <w:lang w:val="en-GB"/>
        </w:rPr>
        <w:t>PreCS</w:t>
      </w:r>
      <w:proofErr w:type="spellEnd"/>
      <w:r w:rsidRPr="00312AE3">
        <w:rPr>
          <w:lang w:val="en-GB"/>
        </w:rPr>
        <w:t xml:space="preserve"> baseline period. Lateral OFC lesions did not significantly affect the rate of acquisition over the first 9 days (Blocks 1-3</w:t>
      </w:r>
      <w:proofErr w:type="gramStart"/>
      <w:r w:rsidRPr="00312AE3">
        <w:rPr>
          <w:lang w:val="en-GB"/>
        </w:rPr>
        <w:t>), but</w:t>
      </w:r>
      <w:proofErr w:type="gramEnd"/>
      <w:r w:rsidRPr="00312AE3">
        <w:rPr>
          <w:lang w:val="en-GB"/>
        </w:rPr>
        <w:t xml:space="preserve"> were significantly higher than sham control rats from days 10-21 (Blocks 4-7). Error bars represent </w:t>
      </w:r>
      <w:r w:rsidRPr="00312AE3">
        <w:rPr>
          <w:rFonts w:cstheme="minorHAnsi"/>
          <w:lang w:val="en-GB"/>
        </w:rPr>
        <w:t>±</w:t>
      </w:r>
      <w:r w:rsidRPr="00312AE3">
        <w:rPr>
          <w:lang w:val="en-GB"/>
        </w:rPr>
        <w:t xml:space="preserve">SEM. Adapted from Figure 1 in Panayi &amp; </w:t>
      </w:r>
      <w:proofErr w:type="spellStart"/>
      <w:r w:rsidRPr="00312AE3">
        <w:rPr>
          <w:lang w:val="en-GB"/>
        </w:rPr>
        <w:t>Killcross</w:t>
      </w:r>
      <w:proofErr w:type="spellEnd"/>
      <w:r w:rsidRPr="00312AE3">
        <w:rPr>
          <w:lang w:val="en-GB"/>
        </w:rPr>
        <w:t xml:space="preserve"> </w:t>
      </w:r>
      <w:r w:rsidR="00A57238">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A57238">
        <w:rPr>
          <w:lang w:val="en-GB"/>
        </w:rPr>
        <w:fldChar w:fldCharType="separate"/>
      </w:r>
      <w:r w:rsidR="00A57238" w:rsidRPr="00A57238">
        <w:rPr>
          <w:noProof/>
          <w:lang w:val="en-GB"/>
        </w:rPr>
        <w:t>(2020)</w:t>
      </w:r>
      <w:r w:rsidR="00A57238">
        <w:rPr>
          <w:lang w:val="en-GB"/>
        </w:rPr>
        <w:fldChar w:fldCharType="end"/>
      </w:r>
      <w:r w:rsidRPr="00312AE3">
        <w:rPr>
          <w:b/>
          <w:bCs/>
          <w:lang w:val="en-GB"/>
        </w:rPr>
        <w:t xml:space="preserve"> (B)</w:t>
      </w:r>
      <w:r w:rsidRPr="00312AE3">
        <w:rPr>
          <w:lang w:val="en-GB"/>
        </w:rPr>
        <w:t xml:space="preserve"> </w:t>
      </w:r>
      <w:r w:rsidR="00CE29EA" w:rsidRPr="003F6D7F">
        <w:rPr>
          <w:bCs/>
          <w:iCs/>
          <w:lang w:val="en-GB"/>
        </w:rPr>
        <w:t>Model simulation results. The top part shows the trial-by-trial evolution of the probability of selection of the model-based (MB) system, the model-free (MF) system, and the random exploration (EXP) system, when the arbitration mechanism is spared (‘sham’ model). The bottom part shows the probability of magazine entry in the sham model</w:t>
      </w:r>
      <w:r w:rsidR="00496E03" w:rsidRPr="003F6D7F">
        <w:rPr>
          <w:bCs/>
          <w:iCs/>
          <w:lang w:val="en-GB"/>
        </w:rPr>
        <w:t xml:space="preserve"> compared to those produced by MB-alone or MF-alone variants of the model. Both variants roughly reproduce the experimental results in (A).</w:t>
      </w:r>
    </w:p>
    <w:p w14:paraId="29F32095" w14:textId="3AEAE029" w:rsidR="00CE6D12" w:rsidRPr="00312AE3" w:rsidRDefault="00CE6D12" w:rsidP="00CE6D12">
      <w:pPr>
        <w:rPr>
          <w:lang w:val="en-GB"/>
        </w:rPr>
      </w:pPr>
    </w:p>
    <w:p w14:paraId="5FA646C1" w14:textId="577B8C80" w:rsidR="00CD1439" w:rsidRPr="00312AE3" w:rsidRDefault="00CD1439" w:rsidP="00CE6D12">
      <w:pPr>
        <w:rPr>
          <w:b/>
          <w:lang w:val="en-GB"/>
        </w:rPr>
      </w:pPr>
      <w:r w:rsidRPr="00312AE3">
        <w:rPr>
          <w:b/>
          <w:lang w:val="en-GB"/>
        </w:rPr>
        <w:lastRenderedPageBreak/>
        <w:t>4.2 Model simulation results</w:t>
      </w:r>
    </w:p>
    <w:p w14:paraId="405AF5D3" w14:textId="366CF600" w:rsidR="006B5AA3" w:rsidRPr="00312AE3" w:rsidRDefault="00C84A40" w:rsidP="00C84A40">
      <w:pPr>
        <w:rPr>
          <w:iCs/>
          <w:lang w:val="en-GB"/>
        </w:rPr>
      </w:pPr>
      <w:r w:rsidRPr="00312AE3">
        <w:rPr>
          <w:iCs/>
          <w:lang w:val="en-GB"/>
        </w:rPr>
        <w:t xml:space="preserve">To account for this unexpected effect of OFC lesions on acquisition we explored </w:t>
      </w:r>
      <w:r w:rsidR="00E91FD9" w:rsidRPr="00312AE3">
        <w:rPr>
          <w:iCs/>
          <w:lang w:val="en-GB"/>
        </w:rPr>
        <w:t>a</w:t>
      </w:r>
      <w:r w:rsidRPr="00312AE3">
        <w:rPr>
          <w:iCs/>
          <w:lang w:val="en-GB"/>
        </w:rPr>
        <w:t xml:space="preserve"> model where </w:t>
      </w:r>
      <w:r w:rsidR="00E91FD9" w:rsidRPr="00312AE3">
        <w:rPr>
          <w:iCs/>
          <w:lang w:val="en-GB"/>
        </w:rPr>
        <w:t xml:space="preserve">OFC function impairment is assumed to be mediated by an impaired arbitration mechanism between </w:t>
      </w:r>
      <w:r w:rsidR="00B03555" w:rsidRPr="00312AE3">
        <w:rPr>
          <w:iCs/>
          <w:lang w:val="en-GB"/>
        </w:rPr>
        <w:t xml:space="preserve">Pavlovian </w:t>
      </w:r>
      <w:r w:rsidR="00E91FD9" w:rsidRPr="00312AE3">
        <w:rPr>
          <w:iCs/>
          <w:lang w:val="en-GB"/>
        </w:rPr>
        <w:t xml:space="preserve">model-based (MB) reinforcement learning, </w:t>
      </w:r>
      <w:r w:rsidR="00B03555" w:rsidRPr="00312AE3">
        <w:rPr>
          <w:iCs/>
          <w:lang w:val="en-GB"/>
        </w:rPr>
        <w:t xml:space="preserve">Pavlovian </w:t>
      </w:r>
      <w:r w:rsidR="00E91FD9" w:rsidRPr="00312AE3">
        <w:rPr>
          <w:iCs/>
          <w:lang w:val="en-GB"/>
        </w:rPr>
        <w:t xml:space="preserve">model-free (MF) reinforcement learning, and a random exploration (EXP) system. The key hypothesis here is that a pre-training perturbation of the arbitration mechanism results in a single </w:t>
      </w:r>
      <w:r w:rsidR="00B03555" w:rsidRPr="00312AE3">
        <w:rPr>
          <w:iCs/>
          <w:lang w:val="en-GB"/>
        </w:rPr>
        <w:t xml:space="preserve">Pavlovian </w:t>
      </w:r>
      <w:r w:rsidR="00E91FD9" w:rsidRPr="00312AE3">
        <w:rPr>
          <w:iCs/>
          <w:lang w:val="en-GB"/>
        </w:rPr>
        <w:t xml:space="preserve">learning system operating during the whole task. In other words, we assume that the OFC lesion makes it unable to adaptively disinhibit </w:t>
      </w:r>
      <w:proofErr w:type="gramStart"/>
      <w:r w:rsidR="00E91FD9" w:rsidRPr="00312AE3">
        <w:rPr>
          <w:iCs/>
          <w:lang w:val="en-GB"/>
        </w:rPr>
        <w:t>particular systems</w:t>
      </w:r>
      <w:proofErr w:type="gramEnd"/>
      <w:r w:rsidR="00E91FD9" w:rsidRPr="00312AE3">
        <w:rPr>
          <w:iCs/>
          <w:lang w:val="en-GB"/>
        </w:rPr>
        <w:t xml:space="preserve"> during the task, so that the </w:t>
      </w:r>
      <w:r w:rsidR="008241D2" w:rsidRPr="00312AE3">
        <w:rPr>
          <w:iCs/>
          <w:lang w:val="en-GB"/>
        </w:rPr>
        <w:t>behaviour</w:t>
      </w:r>
      <w:r w:rsidR="00E91FD9" w:rsidRPr="00312AE3">
        <w:rPr>
          <w:iCs/>
          <w:lang w:val="en-GB"/>
        </w:rPr>
        <w:t xml:space="preserve"> is controlled by a single learning process. Because we are agnostic about whether this single learning system would be MF or MB after an OFC lesion, we simulated both alternatives in comparison to normal arbitration. Figure 1B shows the simulation results for the three variants of the model. The top part shows how a normal arbitration mechanism</w:t>
      </w:r>
      <w:r w:rsidR="00604DED" w:rsidRPr="00312AE3">
        <w:rPr>
          <w:iCs/>
          <w:lang w:val="en-GB"/>
        </w:rPr>
        <w:t xml:space="preserve"> (‘sham’ model)</w:t>
      </w:r>
      <w:r w:rsidR="00E91FD9" w:rsidRPr="00312AE3">
        <w:rPr>
          <w:iCs/>
          <w:lang w:val="en-GB"/>
        </w:rPr>
        <w:t xml:space="preserve"> initially relies on the three systems (MB, MF and EXP), then gives </w:t>
      </w:r>
      <w:r w:rsidR="00DE09C6" w:rsidRPr="00312AE3">
        <w:rPr>
          <w:iCs/>
          <w:lang w:val="en-GB"/>
        </w:rPr>
        <w:t>dominance</w:t>
      </w:r>
      <w:r w:rsidR="00E91FD9" w:rsidRPr="00312AE3">
        <w:rPr>
          <w:iCs/>
          <w:lang w:val="en-GB"/>
        </w:rPr>
        <w:t xml:space="preserve"> to the MB one for initial learning, while the MF system progressively increase its contribution as its performance slowly improves. </w:t>
      </w:r>
      <w:r w:rsidR="006B5AA3" w:rsidRPr="00312AE3">
        <w:rPr>
          <w:iCs/>
          <w:lang w:val="en-GB"/>
        </w:rPr>
        <w:t xml:space="preserve">Because the proposed arbitration mechanism slowly decreases the contribution of EXP, but never completely gives it up, the resulting performance curve (probability of magazine entry, at the bottom of Figure 1B) increases during about 50 trials and then converges to an asymptote around 0.85. This means that the simulated rats still </w:t>
      </w:r>
      <w:r w:rsidR="004E3275" w:rsidRPr="00312AE3">
        <w:rPr>
          <w:iCs/>
          <w:lang w:val="en-GB"/>
        </w:rPr>
        <w:t xml:space="preserve">occasionally </w:t>
      </w:r>
      <w:r w:rsidR="006B5AA3" w:rsidRPr="00312AE3">
        <w:rPr>
          <w:iCs/>
          <w:lang w:val="en-GB"/>
        </w:rPr>
        <w:t>explore after learning.</w:t>
      </w:r>
      <w:r w:rsidR="00A843F9" w:rsidRPr="00312AE3">
        <w:rPr>
          <w:iCs/>
          <w:lang w:val="en-GB"/>
        </w:rPr>
        <w:t xml:space="preserve"> In contrast, </w:t>
      </w:r>
      <w:r w:rsidR="00CB068F" w:rsidRPr="00312AE3">
        <w:rPr>
          <w:iCs/>
          <w:lang w:val="en-GB"/>
        </w:rPr>
        <w:t>when the arbitration mechanism is blocked, the model learns with a single system (either MF or MB) which reaches an asymptote at 1 (optimal performance).</w:t>
      </w:r>
      <w:r w:rsidR="00D374FA" w:rsidRPr="00312AE3">
        <w:rPr>
          <w:iCs/>
          <w:lang w:val="en-GB"/>
        </w:rPr>
        <w:t xml:space="preserve"> Interestingly, the MB system alone learns faster than all model variants, because it is not perturbed by any competition with other systems. </w:t>
      </w:r>
      <w:r w:rsidR="00604DED" w:rsidRPr="00312AE3">
        <w:rPr>
          <w:iCs/>
          <w:lang w:val="en-GB"/>
        </w:rPr>
        <w:t xml:space="preserve">Strikingly, an MF system alone learns at a non-distinguishable speed </w:t>
      </w:r>
      <w:del w:id="39" w:author="Panayi, Marios (NIH/NIDA) [F]" w:date="2021-01-03T15:22:00Z">
        <w:r w:rsidR="00604DED" w:rsidRPr="00312AE3" w:rsidDel="00E5721A">
          <w:rPr>
            <w:iCs/>
            <w:lang w:val="en-GB"/>
          </w:rPr>
          <w:delText xml:space="preserve">than </w:delText>
        </w:r>
      </w:del>
      <w:ins w:id="40" w:author="Panayi, Marios (NIH/NIDA) [F]" w:date="2021-01-03T15:22:00Z">
        <w:r w:rsidR="00E5721A">
          <w:rPr>
            <w:iCs/>
            <w:lang w:val="en-GB"/>
          </w:rPr>
          <w:t>to</w:t>
        </w:r>
        <w:r w:rsidR="00E5721A" w:rsidRPr="00312AE3">
          <w:rPr>
            <w:iCs/>
            <w:lang w:val="en-GB"/>
          </w:rPr>
          <w:t xml:space="preserve"> </w:t>
        </w:r>
      </w:ins>
      <w:r w:rsidR="00604DED" w:rsidRPr="00312AE3">
        <w:rPr>
          <w:iCs/>
          <w:lang w:val="en-GB"/>
        </w:rPr>
        <w:t>the ‘sham’ model</w:t>
      </w:r>
      <w:r w:rsidR="00F251CC" w:rsidRPr="00312AE3">
        <w:rPr>
          <w:iCs/>
          <w:lang w:val="en-GB"/>
        </w:rPr>
        <w:t xml:space="preserve"> but then stabilizes at a higher asymptote</w:t>
      </w:r>
      <w:r w:rsidR="00CA2DAB" w:rsidRPr="00312AE3">
        <w:rPr>
          <w:iCs/>
          <w:lang w:val="en-GB"/>
        </w:rPr>
        <w:t xml:space="preserve">, </w:t>
      </w:r>
      <w:proofErr w:type="gramStart"/>
      <w:r w:rsidR="00CA2DAB" w:rsidRPr="00312AE3">
        <w:rPr>
          <w:iCs/>
          <w:lang w:val="en-GB"/>
        </w:rPr>
        <w:t>similar to</w:t>
      </w:r>
      <w:proofErr w:type="gramEnd"/>
      <w:r w:rsidR="00CA2DAB" w:rsidRPr="00312AE3">
        <w:rPr>
          <w:iCs/>
          <w:lang w:val="en-GB"/>
        </w:rPr>
        <w:t xml:space="preserve"> the experimental results (Figure 1A).</w:t>
      </w:r>
    </w:p>
    <w:p w14:paraId="1F4DB489" w14:textId="0313B08F" w:rsidR="00CA2DAB" w:rsidRPr="00312AE3" w:rsidRDefault="00CA2DAB" w:rsidP="00C84A40">
      <w:pPr>
        <w:rPr>
          <w:iCs/>
          <w:lang w:val="en-GB"/>
        </w:rPr>
      </w:pPr>
    </w:p>
    <w:p w14:paraId="39C9F1E7" w14:textId="4E726833" w:rsidR="00CD1439" w:rsidRPr="00312AE3" w:rsidRDefault="00CA2DAB" w:rsidP="00CE6D12">
      <w:pPr>
        <w:rPr>
          <w:iCs/>
          <w:lang w:val="en-GB"/>
        </w:rPr>
      </w:pPr>
      <w:r w:rsidRPr="00312AE3">
        <w:rPr>
          <w:iCs/>
          <w:lang w:val="en-GB"/>
        </w:rPr>
        <w:t xml:space="preserve">It is of note that here an MF-alone model is compatible with both the idea that OFC lesion impaired the arbitration mechanism or that it impaired the MB system, </w:t>
      </w:r>
      <w:r w:rsidR="008D2317">
        <w:rPr>
          <w:iCs/>
          <w:lang w:val="en-GB"/>
        </w:rPr>
        <w:t>as</w:t>
      </w:r>
      <w:r w:rsidR="008D2317" w:rsidRPr="00312AE3">
        <w:rPr>
          <w:iCs/>
          <w:lang w:val="en-GB"/>
        </w:rPr>
        <w:t xml:space="preserve"> </w:t>
      </w:r>
      <w:r w:rsidRPr="00312AE3">
        <w:rPr>
          <w:iCs/>
          <w:lang w:val="en-GB"/>
        </w:rPr>
        <w:t xml:space="preserve">in previous theories </w:t>
      </w:r>
      <w:r w:rsidR="00C7627C" w:rsidRPr="00312AE3">
        <w:rPr>
          <w:iCs/>
          <w:lang w:val="en-GB"/>
        </w:rPr>
        <w:fldChar w:fldCharType="begin" w:fldLock="1"/>
      </w:r>
      <w:r w:rsidR="00BF3612">
        <w:rPr>
          <w:i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C7627C" w:rsidRPr="00312AE3">
        <w:rPr>
          <w:iCs/>
          <w:lang w:val="en-GB"/>
        </w:rPr>
        <w:fldChar w:fldCharType="separate"/>
      </w:r>
      <w:r w:rsidR="00C7627C" w:rsidRPr="00312AE3">
        <w:rPr>
          <w:iCs/>
          <w:noProof/>
          <w:lang w:val="en-GB"/>
        </w:rPr>
        <w:t>(Wilson et al., 2014)</w:t>
      </w:r>
      <w:r w:rsidR="00C7627C" w:rsidRPr="00312AE3">
        <w:rPr>
          <w:iCs/>
          <w:lang w:val="en-GB"/>
        </w:rPr>
        <w:fldChar w:fldCharType="end"/>
      </w:r>
      <w:r w:rsidRPr="00312AE3">
        <w:rPr>
          <w:iCs/>
          <w:lang w:val="en-GB"/>
        </w:rPr>
        <w:t xml:space="preserve">. </w:t>
      </w:r>
      <w:r w:rsidR="00723564" w:rsidRPr="00312AE3">
        <w:rPr>
          <w:iCs/>
          <w:lang w:val="en-GB"/>
        </w:rPr>
        <w:t>Moreover, it is interesting that in such a simple task, the results could also be accounted for by a spared MB system learning the task alone.</w:t>
      </w:r>
      <w:r w:rsidR="00E06EA1" w:rsidRPr="00312AE3">
        <w:rPr>
          <w:iCs/>
          <w:lang w:val="en-GB"/>
        </w:rPr>
        <w:t xml:space="preserve"> In the next experiments, we will see that </w:t>
      </w:r>
      <w:r w:rsidR="003958B5" w:rsidRPr="00312AE3">
        <w:rPr>
          <w:iCs/>
          <w:lang w:val="en-GB"/>
        </w:rPr>
        <w:t xml:space="preserve">transiently </w:t>
      </w:r>
      <w:r w:rsidR="00E06EA1" w:rsidRPr="00312AE3">
        <w:rPr>
          <w:iCs/>
          <w:lang w:val="en-GB"/>
        </w:rPr>
        <w:t xml:space="preserve">impairing the arbitration mechanism after initial learning results in non-trivial arbitration dynamics </w:t>
      </w:r>
      <w:r w:rsidR="008D2317">
        <w:rPr>
          <w:iCs/>
          <w:lang w:val="en-GB"/>
        </w:rPr>
        <w:t>that</w:t>
      </w:r>
      <w:r w:rsidR="008D2317" w:rsidRPr="00312AE3">
        <w:rPr>
          <w:iCs/>
          <w:lang w:val="en-GB"/>
        </w:rPr>
        <w:t xml:space="preserve"> </w:t>
      </w:r>
      <w:r w:rsidR="00E06EA1" w:rsidRPr="00312AE3">
        <w:rPr>
          <w:iCs/>
          <w:lang w:val="en-GB"/>
        </w:rPr>
        <w:t>can help capture other experimental data.</w:t>
      </w:r>
    </w:p>
    <w:p w14:paraId="7AC744DB" w14:textId="77777777" w:rsidR="00660F5E" w:rsidRPr="00312AE3" w:rsidRDefault="00660F5E" w:rsidP="00CE6D12">
      <w:pPr>
        <w:rPr>
          <w:lang w:val="en-GB"/>
        </w:rPr>
      </w:pPr>
    </w:p>
    <w:p w14:paraId="7BC7304F" w14:textId="0FF6EFC6" w:rsidR="00CE6D12" w:rsidRPr="00312AE3" w:rsidRDefault="00B90A2A" w:rsidP="00AC2DCC">
      <w:pPr>
        <w:pStyle w:val="Title"/>
        <w:rPr>
          <w:b w:val="0"/>
          <w:bCs/>
          <w:lang w:val="en-GB"/>
        </w:rPr>
      </w:pPr>
      <w:r w:rsidRPr="00312AE3">
        <w:rPr>
          <w:lang w:val="en-GB"/>
        </w:rPr>
        <w:t xml:space="preserve">5. Experiment 2: </w:t>
      </w:r>
      <w:r w:rsidR="00CE6D12" w:rsidRPr="00312AE3">
        <w:rPr>
          <w:bCs/>
          <w:lang w:val="en-GB"/>
        </w:rPr>
        <w:t>Post-training lateral OFC inactivation disrupts simple Pavlovian acquisition</w:t>
      </w:r>
    </w:p>
    <w:p w14:paraId="4A9EEE64" w14:textId="1C2FAE7B" w:rsidR="00CD1439" w:rsidRPr="00312AE3" w:rsidRDefault="00CD1439" w:rsidP="00CE6D12">
      <w:pPr>
        <w:rPr>
          <w:b/>
          <w:lang w:val="en-GB"/>
        </w:rPr>
      </w:pPr>
      <w:r w:rsidRPr="00312AE3">
        <w:rPr>
          <w:b/>
          <w:lang w:val="en-GB"/>
        </w:rPr>
        <w:t>5.1 Experimental results</w:t>
      </w:r>
    </w:p>
    <w:p w14:paraId="76965654" w14:textId="2BF1CAB1" w:rsidR="00596EBC" w:rsidRDefault="00CE6D12" w:rsidP="00CE6D12">
      <w:pPr>
        <w:rPr>
          <w:lang w:val="en-GB"/>
        </w:rPr>
      </w:pPr>
      <w:r w:rsidRPr="00312AE3">
        <w:rPr>
          <w:lang w:val="en-GB"/>
        </w:rPr>
        <w:t>Given that pre-training OFC lesions enhanced acquisition behaviour, we expected that post-training OFC dysfunction would also enhance acquisition. Surprisingly, post-training OFC inactivation (Figure 2</w:t>
      </w:r>
      <w:r w:rsidR="000E45E9" w:rsidRPr="00312AE3">
        <w:rPr>
          <w:lang w:val="en-GB"/>
        </w:rPr>
        <w:t>A</w:t>
      </w:r>
      <w:r w:rsidRPr="00312AE3">
        <w:rPr>
          <w:lang w:val="en-GB"/>
        </w:rPr>
        <w:t xml:space="preserve">) and lesions </w:t>
      </w:r>
      <w:r w:rsidR="00A57238">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A57238">
        <w:rPr>
          <w:lang w:val="en-GB"/>
        </w:rPr>
        <w:fldChar w:fldCharType="separate"/>
      </w:r>
      <w:r w:rsidR="00A57238" w:rsidRPr="00A57238">
        <w:rPr>
          <w:noProof/>
          <w:lang w:val="en-GB"/>
        </w:rPr>
        <w:t>(Panayi &amp; Killcross, 2020)</w:t>
      </w:r>
      <w:r w:rsidR="00A57238">
        <w:rPr>
          <w:lang w:val="en-GB"/>
        </w:rPr>
        <w:fldChar w:fldCharType="end"/>
      </w:r>
      <w:ins w:id="41" w:author="Panayi, Marios (NIH/NIDA) [F]" w:date="2021-01-03T15:56:00Z">
        <w:r w:rsidR="007347B1">
          <w:rPr>
            <w:lang w:val="en-GB"/>
          </w:rPr>
          <w:t xml:space="preserve"> </w:t>
        </w:r>
      </w:ins>
      <w:r w:rsidRPr="00312AE3">
        <w:rPr>
          <w:lang w:val="en-GB"/>
        </w:rPr>
        <w:t xml:space="preserve">significantly impaired acquisition. Specifically, whereas control animals continued to acquire responding, responding did not change when OFC was inactivated (Session 12-15). Finally, when OFC function is returned (Session 16-17), impaired responding is recovered and no different to the control group. </w:t>
      </w:r>
      <w:bookmarkStart w:id="42" w:name="_Hlk60582335"/>
      <w:r w:rsidRPr="00312AE3">
        <w:rPr>
          <w:lang w:val="en-GB"/>
        </w:rPr>
        <w:t xml:space="preserve">This might suggest that OFC inactivation may have disrupted the behavioural expression but not underlying learning during acquisition in this task. </w:t>
      </w:r>
      <w:ins w:id="43" w:author="Panayi, Marios (NIH/NIDA) [F]" w:date="2021-01-03T16:01:00Z">
        <w:r w:rsidR="007347B1">
          <w:rPr>
            <w:lang w:val="en-GB"/>
          </w:rPr>
          <w:t>The opposing effects of pre- and post-training OFC dysfunction might simply reflect difference</w:t>
        </w:r>
      </w:ins>
      <w:ins w:id="44" w:author="Panayi, Marios (NIH/NIDA) [F]" w:date="2021-01-03T16:02:00Z">
        <w:r w:rsidR="007347B1">
          <w:rPr>
            <w:lang w:val="en-GB"/>
          </w:rPr>
          <w:t>s in compensatory function</w:t>
        </w:r>
      </w:ins>
      <w:ins w:id="45" w:author="Panayi, Marios (NIH/NIDA) [F]" w:date="2021-01-03T16:01:00Z">
        <w:r w:rsidR="007347B1">
          <w:rPr>
            <w:lang w:val="en-GB"/>
          </w:rPr>
          <w:t xml:space="preserve"> </w:t>
        </w:r>
      </w:ins>
      <w:ins w:id="46" w:author="Panayi, Marios (NIH/NIDA) [F]" w:date="2021-01-03T16:02:00Z">
        <w:r w:rsidR="007347B1">
          <w:rPr>
            <w:lang w:val="en-GB"/>
          </w:rPr>
          <w:t xml:space="preserve">of other </w:t>
        </w:r>
      </w:ins>
      <w:ins w:id="47" w:author="Panayi, Marios (NIH/NIDA) [F]" w:date="2021-01-03T16:03:00Z">
        <w:r w:rsidR="007347B1">
          <w:rPr>
            <w:lang w:val="en-GB"/>
          </w:rPr>
          <w:t xml:space="preserve">neural regions (in depth </w:t>
        </w:r>
      </w:ins>
      <w:ins w:id="48" w:author="Panayi, Marios (NIH/NIDA) [F]" w:date="2021-01-03T16:04:00Z">
        <w:r w:rsidR="007347B1">
          <w:rPr>
            <w:lang w:val="en-GB"/>
          </w:rPr>
          <w:t xml:space="preserve">discussion of alternative explanations are considered in </w:t>
        </w:r>
        <w:r w:rsidR="007347B1" w:rsidRPr="007347B1">
          <w:rPr>
            <w:color w:val="FF0000"/>
            <w:lang w:val="en-GB"/>
            <w:rPrChange w:id="49" w:author="Panayi, Marios (NIH/NIDA) [F]" w:date="2021-01-03T16:04:00Z">
              <w:rPr>
                <w:lang w:val="en-GB"/>
              </w:rPr>
            </w:rPrChange>
          </w:rPr>
          <w:fldChar w:fldCharType="begin" w:fldLock="1"/>
        </w:r>
      </w:ins>
      <w:r w:rsidR="007347B1" w:rsidRPr="007347B1">
        <w:rPr>
          <w:color w:val="FF0000"/>
          <w:lang w:val="en-GB"/>
          <w:rPrChange w:id="50" w:author="Panayi, Marios (NIH/NIDA) [F]" w:date="2021-01-03T16:04:00Z">
            <w:rPr>
              <w:lang w:val="en-GB"/>
            </w:rPr>
          </w:rPrChange>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2020)"},"properties":{"noteIndex":0},"schema":"https://github.com/citation-style-language/schema/raw/master/csl-citation.json"}</w:instrText>
      </w:r>
      <w:r w:rsidR="007347B1" w:rsidRPr="007347B1">
        <w:rPr>
          <w:color w:val="FF0000"/>
          <w:lang w:val="en-GB"/>
          <w:rPrChange w:id="51" w:author="Panayi, Marios (NIH/NIDA) [F]" w:date="2021-01-03T16:04:00Z">
            <w:rPr>
              <w:lang w:val="en-GB"/>
            </w:rPr>
          </w:rPrChange>
        </w:rPr>
        <w:fldChar w:fldCharType="separate"/>
      </w:r>
      <w:r w:rsidR="007347B1" w:rsidRPr="007347B1">
        <w:rPr>
          <w:noProof/>
          <w:color w:val="FF0000"/>
          <w:lang w:val="en-GB"/>
          <w:rPrChange w:id="52" w:author="Panayi, Marios (NIH/NIDA) [F]" w:date="2021-01-03T16:04:00Z">
            <w:rPr>
              <w:noProof/>
              <w:lang w:val="en-GB"/>
            </w:rPr>
          </w:rPrChange>
        </w:rPr>
        <w:t xml:space="preserve">(Panayi &amp; Killcross, </w:t>
      </w:r>
      <w:r w:rsidR="007347B1" w:rsidRPr="007347B1">
        <w:rPr>
          <w:noProof/>
          <w:color w:val="FF0000"/>
          <w:lang w:val="en-GB"/>
          <w:rPrChange w:id="53" w:author="Panayi, Marios (NIH/NIDA) [F]" w:date="2021-01-03T16:04:00Z">
            <w:rPr>
              <w:noProof/>
              <w:lang w:val="en-GB"/>
            </w:rPr>
          </w:rPrChange>
        </w:rPr>
        <w:lastRenderedPageBreak/>
        <w:t>2020)</w:t>
      </w:r>
      <w:ins w:id="54" w:author="Panayi, Marios (NIH/NIDA) [F]" w:date="2021-01-03T16:04:00Z">
        <w:r w:rsidR="007347B1" w:rsidRPr="007347B1">
          <w:rPr>
            <w:color w:val="FF0000"/>
            <w:lang w:val="en-GB"/>
            <w:rPrChange w:id="55" w:author="Panayi, Marios (NIH/NIDA) [F]" w:date="2021-01-03T16:04:00Z">
              <w:rPr>
                <w:lang w:val="en-GB"/>
              </w:rPr>
            </w:rPrChange>
          </w:rPr>
          <w:fldChar w:fldCharType="end"/>
        </w:r>
        <w:r w:rsidR="007347B1" w:rsidRPr="007347B1">
          <w:rPr>
            <w:color w:val="FF0000"/>
            <w:lang w:val="en-GB"/>
            <w:rPrChange w:id="56" w:author="Panayi, Marios (NIH/NIDA) [F]" w:date="2021-01-03T16:04:00Z">
              <w:rPr>
                <w:lang w:val="en-GB"/>
              </w:rPr>
            </w:rPrChange>
          </w:rPr>
          <w:t>)</w:t>
        </w:r>
        <w:r w:rsidR="007347B1">
          <w:rPr>
            <w:lang w:val="en-GB"/>
          </w:rPr>
          <w:t xml:space="preserve">. </w:t>
        </w:r>
      </w:ins>
      <w:bookmarkEnd w:id="42"/>
      <w:r w:rsidR="00DE2C55" w:rsidRPr="00312AE3">
        <w:rPr>
          <w:lang w:val="en-GB"/>
        </w:rPr>
        <w:t>The computational results presented hereafter suggest that this can also be interpreted in terms of a transiently disrupted arbitration mechanism while learning in the MB system was spared.</w:t>
      </w:r>
    </w:p>
    <w:p w14:paraId="055BF3F9" w14:textId="6961AED7" w:rsidR="005A392B" w:rsidRPr="00312AE3" w:rsidRDefault="00596EBC" w:rsidP="00CE6D12">
      <w:pPr>
        <w:rPr>
          <w:lang w:val="en-GB"/>
        </w:rPr>
      </w:pPr>
      <w:r>
        <w:rPr>
          <w:lang w:val="en-GB"/>
        </w:rPr>
        <w:br w:type="page"/>
      </w:r>
      <w:r w:rsidR="003E2285">
        <w:rPr>
          <w:noProof/>
          <w:lang w:val="en-GB"/>
        </w:rPr>
        <w:lastRenderedPageBreak/>
        <w:drawing>
          <wp:inline distT="0" distB="0" distL="0" distR="0" wp14:anchorId="79F59362" wp14:editId="4387D3D8">
            <wp:extent cx="5975350" cy="44977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5350" cy="4497705"/>
                    </a:xfrm>
                    <a:prstGeom prst="rect">
                      <a:avLst/>
                    </a:prstGeom>
                    <a:noFill/>
                    <a:ln>
                      <a:noFill/>
                    </a:ln>
                  </pic:spPr>
                </pic:pic>
              </a:graphicData>
            </a:graphic>
          </wp:inline>
        </w:drawing>
      </w:r>
    </w:p>
    <w:p w14:paraId="007AD2A0" w14:textId="36AF8452" w:rsidR="00CE6D12" w:rsidRPr="00312AE3" w:rsidRDefault="00CE6D12" w:rsidP="00CE6D12">
      <w:pPr>
        <w:rPr>
          <w:lang w:val="en-GB"/>
        </w:rPr>
      </w:pPr>
    </w:p>
    <w:p w14:paraId="02EEEC37" w14:textId="2B01002B" w:rsidR="00CE6D12" w:rsidRPr="009740AD" w:rsidRDefault="00CE6D12" w:rsidP="00CE6D12">
      <w:pPr>
        <w:rPr>
          <w:bCs/>
          <w:iCs/>
          <w:lang w:val="en-GB"/>
        </w:rPr>
      </w:pPr>
      <w:r w:rsidRPr="00312AE3">
        <w:rPr>
          <w:b/>
          <w:bCs/>
          <w:lang w:val="en-GB"/>
        </w:rPr>
        <w:t>Figure 2. Post-training lateral OFC inactivation disrupts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identical to parameters in Figure 1. After 9 days of acquisition (Session 1-9), </w:t>
      </w:r>
      <w:proofErr w:type="spellStart"/>
      <w:r w:rsidRPr="00312AE3">
        <w:rPr>
          <w:lang w:val="en-GB"/>
        </w:rPr>
        <w:t>cannulae</w:t>
      </w:r>
      <w:proofErr w:type="spellEnd"/>
      <w:r w:rsidRPr="00312AE3">
        <w:rPr>
          <w:lang w:val="en-GB"/>
        </w:rPr>
        <w:t xml:space="preserve"> targeting lateral OFC were implanted, and animals were given brief re-training (2 days) following post-operative recovery (Post). Next, acquisition was tested following OFC inactivation (Session 12-15) and return of function (no infusions; Session 16-17). Control animals (Saline) continued to acquire responding, whereas OFC inactivation prevented further increases in responding (Session 12-15). The effect of OFC inactivation was no longer detected when OFC function was returned (Session 16-17). Error bars represent </w:t>
      </w:r>
      <w:r w:rsidRPr="00312AE3">
        <w:rPr>
          <w:rFonts w:cstheme="minorHAnsi"/>
          <w:lang w:val="en-GB"/>
        </w:rPr>
        <w:t>±</w:t>
      </w:r>
      <w:r w:rsidRPr="00312AE3">
        <w:rPr>
          <w:lang w:val="en-GB"/>
        </w:rPr>
        <w:t xml:space="preserve">SEM. Adapted from Figure 2 in </w:t>
      </w:r>
      <w:r w:rsidR="00E11B42" w:rsidRPr="00312AE3">
        <w:rPr>
          <w:lang w:val="en-GB"/>
        </w:rPr>
        <w:t xml:space="preserve">Panayi &amp; </w:t>
      </w:r>
      <w:proofErr w:type="spellStart"/>
      <w:r w:rsidR="00E11B42" w:rsidRPr="00312AE3">
        <w:rPr>
          <w:lang w:val="en-GB"/>
        </w:rPr>
        <w:t>Killcross</w:t>
      </w:r>
      <w:proofErr w:type="spellEnd"/>
      <w:r w:rsidR="00E11B42" w:rsidRPr="00312AE3">
        <w:rPr>
          <w:lang w:val="en-GB"/>
        </w:rPr>
        <w:t xml:space="preserve"> </w:t>
      </w:r>
      <w:r w:rsidR="00E11B42">
        <w:rPr>
          <w:lang w:val="en-GB"/>
        </w:rPr>
        <w:fldChar w:fldCharType="begin" w:fldLock="1"/>
      </w:r>
      <w:r w:rsidR="00E11B42">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E11B42">
        <w:rPr>
          <w:lang w:val="en-GB"/>
        </w:rPr>
        <w:fldChar w:fldCharType="separate"/>
      </w:r>
      <w:r w:rsidR="00E11B42" w:rsidRPr="00A57238">
        <w:rPr>
          <w:noProof/>
          <w:lang w:val="en-GB"/>
        </w:rPr>
        <w:t>(2020)</w:t>
      </w:r>
      <w:r w:rsidR="00E11B42">
        <w:rPr>
          <w:lang w:val="en-GB"/>
        </w:rPr>
        <w:fldChar w:fldCharType="end"/>
      </w:r>
      <w:r w:rsidR="00E11B42" w:rsidRPr="00312AE3">
        <w:rPr>
          <w:b/>
          <w:bCs/>
          <w:lang w:val="en-GB"/>
        </w:rPr>
        <w:t xml:space="preserve"> </w:t>
      </w:r>
      <w:r w:rsidRPr="00312AE3">
        <w:rPr>
          <w:b/>
          <w:bCs/>
          <w:lang w:val="en-GB"/>
        </w:rPr>
        <w:t xml:space="preserve"> (B)</w:t>
      </w:r>
      <w:r w:rsidRPr="00312AE3">
        <w:rPr>
          <w:lang w:val="en-GB"/>
        </w:rPr>
        <w:t xml:space="preserve"> </w:t>
      </w:r>
      <w:r w:rsidR="00A91573" w:rsidRPr="00312AE3">
        <w:rPr>
          <w:bCs/>
          <w:iCs/>
          <w:lang w:val="en-GB"/>
        </w:rPr>
        <w:t>Model simulation results</w:t>
      </w:r>
      <w:r w:rsidR="00A91573" w:rsidRPr="009740AD">
        <w:rPr>
          <w:bCs/>
          <w:iCs/>
          <w:lang w:val="en-GB"/>
        </w:rPr>
        <w:t>. The top part shows the trial-by-trial evolution of the probability of selection of the model-based (MB) system, the model-free (MF) system, and the random exploration (EXP) system, when the arbitration mechanism is spared (‘sham’ model).</w:t>
      </w:r>
      <w:r w:rsidR="0024374E" w:rsidRPr="009740AD">
        <w:rPr>
          <w:bCs/>
          <w:iCs/>
          <w:lang w:val="en-GB"/>
        </w:rPr>
        <w:t xml:space="preserve"> The bottom part compares the probability of magazine entry in the sham model compared to a variant where the arbitration mechanism is perturbed during about 100 trial (</w:t>
      </w:r>
      <w:r w:rsidR="0024374E" w:rsidRPr="009740AD">
        <w:rPr>
          <w:bCs/>
          <w:i/>
          <w:iCs/>
          <w:lang w:val="en-GB"/>
        </w:rPr>
        <w:t>i.e.,</w:t>
      </w:r>
      <w:r w:rsidR="0024374E" w:rsidRPr="009740AD">
        <w:rPr>
          <w:bCs/>
          <w:iCs/>
          <w:lang w:val="en-GB"/>
        </w:rPr>
        <w:t xml:space="preserve"> inhibition of MB and MF systems’ output while increasing random exploration).</w:t>
      </w:r>
    </w:p>
    <w:p w14:paraId="6E9FE7EE" w14:textId="77777777" w:rsidR="00CE6D12" w:rsidRPr="00312AE3" w:rsidRDefault="00CE6D12" w:rsidP="00CE6D12">
      <w:pPr>
        <w:rPr>
          <w:lang w:val="en-GB"/>
        </w:rPr>
      </w:pPr>
    </w:p>
    <w:p w14:paraId="07918F4C" w14:textId="511A99AE" w:rsidR="00CE6D12" w:rsidRPr="00312AE3" w:rsidRDefault="00CD1439" w:rsidP="00CE6D12">
      <w:pPr>
        <w:rPr>
          <w:b/>
          <w:lang w:val="en-GB"/>
        </w:rPr>
      </w:pPr>
      <w:r w:rsidRPr="00312AE3">
        <w:rPr>
          <w:b/>
          <w:lang w:val="en-GB"/>
        </w:rPr>
        <w:t>5.2 Model simulation results</w:t>
      </w:r>
    </w:p>
    <w:p w14:paraId="1B1CB456" w14:textId="342F244D" w:rsidR="00DE30D0" w:rsidRPr="00312AE3" w:rsidRDefault="00DE30D0" w:rsidP="00DE30D0">
      <w:pPr>
        <w:rPr>
          <w:iCs/>
          <w:lang w:val="en-GB"/>
        </w:rPr>
      </w:pPr>
      <w:bookmarkStart w:id="57" w:name="OLE_LINK1"/>
      <w:r w:rsidRPr="00312AE3">
        <w:rPr>
          <w:iCs/>
          <w:lang w:val="en-GB"/>
        </w:rPr>
        <w:t xml:space="preserve">To account for the disruption of acquisition following OFC dysfunction we explored </w:t>
      </w:r>
      <w:bookmarkEnd w:id="57"/>
      <w:r w:rsidRPr="00312AE3">
        <w:rPr>
          <w:iCs/>
          <w:lang w:val="en-GB"/>
        </w:rPr>
        <w:t xml:space="preserve">two variants of the model: one in which the arbitration mechanism and all </w:t>
      </w:r>
      <w:r w:rsidR="008241D2" w:rsidRPr="00312AE3">
        <w:rPr>
          <w:iCs/>
          <w:lang w:val="en-GB"/>
        </w:rPr>
        <w:t xml:space="preserve">Pavlovian </w:t>
      </w:r>
      <w:r w:rsidRPr="00312AE3">
        <w:rPr>
          <w:iCs/>
          <w:lang w:val="en-GB"/>
        </w:rPr>
        <w:t xml:space="preserve">learning systems are </w:t>
      </w:r>
      <w:r w:rsidRPr="00312AE3">
        <w:rPr>
          <w:iCs/>
          <w:lang w:val="en-GB"/>
        </w:rPr>
        <w:lastRenderedPageBreak/>
        <w:t>intact (‘sham’ model), and one in which the arbitration mechanism is perturbed during about 100 trials and then restore</w:t>
      </w:r>
      <w:r w:rsidR="008241D2" w:rsidRPr="00312AE3">
        <w:rPr>
          <w:iCs/>
          <w:lang w:val="en-GB"/>
        </w:rPr>
        <w:t>d</w:t>
      </w:r>
      <w:r w:rsidRPr="00312AE3">
        <w:rPr>
          <w:iCs/>
          <w:lang w:val="en-GB"/>
        </w:rPr>
        <w:t xml:space="preserve">, while all individual </w:t>
      </w:r>
      <w:r w:rsidR="008241D2" w:rsidRPr="00312AE3">
        <w:rPr>
          <w:iCs/>
          <w:lang w:val="en-GB"/>
        </w:rPr>
        <w:t xml:space="preserve">Pavlovian </w:t>
      </w:r>
      <w:r w:rsidRPr="00312AE3">
        <w:rPr>
          <w:iCs/>
          <w:lang w:val="en-GB"/>
        </w:rPr>
        <w:t xml:space="preserve">learning systems have been preserved. Figure 2B shows the simulation results. Like in Experiment 1, the sham model quickly leaves the control over </w:t>
      </w:r>
      <w:r w:rsidR="008241D2" w:rsidRPr="00312AE3">
        <w:rPr>
          <w:iCs/>
          <w:lang w:val="en-GB"/>
        </w:rPr>
        <w:t>behaviour</w:t>
      </w:r>
      <w:r w:rsidRPr="00312AE3">
        <w:rPr>
          <w:iCs/>
          <w:lang w:val="en-GB"/>
        </w:rPr>
        <w:t xml:space="preserve"> most of the time to the MB system, while EXP slowly decreases, and MF slowly improves. When the arbitration mechanism is perturbed, because its operations are required to maintain the right proportions of MB, MF and EXP (in contrast to the pre-training situation of Experiment 1), a single system cannot immediately take over. In contrast, we assume that the infusion of </w:t>
      </w:r>
      <w:proofErr w:type="spellStart"/>
      <w:r w:rsidRPr="00312AE3">
        <w:rPr>
          <w:iCs/>
          <w:lang w:val="en-GB"/>
        </w:rPr>
        <w:t>muscimol</w:t>
      </w:r>
      <w:proofErr w:type="spellEnd"/>
      <w:r w:rsidRPr="00312AE3">
        <w:rPr>
          <w:iCs/>
          <w:lang w:val="en-GB"/>
        </w:rPr>
        <w:t xml:space="preserve"> is here progressively pushing the model to inhibit the currently </w:t>
      </w:r>
      <w:r w:rsidR="000A2FB0" w:rsidRPr="00312AE3">
        <w:rPr>
          <w:iCs/>
          <w:lang w:val="en-GB"/>
        </w:rPr>
        <w:t xml:space="preserve">winning </w:t>
      </w:r>
      <w:r w:rsidRPr="00312AE3">
        <w:rPr>
          <w:iCs/>
          <w:lang w:val="en-GB"/>
        </w:rPr>
        <w:t>systems</w:t>
      </w:r>
      <w:r w:rsidR="0024374E" w:rsidRPr="00312AE3">
        <w:rPr>
          <w:iCs/>
          <w:lang w:val="en-GB"/>
        </w:rPr>
        <w:t>’ outpu</w:t>
      </w:r>
      <w:r w:rsidR="00FA478F" w:rsidRPr="00312AE3">
        <w:rPr>
          <w:iCs/>
          <w:lang w:val="en-GB"/>
        </w:rPr>
        <w:t>t</w:t>
      </w:r>
      <w:r w:rsidRPr="00312AE3">
        <w:rPr>
          <w:iCs/>
          <w:lang w:val="en-GB"/>
        </w:rPr>
        <w:t xml:space="preserve"> (MB and MF), thus relying more and more on random exploration (EXP). </w:t>
      </w:r>
      <w:proofErr w:type="gramStart"/>
      <w:r w:rsidRPr="00312AE3">
        <w:rPr>
          <w:iCs/>
          <w:lang w:val="en-GB"/>
        </w:rPr>
        <w:t>As a consequence</w:t>
      </w:r>
      <w:proofErr w:type="gramEnd"/>
      <w:r w:rsidRPr="00312AE3">
        <w:rPr>
          <w:iCs/>
          <w:lang w:val="en-GB"/>
        </w:rPr>
        <w:t>, the number of magazine entries produced by the model decreases, like in the experimental data. When the infusion stops, because the MB and MF systems had been spared, the performance can instantaneously be restored, again like in the experimental data.</w:t>
      </w:r>
    </w:p>
    <w:p w14:paraId="373F056F" w14:textId="77777777" w:rsidR="00DE30D0" w:rsidRPr="00312AE3" w:rsidRDefault="00DE30D0" w:rsidP="00DE30D0">
      <w:pPr>
        <w:rPr>
          <w:iCs/>
          <w:lang w:val="en-GB"/>
        </w:rPr>
      </w:pPr>
    </w:p>
    <w:p w14:paraId="76331792" w14:textId="68106449" w:rsidR="00CE6D12" w:rsidRPr="00312AE3" w:rsidRDefault="00DE30D0" w:rsidP="00CE6D12">
      <w:pPr>
        <w:rPr>
          <w:iCs/>
          <w:lang w:val="en-GB"/>
        </w:rPr>
      </w:pPr>
      <w:r w:rsidRPr="00312AE3">
        <w:rPr>
          <w:iCs/>
          <w:lang w:val="en-GB"/>
        </w:rPr>
        <w:t xml:space="preserve">One slight difference between the simulation results and the experimental results is that the performance further increases after </w:t>
      </w:r>
      <w:proofErr w:type="spellStart"/>
      <w:r w:rsidRPr="00312AE3">
        <w:rPr>
          <w:iCs/>
          <w:lang w:val="en-GB"/>
        </w:rPr>
        <w:t>muscimol</w:t>
      </w:r>
      <w:proofErr w:type="spellEnd"/>
      <w:r w:rsidRPr="00312AE3">
        <w:rPr>
          <w:iCs/>
          <w:lang w:val="en-GB"/>
        </w:rPr>
        <w:t xml:space="preserve"> infusion (sessions 16-17 in Figure 2A) while it </w:t>
      </w:r>
      <w:r w:rsidR="00163188" w:rsidRPr="00312AE3">
        <w:rPr>
          <w:iCs/>
          <w:lang w:val="en-GB"/>
        </w:rPr>
        <w:t xml:space="preserve">returns </w:t>
      </w:r>
      <w:r w:rsidRPr="00312AE3">
        <w:rPr>
          <w:iCs/>
          <w:lang w:val="en-GB"/>
        </w:rPr>
        <w:t>to asymptote after 250 trials in Figure 2B. Since we used the same model parameters as in Experiment 1, assuming that the experimental conditions are similar, the performance asymptote should theoretically have been reached between trials 50 and 100, thus around sessions 4-6, so that performance cannot further improve after trial 250. Nevertheless, the model here neglects motivational or attentional factors which may have pushed animals to make more magazine entries during sessions 16-17.</w:t>
      </w:r>
    </w:p>
    <w:p w14:paraId="211C2863" w14:textId="77777777" w:rsidR="00CE6D12" w:rsidRPr="00312AE3" w:rsidRDefault="00CE6D12" w:rsidP="00CE6D12">
      <w:pPr>
        <w:rPr>
          <w:lang w:val="en-GB"/>
        </w:rPr>
      </w:pPr>
    </w:p>
    <w:p w14:paraId="2EDDC245" w14:textId="482A12D0" w:rsidR="00CE6D12" w:rsidRPr="00312AE3" w:rsidRDefault="00294517" w:rsidP="003522B3">
      <w:pPr>
        <w:pStyle w:val="Title"/>
        <w:rPr>
          <w:bCs/>
          <w:lang w:val="en-GB"/>
        </w:rPr>
      </w:pPr>
      <w:r w:rsidRPr="00312AE3">
        <w:rPr>
          <w:lang w:val="en-GB"/>
        </w:rPr>
        <w:t xml:space="preserve">6. Experiment 3: </w:t>
      </w:r>
      <w:r w:rsidR="00CE6D12" w:rsidRPr="00312AE3">
        <w:rPr>
          <w:bCs/>
          <w:lang w:val="en-GB"/>
        </w:rPr>
        <w:t>Lateral OFC inactivation disrupts simple Pavlovian extinction</w:t>
      </w:r>
    </w:p>
    <w:p w14:paraId="3726BF2C" w14:textId="10A886C3" w:rsidR="00CD1439" w:rsidRPr="00312AE3" w:rsidRDefault="00CD1439" w:rsidP="00CE6D12">
      <w:pPr>
        <w:rPr>
          <w:b/>
          <w:lang w:val="en-GB"/>
        </w:rPr>
      </w:pPr>
      <w:r w:rsidRPr="00312AE3">
        <w:rPr>
          <w:b/>
          <w:lang w:val="en-GB"/>
        </w:rPr>
        <w:t>6.1 Experimental results</w:t>
      </w:r>
    </w:p>
    <w:p w14:paraId="0C72A6DD" w14:textId="4BCA250B" w:rsidR="00CE6D12" w:rsidRDefault="00CE6D12" w:rsidP="00CE6D12">
      <w:pPr>
        <w:rPr>
          <w:lang w:val="en-GB"/>
        </w:rPr>
      </w:pPr>
      <w:r w:rsidRPr="00312AE3">
        <w:rPr>
          <w:lang w:val="en-GB"/>
        </w:rPr>
        <w:t xml:space="preserve">The </w:t>
      </w:r>
      <w:r w:rsidR="00876E82">
        <w:rPr>
          <w:lang w:val="en-GB"/>
        </w:rPr>
        <w:t>observation</w:t>
      </w:r>
      <w:r w:rsidR="00876E82" w:rsidRPr="00312AE3">
        <w:rPr>
          <w:lang w:val="en-GB"/>
        </w:rPr>
        <w:t xml:space="preserve"> </w:t>
      </w:r>
      <w:r w:rsidRPr="00312AE3">
        <w:rPr>
          <w:lang w:val="en-GB"/>
        </w:rPr>
        <w:t xml:space="preserve">of impaired Pavlovian acquisition are consistent with reports of impaired extinction in reversal learning tasks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Making.","type":"article-journal","volume":"37"},"uris":["http://www.mendeley.com/documents/?uuid=e9c2f44d-77e4-3271-a668-e294c7686aaa"]}],"mendeley":{"formattedCitation":"(Izquierdo, 2017b)","plainTextFormattedCitation":"(Izquierdo, 2017b)","previouslyFormattedCitation":"(Izquierdo, 2017b)"},"properties":{"noteIndex":0},"schema":"https://github.com/citation-style-language/schema/raw/master/csl-citation.json"}</w:instrText>
      </w:r>
      <w:r w:rsidRPr="00312AE3">
        <w:rPr>
          <w:lang w:val="en-GB"/>
        </w:rPr>
        <w:fldChar w:fldCharType="separate"/>
      </w:r>
      <w:r w:rsidR="00895CF7" w:rsidRPr="00895CF7">
        <w:rPr>
          <w:noProof/>
          <w:lang w:val="en-GB"/>
        </w:rPr>
        <w:t>(Izquierdo, 2017b)</w:t>
      </w:r>
      <w:r w:rsidRPr="00312AE3">
        <w:rPr>
          <w:lang w:val="en-GB"/>
        </w:rPr>
        <w:fldChar w:fldCharType="end"/>
      </w:r>
      <w:r w:rsidRPr="00312AE3">
        <w:rPr>
          <w:lang w:val="en-GB"/>
        </w:rPr>
        <w:t xml:space="preserve">, and simple Pavlovian extinction procedures </w:t>
      </w:r>
      <w:r w:rsidRPr="00312AE3">
        <w:rPr>
          <w:lang w:val="en-GB"/>
        </w:rPr>
        <w:fldChar w:fldCharType="begin" w:fldLock="1"/>
      </w:r>
      <w:r w:rsidR="00BF3612">
        <w:rPr>
          <w:lang w:val="en-GB"/>
        </w:rPr>
        <w:instrText>ADDIN CSL_CITATION {"citationItems":[{"id":"ITEM-1","itemData":{"DOI":"10.1038/npp.2017.139","ISSN":"1740634X","PMID":"28664926","abstract":"The orbitofrontal cortex (OFC) is thought to link stimuli and actions with anticipated outcomes in order to sustain flexible behavior in an ever-changing environment. How it retains these associations to guide future behavior is less well-defined. Here we focused on one subregion of this heterogeneous structure, the ventrolateral OFC (VLO). CaMKII-driven inhibitory Gi-coupled designer receptors exclusively activated by designer drugs (DREADDs) were infused and subsequently activated by their ligand Clozapine-N-oxide (CNO) in conjunction with fear extinction training (a form of aversive conditioning) and response-outcome conditioning (a form of appetitive conditioning). Gi-DREADD-mediated inactivation of the VLO during extinction conditioning interfered with fear extinction memory, resulting in sustained freezing when mice were later tested drug-free. Similarly, Gi-DREADD-mediated inactivation in conjunction with response-outcome conditioning caused a later decay in goal-directed responding-that is, mice were unable to select actions based on the likelihood that they would be rewarded in a sustainable manner. By contrast, inhibitory Gi-DREADDs in the basolateral amygdala (BLA) impaired the acquisition of both conditioned fear extinction and response-outcome conditioning, as expected based on prior studies using other inactivation techniques. Meanwhile, DREADD-mediated inhibition of the dorsolateral striatum enhanced response-outcome conditioning, also in line with prior reports. Together, our findings suggest that learning-related neuroplasticity in the VLO may be necessary for memory retention in both appetitive and aversive domains.","author":[{"dropping-particle":"","family":"Zimmermann","given":"Kelsey S.","non-dropping-particle":"","parse-names":false,"suffix":""},{"dropping-particle":"","family":"Li","given":"Chen Chen","non-dropping-particle":"","parse-names":false,"suffix":""},{"dropping-particle":"","family":"Rainnie","given":"Donald G.","non-dropping-particle":"","parse-names":false,"suffix":""},{"dropping-particle":"","family":"Ressler","given":"Kerry J.","non-dropping-particle":"","parse-names":false,"suffix":""},{"dropping-particle":"","family":"Gourley","given":"Shanmon L.","non-dropping-particle":"","parse-names":false,"suffix":""}],"container-title":"Neuropsychopharmacology","id":"ITEM-1","issue":"2","issued":{"date-parts":[["2018"]]},"page":"373-383","publisher":"Nature Publishing Group","title":"Memory retention involves the ventrolateral orbitofrontal cortex: Comparison with the basolateral amygdala","type":"article-journal","volume":"43"},"uris":["http://www.mendeley.com/documents/?uuid=7ba016f7-5e80-4318-b9f2-7dcb1979ccad","http://www.mendeley.com/documents/?uuid=951157fa-0fd5-4e4a-8a2f-37060428d835"]},{"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substrates","type":"article-journal"},"uris":["http://www.mendeley.com/documents/?uuid=431164bd-c31f-4b40-a6c9-6337a626a4d4"]},{"id":"ITEM-3","itemData":{"DOI":"10.1016/j.nlm.2013.08.002","ISSN":"1095-9564","PMID":"23954805","abstract":"The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Memory","id":"ITEM-3","issued":{"date-parts":[["2014"]]},"page":"78-87","title":"Orbitofrontal cortex inactivation impairs between- but not within-session Pavlovian extinction: An associative analysis","type":"article-journal","volume":"108"},"uris":["http://www.mendeley.com/documents/?uuid=db51b68b-b3eb-4226-bf3b-9475dc26dcee"]}],"mendeley":{"formattedCitation":"(Lay et al., 2020; Panayi &amp; Killcross, 2014; Zimmermann et al., 2018)","plainTextFormattedCitation":"(Lay et al., 2020; Panayi &amp; Killcross, 2014; Zimmermann et al., 2018)","previouslyFormattedCitation":"(Lay et al., 2020; Panayi &amp; Killcross, 2014; Zimmermann et al., 2018)"},"properties":{"noteIndex":0},"schema":"https://github.com/citation-style-language/schema/raw/master/csl-citation.json"}</w:instrText>
      </w:r>
      <w:r w:rsidRPr="00312AE3">
        <w:rPr>
          <w:lang w:val="en-GB"/>
        </w:rPr>
        <w:fldChar w:fldCharType="separate"/>
      </w:r>
      <w:r w:rsidRPr="00312AE3">
        <w:rPr>
          <w:noProof/>
          <w:lang w:val="en-GB"/>
        </w:rPr>
        <w:t>(Lay et al., 2020; Panayi &amp; Killcross, 2014; Zimmermann et al., 2018)</w:t>
      </w:r>
      <w:r w:rsidRPr="00312AE3">
        <w:rPr>
          <w:lang w:val="en-GB"/>
        </w:rPr>
        <w:fldChar w:fldCharType="end"/>
      </w:r>
      <w:r w:rsidRPr="00312AE3">
        <w:rPr>
          <w:lang w:val="en-GB"/>
        </w:rPr>
        <w:t xml:space="preserve"> following OFC dysfunction. We have previously shown that OFC inactivation disrupts extinction learning over multiple sessions, however within each extinction session OFC inactivation did not prevent extinction behaviour (i.e. decreasing responding). Indeed, within-session extinction appeared more rapidly under OFC inactivation</w:t>
      </w:r>
      <w:r w:rsidR="00B32A33" w:rsidRPr="00312AE3">
        <w:rPr>
          <w:lang w:val="en-GB"/>
        </w:rPr>
        <w:t xml:space="preserve"> (Figure 3A)</w:t>
      </w:r>
      <w:r w:rsidRPr="00312AE3">
        <w:rPr>
          <w:lang w:val="en-GB"/>
        </w:rPr>
        <w:t>. This demonstrates clear behavioural flexibility within a session, but an inability to update</w:t>
      </w:r>
      <w:r w:rsidR="00055EB1" w:rsidRPr="00312AE3">
        <w:rPr>
          <w:lang w:val="en-GB"/>
        </w:rPr>
        <w:t xml:space="preserve"> or</w:t>
      </w:r>
      <w:r w:rsidR="000A2FB0" w:rsidRPr="00312AE3">
        <w:rPr>
          <w:lang w:val="en-GB"/>
        </w:rPr>
        <w:t xml:space="preserve"> </w:t>
      </w:r>
      <w:r w:rsidRPr="00312AE3">
        <w:rPr>
          <w:lang w:val="en-GB"/>
        </w:rPr>
        <w:t>consolidate behaviour</w:t>
      </w:r>
      <w:r w:rsidR="00055EB1" w:rsidRPr="00312AE3">
        <w:rPr>
          <w:lang w:val="en-GB"/>
        </w:rPr>
        <w:t xml:space="preserve"> and/or </w:t>
      </w:r>
      <w:r w:rsidRPr="00312AE3">
        <w:rPr>
          <w:lang w:val="en-GB"/>
        </w:rPr>
        <w:t>learning between</w:t>
      </w:r>
      <w:r w:rsidR="00055EB1" w:rsidRPr="00312AE3">
        <w:rPr>
          <w:lang w:val="en-GB"/>
        </w:rPr>
        <w:t>-</w:t>
      </w:r>
      <w:r w:rsidRPr="00312AE3">
        <w:rPr>
          <w:lang w:val="en-GB"/>
        </w:rPr>
        <w:t>sessions. Only after OFC function was returned were OFC inactivated animals able to demonstrate appropriate extinction learning between sessions.</w:t>
      </w:r>
      <w:r w:rsidR="00A801DF" w:rsidRPr="00312AE3">
        <w:rPr>
          <w:lang w:val="en-GB"/>
        </w:rPr>
        <w:t xml:space="preserve"> Notably, current RL models of OFC function </w:t>
      </w:r>
      <w:r w:rsidR="00A04368" w:rsidRPr="00312AE3">
        <w:rPr>
          <w:lang w:val="en-GB"/>
        </w:rPr>
        <w:t>predict that both between</w:t>
      </w:r>
      <w:r w:rsidR="00BD4C4C" w:rsidRPr="00312AE3">
        <w:rPr>
          <w:lang w:val="en-GB"/>
        </w:rPr>
        <w:t xml:space="preserve">- and within-session extinction should be impaired, with performance eventually extinguishing over trials at a </w:t>
      </w:r>
      <w:r w:rsidR="004603F5" w:rsidRPr="00312AE3">
        <w:rPr>
          <w:lang w:val="en-GB"/>
        </w:rPr>
        <w:t xml:space="preserve">much slower rate than controls </w:t>
      </w:r>
      <w:r w:rsidR="004603F5"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603F5" w:rsidRPr="00312AE3">
        <w:rPr>
          <w:lang w:val="en-GB"/>
        </w:rPr>
        <w:fldChar w:fldCharType="separate"/>
      </w:r>
      <w:r w:rsidR="004603F5" w:rsidRPr="00312AE3">
        <w:rPr>
          <w:noProof/>
          <w:lang w:val="en-GB"/>
        </w:rPr>
        <w:t>(Wilson et al., 2014)</w:t>
      </w:r>
      <w:r w:rsidR="004603F5" w:rsidRPr="00312AE3">
        <w:rPr>
          <w:lang w:val="en-GB"/>
        </w:rPr>
        <w:fldChar w:fldCharType="end"/>
      </w:r>
      <w:r w:rsidR="004603F5" w:rsidRPr="00312AE3">
        <w:rPr>
          <w:lang w:val="en-GB"/>
        </w:rPr>
        <w:t xml:space="preserve">. </w:t>
      </w:r>
      <w:r w:rsidR="00ED10F2" w:rsidRPr="00312AE3">
        <w:rPr>
          <w:lang w:val="en-GB"/>
        </w:rPr>
        <w:t>Therefore, it is important to reconcile these findings within an RL model of OFC function.</w:t>
      </w:r>
    </w:p>
    <w:p w14:paraId="159636F6" w14:textId="47730109" w:rsidR="00596EBC" w:rsidRDefault="00596EBC">
      <w:pPr>
        <w:rPr>
          <w:lang w:val="en-GB"/>
        </w:rPr>
      </w:pPr>
      <w:r>
        <w:rPr>
          <w:lang w:val="en-GB"/>
        </w:rPr>
        <w:br w:type="page"/>
      </w:r>
    </w:p>
    <w:p w14:paraId="58C3575A" w14:textId="7B8DA5D1" w:rsidR="006931DA" w:rsidRPr="00312AE3" w:rsidRDefault="0019319E" w:rsidP="00CE6D12">
      <w:pPr>
        <w:rPr>
          <w:lang w:val="en-GB"/>
        </w:rPr>
      </w:pPr>
      <w:r>
        <w:rPr>
          <w:noProof/>
          <w:lang w:val="en-GB"/>
        </w:rPr>
        <w:lastRenderedPageBreak/>
        <w:drawing>
          <wp:inline distT="0" distB="0" distL="0" distR="0" wp14:anchorId="58F52D8B" wp14:editId="7497B87E">
            <wp:extent cx="5964555" cy="4242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4555" cy="4242435"/>
                    </a:xfrm>
                    <a:prstGeom prst="rect">
                      <a:avLst/>
                    </a:prstGeom>
                    <a:noFill/>
                    <a:ln>
                      <a:noFill/>
                    </a:ln>
                  </pic:spPr>
                </pic:pic>
              </a:graphicData>
            </a:graphic>
          </wp:inline>
        </w:drawing>
      </w:r>
    </w:p>
    <w:p w14:paraId="350EE72F" w14:textId="0AA8CC7D" w:rsidR="00CE6D12" w:rsidRPr="009740AD" w:rsidRDefault="00CE6D12" w:rsidP="00CE6D12">
      <w:pPr>
        <w:rPr>
          <w:bCs/>
          <w:lang w:val="en-GB"/>
        </w:rPr>
      </w:pPr>
      <w:r w:rsidRPr="00312AE3">
        <w:rPr>
          <w:b/>
          <w:bCs/>
          <w:lang w:val="en-GB"/>
        </w:rPr>
        <w:t>Figure 3. Lateral OFC inactivation disrupts between-session Pavlovian extinction. (A)</w:t>
      </w:r>
      <w:r w:rsidRPr="00312AE3">
        <w:rPr>
          <w:lang w:val="en-GB"/>
        </w:rPr>
        <w:t xml:space="preserve"> Acquisition and then extinction of a simple single Pavlovian CS-US relationship. Acquisition parameters were identical to those described in Figure 2; after 9 days of acquisition, </w:t>
      </w:r>
      <w:proofErr w:type="spellStart"/>
      <w:r w:rsidRPr="00312AE3">
        <w:rPr>
          <w:lang w:val="en-GB"/>
        </w:rPr>
        <w:t>cannulae</w:t>
      </w:r>
      <w:proofErr w:type="spellEnd"/>
      <w:r w:rsidRPr="00312AE3">
        <w:rPr>
          <w:lang w:val="en-GB"/>
        </w:rPr>
        <w:t xml:space="preserve"> targeting lateral OFC were implanted, and animals were given brief re-training (2 days) following post-operative recovery (</w:t>
      </w:r>
      <w:proofErr w:type="spellStart"/>
      <w:r w:rsidRPr="00312AE3">
        <w:rPr>
          <w:lang w:val="en-GB"/>
        </w:rPr>
        <w:t>Acq</w:t>
      </w:r>
      <w:proofErr w:type="spellEnd"/>
      <w:r w:rsidRPr="00312AE3">
        <w:rPr>
          <w:lang w:val="en-GB"/>
        </w:rPr>
        <w:t xml:space="preserve">). Next, animals received 6 days of extinction with a drug infusion prior to the first 3 days (Infusion; Day 1-3) but not the last 3 days (No Infusion; Day 4-6). OFC inactivation impaired between-session extinction (Days 1-3), but not within-session extinction. Error bars represent </w:t>
      </w:r>
      <w:r w:rsidRPr="00312AE3">
        <w:rPr>
          <w:rFonts w:cstheme="minorHAnsi"/>
          <w:lang w:val="en-GB"/>
        </w:rPr>
        <w:t>±</w:t>
      </w:r>
      <w:r w:rsidRPr="00312AE3">
        <w:rPr>
          <w:lang w:val="en-GB"/>
        </w:rPr>
        <w:t xml:space="preserve">SEM. Adapted from Figure 2 in Panayi &amp; </w:t>
      </w:r>
      <w:proofErr w:type="spellStart"/>
      <w:r w:rsidRPr="00312AE3">
        <w:rPr>
          <w:lang w:val="en-GB"/>
        </w:rPr>
        <w:t>Killcross</w:t>
      </w:r>
      <w:proofErr w:type="spellEnd"/>
      <w:r w:rsidRPr="00312AE3">
        <w:rPr>
          <w:lang w:val="en-GB"/>
        </w:rPr>
        <w:t>, 2014).</w:t>
      </w:r>
      <w:r w:rsidRPr="00312AE3">
        <w:rPr>
          <w:b/>
          <w:bCs/>
          <w:lang w:val="en-GB"/>
        </w:rPr>
        <w:t xml:space="preserve"> (B)</w:t>
      </w:r>
      <w:r w:rsidRPr="00312AE3">
        <w:rPr>
          <w:lang w:val="en-GB"/>
        </w:rPr>
        <w:t xml:space="preserve"> </w:t>
      </w:r>
      <w:r w:rsidR="00B740E1" w:rsidRPr="009740AD">
        <w:rPr>
          <w:bCs/>
          <w:iCs/>
          <w:lang w:val="en-GB"/>
        </w:rPr>
        <w:t xml:space="preserve">Model simulation results. </w:t>
      </w:r>
      <w:r w:rsidR="00BA2322" w:rsidRPr="009740AD">
        <w:rPr>
          <w:bCs/>
          <w:iCs/>
          <w:lang w:val="en-GB"/>
        </w:rPr>
        <w:t>The top part shows the trial-by-trial evolution of the probability of selection of the model-based (MB) system, the model-free (MF) system, and the random exploration (EXP) system, when the arbitration mechanism is spared (‘saline’ model; dashed lines), versus when it is perturbed (‘</w:t>
      </w:r>
      <w:proofErr w:type="spellStart"/>
      <w:r w:rsidR="00BA2322" w:rsidRPr="009740AD">
        <w:rPr>
          <w:bCs/>
          <w:iCs/>
          <w:lang w:val="en-GB"/>
        </w:rPr>
        <w:t>muscimol</w:t>
      </w:r>
      <w:proofErr w:type="spellEnd"/>
      <w:r w:rsidR="00BA2322" w:rsidRPr="009740AD">
        <w:rPr>
          <w:bCs/>
          <w:iCs/>
          <w:lang w:val="en-GB"/>
        </w:rPr>
        <w:t>’ model; plain lines). The bottom part shows the difference in the within- and between-session dynamics of extinction between the two variants of the model.</w:t>
      </w:r>
    </w:p>
    <w:p w14:paraId="17C7C02E" w14:textId="77777777" w:rsidR="00CE6D12" w:rsidRPr="00312AE3" w:rsidRDefault="00CE6D12" w:rsidP="00CE6D12">
      <w:pPr>
        <w:rPr>
          <w:lang w:val="en-GB"/>
        </w:rPr>
      </w:pPr>
    </w:p>
    <w:p w14:paraId="652470D6" w14:textId="133118AB" w:rsidR="00CE6D12" w:rsidRPr="00312AE3" w:rsidRDefault="00FA695E" w:rsidP="00CE6D12">
      <w:pPr>
        <w:rPr>
          <w:b/>
          <w:lang w:val="en-GB"/>
        </w:rPr>
      </w:pPr>
      <w:r w:rsidRPr="00312AE3">
        <w:rPr>
          <w:b/>
          <w:lang w:val="en-GB"/>
        </w:rPr>
        <w:t>6.2 Model simulation results</w:t>
      </w:r>
    </w:p>
    <w:p w14:paraId="04E46D14" w14:textId="34A7DDB8" w:rsidR="00B32A33" w:rsidRPr="00312AE3" w:rsidRDefault="00B32A33" w:rsidP="00B32A33">
      <w:pPr>
        <w:rPr>
          <w:iCs/>
          <w:lang w:val="en-GB"/>
        </w:rPr>
      </w:pPr>
      <w:r w:rsidRPr="00312AE3">
        <w:rPr>
          <w:iCs/>
          <w:lang w:val="en-GB"/>
        </w:rPr>
        <w:t xml:space="preserve">To account for the disruption of between-session extinction following OFC inactivation we explored </w:t>
      </w:r>
      <w:r w:rsidR="005A4456" w:rsidRPr="00312AE3">
        <w:rPr>
          <w:iCs/>
          <w:lang w:val="en-GB"/>
        </w:rPr>
        <w:t xml:space="preserve">again a model where the post-training arbitration status is perturbed, inhibiting the model-based system (which is here largely dominant to account for the fast behavioural extinction during the very first day of infusion) and making </w:t>
      </w:r>
      <w:r w:rsidR="005A7084" w:rsidRPr="00312AE3">
        <w:rPr>
          <w:iCs/>
          <w:lang w:val="en-GB"/>
        </w:rPr>
        <w:t>behaviour</w:t>
      </w:r>
      <w:r w:rsidR="005A4456" w:rsidRPr="00312AE3">
        <w:rPr>
          <w:iCs/>
          <w:lang w:val="en-GB"/>
        </w:rPr>
        <w:t xml:space="preserve"> more random. </w:t>
      </w:r>
      <w:r w:rsidR="00A1649E" w:rsidRPr="00312AE3">
        <w:rPr>
          <w:iCs/>
          <w:lang w:val="en-GB"/>
        </w:rPr>
        <w:t xml:space="preserve">It is important to note that here, if the perturbation of the arbitration had inhibited both MB and MF systems while </w:t>
      </w:r>
      <w:r w:rsidR="005A7084" w:rsidRPr="00312AE3">
        <w:rPr>
          <w:iCs/>
          <w:lang w:val="en-GB"/>
        </w:rPr>
        <w:t>favouring</w:t>
      </w:r>
      <w:r w:rsidR="00A1649E" w:rsidRPr="00312AE3">
        <w:rPr>
          <w:iCs/>
          <w:lang w:val="en-GB"/>
        </w:rPr>
        <w:t xml:space="preserve"> only random exploration, a sharp degradation of performance </w:t>
      </w:r>
      <w:r w:rsidR="00A1649E" w:rsidRPr="00312AE3">
        <w:rPr>
          <w:iCs/>
          <w:lang w:val="en-GB"/>
        </w:rPr>
        <w:lastRenderedPageBreak/>
        <w:t xml:space="preserve">would have been produced during days 2 to 4. This is because a </w:t>
      </w:r>
      <w:r w:rsidR="005A7084" w:rsidRPr="00312AE3">
        <w:rPr>
          <w:iCs/>
          <w:lang w:val="en-GB"/>
        </w:rPr>
        <w:t>modelled</w:t>
      </w:r>
      <w:r w:rsidR="00A1649E" w:rsidRPr="00312AE3">
        <w:rPr>
          <w:iCs/>
          <w:lang w:val="en-GB"/>
        </w:rPr>
        <w:t xml:space="preserve"> pure random exploration would have had a probability 0.5 to enter the magazine. In contrast, because here the decrease in the probability of selection of the </w:t>
      </w:r>
      <w:r w:rsidR="003E127C" w:rsidRPr="00312AE3">
        <w:rPr>
          <w:iCs/>
          <w:lang w:val="en-GB"/>
        </w:rPr>
        <w:t xml:space="preserve">winning </w:t>
      </w:r>
      <w:r w:rsidR="00A1649E" w:rsidRPr="00312AE3">
        <w:rPr>
          <w:iCs/>
          <w:lang w:val="en-GB"/>
        </w:rPr>
        <w:t xml:space="preserve">MB system was accompanied by an increase of the probabilities of both MF and EXP, </w:t>
      </w:r>
      <w:r w:rsidR="0066440C" w:rsidRPr="00312AE3">
        <w:rPr>
          <w:iCs/>
          <w:lang w:val="en-GB"/>
        </w:rPr>
        <w:t>the degradation of performance is only mild</w:t>
      </w:r>
      <w:r w:rsidR="004C3B85" w:rsidRPr="00312AE3">
        <w:rPr>
          <w:iCs/>
          <w:lang w:val="en-GB"/>
        </w:rPr>
        <w:t xml:space="preserve"> (Figure 3B)</w:t>
      </w:r>
      <w:r w:rsidR="0066440C" w:rsidRPr="00312AE3">
        <w:rPr>
          <w:iCs/>
          <w:lang w:val="en-GB"/>
        </w:rPr>
        <w:t>, consistent with the experimental results.</w:t>
      </w:r>
    </w:p>
    <w:p w14:paraId="1085172B" w14:textId="5CD68258" w:rsidR="0066440C" w:rsidRPr="00312AE3" w:rsidRDefault="0066440C" w:rsidP="00B32A33">
      <w:pPr>
        <w:rPr>
          <w:lang w:val="en-GB"/>
        </w:rPr>
      </w:pPr>
    </w:p>
    <w:p w14:paraId="2C534CE0" w14:textId="7E34D5AC" w:rsidR="0066440C" w:rsidRPr="00312AE3" w:rsidRDefault="0066440C" w:rsidP="00B32A33">
      <w:pPr>
        <w:rPr>
          <w:lang w:val="en-GB"/>
        </w:rPr>
      </w:pPr>
      <w:r w:rsidRPr="00312AE3">
        <w:rPr>
          <w:lang w:val="en-GB"/>
        </w:rPr>
        <w:t xml:space="preserve">To explain the day-to-day (between sessions) inability of rats to consolidate </w:t>
      </w:r>
      <w:r w:rsidR="00DC69A6" w:rsidRPr="00312AE3">
        <w:rPr>
          <w:lang w:val="en-GB"/>
        </w:rPr>
        <w:t xml:space="preserve">the extinguished </w:t>
      </w:r>
      <w:r w:rsidR="005A7084" w:rsidRPr="00312AE3">
        <w:rPr>
          <w:lang w:val="en-GB"/>
        </w:rPr>
        <w:t>behaviour</w:t>
      </w:r>
      <w:r w:rsidR="00DC69A6" w:rsidRPr="00312AE3">
        <w:rPr>
          <w:lang w:val="en-GB"/>
        </w:rPr>
        <w:t xml:space="preserve">, we consider here that the perturbed arbitration mechanism does not allow the OFC to trigger </w:t>
      </w:r>
      <w:r w:rsidR="00975E17" w:rsidRPr="00312AE3">
        <w:rPr>
          <w:lang w:val="en-GB"/>
        </w:rPr>
        <w:t xml:space="preserve">timely </w:t>
      </w:r>
      <w:r w:rsidR="00DC69A6" w:rsidRPr="00312AE3">
        <w:rPr>
          <w:lang w:val="en-GB"/>
        </w:rPr>
        <w:t>off-line MB inference to compensate for the forgetting of action value</w:t>
      </w:r>
      <w:r w:rsidR="007C4AD8" w:rsidRPr="00312AE3">
        <w:rPr>
          <w:lang w:val="en-GB"/>
        </w:rPr>
        <w:t>s</w:t>
      </w:r>
      <w:r w:rsidR="00DC69A6" w:rsidRPr="00312AE3">
        <w:rPr>
          <w:lang w:val="en-GB"/>
        </w:rPr>
        <w:t xml:space="preserve"> (Equation </w:t>
      </w:r>
      <w:r w:rsidR="007C4AD8" w:rsidRPr="00312AE3">
        <w:rPr>
          <w:lang w:val="en-GB"/>
        </w:rPr>
        <w:t>4</w:t>
      </w:r>
      <w:r w:rsidR="00DC69A6" w:rsidRPr="00312AE3">
        <w:rPr>
          <w:lang w:val="en-GB"/>
        </w:rPr>
        <w:t>)</w:t>
      </w:r>
      <w:r w:rsidR="007C4AD8" w:rsidRPr="00312AE3">
        <w:rPr>
          <w:lang w:val="en-GB"/>
        </w:rPr>
        <w:t xml:space="preserve"> which occurs </w:t>
      </w:r>
      <w:r w:rsidR="002D2E63" w:rsidRPr="00312AE3">
        <w:rPr>
          <w:lang w:val="en-GB"/>
        </w:rPr>
        <w:t>overnight</w:t>
      </w:r>
      <w:r w:rsidR="007C4AD8" w:rsidRPr="00312AE3">
        <w:rPr>
          <w:lang w:val="en-GB"/>
        </w:rPr>
        <w:t xml:space="preserve"> in the MF system. </w:t>
      </w:r>
      <w:r w:rsidR="004C3B85" w:rsidRPr="00312AE3">
        <w:rPr>
          <w:lang w:val="en-GB"/>
        </w:rPr>
        <w:t>Nevertheless, because the disturbed arbitration mechanism decreases the contribution of MB</w:t>
      </w:r>
      <w:r w:rsidR="00876E82">
        <w:rPr>
          <w:lang w:val="en-GB"/>
        </w:rPr>
        <w:t>,</w:t>
      </w:r>
      <w:r w:rsidR="004C3B85" w:rsidRPr="00312AE3">
        <w:rPr>
          <w:lang w:val="en-GB"/>
        </w:rPr>
        <w:t xml:space="preserve"> while still relying on it about 40% of the time during task performance, </w:t>
      </w:r>
      <w:r w:rsidR="002D2E63" w:rsidRPr="00312AE3">
        <w:rPr>
          <w:lang w:val="en-GB"/>
        </w:rPr>
        <w:t xml:space="preserve">rapid </w:t>
      </w:r>
      <w:r w:rsidR="004C3B85" w:rsidRPr="00312AE3">
        <w:rPr>
          <w:lang w:val="en-GB"/>
        </w:rPr>
        <w:t>within session extinction is observed during days 3 and 4 in the simulation results (Figure 3B).</w:t>
      </w:r>
    </w:p>
    <w:p w14:paraId="3BC85FE6" w14:textId="1113C7BC" w:rsidR="00FE39F2" w:rsidRPr="00312AE3" w:rsidRDefault="00FE39F2" w:rsidP="00B32A33">
      <w:pPr>
        <w:rPr>
          <w:lang w:val="en-GB"/>
        </w:rPr>
      </w:pPr>
    </w:p>
    <w:p w14:paraId="3EE22E38" w14:textId="056ED7A7" w:rsidR="00FE39F2" w:rsidRPr="00312AE3" w:rsidRDefault="00C870A3" w:rsidP="00B32A33">
      <w:pPr>
        <w:rPr>
          <w:lang w:val="en-GB"/>
        </w:rPr>
      </w:pPr>
      <w:r w:rsidRPr="00312AE3">
        <w:rPr>
          <w:lang w:val="en-GB"/>
        </w:rPr>
        <w:t>Finally</w:t>
      </w:r>
      <w:r w:rsidR="00FE39F2" w:rsidRPr="00312AE3">
        <w:rPr>
          <w:lang w:val="en-GB"/>
        </w:rPr>
        <w:t xml:space="preserve">, when the infusion stops, the arbitration </w:t>
      </w:r>
      <w:r w:rsidRPr="00312AE3">
        <w:rPr>
          <w:lang w:val="en-GB"/>
        </w:rPr>
        <w:t>returns</w:t>
      </w:r>
      <w:r w:rsidR="00FE39F2" w:rsidRPr="00312AE3">
        <w:rPr>
          <w:lang w:val="en-GB"/>
        </w:rPr>
        <w:t xml:space="preserve"> to normal, </w:t>
      </w:r>
      <w:r w:rsidR="007F1100" w:rsidRPr="00312AE3">
        <w:rPr>
          <w:lang w:val="en-GB"/>
        </w:rPr>
        <w:t>favouring</w:t>
      </w:r>
      <w:r w:rsidR="00FE39F2" w:rsidRPr="00312AE3">
        <w:rPr>
          <w:lang w:val="en-GB"/>
        </w:rPr>
        <w:t xml:space="preserve"> the MB system again, which promotes full extinction as</w:t>
      </w:r>
      <w:r w:rsidR="00876E82">
        <w:rPr>
          <w:lang w:val="en-GB"/>
        </w:rPr>
        <w:t xml:space="preserve"> observed</w:t>
      </w:r>
      <w:r w:rsidR="00FE39F2" w:rsidRPr="00312AE3">
        <w:rPr>
          <w:lang w:val="en-GB"/>
        </w:rPr>
        <w:t xml:space="preserve"> in the experimental results.</w:t>
      </w:r>
    </w:p>
    <w:p w14:paraId="4209B090" w14:textId="77777777" w:rsidR="00CE6D12" w:rsidRPr="00312AE3" w:rsidRDefault="00CE6D12" w:rsidP="00CE6D12">
      <w:pPr>
        <w:rPr>
          <w:lang w:val="en-GB"/>
        </w:rPr>
      </w:pPr>
    </w:p>
    <w:p w14:paraId="616B873F" w14:textId="7B9A8167" w:rsidR="00CE6D12" w:rsidRPr="00312AE3" w:rsidRDefault="00294517" w:rsidP="003522B3">
      <w:pPr>
        <w:pStyle w:val="Title"/>
        <w:rPr>
          <w:b w:val="0"/>
          <w:bCs/>
          <w:lang w:val="en-GB"/>
        </w:rPr>
      </w:pPr>
      <w:r w:rsidRPr="00312AE3">
        <w:rPr>
          <w:lang w:val="en-GB"/>
        </w:rPr>
        <w:t xml:space="preserve">7. Experiment 4: </w:t>
      </w:r>
      <w:r w:rsidR="00CE6D12" w:rsidRPr="00312AE3">
        <w:rPr>
          <w:bCs/>
          <w:lang w:val="en-GB"/>
        </w:rPr>
        <w:t>Lateral OFC inactivation during acquisition does not impair subsequent associative blocking</w:t>
      </w:r>
    </w:p>
    <w:p w14:paraId="642F3584" w14:textId="292E8C28" w:rsidR="00FA695E" w:rsidRPr="00312AE3" w:rsidRDefault="00FA695E" w:rsidP="00CE6D12">
      <w:pPr>
        <w:rPr>
          <w:b/>
          <w:lang w:val="en-GB"/>
        </w:rPr>
      </w:pPr>
      <w:r w:rsidRPr="00312AE3">
        <w:rPr>
          <w:b/>
          <w:lang w:val="en-GB"/>
        </w:rPr>
        <w:t>7.1 Experimental results</w:t>
      </w:r>
    </w:p>
    <w:p w14:paraId="75306648" w14:textId="3A536901" w:rsidR="00CE6D12" w:rsidRPr="00312AE3" w:rsidRDefault="00CE6D12" w:rsidP="00CE6D12">
      <w:pPr>
        <w:rPr>
          <w:lang w:val="en-GB"/>
        </w:rPr>
      </w:pPr>
      <w:r w:rsidRPr="00312AE3">
        <w:rPr>
          <w:lang w:val="en-GB"/>
        </w:rPr>
        <w:t xml:space="preserve">One possible account of impaired simple acquisition following OFC inactivation (Figure 2) is that learning about the CS-US relationship has been disrupted. To test this possibility, we employed a Pavlovian associative blocking procedure, a procedure commonly used to test prediction error learning </w:t>
      </w:r>
      <w:r w:rsidRPr="00312AE3">
        <w:rPr>
          <w:lang w:val="en-GB"/>
        </w:rPr>
        <w:fldChar w:fldCharType="begin" w:fldLock="1"/>
      </w:r>
      <w:r w:rsidR="00BF3612">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Learning","type":"article-journal","volume":"8"},"uris":["http://www.mendeley.com/documents/?uuid=fbb6448d-68d3-3897-bbc9-bdc9c99fbab4"]}],"mendeley":{"formattedCitation":"(Nasser et al., 2017; Steinberg et al., 2013)","plainTextFormattedCitation":"(Nasser et al., 2017; Steinberg et al., 2013)","previouslyFormattedCitation":"(Nasser et al., 2017; Steinberg et al., 2013)"},"properties":{"noteIndex":0},"schema":"https://github.com/citation-style-language/schema/raw/master/csl-citation.json"}</w:instrText>
      </w:r>
      <w:r w:rsidRPr="00312AE3">
        <w:rPr>
          <w:lang w:val="en-GB"/>
        </w:rPr>
        <w:fldChar w:fldCharType="separate"/>
      </w:r>
      <w:r w:rsidRPr="00312AE3">
        <w:rPr>
          <w:noProof/>
          <w:lang w:val="en-GB"/>
        </w:rPr>
        <w:t>(Nasser et al., 2017; Steinberg et al., 2013)</w:t>
      </w:r>
      <w:r w:rsidRPr="00312AE3">
        <w:rPr>
          <w:lang w:val="en-GB"/>
        </w:rPr>
        <w:fldChar w:fldCharType="end"/>
      </w:r>
      <w:r w:rsidRPr="00312AE3">
        <w:rPr>
          <w:lang w:val="en-GB"/>
        </w:rPr>
        <w:t xml:space="preserve">. In a blocking experiment (Figure 4A),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312AE3">
        <w:rPr>
          <w:lang w:val="en-GB"/>
        </w:rPr>
        <w:fldChar w:fldCharType="begin" w:fldLock="1"/>
      </w:r>
      <w:r w:rsidR="00BF3612">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http://www.mendeley.com/documents/?uuid=014ddef7-9f88-41b3-9ac9-6e2f6c26b5a7"]},{"id":"ITEM-2","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F","non-dropping-particle":"","parse-names":false,"suffix":""}],"id":"ITEM-2","issued":{"date-parts":[["1972"]]},"page":"64-99","publisher":"Appleton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nonreinforcement","type":"chapter"},"uris":["http://www.mendeley.com/documents/?uuid=419a1eed-79da-44ec-839f-e7e763d110a2"]}],"mendeley":{"formattedCitation":"(Kamin, 1969; Rescorla &amp; Wagner, 1972)","plainTextFormattedCitation":"(Kamin, 1969; Rescorla &amp; Wagner, 1972)","previouslyFormattedCitation":"(Kamin, 1969; Rescorla &amp; Wagner, 1972)"},"properties":{"noteIndex":0},"schema":"https://github.com/citation-style-language/schema/raw/master/csl-citation.json"}</w:instrText>
      </w:r>
      <w:r w:rsidRPr="00312AE3">
        <w:rPr>
          <w:lang w:val="en-GB"/>
        </w:rPr>
        <w:fldChar w:fldCharType="separate"/>
      </w:r>
      <w:r w:rsidRPr="00312AE3">
        <w:rPr>
          <w:noProof/>
          <w:lang w:val="en-GB"/>
        </w:rPr>
        <w:t>(Kamin, 1969; Rescorla &amp; Wagner, 1972)</w:t>
      </w:r>
      <w:r w:rsidRPr="00312AE3">
        <w:rPr>
          <w:lang w:val="en-GB"/>
        </w:rPr>
        <w:fldChar w:fldCharType="end"/>
      </w:r>
      <w:r w:rsidRPr="00312AE3">
        <w:rPr>
          <w:lang w:val="en-GB"/>
        </w:rPr>
        <w:t>. However, if learning about cue A is insufficient, then learning about cue B should not be blocked. We predicted that if OFC inactivation is disrupting learning, then OFC inactivation during initial learning about cue A should disrupt the blocking effect.</w:t>
      </w:r>
    </w:p>
    <w:p w14:paraId="1C4A54EB" w14:textId="62F7A004" w:rsidR="00596EBC" w:rsidRDefault="00CE6D12" w:rsidP="00CE6D12">
      <w:pPr>
        <w:rPr>
          <w:lang w:val="en-GB"/>
        </w:rPr>
      </w:pPr>
      <w:r w:rsidRPr="00312AE3">
        <w:rPr>
          <w:lang w:val="en-GB"/>
        </w:rPr>
        <w:t>We found that while OFC inactivation during acquisition of cue A significantly disrupted behaviour (Figure 4B), cue A was still able to effectively block learning to cue B (Figure 4D). This suggests that the impaired acquisition behaviour observed following OFC inactivation did not reflect impaired learning about the CS-US relationship necessary for associative blocking.</w:t>
      </w:r>
    </w:p>
    <w:p w14:paraId="50C2ABB8" w14:textId="77777777" w:rsidR="00596EBC" w:rsidRDefault="00596EBC">
      <w:pPr>
        <w:rPr>
          <w:lang w:val="en-GB"/>
        </w:rPr>
      </w:pPr>
      <w:r>
        <w:rPr>
          <w:lang w:val="en-GB"/>
        </w:rPr>
        <w:br w:type="page"/>
      </w:r>
    </w:p>
    <w:p w14:paraId="2CDF1E58" w14:textId="2CE4154B" w:rsidR="00CD155D" w:rsidRPr="00312AE3" w:rsidRDefault="00C03153" w:rsidP="00CE6D12">
      <w:pPr>
        <w:rPr>
          <w:noProof/>
          <w:lang w:val="en-GB"/>
        </w:rPr>
      </w:pPr>
      <w:r>
        <w:rPr>
          <w:noProof/>
          <w:lang w:val="en-GB"/>
        </w:rPr>
        <w:lastRenderedPageBreak/>
        <w:drawing>
          <wp:inline distT="0" distB="0" distL="0" distR="0" wp14:anchorId="77E7E98B" wp14:editId="54A1D72A">
            <wp:extent cx="5533390" cy="8261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3390" cy="8261350"/>
                    </a:xfrm>
                    <a:prstGeom prst="rect">
                      <a:avLst/>
                    </a:prstGeom>
                    <a:noFill/>
                    <a:ln>
                      <a:noFill/>
                    </a:ln>
                  </pic:spPr>
                </pic:pic>
              </a:graphicData>
            </a:graphic>
          </wp:inline>
        </w:drawing>
      </w:r>
    </w:p>
    <w:p w14:paraId="5C0FFCBA" w14:textId="75F672F1" w:rsidR="00CE6D12" w:rsidRPr="00DA78F6" w:rsidRDefault="00CE6D12" w:rsidP="00CE6D12">
      <w:pPr>
        <w:tabs>
          <w:tab w:val="left" w:pos="6313"/>
        </w:tabs>
        <w:rPr>
          <w:lang w:val="en-GB"/>
        </w:rPr>
      </w:pPr>
      <w:r w:rsidRPr="00312AE3">
        <w:rPr>
          <w:rFonts w:cstheme="minorHAnsi"/>
          <w:b/>
          <w:lang w:val="en-GB"/>
        </w:rPr>
        <w:lastRenderedPageBreak/>
        <w:t xml:space="preserve">Figure 4. Impaired Pavlovian acquisition behaviour following lateral OFC inactivation does not disrupt subsequent associative blocking. </w:t>
      </w:r>
      <w:r w:rsidRPr="00312AE3">
        <w:rPr>
          <w:rFonts w:cstheme="minorHAnsi"/>
          <w:lang w:val="en-GB"/>
        </w:rPr>
        <w:t xml:space="preserve">The effect of OFC inactivation during acquisition on subsequent learning in a Pavlovian blocking design. </w:t>
      </w:r>
      <w:r w:rsidRPr="00312AE3">
        <w:rPr>
          <w:rFonts w:cstheme="minorHAnsi"/>
          <w:b/>
          <w:bCs/>
          <w:lang w:val="en-GB"/>
        </w:rPr>
        <w:t>(A)</w:t>
      </w:r>
      <w:r w:rsidRPr="00312AE3">
        <w:rPr>
          <w:rFonts w:cstheme="minorHAnsi"/>
          <w:lang w:val="en-GB"/>
        </w:rPr>
        <w:t xml:space="preserve"> The design used to achieve blocking of learning to cue B during stage 2 by pre-training cue A in stage 1. OFC infusions of saline or </w:t>
      </w:r>
      <w:proofErr w:type="spellStart"/>
      <w:r w:rsidRPr="00312AE3">
        <w:rPr>
          <w:rFonts w:cstheme="minorHAnsi"/>
          <w:lang w:val="en-GB"/>
        </w:rPr>
        <w:t>muscimol</w:t>
      </w:r>
      <w:proofErr w:type="spellEnd"/>
      <w:r w:rsidRPr="00312AE3">
        <w:rPr>
          <w:rFonts w:cstheme="minorHAnsi"/>
          <w:lang w:val="en-GB"/>
        </w:rPr>
        <w:t xml:space="preserve"> were performed during stage 1 after the first 4 days of initial acquisition to cue A. Cues A and C were always visual cues, either darkness caused by extinguishing the </w:t>
      </w:r>
      <w:proofErr w:type="spellStart"/>
      <w:r w:rsidRPr="00312AE3">
        <w:rPr>
          <w:rFonts w:cstheme="minorHAnsi"/>
          <w:lang w:val="en-GB"/>
        </w:rPr>
        <w:t>houselight</w:t>
      </w:r>
      <w:proofErr w:type="spellEnd"/>
      <w:r w:rsidRPr="00312AE3">
        <w:rPr>
          <w:rFonts w:cstheme="minorHAnsi"/>
          <w:lang w:val="en-GB"/>
        </w:rPr>
        <w:t xml:space="preserve"> or flashing panel lights (5Hz). Cues B and D were always auditory cues, either an 80dB white noise or a 5Hz train of clicks. All cues lasted 10s, and reward was always a single food pellet. </w:t>
      </w:r>
      <w:proofErr w:type="spellStart"/>
      <w:r w:rsidRPr="00312AE3">
        <w:rPr>
          <w:rFonts w:cstheme="minorHAnsi"/>
          <w:lang w:val="en-GB"/>
        </w:rPr>
        <w:t>Cannulae</w:t>
      </w:r>
      <w:proofErr w:type="spellEnd"/>
      <w:r w:rsidRPr="00312AE3">
        <w:rPr>
          <w:rFonts w:cstheme="minorHAnsi"/>
          <w:lang w:val="en-GB"/>
        </w:rPr>
        <w:t xml:space="preserve"> placements depicted in Figure 3-figure supplement 3. </w:t>
      </w:r>
      <w:r w:rsidRPr="00312AE3">
        <w:rPr>
          <w:rFonts w:cstheme="minorHAnsi"/>
          <w:b/>
          <w:bCs/>
          <w:lang w:val="en-GB"/>
        </w:rPr>
        <w:t>(B)</w:t>
      </w:r>
      <w:r w:rsidRPr="00312AE3">
        <w:rPr>
          <w:rFonts w:cstheme="minorHAnsi"/>
          <w:lang w:val="en-GB"/>
        </w:rPr>
        <w:t xml:space="preserve"> Pavlovian acquisition to cue A over 10 days, with intact OFC (days 1-4) and following infusion of saline or </w:t>
      </w:r>
      <w:proofErr w:type="spellStart"/>
      <w:r w:rsidRPr="00312AE3">
        <w:rPr>
          <w:rFonts w:cstheme="minorHAnsi"/>
          <w:lang w:val="en-GB"/>
        </w:rPr>
        <w:t>muscimol</w:t>
      </w:r>
      <w:proofErr w:type="spellEnd"/>
      <w:r w:rsidRPr="00312AE3">
        <w:rPr>
          <w:rFonts w:cstheme="minorHAnsi"/>
          <w:lang w:val="en-GB"/>
        </w:rPr>
        <w:t xml:space="preserve"> to functionally inactivate the OFC (days 5-10). </w:t>
      </w:r>
      <w:proofErr w:type="spellStart"/>
      <w:r w:rsidRPr="00312AE3">
        <w:rPr>
          <w:rFonts w:cstheme="minorHAnsi"/>
          <w:lang w:val="en-GB"/>
        </w:rPr>
        <w:t>Muscimol</w:t>
      </w:r>
      <w:proofErr w:type="spellEnd"/>
      <w:r w:rsidRPr="00312AE3">
        <w:rPr>
          <w:rFonts w:cstheme="minorHAnsi"/>
          <w:lang w:val="en-GB"/>
        </w:rPr>
        <w:t xml:space="preserve"> infusions significantly suppressed responding to cue A. </w:t>
      </w:r>
      <w:r w:rsidRPr="00312AE3">
        <w:rPr>
          <w:rFonts w:cstheme="minorHAnsi"/>
          <w:b/>
          <w:bCs/>
          <w:lang w:val="en-GB"/>
        </w:rPr>
        <w:t>(C)</w:t>
      </w:r>
      <w:r w:rsidRPr="00312AE3">
        <w:rPr>
          <w:rFonts w:cstheme="minorHAnsi"/>
          <w:lang w:val="en-GB"/>
        </w:rPr>
        <w:t xml:space="preserve"> Performance during stage 2 of blocking to cue compounds AB and CD in the saline (left) and </w:t>
      </w:r>
      <w:proofErr w:type="spellStart"/>
      <w:r w:rsidRPr="00312AE3">
        <w:rPr>
          <w:rFonts w:cstheme="minorHAnsi"/>
          <w:lang w:val="en-GB"/>
        </w:rPr>
        <w:t>muscimol</w:t>
      </w:r>
      <w:proofErr w:type="spellEnd"/>
      <w:r w:rsidRPr="00312AE3">
        <w:rPr>
          <w:rFonts w:cstheme="minorHAnsi"/>
          <w:lang w:val="en-GB"/>
        </w:rPr>
        <w:t xml:space="preserve"> (right) infusion groups. A focused analysis of responding within Day 12 is presented in Figure 3-figure supplement 4.</w:t>
      </w:r>
      <w:r w:rsidRPr="00312AE3">
        <w:rPr>
          <w:rFonts w:cstheme="minorHAnsi"/>
          <w:b/>
          <w:bCs/>
          <w:lang w:val="en-GB"/>
        </w:rPr>
        <w:t xml:space="preserve"> (D) </w:t>
      </w:r>
      <w:r w:rsidRPr="00312AE3">
        <w:rPr>
          <w:rFonts w:cstheme="minorHAnsi"/>
          <w:lang w:val="en-GB"/>
        </w:rPr>
        <w:t xml:space="preserve">Responding during an extinction test to “blocked” cue B and the overshadowing control cue D. Significantly reduced responding to cue B relative to cue D indicates that learning about cue A effectively blocked subsequent learning to cue B in both the </w:t>
      </w:r>
      <w:proofErr w:type="spellStart"/>
      <w:r w:rsidRPr="00312AE3">
        <w:rPr>
          <w:rFonts w:cstheme="minorHAnsi"/>
          <w:lang w:val="en-GB"/>
        </w:rPr>
        <w:t>muscimol</w:t>
      </w:r>
      <w:proofErr w:type="spellEnd"/>
      <w:r w:rsidRPr="00312AE3">
        <w:rPr>
          <w:rFonts w:cstheme="minorHAnsi"/>
          <w:lang w:val="en-GB"/>
        </w:rPr>
        <w:t xml:space="preserve"> and saline groups. Pavlovian responding quantified by the rate of discriminative responding (CS-</w:t>
      </w:r>
      <w:proofErr w:type="spellStart"/>
      <w:r w:rsidRPr="00312AE3">
        <w:rPr>
          <w:rFonts w:cstheme="minorHAnsi"/>
          <w:lang w:val="en-GB"/>
        </w:rPr>
        <w:t>PreCS</w:t>
      </w:r>
      <w:proofErr w:type="spellEnd"/>
      <w:r w:rsidRPr="00312AE3">
        <w:rPr>
          <w:rFonts w:cstheme="minorHAnsi"/>
          <w:lang w:val="en-GB"/>
        </w:rPr>
        <w:t>). Error bars depict ± SEM.</w:t>
      </w:r>
      <w:r w:rsidRPr="00312AE3">
        <w:rPr>
          <w:lang w:val="en-GB"/>
        </w:rPr>
        <w:t xml:space="preserve"> Adapted from Figure 3 in </w:t>
      </w:r>
      <w:r w:rsidR="003544B6" w:rsidRPr="00312AE3">
        <w:rPr>
          <w:lang w:val="en-GB"/>
        </w:rPr>
        <w:t xml:space="preserve">Panayi &amp; </w:t>
      </w:r>
      <w:proofErr w:type="spellStart"/>
      <w:r w:rsidR="003544B6" w:rsidRPr="00312AE3">
        <w:rPr>
          <w:lang w:val="en-GB"/>
        </w:rPr>
        <w:t>Killcross</w:t>
      </w:r>
      <w:proofErr w:type="spellEnd"/>
      <w:r w:rsidR="003544B6" w:rsidRPr="00312AE3">
        <w:rPr>
          <w:lang w:val="en-GB"/>
        </w:rPr>
        <w:t xml:space="preserve"> </w:t>
      </w:r>
      <w:r w:rsidR="003544B6">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3544B6">
        <w:rPr>
          <w:lang w:val="en-GB"/>
        </w:rPr>
        <w:fldChar w:fldCharType="separate"/>
      </w:r>
      <w:r w:rsidR="003544B6" w:rsidRPr="00A57238">
        <w:rPr>
          <w:noProof/>
          <w:lang w:val="en-GB"/>
        </w:rPr>
        <w:t>(2020)</w:t>
      </w:r>
      <w:r w:rsidR="003544B6">
        <w:rPr>
          <w:lang w:val="en-GB"/>
        </w:rPr>
        <w:fldChar w:fldCharType="end"/>
      </w:r>
      <w:r w:rsidR="003544B6" w:rsidRPr="00312AE3">
        <w:rPr>
          <w:b/>
          <w:bCs/>
          <w:lang w:val="en-GB"/>
        </w:rPr>
        <w:t xml:space="preserve"> </w:t>
      </w:r>
      <w:r w:rsidRPr="00312AE3">
        <w:rPr>
          <w:b/>
          <w:bCs/>
          <w:lang w:val="en-GB"/>
        </w:rPr>
        <w:t>(E)</w:t>
      </w:r>
      <w:r w:rsidRPr="00312AE3">
        <w:rPr>
          <w:lang w:val="en-GB"/>
        </w:rPr>
        <w:t xml:space="preserve"> </w:t>
      </w:r>
      <w:r w:rsidR="001D1101" w:rsidRPr="00DA78F6">
        <w:rPr>
          <w:bCs/>
          <w:iCs/>
          <w:lang w:val="en-GB"/>
        </w:rPr>
        <w:t xml:space="preserve">Model simulation results. </w:t>
      </w:r>
      <w:r w:rsidR="00075469" w:rsidRPr="00DA78F6">
        <w:rPr>
          <w:bCs/>
          <w:iCs/>
          <w:lang w:val="en-GB"/>
        </w:rPr>
        <w:t xml:space="preserve">The top </w:t>
      </w:r>
      <w:r w:rsidR="00AC68E9" w:rsidRPr="00DA78F6">
        <w:rPr>
          <w:bCs/>
          <w:iCs/>
          <w:lang w:val="en-GB"/>
        </w:rPr>
        <w:t xml:space="preserve">panel </w:t>
      </w:r>
      <w:r w:rsidR="00075469" w:rsidRPr="00DA78F6">
        <w:rPr>
          <w:bCs/>
          <w:iCs/>
          <w:lang w:val="en-GB"/>
        </w:rPr>
        <w:t xml:space="preserve">shows the evolution of the value of cues learned by the MF system in the ‘saline’ </w:t>
      </w:r>
      <w:r w:rsidR="00AC68E9" w:rsidRPr="00DA78F6">
        <w:rPr>
          <w:bCs/>
          <w:iCs/>
          <w:lang w:val="en-GB"/>
        </w:rPr>
        <w:t xml:space="preserve">control </w:t>
      </w:r>
      <w:r w:rsidR="00075469" w:rsidRPr="00DA78F6">
        <w:rPr>
          <w:bCs/>
          <w:iCs/>
          <w:lang w:val="en-GB"/>
        </w:rPr>
        <w:t xml:space="preserve">model. The middle </w:t>
      </w:r>
      <w:r w:rsidR="00AC68E9" w:rsidRPr="00DA78F6">
        <w:rPr>
          <w:bCs/>
          <w:iCs/>
          <w:lang w:val="en-GB"/>
        </w:rPr>
        <w:t xml:space="preserve">panel </w:t>
      </w:r>
      <w:r w:rsidR="00075469" w:rsidRPr="00DA78F6">
        <w:rPr>
          <w:bCs/>
          <w:iCs/>
          <w:lang w:val="en-GB"/>
        </w:rPr>
        <w:t xml:space="preserve">shows the same </w:t>
      </w:r>
      <w:r w:rsidR="00AC68E9" w:rsidRPr="00DA78F6">
        <w:rPr>
          <w:bCs/>
          <w:iCs/>
          <w:lang w:val="en-GB"/>
        </w:rPr>
        <w:t xml:space="preserve">simulation </w:t>
      </w:r>
      <w:r w:rsidR="00075469" w:rsidRPr="00DA78F6">
        <w:rPr>
          <w:bCs/>
          <w:iCs/>
          <w:lang w:val="en-GB"/>
        </w:rPr>
        <w:t>for the ‘</w:t>
      </w:r>
      <w:proofErr w:type="spellStart"/>
      <w:r w:rsidR="00075469" w:rsidRPr="00DA78F6">
        <w:rPr>
          <w:bCs/>
          <w:iCs/>
          <w:lang w:val="en-GB"/>
        </w:rPr>
        <w:t>muscimol</w:t>
      </w:r>
      <w:proofErr w:type="spellEnd"/>
      <w:r w:rsidR="00075469" w:rsidRPr="00DA78F6">
        <w:rPr>
          <w:bCs/>
          <w:iCs/>
          <w:lang w:val="en-GB"/>
        </w:rPr>
        <w:t xml:space="preserve">’ model, where the MB compensation for day-to-day forgetting in the MF model is impaired. The bottom </w:t>
      </w:r>
      <w:r w:rsidR="00AC68E9" w:rsidRPr="00DA78F6">
        <w:rPr>
          <w:bCs/>
          <w:iCs/>
          <w:lang w:val="en-GB"/>
        </w:rPr>
        <w:t xml:space="preserve">panel </w:t>
      </w:r>
      <w:r w:rsidR="00075469" w:rsidRPr="00DA78F6">
        <w:rPr>
          <w:bCs/>
          <w:iCs/>
          <w:lang w:val="en-GB"/>
        </w:rPr>
        <w:t>shows the resulting numbers of magazine entries in both models during the different phases of the task.</w:t>
      </w:r>
    </w:p>
    <w:p w14:paraId="26E4BE85" w14:textId="77777777" w:rsidR="00986C90" w:rsidRPr="00312AE3" w:rsidRDefault="00986C90" w:rsidP="004039A3">
      <w:pPr>
        <w:jc w:val="both"/>
        <w:rPr>
          <w:lang w:val="en-GB"/>
        </w:rPr>
      </w:pPr>
    </w:p>
    <w:p w14:paraId="1539E960" w14:textId="577754D4" w:rsidR="00B1741C" w:rsidRPr="00312AE3" w:rsidRDefault="00FA695E" w:rsidP="004039A3">
      <w:pPr>
        <w:jc w:val="both"/>
        <w:rPr>
          <w:b/>
          <w:lang w:val="en-GB"/>
        </w:rPr>
      </w:pPr>
      <w:r w:rsidRPr="00312AE3">
        <w:rPr>
          <w:b/>
          <w:lang w:val="en-GB"/>
        </w:rPr>
        <w:t>7.2 Model simulation results</w:t>
      </w:r>
    </w:p>
    <w:p w14:paraId="3EC7BB85" w14:textId="3D311A37" w:rsidR="00620A51" w:rsidRPr="00312AE3" w:rsidRDefault="00CD155D" w:rsidP="000B4B97">
      <w:pPr>
        <w:rPr>
          <w:lang w:val="en-GB"/>
        </w:rPr>
      </w:pPr>
      <w:r w:rsidRPr="00312AE3">
        <w:rPr>
          <w:iCs/>
          <w:lang w:val="en-GB"/>
        </w:rPr>
        <w:t xml:space="preserve">To account for the dissociation between Pavlovian acquisition and associative blocking following OFC inactivation we </w:t>
      </w:r>
      <w:r w:rsidR="00240357" w:rsidRPr="00312AE3">
        <w:rPr>
          <w:iCs/>
          <w:lang w:val="en-GB"/>
        </w:rPr>
        <w:t>again simulated a model whe</w:t>
      </w:r>
      <w:r w:rsidR="000B4B97" w:rsidRPr="00312AE3">
        <w:rPr>
          <w:iCs/>
          <w:lang w:val="en-GB"/>
        </w:rPr>
        <w:t xml:space="preserve">re we assumed </w:t>
      </w:r>
      <w:r w:rsidR="00A022FC" w:rsidRPr="00312AE3">
        <w:rPr>
          <w:iCs/>
          <w:lang w:val="en-GB"/>
        </w:rPr>
        <w:t xml:space="preserve">that </w:t>
      </w:r>
      <w:r w:rsidR="00DF3DDF" w:rsidRPr="00312AE3">
        <w:rPr>
          <w:iCs/>
          <w:lang w:val="en-GB"/>
        </w:rPr>
        <w:t xml:space="preserve">the arbitration mechanism </w:t>
      </w:r>
      <w:r w:rsidR="000B4B97" w:rsidRPr="00312AE3">
        <w:rPr>
          <w:iCs/>
          <w:lang w:val="en-GB"/>
        </w:rPr>
        <w:t>wa</w:t>
      </w:r>
      <w:r w:rsidR="00DF3DDF" w:rsidRPr="00312AE3">
        <w:rPr>
          <w:iCs/>
          <w:lang w:val="en-GB"/>
        </w:rPr>
        <w:t xml:space="preserve">s perturbed by the </w:t>
      </w:r>
      <w:proofErr w:type="spellStart"/>
      <w:r w:rsidR="007C1B8E" w:rsidRPr="00312AE3">
        <w:rPr>
          <w:iCs/>
          <w:lang w:val="en-GB"/>
        </w:rPr>
        <w:t>muscimol</w:t>
      </w:r>
      <w:proofErr w:type="spellEnd"/>
      <w:r w:rsidR="007C1B8E" w:rsidRPr="00312AE3">
        <w:rPr>
          <w:iCs/>
          <w:lang w:val="en-GB"/>
        </w:rPr>
        <w:t xml:space="preserve"> injections,</w:t>
      </w:r>
      <w:r w:rsidR="000B4B97" w:rsidRPr="00312AE3">
        <w:rPr>
          <w:iCs/>
          <w:lang w:val="en-GB"/>
        </w:rPr>
        <w:t xml:space="preserve"> so that the model is</w:t>
      </w:r>
      <w:r w:rsidR="00275546" w:rsidRPr="00312AE3">
        <w:rPr>
          <w:lang w:val="en-GB"/>
        </w:rPr>
        <w:t xml:space="preserve"> </w:t>
      </w:r>
      <w:r w:rsidR="000B4B97" w:rsidRPr="00312AE3">
        <w:rPr>
          <w:lang w:val="en-GB"/>
        </w:rPr>
        <w:t>u</w:t>
      </w:r>
      <w:r w:rsidR="00275546" w:rsidRPr="00312AE3">
        <w:rPr>
          <w:lang w:val="en-GB"/>
        </w:rPr>
        <w:t>nab</w:t>
      </w:r>
      <w:r w:rsidR="000B4B97" w:rsidRPr="00312AE3">
        <w:rPr>
          <w:lang w:val="en-GB"/>
        </w:rPr>
        <w:t>le</w:t>
      </w:r>
      <w:r w:rsidR="00275546" w:rsidRPr="00312AE3">
        <w:rPr>
          <w:lang w:val="en-GB"/>
        </w:rPr>
        <w:t xml:space="preserve"> to compensate </w:t>
      </w:r>
      <w:r w:rsidR="000B4B97" w:rsidRPr="00312AE3">
        <w:rPr>
          <w:lang w:val="en-GB"/>
        </w:rPr>
        <w:t xml:space="preserve">for </w:t>
      </w:r>
      <w:r w:rsidR="00275546" w:rsidRPr="00312AE3">
        <w:rPr>
          <w:lang w:val="en-GB"/>
        </w:rPr>
        <w:t>day-to-day forgetting with off-line MB inference</w:t>
      </w:r>
      <w:r w:rsidR="000B4B97" w:rsidRPr="00312AE3">
        <w:rPr>
          <w:lang w:val="en-GB"/>
        </w:rPr>
        <w:t xml:space="preserve"> (as in Experiment 3)</w:t>
      </w:r>
      <w:r w:rsidR="00275546" w:rsidRPr="00312AE3">
        <w:rPr>
          <w:lang w:val="en-GB"/>
        </w:rPr>
        <w:t xml:space="preserve">. </w:t>
      </w:r>
      <w:r w:rsidR="000B4B97" w:rsidRPr="00312AE3">
        <w:rPr>
          <w:lang w:val="en-GB"/>
        </w:rPr>
        <w:t xml:space="preserve">Nevertheless, in contrast to the model simulated in Experiments 1-3 above, here we simulated a simpler version where CS-US relationships with multiple cues </w:t>
      </w:r>
      <w:ins w:id="58" w:author="Panayi, Marios (NIH/NIDA) [F]" w:date="2021-01-03T16:21:00Z">
        <w:r w:rsidR="004C61FC">
          <w:rPr>
            <w:lang w:val="en-GB"/>
          </w:rPr>
          <w:t xml:space="preserve">that </w:t>
        </w:r>
      </w:ins>
      <w:r w:rsidR="000B4B97" w:rsidRPr="00312AE3">
        <w:rPr>
          <w:lang w:val="en-GB"/>
        </w:rPr>
        <w:t xml:space="preserve">are only learnt through </w:t>
      </w:r>
      <w:r w:rsidR="00620A51" w:rsidRPr="00312AE3">
        <w:rPr>
          <w:lang w:val="en-GB"/>
        </w:rPr>
        <w:t xml:space="preserve">the combination of </w:t>
      </w:r>
      <w:r w:rsidR="000B4B97" w:rsidRPr="00312AE3">
        <w:rPr>
          <w:lang w:val="en-GB"/>
        </w:rPr>
        <w:t xml:space="preserve">MF and MB </w:t>
      </w:r>
      <w:r w:rsidR="00620A51" w:rsidRPr="00312AE3">
        <w:rPr>
          <w:lang w:val="en-GB"/>
        </w:rPr>
        <w:t xml:space="preserve">learning, without the contribution of a random exploration </w:t>
      </w:r>
      <w:r w:rsidR="000B4B97" w:rsidRPr="00312AE3">
        <w:rPr>
          <w:lang w:val="en-GB"/>
        </w:rPr>
        <w:t>system</w:t>
      </w:r>
      <w:r w:rsidR="00620A51" w:rsidRPr="00312AE3">
        <w:rPr>
          <w:lang w:val="en-GB"/>
        </w:rPr>
        <w:t>.</w:t>
      </w:r>
    </w:p>
    <w:p w14:paraId="09965399" w14:textId="77777777" w:rsidR="000B4B97" w:rsidRPr="00312AE3" w:rsidRDefault="000B4B97" w:rsidP="000B4B97">
      <w:pPr>
        <w:rPr>
          <w:lang w:val="en-GB"/>
        </w:rPr>
      </w:pPr>
    </w:p>
    <w:p w14:paraId="02257FE6" w14:textId="75C9A258" w:rsidR="00275546" w:rsidRPr="00312AE3" w:rsidRDefault="009406A4" w:rsidP="000B4B97">
      <w:pPr>
        <w:rPr>
          <w:lang w:val="en-GB"/>
        </w:rPr>
      </w:pPr>
      <w:r>
        <w:rPr>
          <w:lang w:val="en-GB"/>
        </w:rPr>
        <w:t>In this case</w:t>
      </w:r>
      <w:r w:rsidR="00C431DA" w:rsidRPr="00312AE3">
        <w:rPr>
          <w:lang w:val="en-GB"/>
        </w:rPr>
        <w:t>, because OFC inactivation is assumed to have disabled the MB compensation for forgetting</w:t>
      </w:r>
      <w:bookmarkStart w:id="59" w:name="_GoBack"/>
      <w:r w:rsidR="00275546" w:rsidRPr="00312AE3">
        <w:rPr>
          <w:lang w:val="en-GB"/>
        </w:rPr>
        <w:t xml:space="preserve">, </w:t>
      </w:r>
      <w:r w:rsidR="000B4B97" w:rsidRPr="00312AE3">
        <w:rPr>
          <w:lang w:val="en-GB"/>
        </w:rPr>
        <w:t xml:space="preserve">the CS value learnt by the MF system is decreased, so that the number of magazine entries in response </w:t>
      </w:r>
      <w:r w:rsidR="00C431DA" w:rsidRPr="00312AE3">
        <w:rPr>
          <w:lang w:val="en-GB"/>
        </w:rPr>
        <w:t>to cue A is reduced (Figure 4</w:t>
      </w:r>
      <w:r w:rsidR="00F1295A" w:rsidRPr="00312AE3">
        <w:rPr>
          <w:lang w:val="en-GB"/>
        </w:rPr>
        <w:t>E</w:t>
      </w:r>
      <w:r w:rsidR="00C431DA" w:rsidRPr="00312AE3">
        <w:rPr>
          <w:lang w:val="en-GB"/>
        </w:rPr>
        <w:t>).</w:t>
      </w:r>
      <w:r w:rsidR="007C1B8E" w:rsidRPr="00312AE3">
        <w:rPr>
          <w:lang w:val="en-GB"/>
        </w:rPr>
        <w:t xml:space="preserve"> </w:t>
      </w:r>
      <w:proofErr w:type="gramStart"/>
      <w:r w:rsidR="007C1B8E" w:rsidRPr="00312AE3">
        <w:rPr>
          <w:lang w:val="en-GB"/>
        </w:rPr>
        <w:t>As a consequence</w:t>
      </w:r>
      <w:proofErr w:type="gramEnd"/>
      <w:r w:rsidR="007C1B8E" w:rsidRPr="00312AE3">
        <w:rPr>
          <w:lang w:val="en-GB"/>
        </w:rPr>
        <w:t>, the</w:t>
      </w:r>
      <w:bookmarkEnd w:id="59"/>
      <w:r w:rsidR="007C1B8E" w:rsidRPr="00312AE3">
        <w:rPr>
          <w:lang w:val="en-GB"/>
        </w:rPr>
        <w:t xml:space="preserve"> ‘</w:t>
      </w:r>
      <w:proofErr w:type="spellStart"/>
      <w:r w:rsidR="007C1B8E" w:rsidRPr="00312AE3">
        <w:rPr>
          <w:lang w:val="en-GB"/>
        </w:rPr>
        <w:t>muscimol</w:t>
      </w:r>
      <w:proofErr w:type="spellEnd"/>
      <w:r w:rsidR="007C1B8E" w:rsidRPr="00312AE3">
        <w:rPr>
          <w:lang w:val="en-GB"/>
        </w:rPr>
        <w:t>’</w:t>
      </w:r>
      <w:r w:rsidR="00E93B8F" w:rsidRPr="00312AE3">
        <w:rPr>
          <w:lang w:val="en-GB"/>
        </w:rPr>
        <w:t xml:space="preserve"> model starts Day 12 with decreased responding to the AB compound, compared to the ‘saline’ model </w:t>
      </w:r>
      <w:r>
        <w:rPr>
          <w:lang w:val="en-GB"/>
        </w:rPr>
        <w:t>in which</w:t>
      </w:r>
      <w:r w:rsidRPr="00312AE3">
        <w:rPr>
          <w:lang w:val="en-GB"/>
        </w:rPr>
        <w:t xml:space="preserve"> </w:t>
      </w:r>
      <w:r w:rsidR="00E93B8F" w:rsidRPr="00312AE3">
        <w:rPr>
          <w:lang w:val="en-GB"/>
        </w:rPr>
        <w:t xml:space="preserve">the arbitration mechanism is spared. </w:t>
      </w:r>
      <w:r w:rsidR="003C4CE0" w:rsidRPr="00312AE3">
        <w:rPr>
          <w:lang w:val="en-GB"/>
        </w:rPr>
        <w:t xml:space="preserve">Nevertheless, the contribution of the MB system makes learning </w:t>
      </w:r>
      <w:r>
        <w:rPr>
          <w:lang w:val="en-GB"/>
        </w:rPr>
        <w:t>rapid</w:t>
      </w:r>
      <w:r w:rsidRPr="00312AE3">
        <w:rPr>
          <w:lang w:val="en-GB"/>
        </w:rPr>
        <w:t xml:space="preserve"> </w:t>
      </w:r>
      <w:r w:rsidR="003C4CE0" w:rsidRPr="00312AE3">
        <w:rPr>
          <w:lang w:val="en-GB"/>
        </w:rPr>
        <w:t>so that the ‘</w:t>
      </w:r>
      <w:proofErr w:type="spellStart"/>
      <w:r w:rsidR="003C4CE0" w:rsidRPr="00312AE3">
        <w:rPr>
          <w:lang w:val="en-GB"/>
        </w:rPr>
        <w:t>muscimol</w:t>
      </w:r>
      <w:proofErr w:type="spellEnd"/>
      <w:r w:rsidR="003C4CE0" w:rsidRPr="00312AE3">
        <w:rPr>
          <w:lang w:val="en-GB"/>
        </w:rPr>
        <w:t xml:space="preserve">’ model does not respond less to AB anymore on Day 14, as in the experimental results (Figure 4C). </w:t>
      </w:r>
      <w:r w:rsidR="0020098E" w:rsidRPr="00312AE3">
        <w:rPr>
          <w:lang w:val="en-GB"/>
        </w:rPr>
        <w:t>Importantly, because we assumed an attentional mechanism</w:t>
      </w:r>
      <w:r w:rsidR="00F2726B">
        <w:rPr>
          <w:lang w:val="en-GB"/>
        </w:rPr>
        <w:t xml:space="preserve"> </w:t>
      </w:r>
      <w:r w:rsidR="00F2726B">
        <w:rPr>
          <w:lang w:val="en-GB"/>
        </w:rPr>
        <w:fldChar w:fldCharType="begin" w:fldLock="1"/>
      </w:r>
      <w:r w:rsidR="00F92D6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reinforcement","type":"article-journal","volume":"82"},"uris":["http://www.mendeley.com/documents/?uuid=ad2071d9-ff93-481e-8cbb-9d2eadc2806e"]}],"mendeley":{"formattedCitation":"(Mackintosh, 1975)","plainTextFormattedCitation":"(Mackintosh, 1975)","previouslyFormattedCitation":"(Mackintosh, 1975)"},"properties":{"noteIndex":0},"schema":"https://github.com/citation-style-language/schema/raw/master/csl-citation.json"}</w:instrText>
      </w:r>
      <w:r w:rsidR="00F2726B">
        <w:rPr>
          <w:lang w:val="en-GB"/>
        </w:rPr>
        <w:fldChar w:fldCharType="separate"/>
      </w:r>
      <w:r w:rsidR="00F2726B" w:rsidRPr="00F2726B">
        <w:rPr>
          <w:noProof/>
          <w:lang w:val="en-GB"/>
        </w:rPr>
        <w:t>(Mackintosh, 1975)</w:t>
      </w:r>
      <w:r w:rsidR="00F2726B">
        <w:rPr>
          <w:lang w:val="en-GB"/>
        </w:rPr>
        <w:fldChar w:fldCharType="end"/>
      </w:r>
      <w:r w:rsidR="0020098E" w:rsidRPr="00312AE3">
        <w:rPr>
          <w:lang w:val="en-GB"/>
        </w:rPr>
        <w:t xml:space="preserve"> so that the initially trained cue A catches all the attention of the model at the expense of cue B, the latter is blocked</w:t>
      </w:r>
      <w:r w:rsidR="00A675C7" w:rsidRPr="00312AE3">
        <w:rPr>
          <w:lang w:val="en-GB"/>
        </w:rPr>
        <w:t>, as in the experimental results (Figure 4D).</w:t>
      </w:r>
    </w:p>
    <w:p w14:paraId="2D3F77A5" w14:textId="76DDBA06" w:rsidR="00CC7732" w:rsidRPr="00312AE3" w:rsidRDefault="00CC7732" w:rsidP="000B4B97">
      <w:pPr>
        <w:rPr>
          <w:lang w:val="en-GB"/>
        </w:rPr>
      </w:pPr>
    </w:p>
    <w:p w14:paraId="33366427" w14:textId="17D12E8E" w:rsidR="00CC7732" w:rsidRPr="00312AE3" w:rsidRDefault="00CC7732" w:rsidP="000B4B97">
      <w:pPr>
        <w:rPr>
          <w:lang w:val="en-GB"/>
        </w:rPr>
      </w:pPr>
      <w:r w:rsidRPr="00312AE3">
        <w:rPr>
          <w:lang w:val="en-GB"/>
        </w:rPr>
        <w:lastRenderedPageBreak/>
        <w:t xml:space="preserve">Importantly, without such an attentional mechanism the rapid increase in responding to compound AB by the model would lead cue B to acquire at least some value, so that it cannot be fully blocked. Thus, these results </w:t>
      </w:r>
      <w:r w:rsidR="007B4392" w:rsidRPr="00312AE3">
        <w:rPr>
          <w:lang w:val="en-GB"/>
        </w:rPr>
        <w:t>highlight</w:t>
      </w:r>
      <w:r w:rsidRPr="00312AE3">
        <w:rPr>
          <w:lang w:val="en-GB"/>
        </w:rPr>
        <w:t xml:space="preserve"> the importance of attentional mechanisms in Pavlovian conditioning</w:t>
      </w:r>
      <w:r w:rsidR="00046502" w:rsidRPr="00312AE3">
        <w:rPr>
          <w:lang w:val="en-GB"/>
        </w:rPr>
        <w:t xml:space="preserve"> </w:t>
      </w:r>
      <w:r w:rsidR="003544B6">
        <w:rPr>
          <w:lang w:val="en-GB"/>
        </w:rPr>
        <w:fldChar w:fldCharType="begin" w:fldLock="1"/>
      </w:r>
      <w:r w:rsidR="00AF60B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Sciences","id":"ITEM-3","issue":"1718","issued":{"date-parts":[["2011"]]},"language":"English","note":"797QK\nTimes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learning","type":"article-journal","volume":"278"},"uris":["http://www.mendeley.com/documents/?uuid=6146cb66-c2ab-493f-b4f4-f79579d5fc02"]},{"id":"ITEM-4","itemData":{"DOI":"10.1152/jn.00173.2010","ISBN":"1522-1598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Neurophysiology","id":"ITEM-4","issue":"2","issued":{"date-parts":[["2010"]]},"page":"587-595","title":"All that glitters ... dissociating attention and outcome expectancy from prediction errors signals","type":"article-journal","volume":"104"},"uris":["http://www.mendeley.com/documents/?uuid=ea6f691f-a57e-4a14-b7e2-41b3486c5e9e"]}],"mendeley":{"formattedCitation":"(Esber &amp; Haselgrove, 2011; Mackintosh, 1975; Pearce &amp; Hall, 1980; Roesch et al., 2010)","plainTextFormattedCitation":"(Esber &amp; Haselgrove, 2011; Mackintosh, 1975; Pearce &amp; Hall, 1980; Roesch et al., 2010)","previouslyFormattedCitation":"(Esber &amp; Haselgrove, 2011; Mackintosh, 1975; Pearce &amp; Hall, 1980; Roesch et al., 2010)"},"properties":{"noteIndex":0},"schema":"https://github.com/citation-style-language/schema/raw/master/csl-citation.json"}</w:instrText>
      </w:r>
      <w:r w:rsidR="003544B6">
        <w:rPr>
          <w:lang w:val="en-GB"/>
        </w:rPr>
        <w:fldChar w:fldCharType="separate"/>
      </w:r>
      <w:r w:rsidR="003544B6" w:rsidRPr="003544B6">
        <w:rPr>
          <w:noProof/>
          <w:lang w:val="en-GB"/>
        </w:rPr>
        <w:t>(Esber &amp; Haselgrove, 2011; Mackintosh, 1975; Pearce &amp; Hall, 1980; Roesch et al., 2010)</w:t>
      </w:r>
      <w:r w:rsidR="003544B6">
        <w:rPr>
          <w:lang w:val="en-GB"/>
        </w:rPr>
        <w:fldChar w:fldCharType="end"/>
      </w:r>
      <w:r w:rsidRPr="00312AE3">
        <w:rPr>
          <w:lang w:val="en-GB"/>
        </w:rPr>
        <w:t xml:space="preserve">, in addition to the OFC’s possible role in </w:t>
      </w:r>
      <w:r w:rsidR="005B48AC" w:rsidRPr="00312AE3">
        <w:rPr>
          <w:lang w:val="en-GB"/>
        </w:rPr>
        <w:t xml:space="preserve">Pavlovian </w:t>
      </w:r>
      <w:r w:rsidRPr="00312AE3">
        <w:rPr>
          <w:lang w:val="en-GB"/>
        </w:rPr>
        <w:t>system arbitration.</w:t>
      </w:r>
    </w:p>
    <w:p w14:paraId="17FE2F39" w14:textId="77777777" w:rsidR="00CD155D" w:rsidRPr="00312AE3" w:rsidRDefault="00CD155D" w:rsidP="004039A3">
      <w:pPr>
        <w:jc w:val="both"/>
        <w:rPr>
          <w:b/>
          <w:lang w:val="en-GB"/>
        </w:rPr>
      </w:pPr>
    </w:p>
    <w:p w14:paraId="2FD77330" w14:textId="35589238" w:rsidR="00294517" w:rsidRPr="00312AE3" w:rsidRDefault="00294517" w:rsidP="00294517">
      <w:pPr>
        <w:pStyle w:val="Title"/>
        <w:rPr>
          <w:lang w:val="en-GB"/>
        </w:rPr>
      </w:pPr>
      <w:r w:rsidRPr="00312AE3">
        <w:rPr>
          <w:lang w:val="en-GB"/>
        </w:rPr>
        <w:t>8. Discussion</w:t>
      </w:r>
    </w:p>
    <w:p w14:paraId="62931F38" w14:textId="78198C38" w:rsidR="001C5FFD" w:rsidRDefault="001C5FFD" w:rsidP="00FB33C3">
      <w:pPr>
        <w:rPr>
          <w:lang w:val="en-GB"/>
        </w:rPr>
      </w:pPr>
    </w:p>
    <w:p w14:paraId="3E83EF1F" w14:textId="2B75C77C" w:rsidR="00BB5C7C" w:rsidRDefault="00B72FAA" w:rsidP="00FB33C3">
      <w:pPr>
        <w:rPr>
          <w:lang w:val="en-GB"/>
        </w:rPr>
      </w:pPr>
      <w:bookmarkStart w:id="60" w:name="_Hlk60495149"/>
      <w:bookmarkStart w:id="61" w:name="_Hlk60577303"/>
      <w:ins w:id="62" w:author="Panayi, Marios (NIH/NIDA) [F]" w:date="2021-01-02T16:55:00Z">
        <w:r w:rsidRPr="00B72FAA">
          <w:rPr>
            <w:color w:val="FF0000"/>
            <w:lang w:val="en-GB"/>
            <w:rPrChange w:id="63" w:author="Panayi, Marios (NIH/NIDA) [F]" w:date="2021-01-02T16:55:00Z">
              <w:rPr>
                <w:lang w:val="en-GB"/>
              </w:rPr>
            </w:rPrChange>
          </w:rPr>
          <w:t>Here we briefly reviewed the developments and changes in our understanding of OFC function which have closely followed developments in our understanding of associative learning theory and refined further by recent progress in RL modelling.</w:t>
        </w:r>
        <w:bookmarkEnd w:id="61"/>
        <w:r w:rsidRPr="00B72FAA">
          <w:rPr>
            <w:color w:val="FF0000"/>
            <w:lang w:val="en-GB"/>
            <w:rPrChange w:id="64" w:author="Panayi, Marios (NIH/NIDA) [F]" w:date="2021-01-02T16:55:00Z">
              <w:rPr>
                <w:lang w:val="en-GB"/>
              </w:rPr>
            </w:rPrChange>
          </w:rPr>
          <w:t xml:space="preserve"> </w:t>
        </w:r>
      </w:ins>
      <w:r w:rsidR="003375FD">
        <w:rPr>
          <w:lang w:val="en-GB"/>
        </w:rPr>
        <w:t xml:space="preserve">OFC dysfunction has been successfully modelled as </w:t>
      </w:r>
      <w:r w:rsidR="00CB595D">
        <w:rPr>
          <w:lang w:val="en-GB"/>
        </w:rPr>
        <w:t>an impairment in</w:t>
      </w:r>
      <w:r w:rsidR="00885330">
        <w:rPr>
          <w:lang w:val="en-GB"/>
        </w:rPr>
        <w:t xml:space="preserve"> </w:t>
      </w:r>
      <w:r w:rsidR="005F584E">
        <w:rPr>
          <w:lang w:val="en-GB"/>
        </w:rPr>
        <w:t xml:space="preserve">MB </w:t>
      </w:r>
      <w:r w:rsidR="00885330">
        <w:rPr>
          <w:lang w:val="en-GB"/>
        </w:rPr>
        <w:t xml:space="preserve">inferences resulting from </w:t>
      </w:r>
      <w:r w:rsidR="001C31B4">
        <w:rPr>
          <w:lang w:val="en-GB"/>
        </w:rPr>
        <w:t>disruption of the formation of</w:t>
      </w:r>
      <w:r w:rsidR="004A2C74">
        <w:rPr>
          <w:lang w:val="en-GB"/>
        </w:rPr>
        <w:t xml:space="preserve"> latent state</w:t>
      </w:r>
      <w:r w:rsidR="001C31B4">
        <w:rPr>
          <w:lang w:val="en-GB"/>
        </w:rPr>
        <w:t xml:space="preserve">s </w:t>
      </w:r>
      <w:r w:rsidR="009F3FBA">
        <w:rPr>
          <w:lang w:val="en-GB"/>
        </w:rPr>
        <w:t xml:space="preserve">necessary for </w:t>
      </w:r>
      <w:r w:rsidR="00380A2F">
        <w:rPr>
          <w:lang w:val="en-GB"/>
        </w:rPr>
        <w:t>a detailed</w:t>
      </w:r>
      <w:r w:rsidR="009F3FBA">
        <w:rPr>
          <w:lang w:val="en-GB"/>
        </w:rPr>
        <w:t xml:space="preserve"> </w:t>
      </w:r>
      <w:r w:rsidR="004A2C74">
        <w:rPr>
          <w:lang w:val="en-GB"/>
        </w:rPr>
        <w:t>cognitive map of task space</w:t>
      </w:r>
      <w:r w:rsidR="00380A2F">
        <w:rPr>
          <w:lang w:val="en-GB"/>
        </w:rPr>
        <w:t xml:space="preserve"> </w:t>
      </w:r>
      <w:r w:rsidR="00AF60B6">
        <w:rPr>
          <w:lang w:val="en-GB"/>
        </w:rPr>
        <w:fldChar w:fldCharType="begin" w:fldLock="1"/>
      </w:r>
      <w:r w:rsidR="00293799">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AF60B6">
        <w:rPr>
          <w:lang w:val="en-GB"/>
        </w:rPr>
        <w:fldChar w:fldCharType="separate"/>
      </w:r>
      <w:r w:rsidR="00AF60B6" w:rsidRPr="00AF60B6">
        <w:rPr>
          <w:noProof/>
          <w:lang w:val="en-GB"/>
        </w:rPr>
        <w:t>(Wilson et al., 2014)</w:t>
      </w:r>
      <w:r w:rsidR="00AF60B6">
        <w:rPr>
          <w:lang w:val="en-GB"/>
        </w:rPr>
        <w:fldChar w:fldCharType="end"/>
      </w:r>
      <w:r w:rsidR="009F3FBA">
        <w:rPr>
          <w:lang w:val="en-GB"/>
        </w:rPr>
        <w:t>.</w:t>
      </w:r>
      <w:r w:rsidR="00380A2F">
        <w:rPr>
          <w:lang w:val="en-GB"/>
        </w:rPr>
        <w:t xml:space="preserve"> </w:t>
      </w:r>
      <w:r w:rsidR="00A3208E">
        <w:rPr>
          <w:lang w:val="en-GB"/>
        </w:rPr>
        <w:t>While this function effectively accounts f</w:t>
      </w:r>
      <w:r w:rsidR="006A2A7F">
        <w:rPr>
          <w:lang w:val="en-GB"/>
        </w:rPr>
        <w:t xml:space="preserve">or </w:t>
      </w:r>
      <w:r w:rsidR="00293799">
        <w:rPr>
          <w:lang w:val="en-GB"/>
        </w:rPr>
        <w:t xml:space="preserve">diverse experimental findings relating to </w:t>
      </w:r>
      <w:r w:rsidR="00A3208E">
        <w:rPr>
          <w:lang w:val="en-GB"/>
        </w:rPr>
        <w:t xml:space="preserve">the overall function of the OFC, </w:t>
      </w:r>
      <w:bookmarkEnd w:id="60"/>
      <w:r w:rsidR="00DA5C56">
        <w:rPr>
          <w:lang w:val="en-GB"/>
        </w:rPr>
        <w:t xml:space="preserve">we have recently found that </w:t>
      </w:r>
      <w:r w:rsidR="00F77BCB">
        <w:rPr>
          <w:lang w:val="en-GB"/>
        </w:rPr>
        <w:t xml:space="preserve">dysfunction specific to the rodent lateral OFC </w:t>
      </w:r>
      <w:r w:rsidR="00EA21BB">
        <w:rPr>
          <w:lang w:val="en-GB"/>
        </w:rPr>
        <w:t>causes a complex pattern of deficits in simple acquisition</w:t>
      </w:r>
      <w:r w:rsidR="00082F18">
        <w:rPr>
          <w:lang w:val="en-GB"/>
        </w:rPr>
        <w:t xml:space="preserve"> and extinction</w:t>
      </w:r>
      <w:r w:rsidR="00EA21BB">
        <w:rPr>
          <w:lang w:val="en-GB"/>
        </w:rPr>
        <w:t xml:space="preserve"> learning</w:t>
      </w:r>
      <w:r w:rsidR="00FC720C">
        <w:rPr>
          <w:lang w:val="en-GB"/>
        </w:rPr>
        <w:t xml:space="preserve"> that is not </w:t>
      </w:r>
      <w:r w:rsidR="00AB3C4D">
        <w:rPr>
          <w:lang w:val="en-GB"/>
        </w:rPr>
        <w:t>clearly</w:t>
      </w:r>
      <w:r w:rsidR="00FC720C">
        <w:rPr>
          <w:lang w:val="en-GB"/>
        </w:rPr>
        <w:t xml:space="preserve"> predicted by </w:t>
      </w:r>
      <w:r w:rsidR="00AB3C4D">
        <w:rPr>
          <w:lang w:val="en-GB"/>
        </w:rPr>
        <w:t>these RL theories</w:t>
      </w:r>
      <w:r w:rsidR="005F584E">
        <w:rPr>
          <w:lang w:val="en-GB"/>
        </w:rPr>
        <w:t xml:space="preserve"> </w:t>
      </w:r>
      <w:r w:rsidR="00293799">
        <w:rPr>
          <w:lang w:val="en-GB"/>
        </w:rPr>
        <w:fldChar w:fldCharType="begin" w:fldLock="1"/>
      </w:r>
      <w:r w:rsidR="00B721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experience","type":"article-journal"},"uris":["http://www.mendeley.com/documents/?uuid=cb099e4f-7b74-422e-aaf8-0439c60663ce"]},{"id":"ITEM-2","itemData":{"DOI":"10.1016/j.nlm.2013.08.002","ISSN":"1095-9564","PMID":"23954805","abstract":"The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Memory","id":"ITEM-2","issued":{"date-parts":[["2014"]]},"page":"78-87","title":"Orbitofrontal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 2020)","plainTextFormattedCitation":"(Panayi &amp; Killcross, 2014, 2020)","previouslyFormattedCitation":"(Panayi &amp; Killcross, 2014, 2020)"},"properties":{"noteIndex":0},"schema":"https://github.com/citation-style-language/schema/raw/master/csl-citation.json"}</w:instrText>
      </w:r>
      <w:r w:rsidR="00293799">
        <w:rPr>
          <w:lang w:val="en-GB"/>
        </w:rPr>
        <w:fldChar w:fldCharType="separate"/>
      </w:r>
      <w:r w:rsidR="00293799" w:rsidRPr="00293799">
        <w:rPr>
          <w:noProof/>
          <w:lang w:val="en-GB"/>
        </w:rPr>
        <w:t>(Panayi &amp; Killcross, 2014, 2020)</w:t>
      </w:r>
      <w:r w:rsidR="00293799">
        <w:rPr>
          <w:lang w:val="en-GB"/>
        </w:rPr>
        <w:fldChar w:fldCharType="end"/>
      </w:r>
      <w:r w:rsidR="00AB3C4D">
        <w:rPr>
          <w:lang w:val="en-GB"/>
        </w:rPr>
        <w:t>.</w:t>
      </w:r>
      <w:r w:rsidR="005F584E">
        <w:rPr>
          <w:lang w:val="en-GB"/>
        </w:rPr>
        <w:t xml:space="preserve"> </w:t>
      </w:r>
      <w:r w:rsidR="00541CE2">
        <w:rPr>
          <w:lang w:val="en-GB"/>
        </w:rPr>
        <w:t>Here we propose modifications to these RL</w:t>
      </w:r>
      <w:r w:rsidR="005F584E">
        <w:rPr>
          <w:lang w:val="en-GB"/>
        </w:rPr>
        <w:t xml:space="preserve"> </w:t>
      </w:r>
      <w:r w:rsidR="00541CE2">
        <w:rPr>
          <w:lang w:val="en-GB"/>
        </w:rPr>
        <w:t xml:space="preserve">models that </w:t>
      </w:r>
      <w:r w:rsidR="004A3D63">
        <w:rPr>
          <w:lang w:val="en-GB"/>
        </w:rPr>
        <w:t>can account for these findings</w:t>
      </w:r>
      <w:r w:rsidR="00777697">
        <w:rPr>
          <w:lang w:val="en-GB"/>
        </w:rPr>
        <w:t>. Indeed, there is an</w:t>
      </w:r>
      <w:r w:rsidR="00DF7D8B">
        <w:rPr>
          <w:lang w:val="en-GB"/>
        </w:rPr>
        <w:t xml:space="preserve"> emerging understanding in the field that our current </w:t>
      </w:r>
      <w:r w:rsidR="00971081">
        <w:rPr>
          <w:lang w:val="en-GB"/>
        </w:rPr>
        <w:t>models</w:t>
      </w:r>
      <w:r w:rsidR="00DF7D8B">
        <w:rPr>
          <w:lang w:val="en-GB"/>
        </w:rPr>
        <w:t xml:space="preserve"> of the OFC </w:t>
      </w:r>
      <w:r w:rsidR="002B3E9F">
        <w:rPr>
          <w:lang w:val="en-GB"/>
        </w:rPr>
        <w:t>need to be modified and refined to a</w:t>
      </w:r>
      <w:r w:rsidR="00971081">
        <w:rPr>
          <w:lang w:val="en-GB"/>
        </w:rPr>
        <w:t>ccount for a more nuanced role for the OFC in MB</w:t>
      </w:r>
      <w:r w:rsidR="00E1343A">
        <w:rPr>
          <w:lang w:val="en-GB"/>
        </w:rPr>
        <w:t xml:space="preserve"> learning </w:t>
      </w:r>
      <w:r w:rsidR="00E1343A">
        <w:rPr>
          <w:lang w:val="en-GB"/>
        </w:rPr>
        <w:fldChar w:fldCharType="begin" w:fldLock="1"/>
      </w:r>
      <w:r w:rsidR="00CA3321">
        <w:rPr>
          <w:lang w:val="en-GB"/>
        </w:rPr>
        <w:instrText>ADDIN CSL_CITATION {"citationItems":[{"id":"ITEM-1","itemData":{"author":[{"dropping-particle":"","family":"Gardner","given":"Matthew P. H.","non-dropping-particle":"","parse-names":false,"suffix":""},{"dropping-particle":"","family":"Schoenbaum","given":"Geoffrey","non-dropping-particle":"","parse-names":false,"suffix":""}],"container-title":"PsyArxiv","id":"ITEM-1","issued":{"date-parts":[["2020"]]},"title":"The orbitofrontal cartographer","type":"article-journal"},"uris":["http://www.mendeley.com/documents/?uuid=4cc854f4-a15b-47c4-aa58-4977d4ceb720"]}],"mendeley":{"formattedCitation":"(Gardner &amp; Schoenbaum, 2020)","plainTextFormattedCitation":"(Gardner &amp; Schoenbaum, 2020)","previouslyFormattedCitation":"(Gardner &amp; Schoenbaum, 2020)"},"properties":{"noteIndex":0},"schema":"https://github.com/citation-style-language/schema/raw/master/csl-citation.json"}</w:instrText>
      </w:r>
      <w:r w:rsidR="00E1343A">
        <w:rPr>
          <w:lang w:val="en-GB"/>
        </w:rPr>
        <w:fldChar w:fldCharType="separate"/>
      </w:r>
      <w:r w:rsidR="00E1343A" w:rsidRPr="00E1343A">
        <w:rPr>
          <w:noProof/>
          <w:lang w:val="en-GB"/>
        </w:rPr>
        <w:t>(Gardner &amp; Schoenbaum, 2020)</w:t>
      </w:r>
      <w:r w:rsidR="00E1343A">
        <w:rPr>
          <w:lang w:val="en-GB"/>
        </w:rPr>
        <w:fldChar w:fldCharType="end"/>
      </w:r>
      <w:r w:rsidR="00E1343A">
        <w:rPr>
          <w:lang w:val="en-GB"/>
        </w:rPr>
        <w:t>.</w:t>
      </w:r>
      <w:r w:rsidR="00971081">
        <w:rPr>
          <w:lang w:val="en-GB"/>
        </w:rPr>
        <w:t xml:space="preserve"> </w:t>
      </w:r>
      <w:r w:rsidR="0016510D">
        <w:rPr>
          <w:lang w:val="en-GB"/>
        </w:rPr>
        <w:t>Specifically,</w:t>
      </w:r>
      <w:r w:rsidR="0099133E">
        <w:rPr>
          <w:lang w:val="en-GB"/>
        </w:rPr>
        <w:t xml:space="preserve"> we suggest that the role of the rodent lateral OFC in the formation and use of MB cognitive maps of task</w:t>
      </w:r>
      <w:r w:rsidR="0016510D">
        <w:rPr>
          <w:lang w:val="en-GB"/>
        </w:rPr>
        <w:t xml:space="preserve"> space is </w:t>
      </w:r>
      <w:r w:rsidR="00FF35EA">
        <w:rPr>
          <w:lang w:val="en-GB"/>
        </w:rPr>
        <w:t>as an arbitrator between MB and MF learning systems</w:t>
      </w:r>
      <w:r w:rsidR="006F2128">
        <w:rPr>
          <w:lang w:val="en-GB"/>
        </w:rPr>
        <w:t xml:space="preserve">. </w:t>
      </w:r>
    </w:p>
    <w:p w14:paraId="589A123E" w14:textId="77777777" w:rsidR="00BB5C7C" w:rsidRDefault="00BB5C7C" w:rsidP="00FB33C3">
      <w:pPr>
        <w:rPr>
          <w:lang w:val="en-GB"/>
        </w:rPr>
      </w:pPr>
    </w:p>
    <w:p w14:paraId="07253AEE" w14:textId="7F1E7903" w:rsidR="003375FD" w:rsidRDefault="006F2128" w:rsidP="00FB33C3">
      <w:pPr>
        <w:rPr>
          <w:lang w:val="en-GB"/>
        </w:rPr>
      </w:pPr>
      <w:r>
        <w:rPr>
          <w:lang w:val="en-GB"/>
        </w:rPr>
        <w:t>During initial task learning, an organism</w:t>
      </w:r>
      <w:r w:rsidR="00D2230C">
        <w:rPr>
          <w:lang w:val="en-GB"/>
        </w:rPr>
        <w:t xml:space="preserve"> cannot know whether the task involves </w:t>
      </w:r>
      <w:r w:rsidR="00625519">
        <w:rPr>
          <w:lang w:val="en-GB"/>
        </w:rPr>
        <w:t xml:space="preserve">complex or simple stimulus-action-outcome contingencies. </w:t>
      </w:r>
      <w:r w:rsidR="00F92F54">
        <w:rPr>
          <w:lang w:val="en-GB"/>
        </w:rPr>
        <w:t xml:space="preserve">However, as the organism gains experience, particularly in a simple deterministic environment, </w:t>
      </w:r>
      <w:r w:rsidR="00216A8E">
        <w:rPr>
          <w:lang w:val="en-GB"/>
        </w:rPr>
        <w:t xml:space="preserve">an optimal trade-off between </w:t>
      </w:r>
      <w:r w:rsidR="00B22860">
        <w:rPr>
          <w:lang w:val="en-GB"/>
        </w:rPr>
        <w:t>more complex (MB) and simple (MF) learning systems</w:t>
      </w:r>
      <w:r w:rsidR="00EC7856">
        <w:rPr>
          <w:lang w:val="en-GB"/>
        </w:rPr>
        <w:t xml:space="preserve"> is likely to develop i.e. the optimal </w:t>
      </w:r>
      <w:r w:rsidR="000B274A">
        <w:rPr>
          <w:lang w:val="en-GB"/>
        </w:rPr>
        <w:t xml:space="preserve">relative </w:t>
      </w:r>
      <w:r w:rsidR="00EC7856">
        <w:rPr>
          <w:lang w:val="en-GB"/>
        </w:rPr>
        <w:t>dominance</w:t>
      </w:r>
      <w:r w:rsidR="000B274A">
        <w:rPr>
          <w:lang w:val="en-GB"/>
        </w:rPr>
        <w:t xml:space="preserve"> of these systems</w:t>
      </w:r>
      <w:r w:rsidR="00EC7856">
        <w:rPr>
          <w:lang w:val="en-GB"/>
        </w:rPr>
        <w:t xml:space="preserve"> </w:t>
      </w:r>
      <w:r w:rsidR="000B274A">
        <w:rPr>
          <w:lang w:val="en-GB"/>
        </w:rPr>
        <w:t>will depend upon the complexity of task demands</w:t>
      </w:r>
      <w:r w:rsidR="00EC7856">
        <w:rPr>
          <w:lang w:val="en-GB"/>
        </w:rPr>
        <w:t>.</w:t>
      </w:r>
      <w:r w:rsidR="00BB5C7C">
        <w:rPr>
          <w:lang w:val="en-GB"/>
        </w:rPr>
        <w:t xml:space="preserve"> </w:t>
      </w:r>
      <w:r w:rsidR="00D1104F">
        <w:rPr>
          <w:lang w:val="en-GB"/>
        </w:rPr>
        <w:t xml:space="preserve">Our simulations suggest that the role of the lateral OFC in initial acquisition can be </w:t>
      </w:r>
      <w:r w:rsidR="00103C8D">
        <w:rPr>
          <w:lang w:val="en-GB"/>
        </w:rPr>
        <w:t xml:space="preserve">modelled as </w:t>
      </w:r>
      <w:r w:rsidR="00984779">
        <w:rPr>
          <w:lang w:val="en-GB"/>
        </w:rPr>
        <w:t>an</w:t>
      </w:r>
      <w:r w:rsidR="00103C8D">
        <w:rPr>
          <w:lang w:val="en-GB"/>
        </w:rPr>
        <w:t xml:space="preserve"> a</w:t>
      </w:r>
      <w:r w:rsidR="00BB5C7C">
        <w:rPr>
          <w:lang w:val="en-GB"/>
        </w:rPr>
        <w:t>rbitrat</w:t>
      </w:r>
      <w:r w:rsidR="00984779">
        <w:rPr>
          <w:lang w:val="en-GB"/>
        </w:rPr>
        <w:t>or</w:t>
      </w:r>
      <w:r w:rsidR="00BB5C7C">
        <w:rPr>
          <w:lang w:val="en-GB"/>
        </w:rPr>
        <w:t xml:space="preserve"> </w:t>
      </w:r>
      <w:r w:rsidR="00103C8D">
        <w:rPr>
          <w:lang w:val="en-GB"/>
        </w:rPr>
        <w:t>of exploration between these systems that normally develops over the course of learning</w:t>
      </w:r>
      <w:r w:rsidR="00F66764">
        <w:rPr>
          <w:lang w:val="en-GB"/>
        </w:rPr>
        <w:t>.</w:t>
      </w:r>
      <w:r w:rsidR="001B3664">
        <w:rPr>
          <w:lang w:val="en-GB"/>
        </w:rPr>
        <w:t xml:space="preserve"> We also consider a role for the rodent lateral OFC in </w:t>
      </w:r>
      <w:r w:rsidR="00936C1A">
        <w:rPr>
          <w:lang w:val="en-GB"/>
        </w:rPr>
        <w:t>consolidation</w:t>
      </w:r>
      <w:r w:rsidR="00AC3B26">
        <w:rPr>
          <w:lang w:val="en-GB"/>
        </w:rPr>
        <w:t xml:space="preserve"> via updating of </w:t>
      </w:r>
      <w:r w:rsidR="00EA249F">
        <w:rPr>
          <w:lang w:val="en-GB"/>
        </w:rPr>
        <w:t xml:space="preserve">MF values through </w:t>
      </w:r>
      <w:r w:rsidR="00AC3B26">
        <w:rPr>
          <w:lang w:val="en-GB"/>
        </w:rPr>
        <w:t xml:space="preserve">MB inferences offline between learning events-sessions. </w:t>
      </w:r>
      <w:bookmarkStart w:id="65" w:name="_Hlk60493794"/>
      <w:r w:rsidR="00AC3B26" w:rsidRPr="00312AE3">
        <w:rPr>
          <w:lang w:val="en-GB"/>
        </w:rPr>
        <w:t xml:space="preserve">These modifications </w:t>
      </w:r>
      <w:r w:rsidR="00C21B10">
        <w:rPr>
          <w:lang w:val="en-GB"/>
        </w:rPr>
        <w:t>make explicit</w:t>
      </w:r>
      <w:r w:rsidR="00AC3B26" w:rsidRPr="00312AE3">
        <w:rPr>
          <w:lang w:val="en-GB"/>
        </w:rPr>
        <w:t xml:space="preserve"> the implicit understanding that there are numerous psychological processes that underlie even simple learning procedures</w:t>
      </w:r>
      <w:r w:rsidR="004242AA">
        <w:rPr>
          <w:lang w:val="en-GB"/>
        </w:rPr>
        <w:t xml:space="preserve"> that are often implicitly acknowledged by researchers</w:t>
      </w:r>
      <w:r w:rsidR="00AC3B26" w:rsidRPr="00312AE3">
        <w:rPr>
          <w:lang w:val="en-GB"/>
        </w:rPr>
        <w:t>.</w:t>
      </w:r>
      <w:bookmarkEnd w:id="65"/>
      <w:ins w:id="66" w:author="Panayi, Marios (NIH/NIDA) [F]" w:date="2021-01-02T15:30:00Z">
        <w:r w:rsidR="00C736AB">
          <w:rPr>
            <w:lang w:val="en-GB"/>
          </w:rPr>
          <w:t xml:space="preserve"> </w:t>
        </w:r>
        <w:bookmarkStart w:id="67" w:name="_Hlk60494120"/>
        <w:r w:rsidR="00C736AB" w:rsidRPr="00C736AB">
          <w:rPr>
            <w:color w:val="FF0000"/>
            <w:lang w:val="en-US"/>
            <w:rPrChange w:id="68" w:author="Panayi, Marios (NIH/NIDA) [F]" w:date="2021-01-02T15:30:00Z">
              <w:rPr>
                <w:lang w:val="en-US"/>
              </w:rPr>
            </w:rPrChange>
          </w:rPr>
          <w:t xml:space="preserve">Indeed, this is reflected in the models we have considered by the </w:t>
        </w:r>
      </w:ins>
      <w:bookmarkStart w:id="69" w:name="_Hlk60494086"/>
      <w:ins w:id="70" w:author="Panayi, Marios (NIH/NIDA) [F]" w:date="2021-01-02T15:34:00Z">
        <w:r w:rsidR="00BC55E1">
          <w:rPr>
            <w:color w:val="FF0000"/>
            <w:lang w:val="en-US"/>
          </w:rPr>
          <w:t>surprisingly</w:t>
        </w:r>
      </w:ins>
      <w:ins w:id="71" w:author="Panayi, Marios (NIH/NIDA) [F]" w:date="2021-01-02T15:30:00Z">
        <w:r w:rsidR="00C736AB" w:rsidRPr="00C736AB">
          <w:rPr>
            <w:color w:val="FF0000"/>
            <w:lang w:val="en-US"/>
            <w:rPrChange w:id="72" w:author="Panayi, Marios (NIH/NIDA) [F]" w:date="2021-01-02T15:30:00Z">
              <w:rPr>
                <w:lang w:val="en-US"/>
              </w:rPr>
            </w:rPrChange>
          </w:rPr>
          <w:t xml:space="preserve"> </w:t>
        </w:r>
        <w:bookmarkEnd w:id="69"/>
        <w:r w:rsidR="00C736AB" w:rsidRPr="00C736AB">
          <w:rPr>
            <w:color w:val="FF0000"/>
            <w:lang w:val="en-US"/>
            <w:rPrChange w:id="73" w:author="Panayi, Marios (NIH/NIDA) [F]" w:date="2021-01-02T15:30:00Z">
              <w:rPr>
                <w:lang w:val="en-US"/>
              </w:rPr>
            </w:rPrChange>
          </w:rPr>
          <w:t xml:space="preserve">strong </w:t>
        </w:r>
      </w:ins>
      <w:ins w:id="74" w:author="Panayi, Marios (NIH/NIDA) [F]" w:date="2021-01-02T15:34:00Z">
        <w:r w:rsidR="00BC55E1">
          <w:rPr>
            <w:color w:val="FF0000"/>
            <w:lang w:val="en-US"/>
          </w:rPr>
          <w:t xml:space="preserve">MB </w:t>
        </w:r>
      </w:ins>
      <w:ins w:id="75" w:author="Panayi, Marios (NIH/NIDA) [F]" w:date="2021-01-02T15:30:00Z">
        <w:r w:rsidR="00C736AB" w:rsidRPr="00C736AB">
          <w:rPr>
            <w:color w:val="FF0000"/>
            <w:lang w:val="en-US"/>
            <w:rPrChange w:id="76" w:author="Panayi, Marios (NIH/NIDA) [F]" w:date="2021-01-02T15:30:00Z">
              <w:rPr>
                <w:lang w:val="en-US"/>
              </w:rPr>
            </w:rPrChange>
          </w:rPr>
          <w:t>contribution</w:t>
        </w:r>
      </w:ins>
      <w:ins w:id="77" w:author="Panayi, Marios (NIH/NIDA) [F]" w:date="2021-01-02T15:34:00Z">
        <w:r w:rsidR="00BC55E1">
          <w:rPr>
            <w:color w:val="FF0000"/>
            <w:lang w:val="en-US"/>
          </w:rPr>
          <w:t>s</w:t>
        </w:r>
      </w:ins>
      <w:ins w:id="78" w:author="Panayi, Marios (NIH/NIDA) [F]" w:date="2021-01-02T15:30:00Z">
        <w:r w:rsidR="00C736AB" w:rsidRPr="00C736AB">
          <w:rPr>
            <w:color w:val="FF0000"/>
            <w:lang w:val="en-US"/>
            <w:rPrChange w:id="79" w:author="Panayi, Marios (NIH/NIDA) [F]" w:date="2021-01-02T15:30:00Z">
              <w:rPr>
                <w:lang w:val="en-US"/>
              </w:rPr>
            </w:rPrChange>
          </w:rPr>
          <w:t xml:space="preserve"> to </w:t>
        </w:r>
        <w:proofErr w:type="spellStart"/>
        <w:r w:rsidR="00C736AB" w:rsidRPr="00C736AB">
          <w:rPr>
            <w:color w:val="FF0000"/>
            <w:lang w:val="en-US"/>
            <w:rPrChange w:id="80" w:author="Panayi, Marios (NIH/NIDA) [F]" w:date="2021-01-02T15:30:00Z">
              <w:rPr>
                <w:lang w:val="en-US"/>
              </w:rPr>
            </w:rPrChange>
          </w:rPr>
          <w:t>behaviour</w:t>
        </w:r>
        <w:proofErr w:type="spellEnd"/>
        <w:r w:rsidR="00C736AB" w:rsidRPr="00C736AB">
          <w:rPr>
            <w:color w:val="FF0000"/>
            <w:lang w:val="en-US"/>
            <w:rPrChange w:id="81" w:author="Panayi, Marios (NIH/NIDA) [F]" w:date="2021-01-02T15:30:00Z">
              <w:rPr>
                <w:lang w:val="en-US"/>
              </w:rPr>
            </w:rPrChange>
          </w:rPr>
          <w:t xml:space="preserve"> in simple Pavlovian tasks, consistent with other RL models of Pavlovian approach </w:t>
        </w:r>
        <w:proofErr w:type="spellStart"/>
        <w:r w:rsidR="00C736AB" w:rsidRPr="00C736AB">
          <w:rPr>
            <w:color w:val="FF0000"/>
            <w:lang w:val="en-US"/>
            <w:rPrChange w:id="82" w:author="Panayi, Marios (NIH/NIDA) [F]" w:date="2021-01-02T15:30:00Z">
              <w:rPr>
                <w:lang w:val="en-US"/>
              </w:rPr>
            </w:rPrChange>
          </w:rPr>
          <w:t>behaviour</w:t>
        </w:r>
        <w:bookmarkEnd w:id="67"/>
        <w:proofErr w:type="spellEnd"/>
        <w:r w:rsidR="00C736AB" w:rsidRPr="00C736AB">
          <w:rPr>
            <w:color w:val="FF0000"/>
            <w:lang w:val="en-US"/>
            <w:rPrChange w:id="83" w:author="Panayi, Marios (NIH/NIDA) [F]" w:date="2021-01-02T15:30:00Z">
              <w:rPr>
                <w:lang w:val="en-US"/>
              </w:rPr>
            </w:rPrChange>
          </w:rPr>
          <w:t xml:space="preserve"> </w:t>
        </w:r>
        <w:r w:rsidR="00C736AB" w:rsidRPr="00C736AB">
          <w:rPr>
            <w:color w:val="FF0000"/>
            <w:lang w:val="en-US"/>
            <w:rPrChange w:id="84" w:author="Panayi, Marios (NIH/NIDA) [F]" w:date="2021-01-02T15:30:00Z">
              <w:rPr>
                <w:lang w:val="en-US"/>
              </w:rPr>
            </w:rPrChange>
          </w:rPr>
          <w:fldChar w:fldCharType="begin" w:fldLock="1"/>
        </w:r>
      </w:ins>
      <w:r w:rsidR="007347B1">
        <w:rPr>
          <w:color w:val="FF0000"/>
          <w:lang w:val="en-US"/>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author":[{"dropping-particle":"","family":"Lesaint","given":"Florian","non-dropping-particle":"","parse-names":false,"suffix":""},{"dropping-particle":"","family":"Sigaud","given":"Olivier","non-dropping-particle":"","parse-names":false,"suffix":""},{"dropping-particle":"","family":"Flagel","given":"Shelly B.","non-dropping-particle":"","parse-names":false,"suffix":""},{"dropping-particle":"","family":"Robinson","given":"Terry E.","non-dropping-particle":"","parse-names":false,"suffix":""},{"dropping-particle":"","family":"Khamassi","given":"Mehdi","non-dropping-particle":"","parse-names":false,"suffix":""}],"container-title":"PLoS Computational Biology","editor":[{"dropping-particle":"","family":"Sporns","given":"Olaf","non-dropping-particle":"","parse-names":false,"suffix":""}],"id":"ITEM-1","issue":"2","issued":{"date-parts":[["2014","2","13"]]},"page":"e1003466","publisher":"Public Library of Science","title":"Modelling Individual Differences in the Form of Pavlovian Conditioned Approach Responses: A Dual Learning Systems Approach with Factored Representations","type":"article-journal","volume":"10"},"uris":["http://www.mendeley.com/documents/?uuid=e6301a89-7eb0-3708-bc5c-5c332c24fad3"]},{"id":"ITEM-2","itemData":{"DOI":"10.1371/journal.pcbi.1000437","ISSN":"1553-7358","abstract":"Incentive salience is a motivational property with ‘magnet-like’ qualities. When attributed to reward-predicting stimuli (cues), incentive salience triggers a pulse of ‘wanting’ and an individual is pulled toward the cues and reward. A key computational question is how incentive salience is generated during a cue re-encounter, which combines both learning and the state of limbic brain mechanisms. Learning processes, such as temporal-difference models, provide one way for stimuli to acquire cached predictive values of rewards. However, empirical data show that subsequent incentive values are also modulated on the fly by dynamic fluctuation in physiological states, altering cached values in ways requiring additional motivation mechanisms. Dynamic modulation of incentive salience for a Pavlovian conditioned stimulus (CS or cue) occurs during certain states, without necessarily requiring (re)learning about the cue. In some cases, dynamic modulation of cue value occurs during states that are quite novel, never having been experienced before, and even prior to experience of the associated unconditioned reward in the new state. Such cases can include novel drug-induced mesolimbic activation and addictive incentive-sensitization, as well as natural appetite states such as salt appetite. Dynamic enhancement specifically raises the incentive salience of an appropriate CS, without necessarily changing that of other CSs. Here we suggest a new computational model that modulates incentive salience by integrating changing physiological states with prior learning. We support the model with behavioral and neurobiological data from empirical tests that demonstrate dynamic elevations in cue-triggered motivation (involving natural salt appetite, and drug-induced intoxication and sensitization). Our data call for a dynamic model of incentive salience, such as presented here. Computational models can adequately capture fluctuations in cue-triggered ‘wanting’ only by incorporating modulation of previously learned values by natural appetite and addiction-related states.","author":[{"dropping-particle":"","family":"Zhang","given":"Jun","non-dropping-particle":"","parse-names":false,"suffix":""},{"dropping-particle":"","family":"Berridge","given":"Kent C.","non-dropping-particle":"","parse-names":false,"suffix":""},{"dropping-particle":"","family":"Tindell","given":"Amy J.","non-dropping-particle":"","parse-names":false,"suffix":""},{"dropping-particle":"","family":"Smith","given":"Kyle S.","non-dropping-particle":"","parse-names":false,"suffix":""},{"dropping-particle":"","family":"Aldridge","given":"J. Wayne","non-dropping-particle":"","parse-names":false,"suffix":""}],"container-title":"PLoS Computational Biology","editor":[{"dropping-particle":"","family":"Friston","given":"Karl J.","non-dropping-particle":"","parse-names":false,"suffix":""}],"id":"ITEM-2","issue":"7","issued":{"date-parts":[["2009","7","17"]]},"page":"e1000437","publisher":"Public Library of Science","title":"A Neural Computational Model of Incentive Salience","type":"article-journal","volume":"5"},"uris":["http://www.mendeley.com/documents/?uuid=4d7f059f-629e-3e3f-bbdf-7d3abf6209fa"]},{"id":"ITEM-3","itemData":{"DOI":"10.3758/s13415-014-0277-8","ISSN":"1531-135X","PMID":"24647659","abstract":"Evidence supports at least two methods for learning about reward and punishment and making predictions for guiding actions. One method, called model-free, progressively acquires cached estimates of the long-run values of circumstances and actions from retrospective experience. The other method, called model-based, uses representations of the environment, expectations, and prospective calculations to make cognitive predictions of future value. Extensive attention has been paid to both methods in computational analyses of instrumental learning. By contrast, although a full computational analysis has been lacking, Pavlovian learning and prediction has typically been presumed to be solely model-free. Here, we revise that presumption and review compelling evidence from Pavlovian revaluation experiments showing that Pavlovian predictions can involve their own form of model-based evaluation. In model-based Pavlovian evaluation, prevailing states of the body and brain influence value computations, and thereby produce powerful incentive motivations that can sometimes be quite new. We consider the consequences of this revised Pavlovian view for the computational landscape of prediction, response, and choice. We also revisit differences between Pavlovian and instrumental learning in the control of incentive motivation.","author":[{"dropping-particle":"","family":"Dayan","given":"Peter","non-dropping-particle":"","parse-names":false,"suffix":""},{"dropping-particle":"","family":"Berridge","given":"Kent C","non-dropping-particle":"","parse-names":false,"suffix":""}],"container-title":"Cognitive, affective &amp; behavioral neuroscience","id":"ITEM-3","issue":"2","issued":{"date-parts":[["2014","6"]]},"page":"473-92","publisher":"NIH Public Access","title":"Model-based and model-free Pavlovian reward learning: revaluation, revision, and revelation.","type":"article-journal","volume":"14"},"uris":["http://www.mendeley.com/documents/?uuid=5ba0298a-d297-388d-9078-3ef2da6ce7d3"]}],"mendeley":{"formattedCitation":"(Dayan &amp; Berridge, 2014; Florian Lesaint et al., 2014; Zhang et al., 2009)","plainTextFormattedCitation":"(Dayan &amp; Berridge, 2014; Florian Lesaint et al., 2014; Zhang et al., 2009)","previouslyFormattedCitation":"(Dayan &amp; Berridge, 2014; Florian Lesaint et al., 2014; Zhang et al., 2009)"},"properties":{"noteIndex":0},"schema":"https://github.com/citation-style-language/schema/raw/master/csl-citation.json"}</w:instrText>
      </w:r>
      <w:ins w:id="85" w:author="Panayi, Marios (NIH/NIDA) [F]" w:date="2021-01-02T15:30:00Z">
        <w:r w:rsidR="00C736AB" w:rsidRPr="00C736AB">
          <w:rPr>
            <w:color w:val="FF0000"/>
            <w:lang w:val="en-US"/>
            <w:rPrChange w:id="86" w:author="Panayi, Marios (NIH/NIDA) [F]" w:date="2021-01-02T15:30:00Z">
              <w:rPr>
                <w:lang w:val="en-GB"/>
              </w:rPr>
            </w:rPrChange>
          </w:rPr>
          <w:fldChar w:fldCharType="separate"/>
        </w:r>
      </w:ins>
      <w:r w:rsidR="00542794" w:rsidRPr="00542794">
        <w:rPr>
          <w:noProof/>
          <w:color w:val="FF0000"/>
          <w:lang w:val="en-US"/>
        </w:rPr>
        <w:t>(Dayan &amp; Berridge, 2014; Florian Lesaint et al., 2014; Zhang et al., 2009)</w:t>
      </w:r>
      <w:ins w:id="87" w:author="Panayi, Marios (NIH/NIDA) [F]" w:date="2021-01-02T15:30:00Z">
        <w:r w:rsidR="00C736AB" w:rsidRPr="00C736AB">
          <w:rPr>
            <w:color w:val="FF0000"/>
            <w:lang w:val="en-GB"/>
            <w:rPrChange w:id="88" w:author="Panayi, Marios (NIH/NIDA) [F]" w:date="2021-01-02T15:30:00Z">
              <w:rPr>
                <w:lang w:val="en-GB"/>
              </w:rPr>
            </w:rPrChange>
          </w:rPr>
          <w:fldChar w:fldCharType="end"/>
        </w:r>
        <w:r w:rsidR="00C736AB" w:rsidRPr="00C736AB">
          <w:rPr>
            <w:color w:val="FF0000"/>
            <w:lang w:val="en-US"/>
            <w:rPrChange w:id="89" w:author="Panayi, Marios (NIH/NIDA) [F]" w:date="2021-01-02T15:30:00Z">
              <w:rPr>
                <w:lang w:val="en-US"/>
              </w:rPr>
            </w:rPrChange>
          </w:rPr>
          <w:t>.</w:t>
        </w:r>
      </w:ins>
    </w:p>
    <w:p w14:paraId="407F160D" w14:textId="1F455817" w:rsidR="001C5FFD" w:rsidRDefault="001C5FFD" w:rsidP="00FB33C3">
      <w:pPr>
        <w:rPr>
          <w:lang w:val="en-GB"/>
        </w:rPr>
      </w:pPr>
    </w:p>
    <w:p w14:paraId="50A67F09" w14:textId="1CB83150" w:rsidR="00400530" w:rsidRPr="00E96DF6" w:rsidRDefault="00916B47" w:rsidP="004242AA">
      <w:r>
        <w:rPr>
          <w:lang w:val="en-GB"/>
        </w:rPr>
        <w:t>I</w:t>
      </w:r>
      <w:r w:rsidR="004242AA" w:rsidRPr="00312AE3">
        <w:rPr>
          <w:lang w:val="en-GB"/>
        </w:rPr>
        <w:t xml:space="preserve">n </w:t>
      </w:r>
      <w:r>
        <w:rPr>
          <w:lang w:val="en-GB"/>
        </w:rPr>
        <w:t>our</w:t>
      </w:r>
      <w:r w:rsidR="004242AA" w:rsidRPr="00312AE3">
        <w:rPr>
          <w:lang w:val="en-GB"/>
        </w:rPr>
        <w:t xml:space="preserve"> model</w:t>
      </w:r>
      <w:r>
        <w:rPr>
          <w:lang w:val="en-GB"/>
        </w:rPr>
        <w:t>s</w:t>
      </w:r>
      <w:r w:rsidR="004242AA" w:rsidRPr="00312AE3">
        <w:rPr>
          <w:lang w:val="en-GB"/>
        </w:rPr>
        <w:t xml:space="preserve"> we suggest that the OFC is indeed critical for MB inferences and the construction of a cognitive map</w:t>
      </w:r>
      <w:r>
        <w:rPr>
          <w:lang w:val="en-GB"/>
        </w:rPr>
        <w:t xml:space="preserve"> </w:t>
      </w:r>
      <w:r w:rsidR="007757A6" w:rsidRPr="00312AE3">
        <w:rPr>
          <w:lang w:val="en-GB"/>
        </w:rPr>
        <w:fldChar w:fldCharType="begin" w:fldLock="1"/>
      </w:r>
      <w:r w:rsidR="007757A6">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7757A6" w:rsidRPr="00312AE3">
        <w:rPr>
          <w:lang w:val="en-GB"/>
        </w:rPr>
        <w:fldChar w:fldCharType="separate"/>
      </w:r>
      <w:r w:rsidR="007757A6" w:rsidRPr="00312AE3">
        <w:rPr>
          <w:noProof/>
          <w:lang w:val="en-GB"/>
        </w:rPr>
        <w:t>(Bradfield &amp; Hart, 2020; Niv, 2019; Sharpe et al., 2019; Wilson et al., 2014)</w:t>
      </w:r>
      <w:r w:rsidR="007757A6" w:rsidRPr="00312AE3">
        <w:rPr>
          <w:lang w:val="en-GB"/>
        </w:rPr>
        <w:fldChar w:fldCharType="end"/>
      </w:r>
      <w:r w:rsidR="004242AA" w:rsidRPr="00312AE3">
        <w:rPr>
          <w:lang w:val="en-GB"/>
        </w:rPr>
        <w:t>, however</w:t>
      </w:r>
      <w:r w:rsidR="004242AA">
        <w:rPr>
          <w:lang w:val="en-GB"/>
        </w:rPr>
        <w:t xml:space="preserve"> at the level of the rodent lateral OFC</w:t>
      </w:r>
      <w:r w:rsidR="004242AA" w:rsidRPr="00312AE3">
        <w:rPr>
          <w:lang w:val="en-GB"/>
        </w:rPr>
        <w:t xml:space="preserve"> this is achieved by arbitration between MB and MF system control during learning. Therefore, the effect</w:t>
      </w:r>
      <w:r w:rsidR="007757A6">
        <w:rPr>
          <w:lang w:val="en-GB"/>
        </w:rPr>
        <w:t>s</w:t>
      </w:r>
      <w:r w:rsidR="004242AA" w:rsidRPr="00312AE3">
        <w:rPr>
          <w:lang w:val="en-GB"/>
        </w:rPr>
        <w:t xml:space="preserve"> of </w:t>
      </w:r>
      <w:r w:rsidR="004242AA">
        <w:rPr>
          <w:lang w:val="en-GB"/>
        </w:rPr>
        <w:t xml:space="preserve">lateral </w:t>
      </w:r>
      <w:r w:rsidR="004242AA" w:rsidRPr="00312AE3">
        <w:rPr>
          <w:lang w:val="en-GB"/>
        </w:rPr>
        <w:t xml:space="preserve">OFC dysfunction </w:t>
      </w:r>
      <w:r w:rsidR="009A5B88">
        <w:rPr>
          <w:lang w:val="en-GB"/>
        </w:rPr>
        <w:t>are</w:t>
      </w:r>
      <w:r w:rsidR="004242AA" w:rsidRPr="00312AE3">
        <w:rPr>
          <w:lang w:val="en-GB"/>
        </w:rPr>
        <w:t xml:space="preserve"> predicted to interact with the underlying psychological demands</w:t>
      </w:r>
      <w:r w:rsidR="007757A6">
        <w:rPr>
          <w:lang w:val="en-GB"/>
        </w:rPr>
        <w:t xml:space="preserve"> and complexity</w:t>
      </w:r>
      <w:r w:rsidR="004242AA" w:rsidRPr="00312AE3">
        <w:rPr>
          <w:lang w:val="en-GB"/>
        </w:rPr>
        <w:t xml:space="preserve"> of a task. For </w:t>
      </w:r>
      <w:r w:rsidR="004242AA" w:rsidRPr="00312AE3">
        <w:rPr>
          <w:lang w:val="en-GB"/>
        </w:rPr>
        <w:lastRenderedPageBreak/>
        <w:t>example, in a simple Pavlovian acquisition design, biasing learning systems from the start of training in favour of either MB or MF results in one system dominating learning and behaviour and enhanc</w:t>
      </w:r>
      <w:r w:rsidR="00BF4BF6">
        <w:rPr>
          <w:lang w:val="en-GB"/>
        </w:rPr>
        <w:t>ing</w:t>
      </w:r>
      <w:r w:rsidR="004242AA" w:rsidRPr="00312AE3">
        <w:rPr>
          <w:lang w:val="en-GB"/>
        </w:rPr>
        <w:t xml:space="preserve"> Pavlovian approach. However, once arbitration between MB and MF has reached an equilibrium </w:t>
      </w:r>
      <w:r w:rsidR="00B721B6">
        <w:rPr>
          <w:lang w:val="en-GB"/>
        </w:rPr>
        <w:t>following</w:t>
      </w:r>
      <w:r w:rsidR="004242AA" w:rsidRPr="00312AE3">
        <w:rPr>
          <w:lang w:val="en-GB"/>
        </w:rPr>
        <w:t xml:space="preserve"> initial learning, post-training OFC inactivation can significantly disrupt this equilibrium and reinstate behaviours that are no longer appropriate.</w:t>
      </w:r>
      <w:r w:rsidR="00A533AD">
        <w:rPr>
          <w:lang w:val="en-GB"/>
        </w:rPr>
        <w:t xml:space="preserve"> </w:t>
      </w:r>
      <w:r w:rsidR="00B721B6">
        <w:rPr>
          <w:lang w:val="en-GB"/>
        </w:rPr>
        <w:t>A</w:t>
      </w:r>
      <w:r w:rsidR="00C27984" w:rsidRPr="00312AE3">
        <w:rPr>
          <w:lang w:val="en-GB"/>
        </w:rPr>
        <w:t xml:space="preserve"> role</w:t>
      </w:r>
      <w:r w:rsidR="00B721B6">
        <w:rPr>
          <w:lang w:val="en-GB"/>
        </w:rPr>
        <w:t xml:space="preserve"> for the lateral OFC</w:t>
      </w:r>
      <w:r w:rsidR="00C27984" w:rsidRPr="00312AE3">
        <w:rPr>
          <w:lang w:val="en-GB"/>
        </w:rPr>
        <w:t xml:space="preserve"> in arbitration might</w:t>
      </w:r>
      <w:r w:rsidR="00B721B6">
        <w:rPr>
          <w:lang w:val="en-GB"/>
        </w:rPr>
        <w:t xml:space="preserve"> also</w:t>
      </w:r>
      <w:r w:rsidR="00C27984" w:rsidRPr="00312AE3">
        <w:rPr>
          <w:lang w:val="en-GB"/>
        </w:rPr>
        <w:t xml:space="preserve"> account for the high degree of diversity of task signals represented within the lateral OFC, a common target of rodent electrophysiological recordings, representing aspects of MB and MF states, actions, and values</w:t>
      </w:r>
      <w:r w:rsidR="00E066AE">
        <w:rPr>
          <w:lang w:val="en-GB"/>
        </w:rPr>
        <w:t xml:space="preserve"> </w:t>
      </w:r>
      <w:r w:rsidR="00B721B6" w:rsidRPr="00312AE3">
        <w:rPr>
          <w:rFonts w:cstheme="minorHAnsi"/>
          <w:bCs/>
          <w:lang w:val="en-GB"/>
        </w:rPr>
        <w:fldChar w:fldCharType="begin" w:fldLock="1"/>
      </w:r>
      <w:r w:rsidR="00895CF7">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w:instrText>
      </w:r>
      <w:r w:rsidR="00895CF7" w:rsidRPr="00E96DF6">
        <w:rPr>
          <w:rFonts w:cstheme="minorHAnsi"/>
          <w:bCs/>
        </w:rPr>
        <w:instrText>:false,"suffix":""},{"dropping-particle":"","family":"Berg","given":"B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learning","type":"article-journal","volume":"80"},"uris":["http://www.mendeley.com/documents/?uuid=ae7c6bb6-5188-4224-92d1-6b1435ecc789","http://www.mendeley.com/documents/?uuid=fd8747dc-8e3e-4f94-bf85-606dfceeb18c"]}],"mendeley":{"formattedCitation":"(Ogawa et al., 2013; Padoa-Schioppa, 2009; Sadacca et al., 2018; Stalnaker et al., 2014; Takahashi et al., 2013; Zhou et al., 2019)","plainTextFormattedCitation":"(Ogawa et al., 2013; Padoa-Schioppa, 2009; Sadacca et al., 2018; Stalnaker et al., 2014; Takahashi et al., 2013; Zhou et al., 2019)","previouslyFormattedCitation":"(Ogawa et al., 2013; Padoa-Schioppa, 2009; Sadacca et al., 2018; Stalnaker et al., 2014; Takahashi et al., 2013; Zhou et al., 2019)"},"properties":{"noteIndex":0},"schema":"https://github.com/citation-style-language/schema/raw/master/csl-citation.json"}</w:instrText>
      </w:r>
      <w:r w:rsidR="00B721B6" w:rsidRPr="00312AE3">
        <w:rPr>
          <w:rFonts w:cstheme="minorHAnsi"/>
          <w:bCs/>
          <w:lang w:val="en-GB"/>
        </w:rPr>
        <w:fldChar w:fldCharType="separate"/>
      </w:r>
      <w:r w:rsidR="00B721B6" w:rsidRPr="00E96DF6">
        <w:rPr>
          <w:rFonts w:cstheme="minorHAnsi"/>
          <w:bCs/>
          <w:noProof/>
        </w:rPr>
        <w:t>(Ogawa et al., 2013; Padoa-Schioppa, 2009; Sadacca et al., 2018; Stalnaker et al., 2014; Takahashi et al., 2013; Zhou et al., 2019)</w:t>
      </w:r>
      <w:r w:rsidR="00B721B6" w:rsidRPr="00312AE3">
        <w:rPr>
          <w:rFonts w:cstheme="minorHAnsi"/>
          <w:bCs/>
          <w:lang w:val="en-GB"/>
        </w:rPr>
        <w:fldChar w:fldCharType="end"/>
      </w:r>
      <w:r w:rsidR="00B721B6" w:rsidRPr="00E96DF6">
        <w:rPr>
          <w:rFonts w:cstheme="minorHAnsi"/>
          <w:bCs/>
        </w:rPr>
        <w:t>.</w:t>
      </w:r>
    </w:p>
    <w:p w14:paraId="784F8267" w14:textId="1D4A9DC9" w:rsidR="00E066AE" w:rsidRPr="00E96DF6" w:rsidRDefault="00E066AE" w:rsidP="004242AA">
      <w:pPr>
        <w:rPr>
          <w:rFonts w:cstheme="minorHAnsi"/>
        </w:rPr>
      </w:pPr>
    </w:p>
    <w:p w14:paraId="2F2F293C" w14:textId="6148912B" w:rsidR="000F7D6C" w:rsidRPr="008B4FD1" w:rsidRDefault="00E066AE" w:rsidP="00B721B6">
      <w:pPr>
        <w:rPr>
          <w:rFonts w:cstheme="minorHAnsi"/>
          <w:lang w:val="en-GB"/>
        </w:rPr>
      </w:pPr>
      <w:r w:rsidRPr="00293799">
        <w:rPr>
          <w:rFonts w:cstheme="minorHAnsi"/>
          <w:lang w:val="en-GB"/>
        </w:rPr>
        <w:t>I</w:t>
      </w:r>
      <w:r w:rsidR="00400530" w:rsidRPr="00984779">
        <w:rPr>
          <w:rFonts w:cstheme="minorHAnsi"/>
          <w:lang w:val="en-GB"/>
        </w:rPr>
        <w:t xml:space="preserve">t is also </w:t>
      </w:r>
      <w:r w:rsidR="00400530" w:rsidRPr="00916B47">
        <w:rPr>
          <w:rFonts w:cstheme="minorHAnsi"/>
          <w:lang w:val="en-GB"/>
        </w:rPr>
        <w:t xml:space="preserve">important </w:t>
      </w:r>
      <w:r w:rsidR="00400530" w:rsidRPr="007757A6">
        <w:rPr>
          <w:rFonts w:cstheme="minorHAnsi"/>
          <w:lang w:val="en-GB"/>
        </w:rPr>
        <w:t>to highlight tha</w:t>
      </w:r>
      <w:r w:rsidR="00082F18" w:rsidRPr="007757A6">
        <w:rPr>
          <w:rFonts w:cstheme="minorHAnsi"/>
          <w:lang w:val="en-GB"/>
        </w:rPr>
        <w:t xml:space="preserve">t </w:t>
      </w:r>
      <w:r w:rsidR="003A4C42" w:rsidRPr="007757A6">
        <w:rPr>
          <w:rFonts w:cstheme="minorHAnsi"/>
          <w:lang w:val="en-GB"/>
        </w:rPr>
        <w:t xml:space="preserve">the role </w:t>
      </w:r>
      <w:r w:rsidR="003A4C42" w:rsidRPr="00BF4BF6">
        <w:rPr>
          <w:rFonts w:cstheme="minorHAnsi"/>
          <w:lang w:val="en-GB"/>
        </w:rPr>
        <w:t xml:space="preserve">of the rodent lateral OFC </w:t>
      </w:r>
      <w:r w:rsidR="00BF1B31" w:rsidRPr="00B721B6">
        <w:rPr>
          <w:rFonts w:cstheme="minorHAnsi"/>
          <w:lang w:val="en-GB"/>
        </w:rPr>
        <w:t xml:space="preserve">in the arbitration between learning </w:t>
      </w:r>
      <w:r w:rsidR="00BF1B31" w:rsidRPr="00895CF7">
        <w:rPr>
          <w:rFonts w:cstheme="minorHAnsi"/>
          <w:lang w:val="en-GB"/>
        </w:rPr>
        <w:t>systems is restricted to Pavlovian (cue-outcome) and not instrumental (action</w:t>
      </w:r>
      <w:r w:rsidR="00BF1B31" w:rsidRPr="00DF7D8B">
        <w:rPr>
          <w:rFonts w:cstheme="minorHAnsi"/>
          <w:lang w:val="en-GB"/>
        </w:rPr>
        <w:t>-</w:t>
      </w:r>
      <w:r w:rsidR="00BF1B31" w:rsidRPr="00E1343A">
        <w:rPr>
          <w:rFonts w:cstheme="minorHAnsi"/>
          <w:lang w:val="en-GB"/>
        </w:rPr>
        <w:t>outcome) learni</w:t>
      </w:r>
      <w:r w:rsidR="00BF1B31" w:rsidRPr="00CA3321">
        <w:rPr>
          <w:rFonts w:cstheme="minorHAnsi"/>
          <w:lang w:val="en-GB"/>
        </w:rPr>
        <w:t>ng</w:t>
      </w:r>
      <w:r w:rsidR="001C2E56" w:rsidRPr="00CA3321">
        <w:rPr>
          <w:rFonts w:cstheme="minorHAnsi"/>
          <w:lang w:val="en-GB"/>
        </w:rPr>
        <w:t xml:space="preserve">. </w:t>
      </w:r>
      <w:r w:rsidR="000B6262" w:rsidRPr="009A25D6">
        <w:rPr>
          <w:rFonts w:cstheme="minorHAnsi"/>
          <w:lang w:val="en-GB"/>
        </w:rPr>
        <w:t xml:space="preserve">The distinction between instrumental and Pavlovian learning systems is </w:t>
      </w:r>
      <w:r w:rsidR="000B6262" w:rsidRPr="00A85BB2">
        <w:rPr>
          <w:rFonts w:cstheme="minorHAnsi"/>
          <w:lang w:val="en-GB"/>
        </w:rPr>
        <w:t xml:space="preserve">often not considered in within RL </w:t>
      </w:r>
      <w:r w:rsidR="00A85BB2" w:rsidRPr="00A85BB2">
        <w:rPr>
          <w:rFonts w:cstheme="minorHAnsi"/>
          <w:lang w:val="en-GB"/>
        </w:rPr>
        <w:t>theories but</w:t>
      </w:r>
      <w:r w:rsidR="00244636" w:rsidRPr="00A85BB2">
        <w:rPr>
          <w:rFonts w:cstheme="minorHAnsi"/>
          <w:lang w:val="en-GB"/>
        </w:rPr>
        <w:t xml:space="preserve"> </w:t>
      </w:r>
      <w:r w:rsidR="004E26D3" w:rsidRPr="00A85BB2">
        <w:rPr>
          <w:rFonts w:cstheme="minorHAnsi"/>
          <w:lang w:val="en-GB"/>
        </w:rPr>
        <w:t>can be a critical</w:t>
      </w:r>
      <w:r w:rsidR="004E26D3" w:rsidRPr="00BF0F3A">
        <w:rPr>
          <w:rFonts w:cstheme="minorHAnsi"/>
          <w:lang w:val="en-GB"/>
        </w:rPr>
        <w:t xml:space="preserve"> psychological distinction. For example, </w:t>
      </w:r>
      <w:r w:rsidR="00584948" w:rsidRPr="00BF0F3A">
        <w:rPr>
          <w:rFonts w:cstheme="minorHAnsi"/>
          <w:lang w:val="en-GB"/>
        </w:rPr>
        <w:t>lateral OFC les</w:t>
      </w:r>
      <w:r w:rsidR="00584948" w:rsidRPr="00B1463D">
        <w:rPr>
          <w:rFonts w:cstheme="minorHAnsi"/>
          <w:lang w:val="en-GB"/>
        </w:rPr>
        <w:t>ions significantly impair Pavlovian outcome devaluation,</w:t>
      </w:r>
      <w:r w:rsidR="00842668" w:rsidRPr="00B1463D">
        <w:rPr>
          <w:rFonts w:cstheme="minorHAnsi"/>
          <w:lang w:val="en-GB"/>
        </w:rPr>
        <w:t xml:space="preserve"> but do not appear to </w:t>
      </w:r>
      <w:r w:rsidR="00A85BB2">
        <w:rPr>
          <w:rFonts w:cstheme="minorHAnsi"/>
          <w:lang w:val="en-GB"/>
        </w:rPr>
        <w:t>disrupt</w:t>
      </w:r>
      <w:r w:rsidR="00842668" w:rsidRPr="00A85BB2">
        <w:rPr>
          <w:rFonts w:cstheme="minorHAnsi"/>
          <w:lang w:val="en-GB"/>
        </w:rPr>
        <w:t xml:space="preserve"> instrumental outcome devaluation </w:t>
      </w:r>
      <w:r w:rsidR="00A85BB2">
        <w:rPr>
          <w:rFonts w:cstheme="minorHAnsi"/>
          <w:lang w:val="en-GB"/>
        </w:rPr>
        <w:fldChar w:fldCharType="begin" w:fldLock="1"/>
      </w:r>
      <w:r w:rsidR="00BF0F3A">
        <w:rPr>
          <w:rFonts w:cstheme="minorHAnsi"/>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task","type":"article-journal","volume":"119"},"uris":["http://www.mendeley.com/documents/?uuid=142c50b1-8670-4327-bee0-d91137a96fd5"]},{"id":"ITEM-2","itemData":{"DOI":"Doi 10.1523/Jneurosci.5443-06.2007","ISBN":"0270-6474","author":[{"dropping-particle":"","family":"Ostlund","given":"S B","non-dropping-particle":"","parse-names":false,"suffix":""},{"dropping-particle":"","family":"Balleine","given":"B W","non-dropping-particle":"","parse-names":false,"suffix":""}],"container-title":"Journal of Neuroscience","id":"ITEM-2","issue":"18","issued":{"date-parts":[["2007"]]},"language":"English","page":"4819-4825","title":"Orbitofrontal cortex mediates outcome encoding in pavlovian but not instrumental conditioning","type":"article-journal","volume":"27"},"uris":["http://www.mendeley.com/documents/?uuid=d469c7de-a39b-4490-b6b3-0682f2e41edb"]},{"id":"ITEM-3","itemData":{"DOI":"10.7554/eLife.37357.001","ISSN":"2050084X","abstract":"The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deficits","type":"article-journal","volume":"7"},"uris":["http://www.mendeley.com/documents/?uuid=830dcb69-80d3-3948-bcf4-b67f5d01f017"]}],"mendeley":{"formattedCitation":"(Ostlund &amp; Balleine, 2007; Panayi &amp; Killcross, 2018; Pickens et al., 2005)","plainTextFormattedCitation":"(Ostlund &amp; Balleine, 2007; Panayi &amp; Killcross, 2018; Pickens et al., 2005)","previouslyFormattedCitation":"(Ostlund &amp; Balleine, 2007; Panayi &amp; Killcross, 2018; Pickens et al., 2005)"},"properties":{"noteIndex":0},"schema":"https://github.com/citation-style-language/schema/raw/master/csl-citation.json"}</w:instrText>
      </w:r>
      <w:r w:rsidR="00A85BB2">
        <w:rPr>
          <w:rFonts w:cstheme="minorHAnsi"/>
          <w:lang w:val="en-GB"/>
        </w:rPr>
        <w:fldChar w:fldCharType="separate"/>
      </w:r>
      <w:r w:rsidR="00BF0F3A" w:rsidRPr="00BF0F3A">
        <w:rPr>
          <w:rFonts w:cstheme="minorHAnsi"/>
          <w:noProof/>
          <w:lang w:val="en-GB"/>
        </w:rPr>
        <w:t>(Ostlund &amp; Balleine, 2007; Panayi &amp; Killcross, 2018; Pickens et al., 2005)</w:t>
      </w:r>
      <w:r w:rsidR="00A85BB2">
        <w:rPr>
          <w:rFonts w:cstheme="minorHAnsi"/>
          <w:lang w:val="en-GB"/>
        </w:rPr>
        <w:fldChar w:fldCharType="end"/>
      </w:r>
      <w:r w:rsidR="00842668" w:rsidRPr="00A85BB2">
        <w:rPr>
          <w:rFonts w:cstheme="minorHAnsi"/>
          <w:lang w:val="en-GB"/>
        </w:rPr>
        <w:t xml:space="preserve">, a finding that </w:t>
      </w:r>
      <w:r w:rsidR="00DA78F6" w:rsidRPr="00A85BB2">
        <w:rPr>
          <w:rFonts w:cstheme="minorHAnsi"/>
          <w:lang w:val="en-GB"/>
        </w:rPr>
        <w:t>cannot</w:t>
      </w:r>
      <w:r w:rsidR="00A5080E" w:rsidRPr="00A85BB2">
        <w:rPr>
          <w:rFonts w:cstheme="minorHAnsi"/>
          <w:lang w:val="en-GB"/>
        </w:rPr>
        <w:t xml:space="preserve"> be reconciled without considering this distinction. </w:t>
      </w:r>
      <w:r w:rsidR="00CF4411">
        <w:rPr>
          <w:rFonts w:cstheme="minorHAnsi"/>
          <w:lang w:val="en-GB"/>
        </w:rPr>
        <w:t xml:space="preserve">In contrast, </w:t>
      </w:r>
      <w:r w:rsidR="001A6854">
        <w:rPr>
          <w:rFonts w:cstheme="minorHAnsi"/>
          <w:lang w:val="en-GB"/>
        </w:rPr>
        <w:t xml:space="preserve">rodent </w:t>
      </w:r>
      <w:r w:rsidR="00CF4411">
        <w:rPr>
          <w:rFonts w:cstheme="minorHAnsi"/>
          <w:lang w:val="en-GB"/>
        </w:rPr>
        <w:t>medial OFC d</w:t>
      </w:r>
      <w:r w:rsidR="001A6854">
        <w:rPr>
          <w:rFonts w:cstheme="minorHAnsi"/>
          <w:lang w:val="en-GB"/>
        </w:rPr>
        <w:t xml:space="preserve">ysfunction significantly disrupts instrumental but not Pavlovian outcome devaluation procedures </w:t>
      </w:r>
      <w:r w:rsidR="00BF0F3A">
        <w:rPr>
          <w:rFonts w:cstheme="minorHAnsi"/>
          <w:lang w:val="en-GB"/>
        </w:rPr>
        <w:fldChar w:fldCharType="begin" w:fldLock="1"/>
      </w:r>
      <w:r w:rsidR="00934876">
        <w:rPr>
          <w:rFonts w:cstheme="minorHAnsi"/>
          <w:lang w:val="en-GB"/>
        </w:rPr>
        <w:instrText>ADDIN CSL_CITATION {"citationItems":[{"id":"ITEM-1","itemData":{"DOI":"10.7554/eLife.38963","ISSN":"2050-084X","abstract":"How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-1","issued":{"date-parts":[["2018","10","3"]]},"title":"Medial orbitofrontal inactivation does not affect economic choice","type":"article-journal","volume":"7"},"uris":["http://www.mendeley.com/documents/?uuid=166ffc6c-f02b-33af-8b85-e5daac026408"]},{"id":"ITEM-2","itemData":{"DOI":"10.1016/j.neuron.2015.10.044","ISSN":"10974199","PMID":"26627312","abstract":"Choice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W.","non-dropping-particle":"","parse-names":false,"suffix":""}],"container-title":"Neuron","id":"ITEM-2","issue":"6","issued":{"date-parts":[["2015"]]},"page":"1268-1280","title":"Medial Orbitofrontal Cortex Mediates Outcome Retrieval in Partially Observable Task Situations","type":"article-journal","volume":"88"},"uris":["http://www.mendeley.com/documents/?uuid=3b0fa5ce-486e-4587-9f5a-e5c4aa806013"]}],"mendeley":{"formattedCitation":"(Bradfield et al., 2015; Gardner et al., 2018)","plainTextFormattedCitation":"(Bradfield et al., 2015; Gardner et al., 2018)","previouslyFormattedCitation":"(Bradfield et al., 2015; Gardner et al., 2018)"},"properties":{"noteIndex":0},"schema":"https://github.com/citation-style-language/schema/raw/master/csl-citation.json"}</w:instrText>
      </w:r>
      <w:r w:rsidR="00BF0F3A">
        <w:rPr>
          <w:rFonts w:cstheme="minorHAnsi"/>
          <w:lang w:val="en-GB"/>
        </w:rPr>
        <w:fldChar w:fldCharType="separate"/>
      </w:r>
      <w:r w:rsidR="00B1463D" w:rsidRPr="00B1463D">
        <w:rPr>
          <w:rFonts w:cstheme="minorHAnsi"/>
          <w:noProof/>
          <w:lang w:val="en-GB"/>
        </w:rPr>
        <w:t>(Bradfield et al., 2015; Gardner et al., 2018)</w:t>
      </w:r>
      <w:r w:rsidR="00BF0F3A">
        <w:rPr>
          <w:rFonts w:cstheme="minorHAnsi"/>
          <w:lang w:val="en-GB"/>
        </w:rPr>
        <w:fldChar w:fldCharType="end"/>
      </w:r>
      <w:r w:rsidR="001A6854">
        <w:rPr>
          <w:rFonts w:cstheme="minorHAnsi"/>
          <w:lang w:val="en-GB"/>
        </w:rPr>
        <w:t xml:space="preserve">. </w:t>
      </w:r>
      <w:r w:rsidR="00AF342B" w:rsidRPr="00AF60B6">
        <w:rPr>
          <w:rFonts w:cstheme="minorHAnsi"/>
          <w:lang w:val="en-GB"/>
        </w:rPr>
        <w:t>Similarly</w:t>
      </w:r>
      <w:r w:rsidR="00AF342B" w:rsidRPr="00293799">
        <w:rPr>
          <w:rFonts w:cstheme="minorHAnsi"/>
          <w:lang w:val="en-GB"/>
        </w:rPr>
        <w:t xml:space="preserve">, </w:t>
      </w:r>
      <w:r w:rsidR="0001700C" w:rsidRPr="00B721B6">
        <w:rPr>
          <w:rFonts w:cstheme="minorHAnsi"/>
          <w:lang w:val="en-GB"/>
        </w:rPr>
        <w:t>OFC lesion</w:t>
      </w:r>
      <w:r w:rsidR="00AF342B" w:rsidRPr="00B721B6">
        <w:rPr>
          <w:rFonts w:cstheme="minorHAnsi"/>
          <w:lang w:val="en-GB"/>
        </w:rPr>
        <w:t>s</w:t>
      </w:r>
      <w:r w:rsidR="0001700C" w:rsidRPr="00B721B6">
        <w:rPr>
          <w:rFonts w:cstheme="minorHAnsi"/>
          <w:lang w:val="en-GB"/>
        </w:rPr>
        <w:t xml:space="preserve"> impair the ability to </w:t>
      </w:r>
      <w:r w:rsidR="0001700C" w:rsidRPr="00895CF7">
        <w:rPr>
          <w:rFonts w:cstheme="minorHAnsi"/>
          <w:lang w:val="en-GB"/>
        </w:rPr>
        <w:t xml:space="preserve">perform </w:t>
      </w:r>
      <w:proofErr w:type="spellStart"/>
      <w:r w:rsidR="0001700C" w:rsidRPr="00895CF7">
        <w:rPr>
          <w:rFonts w:cstheme="minorHAnsi"/>
          <w:lang w:val="en-GB"/>
        </w:rPr>
        <w:t>intradimensional</w:t>
      </w:r>
      <w:proofErr w:type="spellEnd"/>
      <w:r w:rsidR="0001700C" w:rsidRPr="00895CF7">
        <w:rPr>
          <w:rFonts w:cstheme="minorHAnsi"/>
          <w:lang w:val="en-GB"/>
        </w:rPr>
        <w:t xml:space="preserve"> shifts</w:t>
      </w:r>
      <w:r w:rsidR="009A25D6">
        <w:rPr>
          <w:rFonts w:cstheme="minorHAnsi"/>
          <w:lang w:val="en-GB"/>
        </w:rPr>
        <w:t xml:space="preserve"> </w:t>
      </w:r>
      <w:r w:rsidR="009A25D6">
        <w:rPr>
          <w:rFonts w:cstheme="minorHAnsi"/>
          <w:lang w:val="en-GB"/>
        </w:rPr>
        <w:fldChar w:fldCharType="begin" w:fldLock="1"/>
      </w:r>
      <w:r w:rsidR="00A85BB2">
        <w:rPr>
          <w:rFonts w:cstheme="minorHAnsi"/>
          <w:lang w:val="en-GB"/>
        </w:rPr>
        <w:instrText>ADDIN CSL_CITATION {"citationItems":[{"id":"ITEM-1","itemData":{"author":[{"dropping-particle":"","family":"Kim","given":"J","non-dropping-particle":"","parse-names":false,"suffix":""},{"dropping-particle":"","family":"Ragozzino","given":"K E","non-dropping-particle":"","parse-names":false,"suffix":""}],"container-title":"Neurobiology of Learning and Memory","id":"ITEM-1","issued":{"date-parts":[["2005"]]},"page":"125-133","title":"The involvement of the orbitofrontal cortex in learning under changing task contingencies","type":"article-journal","volume":"83"},"uris":["http://www.mendeley.com/documents/?uuid=8df3588d-78aa-40a8-94af-8132356fc27b"]},{"id":"ITEM-2","itemData":{"DOI":"S0166432803003437 [pii]","ISBN":"0166-4328 (Print)\r0166-4328 (Linking)","PMID":"14643463","author":[{"dropping-particle":"","family":"McAlonan","given":"K","non-dropping-particle":"","parse-names":false,"suffix":""},{"dropping-particle":"","family":"Brown","given":"V J","non-dropping-particle":"","parse-names":false,"suffix":""}],"container-title":"Behavioural Brain Research","edition":"2003/12/04","id":"ITEM-2","issue":"1-2","issued":{"date-parts":[["2003"]]},"language":"eng","page":"97-103","title":"Orbital prefrontal cortex mediates reversal learning and not attentional set shifting in the rat","type":"article-journal","volume":"146"},"uris":["http://www.mendeley.com/documents/?uuid=38537b7b-c9b3-4db7-ba0c-ea1ff1535d89"]}],"mendeley":{"formattedCitation":"(Kim &amp; Ragozzino, 2005; McAlonan &amp; Brown, 2003)","plainTextFormattedCitation":"(Kim &amp; Ragozzino, 2005; McAlonan &amp; Brown, 2003)","previouslyFormattedCitation":"(Kim &amp; Ragozzino, 2005; McAlonan &amp; Brown, 2003)"},"properties":{"noteIndex":0},"schema":"https://github.com/citation-style-language/schema/raw/master/csl-citation.json"}</w:instrText>
      </w:r>
      <w:r w:rsidR="009A25D6">
        <w:rPr>
          <w:rFonts w:cstheme="minorHAnsi"/>
          <w:lang w:val="en-GB"/>
        </w:rPr>
        <w:fldChar w:fldCharType="separate"/>
      </w:r>
      <w:r w:rsidR="009A25D6" w:rsidRPr="009A25D6">
        <w:rPr>
          <w:rFonts w:cstheme="minorHAnsi"/>
          <w:noProof/>
          <w:lang w:val="en-GB"/>
        </w:rPr>
        <w:t>(Kim &amp; Ragozzino, 2005; McAlonan &amp; Brown, 2003)</w:t>
      </w:r>
      <w:r w:rsidR="009A25D6">
        <w:rPr>
          <w:rFonts w:cstheme="minorHAnsi"/>
          <w:lang w:val="en-GB"/>
        </w:rPr>
        <w:fldChar w:fldCharType="end"/>
      </w:r>
      <w:r w:rsidR="0001700C" w:rsidRPr="00895CF7">
        <w:rPr>
          <w:rFonts w:cstheme="minorHAnsi"/>
          <w:lang w:val="en-GB"/>
        </w:rPr>
        <w:t xml:space="preserve">, as opposed to extradimensional shifts which involve the prelimbic cortex </w:t>
      </w:r>
      <w:r w:rsidR="0001700C" w:rsidRPr="008B4FD1">
        <w:rPr>
          <w:rFonts w:cstheme="minorHAnsi"/>
          <w:lang w:val="en-GB"/>
        </w:rPr>
        <w:t xml:space="preserve">(Joel et al., 1997; </w:t>
      </w:r>
      <w:proofErr w:type="spellStart"/>
      <w:r w:rsidR="0001700C" w:rsidRPr="008B4FD1">
        <w:rPr>
          <w:rFonts w:cstheme="minorHAnsi"/>
          <w:lang w:val="en-GB"/>
        </w:rPr>
        <w:t>Birrell</w:t>
      </w:r>
      <w:proofErr w:type="spellEnd"/>
      <w:r w:rsidR="0001700C" w:rsidRPr="008B4FD1">
        <w:rPr>
          <w:rFonts w:cstheme="minorHAnsi"/>
          <w:lang w:val="en-GB"/>
        </w:rPr>
        <w:t xml:space="preserve"> and Brown, 2000; </w:t>
      </w:r>
      <w:proofErr w:type="spellStart"/>
      <w:r w:rsidR="0001700C" w:rsidRPr="008B4FD1">
        <w:rPr>
          <w:rFonts w:cstheme="minorHAnsi"/>
          <w:lang w:val="en-GB"/>
        </w:rPr>
        <w:t>Ragozzino</w:t>
      </w:r>
      <w:proofErr w:type="spellEnd"/>
      <w:r w:rsidR="0001700C" w:rsidRPr="008B4FD1">
        <w:rPr>
          <w:rFonts w:cstheme="minorHAnsi"/>
          <w:lang w:val="en-GB"/>
        </w:rPr>
        <w:t xml:space="preserve"> et al., 2003). This highlights that multiple regions of the prefrontal cortex may be required for different types of rule shifts</w:t>
      </w:r>
      <w:r w:rsidR="00F92D66">
        <w:rPr>
          <w:rFonts w:cstheme="minorHAnsi"/>
          <w:lang w:val="en-GB"/>
        </w:rPr>
        <w:t xml:space="preserve"> </w:t>
      </w:r>
      <w:r w:rsidR="00F92D66">
        <w:rPr>
          <w:rFonts w:cstheme="minorHAnsi"/>
          <w:lang w:val="en-GB"/>
        </w:rPr>
        <w:fldChar w:fldCharType="begin" w:fldLock="1"/>
      </w:r>
      <w:r w:rsidR="00B44680">
        <w:rPr>
          <w:rFonts w:cstheme="minorHAnsi"/>
          <w:lang w:val="en-GB"/>
        </w:rPr>
        <w:instrText>ADDIN CSL_CITATION {"citationItems":[{"id":"ITEM-1","itemData":{"DOI":"10.1037/rev0000118","ISSN":"0033295X","PMID":"30299142","abstract":"Theories of functioning in the medial prefrontal cortex are distinct across appetitively and aversively motivated procedures. In the appetitive domain, it is argued that the medial prefrontal cortex is important for producing adaptive behavior when circumstances change. This view advocates a role for this region in using higher-order information to bias performance appropriate to that circumstance. Conversely, literature born out of aversive studies has led to the theory that the prelimbic region of the medial prefrontal cortex is necessary for the expression of conditioned fear, whereas the infralimbic region is necessary for a decrease in responding following extinction. Here, the argument is that these regions are primed to increase or decrease fear responses and that this tendency is gated by subcortical inputs. However, we believe the data from aversive studies can be explained by a supraordinate role for the medial prefrontal cortex in behavioral flexibility, in line with the appetitive literature. Using a dichotomy between the voluntary control of behavior and the execution of well-trained responses, we attempt to reconcile these theories. We argue that the prelimbic region exerts voluntary control over behavior via top-down modulation of stimulus- response pathways according to task demands, contextual cues, and how well a stimulus predicts an outcome. Conversely, the infralimbic region promotes responding based on the strength of stimulus- response pathways determined by experience with reinforced contingencies. This system resolves the tension between executing voluntary actions sensitive to recent changes in contingencies, and responses that reflect the animal's experience across the long run.","author":[{"dropping-particle":"","family":"Sharpe","given":"Melissa J.","non-dropping-particle":"","parse-names":false,"suffix":""},{"dropping-particle":"","family":"Killcross","given":"Simon","non-dropping-particle":"","parse-names":false,"suffix":""}],"container-title":"Psychological Review","id":"ITEM-1","issued":{"date-parts":[["2018"]]},"title":"Modulation of attention and action in the medial prefrontal cortex of rats","type":"article-journal"},"uris":["http://www.mendeley.com/documents/?uuid=48a9de0e-6a24-4cef-a91e-664f31885af1"]},{"id":"ITEM-2","itemData":{"DOI":"10.1523/JNEUROSCI.3243-05.2006","ISSN":"02706474","PMID":"16540570","abstract":"The prefrontal cortex has been implicated in multiple forms of goal-directed behavior. Rats with pretraining lesions to the prefrontal cortex (PFC) or specific lesions to the anterior cingulate cortex (ACC) were trained and tested on a novel behavioral procedure measuring aspects of cue and response competition typical of tests of prefrontal function in humans. Rats were trained on two biconditional discrimination tasks, one auditory and one visual, in two discriminably different contexts. At test, they received presentations of audiovisual compounds of these training stimuli in both contexts, in extinction. These compounds were formed in such way that the individual elements had dictated either the same (congruent trials) or different (incongruent trials) responses during training. Sham-operated rats used the contextual cues to disambiguate the conflicting response information provided by incongruent stimulus compounds. ACC lesions impaired the contextual control of instrumental responding during incongruent cues during only the initial period of cue presentation, whereas larger PFC lesions abolished incongruent cue performance completely. Neither biconditional discrimination acquisition, nor test performance during congruent stimulus compounds, were affected by the lesions. These findings are consistent with human and nonhuman primate studies, indicating a role for the PFC in the processes by which cues come to control behavior in the face of conflicting information and the ACC specifically in processes such as detection of response conflict. This procedure provides a good foundation for an improved understanding of the disruption to goal-directed behavior seen with frontal dysfunction in a number of neuropsychological disorders including schizophrenia. Copyright © 2006 Society for Neuroscience.","author":[{"dropping-particle":"","family":"Haddon","given":"Josephine E.","non-dropping-particle":"","parse-names":false,"suffix":""},{"dropping-particle":"","family":"Killcross","given":"Simon","non-dropping-particle":"","parse-names":false,"suffix":""}],"container-title":"Journal of Neuroscience","id":"ITEM-2","issued":{"date-parts":[["2006"]]},"title":"Prefrontal cortex lesions disrupt the contextual control of response conflict","type":"article-journal"},"uris":["http://www.mendeley.com/documents/?uuid=079b06b5-06ec-49a5-9bdf-3a17a57db705"]}],"mendeley":{"formattedCitation":"(Haddon &amp; Killcross, 2006; Sharpe &amp; Killcross, 2018)","plainTextFormattedCitation":"(Haddon &amp; Killcross, 2006; Sharpe &amp; Killcross, 2018)","previouslyFormattedCitation":"(Haddon &amp; Killcross, 2006; Sharpe &amp; Killcross, 2018)"},"properties":{"noteIndex":0},"schema":"https://github.com/citation-style-language/schema/raw/master/csl-citation.json"}</w:instrText>
      </w:r>
      <w:r w:rsidR="00F92D66">
        <w:rPr>
          <w:rFonts w:cstheme="minorHAnsi"/>
          <w:lang w:val="en-GB"/>
        </w:rPr>
        <w:fldChar w:fldCharType="separate"/>
      </w:r>
      <w:r w:rsidR="00B44680" w:rsidRPr="00B44680">
        <w:rPr>
          <w:rFonts w:cstheme="minorHAnsi"/>
          <w:noProof/>
          <w:lang w:val="en-GB"/>
        </w:rPr>
        <w:t>(Haddon &amp; Killcross, 2006; Sharpe &amp; Killcross, 2018)</w:t>
      </w:r>
      <w:r w:rsidR="00F92D66">
        <w:rPr>
          <w:rFonts w:cstheme="minorHAnsi"/>
          <w:lang w:val="en-GB"/>
        </w:rPr>
        <w:fldChar w:fldCharType="end"/>
      </w:r>
      <w:r w:rsidR="0001700C" w:rsidRPr="008B4FD1">
        <w:rPr>
          <w:rFonts w:cstheme="minorHAnsi"/>
          <w:lang w:val="en-GB"/>
        </w:rPr>
        <w:t>. Thus, in addition to the frontopolar cortex and the inferior lateral prefrontal cortex which have been found to play a role in MB</w:t>
      </w:r>
      <w:r w:rsidR="00895CF7">
        <w:rPr>
          <w:rFonts w:cstheme="minorHAnsi"/>
          <w:lang w:val="en-GB"/>
        </w:rPr>
        <w:t>-</w:t>
      </w:r>
      <w:r w:rsidR="0001700C" w:rsidRPr="008B4FD1">
        <w:rPr>
          <w:rFonts w:cstheme="minorHAnsi"/>
          <w:lang w:val="en-GB"/>
        </w:rPr>
        <w:t xml:space="preserve">MF arbitration during instrumental tasks in humans </w:t>
      </w:r>
      <w:r w:rsidR="0001700C" w:rsidRPr="008B4FD1">
        <w:rPr>
          <w:rFonts w:cstheme="minorHAnsi"/>
          <w:lang w:val="en-GB"/>
        </w:rPr>
        <w:fldChar w:fldCharType="begin" w:fldLock="1"/>
      </w:r>
      <w:r w:rsidR="00BF3612" w:rsidRPr="008B4FD1">
        <w:rPr>
          <w:rFonts w:cstheme="minorHAnsi"/>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01700C" w:rsidRPr="008B4FD1">
        <w:rPr>
          <w:rFonts w:cstheme="minorHAnsi"/>
          <w:lang w:val="en-GB"/>
        </w:rPr>
        <w:fldChar w:fldCharType="separate"/>
      </w:r>
      <w:r w:rsidR="0001700C" w:rsidRPr="008B4FD1">
        <w:rPr>
          <w:rFonts w:cstheme="minorHAnsi"/>
          <w:noProof/>
          <w:lang w:val="en-GB"/>
        </w:rPr>
        <w:t>(Lee et al., 2014)</w:t>
      </w:r>
      <w:r w:rsidR="0001700C" w:rsidRPr="008B4FD1">
        <w:rPr>
          <w:rFonts w:cstheme="minorHAnsi"/>
          <w:lang w:val="en-GB"/>
        </w:rPr>
        <w:fldChar w:fldCharType="end"/>
      </w:r>
      <w:r w:rsidR="0001700C" w:rsidRPr="008B4FD1">
        <w:rPr>
          <w:rFonts w:cstheme="minorHAnsi"/>
          <w:lang w:val="en-GB"/>
        </w:rPr>
        <w:t>, here we further suggest that the lateral OFC may also play an important role in the MB</w:t>
      </w:r>
      <w:r w:rsidR="00AF342B" w:rsidRPr="008B4FD1">
        <w:rPr>
          <w:rFonts w:cstheme="minorHAnsi"/>
          <w:lang w:val="en-GB"/>
        </w:rPr>
        <w:t>-</w:t>
      </w:r>
      <w:r w:rsidR="0001700C" w:rsidRPr="008B4FD1">
        <w:rPr>
          <w:rFonts w:cstheme="minorHAnsi"/>
          <w:lang w:val="en-GB"/>
        </w:rPr>
        <w:t>MF arbitration when it comes to the Pavlovian domain.</w:t>
      </w:r>
    </w:p>
    <w:p w14:paraId="1D9ECAC0" w14:textId="6847D4F4" w:rsidR="00BF1B31" w:rsidRDefault="00BF1B31" w:rsidP="00BF1B31">
      <w:pPr>
        <w:rPr>
          <w:lang w:val="en-GB"/>
        </w:rPr>
      </w:pPr>
    </w:p>
    <w:p w14:paraId="7D01151D" w14:textId="2F83946C" w:rsidR="007E483B" w:rsidRPr="004336DA" w:rsidRDefault="00F3501B" w:rsidP="00132207">
      <w:pPr>
        <w:rPr>
          <w:b/>
          <w:bCs/>
          <w:color w:val="000000" w:themeColor="text1"/>
          <w:lang w:val="en-GB"/>
        </w:rPr>
      </w:pPr>
      <w:r>
        <w:rPr>
          <w:lang w:val="en-GB"/>
        </w:rPr>
        <w:t>There has been an important focus recently on refining</w:t>
      </w:r>
      <w:r w:rsidR="00C253B5">
        <w:rPr>
          <w:lang w:val="en-GB"/>
        </w:rPr>
        <w:t xml:space="preserve"> anatomical specificity when exploring medial prefrontal and orbitofrontal cort</w:t>
      </w:r>
      <w:r w:rsidR="00337AEF">
        <w:rPr>
          <w:lang w:val="en-GB"/>
        </w:rPr>
        <w:t>ical function</w:t>
      </w:r>
      <w:r w:rsidR="00B721B6">
        <w:rPr>
          <w:lang w:val="en-GB"/>
        </w:rPr>
        <w:t xml:space="preserve"> </w:t>
      </w:r>
      <w:r w:rsidR="00895CF7">
        <w:rPr>
          <w:lang w:val="en-GB"/>
        </w:rPr>
        <w:fldChar w:fldCharType="begin" w:fldLock="1"/>
      </w:r>
      <w:r w:rsidR="00E870C0">
        <w:rPr>
          <w:lang w:val="en-GB"/>
        </w:rPr>
        <w:instrText>ADDIN CSL_CITATION {"citationItems":[{"id":"ITEM-1","itemData":{"DOI":"10.1523/ENEURO.0315-18.2018","ISSN":"23732822","PMID":"30406193","abstract":"Prefrontal cortex (PFC) means different things to different people. In recent years, there has been a major increase in publications on the PFC, especially using mice. However, inconsistencies in the nomenclature and anatomical boundaries of PFC areas has made it difficult for researchers to compare data and interpret findings across species. We conducted a meta-analysis of publications on the PFC of humans and rodents and found dramatic differences in the focus of research on these species. In addition, we compared anatomical terms and criteria across several common rodent brain atlases and found inconsistencies among, and even within, leading atlases. To assess the impact of these issues on the research community, we conducted a survey of established PFC researchers on their use of anatomical terms and found little consensus. We report on the results of the survey and propose an alternative scheme for interpreting data from rodent studies, based on structural analysis of the corpus callosum and nomenclature used in research on the anterior cingulate cortex (ACC) of primates.","author":[{"dropping-particle":"","family":"Laubach","given":"Mark","non-dropping-particle":"","parse-names":false,"suffix":""},{"dropping-particle":"","family":"Amarante","given":"Linda M.","non-dropping-particle":"","parse-names":false,"suffix":""},{"dropping-particle":"","family":"Swanson","given":"Kyra","non-dropping-particle":"","parse-names":false,"suffix":""},{"dropping-particle":"","family":"White","given":"Samantha R.","non-dropping-particle":"","parse-names":false,"suffix":""}],"container-title":"eNeuro","id":"ITEM-1","issued":{"date-parts":[["2018"]]},"title":"What, if anything, is rodent prefrontal cortex?","type":"article"},"uris":["http://www.mendeley.com/documents/?uuid=c439777c-996f-4650-aa75-30e11ed46dcd"]},{"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axes","type":"article-journal"},"uris":["http://www.mendeley.com/documents/?uuid=5c0cc2ed-e9cc-442f-8e75-0bb063b53c9d"]},{"id":"ITEM-3","itemData":{"ISBN":"1047-3211","author":[{"dropping-particle":"","family":"Killcross","given":"A S","non-dropping-particle":"","parse-names":false,"suffix":""},{"dropping-particle":"","family":"Coutureau","given":"E","non-dropping-particle":"","parse-names":false,"suffix":""}],"container-title":"Cerebral Cortex","id":"ITEM-3","issue":"4","issued":{"date-parts":[["2003"]]},"language":"English","page":"400-408","title":"Coordination of actions and habits in the medial prefrontal cortex of rats","type":"article-journal","volume":"13"},"uris":["http://www.mendeley.com/documents/?uuid=c471a2a6-a5ed-4f19-ad4c-c712120c218e"]},{"id":"ITEM-4","itemData":{"ISBN":"0166-4328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Research","edition":"2003/12/04","id":"ITEM-4","issue":"1-2","issued":{"date-parts":[["2003"]]},"language":"eng","note":"Coutureau,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rats","type":"article-journal","volume":"146"},"uris":["http://www.mendeley.com/documents/?uuid=ad782cef-18f3-41be-9cc3-260179e185fe"]}],"mendeley":{"formattedCitation":"(Barreiros et al., 2021; Coutureau &amp; Killcross, 2003; Killcross &amp; Coutureau, 2003; Laubach et al., 2018)","plainTextFormattedCitation":"(Barreiros et al., 2021; Coutureau &amp; Killcross, 2003; Killcross &amp; Coutureau, 2003; Laubach et al., 2018)","previouslyFormattedCitation":"(Barreiros et al., 2021; Coutureau &amp; Killcross, 2003; Killcross &amp; Coutureau, 2003; Laubach et al., 2018)"},"properties":{"noteIndex":0},"schema":"https://github.com/citation-style-language/schema/raw/master/csl-citation.json"}</w:instrText>
      </w:r>
      <w:r w:rsidR="00895CF7">
        <w:rPr>
          <w:lang w:val="en-GB"/>
        </w:rPr>
        <w:fldChar w:fldCharType="separate"/>
      </w:r>
      <w:r w:rsidR="00B44680" w:rsidRPr="00B44680">
        <w:rPr>
          <w:noProof/>
          <w:lang w:val="en-GB"/>
        </w:rPr>
        <w:t>(Barreiros et al., 2021; Coutureau &amp; Killcross, 2003; Killcross &amp; Coutureau, 2003; Laubach et al., 2018)</w:t>
      </w:r>
      <w:r w:rsidR="00895CF7">
        <w:rPr>
          <w:lang w:val="en-GB"/>
        </w:rPr>
        <w:fldChar w:fldCharType="end"/>
      </w:r>
      <w:r w:rsidR="00337AEF">
        <w:rPr>
          <w:lang w:val="en-GB"/>
        </w:rPr>
        <w:t>. This</w:t>
      </w:r>
      <w:r w:rsidR="00BE575D">
        <w:rPr>
          <w:lang w:val="en-GB"/>
        </w:rPr>
        <w:t xml:space="preserve"> has been driven by an emerging picture of functional heterogeneity within</w:t>
      </w:r>
      <w:r w:rsidR="002D190A">
        <w:rPr>
          <w:lang w:val="en-GB"/>
        </w:rPr>
        <w:t xml:space="preserve"> these cortical</w:t>
      </w:r>
      <w:r w:rsidR="00BE575D">
        <w:rPr>
          <w:lang w:val="en-GB"/>
        </w:rPr>
        <w:t xml:space="preserve"> </w:t>
      </w:r>
      <w:r w:rsidR="002D190A">
        <w:rPr>
          <w:lang w:val="en-GB"/>
        </w:rPr>
        <w:t xml:space="preserve">subregions. However, while the emerging picture shows </w:t>
      </w:r>
      <w:r w:rsidR="00654326">
        <w:rPr>
          <w:lang w:val="en-GB"/>
        </w:rPr>
        <w:t>functional heterogeneity and dissociations in anatomically adjacent substructures</w:t>
      </w:r>
      <w:r w:rsidR="00895CF7">
        <w:rPr>
          <w:lang w:val="en-GB"/>
        </w:rPr>
        <w:t xml:space="preserve"> </w:t>
      </w:r>
      <w:r w:rsidR="00895CF7">
        <w:rPr>
          <w:lang w:val="en-GB"/>
        </w:rPr>
        <w:fldChar w:fldCharType="begin" w:fldLock="1"/>
      </w:r>
      <w:r w:rsidR="00E1343A">
        <w:rPr>
          <w:lang w:val="en-GB"/>
        </w:rPr>
        <w:instrText>ADDIN CSL_CITATION {"citationItems":[{"id":"ITEM-1","itemData":{"DOI":"10.1523/JNEUROSCI.1678-17.2017","ISSN":"15292401","abstract":"Rat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Neuroscience","id":"ITEM-1","issued":{"date-parts":[["2017"]]},"title":"Functional heterogeneity within rat orbitofrontal cortex in reward learning and decision making","type":"article-journal"},"uris":["http://www.mendeley.com/documents/?uuid=83148fac-00bd-40c0-b094-899ffea47a43"]},{"id":"ITEM-2","itemData":{"DOI":"10.7554/eLife.37357.001","ISSN":"2050084X","abstract":"The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Izquierdo, 2017a; Panayi &amp; Killcross, 2018)","plainTextFormattedCitation":"(Bradfield &amp; Hart, 2020; Izquierdo, 2017a; Panayi &amp; Killcross, 2018)","previouslyFormattedCitation":"(Bradfield &amp; Hart, 2020; Izquierdo, 2017a; Panayi &amp; Killcross, 2018)"},"properties":{"noteIndex":0},"schema":"https://github.com/citation-style-language/schema/raw/master/csl-citation.json"}</w:instrText>
      </w:r>
      <w:r w:rsidR="00895CF7">
        <w:rPr>
          <w:lang w:val="en-GB"/>
        </w:rPr>
        <w:fldChar w:fldCharType="separate"/>
      </w:r>
      <w:r w:rsidR="00895CF7" w:rsidRPr="00895CF7">
        <w:rPr>
          <w:noProof/>
          <w:lang w:val="en-GB"/>
        </w:rPr>
        <w:t>(Bradfield &amp; Hart, 2020; Izquierdo, 2017a; Panayi &amp; Killcross, 2018)</w:t>
      </w:r>
      <w:r w:rsidR="00895CF7">
        <w:rPr>
          <w:lang w:val="en-GB"/>
        </w:rPr>
        <w:fldChar w:fldCharType="end"/>
      </w:r>
      <w:r w:rsidR="00654326">
        <w:rPr>
          <w:lang w:val="en-GB"/>
        </w:rPr>
        <w:t>, there is also a re</w:t>
      </w:r>
      <w:r w:rsidR="00661BDA">
        <w:rPr>
          <w:lang w:val="en-GB"/>
        </w:rPr>
        <w:t>markable consistency of overall functional purpose tying these regions together</w:t>
      </w:r>
      <w:r w:rsidR="00CA3321">
        <w:rPr>
          <w:lang w:val="en-GB"/>
        </w:rPr>
        <w:t xml:space="preserve"> </w:t>
      </w:r>
      <w:r w:rsidR="00CA3321">
        <w:rPr>
          <w:lang w:val="en-GB"/>
        </w:rPr>
        <w:fldChar w:fldCharType="begin" w:fldLock="1"/>
      </w:r>
      <w:r w:rsidR="009A25D6">
        <w:rPr>
          <w:lang w:val="en-GB"/>
        </w:rPr>
        <w:instrText>ADDIN CSL_CITATION {"citationItems":[{"id":"ITEM-1","itemData":{"DOI":"DOI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Behavior","id":"ITEM-1","issued":{"date-parts":[["2011"]]},"language":"English","note":"Byl19\nTimes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memory","type":"chapter"},"uris":["http://www.mendeley.com/documents/?uuid=fac97003-f0db-4b2a-9077-6d35638582d3"]}],"mendeley":{"formattedCitation":"(Roesch &amp; Schoenbaum, 2006; Rudebeck &amp; Murray, 2011a; Wilson et al., 2014)","plainTextFormattedCitation":"(Roesch &amp; Schoenbaum, 2006; Rudebeck &amp; Murray, 2011a; Wilson et al., 2014)","previouslyFormattedCitation":"(Roesch &amp; Schoenbaum, 2006; Rudebeck &amp; Murray, 2011a; Wilson et al., 2014)"},"properties":{"noteIndex":0},"schema":"https://github.com/citation-style-language/schema/raw/master/csl-citation.json"}</w:instrText>
      </w:r>
      <w:r w:rsidR="00CA3321">
        <w:rPr>
          <w:lang w:val="en-GB"/>
        </w:rPr>
        <w:fldChar w:fldCharType="separate"/>
      </w:r>
      <w:r w:rsidR="00CA3321" w:rsidRPr="00CA3321">
        <w:rPr>
          <w:noProof/>
          <w:lang w:val="en-GB"/>
        </w:rPr>
        <w:t>(Roesch &amp; Schoenbaum, 2006; Rudebeck &amp; Murray, 2011a; Wilson et al., 2014)</w:t>
      </w:r>
      <w:r w:rsidR="00CA3321">
        <w:rPr>
          <w:lang w:val="en-GB"/>
        </w:rPr>
        <w:fldChar w:fldCharType="end"/>
      </w:r>
      <w:r w:rsidR="00661BDA">
        <w:rPr>
          <w:lang w:val="en-GB"/>
        </w:rPr>
        <w:t xml:space="preserve">. Here we suggest that in parallel to </w:t>
      </w:r>
      <w:r w:rsidR="00B81191">
        <w:rPr>
          <w:lang w:val="en-GB"/>
        </w:rPr>
        <w:t xml:space="preserve">the emerging experimental literature, we must consider </w:t>
      </w:r>
      <w:r w:rsidR="00CB1B42">
        <w:rPr>
          <w:lang w:val="en-GB"/>
        </w:rPr>
        <w:t>refined models of</w:t>
      </w:r>
      <w:r w:rsidR="00863373">
        <w:rPr>
          <w:lang w:val="en-GB"/>
        </w:rPr>
        <w:t xml:space="preserve"> OFC subregion </w:t>
      </w:r>
      <w:r w:rsidR="00CB1B42">
        <w:rPr>
          <w:lang w:val="en-GB"/>
        </w:rPr>
        <w:t>function</w:t>
      </w:r>
      <w:r w:rsidR="00863373">
        <w:rPr>
          <w:lang w:val="en-GB"/>
        </w:rPr>
        <w:t>s</w:t>
      </w:r>
      <w:r w:rsidR="00CB1B42">
        <w:rPr>
          <w:lang w:val="en-GB"/>
        </w:rPr>
        <w:t xml:space="preserve"> tha</w:t>
      </w:r>
      <w:r w:rsidR="00863373">
        <w:rPr>
          <w:lang w:val="en-GB"/>
        </w:rPr>
        <w:t xml:space="preserve">t </w:t>
      </w:r>
      <w:r w:rsidR="000D08BF">
        <w:rPr>
          <w:lang w:val="en-GB"/>
        </w:rPr>
        <w:t xml:space="preserve">account for these unique heterogeneous results, but also maintain a coherent </w:t>
      </w:r>
      <w:r w:rsidR="008316B0">
        <w:rPr>
          <w:lang w:val="en-GB"/>
        </w:rPr>
        <w:t>computational role across the entire OFC.</w:t>
      </w:r>
    </w:p>
    <w:p w14:paraId="1EE59739" w14:textId="77777777" w:rsidR="004336DA" w:rsidRPr="004336DA" w:rsidRDefault="004336DA" w:rsidP="007E483B">
      <w:pPr>
        <w:spacing w:line="360" w:lineRule="auto"/>
        <w:rPr>
          <w:b/>
          <w:bCs/>
          <w:color w:val="000000" w:themeColor="text1"/>
          <w:lang w:val="en-GB"/>
        </w:rPr>
      </w:pPr>
    </w:p>
    <w:p w14:paraId="1D7C8077" w14:textId="77777777" w:rsidR="007E483B" w:rsidRPr="004336DA" w:rsidRDefault="007E483B" w:rsidP="007E483B">
      <w:pPr>
        <w:spacing w:line="360" w:lineRule="auto"/>
        <w:rPr>
          <w:b/>
          <w:bCs/>
          <w:color w:val="000000" w:themeColor="text1"/>
          <w:lang w:val="en-GB"/>
        </w:rPr>
      </w:pPr>
      <w:r w:rsidRPr="004336DA">
        <w:rPr>
          <w:b/>
          <w:bCs/>
          <w:color w:val="000000" w:themeColor="text1"/>
          <w:lang w:val="en-GB"/>
        </w:rPr>
        <w:t>Competing Interests</w:t>
      </w:r>
    </w:p>
    <w:p w14:paraId="4C592029" w14:textId="77777777" w:rsidR="007E483B" w:rsidRPr="004336DA" w:rsidRDefault="007E483B" w:rsidP="007E483B">
      <w:pPr>
        <w:spacing w:line="360" w:lineRule="auto"/>
        <w:rPr>
          <w:color w:val="000000" w:themeColor="text1"/>
          <w:lang w:val="en-GB"/>
        </w:rPr>
      </w:pPr>
      <w:r w:rsidRPr="004336DA">
        <w:rPr>
          <w:color w:val="000000" w:themeColor="text1"/>
          <w:lang w:val="en-GB"/>
        </w:rPr>
        <w:lastRenderedPageBreak/>
        <w:t>The authors declare no competing interests.</w:t>
      </w:r>
    </w:p>
    <w:p w14:paraId="7B844D84" w14:textId="070DCD5A" w:rsidR="00B1463D" w:rsidRDefault="00B1463D">
      <w:pPr>
        <w:rPr>
          <w:lang w:val="en-GB"/>
        </w:rPr>
      </w:pPr>
      <w:r>
        <w:rPr>
          <w:lang w:val="en-GB"/>
        </w:rPr>
        <w:br w:type="page"/>
      </w:r>
    </w:p>
    <w:p w14:paraId="18F55AB0" w14:textId="31240F67" w:rsidR="00B1463D" w:rsidRDefault="000A0367" w:rsidP="00D010C1">
      <w:pPr>
        <w:pStyle w:val="Title"/>
        <w:jc w:val="center"/>
        <w:rPr>
          <w:lang w:val="en-GB"/>
        </w:rPr>
      </w:pPr>
      <w:r w:rsidRPr="00312AE3">
        <w:rPr>
          <w:lang w:val="en-GB"/>
        </w:rPr>
        <w:lastRenderedPageBreak/>
        <w:t>References</w:t>
      </w:r>
    </w:p>
    <w:p w14:paraId="4F6FC10D" w14:textId="77777777" w:rsidR="00D53F69" w:rsidRPr="00D53F69" w:rsidRDefault="00D53F69" w:rsidP="00D53F69">
      <w:pPr>
        <w:rPr>
          <w:lang w:val="en-GB"/>
        </w:rPr>
      </w:pPr>
    </w:p>
    <w:p w14:paraId="4C924D4A" w14:textId="29F7FF75" w:rsidR="007347B1" w:rsidRPr="007347B1" w:rsidRDefault="00EC6FCC" w:rsidP="007347B1">
      <w:pPr>
        <w:widowControl w:val="0"/>
        <w:autoSpaceDE w:val="0"/>
        <w:autoSpaceDN w:val="0"/>
        <w:adjustRightInd w:val="0"/>
        <w:ind w:left="480" w:hanging="480"/>
        <w:rPr>
          <w:rFonts w:ascii="Calibri" w:hAnsi="Calibri" w:cs="Calibri"/>
          <w:noProof/>
        </w:rPr>
      </w:pPr>
      <w:r w:rsidRPr="00312AE3">
        <w:rPr>
          <w:lang w:val="en-GB"/>
        </w:rPr>
        <w:fldChar w:fldCharType="begin" w:fldLock="1"/>
      </w:r>
      <w:r w:rsidRPr="00312AE3">
        <w:rPr>
          <w:lang w:val="en-GB"/>
        </w:rPr>
        <w:instrText xml:space="preserve">ADDIN Mendeley Bibliography CSL_BIBLIOGRAPHY </w:instrText>
      </w:r>
      <w:r w:rsidRPr="00312AE3">
        <w:rPr>
          <w:lang w:val="en-GB"/>
        </w:rPr>
        <w:fldChar w:fldCharType="separate"/>
      </w:r>
      <w:r w:rsidR="007347B1" w:rsidRPr="007347B1">
        <w:rPr>
          <w:rFonts w:ascii="Calibri" w:hAnsi="Calibri" w:cs="Calibri"/>
          <w:noProof/>
        </w:rPr>
        <w:t xml:space="preserve">Arleo, A., &amp; Gerstner, W. (2000). Spatial cognition and neuro-mimetic navigation: a model of hippocampal place cell activity. </w:t>
      </w:r>
      <w:r w:rsidR="007347B1" w:rsidRPr="007347B1">
        <w:rPr>
          <w:rFonts w:ascii="Calibri" w:hAnsi="Calibri" w:cs="Calibri"/>
          <w:i/>
          <w:iCs/>
          <w:noProof/>
        </w:rPr>
        <w:t>Biological Cybernetics</w:t>
      </w:r>
      <w:r w:rsidR="007347B1" w:rsidRPr="007347B1">
        <w:rPr>
          <w:rFonts w:ascii="Calibri" w:hAnsi="Calibri" w:cs="Calibri"/>
          <w:noProof/>
        </w:rPr>
        <w:t xml:space="preserve">, </w:t>
      </w:r>
      <w:r w:rsidR="007347B1" w:rsidRPr="007347B1">
        <w:rPr>
          <w:rFonts w:ascii="Calibri" w:hAnsi="Calibri" w:cs="Calibri"/>
          <w:i/>
          <w:iCs/>
          <w:noProof/>
        </w:rPr>
        <w:t>83</w:t>
      </w:r>
      <w:r w:rsidR="007347B1" w:rsidRPr="007347B1">
        <w:rPr>
          <w:rFonts w:ascii="Calibri" w:hAnsi="Calibri" w:cs="Calibri"/>
          <w:noProof/>
        </w:rPr>
        <w:t>(3), 287–299.</w:t>
      </w:r>
    </w:p>
    <w:p w14:paraId="23ABFFD4"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Barreiros, I. V, Ishii, H., Walton, M. E., &amp; Panayi, M. C. (2021). Defining an orbitofrontal compass: functional and anatomical heterogeneity across anterior-posterior and medial-lateral axes. </w:t>
      </w:r>
      <w:r w:rsidRPr="007347B1">
        <w:rPr>
          <w:rFonts w:ascii="Calibri" w:hAnsi="Calibri" w:cs="Calibri"/>
          <w:i/>
          <w:iCs/>
          <w:noProof/>
        </w:rPr>
        <w:t>Behavioral Neuroscience</w:t>
      </w:r>
      <w:r w:rsidRPr="007347B1">
        <w:rPr>
          <w:rFonts w:ascii="Calibri" w:hAnsi="Calibri" w:cs="Calibri"/>
          <w:noProof/>
        </w:rPr>
        <w:t xml:space="preserve">, </w:t>
      </w:r>
      <w:r w:rsidRPr="007347B1">
        <w:rPr>
          <w:rFonts w:ascii="Calibri" w:hAnsi="Calibri" w:cs="Calibri"/>
          <w:i/>
          <w:iCs/>
          <w:noProof/>
        </w:rPr>
        <w:t>under review</w:t>
      </w:r>
      <w:r w:rsidRPr="007347B1">
        <w:rPr>
          <w:rFonts w:ascii="Calibri" w:hAnsi="Calibri" w:cs="Calibri"/>
          <w:noProof/>
        </w:rPr>
        <w:t>.</w:t>
      </w:r>
    </w:p>
    <w:p w14:paraId="188229BB"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Behrens, T. E. J., Muller, T. H., Whittington, J. C. R., Mark, S., Baram, A. B., Stachenfeld, K. L., &amp; Kurth-Nelson, Z. (2018). What Is a Cognitive Map? Organizing Knowledge for Flexible Behavior.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100</w:t>
      </w:r>
      <w:r w:rsidRPr="007347B1">
        <w:rPr>
          <w:rFonts w:ascii="Calibri" w:hAnsi="Calibri" w:cs="Calibri"/>
          <w:noProof/>
        </w:rPr>
        <w:t>(2), 490–509. https://doi.org/10.1016/j.neuron.2018.10.002</w:t>
      </w:r>
    </w:p>
    <w:p w14:paraId="5487A9DF"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Boakes, R. A. (1977). Performance on learning to associate a stimulus with positive reinforcement. In H. Davis &amp; H. M. B. Hurwitz (Eds.), </w:t>
      </w:r>
      <w:r w:rsidRPr="007347B1">
        <w:rPr>
          <w:rFonts w:ascii="Calibri" w:hAnsi="Calibri" w:cs="Calibri"/>
          <w:i/>
          <w:iCs/>
          <w:noProof/>
        </w:rPr>
        <w:t>Operant-Pavlovian interactions</w:t>
      </w:r>
      <w:r w:rsidRPr="007347B1">
        <w:rPr>
          <w:rFonts w:ascii="Calibri" w:hAnsi="Calibri" w:cs="Calibri"/>
          <w:noProof/>
        </w:rPr>
        <w:t xml:space="preserve"> (pp. 67–97). L. Erlbaum Associates.</w:t>
      </w:r>
    </w:p>
    <w:p w14:paraId="738CC00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Boulougouris, V., Dalley, J. W., &amp; Robbins, T. W. (2007). Effects of orbitofrontal, infralimbic and prelimbic cortical lesions on serial spatial reversal learning in the rat. </w:t>
      </w:r>
      <w:r w:rsidRPr="007347B1">
        <w:rPr>
          <w:rFonts w:ascii="Calibri" w:hAnsi="Calibri" w:cs="Calibri"/>
          <w:i/>
          <w:iCs/>
          <w:noProof/>
        </w:rPr>
        <w:t>Behavioural Brain Research</w:t>
      </w:r>
      <w:r w:rsidRPr="007347B1">
        <w:rPr>
          <w:rFonts w:ascii="Calibri" w:hAnsi="Calibri" w:cs="Calibri"/>
          <w:noProof/>
        </w:rPr>
        <w:t xml:space="preserve">, </w:t>
      </w:r>
      <w:r w:rsidRPr="007347B1">
        <w:rPr>
          <w:rFonts w:ascii="Calibri" w:hAnsi="Calibri" w:cs="Calibri"/>
          <w:i/>
          <w:iCs/>
          <w:noProof/>
        </w:rPr>
        <w:t>179</w:t>
      </w:r>
      <w:r w:rsidRPr="007347B1">
        <w:rPr>
          <w:rFonts w:ascii="Calibri" w:hAnsi="Calibri" w:cs="Calibri"/>
          <w:noProof/>
        </w:rPr>
        <w:t>(2), 219–228. https://doi.org/10.1016/j.bbr.2007.02.005</w:t>
      </w:r>
    </w:p>
    <w:p w14:paraId="79AFBB95"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Bradfield, L. A., Dezfouli, A., Van Holstein, M., Chieng, B., &amp; Balleine, B. W. (2015). Medial Orbitofrontal Cortex Mediates Outcome Retrieval in Partially Observable Task Situations.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88</w:t>
      </w:r>
      <w:r w:rsidRPr="007347B1">
        <w:rPr>
          <w:rFonts w:ascii="Calibri" w:hAnsi="Calibri" w:cs="Calibri"/>
          <w:noProof/>
        </w:rPr>
        <w:t>(6), 1268–1280. https://doi.org/10.1016/j.neuron.2015.10.044</w:t>
      </w:r>
    </w:p>
    <w:p w14:paraId="65BC4AD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Bradfield, L. A., &amp; Hart, G. (2020). Rodent medial and lateral orbitofrontal cortices represent unique components of cognitive maps of task space. </w:t>
      </w:r>
      <w:r w:rsidRPr="007347B1">
        <w:rPr>
          <w:rFonts w:ascii="Calibri" w:hAnsi="Calibri" w:cs="Calibri"/>
          <w:i/>
          <w:iCs/>
          <w:noProof/>
        </w:rPr>
        <w:t>Neuroscience &amp; Biobehavioral Reviews</w:t>
      </w:r>
      <w:r w:rsidRPr="007347B1">
        <w:rPr>
          <w:rFonts w:ascii="Calibri" w:hAnsi="Calibri" w:cs="Calibri"/>
          <w:noProof/>
        </w:rPr>
        <w:t xml:space="preserve">, </w:t>
      </w:r>
      <w:r w:rsidRPr="007347B1">
        <w:rPr>
          <w:rFonts w:ascii="Calibri" w:hAnsi="Calibri" w:cs="Calibri"/>
          <w:i/>
          <w:iCs/>
          <w:noProof/>
        </w:rPr>
        <w:t>108</w:t>
      </w:r>
      <w:r w:rsidRPr="007347B1">
        <w:rPr>
          <w:rFonts w:ascii="Calibri" w:hAnsi="Calibri" w:cs="Calibri"/>
          <w:noProof/>
        </w:rPr>
        <w:t>, 287–294. https://doi.org/10.1016/J.NEUBIOREV.2019.11.009</w:t>
      </w:r>
    </w:p>
    <w:p w14:paraId="038F58B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Burke, K. A., Franz, T. M., Miller, D. N., &amp; Schoenbaum, G. (2008). The role of the orbitofrontal cortex in the pursuit of happiness and more specific rewards. </w:t>
      </w:r>
      <w:r w:rsidRPr="007347B1">
        <w:rPr>
          <w:rFonts w:ascii="Calibri" w:hAnsi="Calibri" w:cs="Calibri"/>
          <w:i/>
          <w:iCs/>
          <w:noProof/>
        </w:rPr>
        <w:t>Nature</w:t>
      </w:r>
      <w:r w:rsidRPr="007347B1">
        <w:rPr>
          <w:rFonts w:ascii="Calibri" w:hAnsi="Calibri" w:cs="Calibri"/>
          <w:noProof/>
        </w:rPr>
        <w:t xml:space="preserve">, </w:t>
      </w:r>
      <w:r w:rsidRPr="007347B1">
        <w:rPr>
          <w:rFonts w:ascii="Calibri" w:hAnsi="Calibri" w:cs="Calibri"/>
          <w:i/>
          <w:iCs/>
          <w:noProof/>
        </w:rPr>
        <w:t>454</w:t>
      </w:r>
      <w:r w:rsidRPr="007347B1">
        <w:rPr>
          <w:rFonts w:ascii="Calibri" w:hAnsi="Calibri" w:cs="Calibri"/>
          <w:noProof/>
        </w:rPr>
        <w:t>(7202), 340-U45. https://doi.org/Doi 10.1038/Nature06993</w:t>
      </w:r>
    </w:p>
    <w:p w14:paraId="2D4A688D"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Butter, C. M. (1969). Perseveration in extinction and in discrimination reversal tasks following selective frontal ablations in Macaca mulatta. </w:t>
      </w:r>
      <w:r w:rsidRPr="007347B1">
        <w:rPr>
          <w:rFonts w:ascii="Calibri" w:hAnsi="Calibri" w:cs="Calibri"/>
          <w:i/>
          <w:iCs/>
          <w:noProof/>
        </w:rPr>
        <w:t>Physiol. Behav</w:t>
      </w:r>
      <w:r w:rsidRPr="007347B1">
        <w:rPr>
          <w:rFonts w:ascii="Calibri" w:hAnsi="Calibri" w:cs="Calibri"/>
          <w:noProof/>
        </w:rPr>
        <w:t xml:space="preserve">, </w:t>
      </w:r>
      <w:r w:rsidRPr="007347B1">
        <w:rPr>
          <w:rFonts w:ascii="Calibri" w:hAnsi="Calibri" w:cs="Calibri"/>
          <w:i/>
          <w:iCs/>
          <w:noProof/>
        </w:rPr>
        <w:t>4</w:t>
      </w:r>
      <w:r w:rsidRPr="007347B1">
        <w:rPr>
          <w:rFonts w:ascii="Calibri" w:hAnsi="Calibri" w:cs="Calibri"/>
          <w:noProof/>
        </w:rPr>
        <w:t>, 163–171.</w:t>
      </w:r>
    </w:p>
    <w:p w14:paraId="1A99B26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Butter, C. M., Mishkin, M., &amp; Rosvold, H. E. (1963). Conditioning and extinction of a food-rewarded response after selective ablations of frontal cortex in rhesus monkeys. </w:t>
      </w:r>
      <w:r w:rsidRPr="007347B1">
        <w:rPr>
          <w:rFonts w:ascii="Calibri" w:hAnsi="Calibri" w:cs="Calibri"/>
          <w:i/>
          <w:iCs/>
          <w:noProof/>
        </w:rPr>
        <w:t>Experimental Neurology</w:t>
      </w:r>
      <w:r w:rsidRPr="007347B1">
        <w:rPr>
          <w:rFonts w:ascii="Calibri" w:hAnsi="Calibri" w:cs="Calibri"/>
          <w:noProof/>
        </w:rPr>
        <w:t xml:space="preserve">, </w:t>
      </w:r>
      <w:r w:rsidRPr="007347B1">
        <w:rPr>
          <w:rFonts w:ascii="Calibri" w:hAnsi="Calibri" w:cs="Calibri"/>
          <w:i/>
          <w:iCs/>
          <w:noProof/>
        </w:rPr>
        <w:t>7</w:t>
      </w:r>
      <w:r w:rsidRPr="007347B1">
        <w:rPr>
          <w:rFonts w:ascii="Calibri" w:hAnsi="Calibri" w:cs="Calibri"/>
          <w:noProof/>
        </w:rPr>
        <w:t>(1), 65–75. https://doi.org/10.1016/0014-4886(63)90094-3</w:t>
      </w:r>
    </w:p>
    <w:p w14:paraId="155EEB3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Caluwaerts, K., Staffa, M., N’Guyen, S., Grand, C., Dollé, L., Favre-Félix, A., Girard, B., &amp; Khamassi, M. (2012). A biologically inspired meta-control navigation system for the psikharpax rat robot. </w:t>
      </w:r>
      <w:r w:rsidRPr="007347B1">
        <w:rPr>
          <w:rFonts w:ascii="Calibri" w:hAnsi="Calibri" w:cs="Calibri"/>
          <w:i/>
          <w:iCs/>
          <w:noProof/>
        </w:rPr>
        <w:t>Bioinspiration &amp; Biomimetics</w:t>
      </w:r>
      <w:r w:rsidRPr="007347B1">
        <w:rPr>
          <w:rFonts w:ascii="Calibri" w:hAnsi="Calibri" w:cs="Calibri"/>
          <w:noProof/>
        </w:rPr>
        <w:t xml:space="preserve">, </w:t>
      </w:r>
      <w:r w:rsidRPr="007347B1">
        <w:rPr>
          <w:rFonts w:ascii="Calibri" w:hAnsi="Calibri" w:cs="Calibri"/>
          <w:i/>
          <w:iCs/>
          <w:noProof/>
        </w:rPr>
        <w:t>7</w:t>
      </w:r>
      <w:r w:rsidRPr="007347B1">
        <w:rPr>
          <w:rFonts w:ascii="Calibri" w:hAnsi="Calibri" w:cs="Calibri"/>
          <w:noProof/>
        </w:rPr>
        <w:t>(2), 25009.</w:t>
      </w:r>
    </w:p>
    <w:p w14:paraId="7571B0B5"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Cazé, R., Khamassi, M., Aubin, L., &amp; Girard, B. (2018). Hippocampal replays under the scrutiny of reinforcement learning models. </w:t>
      </w:r>
      <w:r w:rsidRPr="007347B1">
        <w:rPr>
          <w:rFonts w:ascii="Calibri" w:hAnsi="Calibri" w:cs="Calibri"/>
          <w:i/>
          <w:iCs/>
          <w:noProof/>
        </w:rPr>
        <w:t>Journal of Neurophysiology</w:t>
      </w:r>
      <w:r w:rsidRPr="007347B1">
        <w:rPr>
          <w:rFonts w:ascii="Calibri" w:hAnsi="Calibri" w:cs="Calibri"/>
          <w:noProof/>
        </w:rPr>
        <w:t xml:space="preserve">, </w:t>
      </w:r>
      <w:r w:rsidRPr="007347B1">
        <w:rPr>
          <w:rFonts w:ascii="Calibri" w:hAnsi="Calibri" w:cs="Calibri"/>
          <w:i/>
          <w:iCs/>
          <w:noProof/>
        </w:rPr>
        <w:t>120</w:t>
      </w:r>
      <w:r w:rsidRPr="007347B1">
        <w:rPr>
          <w:rFonts w:ascii="Calibri" w:hAnsi="Calibri" w:cs="Calibri"/>
          <w:noProof/>
        </w:rPr>
        <w:t>(6), 2877–2896.</w:t>
      </w:r>
    </w:p>
    <w:p w14:paraId="2594FDE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Chang, S. E. (2014). Effects of orbitofrontal cortex lesions on autoshaped lever pressing and reversal learning. </w:t>
      </w:r>
      <w:r w:rsidRPr="007347B1">
        <w:rPr>
          <w:rFonts w:ascii="Calibri" w:hAnsi="Calibri" w:cs="Calibri"/>
          <w:i/>
          <w:iCs/>
          <w:noProof/>
        </w:rPr>
        <w:t>Behavioural Brain Research</w:t>
      </w:r>
      <w:r w:rsidRPr="007347B1">
        <w:rPr>
          <w:rFonts w:ascii="Calibri" w:hAnsi="Calibri" w:cs="Calibri"/>
          <w:noProof/>
        </w:rPr>
        <w:t xml:space="preserve">, </w:t>
      </w:r>
      <w:r w:rsidRPr="007347B1">
        <w:rPr>
          <w:rFonts w:ascii="Calibri" w:hAnsi="Calibri" w:cs="Calibri"/>
          <w:i/>
          <w:iCs/>
          <w:noProof/>
        </w:rPr>
        <w:t>273</w:t>
      </w:r>
      <w:r w:rsidRPr="007347B1">
        <w:rPr>
          <w:rFonts w:ascii="Calibri" w:hAnsi="Calibri" w:cs="Calibri"/>
          <w:noProof/>
        </w:rPr>
        <w:t>, 52–56. https://doi.org/10.1016/j.bbr.2014.07.029</w:t>
      </w:r>
    </w:p>
    <w:p w14:paraId="5FDD3AF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23</w:t>
      </w:r>
      <w:r w:rsidRPr="007347B1">
        <w:rPr>
          <w:rFonts w:ascii="Calibri" w:hAnsi="Calibri" w:cs="Calibri"/>
          <w:noProof/>
        </w:rPr>
        <w:t>(25), 8771–8780. https://doi.org/23/25/8771 [pii]</w:t>
      </w:r>
    </w:p>
    <w:p w14:paraId="452D0554"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Cinotti, F., Fresno, V., Aklil, N., Coutureau, E., Girard, B., Marchand, A. R., &amp; Khamassi, M. (2019). Dopamine blockade impairs the exploration-exploitation trade-off in rats. </w:t>
      </w:r>
      <w:r w:rsidRPr="007347B1">
        <w:rPr>
          <w:rFonts w:ascii="Calibri" w:hAnsi="Calibri" w:cs="Calibri"/>
          <w:i/>
          <w:iCs/>
          <w:noProof/>
        </w:rPr>
        <w:t xml:space="preserve">Scientific </w:t>
      </w:r>
      <w:r w:rsidRPr="007347B1">
        <w:rPr>
          <w:rFonts w:ascii="Calibri" w:hAnsi="Calibri" w:cs="Calibri"/>
          <w:i/>
          <w:iCs/>
          <w:noProof/>
        </w:rPr>
        <w:lastRenderedPageBreak/>
        <w:t>Reports</w:t>
      </w:r>
      <w:r w:rsidRPr="007347B1">
        <w:rPr>
          <w:rFonts w:ascii="Calibri" w:hAnsi="Calibri" w:cs="Calibri"/>
          <w:noProof/>
        </w:rPr>
        <w:t xml:space="preserve">, </w:t>
      </w:r>
      <w:r w:rsidRPr="007347B1">
        <w:rPr>
          <w:rFonts w:ascii="Calibri" w:hAnsi="Calibri" w:cs="Calibri"/>
          <w:i/>
          <w:iCs/>
          <w:noProof/>
        </w:rPr>
        <w:t>9</w:t>
      </w:r>
      <w:r w:rsidRPr="007347B1">
        <w:rPr>
          <w:rFonts w:ascii="Calibri" w:hAnsi="Calibri" w:cs="Calibri"/>
          <w:noProof/>
        </w:rPr>
        <w:t>(1). https://doi.org/10.1038/s41598-019-43245-z</w:t>
      </w:r>
    </w:p>
    <w:p w14:paraId="6B32464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Cinotti, F., Marchand, A. R., Roesch, M. R., Girard, B., &amp; Khamassi, M. (2019). Impacts of inter-trial interval duration on a computational model of sign-tracking vs. goal-tracking behaviour. </w:t>
      </w:r>
      <w:r w:rsidRPr="007347B1">
        <w:rPr>
          <w:rFonts w:ascii="Calibri" w:hAnsi="Calibri" w:cs="Calibri"/>
          <w:i/>
          <w:iCs/>
          <w:noProof/>
        </w:rPr>
        <w:t>Psychopharmacology</w:t>
      </w:r>
      <w:r w:rsidRPr="007347B1">
        <w:rPr>
          <w:rFonts w:ascii="Calibri" w:hAnsi="Calibri" w:cs="Calibri"/>
          <w:noProof/>
        </w:rPr>
        <w:t xml:space="preserve">, </w:t>
      </w:r>
      <w:r w:rsidRPr="007347B1">
        <w:rPr>
          <w:rFonts w:ascii="Calibri" w:hAnsi="Calibri" w:cs="Calibri"/>
          <w:i/>
          <w:iCs/>
          <w:noProof/>
        </w:rPr>
        <w:t>236</w:t>
      </w:r>
      <w:r w:rsidRPr="007347B1">
        <w:rPr>
          <w:rFonts w:ascii="Calibri" w:hAnsi="Calibri" w:cs="Calibri"/>
          <w:noProof/>
        </w:rPr>
        <w:t>(8). https://doi.org/10.1007/s00213-019-05323-y</w:t>
      </w:r>
    </w:p>
    <w:p w14:paraId="02BFC93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Collins, A. G. E., &amp; Cockburn, J. (2020). Beyond dichotomies in reinforcement learning. </w:t>
      </w:r>
      <w:r w:rsidRPr="007347B1">
        <w:rPr>
          <w:rFonts w:ascii="Calibri" w:hAnsi="Calibri" w:cs="Calibri"/>
          <w:i/>
          <w:iCs/>
          <w:noProof/>
        </w:rPr>
        <w:t>Nature Reviews Neuroscience</w:t>
      </w:r>
      <w:r w:rsidRPr="007347B1">
        <w:rPr>
          <w:rFonts w:ascii="Calibri" w:hAnsi="Calibri" w:cs="Calibri"/>
          <w:noProof/>
        </w:rPr>
        <w:t>. https://doi.org/10.1038/s41583-020-0355-6</w:t>
      </w:r>
    </w:p>
    <w:p w14:paraId="1296591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Coutureau, E., &amp; Killcross, A. S. (2003). Inactivation of the infralimbic prefrontal cortex reinstates goal-directed responding in overtrained rats. </w:t>
      </w:r>
      <w:r w:rsidRPr="007347B1">
        <w:rPr>
          <w:rFonts w:ascii="Calibri" w:hAnsi="Calibri" w:cs="Calibri"/>
          <w:i/>
          <w:iCs/>
          <w:noProof/>
        </w:rPr>
        <w:t>Behavioural Brain Research</w:t>
      </w:r>
      <w:r w:rsidRPr="007347B1">
        <w:rPr>
          <w:rFonts w:ascii="Calibri" w:hAnsi="Calibri" w:cs="Calibri"/>
          <w:noProof/>
        </w:rPr>
        <w:t xml:space="preserve">, </w:t>
      </w:r>
      <w:r w:rsidRPr="007347B1">
        <w:rPr>
          <w:rFonts w:ascii="Calibri" w:hAnsi="Calibri" w:cs="Calibri"/>
          <w:i/>
          <w:iCs/>
          <w:noProof/>
        </w:rPr>
        <w:t>146</w:t>
      </w:r>
      <w:r w:rsidRPr="007347B1">
        <w:rPr>
          <w:rFonts w:ascii="Calibri" w:hAnsi="Calibri" w:cs="Calibri"/>
          <w:noProof/>
        </w:rPr>
        <w:t>(1–2), 167–174. http://www.sciencedirect.com/science/article/pii/S0166432803003498</w:t>
      </w:r>
    </w:p>
    <w:p w14:paraId="2CE547C4"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Daw, N. D., Gershman, S. J., Seymour, B., Dayan, P., &amp; Dolan, R. J. (2011). Model-based influences on humans’ choices and striatal prediction errors.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69</w:t>
      </w:r>
      <w:r w:rsidRPr="007347B1">
        <w:rPr>
          <w:rFonts w:ascii="Calibri" w:hAnsi="Calibri" w:cs="Calibri"/>
          <w:noProof/>
        </w:rPr>
        <w:t>(6), 1204–1215. https://doi.org/10.1016/j.neuron.2011.02.027</w:t>
      </w:r>
    </w:p>
    <w:p w14:paraId="72FEE458"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Daw, N. D., Niv, Y., &amp; Dayan, P. (2005). Uncertainty-based competition between prefrontal and dorsolateral striatal systems for behavioral control. </w:t>
      </w:r>
      <w:r w:rsidRPr="007347B1">
        <w:rPr>
          <w:rFonts w:ascii="Calibri" w:hAnsi="Calibri" w:cs="Calibri"/>
          <w:i/>
          <w:iCs/>
          <w:noProof/>
        </w:rPr>
        <w:t>Nature Neuroscience</w:t>
      </w:r>
      <w:r w:rsidRPr="007347B1">
        <w:rPr>
          <w:rFonts w:ascii="Calibri" w:hAnsi="Calibri" w:cs="Calibri"/>
          <w:noProof/>
        </w:rPr>
        <w:t xml:space="preserve">, </w:t>
      </w:r>
      <w:r w:rsidRPr="007347B1">
        <w:rPr>
          <w:rFonts w:ascii="Calibri" w:hAnsi="Calibri" w:cs="Calibri"/>
          <w:i/>
          <w:iCs/>
          <w:noProof/>
        </w:rPr>
        <w:t>8</w:t>
      </w:r>
      <w:r w:rsidRPr="007347B1">
        <w:rPr>
          <w:rFonts w:ascii="Calibri" w:hAnsi="Calibri" w:cs="Calibri"/>
          <w:noProof/>
        </w:rPr>
        <w:t>(12), 1704–1711. https://doi.org/10.1038/nn1560</w:t>
      </w:r>
    </w:p>
    <w:p w14:paraId="378B0260"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Daw, N. D., &amp; O’Doherty, J. P. (2014). Multiple systems for value learning. In </w:t>
      </w:r>
      <w:r w:rsidRPr="007347B1">
        <w:rPr>
          <w:rFonts w:ascii="Calibri" w:hAnsi="Calibri" w:cs="Calibri"/>
          <w:i/>
          <w:iCs/>
          <w:noProof/>
        </w:rPr>
        <w:t>Neuroeconomics</w:t>
      </w:r>
      <w:r w:rsidRPr="007347B1">
        <w:rPr>
          <w:rFonts w:ascii="Calibri" w:hAnsi="Calibri" w:cs="Calibri"/>
          <w:noProof/>
        </w:rPr>
        <w:t xml:space="preserve"> (pp. 393–410). Elsevier.</w:t>
      </w:r>
    </w:p>
    <w:p w14:paraId="6AE6E0D5"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Dayan, P., &amp; Berridge, K. C. (2014). Model-based and model-free Pavlovian reward learning: revaluation, revision, and revelation. </w:t>
      </w:r>
      <w:r w:rsidRPr="007347B1">
        <w:rPr>
          <w:rFonts w:ascii="Calibri" w:hAnsi="Calibri" w:cs="Calibri"/>
          <w:i/>
          <w:iCs/>
          <w:noProof/>
        </w:rPr>
        <w:t>Cognitive, Affective &amp; Behavioral Neuroscience</w:t>
      </w:r>
      <w:r w:rsidRPr="007347B1">
        <w:rPr>
          <w:rFonts w:ascii="Calibri" w:hAnsi="Calibri" w:cs="Calibri"/>
          <w:noProof/>
        </w:rPr>
        <w:t xml:space="preserve">, </w:t>
      </w:r>
      <w:r w:rsidRPr="007347B1">
        <w:rPr>
          <w:rFonts w:ascii="Calibri" w:hAnsi="Calibri" w:cs="Calibri"/>
          <w:i/>
          <w:iCs/>
          <w:noProof/>
        </w:rPr>
        <w:t>14</w:t>
      </w:r>
      <w:r w:rsidRPr="007347B1">
        <w:rPr>
          <w:rFonts w:ascii="Calibri" w:hAnsi="Calibri" w:cs="Calibri"/>
          <w:noProof/>
        </w:rPr>
        <w:t>(2), 473–492. https://doi.org/10.3758/s13415-014-0277-8</w:t>
      </w:r>
    </w:p>
    <w:p w14:paraId="364C41EB"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Dayan, P., Niv, Y., Seymour, B., &amp; Daw, N. D. (2006). The misbehavior of value and the discipline of the will. </w:t>
      </w:r>
      <w:r w:rsidRPr="007347B1">
        <w:rPr>
          <w:rFonts w:ascii="Calibri" w:hAnsi="Calibri" w:cs="Calibri"/>
          <w:i/>
          <w:iCs/>
          <w:noProof/>
        </w:rPr>
        <w:t>Neural Networks</w:t>
      </w:r>
      <w:r w:rsidRPr="007347B1">
        <w:rPr>
          <w:rFonts w:ascii="Calibri" w:hAnsi="Calibri" w:cs="Calibri"/>
          <w:noProof/>
        </w:rPr>
        <w:t xml:space="preserve">, </w:t>
      </w:r>
      <w:r w:rsidRPr="007347B1">
        <w:rPr>
          <w:rFonts w:ascii="Calibri" w:hAnsi="Calibri" w:cs="Calibri"/>
          <w:i/>
          <w:iCs/>
          <w:noProof/>
        </w:rPr>
        <w:t>19</w:t>
      </w:r>
      <w:r w:rsidRPr="007347B1">
        <w:rPr>
          <w:rFonts w:ascii="Calibri" w:hAnsi="Calibri" w:cs="Calibri"/>
          <w:noProof/>
        </w:rPr>
        <w:t>, 1153–1160. https://doi.org/10.1016/j.neunet.2006.03.002</w:t>
      </w:r>
    </w:p>
    <w:p w14:paraId="268995A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Decker, J. H., Otto, A. R., Daw, N. D., &amp; Hartley, C. A. (2016). From Creatures of Habit to Goal-Directed Learners: Tracking the Developmental Emergence of Model-Based Reinforcement Learning. </w:t>
      </w:r>
      <w:r w:rsidRPr="007347B1">
        <w:rPr>
          <w:rFonts w:ascii="Calibri" w:hAnsi="Calibri" w:cs="Calibri"/>
          <w:i/>
          <w:iCs/>
          <w:noProof/>
        </w:rPr>
        <w:t>Psychological Science</w:t>
      </w:r>
      <w:r w:rsidRPr="007347B1">
        <w:rPr>
          <w:rFonts w:ascii="Calibri" w:hAnsi="Calibri" w:cs="Calibri"/>
          <w:noProof/>
        </w:rPr>
        <w:t xml:space="preserve">, </w:t>
      </w:r>
      <w:r w:rsidRPr="007347B1">
        <w:rPr>
          <w:rFonts w:ascii="Calibri" w:hAnsi="Calibri" w:cs="Calibri"/>
          <w:i/>
          <w:iCs/>
          <w:noProof/>
        </w:rPr>
        <w:t>27</w:t>
      </w:r>
      <w:r w:rsidRPr="007347B1">
        <w:rPr>
          <w:rFonts w:ascii="Calibri" w:hAnsi="Calibri" w:cs="Calibri"/>
          <w:noProof/>
        </w:rPr>
        <w:t>(6), 848–858. https://doi.org/10.1177/0956797616639301</w:t>
      </w:r>
    </w:p>
    <w:p w14:paraId="073E49B6"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Delamater, A. R. (2004). Experimental extinction in Pavlovian conditioning: Behavioural and neuroscience perspectives. </w:t>
      </w:r>
      <w:r w:rsidRPr="007347B1">
        <w:rPr>
          <w:rFonts w:ascii="Calibri" w:hAnsi="Calibri" w:cs="Calibri"/>
          <w:i/>
          <w:iCs/>
          <w:noProof/>
        </w:rPr>
        <w:t>Quarterly Journal of Experimental Psychology Section B-Comparative and Physiological Psychology</w:t>
      </w:r>
      <w:r w:rsidRPr="007347B1">
        <w:rPr>
          <w:rFonts w:ascii="Calibri" w:hAnsi="Calibri" w:cs="Calibri"/>
          <w:noProof/>
        </w:rPr>
        <w:t xml:space="preserve">, </w:t>
      </w:r>
      <w:r w:rsidRPr="007347B1">
        <w:rPr>
          <w:rFonts w:ascii="Calibri" w:hAnsi="Calibri" w:cs="Calibri"/>
          <w:i/>
          <w:iCs/>
          <w:noProof/>
        </w:rPr>
        <w:t>57</w:t>
      </w:r>
      <w:r w:rsidRPr="007347B1">
        <w:rPr>
          <w:rFonts w:ascii="Calibri" w:hAnsi="Calibri" w:cs="Calibri"/>
          <w:noProof/>
        </w:rPr>
        <w:t>(2), 97–132. https://doi.org/Doi 10.1080/02724990344000097</w:t>
      </w:r>
    </w:p>
    <w:p w14:paraId="7B9E872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Delamater, A. R. (2007). The role of the orbitofrontal cortex in sensory-specific encoding of associations in Pavlovian and instrumental conditioning. In G. Schoenbaum, J. A. Gottfried, E. A. Murray, &amp; S. J. Ramus (Eds.), </w:t>
      </w:r>
      <w:r w:rsidRPr="007347B1">
        <w:rPr>
          <w:rFonts w:ascii="Calibri" w:hAnsi="Calibri" w:cs="Calibri"/>
          <w:i/>
          <w:iCs/>
          <w:noProof/>
        </w:rPr>
        <w:t>Linking Affect to Action: Critical Contributions of the Orbitofrontal Cortex</w:t>
      </w:r>
      <w:r w:rsidRPr="007347B1">
        <w:rPr>
          <w:rFonts w:ascii="Calibri" w:hAnsi="Calibri" w:cs="Calibri"/>
          <w:noProof/>
        </w:rPr>
        <w:t xml:space="preserve"> (Vol. 1121, pp. 152–173). Blackwell Publishing. https://doi.org/10.1196/annals.1401.030</w:t>
      </w:r>
    </w:p>
    <w:p w14:paraId="0BB3102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Delamater, A. R. (2012). On the nature of CS and US representations in Pavlovian learning. </w:t>
      </w:r>
      <w:r w:rsidRPr="007347B1">
        <w:rPr>
          <w:rFonts w:ascii="Calibri" w:hAnsi="Calibri" w:cs="Calibri"/>
          <w:i/>
          <w:iCs/>
          <w:noProof/>
        </w:rPr>
        <w:t>Learn Behav</w:t>
      </w:r>
      <w:r w:rsidRPr="007347B1">
        <w:rPr>
          <w:rFonts w:ascii="Calibri" w:hAnsi="Calibri" w:cs="Calibri"/>
          <w:noProof/>
        </w:rPr>
        <w:t xml:space="preserve">, </w:t>
      </w:r>
      <w:r w:rsidRPr="007347B1">
        <w:rPr>
          <w:rFonts w:ascii="Calibri" w:hAnsi="Calibri" w:cs="Calibri"/>
          <w:i/>
          <w:iCs/>
          <w:noProof/>
        </w:rPr>
        <w:t>40</w:t>
      </w:r>
      <w:r w:rsidRPr="007347B1">
        <w:rPr>
          <w:rFonts w:ascii="Calibri" w:hAnsi="Calibri" w:cs="Calibri"/>
          <w:noProof/>
        </w:rPr>
        <w:t>(1), 1–23. https://doi.org/10.3758/s13420-011-0036-4</w:t>
      </w:r>
    </w:p>
    <w:p w14:paraId="6F7F51C0"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Delamater, A. R., &amp; Oakeshott, S. (2007). Learning about multiple attributes of reward in Pavlovian conditioning. </w:t>
      </w:r>
      <w:r w:rsidRPr="007347B1">
        <w:rPr>
          <w:rFonts w:ascii="Calibri" w:hAnsi="Calibri" w:cs="Calibri"/>
          <w:i/>
          <w:iCs/>
          <w:noProof/>
        </w:rPr>
        <w:t>Annals of the New York Academy of Sciences</w:t>
      </w:r>
      <w:r w:rsidRPr="007347B1">
        <w:rPr>
          <w:rFonts w:ascii="Calibri" w:hAnsi="Calibri" w:cs="Calibri"/>
          <w:noProof/>
        </w:rPr>
        <w:t>. https://doi.org/10.1196/annals.1390.008</w:t>
      </w:r>
    </w:p>
    <w:p w14:paraId="02702BB0"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Dickinson, A., &amp; Balleine, B. (1995). Motivational Control of Instrumental Action. </w:t>
      </w:r>
      <w:r w:rsidRPr="007347B1">
        <w:rPr>
          <w:rFonts w:ascii="Calibri" w:hAnsi="Calibri" w:cs="Calibri"/>
          <w:i/>
          <w:iCs/>
          <w:noProof/>
        </w:rPr>
        <w:t>Current Directions in Psychological Science</w:t>
      </w:r>
      <w:r w:rsidRPr="007347B1">
        <w:rPr>
          <w:rFonts w:ascii="Calibri" w:hAnsi="Calibri" w:cs="Calibri"/>
          <w:noProof/>
        </w:rPr>
        <w:t xml:space="preserve">, </w:t>
      </w:r>
      <w:r w:rsidRPr="007347B1">
        <w:rPr>
          <w:rFonts w:ascii="Calibri" w:hAnsi="Calibri" w:cs="Calibri"/>
          <w:i/>
          <w:iCs/>
          <w:noProof/>
        </w:rPr>
        <w:t>4</w:t>
      </w:r>
      <w:r w:rsidRPr="007347B1">
        <w:rPr>
          <w:rFonts w:ascii="Calibri" w:hAnsi="Calibri" w:cs="Calibri"/>
          <w:noProof/>
        </w:rPr>
        <w:t>(5), 162–167. https://doi.org/10.1111/1467-8721.ep11512272</w:t>
      </w:r>
    </w:p>
    <w:p w14:paraId="2448B90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Dollé, L., Chavarriaga, R., Guillot, A., &amp; Khamassi, M. (2018a). Interactions of spatial strategies </w:t>
      </w:r>
      <w:r w:rsidRPr="007347B1">
        <w:rPr>
          <w:rFonts w:ascii="Calibri" w:hAnsi="Calibri" w:cs="Calibri"/>
          <w:noProof/>
        </w:rPr>
        <w:lastRenderedPageBreak/>
        <w:t xml:space="preserve">producing generalization gradient and blocking: A computational approach. </w:t>
      </w:r>
      <w:r w:rsidRPr="007347B1">
        <w:rPr>
          <w:rFonts w:ascii="Calibri" w:hAnsi="Calibri" w:cs="Calibri"/>
          <w:i/>
          <w:iCs/>
          <w:noProof/>
        </w:rPr>
        <w:t>PLoS Computational Biology</w:t>
      </w:r>
      <w:r w:rsidRPr="007347B1">
        <w:rPr>
          <w:rFonts w:ascii="Calibri" w:hAnsi="Calibri" w:cs="Calibri"/>
          <w:noProof/>
        </w:rPr>
        <w:t xml:space="preserve">, </w:t>
      </w:r>
      <w:r w:rsidRPr="007347B1">
        <w:rPr>
          <w:rFonts w:ascii="Calibri" w:hAnsi="Calibri" w:cs="Calibri"/>
          <w:i/>
          <w:iCs/>
          <w:noProof/>
        </w:rPr>
        <w:t>14</w:t>
      </w:r>
      <w:r w:rsidRPr="007347B1">
        <w:rPr>
          <w:rFonts w:ascii="Calibri" w:hAnsi="Calibri" w:cs="Calibri"/>
          <w:noProof/>
        </w:rPr>
        <w:t>(4), e1006092.</w:t>
      </w:r>
    </w:p>
    <w:p w14:paraId="14EE52C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Dollé, L., Chavarriaga, R., Guillot, A., &amp; Khamassi, M. (2018b). Interactions of spatial strategies producing generalization gradient and blocking: A computational approach. </w:t>
      </w:r>
      <w:r w:rsidRPr="007347B1">
        <w:rPr>
          <w:rFonts w:ascii="Calibri" w:hAnsi="Calibri" w:cs="Calibri"/>
          <w:i/>
          <w:iCs/>
          <w:noProof/>
        </w:rPr>
        <w:t>PLoS Computational Biology</w:t>
      </w:r>
      <w:r w:rsidRPr="007347B1">
        <w:rPr>
          <w:rFonts w:ascii="Calibri" w:hAnsi="Calibri" w:cs="Calibri"/>
          <w:noProof/>
        </w:rPr>
        <w:t xml:space="preserve">, </w:t>
      </w:r>
      <w:r w:rsidRPr="007347B1">
        <w:rPr>
          <w:rFonts w:ascii="Calibri" w:hAnsi="Calibri" w:cs="Calibri"/>
          <w:i/>
          <w:iCs/>
          <w:noProof/>
        </w:rPr>
        <w:t>14</w:t>
      </w:r>
      <w:r w:rsidRPr="007347B1">
        <w:rPr>
          <w:rFonts w:ascii="Calibri" w:hAnsi="Calibri" w:cs="Calibri"/>
          <w:noProof/>
        </w:rPr>
        <w:t>(4). https://doi.org/10.1371/journal.pcbi.1006092</w:t>
      </w:r>
    </w:p>
    <w:p w14:paraId="15EB617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Dollé, L., Khamassi, M., Girard, B., Guillot, A., &amp; Chavarriaga, R. (2008). Analyzing interactions between navigation strategies using a computational model of action selection. In </w:t>
      </w:r>
      <w:r w:rsidRPr="007347B1">
        <w:rPr>
          <w:rFonts w:ascii="Calibri" w:hAnsi="Calibri" w:cs="Calibri"/>
          <w:i/>
          <w:iCs/>
          <w:noProof/>
        </w:rPr>
        <w:t>Lecture Notes in Computer Science (including subseries Lecture Notes in Artificial Intelligence and Lecture Notes in Bioinformatics): Vol. 5248 LNAI</w:t>
      </w:r>
      <w:r w:rsidRPr="007347B1">
        <w:rPr>
          <w:rFonts w:ascii="Calibri" w:hAnsi="Calibri" w:cs="Calibri"/>
          <w:noProof/>
        </w:rPr>
        <w:t>. https://doi.org/10.1007/978-3-540-87601-4_8</w:t>
      </w:r>
    </w:p>
    <w:p w14:paraId="020791D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Dollé, L., Sheynikhovich, D., Girard, B., Chavarriaga, R., &amp; Guillot, A. (2010). Path planning versus cue responding: A bio-inspired model of switching between navigation strategies. </w:t>
      </w:r>
      <w:r w:rsidRPr="007347B1">
        <w:rPr>
          <w:rFonts w:ascii="Calibri" w:hAnsi="Calibri" w:cs="Calibri"/>
          <w:i/>
          <w:iCs/>
          <w:noProof/>
        </w:rPr>
        <w:t>Biological Cybernetics</w:t>
      </w:r>
      <w:r w:rsidRPr="007347B1">
        <w:rPr>
          <w:rFonts w:ascii="Calibri" w:hAnsi="Calibri" w:cs="Calibri"/>
          <w:noProof/>
        </w:rPr>
        <w:t xml:space="preserve">, </w:t>
      </w:r>
      <w:r w:rsidRPr="007347B1">
        <w:rPr>
          <w:rFonts w:ascii="Calibri" w:hAnsi="Calibri" w:cs="Calibri"/>
          <w:i/>
          <w:iCs/>
          <w:noProof/>
        </w:rPr>
        <w:t>103</w:t>
      </w:r>
      <w:r w:rsidRPr="007347B1">
        <w:rPr>
          <w:rFonts w:ascii="Calibri" w:hAnsi="Calibri" w:cs="Calibri"/>
          <w:noProof/>
        </w:rPr>
        <w:t>(4), 299–317. https://doi.org/10.1007/s00422-010-0400-z</w:t>
      </w:r>
    </w:p>
    <w:p w14:paraId="7771A224"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Erev, I., &amp; Haruvy, E. (2016). 10. Learning and the Economics of Small Decisions. </w:t>
      </w:r>
      <w:r w:rsidRPr="007347B1">
        <w:rPr>
          <w:rFonts w:ascii="Calibri" w:hAnsi="Calibri" w:cs="Calibri"/>
          <w:i/>
          <w:iCs/>
          <w:noProof/>
        </w:rPr>
        <w:t>The Handbook of Experimental Economics, Volume Two</w:t>
      </w:r>
      <w:r w:rsidRPr="007347B1">
        <w:rPr>
          <w:rFonts w:ascii="Calibri" w:hAnsi="Calibri" w:cs="Calibri"/>
          <w:noProof/>
        </w:rPr>
        <w:t>, 1–136. https://doi.org/10.1515/9781400883172-011</w:t>
      </w:r>
    </w:p>
    <w:p w14:paraId="5D662728"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Esber, G. R., &amp; Haselgrove, M. (2011). Reconciling the influence of predictiveness and uncertainty on stimulus salience: a model of attention in associative learning. </w:t>
      </w:r>
      <w:r w:rsidRPr="007347B1">
        <w:rPr>
          <w:rFonts w:ascii="Calibri" w:hAnsi="Calibri" w:cs="Calibri"/>
          <w:i/>
          <w:iCs/>
          <w:noProof/>
        </w:rPr>
        <w:t>Proceedings of the Royal Society B-Biological Sciences</w:t>
      </w:r>
      <w:r w:rsidRPr="007347B1">
        <w:rPr>
          <w:rFonts w:ascii="Calibri" w:hAnsi="Calibri" w:cs="Calibri"/>
          <w:noProof/>
        </w:rPr>
        <w:t xml:space="preserve">, </w:t>
      </w:r>
      <w:r w:rsidRPr="007347B1">
        <w:rPr>
          <w:rFonts w:ascii="Calibri" w:hAnsi="Calibri" w:cs="Calibri"/>
          <w:i/>
          <w:iCs/>
          <w:noProof/>
        </w:rPr>
        <w:t>278</w:t>
      </w:r>
      <w:r w:rsidRPr="007347B1">
        <w:rPr>
          <w:rFonts w:ascii="Calibri" w:hAnsi="Calibri" w:cs="Calibri"/>
          <w:noProof/>
        </w:rPr>
        <w:t>(1718), 2553–2561. https://doi.org/DOI 10.1098/rspb.2011.0836</w:t>
      </w:r>
    </w:p>
    <w:p w14:paraId="32F8FF7A"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Friston, K. J., Lin, M., Frith, C. D., Pezzulo, G., Hobson, J. A., &amp; Ondobaka, S. (2017). Active Inference, Curiosity and Insight. </w:t>
      </w:r>
      <w:r w:rsidRPr="007347B1">
        <w:rPr>
          <w:rFonts w:ascii="Calibri" w:hAnsi="Calibri" w:cs="Calibri"/>
          <w:i/>
          <w:iCs/>
          <w:noProof/>
        </w:rPr>
        <w:t>Neural Computation</w:t>
      </w:r>
      <w:r w:rsidRPr="007347B1">
        <w:rPr>
          <w:rFonts w:ascii="Calibri" w:hAnsi="Calibri" w:cs="Calibri"/>
          <w:noProof/>
        </w:rPr>
        <w:t xml:space="preserve">, </w:t>
      </w:r>
      <w:r w:rsidRPr="007347B1">
        <w:rPr>
          <w:rFonts w:ascii="Calibri" w:hAnsi="Calibri" w:cs="Calibri"/>
          <w:i/>
          <w:iCs/>
          <w:noProof/>
        </w:rPr>
        <w:t>29</w:t>
      </w:r>
      <w:r w:rsidRPr="007347B1">
        <w:rPr>
          <w:rFonts w:ascii="Calibri" w:hAnsi="Calibri" w:cs="Calibri"/>
          <w:noProof/>
        </w:rPr>
        <w:t>, 2633–2683. https://doi.org/10.1162/NECO</w:t>
      </w:r>
    </w:p>
    <w:p w14:paraId="156DABE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Gallagher, M., McMahan, R. W., &amp; Schoenbaum, G. (1999). Orbitofrontal cortex and representation of incentive value in associative learning.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19</w:t>
      </w:r>
      <w:r w:rsidRPr="007347B1">
        <w:rPr>
          <w:rFonts w:ascii="Calibri" w:hAnsi="Calibri" w:cs="Calibri"/>
          <w:noProof/>
        </w:rPr>
        <w:t>(15), 6610–6614. http://www.jneurosci.org/cgi/reprint/19/15/6610.pdf</w:t>
      </w:r>
    </w:p>
    <w:p w14:paraId="2B68D32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Gardner, M. P. H., Conroy, J. C., Styer, C. V, Huynh, T., Whitaker, L. R., &amp; Schoenbaum, G. (2018). Medial orbitofrontal inactivation does not affect economic choice. </w:t>
      </w:r>
      <w:r w:rsidRPr="007347B1">
        <w:rPr>
          <w:rFonts w:ascii="Calibri" w:hAnsi="Calibri" w:cs="Calibri"/>
          <w:i/>
          <w:iCs/>
          <w:noProof/>
        </w:rPr>
        <w:t>ELife</w:t>
      </w:r>
      <w:r w:rsidRPr="007347B1">
        <w:rPr>
          <w:rFonts w:ascii="Calibri" w:hAnsi="Calibri" w:cs="Calibri"/>
          <w:noProof/>
        </w:rPr>
        <w:t xml:space="preserve">, </w:t>
      </w:r>
      <w:r w:rsidRPr="007347B1">
        <w:rPr>
          <w:rFonts w:ascii="Calibri" w:hAnsi="Calibri" w:cs="Calibri"/>
          <w:i/>
          <w:iCs/>
          <w:noProof/>
        </w:rPr>
        <w:t>7</w:t>
      </w:r>
      <w:r w:rsidRPr="007347B1">
        <w:rPr>
          <w:rFonts w:ascii="Calibri" w:hAnsi="Calibri" w:cs="Calibri"/>
          <w:noProof/>
        </w:rPr>
        <w:t>. https://doi.org/10.7554/eLife.38963</w:t>
      </w:r>
    </w:p>
    <w:p w14:paraId="6F7939E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Gardner, M. P. H., &amp; Schoenbaum, G. (2020). The orbitofrontal cartographer. </w:t>
      </w:r>
      <w:r w:rsidRPr="007347B1">
        <w:rPr>
          <w:rFonts w:ascii="Calibri" w:hAnsi="Calibri" w:cs="Calibri"/>
          <w:i/>
          <w:iCs/>
          <w:noProof/>
        </w:rPr>
        <w:t>PsyArxiv</w:t>
      </w:r>
      <w:r w:rsidRPr="007347B1">
        <w:rPr>
          <w:rFonts w:ascii="Calibri" w:hAnsi="Calibri" w:cs="Calibri"/>
          <w:noProof/>
        </w:rPr>
        <w:t>.</w:t>
      </w:r>
    </w:p>
    <w:p w14:paraId="18AF891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Genzel, L., Schut, E., Schröder, T., Eichler, R., Khamassi, M., Gomez, A., Lobato, I. N., &amp; Battaglia, F. (2019). The object space task shows cumulative memory expression in both mice and rats. </w:t>
      </w:r>
      <w:r w:rsidRPr="007347B1">
        <w:rPr>
          <w:rFonts w:ascii="Calibri" w:hAnsi="Calibri" w:cs="Calibri"/>
          <w:i/>
          <w:iCs/>
          <w:noProof/>
        </w:rPr>
        <w:t>PLoS Biology</w:t>
      </w:r>
      <w:r w:rsidRPr="007347B1">
        <w:rPr>
          <w:rFonts w:ascii="Calibri" w:hAnsi="Calibri" w:cs="Calibri"/>
          <w:noProof/>
        </w:rPr>
        <w:t xml:space="preserve">, </w:t>
      </w:r>
      <w:r w:rsidRPr="007347B1">
        <w:rPr>
          <w:rFonts w:ascii="Calibri" w:hAnsi="Calibri" w:cs="Calibri"/>
          <w:i/>
          <w:iCs/>
          <w:noProof/>
        </w:rPr>
        <w:t>17</w:t>
      </w:r>
      <w:r w:rsidRPr="007347B1">
        <w:rPr>
          <w:rFonts w:ascii="Calibri" w:hAnsi="Calibri" w:cs="Calibri"/>
          <w:noProof/>
        </w:rPr>
        <w:t>(6). https://doi.org/10.1371/journal.pbio.3000322</w:t>
      </w:r>
    </w:p>
    <w:p w14:paraId="212A40E5"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Haddon, J. E., &amp; Killcross, S. (2006). Prefrontal cortex lesions disrupt the contextual control of response conflict. </w:t>
      </w:r>
      <w:r w:rsidRPr="007347B1">
        <w:rPr>
          <w:rFonts w:ascii="Calibri" w:hAnsi="Calibri" w:cs="Calibri"/>
          <w:i/>
          <w:iCs/>
          <w:noProof/>
        </w:rPr>
        <w:t>Journal of Neuroscience</w:t>
      </w:r>
      <w:r w:rsidRPr="007347B1">
        <w:rPr>
          <w:rFonts w:ascii="Calibri" w:hAnsi="Calibri" w:cs="Calibri"/>
          <w:noProof/>
        </w:rPr>
        <w:t>. https://doi.org/10.1523/JNEUROSCI.3243-05.2006</w:t>
      </w:r>
    </w:p>
    <w:p w14:paraId="6D08645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Hall, G. (2002). Associative structures in Pavlovian and instrumental conditioning. In C. R. Gallistel (Ed.), </w:t>
      </w:r>
      <w:r w:rsidRPr="007347B1">
        <w:rPr>
          <w:rFonts w:ascii="Calibri" w:hAnsi="Calibri" w:cs="Calibri"/>
          <w:i/>
          <w:iCs/>
          <w:noProof/>
        </w:rPr>
        <w:t>Steven’s handbook of experimental psychology</w:t>
      </w:r>
      <w:r w:rsidRPr="007347B1">
        <w:rPr>
          <w:rFonts w:ascii="Calibri" w:hAnsi="Calibri" w:cs="Calibri"/>
          <w:noProof/>
        </w:rPr>
        <w:t xml:space="preserve"> (Vol. 3, pp. 1–45). John Wiley &amp; Sons.</w:t>
      </w:r>
    </w:p>
    <w:p w14:paraId="75FF0F16"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Hart, E. E., Sharpe, M. J., Gardner, M. P. H., &amp; Schoenbaum, G. (2020). Responding to preconditioned cues is devaluation sensitive and requires orbitofrontal cortex during cue-cue learning. </w:t>
      </w:r>
      <w:r w:rsidRPr="007347B1">
        <w:rPr>
          <w:rFonts w:ascii="Calibri" w:hAnsi="Calibri" w:cs="Calibri"/>
          <w:i/>
          <w:iCs/>
          <w:noProof/>
        </w:rPr>
        <w:t>ELife</w:t>
      </w:r>
      <w:r w:rsidRPr="007347B1">
        <w:rPr>
          <w:rFonts w:ascii="Calibri" w:hAnsi="Calibri" w:cs="Calibri"/>
          <w:noProof/>
        </w:rPr>
        <w:t>. https://doi.org/10.7554/ELIFE.59998</w:t>
      </w:r>
    </w:p>
    <w:p w14:paraId="54F2ADF6"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Izquierdo, A. D. (2017a). Functional heterogeneity within rat orbitofrontal cortex in reward learning and decision making.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noProof/>
        </w:rPr>
        <w:lastRenderedPageBreak/>
        <w:t>https://doi.org/10.1523/JNEUROSCI.1678-17.2017</w:t>
      </w:r>
    </w:p>
    <w:p w14:paraId="7D0890A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Izquierdo, A. D. (2017b). Functional Heterogeneity within Rat Orbitofrontal Cortex in Reward Learning and Decision Making. </w:t>
      </w:r>
      <w:r w:rsidRPr="007347B1">
        <w:rPr>
          <w:rFonts w:ascii="Calibri" w:hAnsi="Calibri" w:cs="Calibri"/>
          <w:i/>
          <w:iCs/>
          <w:noProof/>
        </w:rPr>
        <w:t>The Journal of Neuroscience : The Official Journal of the Society for Neuroscience</w:t>
      </w:r>
      <w:r w:rsidRPr="007347B1">
        <w:rPr>
          <w:rFonts w:ascii="Calibri" w:hAnsi="Calibri" w:cs="Calibri"/>
          <w:noProof/>
        </w:rPr>
        <w:t xml:space="preserve">, </w:t>
      </w:r>
      <w:r w:rsidRPr="007347B1">
        <w:rPr>
          <w:rFonts w:ascii="Calibri" w:hAnsi="Calibri" w:cs="Calibri"/>
          <w:i/>
          <w:iCs/>
          <w:noProof/>
        </w:rPr>
        <w:t>37</w:t>
      </w:r>
      <w:r w:rsidRPr="007347B1">
        <w:rPr>
          <w:rFonts w:ascii="Calibri" w:hAnsi="Calibri" w:cs="Calibri"/>
          <w:noProof/>
        </w:rPr>
        <w:t>(44), 10529–10540. https://doi.org/10.1523/JNEUROSCI.1678-17.2017</w:t>
      </w:r>
    </w:p>
    <w:p w14:paraId="4CA25226"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Izquierdo, A. D., &amp; Murray, E. A. (2000). Bilateral orbital prefrontal cortex lesions disrupt reinforcer devaluation effects in rhesus monkeys. </w:t>
      </w:r>
      <w:r w:rsidRPr="007347B1">
        <w:rPr>
          <w:rFonts w:ascii="Calibri" w:hAnsi="Calibri" w:cs="Calibri"/>
          <w:i/>
          <w:iCs/>
          <w:noProof/>
        </w:rPr>
        <w:t>Society for Neuroscience Abstracts</w:t>
      </w:r>
      <w:r w:rsidRPr="007347B1">
        <w:rPr>
          <w:rFonts w:ascii="Calibri" w:hAnsi="Calibri" w:cs="Calibri"/>
          <w:noProof/>
        </w:rPr>
        <w:t xml:space="preserve">, </w:t>
      </w:r>
      <w:r w:rsidRPr="007347B1">
        <w:rPr>
          <w:rFonts w:ascii="Calibri" w:hAnsi="Calibri" w:cs="Calibri"/>
          <w:i/>
          <w:iCs/>
          <w:noProof/>
        </w:rPr>
        <w:t>26</w:t>
      </w:r>
      <w:r w:rsidRPr="007347B1">
        <w:rPr>
          <w:rFonts w:ascii="Calibri" w:hAnsi="Calibri" w:cs="Calibri"/>
          <w:noProof/>
        </w:rPr>
        <w:t>, 978.</w:t>
      </w:r>
    </w:p>
    <w:p w14:paraId="0A3662D6"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Izquierdo, A. D., &amp; Murray, E. A. (2004). Combined unilateral lesions of the amygdala and orbital prefrontal cortex impair affective processing in rhesus monkeys. </w:t>
      </w:r>
      <w:r w:rsidRPr="007347B1">
        <w:rPr>
          <w:rFonts w:ascii="Calibri" w:hAnsi="Calibri" w:cs="Calibri"/>
          <w:i/>
          <w:iCs/>
          <w:noProof/>
        </w:rPr>
        <w:t>Journal of Neurophysiology</w:t>
      </w:r>
      <w:r w:rsidRPr="007347B1">
        <w:rPr>
          <w:rFonts w:ascii="Calibri" w:hAnsi="Calibri" w:cs="Calibri"/>
          <w:noProof/>
        </w:rPr>
        <w:t xml:space="preserve">, </w:t>
      </w:r>
      <w:r w:rsidRPr="007347B1">
        <w:rPr>
          <w:rFonts w:ascii="Calibri" w:hAnsi="Calibri" w:cs="Calibri"/>
          <w:i/>
          <w:iCs/>
          <w:noProof/>
        </w:rPr>
        <w:t>91</w:t>
      </w:r>
      <w:r w:rsidRPr="007347B1">
        <w:rPr>
          <w:rFonts w:ascii="Calibri" w:hAnsi="Calibri" w:cs="Calibri"/>
          <w:noProof/>
        </w:rPr>
        <w:t>(5), 2023–2039. https://doi.org/10.1152/jn.00968.2003</w:t>
      </w:r>
    </w:p>
    <w:p w14:paraId="637A55DA"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Izquierdo, A. D., &amp; Murray, E. A. (2005). Opposing effects of amygdala and orbital prefrontal cortex lesions on the extinction of instrumental responding in macaque monkeys. </w:t>
      </w:r>
      <w:r w:rsidRPr="007347B1">
        <w:rPr>
          <w:rFonts w:ascii="Calibri" w:hAnsi="Calibri" w:cs="Calibri"/>
          <w:i/>
          <w:iCs/>
          <w:noProof/>
        </w:rPr>
        <w:t>European Journal of Neuroscience</w:t>
      </w:r>
      <w:r w:rsidRPr="007347B1">
        <w:rPr>
          <w:rFonts w:ascii="Calibri" w:hAnsi="Calibri" w:cs="Calibri"/>
          <w:noProof/>
        </w:rPr>
        <w:t xml:space="preserve">, </w:t>
      </w:r>
      <w:r w:rsidRPr="007347B1">
        <w:rPr>
          <w:rFonts w:ascii="Calibri" w:hAnsi="Calibri" w:cs="Calibri"/>
          <w:i/>
          <w:iCs/>
          <w:noProof/>
        </w:rPr>
        <w:t>22</w:t>
      </w:r>
      <w:r w:rsidRPr="007347B1">
        <w:rPr>
          <w:rFonts w:ascii="Calibri" w:hAnsi="Calibri" w:cs="Calibri"/>
          <w:noProof/>
        </w:rPr>
        <w:t>(9), 2341–2346. https://doi.org/EJN4434 [pii] 10.1111/j.1460-9568.2005.04434.x</w:t>
      </w:r>
    </w:p>
    <w:p w14:paraId="673C692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Izquierdo, A. D., Suda, R. K., &amp; Murray, E. A. (2004). Bilateral orbital prefrontal cortex lesions in rhesus monkeys disrupt choices guided by both reward value and reward contingency.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24</w:t>
      </w:r>
      <w:r w:rsidRPr="007347B1">
        <w:rPr>
          <w:rFonts w:ascii="Calibri" w:hAnsi="Calibri" w:cs="Calibri"/>
          <w:noProof/>
        </w:rPr>
        <w:t>, 7540–7548. http://www.jneurosci.org/content/24/34/7540.full.pdf</w:t>
      </w:r>
    </w:p>
    <w:p w14:paraId="139BF38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Joel, D., Niv, Y., &amp; Ruppin, E. (2002). Actor-critic models of the basal ganglia: new anatomical and computational perspectives. </w:t>
      </w:r>
      <w:r w:rsidRPr="007347B1">
        <w:rPr>
          <w:rFonts w:ascii="Calibri" w:hAnsi="Calibri" w:cs="Calibri"/>
          <w:i/>
          <w:iCs/>
          <w:noProof/>
        </w:rPr>
        <w:t>Neural Networks</w:t>
      </w:r>
      <w:r w:rsidRPr="007347B1">
        <w:rPr>
          <w:rFonts w:ascii="Calibri" w:hAnsi="Calibri" w:cs="Calibri"/>
          <w:noProof/>
        </w:rPr>
        <w:t xml:space="preserve">, </w:t>
      </w:r>
      <w:r w:rsidRPr="007347B1">
        <w:rPr>
          <w:rFonts w:ascii="Calibri" w:hAnsi="Calibri" w:cs="Calibri"/>
          <w:i/>
          <w:iCs/>
          <w:noProof/>
        </w:rPr>
        <w:t>15</w:t>
      </w:r>
      <w:r w:rsidRPr="007347B1">
        <w:rPr>
          <w:rFonts w:ascii="Calibri" w:hAnsi="Calibri" w:cs="Calibri"/>
          <w:noProof/>
        </w:rPr>
        <w:t>(4–6), 535–547. https://doi.org/10.1016/S0893-6080(02)00047-3</w:t>
      </w:r>
    </w:p>
    <w:p w14:paraId="60D9AE5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Johnson, A., &amp; Redish, A. D. (2007). Neural ensembles in CA3 transiently encode paths forward of the animal at a decision point.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27</w:t>
      </w:r>
      <w:r w:rsidRPr="007347B1">
        <w:rPr>
          <w:rFonts w:ascii="Calibri" w:hAnsi="Calibri" w:cs="Calibri"/>
          <w:noProof/>
        </w:rPr>
        <w:t>(45), 12176–12189. https://doi.org/10.1523/JNEUROSCI.3761-07.2007</w:t>
      </w:r>
    </w:p>
    <w:p w14:paraId="1A026A4B"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Jones, J. L., Esber, G. R., McDannald, M. A., Gruber, A. J., Hernandez, G., Mirenzi, A., &amp; Schoenbaum, G. (2012). Orbitofrontal cortex supports behavior and learning using inferred but not cached values. </w:t>
      </w:r>
      <w:r w:rsidRPr="007347B1">
        <w:rPr>
          <w:rFonts w:ascii="Calibri" w:hAnsi="Calibri" w:cs="Calibri"/>
          <w:i/>
          <w:iCs/>
          <w:noProof/>
        </w:rPr>
        <w:t>Science</w:t>
      </w:r>
      <w:r w:rsidRPr="007347B1">
        <w:rPr>
          <w:rFonts w:ascii="Calibri" w:hAnsi="Calibri" w:cs="Calibri"/>
          <w:noProof/>
        </w:rPr>
        <w:t xml:space="preserve">, </w:t>
      </w:r>
      <w:r w:rsidRPr="007347B1">
        <w:rPr>
          <w:rFonts w:ascii="Calibri" w:hAnsi="Calibri" w:cs="Calibri"/>
          <w:i/>
          <w:iCs/>
          <w:noProof/>
        </w:rPr>
        <w:t>338</w:t>
      </w:r>
      <w:r w:rsidRPr="007347B1">
        <w:rPr>
          <w:rFonts w:ascii="Calibri" w:hAnsi="Calibri" w:cs="Calibri"/>
          <w:noProof/>
        </w:rPr>
        <w:t>, 953–956. http://www.ncbi.nlm.nih.gov/pmc/articles/PMC3592380/pdf/nihms446679.pdf</w:t>
      </w:r>
    </w:p>
    <w:p w14:paraId="69B4908B"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Kamin, L. J. (1969). Predictability, surprise, attention and conditioning. In B. A. Campbell &amp; R. M. Church (Eds.), </w:t>
      </w:r>
      <w:r w:rsidRPr="007347B1">
        <w:rPr>
          <w:rFonts w:ascii="Calibri" w:hAnsi="Calibri" w:cs="Calibri"/>
          <w:i/>
          <w:iCs/>
          <w:noProof/>
        </w:rPr>
        <w:t>Punishment and aversive behavior</w:t>
      </w:r>
      <w:r w:rsidRPr="007347B1">
        <w:rPr>
          <w:rFonts w:ascii="Calibri" w:hAnsi="Calibri" w:cs="Calibri"/>
          <w:noProof/>
        </w:rPr>
        <w:t xml:space="preserve"> (pp. 279–96). Appleton-Century-Crofts.</w:t>
      </w:r>
    </w:p>
    <w:p w14:paraId="4F1A0168"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Kanahara, N., Sekine, Y., Haraguchi, T., Uchida, Y., Hashimoto, K., Shimizu, E., &amp; Iyo, M. (2013). Orbitofrontal cortex abnormality and deficit schizophrenia. </w:t>
      </w:r>
      <w:r w:rsidRPr="007347B1">
        <w:rPr>
          <w:rFonts w:ascii="Calibri" w:hAnsi="Calibri" w:cs="Calibri"/>
          <w:i/>
          <w:iCs/>
          <w:noProof/>
        </w:rPr>
        <w:t>Schizophrenia Research</w:t>
      </w:r>
      <w:r w:rsidRPr="007347B1">
        <w:rPr>
          <w:rFonts w:ascii="Calibri" w:hAnsi="Calibri" w:cs="Calibri"/>
          <w:noProof/>
        </w:rPr>
        <w:t xml:space="preserve">, </w:t>
      </w:r>
      <w:r w:rsidRPr="007347B1">
        <w:rPr>
          <w:rFonts w:ascii="Calibri" w:hAnsi="Calibri" w:cs="Calibri"/>
          <w:i/>
          <w:iCs/>
          <w:noProof/>
        </w:rPr>
        <w:t>143</w:t>
      </w:r>
      <w:r w:rsidRPr="007347B1">
        <w:rPr>
          <w:rFonts w:ascii="Calibri" w:hAnsi="Calibri" w:cs="Calibri"/>
          <w:noProof/>
        </w:rPr>
        <w:t>(2–3), 246–252. https://doi.org/10.1016/j.schres.2012.11.015</w:t>
      </w:r>
    </w:p>
    <w:p w14:paraId="33B4D59D"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Kato, A., &amp; Morita, K. (2016). Forgetting in Reinforcement Learning Links Sustained Dopamine Signals to Motivation. </w:t>
      </w:r>
      <w:r w:rsidRPr="007347B1">
        <w:rPr>
          <w:rFonts w:ascii="Calibri" w:hAnsi="Calibri" w:cs="Calibri"/>
          <w:i/>
          <w:iCs/>
          <w:noProof/>
        </w:rPr>
        <w:t>PLoS Computational Biology</w:t>
      </w:r>
      <w:r w:rsidRPr="007347B1">
        <w:rPr>
          <w:rFonts w:ascii="Calibri" w:hAnsi="Calibri" w:cs="Calibri"/>
          <w:noProof/>
        </w:rPr>
        <w:t xml:space="preserve">, </w:t>
      </w:r>
      <w:r w:rsidRPr="007347B1">
        <w:rPr>
          <w:rFonts w:ascii="Calibri" w:hAnsi="Calibri" w:cs="Calibri"/>
          <w:i/>
          <w:iCs/>
          <w:noProof/>
        </w:rPr>
        <w:t>12</w:t>
      </w:r>
      <w:r w:rsidRPr="007347B1">
        <w:rPr>
          <w:rFonts w:ascii="Calibri" w:hAnsi="Calibri" w:cs="Calibri"/>
          <w:noProof/>
        </w:rPr>
        <w:t>(10), 1–41. https://doi.org/10.1371/journal.pcbi.1005145</w:t>
      </w:r>
    </w:p>
    <w:p w14:paraId="3B73B1EA"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Keramati, M., Dezfouli, A., &amp; Piray, P. (2011). Speed/accuracy trade-off between the habitual and the goal-directed processes. </w:t>
      </w:r>
      <w:r w:rsidRPr="007347B1">
        <w:rPr>
          <w:rFonts w:ascii="Calibri" w:hAnsi="Calibri" w:cs="Calibri"/>
          <w:i/>
          <w:iCs/>
          <w:noProof/>
        </w:rPr>
        <w:t>PLoS Computational Biology</w:t>
      </w:r>
      <w:r w:rsidRPr="007347B1">
        <w:rPr>
          <w:rFonts w:ascii="Calibri" w:hAnsi="Calibri" w:cs="Calibri"/>
          <w:noProof/>
        </w:rPr>
        <w:t xml:space="preserve">, </w:t>
      </w:r>
      <w:r w:rsidRPr="007347B1">
        <w:rPr>
          <w:rFonts w:ascii="Calibri" w:hAnsi="Calibri" w:cs="Calibri"/>
          <w:i/>
          <w:iCs/>
          <w:noProof/>
        </w:rPr>
        <w:t>7</w:t>
      </w:r>
      <w:r w:rsidRPr="007347B1">
        <w:rPr>
          <w:rFonts w:ascii="Calibri" w:hAnsi="Calibri" w:cs="Calibri"/>
          <w:noProof/>
        </w:rPr>
        <w:t>(5).</w:t>
      </w:r>
    </w:p>
    <w:p w14:paraId="607D3B9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Keramati, M., &amp; Gutkin, B. (2014). Homeostatic reinforcement learning for integrating reward collection and physiological stability. </w:t>
      </w:r>
      <w:r w:rsidRPr="007347B1">
        <w:rPr>
          <w:rFonts w:ascii="Calibri" w:hAnsi="Calibri" w:cs="Calibri"/>
          <w:i/>
          <w:iCs/>
          <w:noProof/>
        </w:rPr>
        <w:t>ELife</w:t>
      </w:r>
      <w:r w:rsidRPr="007347B1">
        <w:rPr>
          <w:rFonts w:ascii="Calibri" w:hAnsi="Calibri" w:cs="Calibri"/>
          <w:noProof/>
        </w:rPr>
        <w:t xml:space="preserve">, </w:t>
      </w:r>
      <w:r w:rsidRPr="007347B1">
        <w:rPr>
          <w:rFonts w:ascii="Calibri" w:hAnsi="Calibri" w:cs="Calibri"/>
          <w:i/>
          <w:iCs/>
          <w:noProof/>
        </w:rPr>
        <w:t>3</w:t>
      </w:r>
      <w:r w:rsidRPr="007347B1">
        <w:rPr>
          <w:rFonts w:ascii="Calibri" w:hAnsi="Calibri" w:cs="Calibri"/>
          <w:noProof/>
        </w:rPr>
        <w:t>, 1–26. https://doi.org/10.7554/eLife.04811</w:t>
      </w:r>
    </w:p>
    <w:p w14:paraId="3F640B0A"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Khamassi, M. (2020). </w:t>
      </w:r>
      <w:r w:rsidRPr="007347B1">
        <w:rPr>
          <w:rFonts w:ascii="Calibri" w:hAnsi="Calibri" w:cs="Calibri"/>
          <w:i/>
          <w:iCs/>
          <w:noProof/>
        </w:rPr>
        <w:t>Adaptive coordination of multiple learning strategies in brains and robots</w:t>
      </w:r>
      <w:r w:rsidRPr="007347B1">
        <w:rPr>
          <w:rFonts w:ascii="Calibri" w:hAnsi="Calibri" w:cs="Calibri"/>
          <w:noProof/>
        </w:rPr>
        <w:t>. 1–20.</w:t>
      </w:r>
    </w:p>
    <w:p w14:paraId="7C0849C8"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Khamassi, M., &amp; Humphries, M. D. (2012). Integrating cortico-limbic-basal ganglia architectures </w:t>
      </w:r>
      <w:r w:rsidRPr="007347B1">
        <w:rPr>
          <w:rFonts w:ascii="Calibri" w:hAnsi="Calibri" w:cs="Calibri"/>
          <w:noProof/>
        </w:rPr>
        <w:lastRenderedPageBreak/>
        <w:t xml:space="preserve">for learning model-based and model-free navigation strategies. </w:t>
      </w:r>
      <w:r w:rsidRPr="007347B1">
        <w:rPr>
          <w:rFonts w:ascii="Calibri" w:hAnsi="Calibri" w:cs="Calibri"/>
          <w:i/>
          <w:iCs/>
          <w:noProof/>
        </w:rPr>
        <w:t>Frontiers in Behavioral Neuroscience</w:t>
      </w:r>
      <w:r w:rsidRPr="007347B1">
        <w:rPr>
          <w:rFonts w:ascii="Calibri" w:hAnsi="Calibri" w:cs="Calibri"/>
          <w:noProof/>
        </w:rPr>
        <w:t xml:space="preserve">, </w:t>
      </w:r>
      <w:r w:rsidRPr="007347B1">
        <w:rPr>
          <w:rFonts w:ascii="Calibri" w:hAnsi="Calibri" w:cs="Calibri"/>
          <w:i/>
          <w:iCs/>
          <w:noProof/>
        </w:rPr>
        <w:t>OCTOBER 2012</w:t>
      </w:r>
      <w:r w:rsidRPr="007347B1">
        <w:rPr>
          <w:rFonts w:ascii="Calibri" w:hAnsi="Calibri" w:cs="Calibri"/>
          <w:noProof/>
        </w:rPr>
        <w:t>. https://doi.org/10.3389/fnbeh.2012.00079</w:t>
      </w:r>
    </w:p>
    <w:p w14:paraId="650384FA"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Khamassi, M., Lachèze, L., Girard, B., Berthoz, A., &amp; Guillot, A. (2005). Actor-critic models of reinforcement learning in the basal ganglia: From natural to artificial rats. </w:t>
      </w:r>
      <w:r w:rsidRPr="007347B1">
        <w:rPr>
          <w:rFonts w:ascii="Calibri" w:hAnsi="Calibri" w:cs="Calibri"/>
          <w:i/>
          <w:iCs/>
          <w:noProof/>
        </w:rPr>
        <w:t>Adaptive Behavior</w:t>
      </w:r>
      <w:r w:rsidRPr="007347B1">
        <w:rPr>
          <w:rFonts w:ascii="Calibri" w:hAnsi="Calibri" w:cs="Calibri"/>
          <w:noProof/>
        </w:rPr>
        <w:t xml:space="preserve">, </w:t>
      </w:r>
      <w:r w:rsidRPr="007347B1">
        <w:rPr>
          <w:rFonts w:ascii="Calibri" w:hAnsi="Calibri" w:cs="Calibri"/>
          <w:i/>
          <w:iCs/>
          <w:noProof/>
        </w:rPr>
        <w:t>13</w:t>
      </w:r>
      <w:r w:rsidRPr="007347B1">
        <w:rPr>
          <w:rFonts w:ascii="Calibri" w:hAnsi="Calibri" w:cs="Calibri"/>
          <w:noProof/>
        </w:rPr>
        <w:t>(2). https://doi.org/10.1177/105971230501300205</w:t>
      </w:r>
    </w:p>
    <w:p w14:paraId="53114675"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Khamassi, M., Mulder, A. B., Tabuchi, E., Douchamps, V., &amp; Wiener, S. I. (2008). Anticipatory reward signals in ventral striatal neurons of behaving rats. </w:t>
      </w:r>
      <w:r w:rsidRPr="007347B1">
        <w:rPr>
          <w:rFonts w:ascii="Calibri" w:hAnsi="Calibri" w:cs="Calibri"/>
          <w:i/>
          <w:iCs/>
          <w:noProof/>
        </w:rPr>
        <w:t>European Journal of Neuroscience</w:t>
      </w:r>
      <w:r w:rsidRPr="007347B1">
        <w:rPr>
          <w:rFonts w:ascii="Calibri" w:hAnsi="Calibri" w:cs="Calibri"/>
          <w:noProof/>
        </w:rPr>
        <w:t xml:space="preserve">, </w:t>
      </w:r>
      <w:r w:rsidRPr="007347B1">
        <w:rPr>
          <w:rFonts w:ascii="Calibri" w:hAnsi="Calibri" w:cs="Calibri"/>
          <w:i/>
          <w:iCs/>
          <w:noProof/>
        </w:rPr>
        <w:t>28</w:t>
      </w:r>
      <w:r w:rsidRPr="007347B1">
        <w:rPr>
          <w:rFonts w:ascii="Calibri" w:hAnsi="Calibri" w:cs="Calibri"/>
          <w:noProof/>
        </w:rPr>
        <w:t>(9). https://doi.org/10.1111/j.1460-9568.2008.06480.x</w:t>
      </w:r>
    </w:p>
    <w:p w14:paraId="58C8D5F6"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Khamassi, M., Quilodran, R., Enel, P., Dominey, P. F., &amp; Procyk, E. (2015). Behavioral regulation and the modulation of information coding in the lateral prefrontal and cingulate cortex. </w:t>
      </w:r>
      <w:r w:rsidRPr="007347B1">
        <w:rPr>
          <w:rFonts w:ascii="Calibri" w:hAnsi="Calibri" w:cs="Calibri"/>
          <w:i/>
          <w:iCs/>
          <w:noProof/>
        </w:rPr>
        <w:t>Cerebral Cortex</w:t>
      </w:r>
      <w:r w:rsidRPr="007347B1">
        <w:rPr>
          <w:rFonts w:ascii="Calibri" w:hAnsi="Calibri" w:cs="Calibri"/>
          <w:noProof/>
        </w:rPr>
        <w:t xml:space="preserve">, </w:t>
      </w:r>
      <w:r w:rsidRPr="007347B1">
        <w:rPr>
          <w:rFonts w:ascii="Calibri" w:hAnsi="Calibri" w:cs="Calibri"/>
          <w:i/>
          <w:iCs/>
          <w:noProof/>
        </w:rPr>
        <w:t>25</w:t>
      </w:r>
      <w:r w:rsidRPr="007347B1">
        <w:rPr>
          <w:rFonts w:ascii="Calibri" w:hAnsi="Calibri" w:cs="Calibri"/>
          <w:noProof/>
        </w:rPr>
        <w:t>(9). https://doi.org/10.1093/cercor/bhu114</w:t>
      </w:r>
    </w:p>
    <w:p w14:paraId="2BC527F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Killcross, A. S., &amp; Blundell, P. (2002). Associative representations of emotionally significant outcomes. In S. C. Moore &amp; M. Oaksford (Eds.), </w:t>
      </w:r>
      <w:r w:rsidRPr="007347B1">
        <w:rPr>
          <w:rFonts w:ascii="Calibri" w:hAnsi="Calibri" w:cs="Calibri"/>
          <w:i/>
          <w:iCs/>
          <w:noProof/>
        </w:rPr>
        <w:t>Emotional Cognition: From brain to behaviour</w:t>
      </w:r>
      <w:r w:rsidRPr="007347B1">
        <w:rPr>
          <w:rFonts w:ascii="Calibri" w:hAnsi="Calibri" w:cs="Calibri"/>
          <w:noProof/>
        </w:rPr>
        <w:t xml:space="preserve"> (Vol. 44, pp. 35–74). John Benjamins Publishing Company.</w:t>
      </w:r>
    </w:p>
    <w:p w14:paraId="459A1FC4"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Killcross, A. S., &amp; Coutureau, E. (2003). Coordination of actions and habits in the medial prefrontal cortex of rats. </w:t>
      </w:r>
      <w:r w:rsidRPr="007347B1">
        <w:rPr>
          <w:rFonts w:ascii="Calibri" w:hAnsi="Calibri" w:cs="Calibri"/>
          <w:i/>
          <w:iCs/>
          <w:noProof/>
        </w:rPr>
        <w:t>Cerebral Cortex</w:t>
      </w:r>
      <w:r w:rsidRPr="007347B1">
        <w:rPr>
          <w:rFonts w:ascii="Calibri" w:hAnsi="Calibri" w:cs="Calibri"/>
          <w:noProof/>
        </w:rPr>
        <w:t xml:space="preserve">, </w:t>
      </w:r>
      <w:r w:rsidRPr="007347B1">
        <w:rPr>
          <w:rFonts w:ascii="Calibri" w:hAnsi="Calibri" w:cs="Calibri"/>
          <w:i/>
          <w:iCs/>
          <w:noProof/>
        </w:rPr>
        <w:t>13</w:t>
      </w:r>
      <w:r w:rsidRPr="007347B1">
        <w:rPr>
          <w:rFonts w:ascii="Calibri" w:hAnsi="Calibri" w:cs="Calibri"/>
          <w:noProof/>
        </w:rPr>
        <w:t>(4), 400–408. http://cercor.oxfordjournals.org/cgi/reprint/13/4/400.pdf</w:t>
      </w:r>
    </w:p>
    <w:p w14:paraId="44C18C8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Kim, J., &amp; Ragozzino, K. E. (2005). The involvement of the orbitofrontal cortex in learning under changing task contingencies. </w:t>
      </w:r>
      <w:r w:rsidRPr="007347B1">
        <w:rPr>
          <w:rFonts w:ascii="Calibri" w:hAnsi="Calibri" w:cs="Calibri"/>
          <w:i/>
          <w:iCs/>
          <w:noProof/>
        </w:rPr>
        <w:t>Neurobiology of Learning and Memory</w:t>
      </w:r>
      <w:r w:rsidRPr="007347B1">
        <w:rPr>
          <w:rFonts w:ascii="Calibri" w:hAnsi="Calibri" w:cs="Calibri"/>
          <w:noProof/>
        </w:rPr>
        <w:t xml:space="preserve">, </w:t>
      </w:r>
      <w:r w:rsidRPr="007347B1">
        <w:rPr>
          <w:rFonts w:ascii="Calibri" w:hAnsi="Calibri" w:cs="Calibri"/>
          <w:i/>
          <w:iCs/>
          <w:noProof/>
        </w:rPr>
        <w:t>83</w:t>
      </w:r>
      <w:r w:rsidRPr="007347B1">
        <w:rPr>
          <w:rFonts w:ascii="Calibri" w:hAnsi="Calibri" w:cs="Calibri"/>
          <w:noProof/>
        </w:rPr>
        <w:t>, 125–133. http://www.ncbi.nlm.nih.gov/pmc/articles/PMC3206595/pdf/nihms-333784.pdf</w:t>
      </w:r>
    </w:p>
    <w:p w14:paraId="5038E73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Kober, J., Bagnell, A. J., &amp; Peters, J. (2014). Reinforcement Learning in Robotics: A Survey. </w:t>
      </w:r>
      <w:r w:rsidRPr="007347B1">
        <w:rPr>
          <w:rFonts w:ascii="Calibri" w:hAnsi="Calibri" w:cs="Calibri"/>
          <w:i/>
          <w:iCs/>
          <w:noProof/>
        </w:rPr>
        <w:t>Springer Tracts in Advanced Robotics</w:t>
      </w:r>
      <w:r w:rsidRPr="007347B1">
        <w:rPr>
          <w:rFonts w:ascii="Calibri" w:hAnsi="Calibri" w:cs="Calibri"/>
          <w:noProof/>
        </w:rPr>
        <w:t xml:space="preserve">, </w:t>
      </w:r>
      <w:r w:rsidRPr="007347B1">
        <w:rPr>
          <w:rFonts w:ascii="Calibri" w:hAnsi="Calibri" w:cs="Calibri"/>
          <w:i/>
          <w:iCs/>
          <w:noProof/>
        </w:rPr>
        <w:t>97</w:t>
      </w:r>
      <w:r w:rsidRPr="007347B1">
        <w:rPr>
          <w:rFonts w:ascii="Calibri" w:hAnsi="Calibri" w:cs="Calibri"/>
          <w:noProof/>
        </w:rPr>
        <w:t>, 9–67. https://doi.org/10.1007/978-3-319-03194-1_2</w:t>
      </w:r>
    </w:p>
    <w:p w14:paraId="320B1075"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Konidaris, G., &amp; Barto, A. (2006). An adaptive robot motivational system. </w:t>
      </w:r>
      <w:r w:rsidRPr="007347B1">
        <w:rPr>
          <w:rFonts w:ascii="Calibri" w:hAnsi="Calibri" w:cs="Calibri"/>
          <w:i/>
          <w:iCs/>
          <w:noProof/>
        </w:rPr>
        <w:t>Lecture Notes in Computer Science (Including Subseries Lecture Notes in Artificial Intelligence and Lecture Notes in Bioinformatics)</w:t>
      </w:r>
      <w:r w:rsidRPr="007347B1">
        <w:rPr>
          <w:rFonts w:ascii="Calibri" w:hAnsi="Calibri" w:cs="Calibri"/>
          <w:noProof/>
        </w:rPr>
        <w:t xml:space="preserve">, </w:t>
      </w:r>
      <w:r w:rsidRPr="007347B1">
        <w:rPr>
          <w:rFonts w:ascii="Calibri" w:hAnsi="Calibri" w:cs="Calibri"/>
          <w:i/>
          <w:iCs/>
          <w:noProof/>
        </w:rPr>
        <w:t>4095 LNAI</w:t>
      </w:r>
      <w:r w:rsidRPr="007347B1">
        <w:rPr>
          <w:rFonts w:ascii="Calibri" w:hAnsi="Calibri" w:cs="Calibri"/>
          <w:noProof/>
        </w:rPr>
        <w:t>, 346–356. https://doi.org/10.1007/11840541_29</w:t>
      </w:r>
    </w:p>
    <w:p w14:paraId="6D832C6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Krettek, J. E., &amp; Price, J. L. (1977). Cortical Projections of Mediodorsal Nucleus and Adjacent Thalamic Nuclei in Rat. </w:t>
      </w:r>
      <w:r w:rsidRPr="007347B1">
        <w:rPr>
          <w:rFonts w:ascii="Calibri" w:hAnsi="Calibri" w:cs="Calibri"/>
          <w:i/>
          <w:iCs/>
          <w:noProof/>
        </w:rPr>
        <w:t>Journal of Comparative Neurology</w:t>
      </w:r>
      <w:r w:rsidRPr="007347B1">
        <w:rPr>
          <w:rFonts w:ascii="Calibri" w:hAnsi="Calibri" w:cs="Calibri"/>
          <w:noProof/>
        </w:rPr>
        <w:t xml:space="preserve">, </w:t>
      </w:r>
      <w:r w:rsidRPr="007347B1">
        <w:rPr>
          <w:rFonts w:ascii="Calibri" w:hAnsi="Calibri" w:cs="Calibri"/>
          <w:i/>
          <w:iCs/>
          <w:noProof/>
        </w:rPr>
        <w:t>171</w:t>
      </w:r>
      <w:r w:rsidRPr="007347B1">
        <w:rPr>
          <w:rFonts w:ascii="Calibri" w:hAnsi="Calibri" w:cs="Calibri"/>
          <w:noProof/>
        </w:rPr>
        <w:t>(2), 157–191. https://doi.org/DOI 10.1002/cne.901710204</w:t>
      </w:r>
    </w:p>
    <w:p w14:paraId="5C4C15DB"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Laubach, M., Amarante, L. M., Swanson, K., &amp; White, S. R. (2018). What, if anything, is rodent prefrontal cortex? In </w:t>
      </w:r>
      <w:r w:rsidRPr="007347B1">
        <w:rPr>
          <w:rFonts w:ascii="Calibri" w:hAnsi="Calibri" w:cs="Calibri"/>
          <w:i/>
          <w:iCs/>
          <w:noProof/>
        </w:rPr>
        <w:t>eNeuro</w:t>
      </w:r>
      <w:r w:rsidRPr="007347B1">
        <w:rPr>
          <w:rFonts w:ascii="Calibri" w:hAnsi="Calibri" w:cs="Calibri"/>
          <w:noProof/>
        </w:rPr>
        <w:t>. https://doi.org/10.1523/ENEURO.0315-18.2018</w:t>
      </w:r>
    </w:p>
    <w:p w14:paraId="6DEF5EAD"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Lay, B. P. P., Pitaru, A. A., Boulianne, N., Esber, G. R., &amp; Iordanova, M. D. (2020). Different methods of fear reduction are supported by distinct cortical substrates. </w:t>
      </w:r>
      <w:r w:rsidRPr="007347B1">
        <w:rPr>
          <w:rFonts w:ascii="Calibri" w:hAnsi="Calibri" w:cs="Calibri"/>
          <w:i/>
          <w:iCs/>
          <w:noProof/>
        </w:rPr>
        <w:t>ELife</w:t>
      </w:r>
      <w:r w:rsidRPr="007347B1">
        <w:rPr>
          <w:rFonts w:ascii="Calibri" w:hAnsi="Calibri" w:cs="Calibri"/>
          <w:noProof/>
        </w:rPr>
        <w:t>. https://doi.org/10.7554/eLife.55294</w:t>
      </w:r>
    </w:p>
    <w:p w14:paraId="1310172D"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Lee, S., Shimojo, S., &amp; O’Doherty, J. (2014). Neural computations underlying arbitration between model-based and model-free learning.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81</w:t>
      </w:r>
      <w:r w:rsidRPr="007347B1">
        <w:rPr>
          <w:rFonts w:ascii="Calibri" w:hAnsi="Calibri" w:cs="Calibri"/>
          <w:noProof/>
        </w:rPr>
        <w:t>(3), 687–699. https://doi.org/10.1016/j.neuron.2013.11.028.Neural</w:t>
      </w:r>
    </w:p>
    <w:p w14:paraId="6B55C46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Lesaint, F., Sigaud, O., Clark, J. J., Flagel, S. B., &amp; Khamassi, M. (2015). Experimental predictions drawn from a computational model of sign-trackers and goal-trackers. </w:t>
      </w:r>
      <w:r w:rsidRPr="007347B1">
        <w:rPr>
          <w:rFonts w:ascii="Calibri" w:hAnsi="Calibri" w:cs="Calibri"/>
          <w:i/>
          <w:iCs/>
          <w:noProof/>
        </w:rPr>
        <w:t>Journal of Physiology Paris</w:t>
      </w:r>
      <w:r w:rsidRPr="007347B1">
        <w:rPr>
          <w:rFonts w:ascii="Calibri" w:hAnsi="Calibri" w:cs="Calibri"/>
          <w:noProof/>
        </w:rPr>
        <w:t xml:space="preserve">, </w:t>
      </w:r>
      <w:r w:rsidRPr="007347B1">
        <w:rPr>
          <w:rFonts w:ascii="Calibri" w:hAnsi="Calibri" w:cs="Calibri"/>
          <w:i/>
          <w:iCs/>
          <w:noProof/>
        </w:rPr>
        <w:t>109</w:t>
      </w:r>
      <w:r w:rsidRPr="007347B1">
        <w:rPr>
          <w:rFonts w:ascii="Calibri" w:hAnsi="Calibri" w:cs="Calibri"/>
          <w:noProof/>
        </w:rPr>
        <w:t>(1–3). https://doi.org/10.1016/j.jphysparis.2014.06.001</w:t>
      </w:r>
    </w:p>
    <w:p w14:paraId="545D9ACF"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Lesaint, F., Sigaud, O., Flagel, S. B., Robinson, T. E., &amp; Khamassi, M. (2014). Modelling Individual Differences in the Form of Pavlovian Conditioned Approach Responses: A Dual Learning Systems Approach with Factored Representations. </w:t>
      </w:r>
      <w:r w:rsidRPr="007347B1">
        <w:rPr>
          <w:rFonts w:ascii="Calibri" w:hAnsi="Calibri" w:cs="Calibri"/>
          <w:i/>
          <w:iCs/>
          <w:noProof/>
        </w:rPr>
        <w:t>PLoS Computational Biology</w:t>
      </w:r>
      <w:r w:rsidRPr="007347B1">
        <w:rPr>
          <w:rFonts w:ascii="Calibri" w:hAnsi="Calibri" w:cs="Calibri"/>
          <w:noProof/>
        </w:rPr>
        <w:t xml:space="preserve">, </w:t>
      </w:r>
      <w:r w:rsidRPr="007347B1">
        <w:rPr>
          <w:rFonts w:ascii="Calibri" w:hAnsi="Calibri" w:cs="Calibri"/>
          <w:i/>
          <w:iCs/>
          <w:noProof/>
        </w:rPr>
        <w:t>10</w:t>
      </w:r>
      <w:r w:rsidRPr="007347B1">
        <w:rPr>
          <w:rFonts w:ascii="Calibri" w:hAnsi="Calibri" w:cs="Calibri"/>
          <w:noProof/>
        </w:rPr>
        <w:t>(2). https://doi.org/10.1371/journal.pcbi.1003466</w:t>
      </w:r>
    </w:p>
    <w:p w14:paraId="2608D1F0"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lastRenderedPageBreak/>
        <w:t xml:space="preserve">Lesaint, Florian, Sigaud, O., Flagel, S. B., Robinson, T. E., &amp; Khamassi, M. (2014). Modelling Individual Differences in the Form of Pavlovian Conditioned Approach Responses: A Dual Learning Systems Approach with Factored Representations. </w:t>
      </w:r>
      <w:r w:rsidRPr="007347B1">
        <w:rPr>
          <w:rFonts w:ascii="Calibri" w:hAnsi="Calibri" w:cs="Calibri"/>
          <w:i/>
          <w:iCs/>
          <w:noProof/>
        </w:rPr>
        <w:t>PLoS Computational Biology</w:t>
      </w:r>
      <w:r w:rsidRPr="007347B1">
        <w:rPr>
          <w:rFonts w:ascii="Calibri" w:hAnsi="Calibri" w:cs="Calibri"/>
          <w:noProof/>
        </w:rPr>
        <w:t xml:space="preserve">, </w:t>
      </w:r>
      <w:r w:rsidRPr="007347B1">
        <w:rPr>
          <w:rFonts w:ascii="Calibri" w:hAnsi="Calibri" w:cs="Calibri"/>
          <w:i/>
          <w:iCs/>
          <w:noProof/>
        </w:rPr>
        <w:t>10</w:t>
      </w:r>
      <w:r w:rsidRPr="007347B1">
        <w:rPr>
          <w:rFonts w:ascii="Calibri" w:hAnsi="Calibri" w:cs="Calibri"/>
          <w:noProof/>
        </w:rPr>
        <w:t>(2), e1003466. https://doi.org/10.1371/journal.pcbi.1003466</w:t>
      </w:r>
    </w:p>
    <w:p w14:paraId="3B6ABCC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Lucantonio, F., Gardner, M. P. H., Mirenzi, A., Newman, L. E., Takahashi, Y. K., &amp; Schoenbaum, G. (2015). Neural Estimates of Imagined Outcomes in Basolateral Amygdala Depend on Orbitofrontal Cortex.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35</w:t>
      </w:r>
      <w:r w:rsidRPr="007347B1">
        <w:rPr>
          <w:rFonts w:ascii="Calibri" w:hAnsi="Calibri" w:cs="Calibri"/>
          <w:noProof/>
        </w:rPr>
        <w:t>(50), 16521–16530. https://doi.org/10.1523/JNEUROSCI.3126-15.2015</w:t>
      </w:r>
    </w:p>
    <w:p w14:paraId="08D8066B"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Machado, C. J., &amp; Bachevalier, J. (2007). The effects of selective amygdala, orbital frontal cortex or hippocampal formation lesions on reward assessment in nonhuman primates. </w:t>
      </w:r>
      <w:r w:rsidRPr="007347B1">
        <w:rPr>
          <w:rFonts w:ascii="Calibri" w:hAnsi="Calibri" w:cs="Calibri"/>
          <w:i/>
          <w:iCs/>
          <w:noProof/>
        </w:rPr>
        <w:t>European Journal of Neuroscience</w:t>
      </w:r>
      <w:r w:rsidRPr="007347B1">
        <w:rPr>
          <w:rFonts w:ascii="Calibri" w:hAnsi="Calibri" w:cs="Calibri"/>
          <w:noProof/>
        </w:rPr>
        <w:t xml:space="preserve">, </w:t>
      </w:r>
      <w:r w:rsidRPr="007347B1">
        <w:rPr>
          <w:rFonts w:ascii="Calibri" w:hAnsi="Calibri" w:cs="Calibri"/>
          <w:i/>
          <w:iCs/>
          <w:noProof/>
        </w:rPr>
        <w:t>25</w:t>
      </w:r>
      <w:r w:rsidRPr="007347B1">
        <w:rPr>
          <w:rFonts w:ascii="Calibri" w:hAnsi="Calibri" w:cs="Calibri"/>
          <w:noProof/>
        </w:rPr>
        <w:t>(9), 2885–2904. https://doi.org/10.1111/j.1460-9568.2007.05525.x</w:t>
      </w:r>
    </w:p>
    <w:p w14:paraId="627AE33A"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Mackintosh, N. J. (1975). A theory of attention: Variations in the associability of stimuli with reinforcement. </w:t>
      </w:r>
      <w:r w:rsidRPr="007347B1">
        <w:rPr>
          <w:rFonts w:ascii="Calibri" w:hAnsi="Calibri" w:cs="Calibri"/>
          <w:i/>
          <w:iCs/>
          <w:noProof/>
        </w:rPr>
        <w:t>Psychol Rev</w:t>
      </w:r>
      <w:r w:rsidRPr="007347B1">
        <w:rPr>
          <w:rFonts w:ascii="Calibri" w:hAnsi="Calibri" w:cs="Calibri"/>
          <w:noProof/>
        </w:rPr>
        <w:t xml:space="preserve">, </w:t>
      </w:r>
      <w:r w:rsidRPr="007347B1">
        <w:rPr>
          <w:rFonts w:ascii="Calibri" w:hAnsi="Calibri" w:cs="Calibri"/>
          <w:i/>
          <w:iCs/>
          <w:noProof/>
        </w:rPr>
        <w:t>82</w:t>
      </w:r>
      <w:r w:rsidRPr="007347B1">
        <w:rPr>
          <w:rFonts w:ascii="Calibri" w:hAnsi="Calibri" w:cs="Calibri"/>
          <w:noProof/>
        </w:rPr>
        <w:t>(4), 279–298. https://doi.org/10.1037/h0076778</w:t>
      </w:r>
    </w:p>
    <w:p w14:paraId="1F6C164B"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Mattar, M. G., &amp; Daw, N. D. (2018). Prioritized memory access explains planning and hippocampal replay. </w:t>
      </w:r>
      <w:r w:rsidRPr="007347B1">
        <w:rPr>
          <w:rFonts w:ascii="Calibri" w:hAnsi="Calibri" w:cs="Calibri"/>
          <w:i/>
          <w:iCs/>
          <w:noProof/>
        </w:rPr>
        <w:t>Nature Neuroscience</w:t>
      </w:r>
      <w:r w:rsidRPr="007347B1">
        <w:rPr>
          <w:rFonts w:ascii="Calibri" w:hAnsi="Calibri" w:cs="Calibri"/>
          <w:noProof/>
        </w:rPr>
        <w:t xml:space="preserve">, </w:t>
      </w:r>
      <w:r w:rsidRPr="007347B1">
        <w:rPr>
          <w:rFonts w:ascii="Calibri" w:hAnsi="Calibri" w:cs="Calibri"/>
          <w:i/>
          <w:iCs/>
          <w:noProof/>
        </w:rPr>
        <w:t>21</w:t>
      </w:r>
      <w:r w:rsidRPr="007347B1">
        <w:rPr>
          <w:rFonts w:ascii="Calibri" w:hAnsi="Calibri" w:cs="Calibri"/>
          <w:noProof/>
        </w:rPr>
        <w:t>(11), 1609–1617.</w:t>
      </w:r>
    </w:p>
    <w:p w14:paraId="109FF625"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McAlonan, K., &amp; Brown, V. J. (2003). Orbital prefrontal cortex mediates reversal learning and not attentional set shifting in the rat. </w:t>
      </w:r>
      <w:r w:rsidRPr="007347B1">
        <w:rPr>
          <w:rFonts w:ascii="Calibri" w:hAnsi="Calibri" w:cs="Calibri"/>
          <w:i/>
          <w:iCs/>
          <w:noProof/>
        </w:rPr>
        <w:t>Behavioural Brain Research</w:t>
      </w:r>
      <w:r w:rsidRPr="007347B1">
        <w:rPr>
          <w:rFonts w:ascii="Calibri" w:hAnsi="Calibri" w:cs="Calibri"/>
          <w:noProof/>
        </w:rPr>
        <w:t xml:space="preserve">, </w:t>
      </w:r>
      <w:r w:rsidRPr="007347B1">
        <w:rPr>
          <w:rFonts w:ascii="Calibri" w:hAnsi="Calibri" w:cs="Calibri"/>
          <w:i/>
          <w:iCs/>
          <w:noProof/>
        </w:rPr>
        <w:t>146</w:t>
      </w:r>
      <w:r w:rsidRPr="007347B1">
        <w:rPr>
          <w:rFonts w:ascii="Calibri" w:hAnsi="Calibri" w:cs="Calibri"/>
          <w:noProof/>
        </w:rPr>
        <w:t>(1–2), 97–103. https://doi.org/S0166432803003437 [pii]</w:t>
      </w:r>
    </w:p>
    <w:p w14:paraId="63B2941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McDannald, M. A., Lucantonio, F., Burke, K. A., Niv, Y., &amp; Schoenbaum, G. (2011). Ventral striatum and orbitofrontal cortex are both required for model-based, but not model-free, reinforcement learning.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31</w:t>
      </w:r>
      <w:r w:rsidRPr="007347B1">
        <w:rPr>
          <w:rFonts w:ascii="Calibri" w:hAnsi="Calibri" w:cs="Calibri"/>
          <w:noProof/>
        </w:rPr>
        <w:t>, 2700–2705. http://www.jneurosci.org/content/31/7/2700.full.pdf</w:t>
      </w:r>
    </w:p>
    <w:p w14:paraId="54E7844D"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McDannald, M. A., Saddoris, M. P., Gallagher, M., &amp; Holland, P. C. (2005). Lesions of orbitofrontal cortex impair rats’ differential outcome expectancy learning but not conditioned stimulus-potentiated feeding.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25</w:t>
      </w:r>
      <w:r w:rsidRPr="007347B1">
        <w:rPr>
          <w:rFonts w:ascii="Calibri" w:hAnsi="Calibri" w:cs="Calibri"/>
          <w:noProof/>
        </w:rPr>
        <w:t>(18), 4626–4632. https://doi.org/25/18/4626 [pii] 10.1523/JNEUROSCI.5301-04.2005</w:t>
      </w:r>
    </w:p>
    <w:p w14:paraId="50CB714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McEnaney, K. W., &amp; Butter, C. M. (1969). Perseveration of responding and nonresponding in monkeys with orbital frontal ablations. </w:t>
      </w:r>
      <w:r w:rsidRPr="007347B1">
        <w:rPr>
          <w:rFonts w:ascii="Calibri" w:hAnsi="Calibri" w:cs="Calibri"/>
          <w:i/>
          <w:iCs/>
          <w:noProof/>
        </w:rPr>
        <w:t>J Comp Physiol Psychol</w:t>
      </w:r>
      <w:r w:rsidRPr="007347B1">
        <w:rPr>
          <w:rFonts w:ascii="Calibri" w:hAnsi="Calibri" w:cs="Calibri"/>
          <w:noProof/>
        </w:rPr>
        <w:t xml:space="preserve">, </w:t>
      </w:r>
      <w:r w:rsidRPr="007347B1">
        <w:rPr>
          <w:rFonts w:ascii="Calibri" w:hAnsi="Calibri" w:cs="Calibri"/>
          <w:i/>
          <w:iCs/>
          <w:noProof/>
        </w:rPr>
        <w:t>68</w:t>
      </w:r>
      <w:r w:rsidRPr="007347B1">
        <w:rPr>
          <w:rFonts w:ascii="Calibri" w:hAnsi="Calibri" w:cs="Calibri"/>
          <w:noProof/>
        </w:rPr>
        <w:t>(4), 558–561. http://www.ncbi.nlm.nih.gov/pubmed/4981118</w:t>
      </w:r>
    </w:p>
    <w:p w14:paraId="27C5EC44"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Moorman, D. E., &amp; Aston-Jones, G. (2014). Orbitofrontal Cortical Neurons Encode Expectation-Driven Initiation of Reward-Seeking.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34</w:t>
      </w:r>
      <w:r w:rsidRPr="007347B1">
        <w:rPr>
          <w:rFonts w:ascii="Calibri" w:hAnsi="Calibri" w:cs="Calibri"/>
          <w:noProof/>
        </w:rPr>
        <w:t>(31), 10234–10246. https://doi.org/Doi 10.1523/Jneurosci.3216-13.2014</w:t>
      </w:r>
    </w:p>
    <w:p w14:paraId="6F05B20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Murray, E. A., Moylan, E. J., Saleem, K. S., Basile, B. M., &amp; Turchi, J. (2015). Specialized areas for value updating and goal selection in the primate orbitofrontal cortex. </w:t>
      </w:r>
      <w:r w:rsidRPr="007347B1">
        <w:rPr>
          <w:rFonts w:ascii="Calibri" w:hAnsi="Calibri" w:cs="Calibri"/>
          <w:i/>
          <w:iCs/>
          <w:noProof/>
        </w:rPr>
        <w:t>ELife</w:t>
      </w:r>
      <w:r w:rsidRPr="007347B1">
        <w:rPr>
          <w:rFonts w:ascii="Calibri" w:hAnsi="Calibri" w:cs="Calibri"/>
          <w:noProof/>
        </w:rPr>
        <w:t xml:space="preserve">, </w:t>
      </w:r>
      <w:r w:rsidRPr="007347B1">
        <w:rPr>
          <w:rFonts w:ascii="Calibri" w:hAnsi="Calibri" w:cs="Calibri"/>
          <w:i/>
          <w:iCs/>
          <w:noProof/>
        </w:rPr>
        <w:t>4</w:t>
      </w:r>
      <w:r w:rsidRPr="007347B1">
        <w:rPr>
          <w:rFonts w:ascii="Calibri" w:hAnsi="Calibri" w:cs="Calibri"/>
          <w:noProof/>
        </w:rPr>
        <w:t>, e11695. https://doi.org/10.7554/eLife.11695</w:t>
      </w:r>
    </w:p>
    <w:p w14:paraId="488AF79A"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Murray, E. A., O’Doherty, J. P., &amp; Schoenbaum, G. (2007). What we know and do not know about the functions of the orbitofrontal cortex after 20 years of cross-species studies.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27</w:t>
      </w:r>
      <w:r w:rsidRPr="007347B1">
        <w:rPr>
          <w:rFonts w:ascii="Calibri" w:hAnsi="Calibri" w:cs="Calibri"/>
          <w:noProof/>
        </w:rPr>
        <w:t>(31), 8166–8169. https://doi.org/10.1523/JNEUROSCI.1556-07.2007</w:t>
      </w:r>
    </w:p>
    <w:p w14:paraId="1649B8F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Murray, E. A., &amp; Rudebeck, P. H. (2018). Specializations for reward-guided decision-making in the primate ventral prefrontal cortex. </w:t>
      </w:r>
      <w:r w:rsidRPr="007347B1">
        <w:rPr>
          <w:rFonts w:ascii="Calibri" w:hAnsi="Calibri" w:cs="Calibri"/>
          <w:i/>
          <w:iCs/>
          <w:noProof/>
        </w:rPr>
        <w:t>Nature Reviews Neuroscience</w:t>
      </w:r>
      <w:r w:rsidRPr="007347B1">
        <w:rPr>
          <w:rFonts w:ascii="Calibri" w:hAnsi="Calibri" w:cs="Calibri"/>
          <w:noProof/>
        </w:rPr>
        <w:t xml:space="preserve">, </w:t>
      </w:r>
      <w:r w:rsidRPr="007347B1">
        <w:rPr>
          <w:rFonts w:ascii="Calibri" w:hAnsi="Calibri" w:cs="Calibri"/>
          <w:i/>
          <w:iCs/>
          <w:noProof/>
        </w:rPr>
        <w:t>19</w:t>
      </w:r>
      <w:r w:rsidRPr="007347B1">
        <w:rPr>
          <w:rFonts w:ascii="Calibri" w:hAnsi="Calibri" w:cs="Calibri"/>
          <w:noProof/>
        </w:rPr>
        <w:t>(7), 404–417. https://doi.org/10.1038/s41583-018-0013-4</w:t>
      </w:r>
    </w:p>
    <w:p w14:paraId="2549DCC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Nasser, H. M., Calu, D. J., Schoenbaum, G., &amp; Sharpe, M. J. (2017). The Dopamine Prediction </w:t>
      </w:r>
      <w:r w:rsidRPr="007347B1">
        <w:rPr>
          <w:rFonts w:ascii="Calibri" w:hAnsi="Calibri" w:cs="Calibri"/>
          <w:noProof/>
        </w:rPr>
        <w:lastRenderedPageBreak/>
        <w:t xml:space="preserve">Error: Contributions to Associative Models of Reward Learning. </w:t>
      </w:r>
      <w:r w:rsidRPr="007347B1">
        <w:rPr>
          <w:rFonts w:ascii="Calibri" w:hAnsi="Calibri" w:cs="Calibri"/>
          <w:i/>
          <w:iCs/>
          <w:noProof/>
        </w:rPr>
        <w:t>Frontiers in Psychology</w:t>
      </w:r>
      <w:r w:rsidRPr="007347B1">
        <w:rPr>
          <w:rFonts w:ascii="Calibri" w:hAnsi="Calibri" w:cs="Calibri"/>
          <w:noProof/>
        </w:rPr>
        <w:t xml:space="preserve">, </w:t>
      </w:r>
      <w:r w:rsidRPr="007347B1">
        <w:rPr>
          <w:rFonts w:ascii="Calibri" w:hAnsi="Calibri" w:cs="Calibri"/>
          <w:i/>
          <w:iCs/>
          <w:noProof/>
        </w:rPr>
        <w:t>8</w:t>
      </w:r>
      <w:r w:rsidRPr="007347B1">
        <w:rPr>
          <w:rFonts w:ascii="Calibri" w:hAnsi="Calibri" w:cs="Calibri"/>
          <w:noProof/>
        </w:rPr>
        <w:t>, 244. https://doi.org/10.3389/fpsyg.2017.00244</w:t>
      </w:r>
    </w:p>
    <w:p w14:paraId="1DA6D01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Niv, Y. (2019). Learning task-state representations. </w:t>
      </w:r>
      <w:r w:rsidRPr="007347B1">
        <w:rPr>
          <w:rFonts w:ascii="Calibri" w:hAnsi="Calibri" w:cs="Calibri"/>
          <w:i/>
          <w:iCs/>
          <w:noProof/>
        </w:rPr>
        <w:t>Nature Neuroscience</w:t>
      </w:r>
      <w:r w:rsidRPr="007347B1">
        <w:rPr>
          <w:rFonts w:ascii="Calibri" w:hAnsi="Calibri" w:cs="Calibri"/>
          <w:noProof/>
        </w:rPr>
        <w:t xml:space="preserve">, </w:t>
      </w:r>
      <w:r w:rsidRPr="007347B1">
        <w:rPr>
          <w:rFonts w:ascii="Calibri" w:hAnsi="Calibri" w:cs="Calibri"/>
          <w:i/>
          <w:iCs/>
          <w:noProof/>
        </w:rPr>
        <w:t>22</w:t>
      </w:r>
      <w:r w:rsidRPr="007347B1">
        <w:rPr>
          <w:rFonts w:ascii="Calibri" w:hAnsi="Calibri" w:cs="Calibri"/>
          <w:noProof/>
        </w:rPr>
        <w:t>(10), 1544–1553. https://doi.org/10.1038/s41593-019-0470-8</w:t>
      </w:r>
    </w:p>
    <w:p w14:paraId="23893B5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Niv, Y., Daniel, R., Geana, A., Gershman, S. J., Leong, Y. C., Radulescu, A., &amp; Wilson, R. C. (2015). Reinforcement learning in multidimensional environments relies on attention mechanisms.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35</w:t>
      </w:r>
      <w:r w:rsidRPr="007347B1">
        <w:rPr>
          <w:rFonts w:ascii="Calibri" w:hAnsi="Calibri" w:cs="Calibri"/>
          <w:noProof/>
        </w:rPr>
        <w:t>(21), 8145–8157. https://doi.org/10.1523/JNEUROSCI.2978-14.2015</w:t>
      </w:r>
    </w:p>
    <w:p w14:paraId="62B5B17F"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O’Doherty, J., Lee, S., Tadayonnejad, R., Cockburn, J., Iigaya, K., &amp; Charpentier, C. J. (2020). Why and how the brain weights contributions from a mixture of experts. </w:t>
      </w:r>
      <w:r w:rsidRPr="007347B1">
        <w:rPr>
          <w:rFonts w:ascii="Calibri" w:hAnsi="Calibri" w:cs="Calibri"/>
          <w:i/>
          <w:iCs/>
          <w:noProof/>
        </w:rPr>
        <w:t>Arxiv Preprint</w:t>
      </w:r>
      <w:r w:rsidRPr="007347B1">
        <w:rPr>
          <w:rFonts w:ascii="Calibri" w:hAnsi="Calibri" w:cs="Calibri"/>
          <w:noProof/>
        </w:rPr>
        <w:t>, 1–18. https://doi.org/10.31234/osf.io/ns6kq</w:t>
      </w:r>
    </w:p>
    <w:p w14:paraId="6F6746E0"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O’Keefe, J., &amp; Nadel, L. (1978). The Hippocampus as a Cognitive Map. In </w:t>
      </w:r>
      <w:r w:rsidRPr="007347B1">
        <w:rPr>
          <w:rFonts w:ascii="Calibri" w:hAnsi="Calibri" w:cs="Calibri"/>
          <w:i/>
          <w:iCs/>
          <w:noProof/>
        </w:rPr>
        <w:t>Philosophical Studies</w:t>
      </w:r>
      <w:r w:rsidRPr="007347B1">
        <w:rPr>
          <w:rFonts w:ascii="Calibri" w:hAnsi="Calibri" w:cs="Calibri"/>
          <w:noProof/>
        </w:rPr>
        <w:t xml:space="preserve"> (Vol. 27). Clarendon Press: Oxford. https://doi.org/10.5840/philstudies19802725</w:t>
      </w:r>
    </w:p>
    <w:p w14:paraId="6816F53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Ogawa, M., van der Meer, M. A. A., Esber, G. R., Cerri, D. H., Stalnaker, T. A., &amp; Schoenbaum, G. (2013). Risk-responsive orbitofrontal neurons track acquired salience.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77</w:t>
      </w:r>
      <w:r w:rsidRPr="007347B1">
        <w:rPr>
          <w:rFonts w:ascii="Calibri" w:hAnsi="Calibri" w:cs="Calibri"/>
          <w:noProof/>
        </w:rPr>
        <w:t>(2), 251–258. https://doi.org/10.1016/j.neuron.2012.11.006</w:t>
      </w:r>
    </w:p>
    <w:p w14:paraId="53CAF45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Ongur, D., &amp; Price, J. L. (2000). The organization of networks within the orbital and medial prefrontal cortex of rats, monkeys and humans. </w:t>
      </w:r>
      <w:r w:rsidRPr="007347B1">
        <w:rPr>
          <w:rFonts w:ascii="Calibri" w:hAnsi="Calibri" w:cs="Calibri"/>
          <w:i/>
          <w:iCs/>
          <w:noProof/>
        </w:rPr>
        <w:t>Cerebral Cortex</w:t>
      </w:r>
      <w:r w:rsidRPr="007347B1">
        <w:rPr>
          <w:rFonts w:ascii="Calibri" w:hAnsi="Calibri" w:cs="Calibri"/>
          <w:noProof/>
        </w:rPr>
        <w:t xml:space="preserve">, </w:t>
      </w:r>
      <w:r w:rsidRPr="007347B1">
        <w:rPr>
          <w:rFonts w:ascii="Calibri" w:hAnsi="Calibri" w:cs="Calibri"/>
          <w:i/>
          <w:iCs/>
          <w:noProof/>
        </w:rPr>
        <w:t>10</w:t>
      </w:r>
      <w:r w:rsidRPr="007347B1">
        <w:rPr>
          <w:rFonts w:ascii="Calibri" w:hAnsi="Calibri" w:cs="Calibri"/>
          <w:noProof/>
        </w:rPr>
        <w:t>(3), 206–219. http://www.ncbi.nlm.nih.gov/pubmed/10731217</w:t>
      </w:r>
    </w:p>
    <w:p w14:paraId="2C0D470A"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Ostlund, S. B., &amp; Balleine, B. W. (2007). Orbitofrontal cortex mediates outcome encoding in pavlovian but not instrumental conditioning.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27</w:t>
      </w:r>
      <w:r w:rsidRPr="007347B1">
        <w:rPr>
          <w:rFonts w:ascii="Calibri" w:hAnsi="Calibri" w:cs="Calibri"/>
          <w:noProof/>
        </w:rPr>
        <w:t>(18), 4819–4825. https://doi.org/Doi 10.1523/Jneurosci.5443-06.2007</w:t>
      </w:r>
    </w:p>
    <w:p w14:paraId="146B076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Padoa-Schioppa, C. (2009). Range-adapting representation of economic value in the orbitofrontal cortex.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29</w:t>
      </w:r>
      <w:r w:rsidRPr="007347B1">
        <w:rPr>
          <w:rFonts w:ascii="Calibri" w:hAnsi="Calibri" w:cs="Calibri"/>
          <w:noProof/>
        </w:rPr>
        <w:t>, 14004–14014. http://www.jneurosci.org/content/29/44/14004.full.pdf</w:t>
      </w:r>
    </w:p>
    <w:p w14:paraId="6907B9C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Palminteri, S., Khamassi, M., Joffily, M., &amp; Coricelli, G. (2015). Contextual modulation of value signals in reward and punishment learning. </w:t>
      </w:r>
      <w:r w:rsidRPr="007347B1">
        <w:rPr>
          <w:rFonts w:ascii="Calibri" w:hAnsi="Calibri" w:cs="Calibri"/>
          <w:i/>
          <w:iCs/>
          <w:noProof/>
        </w:rPr>
        <w:t>Nature Communications</w:t>
      </w:r>
      <w:r w:rsidRPr="007347B1">
        <w:rPr>
          <w:rFonts w:ascii="Calibri" w:hAnsi="Calibri" w:cs="Calibri"/>
          <w:noProof/>
        </w:rPr>
        <w:t xml:space="preserve">, </w:t>
      </w:r>
      <w:r w:rsidRPr="007347B1">
        <w:rPr>
          <w:rFonts w:ascii="Calibri" w:hAnsi="Calibri" w:cs="Calibri"/>
          <w:i/>
          <w:iCs/>
          <w:noProof/>
        </w:rPr>
        <w:t>6</w:t>
      </w:r>
      <w:r w:rsidRPr="007347B1">
        <w:rPr>
          <w:rFonts w:ascii="Calibri" w:hAnsi="Calibri" w:cs="Calibri"/>
          <w:noProof/>
        </w:rPr>
        <w:t>. https://doi.org/10.1038/ncomms9096</w:t>
      </w:r>
    </w:p>
    <w:p w14:paraId="6870074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Panayi, M. C., &amp; Killcross, S. (2014). Orbitofrontal cortex inactivation impairs between- but not within-session Pavlovian extinction: An associative analysis. </w:t>
      </w:r>
      <w:r w:rsidRPr="007347B1">
        <w:rPr>
          <w:rFonts w:ascii="Calibri" w:hAnsi="Calibri" w:cs="Calibri"/>
          <w:i/>
          <w:iCs/>
          <w:noProof/>
        </w:rPr>
        <w:t>Neurobiology of Learning and Memory</w:t>
      </w:r>
      <w:r w:rsidRPr="007347B1">
        <w:rPr>
          <w:rFonts w:ascii="Calibri" w:hAnsi="Calibri" w:cs="Calibri"/>
          <w:noProof/>
        </w:rPr>
        <w:t xml:space="preserve">, </w:t>
      </w:r>
      <w:r w:rsidRPr="007347B1">
        <w:rPr>
          <w:rFonts w:ascii="Calibri" w:hAnsi="Calibri" w:cs="Calibri"/>
          <w:i/>
          <w:iCs/>
          <w:noProof/>
        </w:rPr>
        <w:t>108</w:t>
      </w:r>
      <w:r w:rsidRPr="007347B1">
        <w:rPr>
          <w:rFonts w:ascii="Calibri" w:hAnsi="Calibri" w:cs="Calibri"/>
          <w:noProof/>
        </w:rPr>
        <w:t>, 78–87. https://doi.org/10.1016/j.nlm.2013.08.002</w:t>
      </w:r>
    </w:p>
    <w:p w14:paraId="2CD4EB4B"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Panayi, M. C., &amp; Killcross, S. (2018). Functional heterogeneity within the rodent lateral orbitofrontal cortex dissociates outcome devaluation and reversal learning deficits. </w:t>
      </w:r>
      <w:r w:rsidRPr="007347B1">
        <w:rPr>
          <w:rFonts w:ascii="Calibri" w:hAnsi="Calibri" w:cs="Calibri"/>
          <w:i/>
          <w:iCs/>
          <w:noProof/>
        </w:rPr>
        <w:t>ELife</w:t>
      </w:r>
      <w:r w:rsidRPr="007347B1">
        <w:rPr>
          <w:rFonts w:ascii="Calibri" w:hAnsi="Calibri" w:cs="Calibri"/>
          <w:noProof/>
        </w:rPr>
        <w:t xml:space="preserve">, </w:t>
      </w:r>
      <w:r w:rsidRPr="007347B1">
        <w:rPr>
          <w:rFonts w:ascii="Calibri" w:hAnsi="Calibri" w:cs="Calibri"/>
          <w:i/>
          <w:iCs/>
          <w:noProof/>
        </w:rPr>
        <w:t>7</w:t>
      </w:r>
      <w:r w:rsidRPr="007347B1">
        <w:rPr>
          <w:rFonts w:ascii="Calibri" w:hAnsi="Calibri" w:cs="Calibri"/>
          <w:noProof/>
        </w:rPr>
        <w:t>. https://doi.org/10.7554/eLife.37357.001</w:t>
      </w:r>
    </w:p>
    <w:p w14:paraId="7F53594F"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Panayi, M. C., &amp; Killcross, S. (2020). Title: The role of the rodent lateral orbitofrontal cortex in simple Pavlovian cue-outcome learning depends on training experience. </w:t>
      </w:r>
      <w:r w:rsidRPr="007347B1">
        <w:rPr>
          <w:rFonts w:ascii="Calibri" w:hAnsi="Calibri" w:cs="Calibri"/>
          <w:i/>
          <w:iCs/>
          <w:noProof/>
        </w:rPr>
        <w:t>BioRxiv</w:t>
      </w:r>
      <w:r w:rsidRPr="007347B1">
        <w:rPr>
          <w:rFonts w:ascii="Calibri" w:hAnsi="Calibri" w:cs="Calibri"/>
          <w:noProof/>
        </w:rPr>
        <w:t>.</w:t>
      </w:r>
    </w:p>
    <w:p w14:paraId="3B962D5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Pearce, J. M., &amp; Hall, G. (1980). A model for Pavlovian learning: variations in the effectiveness of conditioned but not of unconditioned stimuli. </w:t>
      </w:r>
      <w:r w:rsidRPr="007347B1">
        <w:rPr>
          <w:rFonts w:ascii="Calibri" w:hAnsi="Calibri" w:cs="Calibri"/>
          <w:i/>
          <w:iCs/>
          <w:noProof/>
        </w:rPr>
        <w:t>Psychol Rev</w:t>
      </w:r>
      <w:r w:rsidRPr="007347B1">
        <w:rPr>
          <w:rFonts w:ascii="Calibri" w:hAnsi="Calibri" w:cs="Calibri"/>
          <w:noProof/>
        </w:rPr>
        <w:t xml:space="preserve">, </w:t>
      </w:r>
      <w:r w:rsidRPr="007347B1">
        <w:rPr>
          <w:rFonts w:ascii="Calibri" w:hAnsi="Calibri" w:cs="Calibri"/>
          <w:i/>
          <w:iCs/>
          <w:noProof/>
        </w:rPr>
        <w:t>87</w:t>
      </w:r>
      <w:r w:rsidRPr="007347B1">
        <w:rPr>
          <w:rFonts w:ascii="Calibri" w:hAnsi="Calibri" w:cs="Calibri"/>
          <w:noProof/>
        </w:rPr>
        <w:t>(6), 532–552. http://www.ncbi.nlm.nih.gov/pubmed/7443916</w:t>
      </w:r>
    </w:p>
    <w:p w14:paraId="0B55AC4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Pezzulo, G., Rigoli, F., &amp; Chersi, F. (2013). The mixed instrumental controller: using value of information to combine habitual choice and mental simulation. </w:t>
      </w:r>
      <w:r w:rsidRPr="007347B1">
        <w:rPr>
          <w:rFonts w:ascii="Calibri" w:hAnsi="Calibri" w:cs="Calibri"/>
          <w:i/>
          <w:iCs/>
          <w:noProof/>
        </w:rPr>
        <w:t>Frontiers in Psychology</w:t>
      </w:r>
      <w:r w:rsidRPr="007347B1">
        <w:rPr>
          <w:rFonts w:ascii="Calibri" w:hAnsi="Calibri" w:cs="Calibri"/>
          <w:noProof/>
        </w:rPr>
        <w:t xml:space="preserve">, </w:t>
      </w:r>
      <w:r w:rsidRPr="007347B1">
        <w:rPr>
          <w:rFonts w:ascii="Calibri" w:hAnsi="Calibri" w:cs="Calibri"/>
          <w:i/>
          <w:iCs/>
          <w:noProof/>
        </w:rPr>
        <w:t>4</w:t>
      </w:r>
      <w:r w:rsidRPr="007347B1">
        <w:rPr>
          <w:rFonts w:ascii="Calibri" w:hAnsi="Calibri" w:cs="Calibri"/>
          <w:noProof/>
        </w:rPr>
        <w:t>, 92.</w:t>
      </w:r>
    </w:p>
    <w:p w14:paraId="70BF2BE8"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Pickens, C. L., Saddoris, M. P., Gallagher, M., &amp; Holland, P. C. (2005). Orbitofrontal lesions impair use of cue-outcome associations in a devaluation task. </w:t>
      </w:r>
      <w:r w:rsidRPr="007347B1">
        <w:rPr>
          <w:rFonts w:ascii="Calibri" w:hAnsi="Calibri" w:cs="Calibri"/>
          <w:i/>
          <w:iCs/>
          <w:noProof/>
        </w:rPr>
        <w:t>Behav Neurosci</w:t>
      </w:r>
      <w:r w:rsidRPr="007347B1">
        <w:rPr>
          <w:rFonts w:ascii="Calibri" w:hAnsi="Calibri" w:cs="Calibri"/>
          <w:noProof/>
        </w:rPr>
        <w:t xml:space="preserve">, </w:t>
      </w:r>
      <w:r w:rsidRPr="007347B1">
        <w:rPr>
          <w:rFonts w:ascii="Calibri" w:hAnsi="Calibri" w:cs="Calibri"/>
          <w:i/>
          <w:iCs/>
          <w:noProof/>
        </w:rPr>
        <w:t>119</w:t>
      </w:r>
      <w:r w:rsidRPr="007347B1">
        <w:rPr>
          <w:rFonts w:ascii="Calibri" w:hAnsi="Calibri" w:cs="Calibri"/>
          <w:noProof/>
        </w:rPr>
        <w:t xml:space="preserve">(1), 317–322. </w:t>
      </w:r>
      <w:r w:rsidRPr="007347B1">
        <w:rPr>
          <w:rFonts w:ascii="Calibri" w:hAnsi="Calibri" w:cs="Calibri"/>
          <w:noProof/>
        </w:rPr>
        <w:lastRenderedPageBreak/>
        <w:t>https://doi.org/2005-01705-030 [pii]10.1037/0735-7044.119.1.317</w:t>
      </w:r>
    </w:p>
    <w:p w14:paraId="710456B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Pickens, C. L., Saddoris, M. P., Setlow, B., Gallagher, M., Holland, P. C., &amp; Schoenbaum, G. (2003). Different Roles for Orbitofrontal Cortex and Basolateral Amygdala in a Reinforcer Devaluation Task. </w:t>
      </w:r>
      <w:r w:rsidRPr="007347B1">
        <w:rPr>
          <w:rFonts w:ascii="Calibri" w:hAnsi="Calibri" w:cs="Calibri"/>
          <w:i/>
          <w:iCs/>
          <w:noProof/>
        </w:rPr>
        <w:t>The Journal of Neuroscience</w:t>
      </w:r>
      <w:r w:rsidRPr="007347B1">
        <w:rPr>
          <w:rFonts w:ascii="Calibri" w:hAnsi="Calibri" w:cs="Calibri"/>
          <w:noProof/>
        </w:rPr>
        <w:t xml:space="preserve">, </w:t>
      </w:r>
      <w:r w:rsidRPr="007347B1">
        <w:rPr>
          <w:rFonts w:ascii="Calibri" w:hAnsi="Calibri" w:cs="Calibri"/>
          <w:i/>
          <w:iCs/>
          <w:noProof/>
        </w:rPr>
        <w:t>23</w:t>
      </w:r>
      <w:r w:rsidRPr="007347B1">
        <w:rPr>
          <w:rFonts w:ascii="Calibri" w:hAnsi="Calibri" w:cs="Calibri"/>
          <w:noProof/>
        </w:rPr>
        <w:t>(35), 11078–11084. https://doi.org/10.1523/JNEUROSCI.23-35-11078.2003</w:t>
      </w:r>
    </w:p>
    <w:p w14:paraId="4E80B3C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Price, J. L. (2006). Connections of orbital cortex. In D. H. Zald &amp; S. L. Rauch (Eds.), </w:t>
      </w:r>
      <w:r w:rsidRPr="007347B1">
        <w:rPr>
          <w:rFonts w:ascii="Calibri" w:hAnsi="Calibri" w:cs="Calibri"/>
          <w:i/>
          <w:iCs/>
          <w:noProof/>
        </w:rPr>
        <w:t>The Orbitofrontal Cortex</w:t>
      </w:r>
      <w:r w:rsidRPr="007347B1">
        <w:rPr>
          <w:rFonts w:ascii="Calibri" w:hAnsi="Calibri" w:cs="Calibri"/>
          <w:noProof/>
        </w:rPr>
        <w:t xml:space="preserve"> (pp. 39–55). Oxford University Press.</w:t>
      </w:r>
    </w:p>
    <w:p w14:paraId="3A7DC3C4"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Price, J. L. (2007). Definition of the orbital cortex in relation to specific connections with limbic and visceral structures and other cortical regions. </w:t>
      </w:r>
      <w:r w:rsidRPr="007347B1">
        <w:rPr>
          <w:rFonts w:ascii="Calibri" w:hAnsi="Calibri" w:cs="Calibri"/>
          <w:i/>
          <w:iCs/>
          <w:noProof/>
        </w:rPr>
        <w:t>Ann N Y Acad Sci</w:t>
      </w:r>
      <w:r w:rsidRPr="007347B1">
        <w:rPr>
          <w:rFonts w:ascii="Calibri" w:hAnsi="Calibri" w:cs="Calibri"/>
          <w:noProof/>
        </w:rPr>
        <w:t xml:space="preserve">, </w:t>
      </w:r>
      <w:r w:rsidRPr="007347B1">
        <w:rPr>
          <w:rFonts w:ascii="Calibri" w:hAnsi="Calibri" w:cs="Calibri"/>
          <w:i/>
          <w:iCs/>
          <w:noProof/>
        </w:rPr>
        <w:t>1121</w:t>
      </w:r>
      <w:r w:rsidRPr="007347B1">
        <w:rPr>
          <w:rFonts w:ascii="Calibri" w:hAnsi="Calibri" w:cs="Calibri"/>
          <w:noProof/>
        </w:rPr>
        <w:t>, 54–71. https://doi.org/10.1196/annals.1401.008</w:t>
      </w:r>
    </w:p>
    <w:p w14:paraId="05CC145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Ramirez, D. R., &amp; Savage, L. M. (2007). Differential involvement of the basolateral amygdala, orbitofrontal cortex, and nucleus accumbens core in the acquisition and use of reward expectancies. </w:t>
      </w:r>
      <w:r w:rsidRPr="007347B1">
        <w:rPr>
          <w:rFonts w:ascii="Calibri" w:hAnsi="Calibri" w:cs="Calibri"/>
          <w:i/>
          <w:iCs/>
          <w:noProof/>
        </w:rPr>
        <w:t>Behav Neurosci</w:t>
      </w:r>
      <w:r w:rsidRPr="007347B1">
        <w:rPr>
          <w:rFonts w:ascii="Calibri" w:hAnsi="Calibri" w:cs="Calibri"/>
          <w:noProof/>
        </w:rPr>
        <w:t xml:space="preserve">, </w:t>
      </w:r>
      <w:r w:rsidRPr="007347B1">
        <w:rPr>
          <w:rFonts w:ascii="Calibri" w:hAnsi="Calibri" w:cs="Calibri"/>
          <w:i/>
          <w:iCs/>
          <w:noProof/>
        </w:rPr>
        <w:t>121</w:t>
      </w:r>
      <w:r w:rsidRPr="007347B1">
        <w:rPr>
          <w:rFonts w:ascii="Calibri" w:hAnsi="Calibri" w:cs="Calibri"/>
          <w:noProof/>
        </w:rPr>
        <w:t>(5), 896–906. https://doi.org/10.1037/0735-7044.121.5.896</w:t>
      </w:r>
    </w:p>
    <w:p w14:paraId="0134204D"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Rescorla, R. A., &amp; Wagner, A. R. (1972). A theory of Pavlovian conditiong: Variations in the effectiveness of   reinforcement and nonreinforcement. In A. H. Black &amp; W. F. Prokesy (Eds.), </w:t>
      </w:r>
      <w:r w:rsidRPr="007347B1">
        <w:rPr>
          <w:rFonts w:ascii="Calibri" w:hAnsi="Calibri" w:cs="Calibri"/>
          <w:i/>
          <w:iCs/>
          <w:noProof/>
        </w:rPr>
        <w:t>Classical Conditioning II: Current Research and Theory</w:t>
      </w:r>
      <w:r w:rsidRPr="007347B1">
        <w:rPr>
          <w:rFonts w:ascii="Calibri" w:hAnsi="Calibri" w:cs="Calibri"/>
          <w:noProof/>
        </w:rPr>
        <w:t xml:space="preserve"> (pp. 64–99). Appleton Century Crofts.</w:t>
      </w:r>
    </w:p>
    <w:p w14:paraId="47C7D84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Roesch, M. R., Calu, D. J., Esber, G. R., &amp; Schoenbaum, G. (2010). All that glitters ... dissociating attention and outcome expectancy from prediction errors signals. </w:t>
      </w:r>
      <w:r w:rsidRPr="007347B1">
        <w:rPr>
          <w:rFonts w:ascii="Calibri" w:hAnsi="Calibri" w:cs="Calibri"/>
          <w:i/>
          <w:iCs/>
          <w:noProof/>
        </w:rPr>
        <w:t>Journal of Neurophysiology</w:t>
      </w:r>
      <w:r w:rsidRPr="007347B1">
        <w:rPr>
          <w:rFonts w:ascii="Calibri" w:hAnsi="Calibri" w:cs="Calibri"/>
          <w:noProof/>
        </w:rPr>
        <w:t xml:space="preserve">, </w:t>
      </w:r>
      <w:r w:rsidRPr="007347B1">
        <w:rPr>
          <w:rFonts w:ascii="Calibri" w:hAnsi="Calibri" w:cs="Calibri"/>
          <w:i/>
          <w:iCs/>
          <w:noProof/>
        </w:rPr>
        <w:t>104</w:t>
      </w:r>
      <w:r w:rsidRPr="007347B1">
        <w:rPr>
          <w:rFonts w:ascii="Calibri" w:hAnsi="Calibri" w:cs="Calibri"/>
          <w:noProof/>
        </w:rPr>
        <w:t>(2), 587–595. https://doi.org/10.1152/jn.00173.2010</w:t>
      </w:r>
    </w:p>
    <w:p w14:paraId="58C0FF5F"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Roesch, M. R., &amp; Schoenbaum, G. (2006). From associations to expectancies: orbitofrontal cortex as a gateway between limbic system and representational memory. In D. H. Zald &amp; A. L. Rauch (Eds.), </w:t>
      </w:r>
      <w:r w:rsidRPr="007347B1">
        <w:rPr>
          <w:rFonts w:ascii="Calibri" w:hAnsi="Calibri" w:cs="Calibri"/>
          <w:i/>
          <w:iCs/>
          <w:noProof/>
        </w:rPr>
        <w:t>The Orbitofrontal Cortex</w:t>
      </w:r>
      <w:r w:rsidRPr="007347B1">
        <w:rPr>
          <w:rFonts w:ascii="Calibri" w:hAnsi="Calibri" w:cs="Calibri"/>
          <w:noProof/>
        </w:rPr>
        <w:t xml:space="preserve"> (pp. 199–235). Oxford University Press.</w:t>
      </w:r>
    </w:p>
    <w:p w14:paraId="7F11D42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Rudebeck, P. H., &amp; Murray, E. A. (2011a). Balkanizing the primate orbitofrontal cortex: distinct subregions for comparing and contrasting values. </w:t>
      </w:r>
      <w:r w:rsidRPr="007347B1">
        <w:rPr>
          <w:rFonts w:ascii="Calibri" w:hAnsi="Calibri" w:cs="Calibri"/>
          <w:i/>
          <w:iCs/>
          <w:noProof/>
        </w:rPr>
        <w:t>Critical Contributions of the Orbitofrontal Cortex to Behavior</w:t>
      </w:r>
      <w:r w:rsidRPr="007347B1">
        <w:rPr>
          <w:rFonts w:ascii="Calibri" w:hAnsi="Calibri" w:cs="Calibri"/>
          <w:noProof/>
        </w:rPr>
        <w:t xml:space="preserve">, </w:t>
      </w:r>
      <w:r w:rsidRPr="007347B1">
        <w:rPr>
          <w:rFonts w:ascii="Calibri" w:hAnsi="Calibri" w:cs="Calibri"/>
          <w:i/>
          <w:iCs/>
          <w:noProof/>
        </w:rPr>
        <w:t>1239</w:t>
      </w:r>
      <w:r w:rsidRPr="007347B1">
        <w:rPr>
          <w:rFonts w:ascii="Calibri" w:hAnsi="Calibri" w:cs="Calibri"/>
          <w:noProof/>
        </w:rPr>
        <w:t>, 1–13. https://doi.org/DOI 10.1111/j.1749-6632.2011.06267.x</w:t>
      </w:r>
    </w:p>
    <w:p w14:paraId="6A05951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Rudebeck, P. H., &amp; Murray, E. A. (2011b). Dissociable effects of subtotal lesions within the macaque orbital prefrontal cortex on reward-guided behavior.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31</w:t>
      </w:r>
      <w:r w:rsidRPr="007347B1">
        <w:rPr>
          <w:rFonts w:ascii="Calibri" w:hAnsi="Calibri" w:cs="Calibri"/>
          <w:noProof/>
        </w:rPr>
        <w:t>(29), 10569–10578. https://doi.org/10.1523/jneurosci.0091-11.2011</w:t>
      </w:r>
    </w:p>
    <w:p w14:paraId="73349B64"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Rudebeck, P. H., &amp; Murray, E. A. (2014). The Orbitofrontal Oracle: Cortical Mechanisms for the Prediction and Evaluation of Specific Behavioral Outcomes.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84</w:t>
      </w:r>
      <w:r w:rsidRPr="007347B1">
        <w:rPr>
          <w:rFonts w:ascii="Calibri" w:hAnsi="Calibri" w:cs="Calibri"/>
          <w:noProof/>
        </w:rPr>
        <w:t>(6), 1143–1156. https://doi.org/10.1016/j.neuron.2014.10.049</w:t>
      </w:r>
    </w:p>
    <w:p w14:paraId="443A52F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Rudebeck, P. H., Saunders, R. C., Prescott, A. T., Chau, L. S., &amp; Murray, E. A. (2013). Prefrontal mechanisms of behavioral flexibility, emotion regulation and value updating. </w:t>
      </w:r>
      <w:r w:rsidRPr="007347B1">
        <w:rPr>
          <w:rFonts w:ascii="Calibri" w:hAnsi="Calibri" w:cs="Calibri"/>
          <w:i/>
          <w:iCs/>
          <w:noProof/>
        </w:rPr>
        <w:t>Nature Neuroscience</w:t>
      </w:r>
      <w:r w:rsidRPr="007347B1">
        <w:rPr>
          <w:rFonts w:ascii="Calibri" w:hAnsi="Calibri" w:cs="Calibri"/>
          <w:noProof/>
        </w:rPr>
        <w:t xml:space="preserve">, </w:t>
      </w:r>
      <w:r w:rsidRPr="007347B1">
        <w:rPr>
          <w:rFonts w:ascii="Calibri" w:hAnsi="Calibri" w:cs="Calibri"/>
          <w:i/>
          <w:iCs/>
          <w:noProof/>
        </w:rPr>
        <w:t>16</w:t>
      </w:r>
      <w:r w:rsidRPr="007347B1">
        <w:rPr>
          <w:rFonts w:ascii="Calibri" w:hAnsi="Calibri" w:cs="Calibri"/>
          <w:noProof/>
        </w:rPr>
        <w:t>, 1140–1145. http://www.ncbi.nlm.nih.gov/pmc/articles/PMC3733248/pdf/nihms483559.pdf</w:t>
      </w:r>
    </w:p>
    <w:p w14:paraId="0C8D056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Rustichini, A., &amp; Padoa-Schioppa, C. (2015). A neuro-computational model of economic decisions. </w:t>
      </w:r>
      <w:r w:rsidRPr="007347B1">
        <w:rPr>
          <w:rFonts w:ascii="Calibri" w:hAnsi="Calibri" w:cs="Calibri"/>
          <w:i/>
          <w:iCs/>
          <w:noProof/>
        </w:rPr>
        <w:t>Journal of Neurophysiology</w:t>
      </w:r>
      <w:r w:rsidRPr="007347B1">
        <w:rPr>
          <w:rFonts w:ascii="Calibri" w:hAnsi="Calibri" w:cs="Calibri"/>
          <w:noProof/>
        </w:rPr>
        <w:t xml:space="preserve">, </w:t>
      </w:r>
      <w:r w:rsidRPr="007347B1">
        <w:rPr>
          <w:rFonts w:ascii="Calibri" w:hAnsi="Calibri" w:cs="Calibri"/>
          <w:i/>
          <w:iCs/>
          <w:noProof/>
        </w:rPr>
        <w:t>114</w:t>
      </w:r>
      <w:r w:rsidRPr="007347B1">
        <w:rPr>
          <w:rFonts w:ascii="Calibri" w:hAnsi="Calibri" w:cs="Calibri"/>
          <w:noProof/>
        </w:rPr>
        <w:t>(3), 1382–1398. https://doi.org/10.1152/jn.00184.2015</w:t>
      </w:r>
    </w:p>
    <w:p w14:paraId="1915F59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Sadacca, B. F., Wied, H. M., Lopatina, N., Saini, G. K., Nemirovsky, D., &amp; Schoenbaum, G. (2018). Orbitofrontal neurons signal sensory associations underlying model-based inference in a sensory preconditioning task. </w:t>
      </w:r>
      <w:r w:rsidRPr="007347B1">
        <w:rPr>
          <w:rFonts w:ascii="Calibri" w:hAnsi="Calibri" w:cs="Calibri"/>
          <w:i/>
          <w:iCs/>
          <w:noProof/>
        </w:rPr>
        <w:t>ELife</w:t>
      </w:r>
      <w:r w:rsidRPr="007347B1">
        <w:rPr>
          <w:rFonts w:ascii="Calibri" w:hAnsi="Calibri" w:cs="Calibri"/>
          <w:noProof/>
        </w:rPr>
        <w:t xml:space="preserve">, </w:t>
      </w:r>
      <w:r w:rsidRPr="007347B1">
        <w:rPr>
          <w:rFonts w:ascii="Calibri" w:hAnsi="Calibri" w:cs="Calibri"/>
          <w:i/>
          <w:iCs/>
          <w:noProof/>
        </w:rPr>
        <w:t>7</w:t>
      </w:r>
      <w:r w:rsidRPr="007347B1">
        <w:rPr>
          <w:rFonts w:ascii="Calibri" w:hAnsi="Calibri" w:cs="Calibri"/>
          <w:noProof/>
        </w:rPr>
        <w:t>, e30373. https://doi.org/10.7554/eLife.30373</w:t>
      </w:r>
    </w:p>
    <w:p w14:paraId="7A7ACD1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Sallet, J., Noonan, M. A. P., Thomas, A., O’Reilly, J. X., Anderson, J., Papageorgiou, G. K., </w:t>
      </w:r>
      <w:r w:rsidRPr="007347B1">
        <w:rPr>
          <w:rFonts w:ascii="Calibri" w:hAnsi="Calibri" w:cs="Calibri"/>
          <w:noProof/>
        </w:rPr>
        <w:lastRenderedPageBreak/>
        <w:t xml:space="preserve">Neubert, F. X., Ahmed, B., Smith, J., Bell, A. H., Buckley, M. J., Roumazeilles, L., Cuell, S., Walton, M. E., Krug, K., Mars, R. B., &amp; Rushworth, M. F. S. (2020). Behavioral flexibility is associated with changes in structure and function distributed across a frontal cortical network in macaques. </w:t>
      </w:r>
      <w:r w:rsidRPr="007347B1">
        <w:rPr>
          <w:rFonts w:ascii="Calibri" w:hAnsi="Calibri" w:cs="Calibri"/>
          <w:i/>
          <w:iCs/>
          <w:noProof/>
        </w:rPr>
        <w:t>PLoS Biology</w:t>
      </w:r>
      <w:r w:rsidRPr="007347B1">
        <w:rPr>
          <w:rFonts w:ascii="Calibri" w:hAnsi="Calibri" w:cs="Calibri"/>
          <w:noProof/>
        </w:rPr>
        <w:t>. https://doi.org/10.1371/journal.pbio.3000605</w:t>
      </w:r>
    </w:p>
    <w:p w14:paraId="541B9AAA"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Schmajuk, N. A., Lam, Y.-W., &amp; Gray, J. A. (1996). Latent inhibition: A neural network approach. </w:t>
      </w:r>
      <w:r w:rsidRPr="007347B1">
        <w:rPr>
          <w:rFonts w:ascii="Calibri" w:hAnsi="Calibri" w:cs="Calibri"/>
          <w:i/>
          <w:iCs/>
          <w:noProof/>
        </w:rPr>
        <w:t>Journal of Experimental Psychology: Animal Behavior Processes</w:t>
      </w:r>
      <w:r w:rsidRPr="007347B1">
        <w:rPr>
          <w:rFonts w:ascii="Calibri" w:hAnsi="Calibri" w:cs="Calibri"/>
          <w:noProof/>
        </w:rPr>
        <w:t xml:space="preserve">, </w:t>
      </w:r>
      <w:r w:rsidRPr="007347B1">
        <w:rPr>
          <w:rFonts w:ascii="Calibri" w:hAnsi="Calibri" w:cs="Calibri"/>
          <w:i/>
          <w:iCs/>
          <w:noProof/>
        </w:rPr>
        <w:t>22</w:t>
      </w:r>
      <w:r w:rsidRPr="007347B1">
        <w:rPr>
          <w:rFonts w:ascii="Calibri" w:hAnsi="Calibri" w:cs="Calibri"/>
          <w:noProof/>
        </w:rPr>
        <w:t>(3), 321–349. https://doi.org/10.1037//0097-7403.22.3.321</w:t>
      </w:r>
    </w:p>
    <w:p w14:paraId="4209506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Schoenbaum, G., Chang, C.-Y., Lucantonio, F., &amp; Takahashi, Y. K. (2016). Thinking Outside the Box: Orbitofrontal Cortex, Imagination, and How we can Treat Addiction. </w:t>
      </w:r>
      <w:r w:rsidRPr="007347B1">
        <w:rPr>
          <w:rFonts w:ascii="Calibri" w:hAnsi="Calibri" w:cs="Calibri"/>
          <w:i/>
          <w:iCs/>
          <w:noProof/>
        </w:rPr>
        <w:t>Neuropsychopharmacology</w:t>
      </w:r>
      <w:r w:rsidRPr="007347B1">
        <w:rPr>
          <w:rFonts w:ascii="Calibri" w:hAnsi="Calibri" w:cs="Calibri"/>
          <w:noProof/>
        </w:rPr>
        <w:t>. https://doi.org/10.1038/npp.2016.147</w:t>
      </w:r>
    </w:p>
    <w:p w14:paraId="7A5DBDA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Schoenbaum, G., Nugent, S. L., Saddoris, M. P., &amp; Setlow, B. (2002). Orbitofrontal lesions in rats impair reversal but not acquisition of go, no-go odor discriminations. </w:t>
      </w:r>
      <w:r w:rsidRPr="007347B1">
        <w:rPr>
          <w:rFonts w:ascii="Calibri" w:hAnsi="Calibri" w:cs="Calibri"/>
          <w:i/>
          <w:iCs/>
          <w:noProof/>
        </w:rPr>
        <w:t>Neuroreport</w:t>
      </w:r>
      <w:r w:rsidRPr="007347B1">
        <w:rPr>
          <w:rFonts w:ascii="Calibri" w:hAnsi="Calibri" w:cs="Calibri"/>
          <w:noProof/>
        </w:rPr>
        <w:t xml:space="preserve">, </w:t>
      </w:r>
      <w:r w:rsidRPr="007347B1">
        <w:rPr>
          <w:rFonts w:ascii="Calibri" w:hAnsi="Calibri" w:cs="Calibri"/>
          <w:i/>
          <w:iCs/>
          <w:noProof/>
        </w:rPr>
        <w:t>13</w:t>
      </w:r>
      <w:r w:rsidRPr="007347B1">
        <w:rPr>
          <w:rFonts w:ascii="Calibri" w:hAnsi="Calibri" w:cs="Calibri"/>
          <w:noProof/>
        </w:rPr>
        <w:t>(6), 885–890. https://doi.org/10.1097/00001756-200205070-00030</w:t>
      </w:r>
    </w:p>
    <w:p w14:paraId="7940B74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Schoenbaum, G., Roesch, M. R., Stalnaker, T. A., &amp; Takahashi, Y. K. (2009). A new perspective on the role of the orbitofrontal cortex in adaptive behaviour. </w:t>
      </w:r>
      <w:r w:rsidRPr="007347B1">
        <w:rPr>
          <w:rFonts w:ascii="Calibri" w:hAnsi="Calibri" w:cs="Calibri"/>
          <w:i/>
          <w:iCs/>
          <w:noProof/>
        </w:rPr>
        <w:t>Nature Reviews Neuroscience</w:t>
      </w:r>
      <w:r w:rsidRPr="007347B1">
        <w:rPr>
          <w:rFonts w:ascii="Calibri" w:hAnsi="Calibri" w:cs="Calibri"/>
          <w:noProof/>
        </w:rPr>
        <w:t xml:space="preserve">, </w:t>
      </w:r>
      <w:r w:rsidRPr="007347B1">
        <w:rPr>
          <w:rFonts w:ascii="Calibri" w:hAnsi="Calibri" w:cs="Calibri"/>
          <w:i/>
          <w:iCs/>
          <w:noProof/>
        </w:rPr>
        <w:t>10</w:t>
      </w:r>
      <w:r w:rsidRPr="007347B1">
        <w:rPr>
          <w:rFonts w:ascii="Calibri" w:hAnsi="Calibri" w:cs="Calibri"/>
          <w:noProof/>
        </w:rPr>
        <w:t>(12), 885–892. https://doi.org/Doi 10.1038/Nrn2753</w:t>
      </w:r>
    </w:p>
    <w:p w14:paraId="42C33CDD"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Schoenbaum, G., Setlow, B., Nugent, S. L., Saddoris, M. P., &amp; Gallagher, M. (2003). Lesions of orbitofrontal cortex and basolateral amygdala complex disrupt acquisition of odor-guided discriminations and reversals. </w:t>
      </w:r>
      <w:r w:rsidRPr="007347B1">
        <w:rPr>
          <w:rFonts w:ascii="Calibri" w:hAnsi="Calibri" w:cs="Calibri"/>
          <w:i/>
          <w:iCs/>
          <w:noProof/>
        </w:rPr>
        <w:t>Learning &amp; Memory</w:t>
      </w:r>
      <w:r w:rsidRPr="007347B1">
        <w:rPr>
          <w:rFonts w:ascii="Calibri" w:hAnsi="Calibri" w:cs="Calibri"/>
          <w:noProof/>
        </w:rPr>
        <w:t xml:space="preserve">, </w:t>
      </w:r>
      <w:r w:rsidRPr="007347B1">
        <w:rPr>
          <w:rFonts w:ascii="Calibri" w:hAnsi="Calibri" w:cs="Calibri"/>
          <w:i/>
          <w:iCs/>
          <w:noProof/>
        </w:rPr>
        <w:t>10</w:t>
      </w:r>
      <w:r w:rsidRPr="007347B1">
        <w:rPr>
          <w:rFonts w:ascii="Calibri" w:hAnsi="Calibri" w:cs="Calibri"/>
          <w:noProof/>
        </w:rPr>
        <w:t>(2), 129–140. https://doi.org/Doi 10.1101/Lm.55203</w:t>
      </w:r>
    </w:p>
    <w:p w14:paraId="5702B4B0"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Schoenbaum, G., Setlow, B., Saddoris, M. P., &amp; Gallagher, M. (2003). Encoding predicted outcome and acquired value in orbitofrontal cortex during cue sampling depends upon input from basolateral amygdala.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39</w:t>
      </w:r>
      <w:r w:rsidRPr="007347B1">
        <w:rPr>
          <w:rFonts w:ascii="Calibri" w:hAnsi="Calibri" w:cs="Calibri"/>
          <w:noProof/>
        </w:rPr>
        <w:t>(5), 855–867. http://ac.els-cdn.com/S0896627303004744/1-s2.0-S0896627303004744-main.pdf?_tid=cbae4aea-a4f7-11e4-a27c-00000aacb361&amp;acdnat=1422234670_f56b4b46b535f657f295e85893dff9d3</w:t>
      </w:r>
    </w:p>
    <w:p w14:paraId="1DDAABF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Schoenbaum, G., &amp; Shaham, Y. (2008). The role of orbitofrontal cortex in drug addiction: a review of preclinical studies. </w:t>
      </w:r>
      <w:r w:rsidRPr="007347B1">
        <w:rPr>
          <w:rFonts w:ascii="Calibri" w:hAnsi="Calibri" w:cs="Calibri"/>
          <w:i/>
          <w:iCs/>
          <w:noProof/>
        </w:rPr>
        <w:t>Biol Psychiatry</w:t>
      </w:r>
      <w:r w:rsidRPr="007347B1">
        <w:rPr>
          <w:rFonts w:ascii="Calibri" w:hAnsi="Calibri" w:cs="Calibri"/>
          <w:noProof/>
        </w:rPr>
        <w:t xml:space="preserve">, </w:t>
      </w:r>
      <w:r w:rsidRPr="007347B1">
        <w:rPr>
          <w:rFonts w:ascii="Calibri" w:hAnsi="Calibri" w:cs="Calibri"/>
          <w:i/>
          <w:iCs/>
          <w:noProof/>
        </w:rPr>
        <w:t>63</w:t>
      </w:r>
      <w:r w:rsidRPr="007347B1">
        <w:rPr>
          <w:rFonts w:ascii="Calibri" w:hAnsi="Calibri" w:cs="Calibri"/>
          <w:noProof/>
        </w:rPr>
        <w:t>(3), 256–262. https://doi.org/S0006-3223(07)00534-3 [pii]10.1016/j.biopsych.2007.06.003</w:t>
      </w:r>
    </w:p>
    <w:p w14:paraId="6902F485"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Schultz, W., Dayan, P., &amp; Montague, P. R. (1997). A neural substrate for prediction and reward. </w:t>
      </w:r>
      <w:r w:rsidRPr="007347B1">
        <w:rPr>
          <w:rFonts w:ascii="Calibri" w:hAnsi="Calibri" w:cs="Calibri"/>
          <w:i/>
          <w:iCs/>
          <w:noProof/>
        </w:rPr>
        <w:t>Science</w:t>
      </w:r>
      <w:r w:rsidRPr="007347B1">
        <w:rPr>
          <w:rFonts w:ascii="Calibri" w:hAnsi="Calibri" w:cs="Calibri"/>
          <w:noProof/>
        </w:rPr>
        <w:t xml:space="preserve">, </w:t>
      </w:r>
      <w:r w:rsidRPr="007347B1">
        <w:rPr>
          <w:rFonts w:ascii="Calibri" w:hAnsi="Calibri" w:cs="Calibri"/>
          <w:i/>
          <w:iCs/>
          <w:noProof/>
        </w:rPr>
        <w:t>275</w:t>
      </w:r>
      <w:r w:rsidRPr="007347B1">
        <w:rPr>
          <w:rFonts w:ascii="Calibri" w:hAnsi="Calibri" w:cs="Calibri"/>
          <w:noProof/>
        </w:rPr>
        <w:t>, 1593–1599.</w:t>
      </w:r>
    </w:p>
    <w:p w14:paraId="316B8675"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Schultz, W., Stauffer, W. R., &amp; Lak, A. (2017). </w:t>
      </w:r>
      <w:r w:rsidRPr="007347B1">
        <w:rPr>
          <w:rFonts w:ascii="Calibri" w:hAnsi="Calibri" w:cs="Calibri"/>
          <w:i/>
          <w:iCs/>
          <w:noProof/>
        </w:rPr>
        <w:t>The phasic dopamine signal maturing: from reward via behavioural activation to formal economic utility</w:t>
      </w:r>
      <w:r w:rsidRPr="007347B1">
        <w:rPr>
          <w:rFonts w:ascii="Calibri" w:hAnsi="Calibri" w:cs="Calibri"/>
          <w:noProof/>
        </w:rPr>
        <w:t>. https://doi.org/10.1016/j.conb.2017.03.013</w:t>
      </w:r>
    </w:p>
    <w:p w14:paraId="0511FED0"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Sharpe, M. J., &amp; Killcross, S. (2018). Modulation of attention and action in the medial prefrontal cortex of rats. </w:t>
      </w:r>
      <w:r w:rsidRPr="007347B1">
        <w:rPr>
          <w:rFonts w:ascii="Calibri" w:hAnsi="Calibri" w:cs="Calibri"/>
          <w:i/>
          <w:iCs/>
          <w:noProof/>
        </w:rPr>
        <w:t>Psychological Review</w:t>
      </w:r>
      <w:r w:rsidRPr="007347B1">
        <w:rPr>
          <w:rFonts w:ascii="Calibri" w:hAnsi="Calibri" w:cs="Calibri"/>
          <w:noProof/>
        </w:rPr>
        <w:t>. https://doi.org/10.1037/rev0000118</w:t>
      </w:r>
    </w:p>
    <w:p w14:paraId="1E692FE8"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Sharpe, M. J., Stalnaker, T., Schuck, N. W., Killcross, S., Schoenbaum, G., &amp; Niv, Y. (2019). An Integrated Model of Action Selection: Distinct Modes of Cortical Control of Striatal Decision Making. In </w:t>
      </w:r>
      <w:r w:rsidRPr="007347B1">
        <w:rPr>
          <w:rFonts w:ascii="Calibri" w:hAnsi="Calibri" w:cs="Calibri"/>
          <w:i/>
          <w:iCs/>
          <w:noProof/>
        </w:rPr>
        <w:t>Annual Review of Psychology</w:t>
      </w:r>
      <w:r w:rsidRPr="007347B1">
        <w:rPr>
          <w:rFonts w:ascii="Calibri" w:hAnsi="Calibri" w:cs="Calibri"/>
          <w:noProof/>
        </w:rPr>
        <w:t>. https://doi.org/10.1146/annurev-psych-010418-102824</w:t>
      </w:r>
    </w:p>
    <w:p w14:paraId="445F8F8D"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Stalnaker, T. A., Cooch, N. K., McDannald, M. A., Liu, T. L., Wied, H., Schoenbaum, G., &amp; Tzu-Lan, L. (2014). Orbitofrontal neurons infer the value and identity of predicted outcomes. </w:t>
      </w:r>
      <w:r w:rsidRPr="007347B1">
        <w:rPr>
          <w:rFonts w:ascii="Calibri" w:hAnsi="Calibri" w:cs="Calibri"/>
          <w:i/>
          <w:iCs/>
          <w:noProof/>
        </w:rPr>
        <w:t>Nat Commun</w:t>
      </w:r>
      <w:r w:rsidRPr="007347B1">
        <w:rPr>
          <w:rFonts w:ascii="Calibri" w:hAnsi="Calibri" w:cs="Calibri"/>
          <w:noProof/>
        </w:rPr>
        <w:t xml:space="preserve">, </w:t>
      </w:r>
      <w:r w:rsidRPr="007347B1">
        <w:rPr>
          <w:rFonts w:ascii="Calibri" w:hAnsi="Calibri" w:cs="Calibri"/>
          <w:i/>
          <w:iCs/>
          <w:noProof/>
        </w:rPr>
        <w:t>5</w:t>
      </w:r>
      <w:r w:rsidRPr="007347B1">
        <w:rPr>
          <w:rFonts w:ascii="Calibri" w:hAnsi="Calibri" w:cs="Calibri"/>
          <w:noProof/>
        </w:rPr>
        <w:t>, 3926. https://doi.org/10.1038/ncomms4926</w:t>
      </w:r>
    </w:p>
    <w:p w14:paraId="2112FDE0"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Stalnaker, T. A., Cooch, N. K., &amp; Schoenbaum, G. (2015). What the orbitofrontal cortex does not do. </w:t>
      </w:r>
      <w:r w:rsidRPr="007347B1">
        <w:rPr>
          <w:rFonts w:ascii="Calibri" w:hAnsi="Calibri" w:cs="Calibri"/>
          <w:i/>
          <w:iCs/>
          <w:noProof/>
        </w:rPr>
        <w:t>Nature Neuroscience</w:t>
      </w:r>
      <w:r w:rsidRPr="007347B1">
        <w:rPr>
          <w:rFonts w:ascii="Calibri" w:hAnsi="Calibri" w:cs="Calibri"/>
          <w:noProof/>
        </w:rPr>
        <w:t xml:space="preserve">, </w:t>
      </w:r>
      <w:r w:rsidRPr="007347B1">
        <w:rPr>
          <w:rFonts w:ascii="Calibri" w:hAnsi="Calibri" w:cs="Calibri"/>
          <w:i/>
          <w:iCs/>
          <w:noProof/>
        </w:rPr>
        <w:t>18</w:t>
      </w:r>
      <w:r w:rsidRPr="007347B1">
        <w:rPr>
          <w:rFonts w:ascii="Calibri" w:hAnsi="Calibri" w:cs="Calibri"/>
          <w:noProof/>
        </w:rPr>
        <w:t>(5), 620–627. https://doi.org/10.1038/nn.3982</w:t>
      </w:r>
    </w:p>
    <w:p w14:paraId="70A2323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lastRenderedPageBreak/>
        <w:t xml:space="preserve">Steinberg, E. E., Keiflin, R., Boivin, J. R., Witten, I. B., Deisseroth, K., &amp; Janak, P. H. (2013). A causal link between prediction errors, dopamine neurons and learning. </w:t>
      </w:r>
      <w:r w:rsidRPr="007347B1">
        <w:rPr>
          <w:rFonts w:ascii="Calibri" w:hAnsi="Calibri" w:cs="Calibri"/>
          <w:i/>
          <w:iCs/>
          <w:noProof/>
        </w:rPr>
        <w:t>Nature Neuroscience</w:t>
      </w:r>
      <w:r w:rsidRPr="007347B1">
        <w:rPr>
          <w:rFonts w:ascii="Calibri" w:hAnsi="Calibri" w:cs="Calibri"/>
          <w:noProof/>
        </w:rPr>
        <w:t xml:space="preserve">, </w:t>
      </w:r>
      <w:r w:rsidRPr="007347B1">
        <w:rPr>
          <w:rFonts w:ascii="Calibri" w:hAnsi="Calibri" w:cs="Calibri"/>
          <w:i/>
          <w:iCs/>
          <w:noProof/>
        </w:rPr>
        <w:t>16</w:t>
      </w:r>
      <w:r w:rsidRPr="007347B1">
        <w:rPr>
          <w:rFonts w:ascii="Calibri" w:hAnsi="Calibri" w:cs="Calibri"/>
          <w:noProof/>
        </w:rPr>
        <w:t>(7), 966–973. https://doi.org/10.1038/nn.3413</w:t>
      </w:r>
    </w:p>
    <w:p w14:paraId="196C8E5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Stringfield, S. J., Palmatier, M. I., Boettiger, C. A., &amp; Robinson, D. L. (2017). Orbitofrontal participation in sign- and goal-tracking conditioned responses: Effects of nicotine. </w:t>
      </w:r>
      <w:r w:rsidRPr="007347B1">
        <w:rPr>
          <w:rFonts w:ascii="Calibri" w:hAnsi="Calibri" w:cs="Calibri"/>
          <w:i/>
          <w:iCs/>
          <w:noProof/>
        </w:rPr>
        <w:t>Neuropharmacology</w:t>
      </w:r>
      <w:r w:rsidRPr="007347B1">
        <w:rPr>
          <w:rFonts w:ascii="Calibri" w:hAnsi="Calibri" w:cs="Calibri"/>
          <w:noProof/>
        </w:rPr>
        <w:t xml:space="preserve">, </w:t>
      </w:r>
      <w:r w:rsidRPr="007347B1">
        <w:rPr>
          <w:rFonts w:ascii="Calibri" w:hAnsi="Calibri" w:cs="Calibri"/>
          <w:i/>
          <w:iCs/>
          <w:noProof/>
        </w:rPr>
        <w:t>116</w:t>
      </w:r>
      <w:r w:rsidRPr="007347B1">
        <w:rPr>
          <w:rFonts w:ascii="Calibri" w:hAnsi="Calibri" w:cs="Calibri"/>
          <w:noProof/>
        </w:rPr>
        <w:t>, 208–223. https://doi.org/10.1016/j.neuropharm.2016.12.020</w:t>
      </w:r>
    </w:p>
    <w:p w14:paraId="749E7CB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Sutton, R. S., &amp; Barto, A. G. (1987). A temporal-difference model of classical conditioning. In </w:t>
      </w:r>
      <w:r w:rsidRPr="007347B1">
        <w:rPr>
          <w:rFonts w:ascii="Calibri" w:hAnsi="Calibri" w:cs="Calibri"/>
          <w:i/>
          <w:iCs/>
          <w:noProof/>
        </w:rPr>
        <w:t>Proceedings of the Ninth Conference of the Cognitive Science Society</w:t>
      </w:r>
      <w:r w:rsidRPr="007347B1">
        <w:rPr>
          <w:rFonts w:ascii="Calibri" w:hAnsi="Calibri" w:cs="Calibri"/>
          <w:noProof/>
        </w:rPr>
        <w:t xml:space="preserve"> (pp. 355–378).</w:t>
      </w:r>
    </w:p>
    <w:p w14:paraId="7F229C9D"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Sutton, R. S., &amp; Barto, A. G. (1998). </w:t>
      </w:r>
      <w:r w:rsidRPr="007347B1">
        <w:rPr>
          <w:rFonts w:ascii="Calibri" w:hAnsi="Calibri" w:cs="Calibri"/>
          <w:i/>
          <w:iCs/>
          <w:noProof/>
        </w:rPr>
        <w:t>Reinforcement Learning: An Introduction</w:t>
      </w:r>
      <w:r w:rsidRPr="007347B1">
        <w:rPr>
          <w:rFonts w:ascii="Calibri" w:hAnsi="Calibri" w:cs="Calibri"/>
          <w:noProof/>
        </w:rPr>
        <w:t>. MIT Press.</w:t>
      </w:r>
    </w:p>
    <w:p w14:paraId="6DDF3F3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Takahashi, Y. K., Chang, C. Y., Lucantonio, F., Haney, R. Z., Berg, B. A., Yau, H.-J., Bonci, A., &amp; Schoenbaum, G. (2013). Neural estimates of imagined outcomes in the orbitofrontal cortex drive behavior and learning.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80</w:t>
      </w:r>
      <w:r w:rsidRPr="007347B1">
        <w:rPr>
          <w:rFonts w:ascii="Calibri" w:hAnsi="Calibri" w:cs="Calibri"/>
          <w:noProof/>
        </w:rPr>
        <w:t>, 507–518. http://ac.els-cdn.com/S0896627313007198/1-s2.0-S0896627313007198-main.pdf?_tid=97ea45dc-cbcc-11e4-9c0e-00000aacb362&amp;acdnat=1426504211_80b43da207445d70382dd3274f8c4f11</w:t>
      </w:r>
    </w:p>
    <w:p w14:paraId="2889683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Takahashi, Y. K., Roesch, M. R., Stalnaker, T. A., Haney, R. Z., Caiu, D. J., Taylor, A. R., Burke, K. A., Schoenbaum, G., &amp; Calu, D. J. (2009). The Orbitofrontal Cortex and Ventral Tegmental Area Are Necessary for Learning from Unexpected Outcomes.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62</w:t>
      </w:r>
      <w:r w:rsidRPr="007347B1">
        <w:rPr>
          <w:rFonts w:ascii="Calibri" w:hAnsi="Calibri" w:cs="Calibri"/>
          <w:noProof/>
        </w:rPr>
        <w:t>(2), 269–280. https://doi.org/DOI 10.1016/j.neuron.2009.03.005</w:t>
      </w:r>
    </w:p>
    <w:p w14:paraId="3A6FDF3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Takahashi, Y. K., Roesch, M. R., Wilson, R. C., Toreson, K., O’Donnell, P., Niv, Y., &amp; Schoenbaum, G. (2011). Expectancy-related changes in firing of dopamine neurons depend on orbitofrontal cortex. </w:t>
      </w:r>
      <w:r w:rsidRPr="007347B1">
        <w:rPr>
          <w:rFonts w:ascii="Calibri" w:hAnsi="Calibri" w:cs="Calibri"/>
          <w:i/>
          <w:iCs/>
          <w:noProof/>
        </w:rPr>
        <w:t>Nature Neuroscience</w:t>
      </w:r>
      <w:r w:rsidRPr="007347B1">
        <w:rPr>
          <w:rFonts w:ascii="Calibri" w:hAnsi="Calibri" w:cs="Calibri"/>
          <w:noProof/>
        </w:rPr>
        <w:t xml:space="preserve">, </w:t>
      </w:r>
      <w:r w:rsidRPr="007347B1">
        <w:rPr>
          <w:rFonts w:ascii="Calibri" w:hAnsi="Calibri" w:cs="Calibri"/>
          <w:i/>
          <w:iCs/>
          <w:noProof/>
        </w:rPr>
        <w:t>14</w:t>
      </w:r>
      <w:r w:rsidRPr="007347B1">
        <w:rPr>
          <w:rFonts w:ascii="Calibri" w:hAnsi="Calibri" w:cs="Calibri"/>
          <w:noProof/>
        </w:rPr>
        <w:t>(12), 1590–1597. https://doi.org/10.1038/nn.2957</w:t>
      </w:r>
    </w:p>
    <w:p w14:paraId="70D34DF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Trapold, M. A., &amp; Overmier, J. B. (1972). The second learning process in instrumental learning. In W. F. Prokasy &amp; A. H. Black (Eds.), </w:t>
      </w:r>
      <w:r w:rsidRPr="007347B1">
        <w:rPr>
          <w:rFonts w:ascii="Calibri" w:hAnsi="Calibri" w:cs="Calibri"/>
          <w:i/>
          <w:iCs/>
          <w:noProof/>
        </w:rPr>
        <w:t>Classical Conditioning II: Current Theory and Research</w:t>
      </w:r>
      <w:r w:rsidRPr="007347B1">
        <w:rPr>
          <w:rFonts w:ascii="Calibri" w:hAnsi="Calibri" w:cs="Calibri"/>
          <w:noProof/>
        </w:rPr>
        <w:t xml:space="preserve"> (pp. 427–452). Appleton Century Crofts.</w:t>
      </w:r>
    </w:p>
    <w:p w14:paraId="756403A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Urcuioli, P. J. (2005). Behavioral and associative effects of differential outcomes in discrimination learning. </w:t>
      </w:r>
      <w:r w:rsidRPr="007347B1">
        <w:rPr>
          <w:rFonts w:ascii="Calibri" w:hAnsi="Calibri" w:cs="Calibri"/>
          <w:i/>
          <w:iCs/>
          <w:noProof/>
        </w:rPr>
        <w:t>Learn Behav</w:t>
      </w:r>
      <w:r w:rsidRPr="007347B1">
        <w:rPr>
          <w:rFonts w:ascii="Calibri" w:hAnsi="Calibri" w:cs="Calibri"/>
          <w:noProof/>
        </w:rPr>
        <w:t xml:space="preserve">, </w:t>
      </w:r>
      <w:r w:rsidRPr="007347B1">
        <w:rPr>
          <w:rFonts w:ascii="Calibri" w:hAnsi="Calibri" w:cs="Calibri"/>
          <w:i/>
          <w:iCs/>
          <w:noProof/>
        </w:rPr>
        <w:t>33</w:t>
      </w:r>
      <w:r w:rsidRPr="007347B1">
        <w:rPr>
          <w:rFonts w:ascii="Calibri" w:hAnsi="Calibri" w:cs="Calibri"/>
          <w:noProof/>
        </w:rPr>
        <w:t>(1), 1–21. http://www.ncbi.nlm.nih.gov/pubmed/15971490</w:t>
      </w:r>
    </w:p>
    <w:p w14:paraId="18EC2928"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Van Der Meer, M., Kurth-Nelson, Z., &amp; Redish, A. D. (2012). Information processing in decision-making systems. </w:t>
      </w:r>
      <w:r w:rsidRPr="007347B1">
        <w:rPr>
          <w:rFonts w:ascii="Calibri" w:hAnsi="Calibri" w:cs="Calibri"/>
          <w:i/>
          <w:iCs/>
          <w:noProof/>
        </w:rPr>
        <w:t>Neuroscientist</w:t>
      </w:r>
      <w:r w:rsidRPr="007347B1">
        <w:rPr>
          <w:rFonts w:ascii="Calibri" w:hAnsi="Calibri" w:cs="Calibri"/>
          <w:noProof/>
        </w:rPr>
        <w:t xml:space="preserve">, </w:t>
      </w:r>
      <w:r w:rsidRPr="007347B1">
        <w:rPr>
          <w:rFonts w:ascii="Calibri" w:hAnsi="Calibri" w:cs="Calibri"/>
          <w:i/>
          <w:iCs/>
          <w:noProof/>
        </w:rPr>
        <w:t>18</w:t>
      </w:r>
      <w:r w:rsidRPr="007347B1">
        <w:rPr>
          <w:rFonts w:ascii="Calibri" w:hAnsi="Calibri" w:cs="Calibri"/>
          <w:noProof/>
        </w:rPr>
        <w:t>(4), 342–359. https://doi.org/10.1177/1073858411435128</w:t>
      </w:r>
    </w:p>
    <w:p w14:paraId="36F3AC23"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van Duuren, E., Lankelma, J., &amp; Pennartz, C. M. (2008). Population coding of reward magnitude in the orbitofrontal cortex of the rat.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28</w:t>
      </w:r>
      <w:r w:rsidRPr="007347B1">
        <w:rPr>
          <w:rFonts w:ascii="Calibri" w:hAnsi="Calibri" w:cs="Calibri"/>
          <w:noProof/>
        </w:rPr>
        <w:t>(34), 8590–8603. https://doi.org/10.1523/JNEUROSCI.5549-07.2008</w:t>
      </w:r>
    </w:p>
    <w:p w14:paraId="3D1F94EE"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van Wingerden, M., Vinck, M., Lankelma, J., &amp; Pennartz, C. M. (2010). Theta-band phase locking of orbitofrontal neurons during reward expectancy. </w:t>
      </w:r>
      <w:r w:rsidRPr="007347B1">
        <w:rPr>
          <w:rFonts w:ascii="Calibri" w:hAnsi="Calibri" w:cs="Calibri"/>
          <w:i/>
          <w:iCs/>
          <w:noProof/>
        </w:rPr>
        <w:t>Journal of Neuroscience</w:t>
      </w:r>
      <w:r w:rsidRPr="007347B1">
        <w:rPr>
          <w:rFonts w:ascii="Calibri" w:hAnsi="Calibri" w:cs="Calibri"/>
          <w:noProof/>
        </w:rPr>
        <w:t xml:space="preserve">, </w:t>
      </w:r>
      <w:r w:rsidRPr="007347B1">
        <w:rPr>
          <w:rFonts w:ascii="Calibri" w:hAnsi="Calibri" w:cs="Calibri"/>
          <w:i/>
          <w:iCs/>
          <w:noProof/>
        </w:rPr>
        <w:t>30</w:t>
      </w:r>
      <w:r w:rsidRPr="007347B1">
        <w:rPr>
          <w:rFonts w:ascii="Calibri" w:hAnsi="Calibri" w:cs="Calibri"/>
          <w:noProof/>
        </w:rPr>
        <w:t>(20), 7078–7087. https://doi.org/30/20/7078 [pii]10.1523/JNEUROSCI.3860-09.2010</w:t>
      </w:r>
    </w:p>
    <w:p w14:paraId="7FA13C9C"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Viejo, G., Khamassi, M., Brovelli, A., &amp; Girard, B. (2015). Modeling choice and reaction time during arbitrary visuomotor learning through the coordination of adaptive working memory and reinforcement learning. </w:t>
      </w:r>
      <w:r w:rsidRPr="007347B1">
        <w:rPr>
          <w:rFonts w:ascii="Calibri" w:hAnsi="Calibri" w:cs="Calibri"/>
          <w:i/>
          <w:iCs/>
          <w:noProof/>
        </w:rPr>
        <w:t>Frontiers in Behavioral Neuroscience</w:t>
      </w:r>
      <w:r w:rsidRPr="007347B1">
        <w:rPr>
          <w:rFonts w:ascii="Calibri" w:hAnsi="Calibri" w:cs="Calibri"/>
          <w:noProof/>
        </w:rPr>
        <w:t xml:space="preserve">, </w:t>
      </w:r>
      <w:r w:rsidRPr="007347B1">
        <w:rPr>
          <w:rFonts w:ascii="Calibri" w:hAnsi="Calibri" w:cs="Calibri"/>
          <w:i/>
          <w:iCs/>
          <w:noProof/>
        </w:rPr>
        <w:t>9</w:t>
      </w:r>
      <w:r w:rsidRPr="007347B1">
        <w:rPr>
          <w:rFonts w:ascii="Calibri" w:hAnsi="Calibri" w:cs="Calibri"/>
          <w:noProof/>
        </w:rPr>
        <w:t>, 225.</w:t>
      </w:r>
    </w:p>
    <w:p w14:paraId="679F17D1"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Wagner, A. R., &amp; Brandon, S. E. (1989). Evolution of a Structured ConnectionistModel of Pavlovian Conditioning (AESOP). In S. B. Klein &amp; R. R. Mowrer (Eds.), </w:t>
      </w:r>
      <w:r w:rsidRPr="007347B1">
        <w:rPr>
          <w:rFonts w:ascii="Calibri" w:hAnsi="Calibri" w:cs="Calibri"/>
          <w:i/>
          <w:iCs/>
          <w:noProof/>
        </w:rPr>
        <w:t>Contemporary learning theories: Pavliocian conditioning and the status of tradional learning theories</w:t>
      </w:r>
      <w:r w:rsidRPr="007347B1">
        <w:rPr>
          <w:rFonts w:ascii="Calibri" w:hAnsi="Calibri" w:cs="Calibri"/>
          <w:noProof/>
        </w:rPr>
        <w:t xml:space="preserve"> (pp. 149–189). Lawrence Erlbaum.</w:t>
      </w:r>
    </w:p>
    <w:p w14:paraId="5D61A38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lastRenderedPageBreak/>
        <w:t xml:space="preserve">Walton, M. E., Behrens, T. E., Buckley, M. J., Rudebeck, P. H., &amp; Rushworth, M. F. (2010). Separable learning systems in the macaque brain and the role of orbitofrontal cortex in contingent learning.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65</w:t>
      </w:r>
      <w:r w:rsidRPr="007347B1">
        <w:rPr>
          <w:rFonts w:ascii="Calibri" w:hAnsi="Calibri" w:cs="Calibri"/>
          <w:noProof/>
        </w:rPr>
        <w:t>(6), 927–939. https://doi.org/10.1016/j.neuron.2010.02.027</w:t>
      </w:r>
    </w:p>
    <w:p w14:paraId="05CBAD38"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Wang, T., Bao, X., Clavera, I., Hoang, J., Wen, Y., Langlois, E., Zhang, S., Zhang, G., Abbeel, P., &amp; Ba, J. (2019). </w:t>
      </w:r>
      <w:r w:rsidRPr="007347B1">
        <w:rPr>
          <w:rFonts w:ascii="Calibri" w:hAnsi="Calibri" w:cs="Calibri"/>
          <w:i/>
          <w:iCs/>
          <w:noProof/>
        </w:rPr>
        <w:t>Benchmarking Model-Based Reinforcement Learning</w:t>
      </w:r>
      <w:r w:rsidRPr="007347B1">
        <w:rPr>
          <w:rFonts w:ascii="Calibri" w:hAnsi="Calibri" w:cs="Calibri"/>
          <w:noProof/>
        </w:rPr>
        <w:t>. 1–25.</w:t>
      </w:r>
    </w:p>
    <w:p w14:paraId="71C0E6C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West, E. A., DesJardin, J. T., Gale, K., &amp; Malkova, L. (2011). Transient Inactivation of Orbitofrontal Cortex Blocks Reinforcer Devaluation in Macaques. </w:t>
      </w:r>
      <w:r w:rsidRPr="007347B1">
        <w:rPr>
          <w:rFonts w:ascii="Calibri" w:hAnsi="Calibri" w:cs="Calibri"/>
          <w:i/>
          <w:iCs/>
          <w:noProof/>
        </w:rPr>
        <w:t>The Journal of Neuroscience : The Official Journal of the Society for Neuroscience</w:t>
      </w:r>
      <w:r w:rsidRPr="007347B1">
        <w:rPr>
          <w:rFonts w:ascii="Calibri" w:hAnsi="Calibri" w:cs="Calibri"/>
          <w:noProof/>
        </w:rPr>
        <w:t xml:space="preserve">, </w:t>
      </w:r>
      <w:r w:rsidRPr="007347B1">
        <w:rPr>
          <w:rFonts w:ascii="Calibri" w:hAnsi="Calibri" w:cs="Calibri"/>
          <w:i/>
          <w:iCs/>
          <w:noProof/>
        </w:rPr>
        <w:t>31</w:t>
      </w:r>
      <w:r w:rsidRPr="007347B1">
        <w:rPr>
          <w:rFonts w:ascii="Calibri" w:hAnsi="Calibri" w:cs="Calibri"/>
          <w:noProof/>
        </w:rPr>
        <w:t>(42), 15128–15135. https://doi.org/10.1523/JNEUROSCI.3295-11.2011</w:t>
      </w:r>
    </w:p>
    <w:p w14:paraId="10624B4B"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Westbrook, R. F., &amp; Bouton, M. E. (2010). Latent inhibition and extinction: Their signature phenomena and the role of prediction error. In </w:t>
      </w:r>
      <w:r w:rsidRPr="007347B1">
        <w:rPr>
          <w:rFonts w:ascii="Calibri" w:hAnsi="Calibri" w:cs="Calibri"/>
          <w:i/>
          <w:iCs/>
          <w:noProof/>
        </w:rPr>
        <w:t>Latent Inhibition: Cognition, Neuroscience and Applications to Schizophrenia</w:t>
      </w:r>
      <w:r w:rsidRPr="007347B1">
        <w:rPr>
          <w:rFonts w:ascii="Calibri" w:hAnsi="Calibri" w:cs="Calibri"/>
          <w:noProof/>
        </w:rPr>
        <w:t>. https://doi.org/10.1017/CBO9780511730184.003</w:t>
      </w:r>
    </w:p>
    <w:p w14:paraId="25EF3E69"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Wikenheiser, A. M., &amp; Schoenbaum, G. (2016). Over the river, through the woods: cognitive maps in the hippocampus and orbitofrontal cortex. </w:t>
      </w:r>
      <w:r w:rsidRPr="007347B1">
        <w:rPr>
          <w:rFonts w:ascii="Calibri" w:hAnsi="Calibri" w:cs="Calibri"/>
          <w:i/>
          <w:iCs/>
          <w:noProof/>
        </w:rPr>
        <w:t>Nature Reviews Neuroscience</w:t>
      </w:r>
      <w:r w:rsidRPr="007347B1">
        <w:rPr>
          <w:rFonts w:ascii="Calibri" w:hAnsi="Calibri" w:cs="Calibri"/>
          <w:noProof/>
        </w:rPr>
        <w:t xml:space="preserve">, </w:t>
      </w:r>
      <w:r w:rsidRPr="007347B1">
        <w:rPr>
          <w:rFonts w:ascii="Calibri" w:hAnsi="Calibri" w:cs="Calibri"/>
          <w:i/>
          <w:iCs/>
          <w:noProof/>
        </w:rPr>
        <w:t>17</w:t>
      </w:r>
      <w:r w:rsidRPr="007347B1">
        <w:rPr>
          <w:rFonts w:ascii="Calibri" w:hAnsi="Calibri" w:cs="Calibri"/>
          <w:noProof/>
        </w:rPr>
        <w:t>(8), 513–523. https://doi.org/10.1038/nrn.2016.56</w:t>
      </w:r>
    </w:p>
    <w:p w14:paraId="663A0487"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Wilson, R. C., Takahashi, Y. K., Schoenbaum, G., &amp; Niv, Y. (2014). Orbitofrontal cortex as a cognitive map of task space. </w:t>
      </w:r>
      <w:r w:rsidRPr="007347B1">
        <w:rPr>
          <w:rFonts w:ascii="Calibri" w:hAnsi="Calibri" w:cs="Calibri"/>
          <w:i/>
          <w:iCs/>
          <w:noProof/>
        </w:rPr>
        <w:t>Neuron</w:t>
      </w:r>
      <w:r w:rsidRPr="007347B1">
        <w:rPr>
          <w:rFonts w:ascii="Calibri" w:hAnsi="Calibri" w:cs="Calibri"/>
          <w:noProof/>
        </w:rPr>
        <w:t xml:space="preserve">, </w:t>
      </w:r>
      <w:r w:rsidRPr="007347B1">
        <w:rPr>
          <w:rFonts w:ascii="Calibri" w:hAnsi="Calibri" w:cs="Calibri"/>
          <w:i/>
          <w:iCs/>
          <w:noProof/>
        </w:rPr>
        <w:t>81</w:t>
      </w:r>
      <w:r w:rsidRPr="007347B1">
        <w:rPr>
          <w:rFonts w:ascii="Calibri" w:hAnsi="Calibri" w:cs="Calibri"/>
          <w:noProof/>
        </w:rPr>
        <w:t>(2), 267–279. https://doi.org/10.1016/j.neuron.2013.11.005</w:t>
      </w:r>
    </w:p>
    <w:p w14:paraId="5ACCACB2"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Zhang, J., Berridge, K. C., Tindell, A. J., Smith, K. S., &amp; Aldridge, J. W. (2009). A Neural Computational Model of Incentive Salience. </w:t>
      </w:r>
      <w:r w:rsidRPr="007347B1">
        <w:rPr>
          <w:rFonts w:ascii="Calibri" w:hAnsi="Calibri" w:cs="Calibri"/>
          <w:i/>
          <w:iCs/>
          <w:noProof/>
        </w:rPr>
        <w:t>PLoS Computational Biology</w:t>
      </w:r>
      <w:r w:rsidRPr="007347B1">
        <w:rPr>
          <w:rFonts w:ascii="Calibri" w:hAnsi="Calibri" w:cs="Calibri"/>
          <w:noProof/>
        </w:rPr>
        <w:t xml:space="preserve">, </w:t>
      </w:r>
      <w:r w:rsidRPr="007347B1">
        <w:rPr>
          <w:rFonts w:ascii="Calibri" w:hAnsi="Calibri" w:cs="Calibri"/>
          <w:i/>
          <w:iCs/>
          <w:noProof/>
        </w:rPr>
        <w:t>5</w:t>
      </w:r>
      <w:r w:rsidRPr="007347B1">
        <w:rPr>
          <w:rFonts w:ascii="Calibri" w:hAnsi="Calibri" w:cs="Calibri"/>
          <w:noProof/>
        </w:rPr>
        <w:t>(7), e1000437. https://doi.org/10.1371/journal.pcbi.1000437</w:t>
      </w:r>
    </w:p>
    <w:p w14:paraId="790A19F4"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Zhou, J., Gardner, M. P. H., Stalnaker, T. A., Ramus, S. J., Wikenheiser, A. M., Niv, Y., &amp; Schoenbaum, G. (2019). Rat Orbitofrontal Ensemble Activity Contains Multiplexed but Dissociable Representations of Value and Task Structure in an Odor Sequence Task. </w:t>
      </w:r>
      <w:r w:rsidRPr="007347B1">
        <w:rPr>
          <w:rFonts w:ascii="Calibri" w:hAnsi="Calibri" w:cs="Calibri"/>
          <w:i/>
          <w:iCs/>
          <w:noProof/>
        </w:rPr>
        <w:t>Current Biology</w:t>
      </w:r>
      <w:r w:rsidRPr="007347B1">
        <w:rPr>
          <w:rFonts w:ascii="Calibri" w:hAnsi="Calibri" w:cs="Calibri"/>
          <w:noProof/>
        </w:rPr>
        <w:t>. https://doi.org/10.1016/j.cub.2019.01.048</w:t>
      </w:r>
    </w:p>
    <w:p w14:paraId="1392980F" w14:textId="77777777" w:rsidR="007347B1" w:rsidRPr="007347B1" w:rsidRDefault="007347B1" w:rsidP="007347B1">
      <w:pPr>
        <w:widowControl w:val="0"/>
        <w:autoSpaceDE w:val="0"/>
        <w:autoSpaceDN w:val="0"/>
        <w:adjustRightInd w:val="0"/>
        <w:ind w:left="480" w:hanging="480"/>
        <w:rPr>
          <w:rFonts w:ascii="Calibri" w:hAnsi="Calibri" w:cs="Calibri"/>
          <w:noProof/>
        </w:rPr>
      </w:pPr>
      <w:r w:rsidRPr="007347B1">
        <w:rPr>
          <w:rFonts w:ascii="Calibri" w:hAnsi="Calibri" w:cs="Calibri"/>
          <w:noProof/>
        </w:rPr>
        <w:t xml:space="preserve">Zimmermann, K. S., Li, C. C., Rainnie, D. G., Ressler, K. J., &amp; Gourley, S. L. (2018). Memory retention involves the ventrolateral orbitofrontal cortex: Comparison with the basolateral amygdala. </w:t>
      </w:r>
      <w:r w:rsidRPr="007347B1">
        <w:rPr>
          <w:rFonts w:ascii="Calibri" w:hAnsi="Calibri" w:cs="Calibri"/>
          <w:i/>
          <w:iCs/>
          <w:noProof/>
        </w:rPr>
        <w:t>Neuropsychopharmacology</w:t>
      </w:r>
      <w:r w:rsidRPr="007347B1">
        <w:rPr>
          <w:rFonts w:ascii="Calibri" w:hAnsi="Calibri" w:cs="Calibri"/>
          <w:noProof/>
        </w:rPr>
        <w:t xml:space="preserve">, </w:t>
      </w:r>
      <w:r w:rsidRPr="007347B1">
        <w:rPr>
          <w:rFonts w:ascii="Calibri" w:hAnsi="Calibri" w:cs="Calibri"/>
          <w:i/>
          <w:iCs/>
          <w:noProof/>
        </w:rPr>
        <w:t>43</w:t>
      </w:r>
      <w:r w:rsidRPr="007347B1">
        <w:rPr>
          <w:rFonts w:ascii="Calibri" w:hAnsi="Calibri" w:cs="Calibri"/>
          <w:noProof/>
        </w:rPr>
        <w:t>(2), 373–383. https://doi.org/10.1038/npp.2017.139</w:t>
      </w:r>
    </w:p>
    <w:p w14:paraId="050CC379" w14:textId="6023AECF" w:rsidR="000A0367" w:rsidRPr="00312AE3" w:rsidRDefault="00EC6FCC" w:rsidP="0001700C">
      <w:pPr>
        <w:widowControl w:val="0"/>
        <w:autoSpaceDE w:val="0"/>
        <w:autoSpaceDN w:val="0"/>
        <w:adjustRightInd w:val="0"/>
        <w:ind w:left="480" w:hanging="480"/>
        <w:rPr>
          <w:lang w:val="en-GB"/>
        </w:rPr>
      </w:pPr>
      <w:r w:rsidRPr="00312AE3">
        <w:rPr>
          <w:lang w:val="en-GB"/>
        </w:rPr>
        <w:fldChar w:fldCharType="end"/>
      </w:r>
    </w:p>
    <w:sectPr w:rsidR="000A0367" w:rsidRPr="00312AE3" w:rsidSect="000D2BA7">
      <w:pgSz w:w="12240" w:h="15840"/>
      <w:pgMar w:top="1417" w:right="1417" w:bottom="1417"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anayi, Marios (NIH/NIDA) [F]" w:date="2020-12-15T15:03:00Z" w:initials="PM([">
    <w:p w14:paraId="7EC6B1B5" w14:textId="7EE546AD" w:rsidR="001809F5" w:rsidRDefault="001809F5">
      <w:pPr>
        <w:pStyle w:val="CommentText"/>
      </w:pPr>
      <w:r>
        <w:rPr>
          <w:rStyle w:val="CommentReference"/>
        </w:rPr>
        <w:annotationRef/>
      </w:r>
      <w:r>
        <w:t>Add reference to value unblocking paper with VS</w:t>
      </w:r>
    </w:p>
  </w:comment>
  <w:comment w:id="11" w:author="Panayi, Marios (NIH/NIDA) [F]" w:date="2020-12-15T15:05:00Z" w:initials="PM([">
    <w:p w14:paraId="3CD560AC" w14:textId="1BEB68A0" w:rsidR="001809F5" w:rsidRDefault="001809F5">
      <w:pPr>
        <w:pStyle w:val="CommentText"/>
      </w:pPr>
      <w:r>
        <w:rPr>
          <w:rStyle w:val="CommentReference"/>
        </w:rPr>
        <w:annotationRef/>
      </w:r>
      <w:r>
        <w:t>?</w:t>
      </w:r>
    </w:p>
  </w:comment>
  <w:comment w:id="15" w:author="Panayi, Marios (NIH/NIDA) [F]" w:date="2020-12-15T15:06:00Z" w:initials="PM([">
    <w:p w14:paraId="6F2DF12B" w14:textId="77777777" w:rsidR="001809F5" w:rsidRDefault="001809F5">
      <w:pPr>
        <w:pStyle w:val="CommentText"/>
      </w:pPr>
      <w:r>
        <w:rPr>
          <w:rStyle w:val="CommentReference"/>
        </w:rPr>
        <w:annotationRef/>
      </w:r>
      <w:r>
        <w:t>It has been argued – Reviewer 3</w:t>
      </w:r>
    </w:p>
    <w:p w14:paraId="31197DD8" w14:textId="72360EC0" w:rsidR="001809F5" w:rsidRDefault="001809F5">
      <w:pPr>
        <w:pStyle w:val="CommentText"/>
      </w:pPr>
      <w:r>
        <w:t>Add a few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6B1B5" w15:done="0"/>
  <w15:commentEx w15:paraId="3CD560AC" w15:done="0"/>
  <w15:commentEx w15:paraId="31197D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0DEC" w16cex:dateUtc="2020-10-28T19:34:00Z"/>
  <w16cex:commentExtensible w16cex:durableId="23440F06" w16cex:dateUtc="2020-10-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6B1B5" w16cid:durableId="23834ED7"/>
  <w16cid:commentId w16cid:paraId="3CD560AC" w16cid:durableId="23834F36"/>
  <w16cid:commentId w16cid:paraId="31197DD8" w16cid:durableId="23834F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ppleSystemUIFont">
    <w:altName w:val="Calibri"/>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3D"/>
    <w:rsid w:val="000120B8"/>
    <w:rsid w:val="00012FEB"/>
    <w:rsid w:val="000142C2"/>
    <w:rsid w:val="00015B71"/>
    <w:rsid w:val="00016EF0"/>
    <w:rsid w:val="0001700C"/>
    <w:rsid w:val="00026F25"/>
    <w:rsid w:val="00027A8E"/>
    <w:rsid w:val="000304C0"/>
    <w:rsid w:val="00031112"/>
    <w:rsid w:val="00032734"/>
    <w:rsid w:val="00034198"/>
    <w:rsid w:val="00040231"/>
    <w:rsid w:val="00046502"/>
    <w:rsid w:val="00052A11"/>
    <w:rsid w:val="000539CB"/>
    <w:rsid w:val="00055EB1"/>
    <w:rsid w:val="00056626"/>
    <w:rsid w:val="00066278"/>
    <w:rsid w:val="00066E46"/>
    <w:rsid w:val="00067977"/>
    <w:rsid w:val="00070E49"/>
    <w:rsid w:val="00074500"/>
    <w:rsid w:val="000752EC"/>
    <w:rsid w:val="00075469"/>
    <w:rsid w:val="00076803"/>
    <w:rsid w:val="00077DB2"/>
    <w:rsid w:val="0008011A"/>
    <w:rsid w:val="000804F9"/>
    <w:rsid w:val="000816D6"/>
    <w:rsid w:val="00082F18"/>
    <w:rsid w:val="0008305D"/>
    <w:rsid w:val="00094A17"/>
    <w:rsid w:val="00096B02"/>
    <w:rsid w:val="000A0367"/>
    <w:rsid w:val="000A1B98"/>
    <w:rsid w:val="000A255D"/>
    <w:rsid w:val="000A261C"/>
    <w:rsid w:val="000A2FB0"/>
    <w:rsid w:val="000A673E"/>
    <w:rsid w:val="000B274A"/>
    <w:rsid w:val="000B4B97"/>
    <w:rsid w:val="000B5E6D"/>
    <w:rsid w:val="000B6262"/>
    <w:rsid w:val="000C1286"/>
    <w:rsid w:val="000C25D6"/>
    <w:rsid w:val="000D08BF"/>
    <w:rsid w:val="000D0AEE"/>
    <w:rsid w:val="000D2BA7"/>
    <w:rsid w:val="000D6FBA"/>
    <w:rsid w:val="000D7C3C"/>
    <w:rsid w:val="000E45E9"/>
    <w:rsid w:val="000E5B87"/>
    <w:rsid w:val="000F7D6C"/>
    <w:rsid w:val="00102649"/>
    <w:rsid w:val="00103C8D"/>
    <w:rsid w:val="00111347"/>
    <w:rsid w:val="0011301B"/>
    <w:rsid w:val="0011519A"/>
    <w:rsid w:val="001263B3"/>
    <w:rsid w:val="001304EE"/>
    <w:rsid w:val="00132207"/>
    <w:rsid w:val="00132935"/>
    <w:rsid w:val="00133FF9"/>
    <w:rsid w:val="00140967"/>
    <w:rsid w:val="00142B12"/>
    <w:rsid w:val="00143A6A"/>
    <w:rsid w:val="00145F93"/>
    <w:rsid w:val="0015092B"/>
    <w:rsid w:val="00163188"/>
    <w:rsid w:val="00163230"/>
    <w:rsid w:val="0016442A"/>
    <w:rsid w:val="0016510D"/>
    <w:rsid w:val="0016744C"/>
    <w:rsid w:val="0017090F"/>
    <w:rsid w:val="00174951"/>
    <w:rsid w:val="00175BBC"/>
    <w:rsid w:val="001774F1"/>
    <w:rsid w:val="001809F5"/>
    <w:rsid w:val="00183915"/>
    <w:rsid w:val="001845AF"/>
    <w:rsid w:val="0018462A"/>
    <w:rsid w:val="0018627D"/>
    <w:rsid w:val="001873DD"/>
    <w:rsid w:val="0019319E"/>
    <w:rsid w:val="0019486A"/>
    <w:rsid w:val="001959EA"/>
    <w:rsid w:val="00195D8A"/>
    <w:rsid w:val="001A08EE"/>
    <w:rsid w:val="001A52B2"/>
    <w:rsid w:val="001A6854"/>
    <w:rsid w:val="001B3664"/>
    <w:rsid w:val="001C2E56"/>
    <w:rsid w:val="001C31B4"/>
    <w:rsid w:val="001C38C9"/>
    <w:rsid w:val="001C5FFD"/>
    <w:rsid w:val="001C7448"/>
    <w:rsid w:val="001D1101"/>
    <w:rsid w:val="001D5710"/>
    <w:rsid w:val="001D79FC"/>
    <w:rsid w:val="001E0BCA"/>
    <w:rsid w:val="001E2AE2"/>
    <w:rsid w:val="0020098E"/>
    <w:rsid w:val="002049F1"/>
    <w:rsid w:val="00206FC2"/>
    <w:rsid w:val="00212213"/>
    <w:rsid w:val="00212DC0"/>
    <w:rsid w:val="0021566D"/>
    <w:rsid w:val="0021614D"/>
    <w:rsid w:val="00216A8E"/>
    <w:rsid w:val="0021795C"/>
    <w:rsid w:val="00226A77"/>
    <w:rsid w:val="00236D3D"/>
    <w:rsid w:val="00237FB0"/>
    <w:rsid w:val="00240357"/>
    <w:rsid w:val="0024374E"/>
    <w:rsid w:val="00243BB4"/>
    <w:rsid w:val="00244636"/>
    <w:rsid w:val="00245C56"/>
    <w:rsid w:val="002467D6"/>
    <w:rsid w:val="00246B4E"/>
    <w:rsid w:val="002475C0"/>
    <w:rsid w:val="0025032C"/>
    <w:rsid w:val="00251514"/>
    <w:rsid w:val="002522B0"/>
    <w:rsid w:val="0025254B"/>
    <w:rsid w:val="00253C02"/>
    <w:rsid w:val="002563CC"/>
    <w:rsid w:val="0026044C"/>
    <w:rsid w:val="00261BF0"/>
    <w:rsid w:val="002632ED"/>
    <w:rsid w:val="00264E83"/>
    <w:rsid w:val="00264F41"/>
    <w:rsid w:val="0026529E"/>
    <w:rsid w:val="00266659"/>
    <w:rsid w:val="00271D51"/>
    <w:rsid w:val="00274290"/>
    <w:rsid w:val="00275546"/>
    <w:rsid w:val="002759E5"/>
    <w:rsid w:val="00277C77"/>
    <w:rsid w:val="00284264"/>
    <w:rsid w:val="00284D80"/>
    <w:rsid w:val="0028506A"/>
    <w:rsid w:val="002865E3"/>
    <w:rsid w:val="002905C2"/>
    <w:rsid w:val="00291603"/>
    <w:rsid w:val="00293799"/>
    <w:rsid w:val="00294517"/>
    <w:rsid w:val="00297221"/>
    <w:rsid w:val="002A3CC5"/>
    <w:rsid w:val="002A68B7"/>
    <w:rsid w:val="002A7900"/>
    <w:rsid w:val="002B0FBE"/>
    <w:rsid w:val="002B3646"/>
    <w:rsid w:val="002B3CDF"/>
    <w:rsid w:val="002B3E9F"/>
    <w:rsid w:val="002B5439"/>
    <w:rsid w:val="002B5B39"/>
    <w:rsid w:val="002C33E7"/>
    <w:rsid w:val="002C4C7E"/>
    <w:rsid w:val="002D10BD"/>
    <w:rsid w:val="002D190A"/>
    <w:rsid w:val="002D2E63"/>
    <w:rsid w:val="002D6C6E"/>
    <w:rsid w:val="002E3A6F"/>
    <w:rsid w:val="002E7C9B"/>
    <w:rsid w:val="002F32C6"/>
    <w:rsid w:val="002F545F"/>
    <w:rsid w:val="002F6D99"/>
    <w:rsid w:val="00302DEA"/>
    <w:rsid w:val="00305E94"/>
    <w:rsid w:val="00311F45"/>
    <w:rsid w:val="00312059"/>
    <w:rsid w:val="00312AE3"/>
    <w:rsid w:val="0031421F"/>
    <w:rsid w:val="0032326D"/>
    <w:rsid w:val="003264DC"/>
    <w:rsid w:val="003270A8"/>
    <w:rsid w:val="003375FD"/>
    <w:rsid w:val="00337AEF"/>
    <w:rsid w:val="003401FB"/>
    <w:rsid w:val="003438A0"/>
    <w:rsid w:val="00346BCE"/>
    <w:rsid w:val="003512CA"/>
    <w:rsid w:val="003522B3"/>
    <w:rsid w:val="00353EBF"/>
    <w:rsid w:val="003544B6"/>
    <w:rsid w:val="00355176"/>
    <w:rsid w:val="00356074"/>
    <w:rsid w:val="00356443"/>
    <w:rsid w:val="00360AFE"/>
    <w:rsid w:val="00364016"/>
    <w:rsid w:val="0037042F"/>
    <w:rsid w:val="0037125E"/>
    <w:rsid w:val="00371BD6"/>
    <w:rsid w:val="003751B4"/>
    <w:rsid w:val="00380A2F"/>
    <w:rsid w:val="003879C7"/>
    <w:rsid w:val="00392778"/>
    <w:rsid w:val="003958B5"/>
    <w:rsid w:val="003A485D"/>
    <w:rsid w:val="003A4C42"/>
    <w:rsid w:val="003A557C"/>
    <w:rsid w:val="003A7A2B"/>
    <w:rsid w:val="003B0878"/>
    <w:rsid w:val="003B3F3D"/>
    <w:rsid w:val="003C0ACB"/>
    <w:rsid w:val="003C0ADD"/>
    <w:rsid w:val="003C43DF"/>
    <w:rsid w:val="003C4C1F"/>
    <w:rsid w:val="003C4CE0"/>
    <w:rsid w:val="003C4E1B"/>
    <w:rsid w:val="003C666F"/>
    <w:rsid w:val="003C7FF8"/>
    <w:rsid w:val="003D4A82"/>
    <w:rsid w:val="003D6C26"/>
    <w:rsid w:val="003D7C9C"/>
    <w:rsid w:val="003E127C"/>
    <w:rsid w:val="003E2285"/>
    <w:rsid w:val="003E4863"/>
    <w:rsid w:val="003E5299"/>
    <w:rsid w:val="003E5548"/>
    <w:rsid w:val="003F14CC"/>
    <w:rsid w:val="003F2922"/>
    <w:rsid w:val="003F6D7F"/>
    <w:rsid w:val="003F7399"/>
    <w:rsid w:val="003F7F22"/>
    <w:rsid w:val="00400530"/>
    <w:rsid w:val="00402CD0"/>
    <w:rsid w:val="004039A3"/>
    <w:rsid w:val="00411DBC"/>
    <w:rsid w:val="00413850"/>
    <w:rsid w:val="00415C6B"/>
    <w:rsid w:val="0042045A"/>
    <w:rsid w:val="00421A16"/>
    <w:rsid w:val="00421FBE"/>
    <w:rsid w:val="004242AA"/>
    <w:rsid w:val="00424EB9"/>
    <w:rsid w:val="00432164"/>
    <w:rsid w:val="004336DA"/>
    <w:rsid w:val="00442FC5"/>
    <w:rsid w:val="0044497F"/>
    <w:rsid w:val="00447384"/>
    <w:rsid w:val="004513ED"/>
    <w:rsid w:val="00452938"/>
    <w:rsid w:val="00454482"/>
    <w:rsid w:val="004603F5"/>
    <w:rsid w:val="004637AE"/>
    <w:rsid w:val="00466A79"/>
    <w:rsid w:val="00470F66"/>
    <w:rsid w:val="00472E82"/>
    <w:rsid w:val="00476865"/>
    <w:rsid w:val="0048109F"/>
    <w:rsid w:val="00481F15"/>
    <w:rsid w:val="00483E4B"/>
    <w:rsid w:val="00485D00"/>
    <w:rsid w:val="00487AD2"/>
    <w:rsid w:val="00492B6D"/>
    <w:rsid w:val="00495C59"/>
    <w:rsid w:val="00496E03"/>
    <w:rsid w:val="004A0A90"/>
    <w:rsid w:val="004A20FE"/>
    <w:rsid w:val="004A2C74"/>
    <w:rsid w:val="004A3D63"/>
    <w:rsid w:val="004A70CA"/>
    <w:rsid w:val="004A7DDB"/>
    <w:rsid w:val="004B08AA"/>
    <w:rsid w:val="004B2EB5"/>
    <w:rsid w:val="004C15CC"/>
    <w:rsid w:val="004C2E3D"/>
    <w:rsid w:val="004C388F"/>
    <w:rsid w:val="004C3B85"/>
    <w:rsid w:val="004C61FC"/>
    <w:rsid w:val="004D2568"/>
    <w:rsid w:val="004D5C0B"/>
    <w:rsid w:val="004E26D3"/>
    <w:rsid w:val="004E3275"/>
    <w:rsid w:val="004E46AE"/>
    <w:rsid w:val="004F059F"/>
    <w:rsid w:val="004F6B07"/>
    <w:rsid w:val="00502110"/>
    <w:rsid w:val="005049B8"/>
    <w:rsid w:val="00505638"/>
    <w:rsid w:val="00506338"/>
    <w:rsid w:val="00511CA5"/>
    <w:rsid w:val="00512D3E"/>
    <w:rsid w:val="00515BA3"/>
    <w:rsid w:val="00520004"/>
    <w:rsid w:val="00520025"/>
    <w:rsid w:val="00522636"/>
    <w:rsid w:val="0052794C"/>
    <w:rsid w:val="005304FB"/>
    <w:rsid w:val="00530507"/>
    <w:rsid w:val="0053131C"/>
    <w:rsid w:val="00540DC1"/>
    <w:rsid w:val="00541CE2"/>
    <w:rsid w:val="00542794"/>
    <w:rsid w:val="00551224"/>
    <w:rsid w:val="0055239C"/>
    <w:rsid w:val="00553CF6"/>
    <w:rsid w:val="00554D43"/>
    <w:rsid w:val="00554EC4"/>
    <w:rsid w:val="0055602D"/>
    <w:rsid w:val="005647F1"/>
    <w:rsid w:val="005654E7"/>
    <w:rsid w:val="005676AA"/>
    <w:rsid w:val="00572394"/>
    <w:rsid w:val="005774A4"/>
    <w:rsid w:val="0057790F"/>
    <w:rsid w:val="00580887"/>
    <w:rsid w:val="00580F7B"/>
    <w:rsid w:val="00582A54"/>
    <w:rsid w:val="00584948"/>
    <w:rsid w:val="005852E7"/>
    <w:rsid w:val="00587435"/>
    <w:rsid w:val="00591CDB"/>
    <w:rsid w:val="00595015"/>
    <w:rsid w:val="0059633B"/>
    <w:rsid w:val="00596581"/>
    <w:rsid w:val="00596AC2"/>
    <w:rsid w:val="00596EBC"/>
    <w:rsid w:val="005A392B"/>
    <w:rsid w:val="005A4456"/>
    <w:rsid w:val="005A7084"/>
    <w:rsid w:val="005B0FF8"/>
    <w:rsid w:val="005B48AC"/>
    <w:rsid w:val="005C0348"/>
    <w:rsid w:val="005C4CB5"/>
    <w:rsid w:val="005C5F67"/>
    <w:rsid w:val="005D3751"/>
    <w:rsid w:val="005D72A9"/>
    <w:rsid w:val="005E7586"/>
    <w:rsid w:val="005F0556"/>
    <w:rsid w:val="005F584E"/>
    <w:rsid w:val="006000F3"/>
    <w:rsid w:val="006030C1"/>
    <w:rsid w:val="00604145"/>
    <w:rsid w:val="00604DED"/>
    <w:rsid w:val="00605928"/>
    <w:rsid w:val="00614729"/>
    <w:rsid w:val="00616AFE"/>
    <w:rsid w:val="00620A51"/>
    <w:rsid w:val="00625519"/>
    <w:rsid w:val="00643B39"/>
    <w:rsid w:val="006446EF"/>
    <w:rsid w:val="0064781D"/>
    <w:rsid w:val="00654326"/>
    <w:rsid w:val="00656D7A"/>
    <w:rsid w:val="00660F5E"/>
    <w:rsid w:val="00661BDA"/>
    <w:rsid w:val="006643B2"/>
    <w:rsid w:val="0066440C"/>
    <w:rsid w:val="00666322"/>
    <w:rsid w:val="00676DBA"/>
    <w:rsid w:val="0068371E"/>
    <w:rsid w:val="006862CC"/>
    <w:rsid w:val="006906DF"/>
    <w:rsid w:val="0069080C"/>
    <w:rsid w:val="006931DA"/>
    <w:rsid w:val="00696E3E"/>
    <w:rsid w:val="006A1A35"/>
    <w:rsid w:val="006A23C4"/>
    <w:rsid w:val="006A2A7F"/>
    <w:rsid w:val="006B0B02"/>
    <w:rsid w:val="006B137B"/>
    <w:rsid w:val="006B5AA3"/>
    <w:rsid w:val="006B5CD5"/>
    <w:rsid w:val="006B6F91"/>
    <w:rsid w:val="006B7888"/>
    <w:rsid w:val="006C783E"/>
    <w:rsid w:val="006D1C45"/>
    <w:rsid w:val="006D5D9D"/>
    <w:rsid w:val="006E266D"/>
    <w:rsid w:val="006E5595"/>
    <w:rsid w:val="006E5A68"/>
    <w:rsid w:val="006E6C14"/>
    <w:rsid w:val="006E7828"/>
    <w:rsid w:val="006F2128"/>
    <w:rsid w:val="006F223C"/>
    <w:rsid w:val="006F2898"/>
    <w:rsid w:val="006F6FF7"/>
    <w:rsid w:val="00707582"/>
    <w:rsid w:val="00711B75"/>
    <w:rsid w:val="00715BF4"/>
    <w:rsid w:val="00715FF9"/>
    <w:rsid w:val="00720263"/>
    <w:rsid w:val="00723564"/>
    <w:rsid w:val="007261A9"/>
    <w:rsid w:val="0072659D"/>
    <w:rsid w:val="007347B1"/>
    <w:rsid w:val="0074441A"/>
    <w:rsid w:val="00744FC7"/>
    <w:rsid w:val="00746082"/>
    <w:rsid w:val="00750246"/>
    <w:rsid w:val="00753484"/>
    <w:rsid w:val="00761A5F"/>
    <w:rsid w:val="00762782"/>
    <w:rsid w:val="00765CEF"/>
    <w:rsid w:val="007663F2"/>
    <w:rsid w:val="00770276"/>
    <w:rsid w:val="007757A6"/>
    <w:rsid w:val="00776983"/>
    <w:rsid w:val="00777697"/>
    <w:rsid w:val="00791843"/>
    <w:rsid w:val="007979B9"/>
    <w:rsid w:val="007A4D42"/>
    <w:rsid w:val="007B4392"/>
    <w:rsid w:val="007C02DE"/>
    <w:rsid w:val="007C1B8E"/>
    <w:rsid w:val="007C1F94"/>
    <w:rsid w:val="007C4AD8"/>
    <w:rsid w:val="007C4D02"/>
    <w:rsid w:val="007C59BC"/>
    <w:rsid w:val="007C7E09"/>
    <w:rsid w:val="007D2E80"/>
    <w:rsid w:val="007D5FB4"/>
    <w:rsid w:val="007E42C3"/>
    <w:rsid w:val="007E483B"/>
    <w:rsid w:val="007E627B"/>
    <w:rsid w:val="007E7A07"/>
    <w:rsid w:val="007F1100"/>
    <w:rsid w:val="007F2A7D"/>
    <w:rsid w:val="00802CA0"/>
    <w:rsid w:val="00804F9A"/>
    <w:rsid w:val="00806101"/>
    <w:rsid w:val="00810B01"/>
    <w:rsid w:val="00817162"/>
    <w:rsid w:val="00817345"/>
    <w:rsid w:val="0082128E"/>
    <w:rsid w:val="0082340D"/>
    <w:rsid w:val="00823CBA"/>
    <w:rsid w:val="008241D2"/>
    <w:rsid w:val="00824202"/>
    <w:rsid w:val="008311A2"/>
    <w:rsid w:val="008316B0"/>
    <w:rsid w:val="00833168"/>
    <w:rsid w:val="00836C0B"/>
    <w:rsid w:val="00837AD0"/>
    <w:rsid w:val="00842668"/>
    <w:rsid w:val="00854A11"/>
    <w:rsid w:val="00863373"/>
    <w:rsid w:val="00871778"/>
    <w:rsid w:val="00876E82"/>
    <w:rsid w:val="0088218A"/>
    <w:rsid w:val="00885218"/>
    <w:rsid w:val="00885330"/>
    <w:rsid w:val="00885385"/>
    <w:rsid w:val="00895CF7"/>
    <w:rsid w:val="008A1FEB"/>
    <w:rsid w:val="008A4476"/>
    <w:rsid w:val="008A5CE4"/>
    <w:rsid w:val="008A70A1"/>
    <w:rsid w:val="008B4FD1"/>
    <w:rsid w:val="008C01A3"/>
    <w:rsid w:val="008C2F71"/>
    <w:rsid w:val="008C621B"/>
    <w:rsid w:val="008D004F"/>
    <w:rsid w:val="008D0E35"/>
    <w:rsid w:val="008D22B5"/>
    <w:rsid w:val="008D2317"/>
    <w:rsid w:val="008D3711"/>
    <w:rsid w:val="008D3757"/>
    <w:rsid w:val="008D65D3"/>
    <w:rsid w:val="008E0D71"/>
    <w:rsid w:val="008E3E5F"/>
    <w:rsid w:val="008E42AB"/>
    <w:rsid w:val="008E5DFC"/>
    <w:rsid w:val="008F0EE8"/>
    <w:rsid w:val="008F3341"/>
    <w:rsid w:val="00900B1F"/>
    <w:rsid w:val="00911064"/>
    <w:rsid w:val="0091636A"/>
    <w:rsid w:val="00916B47"/>
    <w:rsid w:val="00917092"/>
    <w:rsid w:val="00917EBA"/>
    <w:rsid w:val="00923A3A"/>
    <w:rsid w:val="009253F6"/>
    <w:rsid w:val="00932847"/>
    <w:rsid w:val="00934294"/>
    <w:rsid w:val="00934876"/>
    <w:rsid w:val="0093684F"/>
    <w:rsid w:val="00936C1A"/>
    <w:rsid w:val="009406A4"/>
    <w:rsid w:val="0095102C"/>
    <w:rsid w:val="009607A5"/>
    <w:rsid w:val="00961ACF"/>
    <w:rsid w:val="0096201D"/>
    <w:rsid w:val="00964470"/>
    <w:rsid w:val="00967892"/>
    <w:rsid w:val="00971081"/>
    <w:rsid w:val="009740AD"/>
    <w:rsid w:val="00975E17"/>
    <w:rsid w:val="009762B5"/>
    <w:rsid w:val="00977074"/>
    <w:rsid w:val="00984779"/>
    <w:rsid w:val="00986C90"/>
    <w:rsid w:val="0099133E"/>
    <w:rsid w:val="009919D4"/>
    <w:rsid w:val="00994E9D"/>
    <w:rsid w:val="009A25D6"/>
    <w:rsid w:val="009A2A60"/>
    <w:rsid w:val="009A5B88"/>
    <w:rsid w:val="009A750F"/>
    <w:rsid w:val="009B5732"/>
    <w:rsid w:val="009B7132"/>
    <w:rsid w:val="009C01C6"/>
    <w:rsid w:val="009C54C8"/>
    <w:rsid w:val="009C668F"/>
    <w:rsid w:val="009D13C8"/>
    <w:rsid w:val="009D15D6"/>
    <w:rsid w:val="009F3280"/>
    <w:rsid w:val="009F3FBA"/>
    <w:rsid w:val="00A022FC"/>
    <w:rsid w:val="00A04368"/>
    <w:rsid w:val="00A1649E"/>
    <w:rsid w:val="00A24118"/>
    <w:rsid w:val="00A261E9"/>
    <w:rsid w:val="00A3208E"/>
    <w:rsid w:val="00A32DD2"/>
    <w:rsid w:val="00A42CA1"/>
    <w:rsid w:val="00A46B97"/>
    <w:rsid w:val="00A471A2"/>
    <w:rsid w:val="00A47D15"/>
    <w:rsid w:val="00A5080E"/>
    <w:rsid w:val="00A52964"/>
    <w:rsid w:val="00A532E4"/>
    <w:rsid w:val="00A533AD"/>
    <w:rsid w:val="00A54E82"/>
    <w:rsid w:val="00A565F0"/>
    <w:rsid w:val="00A57238"/>
    <w:rsid w:val="00A6031A"/>
    <w:rsid w:val="00A6342F"/>
    <w:rsid w:val="00A675C7"/>
    <w:rsid w:val="00A71F02"/>
    <w:rsid w:val="00A73D76"/>
    <w:rsid w:val="00A7528A"/>
    <w:rsid w:val="00A801DF"/>
    <w:rsid w:val="00A8031C"/>
    <w:rsid w:val="00A822D6"/>
    <w:rsid w:val="00A82376"/>
    <w:rsid w:val="00A826DE"/>
    <w:rsid w:val="00A843F9"/>
    <w:rsid w:val="00A84ADD"/>
    <w:rsid w:val="00A85BB2"/>
    <w:rsid w:val="00A87AE3"/>
    <w:rsid w:val="00A90CFB"/>
    <w:rsid w:val="00A91573"/>
    <w:rsid w:val="00AA699E"/>
    <w:rsid w:val="00AA779F"/>
    <w:rsid w:val="00AB23B4"/>
    <w:rsid w:val="00AB3C4D"/>
    <w:rsid w:val="00AC2DCC"/>
    <w:rsid w:val="00AC3B26"/>
    <w:rsid w:val="00AC68E9"/>
    <w:rsid w:val="00AD0B40"/>
    <w:rsid w:val="00AD1DAF"/>
    <w:rsid w:val="00AD2DB2"/>
    <w:rsid w:val="00AD4CB1"/>
    <w:rsid w:val="00AD6645"/>
    <w:rsid w:val="00AF342B"/>
    <w:rsid w:val="00AF60B6"/>
    <w:rsid w:val="00B0202F"/>
    <w:rsid w:val="00B03555"/>
    <w:rsid w:val="00B1463D"/>
    <w:rsid w:val="00B1741C"/>
    <w:rsid w:val="00B205DA"/>
    <w:rsid w:val="00B20BB5"/>
    <w:rsid w:val="00B22860"/>
    <w:rsid w:val="00B26406"/>
    <w:rsid w:val="00B31A37"/>
    <w:rsid w:val="00B32A33"/>
    <w:rsid w:val="00B32EC7"/>
    <w:rsid w:val="00B35F5B"/>
    <w:rsid w:val="00B36A20"/>
    <w:rsid w:val="00B3789A"/>
    <w:rsid w:val="00B40A2C"/>
    <w:rsid w:val="00B44680"/>
    <w:rsid w:val="00B47935"/>
    <w:rsid w:val="00B52AAC"/>
    <w:rsid w:val="00B60E4F"/>
    <w:rsid w:val="00B62849"/>
    <w:rsid w:val="00B64AFF"/>
    <w:rsid w:val="00B70D8C"/>
    <w:rsid w:val="00B721B6"/>
    <w:rsid w:val="00B72FAA"/>
    <w:rsid w:val="00B740E1"/>
    <w:rsid w:val="00B75013"/>
    <w:rsid w:val="00B765CB"/>
    <w:rsid w:val="00B81191"/>
    <w:rsid w:val="00B8218C"/>
    <w:rsid w:val="00B82E15"/>
    <w:rsid w:val="00B90A2A"/>
    <w:rsid w:val="00BA12A0"/>
    <w:rsid w:val="00BA2322"/>
    <w:rsid w:val="00BA74A7"/>
    <w:rsid w:val="00BB5AF5"/>
    <w:rsid w:val="00BB5C7C"/>
    <w:rsid w:val="00BB6AFD"/>
    <w:rsid w:val="00BC436F"/>
    <w:rsid w:val="00BC50F1"/>
    <w:rsid w:val="00BC55E1"/>
    <w:rsid w:val="00BC6B60"/>
    <w:rsid w:val="00BC6B74"/>
    <w:rsid w:val="00BC7E6D"/>
    <w:rsid w:val="00BD044F"/>
    <w:rsid w:val="00BD2889"/>
    <w:rsid w:val="00BD4C4C"/>
    <w:rsid w:val="00BD7FA2"/>
    <w:rsid w:val="00BE575D"/>
    <w:rsid w:val="00BE66B1"/>
    <w:rsid w:val="00BF0F3A"/>
    <w:rsid w:val="00BF1B31"/>
    <w:rsid w:val="00BF3612"/>
    <w:rsid w:val="00BF4BF6"/>
    <w:rsid w:val="00BF60D9"/>
    <w:rsid w:val="00BF7EBD"/>
    <w:rsid w:val="00C024C0"/>
    <w:rsid w:val="00C03153"/>
    <w:rsid w:val="00C040C2"/>
    <w:rsid w:val="00C058A9"/>
    <w:rsid w:val="00C108CE"/>
    <w:rsid w:val="00C10C4E"/>
    <w:rsid w:val="00C21B10"/>
    <w:rsid w:val="00C253B5"/>
    <w:rsid w:val="00C27984"/>
    <w:rsid w:val="00C31E40"/>
    <w:rsid w:val="00C34A07"/>
    <w:rsid w:val="00C36157"/>
    <w:rsid w:val="00C431DA"/>
    <w:rsid w:val="00C4367E"/>
    <w:rsid w:val="00C439E8"/>
    <w:rsid w:val="00C514BB"/>
    <w:rsid w:val="00C526F4"/>
    <w:rsid w:val="00C55AE2"/>
    <w:rsid w:val="00C70F8F"/>
    <w:rsid w:val="00C736AB"/>
    <w:rsid w:val="00C7627C"/>
    <w:rsid w:val="00C80644"/>
    <w:rsid w:val="00C81DFA"/>
    <w:rsid w:val="00C82BC0"/>
    <w:rsid w:val="00C831BC"/>
    <w:rsid w:val="00C84A40"/>
    <w:rsid w:val="00C8680A"/>
    <w:rsid w:val="00C870A3"/>
    <w:rsid w:val="00C93B70"/>
    <w:rsid w:val="00CA2139"/>
    <w:rsid w:val="00CA2DAB"/>
    <w:rsid w:val="00CA3321"/>
    <w:rsid w:val="00CA41D7"/>
    <w:rsid w:val="00CB068F"/>
    <w:rsid w:val="00CB1B42"/>
    <w:rsid w:val="00CB595D"/>
    <w:rsid w:val="00CC09AC"/>
    <w:rsid w:val="00CC2DE9"/>
    <w:rsid w:val="00CC48AF"/>
    <w:rsid w:val="00CC6413"/>
    <w:rsid w:val="00CC7732"/>
    <w:rsid w:val="00CD0543"/>
    <w:rsid w:val="00CD0958"/>
    <w:rsid w:val="00CD1439"/>
    <w:rsid w:val="00CD155D"/>
    <w:rsid w:val="00CE00DE"/>
    <w:rsid w:val="00CE03B2"/>
    <w:rsid w:val="00CE29EA"/>
    <w:rsid w:val="00CE333E"/>
    <w:rsid w:val="00CE6D12"/>
    <w:rsid w:val="00CF4411"/>
    <w:rsid w:val="00CF5F30"/>
    <w:rsid w:val="00D010C1"/>
    <w:rsid w:val="00D04E1A"/>
    <w:rsid w:val="00D1104F"/>
    <w:rsid w:val="00D2154B"/>
    <w:rsid w:val="00D2230C"/>
    <w:rsid w:val="00D23DC3"/>
    <w:rsid w:val="00D251B8"/>
    <w:rsid w:val="00D32C2D"/>
    <w:rsid w:val="00D33685"/>
    <w:rsid w:val="00D33961"/>
    <w:rsid w:val="00D35B9D"/>
    <w:rsid w:val="00D35C29"/>
    <w:rsid w:val="00D374FA"/>
    <w:rsid w:val="00D3758A"/>
    <w:rsid w:val="00D40167"/>
    <w:rsid w:val="00D44983"/>
    <w:rsid w:val="00D47A3B"/>
    <w:rsid w:val="00D47CF5"/>
    <w:rsid w:val="00D52518"/>
    <w:rsid w:val="00D53F69"/>
    <w:rsid w:val="00D57F66"/>
    <w:rsid w:val="00D6569B"/>
    <w:rsid w:val="00D803AD"/>
    <w:rsid w:val="00D83E5A"/>
    <w:rsid w:val="00D86D6F"/>
    <w:rsid w:val="00D8718F"/>
    <w:rsid w:val="00D87843"/>
    <w:rsid w:val="00D9039C"/>
    <w:rsid w:val="00D96DBF"/>
    <w:rsid w:val="00DA3400"/>
    <w:rsid w:val="00DA5B1D"/>
    <w:rsid w:val="00DA5C56"/>
    <w:rsid w:val="00DA6639"/>
    <w:rsid w:val="00DA78F6"/>
    <w:rsid w:val="00DB63CA"/>
    <w:rsid w:val="00DB6D6C"/>
    <w:rsid w:val="00DC14B6"/>
    <w:rsid w:val="00DC4938"/>
    <w:rsid w:val="00DC4D13"/>
    <w:rsid w:val="00DC69A6"/>
    <w:rsid w:val="00DD2273"/>
    <w:rsid w:val="00DE0372"/>
    <w:rsid w:val="00DE09C6"/>
    <w:rsid w:val="00DE19CB"/>
    <w:rsid w:val="00DE2A42"/>
    <w:rsid w:val="00DE2C55"/>
    <w:rsid w:val="00DE30D0"/>
    <w:rsid w:val="00DE7005"/>
    <w:rsid w:val="00DF0FB2"/>
    <w:rsid w:val="00DF3DDF"/>
    <w:rsid w:val="00DF450C"/>
    <w:rsid w:val="00DF7D8B"/>
    <w:rsid w:val="00E01AAC"/>
    <w:rsid w:val="00E066AE"/>
    <w:rsid w:val="00E06EA1"/>
    <w:rsid w:val="00E11B42"/>
    <w:rsid w:val="00E1343A"/>
    <w:rsid w:val="00E15ADD"/>
    <w:rsid w:val="00E24E11"/>
    <w:rsid w:val="00E26021"/>
    <w:rsid w:val="00E27D0D"/>
    <w:rsid w:val="00E30D38"/>
    <w:rsid w:val="00E31AE5"/>
    <w:rsid w:val="00E35F5F"/>
    <w:rsid w:val="00E367AC"/>
    <w:rsid w:val="00E45923"/>
    <w:rsid w:val="00E45CC3"/>
    <w:rsid w:val="00E5064C"/>
    <w:rsid w:val="00E52452"/>
    <w:rsid w:val="00E5721A"/>
    <w:rsid w:val="00E60FAA"/>
    <w:rsid w:val="00E7102D"/>
    <w:rsid w:val="00E754D2"/>
    <w:rsid w:val="00E759D2"/>
    <w:rsid w:val="00E81BAD"/>
    <w:rsid w:val="00E870C0"/>
    <w:rsid w:val="00E91FD9"/>
    <w:rsid w:val="00E93B8F"/>
    <w:rsid w:val="00E96DF6"/>
    <w:rsid w:val="00EA0013"/>
    <w:rsid w:val="00EA1123"/>
    <w:rsid w:val="00EA21BB"/>
    <w:rsid w:val="00EA249F"/>
    <w:rsid w:val="00EA2636"/>
    <w:rsid w:val="00EA5E72"/>
    <w:rsid w:val="00EB6BA9"/>
    <w:rsid w:val="00EC2BE5"/>
    <w:rsid w:val="00EC2EFD"/>
    <w:rsid w:val="00EC31B1"/>
    <w:rsid w:val="00EC6902"/>
    <w:rsid w:val="00EC6FCC"/>
    <w:rsid w:val="00EC7856"/>
    <w:rsid w:val="00ED10F2"/>
    <w:rsid w:val="00ED3387"/>
    <w:rsid w:val="00EE50BA"/>
    <w:rsid w:val="00EF113B"/>
    <w:rsid w:val="00EF4081"/>
    <w:rsid w:val="00EF4227"/>
    <w:rsid w:val="00EF57EA"/>
    <w:rsid w:val="00EF7D26"/>
    <w:rsid w:val="00F01345"/>
    <w:rsid w:val="00F074B7"/>
    <w:rsid w:val="00F10108"/>
    <w:rsid w:val="00F1295A"/>
    <w:rsid w:val="00F22352"/>
    <w:rsid w:val="00F22616"/>
    <w:rsid w:val="00F22F3E"/>
    <w:rsid w:val="00F2406D"/>
    <w:rsid w:val="00F251CC"/>
    <w:rsid w:val="00F2726B"/>
    <w:rsid w:val="00F3079B"/>
    <w:rsid w:val="00F3501B"/>
    <w:rsid w:val="00F40E2B"/>
    <w:rsid w:val="00F44D19"/>
    <w:rsid w:val="00F608C7"/>
    <w:rsid w:val="00F62A3E"/>
    <w:rsid w:val="00F65AA6"/>
    <w:rsid w:val="00F66764"/>
    <w:rsid w:val="00F66A3B"/>
    <w:rsid w:val="00F7738D"/>
    <w:rsid w:val="00F77BCB"/>
    <w:rsid w:val="00F838E9"/>
    <w:rsid w:val="00F85902"/>
    <w:rsid w:val="00F92D66"/>
    <w:rsid w:val="00F92F54"/>
    <w:rsid w:val="00F974D1"/>
    <w:rsid w:val="00FA3261"/>
    <w:rsid w:val="00FA4166"/>
    <w:rsid w:val="00FA478F"/>
    <w:rsid w:val="00FA47BB"/>
    <w:rsid w:val="00FA4BF1"/>
    <w:rsid w:val="00FA613F"/>
    <w:rsid w:val="00FA695E"/>
    <w:rsid w:val="00FB0B38"/>
    <w:rsid w:val="00FB0DFB"/>
    <w:rsid w:val="00FB2761"/>
    <w:rsid w:val="00FB32DC"/>
    <w:rsid w:val="00FB33C3"/>
    <w:rsid w:val="00FB7031"/>
    <w:rsid w:val="00FC0F71"/>
    <w:rsid w:val="00FC1F0E"/>
    <w:rsid w:val="00FC55C8"/>
    <w:rsid w:val="00FC6132"/>
    <w:rsid w:val="00FC720C"/>
    <w:rsid w:val="00FD2B3E"/>
    <w:rsid w:val="00FD3615"/>
    <w:rsid w:val="00FD4F86"/>
    <w:rsid w:val="00FD7DB7"/>
    <w:rsid w:val="00FE39F2"/>
    <w:rsid w:val="00FE7DF5"/>
    <w:rsid w:val="00FF0595"/>
    <w:rsid w:val="00FF35EA"/>
    <w:rsid w:val="00FF3662"/>
    <w:rsid w:val="00FF62DD"/>
    <w:rsid w:val="00FF7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DED"/>
  <w15:chartTrackingRefBased/>
  <w15:docId w15:val="{59676B47-E384-A247-9E5E-9656AB7E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C3"/>
    <w:pPr>
      <w:ind w:left="720"/>
      <w:contextualSpacing/>
    </w:pPr>
  </w:style>
  <w:style w:type="paragraph" w:styleId="Title">
    <w:name w:val="Title"/>
    <w:basedOn w:val="Normal"/>
    <w:next w:val="Normal"/>
    <w:link w:val="TitleChar"/>
    <w:uiPriority w:val="10"/>
    <w:qFormat/>
    <w:rsid w:val="00B1463D"/>
    <w:pPr>
      <w:contextualSpacing/>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B1463D"/>
    <w:rPr>
      <w:rFonts w:asciiTheme="majorHAnsi" w:eastAsiaTheme="majorEastAsia" w:hAnsiTheme="majorHAnsi" w:cstheme="majorBidi"/>
      <w:b/>
      <w:spacing w:val="-10"/>
      <w:kern w:val="28"/>
      <w:sz w:val="28"/>
      <w:szCs w:val="56"/>
    </w:rPr>
  </w:style>
  <w:style w:type="character" w:styleId="PlaceholderText">
    <w:name w:val="Placeholder Text"/>
    <w:basedOn w:val="DefaultParagraphFont"/>
    <w:uiPriority w:val="99"/>
    <w:semiHidden/>
    <w:rsid w:val="007C02DE"/>
    <w:rPr>
      <w:color w:val="808080"/>
    </w:rPr>
  </w:style>
  <w:style w:type="paragraph" w:styleId="CommentText">
    <w:name w:val="annotation text"/>
    <w:basedOn w:val="Normal"/>
    <w:link w:val="CommentTextChar"/>
    <w:uiPriority w:val="99"/>
    <w:semiHidden/>
    <w:unhideWhenUsed/>
    <w:rsid w:val="00371BD6"/>
    <w:pPr>
      <w:spacing w:after="160"/>
    </w:pPr>
    <w:rPr>
      <w:sz w:val="20"/>
      <w:szCs w:val="20"/>
      <w:lang w:val="en-US"/>
    </w:rPr>
  </w:style>
  <w:style w:type="character" w:customStyle="1" w:styleId="CommentTextChar">
    <w:name w:val="Comment Text Char"/>
    <w:basedOn w:val="DefaultParagraphFont"/>
    <w:link w:val="CommentText"/>
    <w:uiPriority w:val="99"/>
    <w:semiHidden/>
    <w:rsid w:val="00371BD6"/>
    <w:rPr>
      <w:sz w:val="20"/>
      <w:szCs w:val="20"/>
      <w:lang w:val="en-US"/>
    </w:rPr>
  </w:style>
  <w:style w:type="character" w:styleId="CommentReference">
    <w:name w:val="annotation reference"/>
    <w:basedOn w:val="DefaultParagraphFont"/>
    <w:uiPriority w:val="99"/>
    <w:semiHidden/>
    <w:unhideWhenUsed/>
    <w:rsid w:val="00371BD6"/>
    <w:rPr>
      <w:sz w:val="16"/>
      <w:szCs w:val="16"/>
    </w:rPr>
  </w:style>
  <w:style w:type="paragraph" w:styleId="BalloonText">
    <w:name w:val="Balloon Text"/>
    <w:basedOn w:val="Normal"/>
    <w:link w:val="BalloonTextChar"/>
    <w:uiPriority w:val="99"/>
    <w:semiHidden/>
    <w:unhideWhenUsed/>
    <w:rsid w:val="00371B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BD6"/>
    <w:rPr>
      <w:rFonts w:ascii="Segoe UI" w:hAnsi="Segoe UI" w:cs="Segoe UI"/>
      <w:sz w:val="18"/>
      <w:szCs w:val="18"/>
    </w:rPr>
  </w:style>
  <w:style w:type="paragraph" w:styleId="NormalWeb">
    <w:name w:val="Normal (Web)"/>
    <w:basedOn w:val="Normal"/>
    <w:uiPriority w:val="99"/>
    <w:semiHidden/>
    <w:unhideWhenUsed/>
    <w:rsid w:val="00986C90"/>
    <w:pPr>
      <w:spacing w:before="100" w:beforeAutospacing="1" w:after="100" w:afterAutospacing="1"/>
    </w:pPr>
    <w:rPr>
      <w:rFonts w:ascii="Times New Roman" w:eastAsia="Times New Roman" w:hAnsi="Times New Roman" w:cs="Times New Roman"/>
      <w:lang w:eastAsia="fr-FR"/>
    </w:rPr>
  </w:style>
  <w:style w:type="paragraph" w:styleId="CommentSubject">
    <w:name w:val="annotation subject"/>
    <w:basedOn w:val="CommentText"/>
    <w:next w:val="CommentText"/>
    <w:link w:val="CommentSubjectChar"/>
    <w:uiPriority w:val="99"/>
    <w:semiHidden/>
    <w:unhideWhenUsed/>
    <w:rsid w:val="00183915"/>
    <w:pPr>
      <w:spacing w:after="0"/>
    </w:pPr>
    <w:rPr>
      <w:b/>
      <w:bCs/>
      <w:lang w:val="fr-FR"/>
    </w:rPr>
  </w:style>
  <w:style w:type="character" w:customStyle="1" w:styleId="CommentSubjectChar">
    <w:name w:val="Comment Subject Char"/>
    <w:basedOn w:val="CommentTextChar"/>
    <w:link w:val="CommentSubject"/>
    <w:uiPriority w:val="99"/>
    <w:semiHidden/>
    <w:rsid w:val="00183915"/>
    <w:rPr>
      <w:b/>
      <w:bCs/>
      <w:sz w:val="20"/>
      <w:szCs w:val="20"/>
      <w:lang w:val="en-US"/>
    </w:rPr>
  </w:style>
  <w:style w:type="paragraph" w:styleId="Revision">
    <w:name w:val="Revision"/>
    <w:hidden/>
    <w:uiPriority w:val="99"/>
    <w:semiHidden/>
    <w:rsid w:val="00BD7FA2"/>
  </w:style>
  <w:style w:type="character" w:styleId="Hyperlink">
    <w:name w:val="Hyperlink"/>
    <w:basedOn w:val="DefaultParagraphFont"/>
    <w:uiPriority w:val="99"/>
    <w:unhideWhenUsed/>
    <w:rsid w:val="00554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3118">
      <w:bodyDiv w:val="1"/>
      <w:marLeft w:val="0"/>
      <w:marRight w:val="0"/>
      <w:marTop w:val="0"/>
      <w:marBottom w:val="0"/>
      <w:divBdr>
        <w:top w:val="none" w:sz="0" w:space="0" w:color="auto"/>
        <w:left w:val="none" w:sz="0" w:space="0" w:color="auto"/>
        <w:bottom w:val="none" w:sz="0" w:space="0" w:color="auto"/>
        <w:right w:val="none" w:sz="0" w:space="0" w:color="auto"/>
      </w:divBdr>
      <w:divsChild>
        <w:div w:id="2069069250">
          <w:marLeft w:val="0"/>
          <w:marRight w:val="0"/>
          <w:marTop w:val="0"/>
          <w:marBottom w:val="0"/>
          <w:divBdr>
            <w:top w:val="none" w:sz="0" w:space="0" w:color="auto"/>
            <w:left w:val="none" w:sz="0" w:space="0" w:color="auto"/>
            <w:bottom w:val="none" w:sz="0" w:space="0" w:color="auto"/>
            <w:right w:val="none" w:sz="0" w:space="0" w:color="auto"/>
          </w:divBdr>
          <w:divsChild>
            <w:div w:id="912273992">
              <w:marLeft w:val="0"/>
              <w:marRight w:val="0"/>
              <w:marTop w:val="0"/>
              <w:marBottom w:val="0"/>
              <w:divBdr>
                <w:top w:val="none" w:sz="0" w:space="0" w:color="auto"/>
                <w:left w:val="none" w:sz="0" w:space="0" w:color="auto"/>
                <w:bottom w:val="none" w:sz="0" w:space="0" w:color="auto"/>
                <w:right w:val="none" w:sz="0" w:space="0" w:color="auto"/>
              </w:divBdr>
              <w:divsChild>
                <w:div w:id="404496164">
                  <w:marLeft w:val="0"/>
                  <w:marRight w:val="0"/>
                  <w:marTop w:val="0"/>
                  <w:marBottom w:val="0"/>
                  <w:divBdr>
                    <w:top w:val="none" w:sz="0" w:space="0" w:color="auto"/>
                    <w:left w:val="none" w:sz="0" w:space="0" w:color="auto"/>
                    <w:bottom w:val="none" w:sz="0" w:space="0" w:color="auto"/>
                    <w:right w:val="none" w:sz="0" w:space="0" w:color="auto"/>
                  </w:divBdr>
                  <w:divsChild>
                    <w:div w:id="651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14878">
      <w:bodyDiv w:val="1"/>
      <w:marLeft w:val="0"/>
      <w:marRight w:val="0"/>
      <w:marTop w:val="0"/>
      <w:marBottom w:val="0"/>
      <w:divBdr>
        <w:top w:val="none" w:sz="0" w:space="0" w:color="auto"/>
        <w:left w:val="none" w:sz="0" w:space="0" w:color="auto"/>
        <w:bottom w:val="none" w:sz="0" w:space="0" w:color="auto"/>
        <w:right w:val="none" w:sz="0" w:space="0" w:color="auto"/>
      </w:divBdr>
    </w:div>
    <w:div w:id="708452271">
      <w:bodyDiv w:val="1"/>
      <w:marLeft w:val="0"/>
      <w:marRight w:val="0"/>
      <w:marTop w:val="0"/>
      <w:marBottom w:val="0"/>
      <w:divBdr>
        <w:top w:val="none" w:sz="0" w:space="0" w:color="auto"/>
        <w:left w:val="none" w:sz="0" w:space="0" w:color="auto"/>
        <w:bottom w:val="none" w:sz="0" w:space="0" w:color="auto"/>
        <w:right w:val="none" w:sz="0" w:space="0" w:color="auto"/>
      </w:divBdr>
      <w:divsChild>
        <w:div w:id="1301960744">
          <w:marLeft w:val="0"/>
          <w:marRight w:val="0"/>
          <w:marTop w:val="0"/>
          <w:marBottom w:val="0"/>
          <w:divBdr>
            <w:top w:val="none" w:sz="0" w:space="0" w:color="auto"/>
            <w:left w:val="none" w:sz="0" w:space="0" w:color="auto"/>
            <w:bottom w:val="none" w:sz="0" w:space="0" w:color="auto"/>
            <w:right w:val="none" w:sz="0" w:space="0" w:color="auto"/>
          </w:divBdr>
          <w:divsChild>
            <w:div w:id="820274755">
              <w:marLeft w:val="0"/>
              <w:marRight w:val="0"/>
              <w:marTop w:val="0"/>
              <w:marBottom w:val="0"/>
              <w:divBdr>
                <w:top w:val="none" w:sz="0" w:space="0" w:color="auto"/>
                <w:left w:val="none" w:sz="0" w:space="0" w:color="auto"/>
                <w:bottom w:val="none" w:sz="0" w:space="0" w:color="auto"/>
                <w:right w:val="none" w:sz="0" w:space="0" w:color="auto"/>
              </w:divBdr>
              <w:divsChild>
                <w:div w:id="1496872346">
                  <w:marLeft w:val="0"/>
                  <w:marRight w:val="0"/>
                  <w:marTop w:val="0"/>
                  <w:marBottom w:val="0"/>
                  <w:divBdr>
                    <w:top w:val="none" w:sz="0" w:space="0" w:color="auto"/>
                    <w:left w:val="none" w:sz="0" w:space="0" w:color="auto"/>
                    <w:bottom w:val="none" w:sz="0" w:space="0" w:color="auto"/>
                    <w:right w:val="none" w:sz="0" w:space="0" w:color="auto"/>
                  </w:divBdr>
                  <w:divsChild>
                    <w:div w:id="20413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7103">
      <w:bodyDiv w:val="1"/>
      <w:marLeft w:val="0"/>
      <w:marRight w:val="0"/>
      <w:marTop w:val="0"/>
      <w:marBottom w:val="0"/>
      <w:divBdr>
        <w:top w:val="none" w:sz="0" w:space="0" w:color="auto"/>
        <w:left w:val="none" w:sz="0" w:space="0" w:color="auto"/>
        <w:bottom w:val="none" w:sz="0" w:space="0" w:color="auto"/>
        <w:right w:val="none" w:sz="0" w:space="0" w:color="auto"/>
      </w:divBdr>
      <w:divsChild>
        <w:div w:id="188566725">
          <w:marLeft w:val="0"/>
          <w:marRight w:val="0"/>
          <w:marTop w:val="0"/>
          <w:marBottom w:val="0"/>
          <w:divBdr>
            <w:top w:val="none" w:sz="0" w:space="0" w:color="auto"/>
            <w:left w:val="none" w:sz="0" w:space="0" w:color="auto"/>
            <w:bottom w:val="none" w:sz="0" w:space="0" w:color="auto"/>
            <w:right w:val="none" w:sz="0" w:space="0" w:color="auto"/>
          </w:divBdr>
          <w:divsChild>
            <w:div w:id="657198001">
              <w:marLeft w:val="0"/>
              <w:marRight w:val="0"/>
              <w:marTop w:val="0"/>
              <w:marBottom w:val="0"/>
              <w:divBdr>
                <w:top w:val="none" w:sz="0" w:space="0" w:color="auto"/>
                <w:left w:val="none" w:sz="0" w:space="0" w:color="auto"/>
                <w:bottom w:val="none" w:sz="0" w:space="0" w:color="auto"/>
                <w:right w:val="none" w:sz="0" w:space="0" w:color="auto"/>
              </w:divBdr>
              <w:divsChild>
                <w:div w:id="1158033729">
                  <w:marLeft w:val="0"/>
                  <w:marRight w:val="0"/>
                  <w:marTop w:val="0"/>
                  <w:marBottom w:val="0"/>
                  <w:divBdr>
                    <w:top w:val="none" w:sz="0" w:space="0" w:color="auto"/>
                    <w:left w:val="none" w:sz="0" w:space="0" w:color="auto"/>
                    <w:bottom w:val="none" w:sz="0" w:space="0" w:color="auto"/>
                    <w:right w:val="none" w:sz="0" w:space="0" w:color="auto"/>
                  </w:divBdr>
                  <w:divsChild>
                    <w:div w:id="11012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49390">
      <w:bodyDiv w:val="1"/>
      <w:marLeft w:val="0"/>
      <w:marRight w:val="0"/>
      <w:marTop w:val="0"/>
      <w:marBottom w:val="0"/>
      <w:divBdr>
        <w:top w:val="none" w:sz="0" w:space="0" w:color="auto"/>
        <w:left w:val="none" w:sz="0" w:space="0" w:color="auto"/>
        <w:bottom w:val="none" w:sz="0" w:space="0" w:color="auto"/>
        <w:right w:val="none" w:sz="0" w:space="0" w:color="auto"/>
      </w:divBdr>
    </w:div>
    <w:div w:id="21473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panayi@unsw.edu.a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65127-9BCF-4ED0-9EAA-B10505DCC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94765</Words>
  <Characters>540164</Characters>
  <Application>Microsoft Office Word</Application>
  <DocSecurity>0</DocSecurity>
  <Lines>4501</Lines>
  <Paragraphs>1267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Khamassi</dc:creator>
  <cp:keywords/>
  <dc:description/>
  <cp:lastModifiedBy>Panayi, Marios (NIH/NIDA) [F]</cp:lastModifiedBy>
  <cp:revision>9</cp:revision>
  <dcterms:created xsi:type="dcterms:W3CDTF">2021-01-02T16:30:00Z</dcterms:created>
  <dcterms:modified xsi:type="dcterms:W3CDTF">2021-01-04T00:23:00Z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