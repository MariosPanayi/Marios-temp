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4F90C" w14:textId="2D83D2FD" w:rsidR="00CE2D2C" w:rsidRDefault="00CE2D2C" w:rsidP="00CE2D2C">
      <w:pPr>
        <w:rPr>
          <w:rFonts w:ascii="Georgia" w:hAnsi="Georgia" w:cs="Arial"/>
        </w:rPr>
      </w:pPr>
      <w:r w:rsidRPr="00CE2D2C">
        <w:rPr>
          <w:rFonts w:ascii="Georgia" w:hAnsi="Georgia"/>
          <w:b/>
          <w:bCs/>
        </w:rPr>
        <w:t>Background.</w:t>
      </w:r>
      <w:r>
        <w:rPr>
          <w:rFonts w:ascii="Georgia" w:hAnsi="Georgia"/>
        </w:rPr>
        <w:t xml:space="preserve"> </w:t>
      </w:r>
      <w:r w:rsidRPr="00C84A26">
        <w:rPr>
          <w:rFonts w:ascii="Georgia" w:hAnsi="Georgia"/>
        </w:rPr>
        <w:t xml:space="preserve">Orbitofrontal cortex (OFC) dysfunction is a consistent neuropathology that underlies aberrant and inflexible behaviors that occur in many </w:t>
      </w:r>
      <w:r w:rsidRPr="00C84A26">
        <w:rPr>
          <w:rFonts w:ascii="Georgia" w:hAnsi="Georgia" w:cs="Arial"/>
        </w:rPr>
        <w:t>disorders of compulsivity</w:t>
      </w:r>
      <w:r>
        <w:rPr>
          <w:rFonts w:ascii="Georgia" w:hAnsi="Georgia" w:cs="Arial"/>
        </w:rPr>
        <w:t xml:space="preserve"> </w:t>
      </w:r>
      <w:r w:rsidRPr="00C84A26">
        <w:rPr>
          <w:rFonts w:ascii="Georgia" w:hAnsi="Georgia" w:cs="Arial"/>
        </w:rPr>
        <w:t>such as cocaine addiction</w:t>
      </w:r>
      <w:r>
        <w:rPr>
          <w:rFonts w:ascii="Georgia" w:hAnsi="Georgia" w:cs="Arial"/>
        </w:rPr>
        <w:t>, attention-deficit hyperactivity disorder,</w:t>
      </w:r>
      <w:r w:rsidRPr="00C84A26">
        <w:rPr>
          <w:rFonts w:ascii="Georgia" w:hAnsi="Georgia" w:cs="Arial"/>
        </w:rPr>
        <w:t xml:space="preserve"> and obsessive-compulsive disorder</w:t>
      </w:r>
      <w:r>
        <w:rPr>
          <w:rFonts w:ascii="Georgia" w:hAnsi="Georgia" w:cs="Arial"/>
        </w:rPr>
        <w:t xml:space="preserve">. OFC function is thought to represent a cognitive map of state space, a mental map of the predictive relationships between cues, behavior, and outcomes that can guide behavior. Using a reversal learning task, subjects with a history of cocaine use </w:t>
      </w:r>
      <w:ins w:id="0" w:author="SCHOENBAUM ANSEL R" w:date="2021-03-23T14:30:00Z">
        <w:r w:rsidR="0021095C">
          <w:rPr>
            <w:rFonts w:ascii="Georgia" w:hAnsi="Georgia" w:cs="Arial"/>
          </w:rPr>
          <w:t xml:space="preserve">exhibit </w:t>
        </w:r>
        <w:r w:rsidR="0021095C">
          <w:rPr>
            <w:rFonts w:ascii="Georgia" w:hAnsi="Georgia" w:cs="Arial"/>
          </w:rPr>
          <w:t>repetitive and inflexible behavior</w:t>
        </w:r>
        <w:r w:rsidR="0021095C">
          <w:rPr>
            <w:rFonts w:ascii="Georgia" w:hAnsi="Georgia" w:cs="Arial"/>
          </w:rPr>
          <w:t xml:space="preserve"> </w:t>
        </w:r>
      </w:ins>
      <w:del w:id="1" w:author="SCHOENBAUM ANSEL R" w:date="2021-03-23T14:30:00Z">
        <w:r w:rsidDel="0021095C">
          <w:rPr>
            <w:rFonts w:ascii="Georgia" w:hAnsi="Georgia" w:cs="Arial"/>
          </w:rPr>
          <w:delText>have been found to have</w:delText>
        </w:r>
      </w:del>
      <w:ins w:id="2" w:author="SCHOENBAUM ANSEL R" w:date="2021-03-23T14:30:00Z">
        <w:r w:rsidR="0021095C">
          <w:rPr>
            <w:rFonts w:ascii="Georgia" w:hAnsi="Georgia" w:cs="Arial"/>
          </w:rPr>
          <w:t>and</w:t>
        </w:r>
      </w:ins>
      <w:r>
        <w:rPr>
          <w:rFonts w:ascii="Georgia" w:hAnsi="Georgia" w:cs="Arial"/>
        </w:rPr>
        <w:t xml:space="preserve"> impoverished representations of task structure in OFC </w:t>
      </w:r>
      <w:del w:id="3" w:author="SCHOENBAUM ANSEL R" w:date="2021-03-23T14:30:00Z">
        <w:r w:rsidDel="0021095C">
          <w:rPr>
            <w:rFonts w:ascii="Georgia" w:hAnsi="Georgia" w:cs="Arial"/>
          </w:rPr>
          <w:delText>that correlated with repetitive and inflexible behavior</w:delText>
        </w:r>
      </w:del>
      <w:r>
        <w:rPr>
          <w:rFonts w:ascii="Georgia" w:hAnsi="Georgia" w:cs="Arial"/>
        </w:rPr>
        <w:t xml:space="preserve">. However, in a typical reversal learning task, </w:t>
      </w:r>
      <w:r w:rsidRPr="009666FF">
        <w:rPr>
          <w:rFonts w:ascii="Georgia" w:hAnsi="Georgia"/>
          <w:color w:val="000000" w:themeColor="text1"/>
        </w:rPr>
        <w:t xml:space="preserve">features of the task that identify task-state specific information are confounded with other features such as changes in </w:t>
      </w:r>
      <w:r>
        <w:rPr>
          <w:rFonts w:ascii="Georgia" w:hAnsi="Georgia"/>
          <w:color w:val="000000" w:themeColor="text1"/>
        </w:rPr>
        <w:t>cue-reward relationships, temporal order,</w:t>
      </w:r>
      <w:r w:rsidRPr="009666FF">
        <w:rPr>
          <w:rFonts w:ascii="Georgia" w:hAnsi="Georgia"/>
          <w:color w:val="000000" w:themeColor="text1"/>
        </w:rPr>
        <w:t xml:space="preserve"> and behavioral inhibition, which have </w:t>
      </w:r>
      <w:r>
        <w:rPr>
          <w:rFonts w:ascii="Georgia" w:hAnsi="Georgia"/>
          <w:color w:val="000000" w:themeColor="text1"/>
        </w:rPr>
        <w:t>all</w:t>
      </w:r>
      <w:r w:rsidRPr="009666FF">
        <w:rPr>
          <w:rFonts w:ascii="Georgia" w:hAnsi="Georgia"/>
          <w:color w:val="000000" w:themeColor="text1"/>
        </w:rPr>
        <w:t xml:space="preserve"> been proposed as OFC functions</w:t>
      </w:r>
      <w:r>
        <w:rPr>
          <w:rFonts w:ascii="Georgia" w:hAnsi="Georgia"/>
          <w:color w:val="000000" w:themeColor="text1"/>
        </w:rPr>
        <w:t xml:space="preserve">. </w:t>
      </w:r>
      <w:r>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p>
    <w:p w14:paraId="76397E3B" w14:textId="3541ECB5" w:rsidR="00B5709F" w:rsidRPr="006C3C19" w:rsidRDefault="00CE2D2C" w:rsidP="00461B8D">
      <w:pPr>
        <w:rPr>
          <w:rFonts w:ascii="Georgia" w:hAnsi="Georgia" w:cs="Arial"/>
        </w:rPr>
      </w:pPr>
      <w:r>
        <w:rPr>
          <w:rFonts w:ascii="Georgia" w:hAnsi="Georgia" w:cs="Arial"/>
        </w:rPr>
        <w:t xml:space="preserve">Here I will address the question of whether a history of cocaine use disrupts cognitive map representations in OFC that are necessary for behavioral flexibility. I will combine experimental manipulation of cocaine use with electrophysiology to </w:t>
      </w:r>
      <w:del w:id="4" w:author="SCHOENBAUM ANSEL R" w:date="2021-03-23T14:31:00Z">
        <w:r w:rsidDel="0021095C">
          <w:rPr>
            <w:rFonts w:ascii="Georgia" w:hAnsi="Georgia" w:cs="Arial"/>
          </w:rPr>
          <w:delText xml:space="preserve">manipulate and </w:delText>
        </w:r>
      </w:del>
      <w:r>
        <w:rPr>
          <w:rFonts w:ascii="Georgia" w:hAnsi="Georgia" w:cs="Arial"/>
        </w:rPr>
        <w:t>record OFC activity during an OS task. This approach will clarify how OFC dysfunction contributes to inappropriate behavioral control in disorders of compulsivity. Once established, I will test whether behavioral activity and OFC function can be restored using a novel pharmacotherapy for cocaine addiction. This will provide an important translational step towards understanding and treating disorders of compulsivity.</w:t>
      </w:r>
    </w:p>
    <w:p w14:paraId="7775E48B" w14:textId="42B1B93B" w:rsidR="00B5709F" w:rsidRDefault="00FD4CB7" w:rsidP="00461B8D">
      <w:pPr>
        <w:rPr>
          <w:rFonts w:ascii="Georgia" w:hAnsi="Georgia"/>
          <w:b/>
          <w:bCs/>
        </w:rPr>
      </w:pPr>
      <w:commentRangeStart w:id="5"/>
      <w:r w:rsidRPr="00FD4CB7">
        <w:rPr>
          <w:rFonts w:ascii="Georgia" w:hAnsi="Georgia"/>
          <w:b/>
          <w:bCs/>
        </w:rPr>
        <w:t>Aim 1.</w:t>
      </w:r>
    </w:p>
    <w:p w14:paraId="371BF183" w14:textId="77777777" w:rsidR="006C3C19" w:rsidRPr="00FD4CB7" w:rsidRDefault="006C3C19" w:rsidP="00461B8D">
      <w:pPr>
        <w:rPr>
          <w:rFonts w:ascii="Georgia" w:hAnsi="Georgia"/>
          <w:b/>
          <w:bCs/>
        </w:rPr>
      </w:pPr>
    </w:p>
    <w:p w14:paraId="024986F8" w14:textId="460D09B4" w:rsidR="00FD4CB7" w:rsidRDefault="00FD4CB7" w:rsidP="00461B8D">
      <w:pPr>
        <w:rPr>
          <w:rFonts w:ascii="Georgia" w:hAnsi="Georgia"/>
          <w:b/>
          <w:bCs/>
        </w:rPr>
      </w:pPr>
      <w:r w:rsidRPr="00FD4CB7">
        <w:rPr>
          <w:rFonts w:ascii="Georgia" w:hAnsi="Georgia"/>
          <w:b/>
          <w:bCs/>
        </w:rPr>
        <w:t>Aim 2.</w:t>
      </w:r>
      <w:commentRangeEnd w:id="5"/>
      <w:r w:rsidR="008625C2">
        <w:rPr>
          <w:rStyle w:val="CommentReference"/>
        </w:rPr>
        <w:commentReference w:id="5"/>
      </w:r>
    </w:p>
    <w:p w14:paraId="7D3A136E" w14:textId="77777777" w:rsidR="006C3C19" w:rsidRPr="00FD4CB7" w:rsidRDefault="006C3C19" w:rsidP="00461B8D">
      <w:pPr>
        <w:rPr>
          <w:rFonts w:ascii="Georgia" w:hAnsi="Georgia"/>
          <w:b/>
          <w:bCs/>
        </w:rPr>
      </w:pPr>
    </w:p>
    <w:p w14:paraId="713DAA29" w14:textId="40213B07" w:rsidR="00CA7EE8" w:rsidRPr="00CA7EE8" w:rsidRDefault="00CE2D2C" w:rsidP="00461B8D">
      <w:pPr>
        <w:rPr>
          <w:rFonts w:ascii="Georgia" w:hAnsi="Georgia"/>
          <w:bCs/>
          <w:iCs/>
        </w:rPr>
      </w:pPr>
      <w:r>
        <w:rPr>
          <w:rFonts w:ascii="Georgia" w:hAnsi="Georgia"/>
          <w:b/>
          <w:bCs/>
        </w:rPr>
        <w:t xml:space="preserve">Significance. </w:t>
      </w:r>
      <w:r w:rsidR="00CA7EE8">
        <w:rPr>
          <w:rFonts w:ascii="Georgia" w:hAnsi="Georgia"/>
          <w:bCs/>
          <w:iCs/>
        </w:rPr>
        <w:t>Disturbances to OFC function and deficits in reversal learning, a marker of behavioral inflexibility, are both remarkably consistent features of many disorders of compulsivity</w:t>
      </w:r>
      <w:r w:rsidR="00342CC8">
        <w:rPr>
          <w:rFonts w:ascii="Georgia" w:hAnsi="Georgia"/>
          <w:bCs/>
          <w:iCs/>
        </w:rPr>
        <w:t xml:space="preserve"> in patients as well as translational animal models. </w:t>
      </w:r>
    </w:p>
    <w:p w14:paraId="478F990E" w14:textId="62642A40" w:rsidR="00331845" w:rsidRDefault="0031223A" w:rsidP="00331845">
      <w:pPr>
        <w:rPr>
          <w:rFonts w:ascii="Georgia" w:hAnsi="Georgia" w:cs="Arial"/>
        </w:rPr>
      </w:pPr>
      <w:r w:rsidRPr="005B6E1C">
        <w:rPr>
          <w:rFonts w:ascii="Georgia" w:hAnsi="Georgia" w:cs="Arial"/>
        </w:rPr>
        <w:t xml:space="preserve">Compulsive and neurotypical behaviours do not occur in a vacuum, but instead are </w:t>
      </w:r>
      <w:r>
        <w:rPr>
          <w:rFonts w:ascii="Georgia" w:hAnsi="Georgia" w:cs="Arial"/>
        </w:rPr>
        <w:t>guided</w:t>
      </w:r>
      <w:r w:rsidRPr="005B6E1C">
        <w:rPr>
          <w:rFonts w:ascii="Georgia" w:hAnsi="Georgia" w:cs="Arial"/>
        </w:rPr>
        <w:t xml:space="preserve"> by informative cues in our environment</w:t>
      </w:r>
      <w:r>
        <w:rPr>
          <w:rFonts w:ascii="Georgia" w:hAnsi="Georgia" w:cs="Arial"/>
        </w:rPr>
        <w:t xml:space="preserve">. Activity in OFC is thought to represent </w:t>
      </w:r>
      <w:r w:rsidR="007F56DC">
        <w:rPr>
          <w:rFonts w:ascii="Georgia" w:hAnsi="Georgia" w:cs="Arial"/>
        </w:rPr>
        <w:t>the meaningful states signaled by these cues in terms of a cognitive map of state space which can be used to accurately navigate behavior to reach goals.</w:t>
      </w:r>
      <w:r w:rsidR="00A25192">
        <w:rPr>
          <w:rFonts w:ascii="Georgia" w:hAnsi="Georgia" w:cs="Arial"/>
        </w:rPr>
        <w:t xml:space="preserve"> OFC dysfunction is a common neuropathology in most disorders of compulsivity, </w:t>
      </w:r>
      <w:r w:rsidR="00331845">
        <w:rPr>
          <w:rFonts w:ascii="Georgia" w:hAnsi="Georgia" w:cs="Arial"/>
        </w:rPr>
        <w:t>and the behavioral inflexibility characteristic of these disorders is thought to reflect</w:t>
      </w:r>
      <w:r w:rsidR="00A25192">
        <w:rPr>
          <w:rFonts w:ascii="Georgia" w:hAnsi="Georgia" w:cs="Arial"/>
        </w:rPr>
        <w:t xml:space="preserve"> </w:t>
      </w:r>
      <w:r w:rsidR="00331845">
        <w:rPr>
          <w:rFonts w:ascii="Georgia" w:hAnsi="Georgia" w:cs="Arial"/>
        </w:rPr>
        <w:t>deficits in the creation and maintenance of these cognitive map</w:t>
      </w:r>
      <w:r w:rsidR="009E02B9">
        <w:rPr>
          <w:rFonts w:ascii="Georgia" w:hAnsi="Georgia" w:cs="Arial"/>
        </w:rPr>
        <w:t xml:space="preserve"> representations in OFC. Key support for this comes from </w:t>
      </w:r>
      <w:r w:rsidR="00625148">
        <w:rPr>
          <w:rFonts w:ascii="Georgia" w:hAnsi="Georgia" w:cs="Arial"/>
        </w:rPr>
        <w:t xml:space="preserve">studies from this lab </w:t>
      </w:r>
      <w:del w:id="6" w:author="SCHOENBAUM ANSEL R" w:date="2021-03-23T14:32:00Z">
        <w:r w:rsidR="00625148" w:rsidDel="0021095C">
          <w:rPr>
            <w:rFonts w:ascii="Georgia" w:hAnsi="Georgia" w:cs="Arial"/>
          </w:rPr>
          <w:delText xml:space="preserve">that showed </w:delText>
        </w:r>
      </w:del>
      <w:r w:rsidR="00625148">
        <w:rPr>
          <w:rFonts w:ascii="Georgia" w:hAnsi="Georgia" w:cs="Arial"/>
        </w:rPr>
        <w:t xml:space="preserve">showing that rats with a history of cocaine use, known to cause compulsivity, </w:t>
      </w:r>
      <w:del w:id="7" w:author="SCHOENBAUM ANSEL R" w:date="2021-03-23T14:32:00Z">
        <w:r w:rsidR="00625148" w:rsidDel="0021095C">
          <w:rPr>
            <w:rFonts w:ascii="Georgia" w:hAnsi="Georgia" w:cs="Arial"/>
          </w:rPr>
          <w:delText xml:space="preserve">show </w:delText>
        </w:r>
      </w:del>
      <w:ins w:id="8" w:author="SCHOENBAUM ANSEL R" w:date="2021-03-23T14:32:00Z">
        <w:r w:rsidR="0021095C">
          <w:rPr>
            <w:rFonts w:ascii="Georgia" w:hAnsi="Georgia" w:cs="Arial"/>
          </w:rPr>
          <w:t>exhibit</w:t>
        </w:r>
        <w:r w:rsidR="0021095C">
          <w:rPr>
            <w:rFonts w:ascii="Georgia" w:hAnsi="Georgia" w:cs="Arial"/>
          </w:rPr>
          <w:t xml:space="preserve"> </w:t>
        </w:r>
      </w:ins>
      <w:r w:rsidR="00312A98">
        <w:rPr>
          <w:rFonts w:ascii="Georgia" w:hAnsi="Georgia" w:cs="Arial"/>
        </w:rPr>
        <w:t>inflexible behavior</w:t>
      </w:r>
      <w:r w:rsidR="00625148">
        <w:rPr>
          <w:rFonts w:ascii="Georgia" w:hAnsi="Georgia" w:cs="Arial"/>
        </w:rPr>
        <w:t xml:space="preserve"> in reversal learning tasks </w:t>
      </w:r>
      <w:del w:id="9" w:author="SCHOENBAUM ANSEL R" w:date="2021-03-23T14:32:00Z">
        <w:r w:rsidR="00625148" w:rsidDel="0021095C">
          <w:rPr>
            <w:rFonts w:ascii="Georgia" w:hAnsi="Georgia" w:cs="Arial"/>
          </w:rPr>
          <w:delText>that are</w:delText>
        </w:r>
        <w:r w:rsidR="00312A98" w:rsidDel="0021095C">
          <w:rPr>
            <w:rFonts w:ascii="Georgia" w:hAnsi="Georgia" w:cs="Arial"/>
          </w:rPr>
          <w:delText xml:space="preserve"> accompanied by</w:delText>
        </w:r>
      </w:del>
      <w:ins w:id="10" w:author="SCHOENBAUM ANSEL R" w:date="2021-03-23T14:32:00Z">
        <w:r w:rsidR="0021095C">
          <w:rPr>
            <w:rFonts w:ascii="Georgia" w:hAnsi="Georgia" w:cs="Arial"/>
          </w:rPr>
          <w:t>and have</w:t>
        </w:r>
      </w:ins>
      <w:r w:rsidR="00312A98">
        <w:rPr>
          <w:rFonts w:ascii="Georgia" w:hAnsi="Georgia" w:cs="Arial"/>
        </w:rPr>
        <w:t xml:space="preserve"> impoverished </w:t>
      </w:r>
      <w:r w:rsidR="00331845">
        <w:rPr>
          <w:rFonts w:ascii="Georgia" w:hAnsi="Georgia" w:cs="Arial"/>
        </w:rPr>
        <w:t>cognitive map</w:t>
      </w:r>
      <w:r w:rsidR="00312A98">
        <w:rPr>
          <w:rFonts w:ascii="Georgia" w:hAnsi="Georgia" w:cs="Arial"/>
        </w:rPr>
        <w:t xml:space="preserve"> representations in OFC.</w:t>
      </w:r>
      <w:r w:rsidR="00625148">
        <w:rPr>
          <w:rFonts w:ascii="Georgia" w:hAnsi="Georgia" w:cs="Arial"/>
        </w:rPr>
        <w:t xml:space="preserve"> </w:t>
      </w:r>
      <w:r w:rsidR="00312A98">
        <w:rPr>
          <w:rFonts w:ascii="Georgia" w:hAnsi="Georgia" w:cs="Arial"/>
        </w:rPr>
        <w:t>In a typical reversal learning task,</w:t>
      </w:r>
      <w:r w:rsidR="00312A98" w:rsidRPr="00312A98">
        <w:rPr>
          <w:rFonts w:ascii="Georgia" w:hAnsi="Georgia" w:cs="Arial"/>
        </w:rPr>
        <w:t xml:space="preserve"> </w:t>
      </w:r>
      <w:r w:rsidR="00312A98">
        <w:rPr>
          <w:rFonts w:ascii="Georgia" w:hAnsi="Georgia" w:cs="Arial"/>
        </w:rPr>
        <w:t xml:space="preserve">subjects first learn to </w:t>
      </w:r>
      <w:r w:rsidR="00312A98" w:rsidRPr="005B6E1C">
        <w:rPr>
          <w:rFonts w:ascii="Georgia" w:hAnsi="Georgia" w:cs="Arial"/>
        </w:rPr>
        <w:t>discriminate responding to a rewarded (A+) and non-rewarded (B-) cue, and then these cue-outcome relationships are reversed i.e. A- and B+</w:t>
      </w:r>
      <w:r w:rsidR="00312A98">
        <w:rPr>
          <w:rFonts w:ascii="Georgia" w:hAnsi="Georgia" w:cs="Arial"/>
        </w:rPr>
        <w:t>.</w:t>
      </w:r>
      <w:r w:rsidR="00E727BE">
        <w:rPr>
          <w:rFonts w:ascii="Georgia" w:hAnsi="Georgia" w:cs="Arial"/>
        </w:rPr>
        <w:t xml:space="preserve"> </w:t>
      </w:r>
      <w:del w:id="11" w:author="SCHOENBAUM ANSEL R" w:date="2021-03-23T14:33:00Z">
        <w:r w:rsidR="00E727BE" w:rsidDel="0021095C">
          <w:rPr>
            <w:rFonts w:ascii="Georgia" w:hAnsi="Georgia" w:cs="Arial"/>
          </w:rPr>
          <w:delText xml:space="preserve">Rapid </w:delText>
        </w:r>
      </w:del>
      <w:del w:id="12" w:author="SCHOENBAUM ANSEL R" w:date="2021-03-23T14:32:00Z">
        <w:r w:rsidR="00E727BE" w:rsidDel="0021095C">
          <w:rPr>
            <w:rFonts w:ascii="Georgia" w:hAnsi="Georgia" w:cs="Arial"/>
          </w:rPr>
          <w:delText>behavioral change in reversal learni</w:delText>
        </w:r>
      </w:del>
      <w:ins w:id="13" w:author="SCHOENBAUM ANSEL R" w:date="2021-03-23T14:33:00Z">
        <w:r w:rsidR="0021095C">
          <w:rPr>
            <w:rFonts w:ascii="Georgia" w:hAnsi="Georgia" w:cs="Arial"/>
          </w:rPr>
          <w:t>C</w:t>
        </w:r>
      </w:ins>
      <w:del w:id="14" w:author="SCHOENBAUM ANSEL R" w:date="2021-03-23T14:32:00Z">
        <w:r w:rsidR="00E727BE" w:rsidDel="0021095C">
          <w:rPr>
            <w:rFonts w:ascii="Georgia" w:hAnsi="Georgia" w:cs="Arial"/>
          </w:rPr>
          <w:delText>ng</w:delText>
        </w:r>
      </w:del>
      <w:ins w:id="15" w:author="SCHOENBAUM ANSEL R" w:date="2021-03-23T14:32:00Z">
        <w:r w:rsidR="0021095C">
          <w:rPr>
            <w:rFonts w:ascii="Georgia" w:hAnsi="Georgia" w:cs="Arial"/>
          </w:rPr>
          <w:t>hanges in behavior a</w:t>
        </w:r>
      </w:ins>
      <w:ins w:id="16" w:author="SCHOENBAUM ANSEL R" w:date="2021-03-23T14:33:00Z">
        <w:r w:rsidR="0021095C">
          <w:rPr>
            <w:rFonts w:ascii="Georgia" w:hAnsi="Georgia" w:cs="Arial"/>
          </w:rPr>
          <w:t>fter a reversal can be made more rapid by</w:t>
        </w:r>
      </w:ins>
      <w:del w:id="17" w:author="SCHOENBAUM ANSEL R" w:date="2021-03-23T14:33:00Z">
        <w:r w:rsidR="00E727BE" w:rsidDel="0021095C">
          <w:rPr>
            <w:rFonts w:ascii="Georgia" w:hAnsi="Georgia" w:cs="Arial"/>
          </w:rPr>
          <w:delText xml:space="preserve"> requires a</w:delText>
        </w:r>
      </w:del>
      <w:r w:rsidR="00E727BE">
        <w:rPr>
          <w:rFonts w:ascii="Georgia" w:hAnsi="Georgia" w:cs="Arial"/>
        </w:rPr>
        <w:t xml:space="preserve"> chang</w:t>
      </w:r>
      <w:ins w:id="18" w:author="SCHOENBAUM ANSEL R" w:date="2021-03-23T14:33:00Z">
        <w:r w:rsidR="0021095C">
          <w:rPr>
            <w:rFonts w:ascii="Georgia" w:hAnsi="Georgia" w:cs="Arial"/>
          </w:rPr>
          <w:t>ing</w:t>
        </w:r>
      </w:ins>
      <w:del w:id="19" w:author="SCHOENBAUM ANSEL R" w:date="2021-03-23T14:33:00Z">
        <w:r w:rsidR="00E727BE" w:rsidDel="0021095C">
          <w:rPr>
            <w:rFonts w:ascii="Georgia" w:hAnsi="Georgia" w:cs="Arial"/>
          </w:rPr>
          <w:delText>e</w:delText>
        </w:r>
      </w:del>
      <w:r w:rsidR="00E727BE">
        <w:rPr>
          <w:rFonts w:ascii="Georgia" w:hAnsi="Georgia" w:cs="Arial"/>
        </w:rPr>
        <w:t xml:space="preserve"> </w:t>
      </w:r>
      <w:del w:id="20" w:author="SCHOENBAUM ANSEL R" w:date="2021-03-23T14:33:00Z">
        <w:r w:rsidR="00E727BE" w:rsidDel="0021095C">
          <w:rPr>
            <w:rFonts w:ascii="Georgia" w:hAnsi="Georgia" w:cs="Arial"/>
          </w:rPr>
          <w:delText xml:space="preserve">in </w:delText>
        </w:r>
      </w:del>
      <w:ins w:id="21" w:author="SCHOENBAUM ANSEL R" w:date="2021-03-23T14:33:00Z">
        <w:r w:rsidR="0021095C">
          <w:rPr>
            <w:rFonts w:ascii="Georgia" w:hAnsi="Georgia" w:cs="Arial"/>
          </w:rPr>
          <w:t>the underlying</w:t>
        </w:r>
        <w:r w:rsidR="0021095C">
          <w:rPr>
            <w:rFonts w:ascii="Georgia" w:hAnsi="Georgia" w:cs="Arial"/>
          </w:rPr>
          <w:t xml:space="preserve"> </w:t>
        </w:r>
      </w:ins>
      <w:r w:rsidR="00E727BE">
        <w:rPr>
          <w:rFonts w:ascii="Georgia" w:hAnsi="Georgia" w:cs="Arial"/>
        </w:rPr>
        <w:t xml:space="preserve">cognitive map to </w:t>
      </w:r>
      <w:del w:id="22" w:author="SCHOENBAUM ANSEL R" w:date="2021-03-23T14:34:00Z">
        <w:r w:rsidR="00E727BE" w:rsidDel="0021095C">
          <w:rPr>
            <w:rFonts w:ascii="Georgia" w:hAnsi="Georgia" w:cs="Arial"/>
          </w:rPr>
          <w:delText xml:space="preserve">reflect </w:delText>
        </w:r>
      </w:del>
      <w:ins w:id="23" w:author="SCHOENBAUM ANSEL R" w:date="2021-03-23T14:34:00Z">
        <w:r w:rsidR="0021095C">
          <w:rPr>
            <w:rFonts w:ascii="Georgia" w:hAnsi="Georgia" w:cs="Arial"/>
          </w:rPr>
          <w:t>allow learning of</w:t>
        </w:r>
        <w:r w:rsidR="0021095C">
          <w:rPr>
            <w:rFonts w:ascii="Georgia" w:hAnsi="Georgia" w:cs="Arial"/>
          </w:rPr>
          <w:t xml:space="preserve"> </w:t>
        </w:r>
      </w:ins>
      <w:del w:id="24" w:author="SCHOENBAUM ANSEL R" w:date="2021-03-23T14:33:00Z">
        <w:r w:rsidR="00E727BE" w:rsidDel="0021095C">
          <w:rPr>
            <w:rFonts w:ascii="Georgia" w:hAnsi="Georgia" w:cs="Arial"/>
          </w:rPr>
          <w:delText>the change in the</w:delText>
        </w:r>
      </w:del>
      <w:ins w:id="25" w:author="SCHOENBAUM ANSEL R" w:date="2021-03-23T14:33:00Z">
        <w:r w:rsidR="0021095C">
          <w:rPr>
            <w:rFonts w:ascii="Georgia" w:hAnsi="Georgia" w:cs="Arial"/>
          </w:rPr>
          <w:t>the new</w:t>
        </w:r>
      </w:ins>
      <w:r w:rsidR="00E727BE">
        <w:rPr>
          <w:rFonts w:ascii="Georgia" w:hAnsi="Georgia" w:cs="Arial"/>
        </w:rPr>
        <w:t xml:space="preserve"> relationship between cue and outcome states</w:t>
      </w:r>
      <w:ins w:id="26" w:author="SCHOENBAUM ANSEL R" w:date="2021-03-23T14:34:00Z">
        <w:r w:rsidR="0021095C">
          <w:rPr>
            <w:rFonts w:ascii="Georgia" w:hAnsi="Georgia" w:cs="Arial"/>
          </w:rPr>
          <w:t>, without requiring unlearning of the old.</w:t>
        </w:r>
      </w:ins>
      <w:del w:id="27" w:author="SCHOENBAUM ANSEL R" w:date="2021-03-23T14:34:00Z">
        <w:r w:rsidR="00E727BE" w:rsidDel="0021095C">
          <w:rPr>
            <w:rFonts w:ascii="Georgia" w:hAnsi="Georgia" w:cs="Arial"/>
          </w:rPr>
          <w:delText>.</w:delText>
        </w:r>
      </w:del>
      <w:r w:rsidR="00E727BE">
        <w:rPr>
          <w:rFonts w:ascii="Georgia" w:hAnsi="Georgia" w:cs="Arial"/>
        </w:rPr>
        <w:t xml:space="preserve"> </w:t>
      </w:r>
      <w:ins w:id="28" w:author="SCHOENBAUM ANSEL R" w:date="2021-03-23T14:34:00Z">
        <w:r w:rsidR="0021095C">
          <w:rPr>
            <w:rFonts w:ascii="Georgia" w:hAnsi="Georgia" w:cs="Arial"/>
          </w:rPr>
          <w:t xml:space="preserve"> </w:t>
        </w:r>
      </w:ins>
      <w:r w:rsidR="00E727BE">
        <w:rPr>
          <w:rFonts w:ascii="Georgia" w:hAnsi="Georgia" w:cs="Arial"/>
        </w:rPr>
        <w:t>However,</w:t>
      </w:r>
      <w:r w:rsidR="00526431">
        <w:rPr>
          <w:rFonts w:ascii="Georgia" w:hAnsi="Georgia" w:cs="Arial"/>
        </w:rPr>
        <w:t xml:space="preserve"> </w:t>
      </w:r>
      <w:ins w:id="29" w:author="SCHOENBAUM ANSEL R" w:date="2021-03-23T14:34:00Z">
        <w:r w:rsidR="0021095C">
          <w:rPr>
            <w:rFonts w:ascii="Georgia" w:hAnsi="Georgia" w:cs="Arial"/>
          </w:rPr>
          <w:t xml:space="preserve">since </w:t>
        </w:r>
        <w:r w:rsidR="0021095C">
          <w:rPr>
            <w:rFonts w:ascii="Georgia" w:hAnsi="Georgia" w:cs="Arial"/>
          </w:rPr>
          <w:t>the reversal is signaled to the subject by a change in cue-reward associations</w:t>
        </w:r>
        <w:r w:rsidR="0021095C">
          <w:rPr>
            <w:rFonts w:ascii="Georgia" w:hAnsi="Georgia" w:cs="Arial"/>
          </w:rPr>
          <w:t xml:space="preserve">, </w:t>
        </w:r>
      </w:ins>
      <w:r w:rsidR="00E727BE">
        <w:rPr>
          <w:rFonts w:ascii="Georgia" w:hAnsi="Georgia" w:cs="Arial"/>
        </w:rPr>
        <w:t>representations of cognitive maps in</w:t>
      </w:r>
      <w:r w:rsidR="004A6F7F">
        <w:rPr>
          <w:rFonts w:ascii="Georgia" w:hAnsi="Georgia" w:cs="Arial"/>
        </w:rPr>
        <w:t xml:space="preserve"> OFC </w:t>
      </w:r>
      <w:del w:id="30" w:author="SCHOENBAUM ANSEL R" w:date="2021-03-23T14:35:00Z">
        <w:r w:rsidR="004A6F7F" w:rsidDel="0021095C">
          <w:rPr>
            <w:rFonts w:ascii="Georgia" w:hAnsi="Georgia" w:cs="Arial"/>
          </w:rPr>
          <w:delText>in</w:delText>
        </w:r>
        <w:r w:rsidR="00E727BE" w:rsidDel="0021095C">
          <w:rPr>
            <w:rFonts w:ascii="Georgia" w:hAnsi="Georgia" w:cs="Arial"/>
          </w:rPr>
          <w:delText xml:space="preserve"> </w:delText>
        </w:r>
        <w:r w:rsidR="00526431" w:rsidDel="0021095C">
          <w:rPr>
            <w:rFonts w:ascii="Georgia" w:hAnsi="Georgia" w:cs="Arial"/>
          </w:rPr>
          <w:delText>reversal</w:delText>
        </w:r>
        <w:r w:rsidR="00E727BE" w:rsidDel="0021095C">
          <w:rPr>
            <w:rFonts w:ascii="Georgia" w:hAnsi="Georgia" w:cs="Arial"/>
          </w:rPr>
          <w:delText xml:space="preserve"> </w:delText>
        </w:r>
      </w:del>
      <w:r w:rsidR="004A6F7F">
        <w:rPr>
          <w:rFonts w:ascii="Georgia" w:hAnsi="Georgia" w:cs="Arial"/>
        </w:rPr>
        <w:t xml:space="preserve">cannot be </w:t>
      </w:r>
      <w:r w:rsidR="004A6F7F">
        <w:rPr>
          <w:rFonts w:ascii="Georgia" w:hAnsi="Georgia" w:cs="Arial"/>
        </w:rPr>
        <w:lastRenderedPageBreak/>
        <w:t xml:space="preserve">disentangled from </w:t>
      </w:r>
      <w:r w:rsidR="00526431">
        <w:rPr>
          <w:rFonts w:ascii="Georgia" w:hAnsi="Georgia" w:cs="Arial"/>
        </w:rPr>
        <w:t>simple task features such as the presence or absence of reward</w:t>
      </w:r>
      <w:r w:rsidR="004A6F7F">
        <w:rPr>
          <w:rFonts w:ascii="Georgia" w:hAnsi="Georgia" w:cs="Arial"/>
        </w:rPr>
        <w:t>.</w:t>
      </w:r>
      <w:r w:rsidR="00526431">
        <w:rPr>
          <w:rFonts w:ascii="Georgia" w:hAnsi="Georgia" w:cs="Arial"/>
        </w:rPr>
        <w:t xml:space="preserve"> </w:t>
      </w:r>
      <w:del w:id="31" w:author="SCHOENBAUM ANSEL R" w:date="2021-03-23T14:35:00Z">
        <w:r w:rsidR="00526431" w:rsidDel="0021095C">
          <w:rPr>
            <w:rFonts w:ascii="Georgia" w:hAnsi="Georgia" w:cs="Arial"/>
          </w:rPr>
          <w:delText>That is,</w:delText>
        </w:r>
      </w:del>
      <w:del w:id="32" w:author="SCHOENBAUM ANSEL R" w:date="2021-03-23T14:34:00Z">
        <w:r w:rsidR="00526431" w:rsidDel="0021095C">
          <w:rPr>
            <w:rFonts w:ascii="Georgia" w:hAnsi="Georgia" w:cs="Arial"/>
          </w:rPr>
          <w:delText xml:space="preserve"> the reversal is signaled to the subject by a change in cue-reward associations</w:delText>
        </w:r>
      </w:del>
      <w:del w:id="33" w:author="SCHOENBAUM ANSEL R" w:date="2021-03-23T14:35:00Z">
        <w:r w:rsidR="00526431" w:rsidDel="0021095C">
          <w:rPr>
            <w:rFonts w:ascii="Georgia" w:hAnsi="Georgia" w:cs="Arial"/>
          </w:rPr>
          <w:delText xml:space="preserve">. </w:delText>
        </w:r>
      </w:del>
      <w:r w:rsidR="00331845">
        <w:rPr>
          <w:rFonts w:ascii="Georgia" w:hAnsi="Georgia" w:cs="Arial"/>
        </w:rPr>
        <w:t xml:space="preserve">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w:t>
      </w:r>
      <w:commentRangeStart w:id="34"/>
      <w:r w:rsidR="00331845">
        <w:rPr>
          <w:rFonts w:ascii="Georgia" w:hAnsi="Georgia" w:cs="Arial"/>
        </w:rPr>
        <w:t>inhibition</w:t>
      </w:r>
      <w:commentRangeEnd w:id="34"/>
      <w:r w:rsidR="0021095C">
        <w:rPr>
          <w:rStyle w:val="CommentReference"/>
        </w:rPr>
        <w:commentReference w:id="34"/>
      </w:r>
      <w:r w:rsidR="00331845">
        <w:rPr>
          <w:rFonts w:ascii="Georgia" w:hAnsi="Georgia" w:cs="Arial"/>
        </w:rPr>
        <w:t xml:space="preserve">. </w:t>
      </w:r>
    </w:p>
    <w:p w14:paraId="2D064637" w14:textId="50B1F5C9" w:rsidR="00625148" w:rsidRDefault="00331845" w:rsidP="00625148">
      <w:pPr>
        <w:rPr>
          <w:rFonts w:ascii="Georgia" w:hAnsi="Georgia" w:cs="Arial"/>
        </w:rPr>
      </w:pPr>
      <w:r>
        <w:rPr>
          <w:rFonts w:ascii="Georgia" w:hAnsi="Georgia" w:cs="Arial"/>
        </w:rPr>
        <w:t xml:space="preserve">To resolve these issues, it is necessary to use a behavioral approach that dissociates the cue that triggers changes in the map being used from these other features and requires mapping for successful performance.  One such task that still shares many of the features of reversal learning that makes it so popular is </w:t>
      </w:r>
      <w:del w:id="35" w:author="SCHOENBAUM ANSEL R" w:date="2021-03-23T14:36:00Z">
        <w:r w:rsidDel="0021095C">
          <w:rPr>
            <w:rFonts w:ascii="Georgia" w:hAnsi="Georgia" w:cs="Arial"/>
          </w:rPr>
          <w:delText xml:space="preserve">an </w:delText>
        </w:r>
      </w:del>
      <w:r>
        <w:rPr>
          <w:rFonts w:ascii="Georgia" w:hAnsi="Georgia" w:cs="Arial"/>
        </w:rPr>
        <w:t>occasion setting (OS)</w:t>
      </w:r>
      <w:del w:id="36" w:author="SCHOENBAUM ANSEL R" w:date="2021-03-23T14:36:00Z">
        <w:r w:rsidDel="0021095C">
          <w:rPr>
            <w:rFonts w:ascii="Georgia" w:hAnsi="Georgia" w:cs="Arial"/>
          </w:rPr>
          <w:delText xml:space="preserve"> task</w:delText>
        </w:r>
      </w:del>
      <w:r>
        <w:rPr>
          <w:rFonts w:ascii="Georgia" w:hAnsi="Georgia" w:cs="Arial"/>
        </w:rPr>
        <w:t xml:space="preserve">. </w:t>
      </w:r>
      <w:ins w:id="37" w:author="SCHOENBAUM ANSEL R" w:date="2021-03-23T14:36:00Z">
        <w:r w:rsidR="0021095C">
          <w:rPr>
            <w:rFonts w:ascii="Georgia" w:hAnsi="Georgia" w:cs="Arial"/>
          </w:rPr>
          <w:t>In an occasion setting task, s</w:t>
        </w:r>
      </w:ins>
      <w:del w:id="38" w:author="SCHOENBAUM ANSEL R" w:date="2021-03-23T14:36:00Z">
        <w:r w:rsidR="008531EF" w:rsidDel="0021095C">
          <w:rPr>
            <w:rFonts w:ascii="Georgia" w:hAnsi="Georgia" w:cs="Arial"/>
          </w:rPr>
          <w:delText>S</w:delText>
        </w:r>
      </w:del>
      <w:r w:rsidR="008531EF">
        <w:rPr>
          <w:rFonts w:ascii="Georgia" w:hAnsi="Georgia" w:cs="Arial"/>
        </w:rPr>
        <w:t>ubjects are presented with a sequence of two discrete cues, first an OS cue which indicates whether a second target cue predicts reward i.e. OS -&gt; Target -&gt; Reward (</w:t>
      </w:r>
      <w:r w:rsidR="008531EF" w:rsidRPr="008531EF">
        <w:rPr>
          <w:rFonts w:ascii="Georgia" w:hAnsi="Georgia" w:cs="Arial"/>
          <w:color w:val="4472C4" w:themeColor="accent1"/>
        </w:rPr>
        <w:t>Figure 1</w:t>
      </w:r>
      <w:r w:rsidR="008531EF">
        <w:rPr>
          <w:rFonts w:ascii="Georgia" w:hAnsi="Georgia" w:cs="Arial"/>
        </w:rPr>
        <w:t>).</w:t>
      </w:r>
      <w:r w:rsidR="007F3B4B">
        <w:rPr>
          <w:rFonts w:ascii="Georgia" w:hAnsi="Georgia" w:cs="Arial"/>
        </w:rPr>
        <w:t xml:space="preserve"> For example, target cue A is rewarded on X</w:t>
      </w:r>
      <w:r w:rsidR="0083224F">
        <w:rPr>
          <w:rFonts w:ascii="Georgia" w:hAnsi="Georgia" w:cs="Arial"/>
        </w:rPr>
        <w:t xml:space="preserve"> </w:t>
      </w:r>
      <w:r w:rsidR="007F3B4B">
        <w:rPr>
          <w:rFonts w:ascii="Georgia" w:hAnsi="Georgia" w:cs="Arial"/>
        </w:rPr>
        <w:t>-&gt;</w:t>
      </w:r>
      <w:r w:rsidR="0083224F">
        <w:rPr>
          <w:rFonts w:ascii="Georgia" w:hAnsi="Georgia" w:cs="Arial"/>
        </w:rPr>
        <w:t xml:space="preserve"> </w:t>
      </w:r>
      <w:r w:rsidR="007F3B4B">
        <w:rPr>
          <w:rFonts w:ascii="Georgia" w:hAnsi="Georgia" w:cs="Arial"/>
        </w:rPr>
        <w:t>A+ trials, and non-rewarded on Y-&gt;</w:t>
      </w:r>
      <w:r w:rsidR="0083224F">
        <w:rPr>
          <w:rFonts w:ascii="Georgia" w:hAnsi="Georgia" w:cs="Arial"/>
        </w:rPr>
        <w:t xml:space="preserve"> </w:t>
      </w:r>
      <w:r w:rsidR="007F3B4B">
        <w:rPr>
          <w:rFonts w:ascii="Georgia" w:hAnsi="Georgia" w:cs="Arial"/>
        </w:rPr>
        <w:t xml:space="preserve">A- trials. This creates two cue-reward maps similar to </w:t>
      </w:r>
      <w:ins w:id="39" w:author="SCHOENBAUM ANSEL R" w:date="2021-03-23T14:37:00Z">
        <w:r w:rsidR="0021095C">
          <w:rPr>
            <w:rFonts w:ascii="Georgia" w:hAnsi="Georgia" w:cs="Arial"/>
          </w:rPr>
          <w:t xml:space="preserve">the alternative maps that might be used in rapid </w:t>
        </w:r>
      </w:ins>
      <w:r w:rsidR="007F3B4B">
        <w:rPr>
          <w:rFonts w:ascii="Georgia" w:hAnsi="Georgia" w:cs="Arial"/>
        </w:rPr>
        <w:t>reversal learning, except that both maps are learned from the start of the task and map switching</w:t>
      </w:r>
      <w:r w:rsidR="00B10477">
        <w:rPr>
          <w:rFonts w:ascii="Georgia" w:hAnsi="Georgia" w:cs="Arial"/>
        </w:rPr>
        <w:t xml:space="preserve"> on a trial-by-trial basis</w:t>
      </w:r>
      <w:r w:rsidR="007F3B4B">
        <w:rPr>
          <w:rFonts w:ascii="Georgia" w:hAnsi="Georgia" w:cs="Arial"/>
        </w:rPr>
        <w:t xml:space="preserve"> is signaled by an overt OS cue</w:t>
      </w:r>
      <w:ins w:id="40" w:author="SCHOENBAUM ANSEL R" w:date="2021-03-23T14:37:00Z">
        <w:r w:rsidR="0021095C">
          <w:rPr>
            <w:rFonts w:ascii="Georgia" w:hAnsi="Georgia" w:cs="Arial"/>
          </w:rPr>
          <w:t xml:space="preserve"> instead of by the act of reversing the cue-outcome associations</w:t>
        </w:r>
      </w:ins>
      <w:r w:rsidR="007F3B4B">
        <w:rPr>
          <w:rFonts w:ascii="Georgia" w:hAnsi="Georgia" w:cs="Arial"/>
        </w:rPr>
        <w:t xml:space="preserve"> i.e.</w:t>
      </w:r>
      <w:r w:rsidR="00B10477">
        <w:rPr>
          <w:rFonts w:ascii="Georgia" w:hAnsi="Georgia" w:cs="Arial"/>
        </w:rPr>
        <w:t xml:space="preserve"> </w:t>
      </w:r>
      <w:r w:rsidR="007F3B4B">
        <w:rPr>
          <w:rFonts w:ascii="Georgia" w:hAnsi="Georgia" w:cs="Arial"/>
        </w:rPr>
        <w:t xml:space="preserve">X -&gt; {A+, B-, C+, D-} and Y -&gt; {A-, B+, C-, D+}. </w:t>
      </w:r>
      <w:r w:rsidR="00B10477">
        <w:rPr>
          <w:rFonts w:ascii="Georgia" w:hAnsi="Georgia" w:cs="Arial"/>
        </w:rPr>
        <w:t>Therefore,</w:t>
      </w:r>
      <w:r w:rsidR="0083224F">
        <w:rPr>
          <w:rFonts w:ascii="Georgia" w:hAnsi="Georgia" w:cs="Arial"/>
        </w:rPr>
        <w:t xml:space="preserve"> depending on whether a trial starts with X or Y, </w:t>
      </w:r>
      <w:r w:rsidR="00B10477">
        <w:rPr>
          <w:rFonts w:ascii="Georgia" w:hAnsi="Georgia" w:cs="Arial"/>
        </w:rPr>
        <w:t xml:space="preserve">the same target cue (e.g. A) </w:t>
      </w:r>
      <w:r w:rsidR="0083224F">
        <w:rPr>
          <w:rFonts w:ascii="Georgia" w:hAnsi="Georgia" w:cs="Arial"/>
        </w:rPr>
        <w:t xml:space="preserve">signals two distinct states (A+ or A-) in separate cognitive maps. </w:t>
      </w:r>
      <w:r w:rsidR="00625148">
        <w:rPr>
          <w:rFonts w:ascii="Georgia" w:hAnsi="Georgia" w:cs="Arial"/>
        </w:rPr>
        <w:t xml:space="preserve">An OS task can therefore isolate neural representations of distinct map states </w:t>
      </w:r>
      <w:del w:id="41" w:author="SCHOENBAUM ANSEL R" w:date="2021-03-23T14:37:00Z">
        <w:r w:rsidR="00625148" w:rsidDel="0021095C">
          <w:rPr>
            <w:rFonts w:ascii="Georgia" w:hAnsi="Georgia" w:cs="Arial"/>
          </w:rPr>
          <w:delText>that are not</w:delText>
        </w:r>
      </w:del>
      <w:ins w:id="42" w:author="SCHOENBAUM ANSEL R" w:date="2021-03-23T14:37:00Z">
        <w:r w:rsidR="0021095C">
          <w:rPr>
            <w:rFonts w:ascii="Georgia" w:hAnsi="Georgia" w:cs="Arial"/>
          </w:rPr>
          <w:t>un</w:t>
        </w:r>
      </w:ins>
      <w:del w:id="43" w:author="SCHOENBAUM ANSEL R" w:date="2021-03-23T14:37:00Z">
        <w:r w:rsidR="00625148" w:rsidDel="0021095C">
          <w:rPr>
            <w:rFonts w:ascii="Georgia" w:hAnsi="Georgia" w:cs="Arial"/>
          </w:rPr>
          <w:delText xml:space="preserve"> </w:delText>
        </w:r>
      </w:del>
      <w:r w:rsidR="00625148">
        <w:rPr>
          <w:rFonts w:ascii="Georgia" w:hAnsi="Georgia" w:cs="Arial"/>
        </w:rPr>
        <w:t xml:space="preserve">confounded by </w:t>
      </w:r>
      <w:del w:id="44" w:author="SCHOENBAUM ANSEL R" w:date="2021-03-23T14:38:00Z">
        <w:r w:rsidR="00625148" w:rsidDel="0021095C">
          <w:rPr>
            <w:rFonts w:ascii="Georgia" w:hAnsi="Georgia" w:cs="Arial"/>
          </w:rPr>
          <w:delText xml:space="preserve">detecting </w:delText>
        </w:r>
      </w:del>
      <w:r w:rsidR="00625148">
        <w:rPr>
          <w:rFonts w:ascii="Georgia" w:hAnsi="Georgia" w:cs="Arial"/>
        </w:rPr>
        <w:t xml:space="preserve">changes in reinforcement. </w:t>
      </w:r>
      <w:r w:rsidR="00D33DAF">
        <w:rPr>
          <w:rFonts w:ascii="Georgia" w:hAnsi="Georgia" w:cs="Arial"/>
        </w:rPr>
        <w:t xml:space="preserve">Notably, unlike reversal learning, </w:t>
      </w:r>
      <w:r w:rsidR="00CA7EE8">
        <w:rPr>
          <w:rFonts w:ascii="Georgia" w:hAnsi="Georgia" w:cs="Arial"/>
        </w:rPr>
        <w:t>all cues are followed equally by reward and non-reward.</w:t>
      </w:r>
    </w:p>
    <w:p w14:paraId="6354A9F1" w14:textId="146540A4" w:rsidR="00DA5F67" w:rsidRDefault="00D33DAF" w:rsidP="008531EF">
      <w:pPr>
        <w:rPr>
          <w:rFonts w:ascii="Georgia" w:hAnsi="Georgia" w:cs="Arial"/>
        </w:rPr>
      </w:pPr>
      <w:r>
        <w:rPr>
          <w:rFonts w:ascii="Georgia" w:hAnsi="Georgia" w:cs="Arial"/>
        </w:rPr>
        <w:t xml:space="preserve">Here I will manipulate a prior history of cocaine in rats </w:t>
      </w:r>
      <w:r w:rsidR="00342CC8">
        <w:rPr>
          <w:rFonts w:ascii="Georgia" w:hAnsi="Georgia" w:cs="Arial"/>
        </w:rPr>
        <w:t>to create a model of behavioral inflexibility and OFC dysfunction in disorders of compulsivity. U</w:t>
      </w:r>
      <w:r>
        <w:rPr>
          <w:rFonts w:ascii="Georgia" w:hAnsi="Georgia" w:cs="Arial"/>
        </w:rPr>
        <w:t>s</w:t>
      </w:r>
      <w:r w:rsidR="00342CC8">
        <w:rPr>
          <w:rFonts w:ascii="Georgia" w:hAnsi="Georgia" w:cs="Arial"/>
        </w:rPr>
        <w:t>ing</w:t>
      </w:r>
      <w:r>
        <w:rPr>
          <w:rFonts w:ascii="Georgia" w:hAnsi="Georgia" w:cs="Arial"/>
        </w:rPr>
        <w:t xml:space="preserve"> in-vivo single-cell recording in OFC during an OS task </w:t>
      </w:r>
      <w:r w:rsidR="00342CC8">
        <w:rPr>
          <w:rFonts w:ascii="Georgia" w:hAnsi="Georgia" w:cs="Arial"/>
        </w:rPr>
        <w:t xml:space="preserve">I will </w:t>
      </w:r>
      <w:r>
        <w:rPr>
          <w:rFonts w:ascii="Georgia" w:hAnsi="Georgia" w:cs="Arial"/>
        </w:rPr>
        <w:t>answer the question: Do reversal learning deficits in rats with a history of cocaine reflect impoverished cognitive map representations in OFC?</w:t>
      </w:r>
    </w:p>
    <w:p w14:paraId="5D69DC36" w14:textId="264764E1" w:rsidR="007F3B4B" w:rsidRPr="00CC508F" w:rsidRDefault="00213F5B" w:rsidP="008531EF">
      <w:pPr>
        <w:rPr>
          <w:rFonts w:ascii="Georgia" w:hAnsi="Georgia" w:cs="Arial"/>
          <w:b/>
          <w:bCs/>
        </w:rPr>
      </w:pPr>
      <w:r w:rsidRPr="00CC508F">
        <w:rPr>
          <w:rFonts w:ascii="Georgia" w:hAnsi="Georgia" w:cs="Arial"/>
          <w:b/>
          <w:bCs/>
        </w:rPr>
        <w:t>Exp</w:t>
      </w:r>
      <w:r w:rsidR="006C3C19">
        <w:rPr>
          <w:rFonts w:ascii="Georgia" w:hAnsi="Georgia" w:cs="Arial"/>
          <w:b/>
          <w:bCs/>
        </w:rPr>
        <w:t>erimen</w:t>
      </w:r>
      <w:r w:rsidRPr="00CC508F">
        <w:rPr>
          <w:rFonts w:ascii="Georgia" w:hAnsi="Georgia" w:cs="Arial"/>
          <w:b/>
          <w:bCs/>
        </w:rPr>
        <w:t>t 1.</w:t>
      </w:r>
    </w:p>
    <w:p w14:paraId="2E2A3993" w14:textId="217D33FB" w:rsidR="007162ED" w:rsidRDefault="007162ED" w:rsidP="008531EF">
      <w:pPr>
        <w:rPr>
          <w:rFonts w:ascii="Georgia" w:hAnsi="Georgia" w:cs="Arial"/>
        </w:rPr>
      </w:pPr>
      <w:r w:rsidRPr="00D054FB">
        <w:rPr>
          <w:rFonts w:ascii="Georgia" w:hAnsi="Georgia" w:cs="Arial"/>
          <w:u w:val="single"/>
        </w:rPr>
        <w:t>Hypothesis:</w:t>
      </w:r>
      <w:r>
        <w:rPr>
          <w:rFonts w:ascii="Georgia" w:hAnsi="Georgia" w:cs="Arial"/>
        </w:rPr>
        <w:t xml:space="preserve"> </w:t>
      </w:r>
      <w:r w:rsidR="00483E3A">
        <w:rPr>
          <w:rFonts w:ascii="Georgia" w:hAnsi="Georgia" w:cs="Arial"/>
        </w:rPr>
        <w:t xml:space="preserve">A history of cocaine use causes behavioral inflexibility in tasks like reversal learning </w:t>
      </w:r>
      <w:r w:rsidR="00C77E1F">
        <w:rPr>
          <w:rFonts w:ascii="Georgia" w:hAnsi="Georgia" w:cs="Arial"/>
        </w:rPr>
        <w:t xml:space="preserve">and OS </w:t>
      </w:r>
      <w:r w:rsidR="00483E3A">
        <w:rPr>
          <w:rFonts w:ascii="Georgia" w:hAnsi="Georgia" w:cs="Arial"/>
        </w:rPr>
        <w:t xml:space="preserve">by disrupting the formation and </w:t>
      </w:r>
      <w:r w:rsidR="00C77E1F">
        <w:rPr>
          <w:rFonts w:ascii="Georgia" w:hAnsi="Georgia" w:cs="Arial"/>
        </w:rPr>
        <w:t>accuracy</w:t>
      </w:r>
      <w:r w:rsidR="00483E3A">
        <w:rPr>
          <w:rFonts w:ascii="Georgia" w:hAnsi="Georgia" w:cs="Arial"/>
        </w:rPr>
        <w:t xml:space="preserve"> of cognitive map representations in the OFC.</w:t>
      </w:r>
    </w:p>
    <w:p w14:paraId="566B0B4C" w14:textId="69E25809" w:rsidR="00C77E1F" w:rsidRDefault="00483E3A" w:rsidP="008531EF">
      <w:pPr>
        <w:rPr>
          <w:rFonts w:ascii="Georgia" w:hAnsi="Georgia" w:cs="Arial"/>
        </w:rPr>
      </w:pPr>
      <w:r w:rsidRPr="00D054FB">
        <w:rPr>
          <w:rFonts w:ascii="Georgia" w:hAnsi="Georgia" w:cs="Arial"/>
          <w:u w:val="single"/>
        </w:rPr>
        <w:t>Predictions:</w:t>
      </w:r>
      <w:r>
        <w:rPr>
          <w:rFonts w:ascii="Georgia" w:hAnsi="Georgia" w:cs="Arial"/>
        </w:rPr>
        <w:t xml:space="preserve"> </w:t>
      </w:r>
      <w:r w:rsidR="00C77E1F">
        <w:rPr>
          <w:rFonts w:ascii="Georgia" w:hAnsi="Georgia" w:cs="Arial"/>
        </w:rPr>
        <w:t xml:space="preserve">Behavioral accuracy in an OS task will correlate with the strength and fidelity of cognitive map representations such that more distinct cognitive map representations will predict higher behavioral accuracy. Furthermore, </w:t>
      </w:r>
      <w:r w:rsidR="00D054FB">
        <w:rPr>
          <w:rFonts w:ascii="Georgia" w:hAnsi="Georgia" w:cs="Arial"/>
        </w:rPr>
        <w:t xml:space="preserve">rats with a history of cocaine use will have lower behavioral accuracy and less distinct cognitive representations in OFC compared to control </w:t>
      </w:r>
      <w:commentRangeStart w:id="45"/>
      <w:r w:rsidR="00D054FB">
        <w:rPr>
          <w:rFonts w:ascii="Georgia" w:hAnsi="Georgia" w:cs="Arial"/>
        </w:rPr>
        <w:t>rats</w:t>
      </w:r>
      <w:commentRangeEnd w:id="45"/>
      <w:r w:rsidR="0021095C">
        <w:rPr>
          <w:rStyle w:val="CommentReference"/>
        </w:rPr>
        <w:commentReference w:id="45"/>
      </w:r>
      <w:r w:rsidR="00D054FB">
        <w:rPr>
          <w:rFonts w:ascii="Georgia" w:hAnsi="Georgia" w:cs="Arial"/>
        </w:rPr>
        <w:t>.</w:t>
      </w:r>
    </w:p>
    <w:p w14:paraId="407DE251" w14:textId="49AADA3C" w:rsidR="00B5709F" w:rsidRDefault="00D054FB" w:rsidP="00D054FB">
      <w:pPr>
        <w:rPr>
          <w:rFonts w:ascii="Georgia" w:hAnsi="Georgia" w:cs="Arial"/>
        </w:rPr>
      </w:pPr>
      <w:r w:rsidRPr="00D054FB">
        <w:rPr>
          <w:rFonts w:ascii="Georgia" w:hAnsi="Georgia"/>
          <w:u w:val="single"/>
        </w:rPr>
        <w:t>Procedure:</w:t>
      </w:r>
      <w:r w:rsidRPr="00D054FB">
        <w:rPr>
          <w:rFonts w:ascii="Georgia" w:hAnsi="Georgia"/>
        </w:rPr>
        <w:t xml:space="preserve"> Long Evans rats (N = 16) will undergo intrajugular catheter surgery followed by a standard cocaine (n = 8) or sucrose (n = 8) control self-administration protocol for 2 weeks followed by 30 days of withdrawal. Rats will then be water deprived and given standard behavioral pretraining to become familiar with responding for odors and 10% sucrose reward in behavioral testing chambers. Next, a drivable bundle of microelectrodes will be implanted in OFC to record neural activity according to established lab procedures </w:t>
      </w:r>
      <w:commentRangeStart w:id="46"/>
      <w:r w:rsidRPr="00D054FB">
        <w:rPr>
          <w:rFonts w:ascii="Georgia" w:hAnsi="Georgia"/>
        </w:rPr>
        <w:t>(</w:t>
      </w:r>
      <w:r w:rsidRPr="00D054FB">
        <w:rPr>
          <w:rFonts w:ascii="Georgia" w:hAnsi="Georgia"/>
          <w:color w:val="FF0000"/>
        </w:rPr>
        <w:t>ref</w:t>
      </w:r>
      <w:r w:rsidRPr="00D054FB">
        <w:rPr>
          <w:rFonts w:ascii="Georgia" w:hAnsi="Georgia"/>
        </w:rPr>
        <w:t xml:space="preserve">). </w:t>
      </w:r>
      <w:commentRangeEnd w:id="46"/>
      <w:r w:rsidR="00823205">
        <w:rPr>
          <w:rStyle w:val="CommentReference"/>
        </w:rPr>
        <w:commentReference w:id="46"/>
      </w:r>
      <w:r w:rsidRPr="00D054FB">
        <w:rPr>
          <w:rFonts w:ascii="Georgia" w:hAnsi="Georgia"/>
        </w:rPr>
        <w:t xml:space="preserve">Following recovery, rats will be water deprived again and trained to with a novel set of cues on the OS outlined in Figure 1. On each trial, the rat will initiate cue presentation by entering and staying in the odor port, then </w:t>
      </w:r>
      <w:r>
        <w:rPr>
          <w:rFonts w:ascii="Georgia" w:hAnsi="Georgia"/>
        </w:rPr>
        <w:t>a</w:t>
      </w:r>
      <w:r w:rsidRPr="00D054FB">
        <w:rPr>
          <w:rFonts w:ascii="Georgia" w:hAnsi="Georgia"/>
        </w:rPr>
        <w:t xml:space="preserve"> brief auditory cue (1000 </w:t>
      </w:r>
      <w:proofErr w:type="spellStart"/>
      <w:r w:rsidRPr="00D054FB">
        <w:rPr>
          <w:rFonts w:ascii="Georgia" w:hAnsi="Georgia"/>
        </w:rPr>
        <w:t>ms</w:t>
      </w:r>
      <w:proofErr w:type="spellEnd"/>
      <w:r w:rsidRPr="00D054FB">
        <w:rPr>
          <w:rFonts w:ascii="Georgia" w:hAnsi="Georgia"/>
        </w:rPr>
        <w:t xml:space="preserve">) followed by an odor (500 </w:t>
      </w:r>
      <w:proofErr w:type="spellStart"/>
      <w:r w:rsidRPr="00D054FB">
        <w:rPr>
          <w:rFonts w:ascii="Georgia" w:hAnsi="Georgia"/>
        </w:rPr>
        <w:t>ms</w:t>
      </w:r>
      <w:proofErr w:type="spellEnd"/>
      <w:r w:rsidRPr="00D054FB">
        <w:rPr>
          <w:rFonts w:ascii="Georgia" w:hAnsi="Georgia"/>
        </w:rPr>
        <w:t>) will be presented.</w:t>
      </w:r>
      <w:r>
        <w:rPr>
          <w:rFonts w:ascii="Georgia" w:hAnsi="Georgia"/>
        </w:rPr>
        <w:t xml:space="preserve"> </w:t>
      </w:r>
      <w:r>
        <w:rPr>
          <w:rFonts w:ascii="Georgia" w:hAnsi="Georgia" w:cs="Arial"/>
        </w:rPr>
        <w:t xml:space="preserve">On rewarded trials, responding to the food port below the odor port will be rewarded with a 10% sucrose solution. Correct performance will be defined as entering the food port on rewarded </w:t>
      </w:r>
      <w:r>
        <w:rPr>
          <w:rFonts w:ascii="Georgia" w:hAnsi="Georgia" w:cs="Arial"/>
        </w:rPr>
        <w:lastRenderedPageBreak/>
        <w:t xml:space="preserve">trials and withholding responding on non-rewarded trials. Each session will consist of 25 presentations of each trial type, presented in pseudorandom order, for a total of 200 trials. Criterion accuracy will be defined as 75% accuracy in a session. OFC activity will be recorded in all session, but </w:t>
      </w:r>
      <w:r w:rsidR="00127D95">
        <w:rPr>
          <w:rFonts w:ascii="Georgia" w:hAnsi="Georgia" w:cs="Arial"/>
        </w:rPr>
        <w:t xml:space="preserve">neural </w:t>
      </w:r>
      <w:r>
        <w:rPr>
          <w:rFonts w:ascii="Georgia" w:hAnsi="Georgia" w:cs="Arial"/>
        </w:rPr>
        <w:t xml:space="preserve">analysis will focus on sessions </w:t>
      </w:r>
      <w:r w:rsidR="00127D95">
        <w:rPr>
          <w:rFonts w:ascii="Georgia" w:hAnsi="Georgia" w:cs="Arial"/>
        </w:rPr>
        <w:t>with criterion accuracy.</w:t>
      </w:r>
    </w:p>
    <w:p w14:paraId="4C8FB147" w14:textId="289B96AC" w:rsidR="001E2E56" w:rsidRDefault="00127D95" w:rsidP="001E2E56">
      <w:pPr>
        <w:rPr>
          <w:rFonts w:ascii="Georgia" w:hAnsi="Georgia" w:cs="Arial"/>
        </w:rPr>
      </w:pPr>
      <w:r>
        <w:rPr>
          <w:rFonts w:ascii="Georgia" w:hAnsi="Georgia" w:cs="Arial"/>
        </w:rPr>
        <w:t xml:space="preserve">The primary behavioral measure will be the number of sessions to reach criterion accuracy for 3 sessions in a row. Session to criterion will be </w:t>
      </w:r>
      <w:r w:rsidR="001E2E56">
        <w:rPr>
          <w:rFonts w:ascii="Georgia" w:hAnsi="Georgia" w:cs="Arial"/>
        </w:rPr>
        <w:t>compared</w:t>
      </w:r>
      <w:r>
        <w:rPr>
          <w:rFonts w:ascii="Georgia" w:hAnsi="Georgia" w:cs="Arial"/>
        </w:rPr>
        <w:t xml:space="preserve"> between </w:t>
      </w:r>
      <w:r w:rsidR="001E2E56">
        <w:rPr>
          <w:rFonts w:ascii="Georgia" w:hAnsi="Georgia" w:cs="Arial"/>
        </w:rPr>
        <w:t>control and cocaine rats</w:t>
      </w:r>
      <w:r>
        <w:rPr>
          <w:rFonts w:ascii="Georgia" w:hAnsi="Georgia" w:cs="Arial"/>
        </w:rPr>
        <w:t xml:space="preserve"> </w:t>
      </w:r>
      <w:r w:rsidR="001E2E56">
        <w:rPr>
          <w:rFonts w:ascii="Georgia" w:hAnsi="Georgia" w:cs="Arial"/>
        </w:rPr>
        <w:t xml:space="preserve">using a Poisson mixed-effects ANOVA model appropriate for count data. </w:t>
      </w:r>
    </w:p>
    <w:p w14:paraId="3BE7E7B4" w14:textId="2A1A9418" w:rsidR="00115559" w:rsidRDefault="001E2E56" w:rsidP="002F1AF9">
      <w:pPr>
        <w:rPr>
          <w:rFonts w:ascii="Georgia" w:hAnsi="Georgia" w:cs="Arial"/>
        </w:rPr>
      </w:pPr>
      <w:r>
        <w:rPr>
          <w:rFonts w:ascii="Georgia" w:hAnsi="Georgia" w:cs="Arial"/>
        </w:rPr>
        <w:t>Neural activity will be processed using methods established for analyzing activity in prior work in similar tasks (</w:t>
      </w:r>
      <w:r w:rsidRPr="001E2E56">
        <w:rPr>
          <w:rFonts w:ascii="Georgia" w:hAnsi="Georgia" w:cs="Arial"/>
          <w:color w:val="FF0000"/>
        </w:rPr>
        <w:t>REF</w:t>
      </w:r>
      <w:r>
        <w:rPr>
          <w:rFonts w:ascii="Georgia" w:hAnsi="Georgia" w:cs="Arial"/>
        </w:rPr>
        <w:t xml:space="preserve">). It is difficult to discuss all the possible results from an electrophysiological experiment such as this, so only key analyses and predictions will be presented below. </w:t>
      </w:r>
      <w:del w:id="47" w:author="SCHOENBAUM ANSEL R" w:date="2021-03-23T14:40:00Z">
        <w:r w:rsidDel="00823205">
          <w:rPr>
            <w:rFonts w:ascii="Georgia" w:hAnsi="Georgia" w:cs="Arial"/>
          </w:rPr>
          <w:delText>Neural a</w:delText>
        </w:r>
      </w:del>
      <w:ins w:id="48" w:author="SCHOENBAUM ANSEL R" w:date="2021-03-23T14:40:00Z">
        <w:r w:rsidR="00823205">
          <w:rPr>
            <w:rFonts w:ascii="Georgia" w:hAnsi="Georgia" w:cs="Arial"/>
          </w:rPr>
          <w:t>A</w:t>
        </w:r>
      </w:ins>
      <w:r>
        <w:rPr>
          <w:rFonts w:ascii="Georgia" w:hAnsi="Georgia" w:cs="Arial"/>
        </w:rPr>
        <w:t xml:space="preserve">nalyses will </w:t>
      </w:r>
      <w:del w:id="49" w:author="SCHOENBAUM ANSEL R" w:date="2021-03-23T14:40:00Z">
        <w:r w:rsidDel="00823205">
          <w:rPr>
            <w:rFonts w:ascii="Georgia" w:hAnsi="Georgia" w:cs="Arial"/>
          </w:rPr>
          <w:delText>focus on identifying</w:delText>
        </w:r>
      </w:del>
      <w:ins w:id="50" w:author="SCHOENBAUM ANSEL R" w:date="2021-03-23T14:40:00Z">
        <w:r w:rsidR="00823205">
          <w:rPr>
            <w:rFonts w:ascii="Georgia" w:hAnsi="Georgia" w:cs="Arial"/>
          </w:rPr>
          <w:t>examine both</w:t>
        </w:r>
      </w:ins>
      <w:r w:rsidR="00C84015">
        <w:rPr>
          <w:rFonts w:ascii="Georgia" w:hAnsi="Georgia" w:cs="Arial"/>
        </w:rPr>
        <w:t xml:space="preserve"> single-unit</w:t>
      </w:r>
      <w:del w:id="51" w:author="SCHOENBAUM ANSEL R" w:date="2021-03-23T14:40:00Z">
        <w:r w:rsidR="00C84015" w:rsidDel="00823205">
          <w:rPr>
            <w:rFonts w:ascii="Georgia" w:hAnsi="Georgia" w:cs="Arial"/>
          </w:rPr>
          <w:delText>e</w:delText>
        </w:r>
      </w:del>
      <w:r w:rsidR="00C84015">
        <w:rPr>
          <w:rFonts w:ascii="Georgia" w:hAnsi="Georgia" w:cs="Arial"/>
        </w:rPr>
        <w:t xml:space="preserve"> and population level</w:t>
      </w:r>
      <w:r>
        <w:rPr>
          <w:rFonts w:ascii="Georgia" w:hAnsi="Georgia" w:cs="Arial"/>
        </w:rPr>
        <w:t xml:space="preserve"> neural correlates of task features expected to reflect aspects of cognitive map representations. </w:t>
      </w:r>
      <w:r w:rsidR="002F1AF9">
        <w:rPr>
          <w:rFonts w:ascii="Georgia" w:hAnsi="Georgia" w:cs="Arial"/>
        </w:rPr>
        <w:t>This will be achieved by comparing neural activity between trial conditions that require different cognitive maps</w:t>
      </w:r>
      <w:r w:rsidR="00C84015">
        <w:rPr>
          <w:rFonts w:ascii="Georgia" w:hAnsi="Georgia" w:cs="Arial"/>
        </w:rPr>
        <w:t xml:space="preserve"> i.e. differential activity during cues X and Y, as well as during cues A+ vs A-, B- vs B+, C+ vs C-, and D- vs D+. </w:t>
      </w:r>
      <w:r w:rsidR="00115559">
        <w:rPr>
          <w:rFonts w:ascii="Georgia" w:hAnsi="Georgia" w:cs="Arial"/>
        </w:rPr>
        <w:t xml:space="preserve">I will define the strength of unique state representations as, for example, the proportion of single units that selectively increase firing to one of these cue conditions, or the </w:t>
      </w:r>
      <w:r w:rsidR="00350C46">
        <w:rPr>
          <w:rFonts w:ascii="Georgia" w:hAnsi="Georgia" w:cs="Arial"/>
        </w:rPr>
        <w:t xml:space="preserve">percentage </w:t>
      </w:r>
      <w:r w:rsidR="00115559">
        <w:rPr>
          <w:rFonts w:ascii="Georgia" w:hAnsi="Georgia" w:cs="Arial"/>
        </w:rPr>
        <w:t xml:space="preserve">accuracy of a classifier to </w:t>
      </w:r>
      <w:r w:rsidR="00350C46">
        <w:rPr>
          <w:rFonts w:ascii="Georgia" w:hAnsi="Georgia" w:cs="Arial"/>
        </w:rPr>
        <w:t xml:space="preserve">accurately predict which cue was presented on a given trial. These measures represent two of the main methods to classify these neural correlates at the single-unit and population level. </w:t>
      </w:r>
    </w:p>
    <w:p w14:paraId="35D2F9EC" w14:textId="6EDEDD89" w:rsidR="00D054FB" w:rsidDel="00823205" w:rsidRDefault="00115559" w:rsidP="002F1AF9">
      <w:pPr>
        <w:rPr>
          <w:del w:id="52" w:author="SCHOENBAUM ANSEL R" w:date="2021-03-23T14:41:00Z"/>
          <w:rFonts w:ascii="Georgia" w:hAnsi="Georgia" w:cs="Arial"/>
        </w:rPr>
      </w:pPr>
      <w:del w:id="53" w:author="SCHOENBAUM ANSEL R" w:date="2021-03-23T14:41:00Z">
        <w:r w:rsidDel="00823205">
          <w:rPr>
            <w:rFonts w:ascii="Georgia" w:hAnsi="Georgia" w:cs="Arial"/>
          </w:rPr>
          <w:delText xml:space="preserve">The strength of unique neural representation will be defined, for example, </w:delText>
        </w:r>
        <w:r w:rsidR="00CE2D2C" w:rsidDel="00823205">
          <w:rPr>
            <w:rFonts w:ascii="Georgia" w:hAnsi="Georgia" w:cs="Arial"/>
          </w:rPr>
          <w:delText>if</w:delText>
        </w:r>
        <w:r w:rsidDel="00823205">
          <w:rPr>
            <w:rFonts w:ascii="Georgia" w:hAnsi="Georgia" w:cs="Arial"/>
          </w:rPr>
          <w:delText xml:space="preserve"> a unique subpopulation of individual neurons selectively increases </w:delText>
        </w:r>
      </w:del>
    </w:p>
    <w:p w14:paraId="71A82DEA" w14:textId="3A831F24" w:rsidR="00C84015" w:rsidRDefault="00DA5F67" w:rsidP="002F1AF9">
      <w:pPr>
        <w:rPr>
          <w:rFonts w:ascii="Georgia" w:hAnsi="Georgia"/>
        </w:rPr>
      </w:pPr>
      <w:r>
        <w:rPr>
          <w:rFonts w:ascii="Georgia" w:hAnsi="Georgia" w:cs="Arial"/>
          <w:noProof/>
        </w:rPr>
        <mc:AlternateContent>
          <mc:Choice Requires="wpg">
            <w:drawing>
              <wp:anchor distT="0" distB="0" distL="114300" distR="114300" simplePos="0" relativeHeight="251660288" behindDoc="1" locked="0" layoutInCell="1" allowOverlap="1" wp14:anchorId="171ABC30" wp14:editId="09947F14">
                <wp:simplePos x="0" y="0"/>
                <wp:positionH relativeFrom="margin">
                  <wp:align>left</wp:align>
                </wp:positionH>
                <wp:positionV relativeFrom="paragraph">
                  <wp:posOffset>864179</wp:posOffset>
                </wp:positionV>
                <wp:extent cx="5856605" cy="2286635"/>
                <wp:effectExtent l="0" t="0" r="10795" b="18415"/>
                <wp:wrapTopAndBottom/>
                <wp:docPr id="71" name="Group 71"/>
                <wp:cNvGraphicFramePr/>
                <a:graphic xmlns:a="http://schemas.openxmlformats.org/drawingml/2006/main">
                  <a:graphicData uri="http://schemas.microsoft.com/office/word/2010/wordprocessingGroup">
                    <wpg:wgp>
                      <wpg:cNvGrpSpPr/>
                      <wpg:grpSpPr>
                        <a:xfrm>
                          <a:off x="0" y="0"/>
                          <a:ext cx="5856605" cy="2286635"/>
                          <a:chOff x="0" y="0"/>
                          <a:chExt cx="6406176" cy="2489888"/>
                        </a:xfrm>
                      </wpg:grpSpPr>
                      <pic:pic xmlns:pic="http://schemas.openxmlformats.org/drawingml/2006/picture">
                        <pic:nvPicPr>
                          <pic:cNvPr id="7" name="table">
                            <a:extLst>
                              <a:ext uri="{FF2B5EF4-FFF2-40B4-BE49-F238E27FC236}">
                                <a16:creationId xmlns:a16="http://schemas.microsoft.com/office/drawing/2014/main" id="{C8EAE478-D7B8-4E65-A1E6-EFD2EE589623}"/>
                              </a:ext>
                            </a:extLst>
                          </pic:cNvPr>
                          <pic:cNvPicPr>
                            <a:picLocks noChangeAspect="1"/>
                          </pic:cNvPicPr>
                        </pic:nvPicPr>
                        <pic:blipFill>
                          <a:blip r:embed="rId11"/>
                          <a:stretch>
                            <a:fillRect/>
                          </a:stretch>
                        </pic:blipFill>
                        <pic:spPr>
                          <a:xfrm>
                            <a:off x="0" y="370935"/>
                            <a:ext cx="814070" cy="1714500"/>
                          </a:xfrm>
                          <a:prstGeom prst="rect">
                            <a:avLst/>
                          </a:prstGeom>
                        </pic:spPr>
                      </pic:pic>
                      <wpg:grpSp>
                        <wpg:cNvPr id="1" name="Group 4"/>
                        <wpg:cNvGrpSpPr/>
                        <wpg:grpSpPr>
                          <a:xfrm>
                            <a:off x="810883" y="0"/>
                            <a:ext cx="5595293" cy="2489888"/>
                            <a:chOff x="813309" y="0"/>
                            <a:chExt cx="5595293" cy="2489888"/>
                          </a:xfrm>
                        </wpg:grpSpPr>
                        <wpg:grpSp>
                          <wpg:cNvPr id="2" name="Group 2"/>
                          <wpg:cNvGrpSpPr/>
                          <wpg:grpSpPr>
                            <a:xfrm>
                              <a:off x="1586025" y="0"/>
                              <a:ext cx="4822577" cy="2489888"/>
                              <a:chOff x="1586025" y="0"/>
                              <a:chExt cx="4822577" cy="2489888"/>
                            </a:xfrm>
                          </wpg:grpSpPr>
                          <wps:wsp>
                            <wps:cNvPr id="3" name="Rectangle 3"/>
                            <wps:cNvSpPr/>
                            <wps:spPr>
                              <a:xfrm>
                                <a:off x="4018267" y="1"/>
                                <a:ext cx="2390335" cy="2489887"/>
                              </a:xfrm>
                              <a:prstGeom prst="rect">
                                <a:avLst/>
                              </a:prstGeom>
                              <a:solidFill>
                                <a:schemeClr val="accent3">
                                  <a:lumMod val="20000"/>
                                  <a:lumOff val="80000"/>
                                </a:schemeClr>
                              </a:solidFill>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4" name="Rectangle 4"/>
                            <wps:cNvSpPr/>
                            <wps:spPr>
                              <a:xfrm>
                                <a:off x="1586025" y="0"/>
                                <a:ext cx="2442241" cy="2489887"/>
                              </a:xfrm>
                              <a:prstGeom prst="rect">
                                <a:avLst/>
                              </a:prstGeom>
                              <a:solidFill>
                                <a:schemeClr val="accent3">
                                  <a:lumMod val="60000"/>
                                  <a:lumOff val="40000"/>
                                </a:schemeClr>
                              </a:solidFill>
                            </wps:spPr>
                            <wps:style>
                              <a:lnRef idx="2">
                                <a:schemeClr val="dk1"/>
                              </a:lnRef>
                              <a:fillRef idx="1">
                                <a:schemeClr val="lt1"/>
                              </a:fillRef>
                              <a:effectRef idx="0">
                                <a:schemeClr val="dk1"/>
                              </a:effectRef>
                              <a:fontRef idx="minor">
                                <a:schemeClr val="dk1"/>
                              </a:fontRef>
                            </wps:style>
                            <wps:bodyPr rtlCol="0" anchor="ctr"/>
                          </wps:wsp>
                          <wps:wsp>
                            <wps:cNvPr id="5" name="Flowchart: Process 5"/>
                            <wps:cNvSpPr/>
                            <wps:spPr>
                              <a:xfrm rot="17854509" flipH="1">
                                <a:off x="4627317" y="13940"/>
                                <a:ext cx="80652" cy="978947"/>
                              </a:xfrm>
                              <a:prstGeom prst="flowChartProcess">
                                <a:avLst/>
                              </a:prstGeom>
                              <a:solidFill>
                                <a:schemeClr val="tx1"/>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6" name="Flowchart: Process 6"/>
                            <wps:cNvSpPr/>
                            <wps:spPr>
                              <a:xfrm rot="3745491">
                                <a:off x="3306540" y="13940"/>
                                <a:ext cx="80652" cy="978947"/>
                              </a:xfrm>
                              <a:prstGeom prst="flowChartProcess">
                                <a:avLst/>
                              </a:prstGeom>
                              <a:solidFill>
                                <a:schemeClr val="bg1"/>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8" name="Rectangle: Rounded Corners 8"/>
                            <wps:cNvSpPr/>
                            <wps:spPr>
                              <a:xfrm>
                                <a:off x="3645134" y="55397"/>
                                <a:ext cx="693952" cy="516827"/>
                              </a:xfrm>
                              <a:prstGeom prst="roundRect">
                                <a:avLst/>
                              </a:prstGeom>
                            </wps:spPr>
                            <wps:style>
                              <a:lnRef idx="2">
                                <a:schemeClr val="dk1"/>
                              </a:lnRef>
                              <a:fillRef idx="1">
                                <a:schemeClr val="lt1"/>
                              </a:fillRef>
                              <a:effectRef idx="0">
                                <a:schemeClr val="dk1"/>
                              </a:effectRef>
                              <a:fontRef idx="minor">
                                <a:schemeClr val="dk1"/>
                              </a:fontRef>
                            </wps:style>
                            <wps:txbx>
                              <w:txbxContent>
                                <w:p w14:paraId="779DC331"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Start</w:t>
                                  </w:r>
                                </w:p>
                              </w:txbxContent>
                            </wps:txbx>
                            <wps:bodyPr rtlCol="0" anchor="ctr"/>
                          </wps:wsp>
                          <wps:wsp>
                            <wps:cNvPr id="9" name="Flowchart: Process 9"/>
                            <wps:cNvSpPr/>
                            <wps:spPr>
                              <a:xfrm rot="3324638">
                                <a:off x="2242533" y="582236"/>
                                <a:ext cx="80652" cy="978947"/>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g:grpSp>
                            <wpg:cNvPr id="10" name="Group 10"/>
                            <wpg:cNvGrpSpPr/>
                            <wpg:grpSpPr>
                              <a:xfrm>
                                <a:off x="1671008" y="1870757"/>
                                <a:ext cx="508617" cy="434717"/>
                                <a:chOff x="1671008" y="1870757"/>
                                <a:chExt cx="508617" cy="434717"/>
                              </a:xfrm>
                            </wpg:grpSpPr>
                            <wps:wsp>
                              <wps:cNvPr id="11" name="Rectangle: Rounded Corners 11"/>
                              <wps:cNvSpPr/>
                              <wps:spPr>
                                <a:xfrm>
                                  <a:off x="1671008" y="1870757"/>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g:grpSp>
                              <wpg:cNvPr id="12" name="Group 12"/>
                              <wpg:cNvGrpSpPr/>
                              <wpg:grpSpPr>
                                <a:xfrm>
                                  <a:off x="1716425" y="1889201"/>
                                  <a:ext cx="417782" cy="397828"/>
                                  <a:chOff x="1716425" y="1889201"/>
                                  <a:chExt cx="549339" cy="523102"/>
                                </a:xfrm>
                              </wpg:grpSpPr>
                              <pic:pic xmlns:pic="http://schemas.openxmlformats.org/drawingml/2006/picture">
                                <pic:nvPicPr>
                                  <pic:cNvPr id="13" name="Graphic 18"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716425" y="1889201"/>
                                    <a:ext cx="453081" cy="453081"/>
                                  </a:xfrm>
                                  <a:prstGeom prst="rect">
                                    <a:avLst/>
                                  </a:prstGeom>
                                </pic:spPr>
                              </pic:pic>
                              <pic:pic xmlns:pic="http://schemas.openxmlformats.org/drawingml/2006/picture">
                                <pic:nvPicPr>
                                  <pic:cNvPr id="14" name="Graphic 17"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812683" y="1959222"/>
                                    <a:ext cx="453081" cy="453081"/>
                                  </a:xfrm>
                                  <a:prstGeom prst="rect">
                                    <a:avLst/>
                                  </a:prstGeom>
                                </pic:spPr>
                              </pic:pic>
                            </wpg:grpSp>
                          </wpg:grpSp>
                          <wps:wsp>
                            <wps:cNvPr id="15" name="Flowchart: Process 15"/>
                            <wps:cNvSpPr/>
                            <wps:spPr>
                              <a:xfrm>
                                <a:off x="1884990" y="1716978"/>
                                <a:ext cx="80652" cy="153778"/>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16" name="Rectangle: Rounded Corners 16"/>
                            <wps:cNvSpPr/>
                            <wps:spPr>
                              <a:xfrm>
                                <a:off x="1671008" y="1282263"/>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56421786"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A</w:t>
                                  </w:r>
                                </w:p>
                              </w:txbxContent>
                            </wps:txbx>
                            <wps:bodyPr rtlCol="0" anchor="ctr"/>
                          </wps:wsp>
                          <wps:wsp>
                            <wps:cNvPr id="17" name="Flowchart: Process 17"/>
                            <wps:cNvSpPr/>
                            <wps:spPr>
                              <a:xfrm rot="18275362" flipH="1">
                                <a:off x="3277791" y="568025"/>
                                <a:ext cx="80652" cy="978947"/>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18" name="Flowchart: Process 18"/>
                            <wps:cNvSpPr/>
                            <wps:spPr>
                              <a:xfrm rot="19892884" flipH="1">
                                <a:off x="2923701" y="827750"/>
                                <a:ext cx="80652" cy="559149"/>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g:grpSp>
                            <wpg:cNvPr id="19" name="Group 19"/>
                            <wpg:cNvGrpSpPr/>
                            <wpg:grpSpPr>
                              <a:xfrm>
                                <a:off x="2246221" y="1870757"/>
                                <a:ext cx="508617" cy="434717"/>
                                <a:chOff x="2246221" y="1870757"/>
                                <a:chExt cx="508617" cy="434717"/>
                              </a:xfrm>
                            </wpg:grpSpPr>
                            <wps:wsp>
                              <wps:cNvPr id="20" name="Rectangle: Rounded Corners 20"/>
                              <wps:cNvSpPr/>
                              <wps:spPr>
                                <a:xfrm>
                                  <a:off x="2246221" y="1870757"/>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pic:pic xmlns:pic="http://schemas.openxmlformats.org/drawingml/2006/picture">
                              <pic:nvPicPr>
                                <pic:cNvPr id="21" name="Graphic 41" descr="No sign outlin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366141" y="1953727"/>
                                  <a:ext cx="268776" cy="268776"/>
                                </a:xfrm>
                                <a:prstGeom prst="rect">
                                  <a:avLst/>
                                </a:prstGeom>
                              </pic:spPr>
                            </pic:pic>
                          </wpg:grpSp>
                          <wpg:grpSp>
                            <wpg:cNvPr id="22" name="Group 22"/>
                            <wpg:cNvGrpSpPr/>
                            <wpg:grpSpPr>
                              <a:xfrm>
                                <a:off x="2821434" y="1870757"/>
                                <a:ext cx="508617" cy="434717"/>
                                <a:chOff x="2821434" y="1870757"/>
                                <a:chExt cx="508617" cy="434717"/>
                              </a:xfrm>
                            </wpg:grpSpPr>
                            <wps:wsp>
                              <wps:cNvPr id="23" name="Rectangle: Rounded Corners 23"/>
                              <wps:cNvSpPr/>
                              <wps:spPr>
                                <a:xfrm>
                                  <a:off x="2821434" y="1870757"/>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g:grpSp>
                              <wpg:cNvPr id="24" name="Group 24"/>
                              <wpg:cNvGrpSpPr/>
                              <wpg:grpSpPr>
                                <a:xfrm>
                                  <a:off x="2866851" y="1889201"/>
                                  <a:ext cx="417782" cy="397828"/>
                                  <a:chOff x="2866851" y="1889201"/>
                                  <a:chExt cx="549339" cy="523102"/>
                                </a:xfrm>
                              </wpg:grpSpPr>
                              <pic:pic xmlns:pic="http://schemas.openxmlformats.org/drawingml/2006/picture">
                                <pic:nvPicPr>
                                  <pic:cNvPr id="25" name="Graphic 53"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866851" y="1889201"/>
                                    <a:ext cx="453081" cy="453081"/>
                                  </a:xfrm>
                                  <a:prstGeom prst="rect">
                                    <a:avLst/>
                                  </a:prstGeom>
                                </pic:spPr>
                              </pic:pic>
                              <pic:pic xmlns:pic="http://schemas.openxmlformats.org/drawingml/2006/picture">
                                <pic:nvPicPr>
                                  <pic:cNvPr id="26" name="Graphic 54"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963109" y="1959222"/>
                                    <a:ext cx="453081" cy="453081"/>
                                  </a:xfrm>
                                  <a:prstGeom prst="rect">
                                    <a:avLst/>
                                  </a:prstGeom>
                                </pic:spPr>
                              </pic:pic>
                            </wpg:grpSp>
                          </wpg:grpSp>
                          <wpg:grpSp>
                            <wpg:cNvPr id="27" name="Group 27"/>
                            <wpg:cNvGrpSpPr/>
                            <wpg:grpSpPr>
                              <a:xfrm>
                                <a:off x="3390826" y="1870757"/>
                                <a:ext cx="508617" cy="434717"/>
                                <a:chOff x="3390826" y="1870757"/>
                                <a:chExt cx="508617" cy="434717"/>
                              </a:xfrm>
                            </wpg:grpSpPr>
                            <wps:wsp>
                              <wps:cNvPr id="28" name="Rectangle: Rounded Corners 28"/>
                              <wps:cNvSpPr/>
                              <wps:spPr>
                                <a:xfrm>
                                  <a:off x="3390826" y="1870757"/>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pic:pic xmlns:pic="http://schemas.openxmlformats.org/drawingml/2006/picture">
                              <pic:nvPicPr>
                                <pic:cNvPr id="29" name="Graphic 57" descr="No sign outlin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510746" y="1953727"/>
                                  <a:ext cx="268776" cy="268776"/>
                                </a:xfrm>
                                <a:prstGeom prst="rect">
                                  <a:avLst/>
                                </a:prstGeom>
                              </pic:spPr>
                            </pic:pic>
                          </wpg:grpSp>
                          <wps:wsp>
                            <wps:cNvPr id="30" name="Flowchart: Process 30"/>
                            <wps:cNvSpPr/>
                            <wps:spPr>
                              <a:xfrm>
                                <a:off x="2460203" y="1716978"/>
                                <a:ext cx="80652" cy="153778"/>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1" name="Flowchart: Process 31"/>
                            <wps:cNvSpPr/>
                            <wps:spPr>
                              <a:xfrm>
                                <a:off x="3035416" y="1716978"/>
                                <a:ext cx="80652" cy="153778"/>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2" name="Flowchart: Process 32"/>
                            <wps:cNvSpPr/>
                            <wps:spPr>
                              <a:xfrm rot="1707116">
                                <a:off x="2607220" y="809305"/>
                                <a:ext cx="80652" cy="559149"/>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3" name="Rectangle: Rounded Corners 33"/>
                            <wps:cNvSpPr/>
                            <wps:spPr>
                              <a:xfrm>
                                <a:off x="2246221" y="1282263"/>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0A1324EB"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B</w:t>
                                  </w:r>
                                </w:p>
                              </w:txbxContent>
                            </wps:txbx>
                            <wps:bodyPr rtlCol="0" anchor="ctr"/>
                          </wps:wsp>
                          <wps:wsp>
                            <wps:cNvPr id="34" name="Rectangle: Rounded Corners 34"/>
                            <wps:cNvSpPr/>
                            <wps:spPr>
                              <a:xfrm>
                                <a:off x="2821434" y="1282262"/>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00EC457D"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C</w:t>
                                  </w:r>
                                </w:p>
                              </w:txbxContent>
                            </wps:txbx>
                            <wps:bodyPr rtlCol="0" anchor="ctr"/>
                          </wps:wsp>
                          <wps:wsp>
                            <wps:cNvPr id="35" name="Rectangle: Rounded Corners 35"/>
                            <wps:cNvSpPr/>
                            <wps:spPr>
                              <a:xfrm>
                                <a:off x="3396647" y="1282261"/>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429D81EF"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D</w:t>
                                  </w:r>
                                </w:p>
                              </w:txbxContent>
                            </wps:txbx>
                            <wps:bodyPr rtlCol="0" anchor="ctr"/>
                          </wps:wsp>
                          <wps:wsp>
                            <wps:cNvPr id="36" name="Flowchart: Process 36"/>
                            <wps:cNvSpPr/>
                            <wps:spPr>
                              <a:xfrm>
                                <a:off x="3610629" y="1716978"/>
                                <a:ext cx="80652" cy="153778"/>
                              </a:xfrm>
                              <a:prstGeom prst="flowChartProcess">
                                <a:avLst/>
                              </a:prstGeom>
                              <a:solidFill>
                                <a:schemeClr val="accent2">
                                  <a:lumMod val="75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7" name="Rectangle: Rounded Corners 37"/>
                            <wps:cNvSpPr/>
                            <wps:spPr>
                              <a:xfrm>
                                <a:off x="2540855" y="450464"/>
                                <a:ext cx="508617" cy="434717"/>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79FEA6F"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X</w:t>
                                  </w:r>
                                </w:p>
                              </w:txbxContent>
                            </wps:txbx>
                            <wps:bodyPr rtlCol="0" anchor="ctr"/>
                          </wps:wsp>
                          <wps:wsp>
                            <wps:cNvPr id="38" name="Flowchart: Process 38"/>
                            <wps:cNvSpPr/>
                            <wps:spPr>
                              <a:xfrm rot="18275362" flipH="1">
                                <a:off x="5702777" y="568025"/>
                                <a:ext cx="80652" cy="978947"/>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39" name="Flowchart: Process 39"/>
                            <wps:cNvSpPr/>
                            <wps:spPr>
                              <a:xfrm rot="3324638">
                                <a:off x="4667519" y="582236"/>
                                <a:ext cx="80652" cy="978947"/>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0" name="Flowchart: Process 40"/>
                            <wps:cNvSpPr/>
                            <wps:spPr>
                              <a:xfrm rot="19892884" flipH="1">
                                <a:off x="5348687" y="827750"/>
                                <a:ext cx="80652" cy="559149"/>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1" name="Flowchart: Process 41"/>
                            <wps:cNvSpPr/>
                            <wps:spPr>
                              <a:xfrm>
                                <a:off x="4309976" y="1716978"/>
                                <a:ext cx="80652" cy="153778"/>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2" name="Flowchart: Process 42"/>
                            <wps:cNvSpPr/>
                            <wps:spPr>
                              <a:xfrm>
                                <a:off x="4885189" y="1716978"/>
                                <a:ext cx="80652" cy="153778"/>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3" name="Flowchart: Process 43"/>
                            <wps:cNvSpPr/>
                            <wps:spPr>
                              <a:xfrm>
                                <a:off x="5460402" y="1716978"/>
                                <a:ext cx="80652" cy="153778"/>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4" name="Flowchart: Process 44"/>
                            <wps:cNvSpPr/>
                            <wps:spPr>
                              <a:xfrm rot="1707116">
                                <a:off x="5032206" y="809305"/>
                                <a:ext cx="80652" cy="559149"/>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45" name="Rectangle: Rounded Corners 45"/>
                            <wps:cNvSpPr/>
                            <wps:spPr>
                              <a:xfrm>
                                <a:off x="4095994" y="1282263"/>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701B9827"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A</w:t>
                                  </w:r>
                                </w:p>
                              </w:txbxContent>
                            </wps:txbx>
                            <wps:bodyPr rtlCol="0" anchor="ctr"/>
                          </wps:wsp>
                          <wps:wsp>
                            <wps:cNvPr id="46" name="Rectangle: Rounded Corners 46"/>
                            <wps:cNvSpPr/>
                            <wps:spPr>
                              <a:xfrm>
                                <a:off x="4671207" y="1282263"/>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08A10CF3"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B</w:t>
                                  </w:r>
                                </w:p>
                              </w:txbxContent>
                            </wps:txbx>
                            <wps:bodyPr rtlCol="0" anchor="ctr"/>
                          </wps:wsp>
                          <wps:wsp>
                            <wps:cNvPr id="47" name="Rectangle: Rounded Corners 47"/>
                            <wps:cNvSpPr/>
                            <wps:spPr>
                              <a:xfrm>
                                <a:off x="5246420" y="1282262"/>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69721231"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C</w:t>
                                  </w:r>
                                </w:p>
                              </w:txbxContent>
                            </wps:txbx>
                            <wps:bodyPr rtlCol="0" anchor="ctr"/>
                          </wps:wsp>
                          <wps:wsp>
                            <wps:cNvPr id="48" name="Rectangle: Rounded Corners 48"/>
                            <wps:cNvSpPr/>
                            <wps:spPr>
                              <a:xfrm>
                                <a:off x="5821633" y="1282261"/>
                                <a:ext cx="508617" cy="434717"/>
                              </a:xfrm>
                              <a:prstGeom prst="roundRect">
                                <a:avLst/>
                              </a:prstGeom>
                            </wps:spPr>
                            <wps:style>
                              <a:lnRef idx="2">
                                <a:schemeClr val="dk1"/>
                              </a:lnRef>
                              <a:fillRef idx="1">
                                <a:schemeClr val="lt1"/>
                              </a:fillRef>
                              <a:effectRef idx="0">
                                <a:schemeClr val="dk1"/>
                              </a:effectRef>
                              <a:fontRef idx="minor">
                                <a:schemeClr val="dk1"/>
                              </a:fontRef>
                            </wps:style>
                            <wps:txbx>
                              <w:txbxContent>
                                <w:p w14:paraId="65E25777"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D</w:t>
                                  </w:r>
                                </w:p>
                              </w:txbxContent>
                            </wps:txbx>
                            <wps:bodyPr rtlCol="0" anchor="ctr"/>
                          </wps:wsp>
                          <wps:wsp>
                            <wps:cNvPr id="49" name="Flowchart: Process 49"/>
                            <wps:cNvSpPr/>
                            <wps:spPr>
                              <a:xfrm>
                                <a:off x="6035615" y="1716978"/>
                                <a:ext cx="80652" cy="153778"/>
                              </a:xfrm>
                              <a:prstGeom prst="flowChartProcess">
                                <a:avLst/>
                              </a:prstGeom>
                              <a:solidFill>
                                <a:schemeClr val="accent4">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50" name="Rectangle: Rounded Corners 50"/>
                            <wps:cNvSpPr/>
                            <wps:spPr>
                              <a:xfrm>
                                <a:off x="4966738" y="450464"/>
                                <a:ext cx="508617" cy="434717"/>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800451B"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Y</w:t>
                                  </w:r>
                                </w:p>
                              </w:txbxContent>
                            </wps:txbx>
                            <wps:bodyPr rtlCol="0" anchor="ctr"/>
                          </wps:wsp>
                          <wpg:grpSp>
                            <wpg:cNvPr id="51" name="Group 51"/>
                            <wpg:cNvGrpSpPr/>
                            <wpg:grpSpPr>
                              <a:xfrm>
                                <a:off x="4095184" y="1876890"/>
                                <a:ext cx="2227850" cy="440986"/>
                                <a:chOff x="4095184" y="1876890"/>
                                <a:chExt cx="2227850" cy="440986"/>
                              </a:xfrm>
                            </wpg:grpSpPr>
                            <wpg:grpSp>
                              <wpg:cNvPr id="52" name="Group 52"/>
                              <wpg:cNvGrpSpPr/>
                              <wpg:grpSpPr>
                                <a:xfrm>
                                  <a:off x="4095184" y="1876890"/>
                                  <a:ext cx="508617" cy="434717"/>
                                  <a:chOff x="4095184" y="1876890"/>
                                  <a:chExt cx="508617" cy="434717"/>
                                </a:xfrm>
                              </wpg:grpSpPr>
                              <wps:wsp>
                                <wps:cNvPr id="53" name="Rectangle: Rounded Corners 53"/>
                                <wps:cNvSpPr/>
                                <wps:spPr>
                                  <a:xfrm>
                                    <a:off x="4095184" y="1876890"/>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pic:pic xmlns:pic="http://schemas.openxmlformats.org/drawingml/2006/picture">
                                <pic:nvPicPr>
                                  <pic:cNvPr id="54" name="Graphic 120" descr="No sign outlin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4215104" y="1959860"/>
                                    <a:ext cx="268776" cy="268776"/>
                                  </a:xfrm>
                                  <a:prstGeom prst="rect">
                                    <a:avLst/>
                                  </a:prstGeom>
                                </pic:spPr>
                              </pic:pic>
                            </wpg:grpSp>
                            <wpg:grpSp>
                              <wpg:cNvPr id="55" name="Group 55"/>
                              <wpg:cNvGrpSpPr/>
                              <wpg:grpSpPr>
                                <a:xfrm>
                                  <a:off x="4670397" y="1876890"/>
                                  <a:ext cx="508617" cy="434717"/>
                                  <a:chOff x="4670397" y="1876890"/>
                                  <a:chExt cx="508617" cy="434717"/>
                                </a:xfrm>
                              </wpg:grpSpPr>
                              <wps:wsp>
                                <wps:cNvPr id="56" name="Rectangle: Rounded Corners 56"/>
                                <wps:cNvSpPr/>
                                <wps:spPr>
                                  <a:xfrm>
                                    <a:off x="4670397" y="1876890"/>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g:grpSp>
                                <wpg:cNvPr id="57" name="Group 57"/>
                                <wpg:cNvGrpSpPr/>
                                <wpg:grpSpPr>
                                  <a:xfrm>
                                    <a:off x="4715814" y="1895334"/>
                                    <a:ext cx="417782" cy="397828"/>
                                    <a:chOff x="4715814" y="1895334"/>
                                    <a:chExt cx="549339" cy="523102"/>
                                  </a:xfrm>
                                </wpg:grpSpPr>
                                <pic:pic xmlns:pic="http://schemas.openxmlformats.org/drawingml/2006/picture">
                                  <pic:nvPicPr>
                                    <pic:cNvPr id="58" name="Graphic 124"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4715814" y="1895334"/>
                                      <a:ext cx="453081" cy="453081"/>
                                    </a:xfrm>
                                    <a:prstGeom prst="rect">
                                      <a:avLst/>
                                    </a:prstGeom>
                                  </pic:spPr>
                                </pic:pic>
                                <pic:pic xmlns:pic="http://schemas.openxmlformats.org/drawingml/2006/picture">
                                  <pic:nvPicPr>
                                    <pic:cNvPr id="59" name="Graphic 125"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4812072" y="1965355"/>
                                      <a:ext cx="453081" cy="453081"/>
                                    </a:xfrm>
                                    <a:prstGeom prst="rect">
                                      <a:avLst/>
                                    </a:prstGeom>
                                  </pic:spPr>
                                </pic:pic>
                              </wpg:grpSp>
                            </wpg:grpSp>
                            <wpg:grpSp>
                              <wpg:cNvPr id="60" name="Group 60"/>
                              <wpg:cNvGrpSpPr/>
                              <wpg:grpSpPr>
                                <a:xfrm>
                                  <a:off x="5239789" y="1876890"/>
                                  <a:ext cx="508617" cy="434717"/>
                                  <a:chOff x="5239789" y="1876890"/>
                                  <a:chExt cx="508617" cy="434717"/>
                                </a:xfrm>
                              </wpg:grpSpPr>
                              <wps:wsp>
                                <wps:cNvPr id="61" name="Rectangle: Rounded Corners 61"/>
                                <wps:cNvSpPr/>
                                <wps:spPr>
                                  <a:xfrm>
                                    <a:off x="5239789" y="1876890"/>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pic:pic xmlns:pic="http://schemas.openxmlformats.org/drawingml/2006/picture">
                                <pic:nvPicPr>
                                  <pic:cNvPr id="62" name="Graphic 128" descr="No sign outlin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359709" y="1959860"/>
                                    <a:ext cx="268776" cy="268776"/>
                                  </a:xfrm>
                                  <a:prstGeom prst="rect">
                                    <a:avLst/>
                                  </a:prstGeom>
                                </pic:spPr>
                              </pic:pic>
                            </wpg:grpSp>
                            <wpg:grpSp>
                              <wpg:cNvPr id="63" name="Group 63"/>
                              <wpg:cNvGrpSpPr/>
                              <wpg:grpSpPr>
                                <a:xfrm>
                                  <a:off x="5814417" y="1883159"/>
                                  <a:ext cx="508617" cy="434717"/>
                                  <a:chOff x="5814417" y="1883159"/>
                                  <a:chExt cx="508617" cy="434717"/>
                                </a:xfrm>
                              </wpg:grpSpPr>
                              <wps:wsp>
                                <wps:cNvPr id="64" name="Rectangle: Rounded Corners 64"/>
                                <wps:cNvSpPr/>
                                <wps:spPr>
                                  <a:xfrm>
                                    <a:off x="5814417" y="1883159"/>
                                    <a:ext cx="508617" cy="434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g:grpSp>
                                <wpg:cNvPr id="65" name="Group 65"/>
                                <wpg:cNvGrpSpPr/>
                                <wpg:grpSpPr>
                                  <a:xfrm>
                                    <a:off x="5859834" y="1901603"/>
                                    <a:ext cx="417782" cy="397828"/>
                                    <a:chOff x="5859834" y="1901603"/>
                                    <a:chExt cx="549339" cy="523102"/>
                                  </a:xfrm>
                                </wpg:grpSpPr>
                                <pic:pic xmlns:pic="http://schemas.openxmlformats.org/drawingml/2006/picture">
                                  <pic:nvPicPr>
                                    <pic:cNvPr id="66" name="Graphic 132"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5859834" y="1901603"/>
                                      <a:ext cx="453081" cy="453081"/>
                                    </a:xfrm>
                                    <a:prstGeom prst="rect">
                                      <a:avLst/>
                                    </a:prstGeom>
                                  </pic:spPr>
                                </pic:pic>
                                <pic:pic xmlns:pic="http://schemas.openxmlformats.org/drawingml/2006/picture">
                                  <pic:nvPicPr>
                                    <pic:cNvPr id="67" name="Graphic 133" descr="Water with solid fill"/>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5956092" y="1971624"/>
                                      <a:ext cx="453081" cy="453081"/>
                                    </a:xfrm>
                                    <a:prstGeom prst="rect">
                                      <a:avLst/>
                                    </a:prstGeom>
                                  </pic:spPr>
                                </pic:pic>
                              </wpg:grpSp>
                            </wpg:grpSp>
                          </wpg:grpSp>
                          <wps:wsp>
                            <wps:cNvPr id="68" name="Rectangle 68"/>
                            <wps:cNvSpPr/>
                            <wps:spPr>
                              <a:xfrm>
                                <a:off x="2491724" y="68843"/>
                                <a:ext cx="643890" cy="453390"/>
                              </a:xfrm>
                              <a:prstGeom prst="rect">
                                <a:avLst/>
                              </a:prstGeom>
                              <a:noFill/>
                            </wps:spPr>
                            <wps:txbx>
                              <w:txbxContent>
                                <w:p w14:paraId="657CF1DC" w14:textId="77777777" w:rsidR="00DA5F67" w:rsidRPr="00DA5F67" w:rsidRDefault="00DA5F67" w:rsidP="00DA5F67">
                                  <w:pPr>
                                    <w:jc w:val="center"/>
                                    <w:rPr>
                                      <w:rFonts w:hAnsi="Calibri"/>
                                      <w:color w:val="000000" w:themeColor="text1"/>
                                      <w:kern w:val="24"/>
                                      <w:sz w:val="28"/>
                                      <w:szCs w:val="28"/>
                                      <w14:shadow w14:blurRad="38100" w14:dist="19050" w14:dir="2700000" w14:sx="100000" w14:sy="100000" w14:kx="0" w14:ky="0" w14:algn="tl">
                                        <w14:schemeClr w14:val="dk1">
                                          <w14:alpha w14:val="60000"/>
                                        </w14:schemeClr>
                                      </w14:shadow>
                                    </w:rPr>
                                  </w:pPr>
                                  <w:r w:rsidRPr="00DA5F67">
                                    <w:rPr>
                                      <w:rFonts w:hAnsi="Calibri"/>
                                      <w:color w:val="000000" w:themeColor="text1"/>
                                      <w:kern w:val="24"/>
                                      <w:sz w:val="28"/>
                                      <w:szCs w:val="28"/>
                                      <w14:shadow w14:blurRad="38100" w14:dist="19050" w14:dir="2700000" w14:sx="100000" w14:sy="100000" w14:kx="0" w14:ky="0" w14:algn="tl">
                                        <w14:schemeClr w14:val="dk1">
                                          <w14:alpha w14:val="60000"/>
                                        </w14:schemeClr>
                                      </w14:shadow>
                                    </w:rPr>
                                    <w:t>Map 1</w:t>
                                  </w:r>
                                </w:p>
                              </w:txbxContent>
                            </wps:txbx>
                            <wps:bodyPr wrap="square" lIns="91440" tIns="45720" rIns="91440" bIns="45720">
                              <a:noAutofit/>
                            </wps:bodyPr>
                          </wps:wsp>
                          <wps:wsp>
                            <wps:cNvPr id="69" name="Rectangle 69"/>
                            <wps:cNvSpPr/>
                            <wps:spPr>
                              <a:xfrm>
                                <a:off x="4895251" y="68843"/>
                                <a:ext cx="643890" cy="453390"/>
                              </a:xfrm>
                              <a:prstGeom prst="rect">
                                <a:avLst/>
                              </a:prstGeom>
                              <a:noFill/>
                            </wps:spPr>
                            <wps:txbx>
                              <w:txbxContent>
                                <w:p w14:paraId="049EA7B9" w14:textId="77777777" w:rsidR="00DA5F67" w:rsidRPr="00DA5F67" w:rsidRDefault="00DA5F67" w:rsidP="00DA5F67">
                                  <w:pPr>
                                    <w:jc w:val="center"/>
                                    <w:rPr>
                                      <w:rFonts w:hAnsi="Calibri"/>
                                      <w:color w:val="000000" w:themeColor="text1"/>
                                      <w:kern w:val="24"/>
                                      <w:sz w:val="28"/>
                                      <w:szCs w:val="28"/>
                                      <w14:shadow w14:blurRad="38100" w14:dist="19050" w14:dir="2700000" w14:sx="100000" w14:sy="100000" w14:kx="0" w14:ky="0" w14:algn="tl">
                                        <w14:schemeClr w14:val="dk1">
                                          <w14:alpha w14:val="60000"/>
                                        </w14:schemeClr>
                                      </w14:shadow>
                                    </w:rPr>
                                  </w:pPr>
                                  <w:r w:rsidRPr="00DA5F67">
                                    <w:rPr>
                                      <w:rFonts w:hAnsi="Calibri"/>
                                      <w:color w:val="000000" w:themeColor="text1"/>
                                      <w:kern w:val="24"/>
                                      <w:sz w:val="28"/>
                                      <w:szCs w:val="28"/>
                                      <w14:shadow w14:blurRad="38100" w14:dist="19050" w14:dir="2700000" w14:sx="100000" w14:sy="100000" w14:kx="0" w14:ky="0" w14:algn="tl">
                                        <w14:schemeClr w14:val="dk1">
                                          <w14:alpha w14:val="60000"/>
                                        </w14:schemeClr>
                                      </w14:shadow>
                                    </w:rPr>
                                    <w:t>Map 2</w:t>
                                  </w:r>
                                </w:p>
                              </w:txbxContent>
                            </wps:txbx>
                            <wps:bodyPr wrap="square" lIns="91440" tIns="45720" rIns="91440" bIns="45720">
                              <a:noAutofit/>
                            </wps:bodyPr>
                          </wps:wsp>
                        </wpg:grpSp>
                        <wps:wsp>
                          <wps:cNvPr id="70" name="Arrow: Down 70"/>
                          <wps:cNvSpPr/>
                          <wps:spPr>
                            <a:xfrm rot="16200000">
                              <a:off x="1023901" y="783319"/>
                              <a:ext cx="343513" cy="764698"/>
                            </a:xfrm>
                            <a:prstGeom prst="downArrow">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171ABC30" id="Group 71" o:spid="_x0000_s1026" style="position:absolute;margin-left:0;margin-top:68.05pt;width:461.15pt;height:180.05pt;z-index:-251656192;mso-position-horizontal:left;mso-position-horizontal-relative:margin;mso-width-relative:margin;mso-height-relative:margin" coordsize="64061,248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top:3709;width:8140;height:171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">
                  <v:imagedata r:id="rId16" o:title=""/>
                </v:shape>
                <v:group id="Group 4" o:spid="_x0000_s1028" style="position:absolute;left:8108;width:55953;height:24898" coordorigin="8133" coordsize="55952,24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 o:spid="_x0000_s1029" style="position:absolute;left:15860;width:48226;height:24898" coordorigin="15860" coordsize="48225,24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30" style="position:absolute;left:40182;width:23904;height:248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" fillcolor="#ededed [662]" strokecolor="#525252 [1606]" strokeweight="1pt"/>
                    <v:rect id="Rectangle 4" o:spid="_x0000_s1031" style="position:absolute;left:15860;width:24422;height:248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" fillcolor="#c9c9c9 [1942]" strokecolor="black [3200]" strokeweight="1pt"/>
                    <v:shapetype id="_x0000_t109" coordsize="21600,21600" o:spt="109" path="m,l,21600r21600,l21600,xe">
                      <v:stroke joinstyle="miter"/>
                      <v:path gradientshapeok="t" o:connecttype="rect"/>
                    </v:shapetype>
                    <v:shape id="Flowchart: Process 5" o:spid="_x0000_s1032" type="#_x0000_t109" style="position:absolute;left:46272;top:139;width:807;height:9790;rotation:4091075fd;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" fillcolor="black [3213]" strokecolor="black [3213]" strokeweight="1pt"/>
                    <v:shape id="Flowchart: Process 6" o:spid="_x0000_s1033" type="#_x0000_t109" style="position:absolute;left:33064;top:139;width:807;height:9790;rotation:4091075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" fillcolor="white [3212]" strokecolor="black [3213]" strokeweight="1pt"/>
                    <v:roundrect id="Rectangle: Rounded Corners 8" o:spid="_x0000_s1034" style="position:absolute;left:36451;top:553;width:6939;height:5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" fillcolor="white [3201]" strokecolor="black [3200]" strokeweight="1pt">
                      <v:stroke joinstyle="miter"/>
                      <v:textbox>
                        <w:txbxContent>
                          <w:p w14:paraId="779DC331"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Start</w:t>
                            </w:r>
                          </w:p>
                        </w:txbxContent>
                      </v:textbox>
                    </v:roundrect>
                    <v:shape id="Flowchart: Process 9" o:spid="_x0000_s1035" type="#_x0000_t109" style="position:absolute;left:22424;top:5822;width:807;height:9790;rotation:3631391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" fillcolor="#c45911 [2405]" strokecolor="black [3213]" strokeweight="1pt"/>
                    <v:group id="Group 10" o:spid="_x0000_s1036" style="position:absolute;left:16710;top:18707;width:5086;height:4347" coordorigin="16710,18707" coordsize="5086,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roundrect id="Rectangle: Rounded Corners 11" o:spid="_x0000_s1037" style="position:absolute;left:16710;top:18707;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" fillcolor="white [3201]" strokecolor="black [3200]" strokeweight="1pt">
                        <v:stroke joinstyle="miter"/>
                      </v:roundrect>
                      <v:group id="Group 12" o:spid="_x0000_s1038" style="position:absolute;left:17164;top:18892;width:4178;height:3978" coordorigin="17164,18892" coordsize="5493,5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Graphic 18" o:spid="_x0000_s1039" type="#_x0000_t75" alt="Water with solid fill" style="position:absolute;left:17164;top:18892;width:4531;height:45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">
                          <v:imagedata r:id="rId17" o:title="Water with solid fill"/>
                        </v:shape>
                        <v:shape id="Graphic 17" o:spid="_x0000_s1040" type="#_x0000_t75" alt="Water with solid fill" style="position:absolute;left:18126;top:19592;width:4531;height:45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">
                          <v:imagedata r:id="rId17" o:title="Water with solid fill"/>
                        </v:shape>
                      </v:group>
                    </v:group>
                    <v:shape id="Flowchart: Process 15" o:spid="_x0000_s1041" type="#_x0000_t109" style="position:absolute;left:18849;top:17169;width:807;height:1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" fillcolor="#c45911 [2405]" strokecolor="black [3213]" strokeweight="1pt"/>
                    <v:roundrect id="Rectangle: Rounded Corners 16" o:spid="_x0000_s1042" style="position:absolute;left:16710;top:12822;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" fillcolor="white [3201]" strokecolor="black [3200]" strokeweight="1pt">
                      <v:stroke joinstyle="miter"/>
                      <v:textbox>
                        <w:txbxContent>
                          <w:p w14:paraId="56421786"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A</w:t>
                            </w:r>
                          </w:p>
                        </w:txbxContent>
                      </v:textbox>
                    </v:roundrect>
                    <v:shape id="Flowchart: Process 17" o:spid="_x0000_s1043" type="#_x0000_t109" style="position:absolute;left:32777;top:5680;width:807;height:9789;rotation:3631391fd;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" fillcolor="#c45911 [2405]" strokecolor="black [3213]" strokeweight="1pt"/>
                    <v:shape id="Flowchart: Process 18" o:spid="_x0000_s1044" type="#_x0000_t109" style="position:absolute;left:29237;top:8277;width:806;height:5591;rotation:1864626fd;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" fillcolor="#c45911 [2405]" strokecolor="black [3213]" strokeweight="1pt"/>
                    <v:group id="Group 19" o:spid="_x0000_s1045" style="position:absolute;left:22462;top:18707;width:5086;height:4347" coordorigin="22462,18707" coordsize="5086,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roundrect id="Rectangle: Rounded Corners 20" o:spid="_x0000_s1046" style="position:absolute;left:22462;top:18707;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" fillcolor="white [3201]" strokecolor="black [3200]" strokeweight="1pt">
                        <v:stroke joinstyle="miter"/>
                      </v:roundrect>
                      <v:shape id="Graphic 41" o:spid="_x0000_s1047" type="#_x0000_t75" alt="No sign outline" style="position:absolute;left:23661;top:19537;width:2688;height:2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">
                        <v:imagedata r:id="rId18" o:title="No sign outline"/>
                      </v:shape>
                    </v:group>
                    <v:group id="Group 22" o:spid="_x0000_s1048" style="position:absolute;left:28214;top:18707;width:5086;height:4347" coordorigin="28214,18707" coordsize="5086,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oundrect id="Rectangle: Rounded Corners 23" o:spid="_x0000_s1049" style="position:absolute;left:28214;top:18707;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" fillcolor="white [3201]" strokecolor="black [3200]" strokeweight="1pt">
                        <v:stroke joinstyle="miter"/>
                      </v:roundrect>
                      <v:group id="Group 24" o:spid="_x0000_s1050" style="position:absolute;left:28668;top:18892;width:4178;height:3978" coordorigin="28668,18892" coordsize="5493,5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Graphic 53" o:spid="_x0000_s1051" type="#_x0000_t75" alt="Water with solid fill" style="position:absolute;left:28668;top:18892;width:4531;height:45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">
                          <v:imagedata r:id="rId17" o:title="Water with solid fill"/>
                        </v:shape>
                        <v:shape id="Graphic 54" o:spid="_x0000_s1052" type="#_x0000_t75" alt="Water with solid fill" style="position:absolute;left:29631;top:19592;width:4530;height:45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">
                          <v:imagedata r:id="rId17" o:title="Water with solid fill"/>
                        </v:shape>
                      </v:group>
                    </v:group>
                    <v:group id="Group 27" o:spid="_x0000_s1053" style="position:absolute;left:33908;top:18707;width:5086;height:4347" coordorigin="33908,18707" coordsize="5086,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roundrect id="Rectangle: Rounded Corners 28" o:spid="_x0000_s1054" style="position:absolute;left:33908;top:18707;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" fillcolor="white [3201]" strokecolor="black [3200]" strokeweight="1pt">
                        <v:stroke joinstyle="miter"/>
                      </v:roundrect>
                      <v:shape id="Graphic 57" o:spid="_x0000_s1055" type="#_x0000_t75" alt="No sign outline" style="position:absolute;left:35107;top:19537;width:2688;height:2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">
                        <v:imagedata r:id="rId18" o:title="No sign outline"/>
                      </v:shape>
                    </v:group>
                    <v:shape id="Flowchart: Process 30" o:spid="_x0000_s1056" type="#_x0000_t109" style="position:absolute;left:24602;top:17169;width:806;height:1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" fillcolor="#c45911 [2405]" strokecolor="black [3213]" strokeweight="1pt"/>
                    <v:shape id="Flowchart: Process 31" o:spid="_x0000_s1057" type="#_x0000_t109" style="position:absolute;left:30354;top:17169;width:806;height:1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" fillcolor="#c45911 [2405]" strokecolor="black [3213]" strokeweight="1pt"/>
                    <v:shape id="Flowchart: Process 32" o:spid="_x0000_s1058" type="#_x0000_t109" style="position:absolute;left:26072;top:8093;width:806;height:5591;rotation:186462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" fillcolor="#c45911 [2405]" strokecolor="black [3213]" strokeweight="1pt"/>
                    <v:roundrect id="Rectangle: Rounded Corners 33" o:spid="_x0000_s1059" style="position:absolute;left:22462;top:12822;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" fillcolor="white [3201]" strokecolor="black [3200]" strokeweight="1pt">
                      <v:stroke joinstyle="miter"/>
                      <v:textbox>
                        <w:txbxContent>
                          <w:p w14:paraId="0A1324EB"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B</w:t>
                            </w:r>
                          </w:p>
                        </w:txbxContent>
                      </v:textbox>
                    </v:roundrect>
                    <v:roundrect id="Rectangle: Rounded Corners 34" o:spid="_x0000_s1060" style="position:absolute;left:28214;top:12822;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" fillcolor="white [3201]" strokecolor="black [3200]" strokeweight="1pt">
                      <v:stroke joinstyle="miter"/>
                      <v:textbox>
                        <w:txbxContent>
                          <w:p w14:paraId="00EC457D"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C</w:t>
                            </w:r>
                          </w:p>
                        </w:txbxContent>
                      </v:textbox>
                    </v:roundrect>
                    <v:roundrect id="Rectangle: Rounded Corners 35" o:spid="_x0000_s1061" style="position:absolute;left:33966;top:12822;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" fillcolor="white [3201]" strokecolor="black [3200]" strokeweight="1pt">
                      <v:stroke joinstyle="miter"/>
                      <v:textbox>
                        <w:txbxContent>
                          <w:p w14:paraId="429D81EF"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D</w:t>
                            </w:r>
                          </w:p>
                        </w:txbxContent>
                      </v:textbox>
                    </v:roundrect>
                    <v:shape id="Flowchart: Process 36" o:spid="_x0000_s1062" type="#_x0000_t109" style="position:absolute;left:36106;top:17169;width:806;height:1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" fillcolor="#c45911 [2405]" strokecolor="black [3213]" strokeweight="1pt"/>
                    <v:roundrect id="Rectangle: Rounded Corners 37" o:spid="_x0000_s1063" style="position:absolute;left:25408;top:4504;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" fillcolor="white [3212]" strokecolor="black [3200]" strokeweight="1pt">
                      <v:stroke joinstyle="miter"/>
                      <v:textbox>
                        <w:txbxContent>
                          <w:p w14:paraId="079FEA6F"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X</w:t>
                            </w:r>
                          </w:p>
                        </w:txbxContent>
                      </v:textbox>
                    </v:roundrect>
                    <v:shape id="Flowchart: Process 38" o:spid="_x0000_s1064" type="#_x0000_t109" style="position:absolute;left:57027;top:5680;width:807;height:9789;rotation:3631391fd;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" fillcolor="#ffd966 [1943]" strokecolor="black [3213]" strokeweight="1pt"/>
                    <v:shape id="Flowchart: Process 39" o:spid="_x0000_s1065" type="#_x0000_t109" style="position:absolute;left:46674;top:5822;width:807;height:9790;rotation:3631391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" fillcolor="#ffd966 [1943]" strokecolor="black [3213]" strokeweight="1pt"/>
                    <v:shape id="Flowchart: Process 40" o:spid="_x0000_s1066" type="#_x0000_t109" style="position:absolute;left:53486;top:8277;width:807;height:5591;rotation:1864626fd;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" fillcolor="#ffd966 [1943]" strokecolor="black [3213]" strokeweight="1pt"/>
                    <v:shape id="Flowchart: Process 41" o:spid="_x0000_s1067" type="#_x0000_t109" style="position:absolute;left:43099;top:17169;width:807;height:1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" fillcolor="#ffd966 [1943]" strokecolor="black [3213]" strokeweight="1pt"/>
                    <v:shape id="Flowchart: Process 42" o:spid="_x0000_s1068" type="#_x0000_t109" style="position:absolute;left:48851;top:17169;width:807;height:1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" fillcolor="#ffd966 [1943]" strokecolor="black [3213]" strokeweight="1pt"/>
                    <v:shape id="Flowchart: Process 43" o:spid="_x0000_s1069" type="#_x0000_t109" style="position:absolute;left:54604;top:17169;width:806;height:1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" fillcolor="#ffd966 [1943]" strokecolor="black [3213]" strokeweight="1pt"/>
                    <v:shape id="Flowchart: Process 44" o:spid="_x0000_s1070" type="#_x0000_t109" style="position:absolute;left:50322;top:8093;width:806;height:5591;rotation:186462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" fillcolor="#ffd966 [1943]" strokecolor="black [3213]" strokeweight="1pt"/>
                    <v:roundrect id="Rectangle: Rounded Corners 45" o:spid="_x0000_s1071" style="position:absolute;left:40959;top:12822;width:5087;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" fillcolor="white [3201]" strokecolor="black [3200]" strokeweight="1pt">
                      <v:stroke joinstyle="miter"/>
                      <v:textbox>
                        <w:txbxContent>
                          <w:p w14:paraId="701B9827"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A</w:t>
                            </w:r>
                          </w:p>
                        </w:txbxContent>
                      </v:textbox>
                    </v:roundrect>
                    <v:roundrect id="Rectangle: Rounded Corners 46" o:spid="_x0000_s1072" style="position:absolute;left:46712;top:12822;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" fillcolor="white [3201]" strokecolor="black [3200]" strokeweight="1pt">
                      <v:stroke joinstyle="miter"/>
                      <v:textbox>
                        <w:txbxContent>
                          <w:p w14:paraId="08A10CF3"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B</w:t>
                            </w:r>
                          </w:p>
                        </w:txbxContent>
                      </v:textbox>
                    </v:roundrect>
                    <v:roundrect id="Rectangle: Rounded Corners 47" o:spid="_x0000_s1073" style="position:absolute;left:52464;top:12822;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" fillcolor="white [3201]" strokecolor="black [3200]" strokeweight="1pt">
                      <v:stroke joinstyle="miter"/>
                      <v:textbox>
                        <w:txbxContent>
                          <w:p w14:paraId="69721231"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C</w:t>
                            </w:r>
                          </w:p>
                        </w:txbxContent>
                      </v:textbox>
                    </v:roundrect>
                    <v:roundrect id="Rectangle: Rounded Corners 48" o:spid="_x0000_s1074" style="position:absolute;left:58216;top:12822;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" fillcolor="white [3201]" strokecolor="black [3200]" strokeweight="1pt">
                      <v:stroke joinstyle="miter"/>
                      <v:textbox>
                        <w:txbxContent>
                          <w:p w14:paraId="65E25777"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D</w:t>
                            </w:r>
                          </w:p>
                        </w:txbxContent>
                      </v:textbox>
                    </v:roundrect>
                    <v:shape id="Flowchart: Process 49" o:spid="_x0000_s1075" type="#_x0000_t109" style="position:absolute;left:60356;top:17169;width:806;height:1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" fillcolor="#ffd966 [1943]" strokecolor="black [3213]" strokeweight="1pt"/>
                    <v:roundrect id="Rectangle: Rounded Corners 50" o:spid="_x0000_s1076" style="position:absolute;left:49667;top:4504;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" fillcolor="white [3212]" strokecolor="black [3200]" strokeweight="1pt">
                      <v:stroke joinstyle="miter"/>
                      <v:textbox>
                        <w:txbxContent>
                          <w:p w14:paraId="0800451B" w14:textId="77777777" w:rsidR="00DA5F67" w:rsidRDefault="00DA5F67" w:rsidP="00DA5F67">
                            <w:pPr>
                              <w:jc w:val="center"/>
                              <w:rPr>
                                <w:rFonts w:hAnsi="Calibri"/>
                                <w:color w:val="000000" w:themeColor="dark1"/>
                                <w:kern w:val="24"/>
                                <w:sz w:val="36"/>
                                <w:szCs w:val="36"/>
                              </w:rPr>
                            </w:pPr>
                            <w:r>
                              <w:rPr>
                                <w:rFonts w:hAnsi="Calibri"/>
                                <w:color w:val="000000" w:themeColor="dark1"/>
                                <w:kern w:val="24"/>
                                <w:sz w:val="36"/>
                                <w:szCs w:val="36"/>
                              </w:rPr>
                              <w:t>Y</w:t>
                            </w:r>
                          </w:p>
                        </w:txbxContent>
                      </v:textbox>
                    </v:roundrect>
                    <v:group id="Group 51" o:spid="_x0000_s1077" style="position:absolute;left:40951;top:18768;width:22279;height:4410" coordorigin="40951,18768" coordsize="22278,44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group id="Group 52" o:spid="_x0000_s1078" style="position:absolute;left:40951;top:18768;width:5087;height:4348" coordorigin="40951,18768" coordsize="5086,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roundrect id="Rectangle: Rounded Corners 53" o:spid="_x0000_s1079" style="position:absolute;left:40951;top:18768;width:5087;height:43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" fillcolor="white [3201]" strokecolor="black [3200]" strokeweight="1pt">
                          <v:stroke joinstyle="miter"/>
                        </v:roundrect>
                        <v:shape id="Graphic 120" o:spid="_x0000_s1080" type="#_x0000_t75" alt="No sign outline" style="position:absolute;left:42151;top:19598;width:2687;height:2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">
                          <v:imagedata r:id="rId18" o:title="No sign outline"/>
                        </v:shape>
                      </v:group>
                      <v:group id="Group 55" o:spid="_x0000_s1081" style="position:absolute;left:46703;top:18768;width:5087;height:4348" coordorigin="46703,18768" coordsize="5086,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roundrect id="Rectangle: Rounded Corners 56" o:spid="_x0000_s1082" style="position:absolute;left:46703;top:18768;width:5087;height:43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" fillcolor="white [3201]" strokecolor="black [3200]" strokeweight="1pt">
                          <v:stroke joinstyle="miter"/>
                        </v:roundrect>
                        <v:group id="Group 57" o:spid="_x0000_s1083" style="position:absolute;left:47158;top:18953;width:4177;height:3978" coordorigin="47158,18953" coordsize="5493,5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shape id="Graphic 124" o:spid="_x0000_s1084" type="#_x0000_t75" alt="Water with solid fill" style="position:absolute;left:47158;top:18953;width:4530;height:45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">
                            <v:imagedata r:id="rId17" o:title="Water with solid fill"/>
                          </v:shape>
                          <v:shape id="Graphic 125" o:spid="_x0000_s1085" type="#_x0000_t75" alt="Water with solid fill" style="position:absolute;left:48120;top:19653;width:4531;height:45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">
                            <v:imagedata r:id="rId17" o:title="Water with solid fill"/>
                          </v:shape>
                        </v:group>
                      </v:group>
                      <v:group id="Group 60" o:spid="_x0000_s1086" style="position:absolute;left:52397;top:18768;width:5087;height:4348" coordorigin="52397,18768" coordsize="5086,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roundrect id="Rectangle: Rounded Corners 61" o:spid="_x0000_s1087" style="position:absolute;left:52397;top:18768;width:5087;height:43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" fillcolor="white [3201]" strokecolor="black [3200]" strokeweight="1pt">
                          <v:stroke joinstyle="miter"/>
                        </v:roundrect>
                        <v:shape id="Graphic 128" o:spid="_x0000_s1088" type="#_x0000_t75" alt="No sign outline" style="position:absolute;left:53597;top:19598;width:2687;height:2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">
                          <v:imagedata r:id="rId18" o:title="No sign outline"/>
                        </v:shape>
                      </v:group>
                      <v:group id="Group 63" o:spid="_x0000_s1089" style="position:absolute;left:58144;top:18831;width:5086;height:4347" coordorigin="58144,18831" coordsize="5086,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roundrect id="Rectangle: Rounded Corners 64" o:spid="_x0000_s1090" style="position:absolute;left:58144;top:18831;width:5086;height:43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" fillcolor="white [3201]" strokecolor="black [3200]" strokeweight="1pt">
                          <v:stroke joinstyle="miter"/>
                        </v:roundrect>
                        <v:group id="Group 65" o:spid="_x0000_s1091" style="position:absolute;left:58598;top:19016;width:4178;height:3978" coordorigin="58598,19016" coordsize="5493,5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shape id="Graphic 132" o:spid="_x0000_s1092" type="#_x0000_t75" alt="Water with solid fill" style="position:absolute;left:58598;top:19016;width:4531;height:45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">
                            <v:imagedata r:id="rId17" o:title="Water with solid fill"/>
                          </v:shape>
                          <v:shape id="Graphic 133" o:spid="_x0000_s1093" type="#_x0000_t75" alt="Water with solid fill" style="position:absolute;left:59560;top:19716;width:4531;height:45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">
                            <v:imagedata r:id="rId17" o:title="Water with solid fill"/>
                          </v:shape>
                        </v:group>
                      </v:group>
                    </v:group>
                    <v:rect id="Rectangle 68" o:spid="_x0000_s1094" style="position:absolute;left:24917;top:688;width:6439;height:4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" filled="f" stroked="f">
                      <v:textbox>
                        <w:txbxContent>
                          <w:p w14:paraId="657CF1DC" w14:textId="77777777" w:rsidR="00DA5F67" w:rsidRPr="00DA5F67" w:rsidRDefault="00DA5F67" w:rsidP="00DA5F67">
                            <w:pPr>
                              <w:jc w:val="center"/>
                              <w:rPr>
                                <w:rFonts w:hAnsi="Calibri"/>
                                <w:color w:val="000000" w:themeColor="text1"/>
                                <w:kern w:val="24"/>
                                <w:sz w:val="28"/>
                                <w:szCs w:val="28"/>
                                <w14:shadow w14:blurRad="38100" w14:dist="19050" w14:dir="2700000" w14:sx="100000" w14:sy="100000" w14:kx="0" w14:ky="0" w14:algn="tl">
                                  <w14:schemeClr w14:val="dk1">
                                    <w14:alpha w14:val="60000"/>
                                  </w14:schemeClr>
                                </w14:shadow>
                              </w:rPr>
                            </w:pPr>
                            <w:r w:rsidRPr="00DA5F67">
                              <w:rPr>
                                <w:rFonts w:hAnsi="Calibri"/>
                                <w:color w:val="000000" w:themeColor="text1"/>
                                <w:kern w:val="24"/>
                                <w:sz w:val="28"/>
                                <w:szCs w:val="28"/>
                                <w14:shadow w14:blurRad="38100" w14:dist="19050" w14:dir="2700000" w14:sx="100000" w14:sy="100000" w14:kx="0" w14:ky="0" w14:algn="tl">
                                  <w14:schemeClr w14:val="dk1">
                                    <w14:alpha w14:val="60000"/>
                                  </w14:schemeClr>
                                </w14:shadow>
                              </w:rPr>
                              <w:t>Map 1</w:t>
                            </w:r>
                          </w:p>
                        </w:txbxContent>
                      </v:textbox>
                    </v:rect>
                    <v:rect id="Rectangle 69" o:spid="_x0000_s1095" style="position:absolute;left:48952;top:688;width:6439;height:4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" filled="f" stroked="f">
                      <v:textbox>
                        <w:txbxContent>
                          <w:p w14:paraId="049EA7B9" w14:textId="77777777" w:rsidR="00DA5F67" w:rsidRPr="00DA5F67" w:rsidRDefault="00DA5F67" w:rsidP="00DA5F67">
                            <w:pPr>
                              <w:jc w:val="center"/>
                              <w:rPr>
                                <w:rFonts w:hAnsi="Calibri"/>
                                <w:color w:val="000000" w:themeColor="text1"/>
                                <w:kern w:val="24"/>
                                <w:sz w:val="28"/>
                                <w:szCs w:val="28"/>
                                <w14:shadow w14:blurRad="38100" w14:dist="19050" w14:dir="2700000" w14:sx="100000" w14:sy="100000" w14:kx="0" w14:ky="0" w14:algn="tl">
                                  <w14:schemeClr w14:val="dk1">
                                    <w14:alpha w14:val="60000"/>
                                  </w14:schemeClr>
                                </w14:shadow>
                              </w:rPr>
                            </w:pPr>
                            <w:r w:rsidRPr="00DA5F67">
                              <w:rPr>
                                <w:rFonts w:hAnsi="Calibri"/>
                                <w:color w:val="000000" w:themeColor="text1"/>
                                <w:kern w:val="24"/>
                                <w:sz w:val="28"/>
                                <w:szCs w:val="28"/>
                                <w14:shadow w14:blurRad="38100" w14:dist="19050" w14:dir="2700000" w14:sx="100000" w14:sy="100000" w14:kx="0" w14:ky="0" w14:algn="tl">
                                  <w14:schemeClr w14:val="dk1">
                                    <w14:alpha w14:val="60000"/>
                                  </w14:schemeClr>
                                </w14:shadow>
                              </w:rPr>
                              <w:t>Map 2</w:t>
                            </w:r>
                          </w:p>
                        </w:txbxContent>
                      </v:textbox>
                    </v: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0" o:spid="_x0000_s1096" type="#_x0000_t67" style="position:absolute;left:10239;top:7833;width:3435;height:764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" adj="16748" fillcolor="black [3213]" strokecolor="black [3213]" strokeweight="1pt"/>
                </v:group>
                <w10:wrap type="topAndBottom" anchorx="margin"/>
              </v:group>
            </w:pict>
          </mc:Fallback>
        </mc:AlternateContent>
      </w:r>
      <w:r w:rsidR="00C84015" w:rsidRPr="00C84015">
        <w:rPr>
          <w:rFonts w:ascii="Georgia" w:hAnsi="Georgia"/>
        </w:rPr>
        <w:t>V</w:t>
      </w:r>
      <w:commentRangeStart w:id="54"/>
      <w:r w:rsidR="00C84015" w:rsidRPr="00C84015">
        <w:rPr>
          <w:rFonts w:ascii="Georgia" w:hAnsi="Georgia"/>
        </w:rPr>
        <w:t xml:space="preserve">erification of electrode placement will occur post-hoc using blinded histological processing techniques. Verification of the long-term effects of cocaine history will be confirmed by testing for sensitized (i.e. increased) locomotor activity in cocaine rats relative to sucrose rats in response to ascending doses of cocaine (7.5, 15.0, and 30.0 mg/kg cocaine injected </w:t>
      </w:r>
      <w:proofErr w:type="spellStart"/>
      <w:r w:rsidR="00C84015" w:rsidRPr="00C84015">
        <w:rPr>
          <w:rFonts w:ascii="Georgia" w:hAnsi="Georgia"/>
        </w:rPr>
        <w:t>i.p.</w:t>
      </w:r>
      <w:proofErr w:type="spellEnd"/>
      <w:r w:rsidR="00C84015" w:rsidRPr="00C84015">
        <w:rPr>
          <w:rFonts w:ascii="Georgia" w:hAnsi="Georgia"/>
        </w:rPr>
        <w:t>).</w:t>
      </w:r>
      <w:commentRangeEnd w:id="54"/>
      <w:r w:rsidR="00823205">
        <w:rPr>
          <w:rStyle w:val="CommentReference"/>
        </w:rPr>
        <w:commentReference w:id="54"/>
      </w:r>
    </w:p>
    <w:p w14:paraId="5A6134AC" w14:textId="47A3CB62" w:rsidR="00DA5F67" w:rsidRPr="008625C2" w:rsidRDefault="008625C2" w:rsidP="0009752F">
      <w:pPr>
        <w:rPr>
          <w:rFonts w:ascii="Georgia" w:hAnsi="Georgia"/>
          <w:b/>
          <w:bCs/>
        </w:rPr>
      </w:pPr>
      <w:r>
        <w:rPr>
          <w:rFonts w:ascii="Georgia" w:hAnsi="Georgia"/>
          <w:b/>
          <w:bCs/>
          <w:i/>
          <w:iCs/>
        </w:rPr>
        <w:t>Figure 1.</w:t>
      </w:r>
      <w:r w:rsidRPr="008625C2">
        <w:rPr>
          <w:rFonts w:ascii="Georgia" w:hAnsi="Georgia"/>
          <w:b/>
          <w:bCs/>
          <w:i/>
          <w:iCs/>
          <w:color w:val="ED7D31" w:themeColor="accent2"/>
        </w:rPr>
        <w:t xml:space="preserve"> </w:t>
      </w:r>
      <w:r w:rsidRPr="008625C2">
        <w:rPr>
          <w:rFonts w:ascii="Georgia" w:hAnsi="Georgia"/>
          <w:color w:val="ED7D31" w:themeColor="accent2"/>
        </w:rPr>
        <w:t>Figure caption pending.</w:t>
      </w:r>
    </w:p>
    <w:p w14:paraId="41929CCF" w14:textId="051E1659" w:rsidR="00AD0272" w:rsidRDefault="00C84015" w:rsidP="0009752F">
      <w:pPr>
        <w:rPr>
          <w:rFonts w:ascii="Georgia" w:hAnsi="Georgia" w:cs="Arial"/>
        </w:rPr>
      </w:pPr>
      <w:r w:rsidRPr="00DA5F67">
        <w:rPr>
          <w:rFonts w:ascii="Georgia" w:hAnsi="Georgia"/>
          <w:b/>
          <w:bCs/>
        </w:rPr>
        <w:t>Predictions.</w:t>
      </w:r>
      <w:r>
        <w:rPr>
          <w:rFonts w:ascii="Georgia" w:hAnsi="Georgia"/>
        </w:rPr>
        <w:t xml:space="preserve"> </w:t>
      </w:r>
      <w:r w:rsidR="003C7BF1">
        <w:rPr>
          <w:rFonts w:ascii="Georgia" w:hAnsi="Georgia"/>
        </w:rPr>
        <w:t>Given the hypothesis that activity in OFC reflects cognitive map representations rather than simply cue-reward value learning, I expect</w:t>
      </w:r>
      <w:r w:rsidR="00350C46">
        <w:rPr>
          <w:rFonts w:ascii="Georgia" w:hAnsi="Georgia"/>
        </w:rPr>
        <w:t xml:space="preserve"> unique neural representations that</w:t>
      </w:r>
      <w:r w:rsidR="003C7BF1">
        <w:rPr>
          <w:rFonts w:ascii="Georgia" w:hAnsi="Georgia"/>
        </w:rPr>
        <w:t xml:space="preserve"> discriminate between </w:t>
      </w:r>
      <w:r w:rsidR="00EA584A">
        <w:rPr>
          <w:rFonts w:ascii="Georgia" w:hAnsi="Georgia"/>
        </w:rPr>
        <w:t xml:space="preserve">OS </w:t>
      </w:r>
      <w:r w:rsidR="003C7BF1">
        <w:rPr>
          <w:rFonts w:ascii="Georgia" w:hAnsi="Georgia"/>
        </w:rPr>
        <w:t>cues X and Y</w:t>
      </w:r>
      <w:r w:rsidR="00EA584A">
        <w:rPr>
          <w:rFonts w:ascii="Georgia" w:hAnsi="Georgia"/>
        </w:rPr>
        <w:t xml:space="preserve">. This includes evidence that distinct subpopulations of neurons fire selectively to cue X or Y, or cues X and Y can be accurately decoded from population activity as unique trial. </w:t>
      </w:r>
      <w:r w:rsidR="00FD1145">
        <w:rPr>
          <w:rFonts w:ascii="Georgia" w:hAnsi="Georgia"/>
        </w:rPr>
        <w:t>Cues X and Y do not differ in predicting whether the next cue is A,</w:t>
      </w:r>
      <w:r w:rsidR="00350C46">
        <w:rPr>
          <w:rFonts w:ascii="Georgia" w:hAnsi="Georgia"/>
        </w:rPr>
        <w:t xml:space="preserve"> </w:t>
      </w:r>
      <w:r w:rsidR="00FD1145">
        <w:rPr>
          <w:rFonts w:ascii="Georgia" w:hAnsi="Georgia"/>
        </w:rPr>
        <w:t>B,</w:t>
      </w:r>
      <w:r w:rsidR="00350C46">
        <w:rPr>
          <w:rFonts w:ascii="Georgia" w:hAnsi="Georgia"/>
        </w:rPr>
        <w:t xml:space="preserve"> </w:t>
      </w:r>
      <w:r w:rsidR="00FD1145">
        <w:rPr>
          <w:rFonts w:ascii="Georgia" w:hAnsi="Georgia"/>
        </w:rPr>
        <w:t xml:space="preserve">C, or D, or whether the trial will be rewarded. Therefore, differential representations of cues X and Y in OFC would not be predicted by expected outcome value or identity accounts of </w:t>
      </w:r>
      <w:r w:rsidR="00FD1145">
        <w:rPr>
          <w:rFonts w:ascii="Georgia" w:hAnsi="Georgia"/>
        </w:rPr>
        <w:lastRenderedPageBreak/>
        <w:t>OFC function. However</w:t>
      </w:r>
      <w:r w:rsidR="00343835">
        <w:rPr>
          <w:rFonts w:ascii="Georgia" w:hAnsi="Georgia"/>
        </w:rPr>
        <w:t>, while consistent with a cognitive map</w:t>
      </w:r>
      <w:r w:rsidR="00FD1145">
        <w:rPr>
          <w:rFonts w:ascii="Georgia" w:hAnsi="Georgia"/>
        </w:rPr>
        <w:t xml:space="preserve"> </w:t>
      </w:r>
      <w:r w:rsidR="00343835">
        <w:rPr>
          <w:rFonts w:ascii="Georgia" w:hAnsi="Georgia"/>
        </w:rPr>
        <w:t xml:space="preserve">representation in OFC, differential representations of cues X and Y might simply reflect differences in the physical properties of cues X and Y. Next, to determine whether OFC represents the physical cue properties or the states within cognitive maps I will compare activity between the target cues that come after cues X and Y, that is </w:t>
      </w:r>
      <w:r w:rsidR="00343835">
        <w:rPr>
          <w:rFonts w:ascii="Georgia" w:hAnsi="Georgia" w:cs="Arial"/>
        </w:rPr>
        <w:t xml:space="preserve">A+ vs A-, B- vs B+, C+ vs C-, and D- vs D+. </w:t>
      </w:r>
      <w:r w:rsidR="00144C65">
        <w:rPr>
          <w:rFonts w:ascii="Georgia" w:hAnsi="Georgia" w:cs="Arial"/>
        </w:rPr>
        <w:t>For example, when analyzing activity only during the presentation of cue A, any differences in representation must reflect information about whether a future reward is available based on whether the previous cue was X or Y. Thus</w:t>
      </w:r>
      <w:r w:rsidR="00C94D71">
        <w:rPr>
          <w:rFonts w:ascii="Georgia" w:hAnsi="Georgia" w:cs="Arial"/>
        </w:rPr>
        <w:t>,</w:t>
      </w:r>
      <w:r w:rsidR="00144C65">
        <w:rPr>
          <w:rFonts w:ascii="Georgia" w:hAnsi="Georgia" w:cs="Arial"/>
        </w:rPr>
        <w:t xml:space="preserve"> differential activity to cue A on A+ vs A- trials must reflect the unique </w:t>
      </w:r>
      <w:r w:rsidR="00C94D71">
        <w:rPr>
          <w:rFonts w:ascii="Georgia" w:hAnsi="Georgia" w:cs="Arial"/>
        </w:rPr>
        <w:t>state/</w:t>
      </w:r>
      <w:r w:rsidR="00144C65">
        <w:rPr>
          <w:rFonts w:ascii="Georgia" w:hAnsi="Georgia" w:cs="Arial"/>
        </w:rPr>
        <w:t xml:space="preserve">position </w:t>
      </w:r>
      <w:r w:rsidR="00C94D71">
        <w:rPr>
          <w:rFonts w:ascii="Georgia" w:hAnsi="Georgia" w:cs="Arial"/>
        </w:rPr>
        <w:t>along a path within a cognitive map. Importantly, this would rule out the possibility that the OFC simply represents a cue</w:t>
      </w:r>
      <w:r w:rsidR="000936BE">
        <w:rPr>
          <w:rFonts w:ascii="Georgia" w:hAnsi="Georgia" w:cs="Arial"/>
        </w:rPr>
        <w:t>’</w:t>
      </w:r>
      <w:r w:rsidR="00C94D71">
        <w:rPr>
          <w:rFonts w:ascii="Georgia" w:hAnsi="Georgia" w:cs="Arial"/>
        </w:rPr>
        <w:t>s physical properties or the cue</w:t>
      </w:r>
      <w:r w:rsidR="000936BE">
        <w:rPr>
          <w:rFonts w:ascii="Georgia" w:hAnsi="Georgia" w:cs="Arial"/>
        </w:rPr>
        <w:t>’</w:t>
      </w:r>
      <w:r w:rsidR="00C94D71">
        <w:rPr>
          <w:rFonts w:ascii="Georgia" w:hAnsi="Georgia" w:cs="Arial"/>
        </w:rPr>
        <w:t xml:space="preserve">s predicted outcome value or identity. </w:t>
      </w:r>
      <w:r w:rsidR="00AD0272">
        <w:rPr>
          <w:rFonts w:ascii="Georgia" w:hAnsi="Georgia" w:cs="Arial"/>
        </w:rPr>
        <w:t xml:space="preserve">Furthermore, </w:t>
      </w:r>
      <w:r w:rsidR="00644358">
        <w:rPr>
          <w:rFonts w:ascii="Georgia" w:hAnsi="Georgia" w:cs="Arial"/>
        </w:rPr>
        <w:t xml:space="preserve">if OS cues </w:t>
      </w:r>
      <w:ins w:id="55" w:author="SCHOENBAUM ANSEL R" w:date="2021-03-23T14:44:00Z">
        <w:r w:rsidR="00823205">
          <w:rPr>
            <w:rFonts w:ascii="Georgia" w:hAnsi="Georgia" w:cs="Arial"/>
          </w:rPr>
          <w:t xml:space="preserve">signal </w:t>
        </w:r>
      </w:ins>
      <w:r w:rsidR="00644358">
        <w:rPr>
          <w:rFonts w:ascii="Georgia" w:hAnsi="Georgia" w:cs="Arial"/>
        </w:rPr>
        <w:t xml:space="preserve">which cognitive map to use to correctly interpret the meaning of the target cues, then I predict that more accurate unique representations of OS cues X and Y will predict more accurate unique representations of target cues A-D on rewarded vs non-rewarded trials. </w:t>
      </w:r>
      <w:r w:rsidR="00C636B7">
        <w:rPr>
          <w:rFonts w:ascii="Georgia" w:hAnsi="Georgia" w:cs="Arial"/>
        </w:rPr>
        <w:t xml:space="preserve">Together, these three analyses can be used to determine the strength and accuracy of the neural correlates of cognitive maps i.e. differential representation of (1) OS cues X vs Y and (2) target cues on rewarded vs non-rewarded trials (A+ vs A-, B- vs B+, C+ vs C-, D- vs D+), and (3) the correlation between </w:t>
      </w:r>
      <w:commentRangeStart w:id="56"/>
      <w:r w:rsidR="00C636B7">
        <w:rPr>
          <w:rFonts w:ascii="Georgia" w:hAnsi="Georgia" w:cs="Arial"/>
        </w:rPr>
        <w:t>them</w:t>
      </w:r>
      <w:commentRangeEnd w:id="56"/>
      <w:r w:rsidR="00823205">
        <w:rPr>
          <w:rStyle w:val="CommentReference"/>
        </w:rPr>
        <w:commentReference w:id="56"/>
      </w:r>
      <w:r w:rsidR="00C636B7">
        <w:rPr>
          <w:rFonts w:ascii="Georgia" w:hAnsi="Georgia" w:cs="Arial"/>
        </w:rPr>
        <w:t>.</w:t>
      </w:r>
    </w:p>
    <w:p w14:paraId="2273C45E" w14:textId="3745D608" w:rsidR="00C65C24" w:rsidRDefault="00C65C24" w:rsidP="00C65C24">
      <w:pPr>
        <w:rPr>
          <w:rFonts w:ascii="Georgia" w:hAnsi="Georgia"/>
        </w:rPr>
      </w:pPr>
      <w:r>
        <w:rPr>
          <w:rFonts w:ascii="Georgia" w:hAnsi="Georgia"/>
        </w:rPr>
        <w:t xml:space="preserve">Given the hypothesis that the accuracy of cognitive map representations in OFC are necessary for behavioral flexibility, I predict that behavioral accuracy for an individual rat on an individual session will be predicted by </w:t>
      </w:r>
      <w:r w:rsidR="00C636B7">
        <w:rPr>
          <w:rFonts w:ascii="Georgia" w:hAnsi="Georgia"/>
        </w:rPr>
        <w:t>the fidelity of</w:t>
      </w:r>
      <w:r>
        <w:rPr>
          <w:rFonts w:ascii="Georgia" w:hAnsi="Georgia"/>
        </w:rPr>
        <w:t xml:space="preserve"> </w:t>
      </w:r>
      <w:r w:rsidR="00C636B7">
        <w:rPr>
          <w:rFonts w:ascii="Georgia" w:hAnsi="Georgia"/>
        </w:rPr>
        <w:t xml:space="preserve">their </w:t>
      </w:r>
      <w:r>
        <w:rPr>
          <w:rFonts w:ascii="Georgia" w:hAnsi="Georgia"/>
        </w:rPr>
        <w:t xml:space="preserve">cognitive map representations. That is, </w:t>
      </w:r>
      <w:r w:rsidR="00C636B7">
        <w:rPr>
          <w:rFonts w:ascii="Georgia" w:hAnsi="Georgia"/>
        </w:rPr>
        <w:t>for each of the three neural correlates described above, stronger correlates of cognitive map representations will predict higher behavioral accuracy</w:t>
      </w:r>
      <w:ins w:id="57" w:author="SCHOENBAUM ANSEL R" w:date="2021-03-23T14:45:00Z">
        <w:r w:rsidR="00823205">
          <w:rPr>
            <w:rFonts w:ascii="Georgia" w:hAnsi="Georgia"/>
          </w:rPr>
          <w:t xml:space="preserve"> in a given session or portion of a session</w:t>
        </w:r>
      </w:ins>
      <w:r w:rsidR="00C636B7">
        <w:rPr>
          <w:rFonts w:ascii="Georgia" w:hAnsi="Georgia"/>
        </w:rPr>
        <w:t>.</w:t>
      </w:r>
    </w:p>
    <w:p w14:paraId="0E116929" w14:textId="11CB1963" w:rsidR="001E5B9A" w:rsidRDefault="002B374C" w:rsidP="001E5B9A">
      <w:pPr>
        <w:rPr>
          <w:rFonts w:ascii="Georgia" w:hAnsi="Georgia" w:cs="Arial"/>
        </w:rPr>
      </w:pPr>
      <w:r>
        <w:rPr>
          <w:rFonts w:ascii="Georgia" w:hAnsi="Georgia" w:cs="Arial"/>
        </w:rPr>
        <w:t>I predict that cocaine experienced rats will require more sessions to learn the OS task to criterion accuracy compared to control rats. This would be consistent with the hypothesis that reversal learning deficits in cocaine experienced rats reflects a general impairment in behavioral flexibility and not simply an inability to detect that cue-reward relationships change over time.</w:t>
      </w:r>
      <w:r w:rsidR="00651AB9">
        <w:rPr>
          <w:rFonts w:ascii="Georgia" w:hAnsi="Georgia" w:cs="Arial"/>
        </w:rPr>
        <w:t xml:space="preserve"> Furthermore, during neural recording sessions with criterion levels of performance, I predict that the three neural correlates of cognitive maps in OFC will be significantly lower in cocaine rats compared to control rats. </w:t>
      </w:r>
      <w:r w:rsidR="009C5F08">
        <w:rPr>
          <w:rFonts w:ascii="Georgia" w:hAnsi="Georgia" w:cs="Arial"/>
        </w:rPr>
        <w:t xml:space="preserve">These neural correlates of cognitive maps should also correlate with accuracy on a given session, similar to previous reports in reversal learning [REF]. It is </w:t>
      </w:r>
      <w:del w:id="58" w:author="SCHOENBAUM ANSEL R" w:date="2021-03-23T14:47:00Z">
        <w:r w:rsidR="009C5F08" w:rsidDel="00823205">
          <w:rPr>
            <w:rFonts w:ascii="Georgia" w:hAnsi="Georgia" w:cs="Arial"/>
          </w:rPr>
          <w:delText xml:space="preserve">also </w:delText>
        </w:r>
      </w:del>
      <w:r w:rsidR="009C5F08">
        <w:rPr>
          <w:rFonts w:ascii="Georgia" w:hAnsi="Georgia" w:cs="Arial"/>
        </w:rPr>
        <w:t xml:space="preserve">possible that cocaine rats will not show deficits behavioral flexibility in the OS task, or in the neural correlates of cognitive map representation in OFC. This would suggest that the deficits in reversal learning in cocaine experienced rats do not reflect deficits in cognitive map representations and instead reflect impairments such as value </w:t>
      </w:r>
      <w:r w:rsidR="00151101">
        <w:rPr>
          <w:rFonts w:ascii="Georgia" w:hAnsi="Georgia" w:cs="Arial"/>
        </w:rPr>
        <w:t>representations or inhibitory control. If this is found, the OS task conditions in this design allows for these alternative accounts to be tested.</w:t>
      </w:r>
    </w:p>
    <w:p w14:paraId="2DE648B1" w14:textId="77777777" w:rsidR="00151101" w:rsidRDefault="00151101" w:rsidP="001E5B9A">
      <w:pPr>
        <w:rPr>
          <w:rFonts w:ascii="Georgia" w:hAnsi="Georgia" w:cs="Arial"/>
        </w:rPr>
      </w:pPr>
      <w:proofErr w:type="spellStart"/>
      <w:r>
        <w:rPr>
          <w:rFonts w:ascii="Georgia" w:hAnsi="Georgia" w:cs="Arial"/>
        </w:rPr>
        <w:t>Expt</w:t>
      </w:r>
      <w:proofErr w:type="spellEnd"/>
      <w:r>
        <w:rPr>
          <w:rFonts w:ascii="Georgia" w:hAnsi="Georgia" w:cs="Arial"/>
        </w:rPr>
        <w:t xml:space="preserve"> 2. Experiment 2 will test whether a novel D3-antagonist can treat the neural and behavioral deficits in behavioral flexibility caused by a history of cocaine use. </w:t>
      </w:r>
    </w:p>
    <w:p w14:paraId="1B94D9A8" w14:textId="1ACB87F2" w:rsidR="001E5B9A" w:rsidRDefault="00D655F3" w:rsidP="001E5B9A">
      <w:pPr>
        <w:rPr>
          <w:rFonts w:ascii="Georgia" w:hAnsi="Georgia" w:cs="Arial"/>
        </w:rPr>
      </w:pPr>
      <w:r>
        <w:rPr>
          <w:rFonts w:ascii="Georgia" w:hAnsi="Georgia" w:cs="Arial"/>
        </w:rPr>
        <w:t xml:space="preserve">The D3 antagonist is expected to </w:t>
      </w:r>
      <w:del w:id="59" w:author="SCHOENBAUM ANSEL R" w:date="2021-03-23T14:47:00Z">
        <w:r w:rsidDel="00823205">
          <w:rPr>
            <w:rFonts w:ascii="Georgia" w:hAnsi="Georgia" w:cs="Arial"/>
          </w:rPr>
          <w:delText>effectively treat</w:delText>
        </w:r>
      </w:del>
      <w:ins w:id="60" w:author="SCHOENBAUM ANSEL R" w:date="2021-03-23T14:47:00Z">
        <w:r w:rsidR="00823205">
          <w:rPr>
            <w:rFonts w:ascii="Georgia" w:hAnsi="Georgia" w:cs="Arial"/>
          </w:rPr>
          <w:t>mitigate</w:t>
        </w:r>
      </w:ins>
      <w:r>
        <w:rPr>
          <w:rFonts w:ascii="Georgia" w:hAnsi="Georgia" w:cs="Arial"/>
        </w:rPr>
        <w:t xml:space="preserve"> the behavioral inflexibility in cocaine rats, that is cocaine-vehicle rats are expected to take more session to reach criterion performance than cocaine-antagonist, sucrose-vehicle, and sucrose-antagonist groups. </w:t>
      </w:r>
      <w:del w:id="61" w:author="SCHOENBAUM ANSEL R" w:date="2021-03-23T14:48:00Z">
        <w:r w:rsidDel="00823205">
          <w:rPr>
            <w:rFonts w:ascii="Georgia" w:hAnsi="Georgia" w:cs="Arial"/>
          </w:rPr>
          <w:delText>It is unclear</w:delText>
        </w:r>
      </w:del>
      <w:ins w:id="62" w:author="SCHOENBAUM ANSEL R" w:date="2021-03-23T14:48:00Z">
        <w:r w:rsidR="00823205">
          <w:rPr>
            <w:rFonts w:ascii="Georgia" w:hAnsi="Georgia" w:cs="Arial"/>
          </w:rPr>
          <w:t>Of relevance in interpreting any effect will be</w:t>
        </w:r>
      </w:ins>
      <w:r>
        <w:rPr>
          <w:rFonts w:ascii="Georgia" w:hAnsi="Georgia" w:cs="Arial"/>
        </w:rPr>
        <w:t xml:space="preserve"> whether the D3-antagonist </w:t>
      </w:r>
      <w:del w:id="63" w:author="SCHOENBAUM ANSEL R" w:date="2021-03-23T14:48:00Z">
        <w:r w:rsidDel="00823205">
          <w:rPr>
            <w:rFonts w:ascii="Georgia" w:hAnsi="Georgia" w:cs="Arial"/>
          </w:rPr>
          <w:delText xml:space="preserve">will </w:delText>
        </w:r>
      </w:del>
      <w:r>
        <w:rPr>
          <w:rFonts w:ascii="Georgia" w:hAnsi="Georgia" w:cs="Arial"/>
        </w:rPr>
        <w:t>affect</w:t>
      </w:r>
      <w:ins w:id="64" w:author="SCHOENBAUM ANSEL R" w:date="2021-03-23T14:48:00Z">
        <w:r w:rsidR="00823205">
          <w:rPr>
            <w:rFonts w:ascii="Georgia" w:hAnsi="Georgia" w:cs="Arial"/>
          </w:rPr>
          <w:t>s</w:t>
        </w:r>
      </w:ins>
      <w:r>
        <w:rPr>
          <w:rFonts w:ascii="Georgia" w:hAnsi="Georgia" w:cs="Arial"/>
        </w:rPr>
        <w:t xml:space="preserve"> control rats</w:t>
      </w:r>
      <w:del w:id="65" w:author="SCHOENBAUM ANSEL R" w:date="2021-03-23T14:48:00Z">
        <w:r w:rsidDel="00823205">
          <w:rPr>
            <w:rFonts w:ascii="Georgia" w:hAnsi="Georgia" w:cs="Arial"/>
          </w:rPr>
          <w:delText>, and it is possible that performance will be improved or impaired in this group</w:delText>
        </w:r>
      </w:del>
      <w:r>
        <w:rPr>
          <w:rFonts w:ascii="Georgia" w:hAnsi="Georgia" w:cs="Arial"/>
        </w:rPr>
        <w:t xml:space="preserve">. Facilitation in controls might reflect a general facilitatory effect </w:t>
      </w:r>
      <w:r w:rsidR="00A055D4">
        <w:rPr>
          <w:rFonts w:ascii="Georgia" w:hAnsi="Georgia" w:cs="Arial"/>
        </w:rPr>
        <w:t xml:space="preserve">of the drug </w:t>
      </w:r>
      <w:r>
        <w:rPr>
          <w:rFonts w:ascii="Georgia" w:hAnsi="Georgia" w:cs="Arial"/>
        </w:rPr>
        <w:t xml:space="preserve">on information processing, </w:t>
      </w:r>
      <w:r w:rsidR="00A055D4">
        <w:rPr>
          <w:rFonts w:ascii="Georgia" w:hAnsi="Georgia" w:cs="Arial"/>
        </w:rPr>
        <w:t xml:space="preserve">learning, or behavioral control, whereas impaired performance might reflect a disruption of the balance between these systems. The neural analyses in </w:t>
      </w:r>
      <w:proofErr w:type="spellStart"/>
      <w:r w:rsidR="00A055D4">
        <w:rPr>
          <w:rFonts w:ascii="Georgia" w:hAnsi="Georgia" w:cs="Arial"/>
        </w:rPr>
        <w:t>Expt</w:t>
      </w:r>
      <w:proofErr w:type="spellEnd"/>
      <w:r w:rsidR="00A055D4">
        <w:rPr>
          <w:rFonts w:ascii="Georgia" w:hAnsi="Georgia" w:cs="Arial"/>
        </w:rPr>
        <w:t xml:space="preserve"> 1 will be used to relate the neural correlates of cognitive </w:t>
      </w:r>
      <w:r w:rsidR="00A055D4">
        <w:rPr>
          <w:rFonts w:ascii="Georgia" w:hAnsi="Georgia" w:cs="Arial"/>
        </w:rPr>
        <w:lastRenderedPageBreak/>
        <w:t xml:space="preserve">maps in OFC with behavioral flexibility. If the D3 antagonist </w:t>
      </w:r>
      <w:del w:id="66" w:author="SCHOENBAUM ANSEL R" w:date="2021-03-23T14:48:00Z">
        <w:r w:rsidR="00A055D4" w:rsidDel="00823205">
          <w:rPr>
            <w:rFonts w:ascii="Georgia" w:hAnsi="Georgia" w:cs="Arial"/>
          </w:rPr>
          <w:delText>effectively treats</w:delText>
        </w:r>
      </w:del>
      <w:ins w:id="67" w:author="SCHOENBAUM ANSEL R" w:date="2021-03-23T14:48:00Z">
        <w:r w:rsidR="00823205">
          <w:rPr>
            <w:rFonts w:ascii="Georgia" w:hAnsi="Georgia" w:cs="Arial"/>
          </w:rPr>
          <w:t>mitigates</w:t>
        </w:r>
      </w:ins>
      <w:r w:rsidR="00A055D4">
        <w:rPr>
          <w:rFonts w:ascii="Georgia" w:hAnsi="Georgia" w:cs="Arial"/>
        </w:rPr>
        <w:t xml:space="preserve"> the behavioral deficits observed in cocaine experienced rats</w:t>
      </w:r>
      <w:ins w:id="68" w:author="SCHOENBAUM ANSEL R" w:date="2021-03-23T14:48:00Z">
        <w:r w:rsidR="00823205">
          <w:rPr>
            <w:rFonts w:ascii="Georgia" w:hAnsi="Georgia" w:cs="Arial"/>
          </w:rPr>
          <w:t xml:space="preserve"> </w:t>
        </w:r>
      </w:ins>
      <w:ins w:id="69" w:author="SCHOENBAUM ANSEL R" w:date="2021-03-23T14:49:00Z">
        <w:r w:rsidR="00823205">
          <w:rPr>
            <w:rFonts w:ascii="Georgia" w:hAnsi="Georgia" w:cs="Arial"/>
          </w:rPr>
          <w:t>via effects on OFC</w:t>
        </w:r>
      </w:ins>
      <w:r w:rsidR="00A055D4">
        <w:rPr>
          <w:rFonts w:ascii="Georgia" w:hAnsi="Georgia" w:cs="Arial"/>
        </w:rPr>
        <w:t xml:space="preserve">, then I predict that cognitive map representations in OFC and their relationship with behavior will match the control animals. </w:t>
      </w:r>
      <w:del w:id="70" w:author="SCHOENBAUM ANSEL R" w:date="2021-03-23T14:49:00Z">
        <w:r w:rsidR="00A055D4" w:rsidDel="00823205">
          <w:rPr>
            <w:rFonts w:ascii="Georgia" w:hAnsi="Georgia" w:cs="Arial"/>
          </w:rPr>
          <w:delText xml:space="preserve">It </w:delText>
        </w:r>
      </w:del>
      <w:ins w:id="71" w:author="SCHOENBAUM ANSEL R" w:date="2021-03-23T14:49:00Z">
        <w:r w:rsidR="00823205">
          <w:rPr>
            <w:rFonts w:ascii="Georgia" w:hAnsi="Georgia" w:cs="Arial"/>
          </w:rPr>
          <w:t>Alternatively, it</w:t>
        </w:r>
        <w:r w:rsidR="00823205">
          <w:rPr>
            <w:rFonts w:ascii="Georgia" w:hAnsi="Georgia" w:cs="Arial"/>
          </w:rPr>
          <w:t xml:space="preserve"> </w:t>
        </w:r>
      </w:ins>
      <w:r w:rsidR="00A055D4">
        <w:rPr>
          <w:rFonts w:ascii="Georgia" w:hAnsi="Georgia" w:cs="Arial"/>
        </w:rPr>
        <w:t xml:space="preserve">is </w:t>
      </w:r>
      <w:del w:id="72" w:author="SCHOENBAUM ANSEL R" w:date="2021-03-23T14:49:00Z">
        <w:r w:rsidR="00A055D4" w:rsidDel="00823205">
          <w:rPr>
            <w:rFonts w:ascii="Georgia" w:hAnsi="Georgia" w:cs="Arial"/>
          </w:rPr>
          <w:delText xml:space="preserve">also </w:delText>
        </w:r>
      </w:del>
      <w:r w:rsidR="00A055D4">
        <w:rPr>
          <w:rFonts w:ascii="Georgia" w:hAnsi="Georgia" w:cs="Arial"/>
        </w:rPr>
        <w:t xml:space="preserve">possible that </w:t>
      </w:r>
      <w:del w:id="73" w:author="SCHOENBAUM ANSEL R" w:date="2021-03-23T14:49:00Z">
        <w:r w:rsidR="00A055D4" w:rsidDel="00823205">
          <w:rPr>
            <w:rFonts w:ascii="Georgia" w:hAnsi="Georgia" w:cs="Arial"/>
          </w:rPr>
          <w:delText>treatment of</w:delText>
        </w:r>
      </w:del>
      <w:ins w:id="74" w:author="SCHOENBAUM ANSEL R" w:date="2021-03-23T14:49:00Z">
        <w:r w:rsidR="00823205">
          <w:rPr>
            <w:rFonts w:ascii="Georgia" w:hAnsi="Georgia" w:cs="Arial"/>
          </w:rPr>
          <w:t>improvements in</w:t>
        </w:r>
      </w:ins>
      <w:r w:rsidR="00A055D4">
        <w:rPr>
          <w:rFonts w:ascii="Georgia" w:hAnsi="Georgia" w:cs="Arial"/>
        </w:rPr>
        <w:t xml:space="preserve"> the behavioral deficit </w:t>
      </w:r>
      <w:del w:id="75" w:author="SCHOENBAUM ANSEL R" w:date="2021-03-23T14:49:00Z">
        <w:r w:rsidR="00A055D4" w:rsidDel="00823205">
          <w:rPr>
            <w:rFonts w:ascii="Georgia" w:hAnsi="Georgia" w:cs="Arial"/>
          </w:rPr>
          <w:delText xml:space="preserve">does </w:delText>
        </w:r>
      </w:del>
      <w:r w:rsidR="00A055D4">
        <w:rPr>
          <w:rFonts w:ascii="Georgia" w:hAnsi="Georgia" w:cs="Arial"/>
        </w:rPr>
        <w:t xml:space="preserve">will not be reflected in normalized representations in OFC. This would suggest that a different target system is being </w:t>
      </w:r>
      <w:del w:id="76" w:author="SCHOENBAUM ANSEL R" w:date="2021-03-23T14:49:00Z">
        <w:r w:rsidR="00A055D4" w:rsidDel="00823205">
          <w:rPr>
            <w:rFonts w:ascii="Georgia" w:hAnsi="Georgia" w:cs="Arial"/>
          </w:rPr>
          <w:delText xml:space="preserve">treated </w:delText>
        </w:r>
      </w:del>
      <w:ins w:id="77" w:author="SCHOENBAUM ANSEL R" w:date="2021-03-23T14:49:00Z">
        <w:r w:rsidR="00823205">
          <w:rPr>
            <w:rFonts w:ascii="Georgia" w:hAnsi="Georgia" w:cs="Arial"/>
          </w:rPr>
          <w:t>affected</w:t>
        </w:r>
        <w:r w:rsidR="00823205">
          <w:rPr>
            <w:rFonts w:ascii="Georgia" w:hAnsi="Georgia" w:cs="Arial"/>
          </w:rPr>
          <w:t xml:space="preserve"> </w:t>
        </w:r>
      </w:ins>
      <w:r w:rsidR="00A055D4">
        <w:rPr>
          <w:rFonts w:ascii="Georgia" w:hAnsi="Georgia" w:cs="Arial"/>
        </w:rPr>
        <w:t>by the drug</w:t>
      </w:r>
      <w:r w:rsidR="002D6C84">
        <w:rPr>
          <w:rFonts w:ascii="Georgia" w:hAnsi="Georgia" w:cs="Arial"/>
        </w:rPr>
        <w:t xml:space="preserve">. A prime neural candidate would be striatum which receives afferent projections from OFC which forms part of </w:t>
      </w:r>
      <w:r w:rsidR="00A055D4">
        <w:rPr>
          <w:rFonts w:ascii="Georgia" w:hAnsi="Georgia" w:cs="Arial"/>
        </w:rPr>
        <w:t xml:space="preserve">the </w:t>
      </w:r>
      <w:r w:rsidR="002D6C84">
        <w:rPr>
          <w:rFonts w:ascii="Georgia" w:hAnsi="Georgia" w:cs="Arial"/>
        </w:rPr>
        <w:t xml:space="preserve">common </w:t>
      </w:r>
      <w:proofErr w:type="spellStart"/>
      <w:r w:rsidR="002D6C84">
        <w:rPr>
          <w:rFonts w:ascii="Georgia" w:hAnsi="Georgia" w:cs="Arial"/>
        </w:rPr>
        <w:t>fronto</w:t>
      </w:r>
      <w:proofErr w:type="spellEnd"/>
      <w:r w:rsidR="002D6C84">
        <w:rPr>
          <w:rFonts w:ascii="Georgia" w:hAnsi="Georgia" w:cs="Arial"/>
        </w:rPr>
        <w:t>-striatal neuropathology in cocaine addiction and other disorders of compulsivity.</w:t>
      </w:r>
    </w:p>
    <w:p w14:paraId="13F56FF1" w14:textId="49D425D3" w:rsidR="006C3C19" w:rsidRDefault="006C3C19" w:rsidP="001E5B9A">
      <w:pPr>
        <w:rPr>
          <w:rFonts w:ascii="Georgia" w:hAnsi="Georgia" w:cs="Arial"/>
        </w:rPr>
      </w:pPr>
    </w:p>
    <w:p w14:paraId="6ABBEF1C" w14:textId="46D0EEBF" w:rsidR="006C3C19" w:rsidRDefault="006C3C19" w:rsidP="001E5B9A">
      <w:pPr>
        <w:rPr>
          <w:rFonts w:ascii="Georgia" w:hAnsi="Georgia" w:cs="Arial"/>
        </w:rPr>
      </w:pPr>
    </w:p>
    <w:p w14:paraId="5863EC9A" w14:textId="0C78BA46" w:rsidR="006C3C19" w:rsidRDefault="006C3C19" w:rsidP="001E5B9A">
      <w:pPr>
        <w:rPr>
          <w:rFonts w:ascii="Georgia" w:hAnsi="Georgia" w:cs="Arial"/>
        </w:rPr>
      </w:pPr>
    </w:p>
    <w:p w14:paraId="0E8EB93E" w14:textId="77777777" w:rsidR="006C3C19" w:rsidRDefault="006C3C19" w:rsidP="001E5B9A">
      <w:pPr>
        <w:rPr>
          <w:rFonts w:ascii="Georgia" w:hAnsi="Georgia"/>
        </w:rPr>
      </w:pPr>
    </w:p>
    <w:p w14:paraId="62BB165E" w14:textId="23D1C1E2" w:rsidR="0091353C" w:rsidRPr="00103C53" w:rsidRDefault="0091353C" w:rsidP="00461B8D">
      <w:pPr>
        <w:rPr>
          <w:rFonts w:ascii="Georgia" w:hAnsi="Georgia"/>
        </w:rPr>
      </w:pPr>
    </w:p>
    <w:sectPr w:rsidR="0091353C" w:rsidRPr="00103C53">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Marios Panayi" w:date="2021-03-22T23:53:00Z" w:initials="MP">
    <w:p w14:paraId="1AF41D56" w14:textId="5324748C" w:rsidR="008625C2" w:rsidRDefault="008625C2">
      <w:pPr>
        <w:pStyle w:val="CommentText"/>
      </w:pPr>
      <w:r>
        <w:rPr>
          <w:rStyle w:val="CommentReference"/>
        </w:rPr>
        <w:annotationRef/>
      </w:r>
      <w:r>
        <w:t>Coming soon</w:t>
      </w:r>
    </w:p>
  </w:comment>
  <w:comment w:id="34" w:author="SCHOENBAUM ANSEL R" w:date="2021-03-23T14:35:00Z" w:initials="SAR">
    <w:p w14:paraId="37B5B723" w14:textId="155FF212" w:rsidR="0021095C" w:rsidRDefault="0021095C">
      <w:pPr>
        <w:pStyle w:val="CommentText"/>
      </w:pPr>
      <w:r>
        <w:rPr>
          <w:rStyle w:val="CommentReference"/>
        </w:rPr>
        <w:annotationRef/>
      </w:r>
      <w:r>
        <w:t xml:space="preserve">Good last part – possibly some of what </w:t>
      </w:r>
      <w:proofErr w:type="spellStart"/>
      <w:r>
        <w:t>i</w:t>
      </w:r>
      <w:proofErr w:type="spellEnd"/>
      <w:r>
        <w:t xml:space="preserve"> added above is redundant.  Not sure…see what you think and cut accordingly.</w:t>
      </w:r>
    </w:p>
  </w:comment>
  <w:comment w:id="45" w:author="SCHOENBAUM ANSEL R" w:date="2021-03-23T14:38:00Z" w:initials="SAR">
    <w:p w14:paraId="562F08B1" w14:textId="3B213137" w:rsidR="0021095C" w:rsidRDefault="0021095C">
      <w:pPr>
        <w:pStyle w:val="CommentText"/>
      </w:pPr>
      <w:r>
        <w:rPr>
          <w:rStyle w:val="CommentReference"/>
        </w:rPr>
        <w:annotationRef/>
      </w:r>
      <w:r>
        <w:t>This is great!</w:t>
      </w:r>
    </w:p>
  </w:comment>
  <w:comment w:id="46" w:author="SCHOENBAUM ANSEL R" w:date="2021-03-23T14:39:00Z" w:initials="SAR">
    <w:p w14:paraId="304A282F" w14:textId="30FDA718" w:rsidR="00823205" w:rsidRDefault="00823205">
      <w:pPr>
        <w:pStyle w:val="CommentText"/>
      </w:pPr>
      <w:r>
        <w:rPr>
          <w:rStyle w:val="CommentReference"/>
        </w:rPr>
        <w:annotationRef/>
      </w:r>
      <w:r>
        <w:t xml:space="preserve">So </w:t>
      </w:r>
      <w:proofErr w:type="spellStart"/>
      <w:r>
        <w:t>i</w:t>
      </w:r>
      <w:proofErr w:type="spellEnd"/>
      <w:r>
        <w:t xml:space="preserve"> can help with these if it makes life easier.  If you just put in ref wherever you want me to stick some in, </w:t>
      </w:r>
      <w:proofErr w:type="spellStart"/>
      <w:r>
        <w:t>i</w:t>
      </w:r>
      <w:proofErr w:type="spellEnd"/>
      <w:r>
        <w:t xml:space="preserve"> can endnote standard refs pretty easily.  Also for the cocaine effects and training….</w:t>
      </w:r>
    </w:p>
  </w:comment>
  <w:comment w:id="54" w:author="SCHOENBAUM ANSEL R" w:date="2021-03-23T14:42:00Z" w:initials="SAR">
    <w:p w14:paraId="76E5BB77" w14:textId="3DC74484" w:rsidR="00823205" w:rsidRDefault="00823205">
      <w:pPr>
        <w:pStyle w:val="CommentText"/>
      </w:pPr>
      <w:r>
        <w:rPr>
          <w:rStyle w:val="CommentReference"/>
        </w:rPr>
        <w:annotationRef/>
      </w:r>
      <w:r>
        <w:t xml:space="preserve">Can delete this for space….   I am not sure </w:t>
      </w:r>
      <w:proofErr w:type="spellStart"/>
      <w:r>
        <w:t>i’d</w:t>
      </w:r>
      <w:proofErr w:type="spellEnd"/>
      <w:r>
        <w:t xml:space="preserve"> use sensitization with SA.  I think if the rats SA cocaine that does it really.</w:t>
      </w:r>
    </w:p>
  </w:comment>
  <w:comment w:id="56" w:author="SCHOENBAUM ANSEL R" w:date="2021-03-23T14:44:00Z" w:initials="SAR">
    <w:p w14:paraId="78D7379D" w14:textId="7477BE0C" w:rsidR="00823205" w:rsidRDefault="00823205">
      <w:pPr>
        <w:pStyle w:val="CommentText"/>
      </w:pPr>
      <w:r>
        <w:rPr>
          <w:rStyle w:val="CommentReference"/>
        </w:rPr>
        <w:annotationRef/>
      </w:r>
      <w:r>
        <w:t xml:space="preserve">Great!   The length may need to </w:t>
      </w:r>
      <w:proofErr w:type="spellStart"/>
      <w:r>
        <w:t>ve</w:t>
      </w:r>
      <w:proofErr w:type="spellEnd"/>
      <w:r>
        <w:t xml:space="preserve"> trimmed down obviously…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F41D56" w15:done="0"/>
  <w15:commentEx w15:paraId="37B5B723" w15:done="0"/>
  <w15:commentEx w15:paraId="562F08B1" w15:done="0"/>
  <w15:commentEx w15:paraId="304A282F" w15:done="0"/>
  <w15:commentEx w15:paraId="76E5BB77" w15:done="0"/>
  <w15:commentEx w15:paraId="78D737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AC75" w16cex:dateUtc="2021-03-23T03:53:00Z"/>
  <w16cex:commentExtensible w16cex:durableId="24047B4C" w16cex:dateUtc="2021-03-23T18:35:00Z"/>
  <w16cex:commentExtensible w16cex:durableId="24047BF7" w16cex:dateUtc="2021-03-23T18:38:00Z"/>
  <w16cex:commentExtensible w16cex:durableId="24047C0D" w16cex:dateUtc="2021-03-23T18:39:00Z"/>
  <w16cex:commentExtensible w16cex:durableId="24047CDA" w16cex:dateUtc="2021-03-23T18:42:00Z"/>
  <w16cex:commentExtensible w16cex:durableId="24047D57" w16cex:dateUtc="2021-03-23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F41D56" w16cid:durableId="2403AC75"/>
  <w16cid:commentId w16cid:paraId="37B5B723" w16cid:durableId="24047B4C"/>
  <w16cid:commentId w16cid:paraId="562F08B1" w16cid:durableId="24047BF7"/>
  <w16cid:commentId w16cid:paraId="304A282F" w16cid:durableId="24047C0D"/>
  <w16cid:commentId w16cid:paraId="76E5BB77" w16cid:durableId="24047CDA"/>
  <w16cid:commentId w16cid:paraId="78D7379D" w16cid:durableId="24047D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69429" w14:textId="77777777" w:rsidR="000F3482" w:rsidRDefault="000F3482">
      <w:pPr>
        <w:spacing w:after="0" w:line="240" w:lineRule="auto"/>
      </w:pPr>
      <w:r>
        <w:separator/>
      </w:r>
    </w:p>
  </w:endnote>
  <w:endnote w:type="continuationSeparator" w:id="0">
    <w:p w14:paraId="7D2958FC" w14:textId="77777777" w:rsidR="000F3482" w:rsidRDefault="000F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3BA62" w14:textId="77777777" w:rsidR="000F3482" w:rsidRDefault="000F3482">
      <w:pPr>
        <w:spacing w:after="0" w:line="240" w:lineRule="auto"/>
      </w:pPr>
      <w:r>
        <w:separator/>
      </w:r>
    </w:p>
  </w:footnote>
  <w:footnote w:type="continuationSeparator" w:id="0">
    <w:p w14:paraId="709B9E26" w14:textId="77777777" w:rsidR="000F3482" w:rsidRDefault="000F3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0F3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HOENBAUM ANSEL R">
    <w15:presenceInfo w15:providerId="AD" w15:userId="S::ars118@bcps.org::a36d8b8b-f002-43bb-9500-8076b6146633"/>
  </w15:person>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30268"/>
    <w:rsid w:val="00041DF3"/>
    <w:rsid w:val="00072F8B"/>
    <w:rsid w:val="000803DF"/>
    <w:rsid w:val="000936BE"/>
    <w:rsid w:val="0009752F"/>
    <w:rsid w:val="000F3482"/>
    <w:rsid w:val="00103C53"/>
    <w:rsid w:val="00107CE7"/>
    <w:rsid w:val="00115559"/>
    <w:rsid w:val="00127D95"/>
    <w:rsid w:val="00144C65"/>
    <w:rsid w:val="00151101"/>
    <w:rsid w:val="00172C55"/>
    <w:rsid w:val="001E2E56"/>
    <w:rsid w:val="001E5B9A"/>
    <w:rsid w:val="0021095C"/>
    <w:rsid w:val="00213F5B"/>
    <w:rsid w:val="00285075"/>
    <w:rsid w:val="002B374C"/>
    <w:rsid w:val="002D6C84"/>
    <w:rsid w:val="002F1AF9"/>
    <w:rsid w:val="0031223A"/>
    <w:rsid w:val="00312A98"/>
    <w:rsid w:val="00320342"/>
    <w:rsid w:val="00331845"/>
    <w:rsid w:val="00342CC8"/>
    <w:rsid w:val="00343835"/>
    <w:rsid w:val="00350C46"/>
    <w:rsid w:val="00395BAB"/>
    <w:rsid w:val="003C7BF1"/>
    <w:rsid w:val="00461B8D"/>
    <w:rsid w:val="004811BC"/>
    <w:rsid w:val="00483E3A"/>
    <w:rsid w:val="004A6F7F"/>
    <w:rsid w:val="004E0F37"/>
    <w:rsid w:val="00526431"/>
    <w:rsid w:val="00545522"/>
    <w:rsid w:val="00575314"/>
    <w:rsid w:val="0061168F"/>
    <w:rsid w:val="00625148"/>
    <w:rsid w:val="00627573"/>
    <w:rsid w:val="00644358"/>
    <w:rsid w:val="00651AB9"/>
    <w:rsid w:val="00676C20"/>
    <w:rsid w:val="006C0BA9"/>
    <w:rsid w:val="006C3C19"/>
    <w:rsid w:val="007162ED"/>
    <w:rsid w:val="007510D6"/>
    <w:rsid w:val="00773917"/>
    <w:rsid w:val="007D2D45"/>
    <w:rsid w:val="007F3B4B"/>
    <w:rsid w:val="007F56DC"/>
    <w:rsid w:val="0081455A"/>
    <w:rsid w:val="00823205"/>
    <w:rsid w:val="0083224F"/>
    <w:rsid w:val="008531EF"/>
    <w:rsid w:val="008625C2"/>
    <w:rsid w:val="00875A2B"/>
    <w:rsid w:val="0087690D"/>
    <w:rsid w:val="0091353C"/>
    <w:rsid w:val="009C5F08"/>
    <w:rsid w:val="009E02B9"/>
    <w:rsid w:val="00A055D4"/>
    <w:rsid w:val="00A25192"/>
    <w:rsid w:val="00A43337"/>
    <w:rsid w:val="00AB0F41"/>
    <w:rsid w:val="00AB4FA8"/>
    <w:rsid w:val="00AC7172"/>
    <w:rsid w:val="00AD0272"/>
    <w:rsid w:val="00B10477"/>
    <w:rsid w:val="00B352FB"/>
    <w:rsid w:val="00B5709F"/>
    <w:rsid w:val="00B71207"/>
    <w:rsid w:val="00C07D87"/>
    <w:rsid w:val="00C636B7"/>
    <w:rsid w:val="00C65C24"/>
    <w:rsid w:val="00C77E1F"/>
    <w:rsid w:val="00C84015"/>
    <w:rsid w:val="00C94D71"/>
    <w:rsid w:val="00CA7EE8"/>
    <w:rsid w:val="00CC508F"/>
    <w:rsid w:val="00CD4295"/>
    <w:rsid w:val="00CE2D2C"/>
    <w:rsid w:val="00D054FB"/>
    <w:rsid w:val="00D33DAF"/>
    <w:rsid w:val="00D655F3"/>
    <w:rsid w:val="00DA5F67"/>
    <w:rsid w:val="00E43563"/>
    <w:rsid w:val="00E60189"/>
    <w:rsid w:val="00E727BE"/>
    <w:rsid w:val="00EA584A"/>
    <w:rsid w:val="00EC6A3D"/>
    <w:rsid w:val="00ED0F1B"/>
    <w:rsid w:val="00ED5C3A"/>
    <w:rsid w:val="00F23329"/>
    <w:rsid w:val="00FD1145"/>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svg"/><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SCHOENBAUM ANSEL R</cp:lastModifiedBy>
  <cp:revision>11</cp:revision>
  <dcterms:created xsi:type="dcterms:W3CDTF">2021-03-22T22:05:00Z</dcterms:created>
  <dcterms:modified xsi:type="dcterms:W3CDTF">2021-03-23T18:49:00Z</dcterms:modified>
</cp:coreProperties>
</file>