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36D18" w14:textId="77777777" w:rsidR="00875A2B" w:rsidRDefault="00875A2B" w:rsidP="00875A2B">
      <w:pPr>
        <w:rPr>
          <w:rFonts w:ascii="Georgia" w:hAnsi="Georgia" w:cs="Arial"/>
        </w:rPr>
      </w:pPr>
      <w:commentRangeStart w:id="0"/>
      <w:r>
        <w:rPr>
          <w:rFonts w:ascii="Georgia" w:hAnsi="Georgia" w:cs="Arial"/>
        </w:rPr>
        <w:t xml:space="preserve">Broad aims – </w:t>
      </w:r>
    </w:p>
    <w:p w14:paraId="489D2B07" w14:textId="77777777" w:rsidR="00875A2B" w:rsidRDefault="00875A2B" w:rsidP="00875A2B">
      <w:pPr>
        <w:pStyle w:val="ListParagraph"/>
        <w:numPr>
          <w:ilvl w:val="0"/>
          <w:numId w:val="1"/>
        </w:numPr>
        <w:rPr>
          <w:rFonts w:ascii="Georgia" w:hAnsi="Georgia" w:cs="Arial"/>
        </w:rPr>
      </w:pPr>
      <w:r>
        <w:rPr>
          <w:rFonts w:ascii="Georgia" w:hAnsi="Georgia" w:cs="Arial"/>
        </w:rPr>
        <w:t>Use an OS task to identify neural correlates of underlying task structure in OFC</w:t>
      </w:r>
    </w:p>
    <w:p w14:paraId="50888861" w14:textId="77777777" w:rsidR="00875A2B" w:rsidRDefault="00875A2B" w:rsidP="00875A2B">
      <w:pPr>
        <w:pStyle w:val="ListParagraph"/>
        <w:numPr>
          <w:ilvl w:val="0"/>
          <w:numId w:val="1"/>
        </w:numPr>
        <w:rPr>
          <w:rFonts w:ascii="Georgia" w:hAnsi="Georgia" w:cs="Arial"/>
        </w:rPr>
      </w:pPr>
      <w:r>
        <w:rPr>
          <w:rFonts w:ascii="Georgia" w:hAnsi="Georgia" w:cs="Arial"/>
        </w:rPr>
        <w:t>Confirm whether these representations are correlated with the speed of behavioral flexibility in control animals</w:t>
      </w:r>
    </w:p>
    <w:p w14:paraId="20E4CD1A" w14:textId="77777777" w:rsidR="00875A2B" w:rsidRDefault="00875A2B" w:rsidP="00875A2B">
      <w:pPr>
        <w:pStyle w:val="ListParagraph"/>
        <w:numPr>
          <w:ilvl w:val="0"/>
          <w:numId w:val="1"/>
        </w:numPr>
        <w:rPr>
          <w:rFonts w:ascii="Georgia" w:hAnsi="Georgia" w:cs="Arial"/>
        </w:rPr>
      </w:pPr>
      <w:r>
        <w:rPr>
          <w:rFonts w:ascii="Georgia" w:hAnsi="Georgia" w:cs="Arial"/>
        </w:rPr>
        <w:t>Test whether a history of cocaine use impairs behavioral flexibility in OS task and its correlates in OFC</w:t>
      </w:r>
    </w:p>
    <w:p w14:paraId="049D2C73" w14:textId="105E1030" w:rsidR="00875A2B" w:rsidRDefault="00875A2B" w:rsidP="00875A2B">
      <w:pPr>
        <w:pStyle w:val="ListParagraph"/>
        <w:numPr>
          <w:ilvl w:val="0"/>
          <w:numId w:val="1"/>
        </w:numPr>
        <w:rPr>
          <w:rFonts w:ascii="Georgia" w:hAnsi="Georgia" w:cs="Arial"/>
        </w:rPr>
      </w:pPr>
      <w:r>
        <w:rPr>
          <w:rFonts w:ascii="Georgia" w:hAnsi="Georgia" w:cs="Arial"/>
        </w:rPr>
        <w:t>Test whether a novel D3-antagonist can effectively recover impaired behavioral flexibility and its neural correlates in OFC in cocaine treated rats</w:t>
      </w:r>
      <w:commentRangeEnd w:id="0"/>
      <w:r w:rsidR="00EE3776">
        <w:rPr>
          <w:rStyle w:val="CommentReference"/>
        </w:rPr>
        <w:commentReference w:id="0"/>
      </w:r>
    </w:p>
    <w:p w14:paraId="039FC4F4" w14:textId="77777777" w:rsidR="00875A2B" w:rsidRDefault="00875A2B" w:rsidP="00875A2B">
      <w:pPr>
        <w:pStyle w:val="ListParagraph"/>
        <w:rPr>
          <w:rFonts w:ascii="Georgia" w:hAnsi="Georgia" w:cs="Arial"/>
        </w:rPr>
      </w:pPr>
    </w:p>
    <w:p w14:paraId="63D54877" w14:textId="121ED744" w:rsidR="00875A2B" w:rsidRPr="00E11609" w:rsidRDefault="00875A2B" w:rsidP="00875A2B">
      <w:pPr>
        <w:rPr>
          <w:rFonts w:ascii="Georgia" w:hAnsi="Georgia" w:cs="Arial"/>
          <w:i/>
          <w:iCs/>
        </w:rPr>
      </w:pPr>
      <w:r>
        <w:rPr>
          <w:noProof/>
        </w:rPr>
        <w:drawing>
          <wp:anchor distT="0" distB="0" distL="114300" distR="114300" simplePos="0" relativeHeight="251659264" behindDoc="0" locked="0" layoutInCell="1" allowOverlap="1" wp14:anchorId="590309F7" wp14:editId="0BE5F7BF">
            <wp:simplePos x="0" y="0"/>
            <wp:positionH relativeFrom="margin">
              <wp:align>left</wp:align>
            </wp:positionH>
            <wp:positionV relativeFrom="paragraph">
              <wp:posOffset>9525</wp:posOffset>
            </wp:positionV>
            <wp:extent cx="2036445" cy="203644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pic:spPr>
                </pic:pic>
              </a:graphicData>
            </a:graphic>
          </wp:anchor>
        </w:drawing>
      </w:r>
      <w:r w:rsidRPr="00E11609">
        <w:rPr>
          <w:rFonts w:ascii="Georgia" w:hAnsi="Georgia" w:cs="Arial"/>
          <w:b/>
          <w:bCs/>
          <w:i/>
          <w:iCs/>
        </w:rPr>
        <w:t>Table 1.</w:t>
      </w:r>
      <w:r w:rsidRPr="00E11609">
        <w:rPr>
          <w:rFonts w:ascii="Georgia" w:hAnsi="Georgia" w:cs="Arial"/>
          <w:i/>
          <w:iCs/>
        </w:rPr>
        <w:t xml:space="preserve"> Experimental design. X and Y are auditory cues, cues A-D are odors, and pairs of cues reflect sequential presentation of an auditory occasion setting (OS) cue followed by a target odor cue. Rewarded Go trials are indicated by “+”, and non-rewarded </w:t>
      </w:r>
      <w:proofErr w:type="spellStart"/>
      <w:r w:rsidRPr="00E11609">
        <w:rPr>
          <w:rFonts w:ascii="Georgia" w:hAnsi="Georgia" w:cs="Arial"/>
          <w:i/>
          <w:iCs/>
        </w:rPr>
        <w:t>NoGo</w:t>
      </w:r>
      <w:proofErr w:type="spellEnd"/>
      <w:r w:rsidRPr="00E11609">
        <w:rPr>
          <w:rFonts w:ascii="Georgia" w:hAnsi="Georgia" w:cs="Arial"/>
          <w:i/>
          <w:iCs/>
        </w:rPr>
        <w:t xml:space="preserve"> trials are indicated by “-”.  Simple reversal and OS reversal sessions conducted separately. Reversals begin with corresponding trials from acquisition before reversal.</w:t>
      </w:r>
    </w:p>
    <w:p w14:paraId="0849DCFE" w14:textId="77777777" w:rsidR="00875A2B" w:rsidRDefault="00875A2B" w:rsidP="00875A2B">
      <w:pPr>
        <w:rPr>
          <w:rFonts w:ascii="Georgia" w:hAnsi="Georgia" w:cs="Arial"/>
        </w:rPr>
      </w:pPr>
      <w:commentRangeStart w:id="1"/>
    </w:p>
    <w:commentRangeEnd w:id="1"/>
    <w:p w14:paraId="14AFB4FF" w14:textId="77777777" w:rsidR="00875A2B" w:rsidRDefault="00EE3776" w:rsidP="00875A2B">
      <w:pPr>
        <w:rPr>
          <w:rFonts w:ascii="Georgia" w:hAnsi="Georgia" w:cs="Arial"/>
        </w:rPr>
      </w:pPr>
      <w:r>
        <w:rPr>
          <w:rStyle w:val="CommentReference"/>
        </w:rPr>
        <w:commentReference w:id="1"/>
      </w:r>
    </w:p>
    <w:p w14:paraId="33BF615F" w14:textId="77777777" w:rsidR="00875A2B" w:rsidRDefault="00875A2B" w:rsidP="00875A2B">
      <w:pPr>
        <w:rPr>
          <w:rFonts w:ascii="Georgia" w:hAnsi="Georgia" w:cs="Arial"/>
        </w:rPr>
      </w:pPr>
    </w:p>
    <w:p w14:paraId="50073EF8" w14:textId="77777777" w:rsidR="00875A2B" w:rsidRDefault="00875A2B" w:rsidP="00875A2B">
      <w:pPr>
        <w:rPr>
          <w:rFonts w:ascii="Georgia" w:hAnsi="Georgia" w:cs="Arial"/>
        </w:rPr>
      </w:pPr>
      <w:r w:rsidRPr="00BE18EB">
        <w:rPr>
          <w:noProof/>
        </w:rPr>
        <w:drawing>
          <wp:anchor distT="0" distB="0" distL="114300" distR="114300" simplePos="0" relativeHeight="251660288" behindDoc="1" locked="0" layoutInCell="1" allowOverlap="1" wp14:anchorId="3A2F170F" wp14:editId="4E1F14B9">
            <wp:simplePos x="0" y="0"/>
            <wp:positionH relativeFrom="margin">
              <wp:posOffset>-508</wp:posOffset>
            </wp:positionH>
            <wp:positionV relativeFrom="paragraph">
              <wp:posOffset>201295</wp:posOffset>
            </wp:positionV>
            <wp:extent cx="2064385" cy="2258060"/>
            <wp:effectExtent l="0" t="0" r="0" b="8890"/>
            <wp:wrapTight wrapText="bothSides">
              <wp:wrapPolygon edited="0">
                <wp:start x="0" y="0"/>
                <wp:lineTo x="0" y="21503"/>
                <wp:lineTo x="21328" y="21503"/>
                <wp:lineTo x="213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4385" cy="2258060"/>
                    </a:xfrm>
                    <a:prstGeom prst="rect">
                      <a:avLst/>
                    </a:prstGeom>
                    <a:noFill/>
                    <a:ln>
                      <a:noFill/>
                    </a:ln>
                  </pic:spPr>
                </pic:pic>
              </a:graphicData>
            </a:graphic>
          </wp:anchor>
        </w:drawing>
      </w:r>
    </w:p>
    <w:p w14:paraId="4107988B" w14:textId="77777777" w:rsidR="00875A2B" w:rsidRDefault="00875A2B" w:rsidP="00875A2B">
      <w:pPr>
        <w:rPr>
          <w:rFonts w:ascii="Georgia" w:hAnsi="Georgia" w:cs="Arial"/>
        </w:rPr>
      </w:pPr>
      <w:commentRangeStart w:id="2"/>
      <w:r w:rsidRPr="00E11609">
        <w:rPr>
          <w:rFonts w:ascii="Georgia" w:hAnsi="Georgia" w:cs="Arial"/>
          <w:b/>
          <w:bCs/>
          <w:i/>
          <w:iCs/>
        </w:rPr>
        <w:t>Table 2.</w:t>
      </w:r>
      <w:r>
        <w:rPr>
          <w:rFonts w:ascii="Georgia" w:hAnsi="Georgia" w:cs="Arial"/>
        </w:rPr>
        <w:t xml:space="preserve"> Patterns </w:t>
      </w:r>
      <w:commentRangeEnd w:id="2"/>
      <w:r w:rsidR="00EE3776">
        <w:rPr>
          <w:rStyle w:val="CommentReference"/>
        </w:rPr>
        <w:commentReference w:id="2"/>
      </w:r>
      <w:r>
        <w:rPr>
          <w:rFonts w:ascii="Georgia" w:hAnsi="Georgia" w:cs="Arial"/>
        </w:rPr>
        <w:t xml:space="preserve">of cue selectivity in OFC that reflect representations of reversal, specific state space, and OS value. Expected patterns of neural selectivity to odors in each of these categories are represented by matching colors. A reversal neuron in a simple reversal design will change cue </w:t>
      </w:r>
      <w:commentRangeStart w:id="3"/>
      <w:r>
        <w:rPr>
          <w:rFonts w:ascii="Georgia" w:hAnsi="Georgia" w:cs="Arial"/>
        </w:rPr>
        <w:t xml:space="preserve">selectivity before and after reversal. Reversal neurons might reflect expected value or the underlying task state.  A state space neuron in the OS task will reflect the unique underlying identity of the same target odor in different states depending on the auditory OS. An OS value neuron will change odor selectivity before and after reversal to reflect the predicted value of the auditory OS on that trial. </w:t>
      </w:r>
      <w:commentRangeEnd w:id="3"/>
      <w:r w:rsidR="00EE3776">
        <w:rPr>
          <w:rStyle w:val="CommentReference"/>
        </w:rPr>
        <w:commentReference w:id="3"/>
      </w:r>
    </w:p>
    <w:p w14:paraId="5B73EE47" w14:textId="77777777" w:rsidR="00875A2B" w:rsidRDefault="00875A2B" w:rsidP="00875A2B">
      <w:pPr>
        <w:rPr>
          <w:rFonts w:ascii="Georgia" w:hAnsi="Georgia" w:cs="Arial"/>
        </w:rPr>
      </w:pPr>
    </w:p>
    <w:p w14:paraId="0988F536" w14:textId="77777777" w:rsidR="00875A2B" w:rsidRDefault="00875A2B" w:rsidP="00875A2B">
      <w:pPr>
        <w:rPr>
          <w:rFonts w:ascii="Georgia" w:hAnsi="Georgia" w:cs="Arial"/>
        </w:rPr>
      </w:pPr>
    </w:p>
    <w:p w14:paraId="6633BCCE" w14:textId="23536B02" w:rsidR="00875A2B" w:rsidRDefault="00875A2B" w:rsidP="00875A2B">
      <w:pPr>
        <w:rPr>
          <w:rFonts w:ascii="Georgia" w:hAnsi="Georgia" w:cs="Arial"/>
        </w:rPr>
      </w:pPr>
    </w:p>
    <w:p w14:paraId="523CDF34" w14:textId="044B9F91" w:rsidR="00875A2B" w:rsidRDefault="00875A2B" w:rsidP="00875A2B">
      <w:pPr>
        <w:rPr>
          <w:rFonts w:ascii="Georgia" w:hAnsi="Georgia" w:cs="Arial"/>
        </w:rPr>
      </w:pPr>
    </w:p>
    <w:p w14:paraId="643530B3" w14:textId="679A379D" w:rsidR="00875A2B" w:rsidRDefault="00875A2B" w:rsidP="00875A2B">
      <w:pPr>
        <w:rPr>
          <w:rFonts w:ascii="Georgia" w:hAnsi="Georgia" w:cs="Arial"/>
        </w:rPr>
      </w:pPr>
    </w:p>
    <w:p w14:paraId="22547427" w14:textId="77777777" w:rsidR="00875A2B" w:rsidRPr="00E11609" w:rsidRDefault="00875A2B" w:rsidP="00875A2B">
      <w:pPr>
        <w:rPr>
          <w:rFonts w:ascii="Georgia" w:hAnsi="Georgia" w:cs="Arial"/>
        </w:rPr>
      </w:pPr>
    </w:p>
    <w:p w14:paraId="69DF20C5" w14:textId="1F0B22AE" w:rsidR="00875A2B" w:rsidRDefault="00875A2B" w:rsidP="00875A2B">
      <w:pPr>
        <w:rPr>
          <w:rFonts w:ascii="Georgia" w:hAnsi="Georgia" w:cs="Arial"/>
          <w:b/>
          <w:bCs/>
        </w:rPr>
      </w:pPr>
      <w:proofErr w:type="spellStart"/>
      <w:r w:rsidRPr="00C015A2">
        <w:rPr>
          <w:rFonts w:ascii="Georgia" w:hAnsi="Georgia" w:cs="Arial"/>
          <w:b/>
          <w:bCs/>
        </w:rPr>
        <w:lastRenderedPageBreak/>
        <w:t>Expt</w:t>
      </w:r>
      <w:proofErr w:type="spellEnd"/>
      <w:r w:rsidRPr="00C015A2">
        <w:rPr>
          <w:rFonts w:ascii="Georgia" w:hAnsi="Georgia" w:cs="Arial"/>
          <w:b/>
          <w:bCs/>
        </w:rPr>
        <w:t xml:space="preserve"> 1.</w:t>
      </w:r>
      <w:r w:rsidRPr="00C015A2">
        <w:rPr>
          <w:rFonts w:ascii="Georgia" w:hAnsi="Georgia" w:cs="Arial"/>
        </w:rPr>
        <w:t xml:space="preserve"> </w:t>
      </w:r>
      <w:r w:rsidRPr="00C015A2">
        <w:rPr>
          <w:rFonts w:ascii="Georgia" w:hAnsi="Georgia" w:cs="Arial"/>
          <w:b/>
          <w:bCs/>
        </w:rPr>
        <w:t xml:space="preserve">Determine whether remapping of task representations in OFC during OS </w:t>
      </w:r>
      <w:del w:id="4" w:author="SCHOENBAUM ANSEL R" w:date="2021-03-20T08:59:00Z">
        <w:r w:rsidRPr="00C015A2" w:rsidDel="000B1B68">
          <w:rPr>
            <w:rFonts w:ascii="Georgia" w:hAnsi="Georgia" w:cs="Arial"/>
            <w:b/>
            <w:bCs/>
          </w:rPr>
          <w:delText xml:space="preserve">are </w:delText>
        </w:r>
      </w:del>
      <w:ins w:id="5" w:author="SCHOENBAUM ANSEL R" w:date="2021-03-20T08:59:00Z">
        <w:r w:rsidR="000B1B68">
          <w:rPr>
            <w:rFonts w:ascii="Georgia" w:hAnsi="Georgia" w:cs="Arial"/>
            <w:b/>
            <w:bCs/>
          </w:rPr>
          <w:t>is</w:t>
        </w:r>
        <w:r w:rsidR="000B1B68" w:rsidRPr="00C015A2">
          <w:rPr>
            <w:rFonts w:ascii="Georgia" w:hAnsi="Georgia" w:cs="Arial"/>
            <w:b/>
            <w:bCs/>
          </w:rPr>
          <w:t xml:space="preserve"> </w:t>
        </w:r>
      </w:ins>
      <w:r w:rsidRPr="00C015A2">
        <w:rPr>
          <w:rFonts w:ascii="Georgia" w:hAnsi="Georgia" w:cs="Arial"/>
          <w:b/>
          <w:bCs/>
        </w:rPr>
        <w:t>disrupted in rats with a history of cocaine use.</w:t>
      </w:r>
    </w:p>
    <w:p w14:paraId="2FF92206" w14:textId="77777777" w:rsidR="00875A2B" w:rsidRPr="00C015A2" w:rsidRDefault="00875A2B" w:rsidP="00875A2B">
      <w:pPr>
        <w:rPr>
          <w:rFonts w:ascii="Georgia" w:hAnsi="Georgia" w:cs="Arial"/>
        </w:rPr>
      </w:pPr>
      <w:r w:rsidRPr="00C015A2">
        <w:rPr>
          <w:rFonts w:ascii="Georgia" w:hAnsi="Georgia" w:cs="Arial"/>
          <w:u w:val="single"/>
        </w:rPr>
        <w:t>Hypothesis</w:t>
      </w:r>
      <w:r>
        <w:rPr>
          <w:rFonts w:ascii="Georgia" w:hAnsi="Georgia" w:cs="Arial"/>
          <w:u w:val="single"/>
        </w:rPr>
        <w:t>:</w:t>
      </w:r>
      <w:r>
        <w:rPr>
          <w:rFonts w:ascii="Georgia" w:hAnsi="Georgia" w:cs="Arial"/>
        </w:rPr>
        <w:t xml:space="preserve"> In neurotypical controls, </w:t>
      </w:r>
      <w:commentRangeStart w:id="6"/>
      <w:r>
        <w:rPr>
          <w:rFonts w:ascii="Georgia" w:hAnsi="Georgia" w:cs="Arial"/>
        </w:rPr>
        <w:t>the strength of neural correlates of task structure in OFC will correlate with speed of OS acquisition and reversal learning</w:t>
      </w:r>
      <w:commentRangeEnd w:id="6"/>
      <w:r w:rsidR="000B1B68">
        <w:rPr>
          <w:rStyle w:val="CommentReference"/>
        </w:rPr>
        <w:commentReference w:id="6"/>
      </w:r>
      <w:r>
        <w:rPr>
          <w:rFonts w:ascii="Georgia" w:hAnsi="Georgia" w:cs="Arial"/>
        </w:rPr>
        <w:t>; Prior cocaine use will reduce neural correlates of task structure in OFC and retard OS acquisition and reversal of OS.</w:t>
      </w:r>
    </w:p>
    <w:p w14:paraId="039B0EB5" w14:textId="43104695" w:rsidR="00875A2B" w:rsidRDefault="00875A2B" w:rsidP="00875A2B">
      <w:pPr>
        <w:rPr>
          <w:rFonts w:ascii="Georgia" w:hAnsi="Georgia" w:cs="Arial"/>
        </w:rPr>
      </w:pPr>
      <w:r w:rsidRPr="00C015A2">
        <w:rPr>
          <w:rFonts w:ascii="Georgia" w:hAnsi="Georgia" w:cs="Arial"/>
          <w:u w:val="single"/>
        </w:rPr>
        <w:t>Procedure:</w:t>
      </w:r>
      <w:r>
        <w:rPr>
          <w:rFonts w:ascii="Georgia" w:hAnsi="Georgia" w:cs="Arial"/>
        </w:rPr>
        <w:t xml:space="preserve"> </w:t>
      </w:r>
      <w:bookmarkStart w:id="7" w:name="_Hlk66975163"/>
      <w:r>
        <w:rPr>
          <w:rFonts w:ascii="Georgia" w:hAnsi="Georgia" w:cs="Arial"/>
        </w:rPr>
        <w:t xml:space="preserve">Long Evans rats (N = 16) </w:t>
      </w:r>
      <w:bookmarkEnd w:id="7"/>
      <w:r>
        <w:rPr>
          <w:rFonts w:ascii="Georgia" w:hAnsi="Georgia" w:cs="Arial"/>
        </w:rPr>
        <w:t>will undergo intrajugular catheter surgery followed by a standard cocaine (n = 8) or sucrose (n = 8) control self-administration protocol for 2 weeks followed by 30 days of withdrawal. Rats will then be water deprived and given standard behavioral pretraining to become familiar with responding for odors and 10% sucrose reward in behavioral testing chambers. Next, a drivable bundle of microelectrodes will be implanted in OFC to record neural activity</w:t>
      </w:r>
      <w:ins w:id="8" w:author="SCHOENBAUM ANSEL R" w:date="2021-03-20T09:01:00Z">
        <w:r w:rsidR="000B1B68">
          <w:rPr>
            <w:rFonts w:ascii="Georgia" w:hAnsi="Georgia" w:cs="Arial"/>
          </w:rPr>
          <w:t xml:space="preserve"> according to established lab procedures (ref)</w:t>
        </w:r>
      </w:ins>
      <w:r>
        <w:rPr>
          <w:rFonts w:ascii="Georgia" w:hAnsi="Georgia" w:cs="Arial"/>
        </w:rPr>
        <w:t xml:space="preserve">. Following recovery, rats will be water deprived again and trained </w:t>
      </w:r>
      <w:del w:id="9" w:author="SCHOENBAUM ANSEL R" w:date="2021-03-20T09:01:00Z">
        <w:r w:rsidDel="000B1B68">
          <w:rPr>
            <w:rFonts w:ascii="Georgia" w:hAnsi="Georgia" w:cs="Arial"/>
          </w:rPr>
          <w:delText xml:space="preserve">to </w:delText>
        </w:r>
      </w:del>
      <w:r>
        <w:rPr>
          <w:rFonts w:ascii="Georgia" w:hAnsi="Georgia" w:cs="Arial"/>
        </w:rPr>
        <w:t xml:space="preserve">with a novel set of cues on the OS outlined in </w:t>
      </w:r>
      <w:r w:rsidRPr="00A85521">
        <w:rPr>
          <w:rFonts w:ascii="Georgia" w:hAnsi="Georgia" w:cs="Arial"/>
          <w:b/>
          <w:bCs/>
        </w:rPr>
        <w:t>Figure 1</w:t>
      </w:r>
      <w:r>
        <w:rPr>
          <w:rFonts w:ascii="Georgia" w:hAnsi="Georgia" w:cs="Arial"/>
        </w:rPr>
        <w:t xml:space="preserve">. On each trial, the rat will initiate cue presentation by entering and staying in the odor port, then an odor or brief auditory cue (1000 </w:t>
      </w:r>
      <w:proofErr w:type="spellStart"/>
      <w:r>
        <w:rPr>
          <w:rFonts w:ascii="Georgia" w:hAnsi="Georgia" w:cs="Arial"/>
        </w:rPr>
        <w:t>ms</w:t>
      </w:r>
      <w:proofErr w:type="spellEnd"/>
      <w:r>
        <w:rPr>
          <w:rFonts w:ascii="Georgia" w:hAnsi="Georgia" w:cs="Arial"/>
        </w:rPr>
        <w:t xml:space="preserve">) followed by an odor (500 </w:t>
      </w:r>
      <w:proofErr w:type="spellStart"/>
      <w:r>
        <w:rPr>
          <w:rFonts w:ascii="Georgia" w:hAnsi="Georgia" w:cs="Arial"/>
        </w:rPr>
        <w:t>ms</w:t>
      </w:r>
      <w:proofErr w:type="spellEnd"/>
      <w:r>
        <w:rPr>
          <w:rFonts w:ascii="Georgia" w:hAnsi="Georgia" w:cs="Arial"/>
        </w:rPr>
        <w:t xml:space="preserve">) will be presented. On rewarded odor trials, responding to the food well below the odor port will be rewarded with water. Correct performance will be defined as entering the food port on rewarded trials and withholding responding on non-rewarded trials. Trial order will be randomized. Once acquisition behavior reaches a criterion of 90% correct responding over 20 consecutive trials </w:t>
      </w:r>
      <w:commentRangeStart w:id="10"/>
      <w:r>
        <w:rPr>
          <w:rFonts w:ascii="Georgia" w:hAnsi="Georgia" w:cs="Arial"/>
        </w:rPr>
        <w:t xml:space="preserve">with OS cues (X, Y, A, B) </w:t>
      </w:r>
      <w:commentRangeEnd w:id="10"/>
      <w:r w:rsidR="000B1B68">
        <w:rPr>
          <w:rStyle w:val="CommentReference"/>
        </w:rPr>
        <w:commentReference w:id="10"/>
      </w:r>
      <w:r>
        <w:rPr>
          <w:rFonts w:ascii="Georgia" w:hAnsi="Georgia" w:cs="Arial"/>
        </w:rPr>
        <w:t>and Simple cues (C, D), reversal learning manipulations will occur: first for simple and then OS cues in separate sessions. Each reversal manipulation will involve presenting the original odor-reward contingencies until criterion performance accuracy, and then a reversal of these odor-reward contingencies until</w:t>
      </w:r>
      <w:r w:rsidRPr="00AA6571">
        <w:rPr>
          <w:rFonts w:ascii="Georgia" w:hAnsi="Georgia" w:cs="Arial"/>
        </w:rPr>
        <w:t xml:space="preserve"> </w:t>
      </w:r>
      <w:r>
        <w:rPr>
          <w:rFonts w:ascii="Georgia" w:hAnsi="Georgia" w:cs="Arial"/>
        </w:rPr>
        <w:t xml:space="preserve">behavior reaches criterion accuracy. This will allow a within-session comparison of acquisition and reversal behavior and neural activity. </w:t>
      </w:r>
    </w:p>
    <w:p w14:paraId="6E8FF704" w14:textId="77777777" w:rsidR="00875A2B" w:rsidRDefault="00875A2B" w:rsidP="00875A2B">
      <w:pPr>
        <w:rPr>
          <w:rFonts w:ascii="Georgia" w:hAnsi="Georgia" w:cs="Arial"/>
        </w:rPr>
      </w:pPr>
      <w:r>
        <w:rPr>
          <w:rFonts w:ascii="Georgia" w:hAnsi="Georgia" w:cs="Arial"/>
        </w:rPr>
        <w:t>The primary behavioral measure will be the number of trials to criterion accuracy (TTC). TTC will be compared between acquisition vs. reversal, simple vs. OS, and control vs cocaine rats</w:t>
      </w:r>
      <w:r w:rsidRPr="006C113D">
        <w:rPr>
          <w:rFonts w:ascii="Georgia" w:hAnsi="Georgia" w:cs="Arial"/>
        </w:rPr>
        <w:t xml:space="preserve"> </w:t>
      </w:r>
      <w:r>
        <w:rPr>
          <w:rFonts w:ascii="Georgia" w:hAnsi="Georgia" w:cs="Arial"/>
        </w:rPr>
        <w:t xml:space="preserve">using a Poisson mixed-effects ANOVA model appropriate for count data. </w:t>
      </w:r>
    </w:p>
    <w:p w14:paraId="24043650" w14:textId="6D8B6367" w:rsidR="00875A2B" w:rsidRDefault="00875A2B" w:rsidP="00875A2B">
      <w:pPr>
        <w:rPr>
          <w:rFonts w:ascii="Georgia" w:hAnsi="Georgia" w:cs="Arial"/>
        </w:rPr>
      </w:pPr>
      <w:r>
        <w:rPr>
          <w:rFonts w:ascii="Georgia" w:hAnsi="Georgia" w:cs="Arial"/>
        </w:rPr>
        <w:t xml:space="preserve">Neural activity will be processed using </w:t>
      </w:r>
      <w:del w:id="11" w:author="SCHOENBAUM ANSEL R" w:date="2021-03-20T09:03:00Z">
        <w:r w:rsidDel="000B1B68">
          <w:rPr>
            <w:rFonts w:ascii="Georgia" w:hAnsi="Georgia" w:cs="Arial"/>
          </w:rPr>
          <w:delText xml:space="preserve">standard </w:delText>
        </w:r>
      </w:del>
      <w:r>
        <w:rPr>
          <w:rFonts w:ascii="Georgia" w:hAnsi="Georgia" w:cs="Arial"/>
        </w:rPr>
        <w:t>methods</w:t>
      </w:r>
      <w:ins w:id="12" w:author="SCHOENBAUM ANSEL R" w:date="2021-03-20T09:03:00Z">
        <w:r w:rsidR="000B1B68">
          <w:rPr>
            <w:rFonts w:ascii="Georgia" w:hAnsi="Georgia" w:cs="Arial"/>
          </w:rPr>
          <w:t xml:space="preserve"> established for analyzing activity in prior work in similar tasks (REF)</w:t>
        </w:r>
      </w:ins>
      <w:r>
        <w:rPr>
          <w:rFonts w:ascii="Georgia" w:hAnsi="Georgia" w:cs="Arial"/>
        </w:rPr>
        <w:t>. It is difficult to discuss all the possible results from an electrophysiological experiment such as this, so only key analyses and predictions will be presented below. Neural analyses will focus on activity during cue presentation to identify cue selective neurons by comparing different trial conditions. A neuron will be considered cue selective if activity increases during</w:t>
      </w:r>
      <w:ins w:id="13" w:author="SCHOENBAUM ANSEL R" w:date="2021-03-20T09:04:00Z">
        <w:r w:rsidR="000B1B68">
          <w:rPr>
            <w:rFonts w:ascii="Georgia" w:hAnsi="Georgia" w:cs="Arial"/>
          </w:rPr>
          <w:t xml:space="preserve"> that cue versus appropriate alternative</w:t>
        </w:r>
      </w:ins>
      <w:del w:id="14" w:author="SCHOENBAUM ANSEL R" w:date="2021-03-20T09:04:00Z">
        <w:r w:rsidDel="000B1B68">
          <w:rPr>
            <w:rFonts w:ascii="Georgia" w:hAnsi="Georgia" w:cs="Arial"/>
          </w:rPr>
          <w:delText xml:space="preserve"> one</w:delText>
        </w:r>
      </w:del>
      <w:r>
        <w:rPr>
          <w:rFonts w:ascii="Georgia" w:hAnsi="Georgia" w:cs="Arial"/>
        </w:rPr>
        <w:t xml:space="preserve"> condition</w:t>
      </w:r>
      <w:ins w:id="15" w:author="SCHOENBAUM ANSEL R" w:date="2021-03-20T09:04:00Z">
        <w:r w:rsidR="000B1B68">
          <w:rPr>
            <w:rFonts w:ascii="Georgia" w:hAnsi="Georgia" w:cs="Arial"/>
          </w:rPr>
          <w:t>s</w:t>
        </w:r>
      </w:ins>
      <w:r>
        <w:rPr>
          <w:rFonts w:ascii="Georgia" w:hAnsi="Georgia" w:cs="Arial"/>
        </w:rPr>
        <w:t xml:space="preserve">. Significant differences in firing rate will be tested using a number of standard analysis techniques </w:t>
      </w:r>
      <w:commentRangeStart w:id="16"/>
      <w:r>
        <w:rPr>
          <w:rFonts w:ascii="Georgia" w:hAnsi="Georgia" w:cs="Arial"/>
        </w:rPr>
        <w:t xml:space="preserve">including parametric and non-parametric statistics as appropriate. In addition to this neural analysis, a full analysis of all trial epochs using a variety of standard analysis techniques including single-unit and population decoding techniques will also be performed to address other predictions raised by this experimental procedure. </w:t>
      </w:r>
    </w:p>
    <w:p w14:paraId="50A4573B" w14:textId="77777777" w:rsidR="00875A2B" w:rsidRDefault="00875A2B" w:rsidP="00875A2B">
      <w:pPr>
        <w:rPr>
          <w:rFonts w:ascii="Georgia" w:hAnsi="Georgia" w:cs="Arial"/>
        </w:rPr>
      </w:pPr>
      <w:r>
        <w:rPr>
          <w:rFonts w:ascii="Georgia" w:hAnsi="Georgia" w:cs="Arial"/>
        </w:rPr>
        <w:t xml:space="preserve">The relationship between the proportion of cue selective neurons and behavioral flexibility (i.e. TTC) will be compared by Pearson correlation, or a non-linear or non-parametric alternative if appropriate. </w:t>
      </w:r>
    </w:p>
    <w:p w14:paraId="4BB346CD" w14:textId="77777777" w:rsidR="00875A2B" w:rsidRDefault="00875A2B" w:rsidP="00875A2B">
      <w:pPr>
        <w:rPr>
          <w:rFonts w:ascii="Georgia" w:hAnsi="Georgia" w:cs="Arial"/>
        </w:rPr>
      </w:pPr>
      <w:r>
        <w:rPr>
          <w:rFonts w:ascii="Georgia" w:hAnsi="Georgia" w:cs="Arial"/>
        </w:rPr>
        <w:t xml:space="preserve">Verification of electrode placement will occur post-hoc using blinded histological processing techniques. Verification of the long-term effects of cocaine history will be confirmed by testing </w:t>
      </w:r>
      <w:r>
        <w:rPr>
          <w:rFonts w:ascii="Georgia" w:hAnsi="Georgia" w:cs="Arial"/>
        </w:rPr>
        <w:lastRenderedPageBreak/>
        <w:t xml:space="preserve">for sensitized (i.e. increased) locomotor activity in cocaine rats relative to sucrose rats in response to ascending doses of cocaine (7.5, 15.0, and 30.0 mg/kg cocaine injected </w:t>
      </w:r>
      <w:proofErr w:type="spellStart"/>
      <w:r>
        <w:rPr>
          <w:rFonts w:ascii="Georgia" w:hAnsi="Georgia" w:cs="Arial"/>
        </w:rPr>
        <w:t>i.p.</w:t>
      </w:r>
      <w:proofErr w:type="spellEnd"/>
      <w:r>
        <w:rPr>
          <w:rFonts w:ascii="Georgia" w:hAnsi="Georgia" w:cs="Arial"/>
        </w:rPr>
        <w:t>).</w:t>
      </w:r>
      <w:commentRangeEnd w:id="16"/>
      <w:r w:rsidR="000B1B68">
        <w:rPr>
          <w:rStyle w:val="CommentReference"/>
        </w:rPr>
        <w:commentReference w:id="16"/>
      </w:r>
    </w:p>
    <w:p w14:paraId="37B0148B" w14:textId="77777777" w:rsidR="00875A2B" w:rsidRDefault="00875A2B" w:rsidP="00875A2B">
      <w:pPr>
        <w:rPr>
          <w:rFonts w:ascii="Georgia" w:hAnsi="Georgia" w:cs="Arial"/>
        </w:rPr>
      </w:pPr>
      <w:r>
        <w:rPr>
          <w:rFonts w:ascii="Georgia" w:hAnsi="Georgia" w:cs="Arial"/>
        </w:rPr>
        <w:t>Expected outcomes.</w:t>
      </w:r>
    </w:p>
    <w:p w14:paraId="7910EBD0" w14:textId="77777777" w:rsidR="00875A2B" w:rsidRDefault="00875A2B" w:rsidP="00875A2B">
      <w:pPr>
        <w:rPr>
          <w:rFonts w:ascii="Georgia" w:hAnsi="Georgia" w:cs="Arial"/>
        </w:rPr>
      </w:pPr>
      <w:commentRangeStart w:id="17"/>
      <w:r>
        <w:rPr>
          <w:rFonts w:ascii="Georgia" w:hAnsi="Georgia" w:cs="Arial"/>
        </w:rPr>
        <w:t xml:space="preserve">The simple reversal is a control replication of previous work published by the Schoenbaum lab and is expected to yield the same three key results. (1) Cocaine rats will take longer to learn the reversal to cues C and D than controls. (2) The proportion of reversal neurons which change cue selectivity after reversal will be lower in cocaine rats. (3) Across both groups, </w:t>
      </w:r>
      <w:commentRangeStart w:id="18"/>
      <w:r>
        <w:rPr>
          <w:rFonts w:ascii="Georgia" w:hAnsi="Georgia" w:cs="Arial"/>
        </w:rPr>
        <w:t>a high proportion of reversal neurons will correlate with faster reversal (lower TTC)</w:t>
      </w:r>
      <w:commentRangeEnd w:id="18"/>
      <w:r w:rsidR="008A75D6">
        <w:rPr>
          <w:rStyle w:val="CommentReference"/>
        </w:rPr>
        <w:commentReference w:id="18"/>
      </w:r>
      <w:r>
        <w:rPr>
          <w:rFonts w:ascii="Georgia" w:hAnsi="Georgia" w:cs="Arial"/>
        </w:rPr>
        <w:t xml:space="preserve">. Given the hypothesis that these reversal deficits caused by cocaine use reflects disrupted encoding of task specific states in OFC, I predict expect to see fewer neural correlates of task states in cocaine rats during OS learning. </w:t>
      </w:r>
      <w:commentRangeEnd w:id="17"/>
      <w:r w:rsidR="000B1B68">
        <w:rPr>
          <w:rStyle w:val="CommentReference"/>
        </w:rPr>
        <w:commentReference w:id="17"/>
      </w:r>
    </w:p>
    <w:p w14:paraId="19338A2B" w14:textId="77777777" w:rsidR="00875A2B" w:rsidRDefault="00875A2B" w:rsidP="00875A2B">
      <w:pPr>
        <w:rPr>
          <w:rFonts w:ascii="Georgia" w:hAnsi="Georgia" w:cs="Arial"/>
        </w:rPr>
      </w:pPr>
      <w:r>
        <w:rPr>
          <w:rFonts w:ascii="Georgia" w:hAnsi="Georgia" w:cs="Arial"/>
        </w:rPr>
        <w:t xml:space="preserve">If the deficits found in simple reversal learning are due to impoverished representations of task state space, then </w:t>
      </w:r>
      <w:commentRangeStart w:id="19"/>
      <w:r>
        <w:rPr>
          <w:rFonts w:ascii="Georgia" w:hAnsi="Georgia" w:cs="Arial"/>
        </w:rPr>
        <w:t xml:space="preserve">I </w:t>
      </w:r>
      <w:commentRangeEnd w:id="19"/>
      <w:r w:rsidR="008A75D6">
        <w:rPr>
          <w:rStyle w:val="CommentReference"/>
        </w:rPr>
        <w:commentReference w:id="19"/>
      </w:r>
      <w:r>
        <w:rPr>
          <w:rFonts w:ascii="Georgia" w:hAnsi="Georgia" w:cs="Arial"/>
        </w:rPr>
        <w:t>expect cocaine rats to take significantly longer than controls to learn OS acquisition and reversal.</w:t>
      </w:r>
    </w:p>
    <w:p w14:paraId="694853FB" w14:textId="77777777" w:rsidR="00875A2B" w:rsidRDefault="00875A2B" w:rsidP="00875A2B">
      <w:pPr>
        <w:rPr>
          <w:rFonts w:ascii="Georgia" w:hAnsi="Georgia" w:cs="Arial"/>
        </w:rPr>
      </w:pPr>
      <w:r>
        <w:rPr>
          <w:rFonts w:ascii="Georgia" w:hAnsi="Georgia" w:cs="Arial"/>
        </w:rPr>
        <w:t>During OS acquisition neurons representing state space (</w:t>
      </w:r>
      <w:r w:rsidRPr="00BE18EB">
        <w:rPr>
          <w:rFonts w:ascii="Georgia" w:hAnsi="Georgia" w:cs="Arial"/>
          <w:color w:val="1F3864" w:themeColor="accent1" w:themeShade="80"/>
        </w:rPr>
        <w:t>Table 2</w:t>
      </w:r>
      <w:r>
        <w:rPr>
          <w:rFonts w:ascii="Georgia" w:hAnsi="Georgia" w:cs="Arial"/>
        </w:rPr>
        <w:t xml:space="preserve">) are expected to show differential cue selective activity to the same odor depending on whether it follows OS X or Y i.e. differential cue selectivity to A on XA and YA trials, or differential cue selectivity to B on XB and YB trials. This firing is task state specific because it cannot simply reflect odor cue identity (it is the same physical cue identity) or expected value (it is not selective to all rewarded OS trials). I also expect that some neurons will show odor cue selectivity that reflects the specific value of the auditory OS e.g. a “rewarded after X” neuron with selectivity to A during acquisition to XA+ that switches after reversal to B during XB+ </w:t>
      </w:r>
      <w:commentRangeStart w:id="20"/>
      <w:r>
        <w:rPr>
          <w:rFonts w:ascii="Georgia" w:hAnsi="Georgia" w:cs="Arial"/>
        </w:rPr>
        <w:t>trials</w:t>
      </w:r>
      <w:commentRangeEnd w:id="20"/>
      <w:r w:rsidR="008A75D6">
        <w:rPr>
          <w:rStyle w:val="CommentReference"/>
        </w:rPr>
        <w:commentReference w:id="20"/>
      </w:r>
      <w:r>
        <w:rPr>
          <w:rFonts w:ascii="Georgia" w:hAnsi="Georgia" w:cs="Arial"/>
        </w:rPr>
        <w:t>.</w:t>
      </w:r>
    </w:p>
    <w:p w14:paraId="0EC9B492" w14:textId="2C68420C" w:rsidR="00875A2B" w:rsidRDefault="00875A2B">
      <w:pPr>
        <w:rPr>
          <w:rFonts w:ascii="Georgia" w:hAnsi="Georgia" w:cs="Arial"/>
        </w:rPr>
      </w:pPr>
      <w:r>
        <w:rPr>
          <w:rFonts w:ascii="Georgia" w:hAnsi="Georgia" w:cs="Arial"/>
        </w:rPr>
        <w:t xml:space="preserve">I predict that I the proportion of both specific state space neurons and OS value neurons will be significantly reduced in cocaine experienced rats and will predict the speed of behavioral acquisition and reversal in all rats. One alternative outcome is that state space representations are not disrupted in cocaine rats, and OS acquisition behavior is not impaired in cocaine rats. If this is the case, then simple reversal learning deficits and reversal neurons reflect impaired value updating in OFC. </w:t>
      </w:r>
    </w:p>
    <w:p w14:paraId="13BE987A" w14:textId="50B78B4F" w:rsidR="00875A2B" w:rsidRPr="000A1B83" w:rsidRDefault="00875A2B" w:rsidP="00875A2B">
      <w:pPr>
        <w:rPr>
          <w:rFonts w:ascii="Georgia" w:hAnsi="Georgia" w:cs="Arial"/>
        </w:rPr>
      </w:pPr>
      <w:r w:rsidRPr="00AB71C8">
        <w:rPr>
          <w:rFonts w:ascii="Georgia" w:hAnsi="Georgia" w:cs="Arial"/>
          <w:i/>
          <w:iCs/>
        </w:rPr>
        <w:t>Alternative strategies, pitfalls and future directions.</w:t>
      </w:r>
      <w:r>
        <w:rPr>
          <w:rFonts w:ascii="Georgia" w:hAnsi="Georgia" w:cs="Arial"/>
        </w:rPr>
        <w:t xml:space="preserve"> Cocaine history is expected to cause a significant reversal deficit to the simple reversal control cues in </w:t>
      </w:r>
      <w:proofErr w:type="spellStart"/>
      <w:r>
        <w:rPr>
          <w:rFonts w:ascii="Georgia" w:hAnsi="Georgia" w:cs="Arial"/>
        </w:rPr>
        <w:t>Expt</w:t>
      </w:r>
      <w:proofErr w:type="spellEnd"/>
      <w:r>
        <w:rPr>
          <w:rFonts w:ascii="Georgia" w:hAnsi="Georgia" w:cs="Arial"/>
        </w:rPr>
        <w:t xml:space="preserve"> 1, but this might not be true for the more complex conditional cues. This scenario will still provide interesting and meaningful behavioral and neural information addressing Aim 1 but would suggest that the experimental design is inappropriate for </w:t>
      </w:r>
      <w:proofErr w:type="spellStart"/>
      <w:r>
        <w:rPr>
          <w:rFonts w:ascii="Georgia" w:hAnsi="Georgia" w:cs="Arial"/>
        </w:rPr>
        <w:t>Expt</w:t>
      </w:r>
      <w:proofErr w:type="spellEnd"/>
      <w:r>
        <w:rPr>
          <w:rFonts w:ascii="Georgia" w:hAnsi="Georgia" w:cs="Arial"/>
        </w:rPr>
        <w:t xml:space="preserve"> 2. If this is the case, a simple reversal design will be employed in </w:t>
      </w:r>
      <w:proofErr w:type="spellStart"/>
      <w:r>
        <w:rPr>
          <w:rFonts w:ascii="Georgia" w:hAnsi="Georgia" w:cs="Arial"/>
        </w:rPr>
        <w:t>Expt</w:t>
      </w:r>
      <w:proofErr w:type="spellEnd"/>
      <w:r>
        <w:rPr>
          <w:rFonts w:ascii="Georgia" w:hAnsi="Georgia" w:cs="Arial"/>
        </w:rPr>
        <w:t xml:space="preserve"> 2 to test the efficacy of the D3-antagonist without losing any translational relevance. Cocaine history has been shown to disrupt both OFC function and behavior in the simple reversal design commonly used in this lab. </w:t>
      </w:r>
    </w:p>
    <w:p w14:paraId="697DA20C" w14:textId="77777777" w:rsidR="00875A2B" w:rsidRPr="00875A2B" w:rsidRDefault="00875A2B">
      <w:pPr>
        <w:rPr>
          <w:rFonts w:ascii="Georgia" w:hAnsi="Georgia" w:cs="Arial"/>
        </w:rPr>
      </w:pPr>
    </w:p>
    <w:sectPr w:rsidR="00875A2B" w:rsidRPr="00875A2B">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HOENBAUM ANSEL R" w:date="2021-03-20T08:46:00Z" w:initials="SAR">
    <w:p w14:paraId="58D2427C" w14:textId="573210D0" w:rsidR="00EE3776" w:rsidRDefault="00EE3776">
      <w:pPr>
        <w:pStyle w:val="CommentText"/>
      </w:pPr>
      <w:r>
        <w:rPr>
          <w:rStyle w:val="CommentReference"/>
        </w:rPr>
        <w:annotationRef/>
      </w:r>
      <w:r>
        <w:t>Perfectly stated</w:t>
      </w:r>
    </w:p>
  </w:comment>
  <w:comment w:id="1" w:author="SCHOENBAUM ANSEL R" w:date="2021-03-20T08:49:00Z" w:initials="SAR">
    <w:p w14:paraId="59D796E7" w14:textId="50E67FF0" w:rsidR="00EE3776" w:rsidRDefault="00EE3776">
      <w:pPr>
        <w:pStyle w:val="CommentText"/>
      </w:pPr>
      <w:r>
        <w:rPr>
          <w:rStyle w:val="CommentReference"/>
        </w:rPr>
        <w:annotationRef/>
      </w:r>
      <w:r>
        <w:t xml:space="preserve">So </w:t>
      </w:r>
      <w:proofErr w:type="spellStart"/>
      <w:r>
        <w:t>i</w:t>
      </w:r>
      <w:proofErr w:type="spellEnd"/>
      <w:r>
        <w:t xml:space="preserve"> don’t see what the C/D reversal adds.  Also </w:t>
      </w:r>
      <w:proofErr w:type="spellStart"/>
      <w:r>
        <w:t>i</w:t>
      </w:r>
      <w:proofErr w:type="spellEnd"/>
      <w:r>
        <w:t xml:space="preserve"> think we may have a basic misunderstanding – are you reversing the OS design also?   In other words, you are switching XA+ to XA-……</w:t>
      </w:r>
    </w:p>
    <w:p w14:paraId="35C6F048" w14:textId="2BFCC8AF" w:rsidR="00EE3776" w:rsidRDefault="00EE3776">
      <w:pPr>
        <w:pStyle w:val="CommentText"/>
      </w:pPr>
    </w:p>
    <w:p w14:paraId="1BABA2D7" w14:textId="598E0A6A" w:rsidR="00EE3776" w:rsidRDefault="00EE3776">
      <w:pPr>
        <w:pStyle w:val="CommentText"/>
      </w:pPr>
      <w:r>
        <w:t xml:space="preserve">It was not in my mind to do this.   the OS is a reversal to me.  It simply takes the pre-post structure of the standard reversal and loads that information onto the OS.   </w:t>
      </w:r>
    </w:p>
    <w:p w14:paraId="39326730" w14:textId="5DAD7EBE" w:rsidR="00EE3776" w:rsidRDefault="00EE3776">
      <w:pPr>
        <w:pStyle w:val="CommentText"/>
      </w:pPr>
    </w:p>
    <w:p w14:paraId="63E424D9" w14:textId="771CCB6C" w:rsidR="00EE3776" w:rsidRDefault="00EE3776">
      <w:pPr>
        <w:pStyle w:val="CommentText"/>
      </w:pPr>
      <w:r>
        <w:t xml:space="preserve">So </w:t>
      </w:r>
      <w:proofErr w:type="spellStart"/>
      <w:r>
        <w:t>i</w:t>
      </w:r>
      <w:proofErr w:type="spellEnd"/>
      <w:r>
        <w:t xml:space="preserve"> thought -0 and my predictions in our discussion – reflected that we would just do that.  No C/D reversal and also no reversal of the meaning of the other cues….</w:t>
      </w:r>
    </w:p>
    <w:p w14:paraId="26B4E3F3" w14:textId="0499A28B" w:rsidR="00EE3776" w:rsidRDefault="00EE3776">
      <w:pPr>
        <w:pStyle w:val="CommentText"/>
      </w:pPr>
    </w:p>
    <w:p w14:paraId="14FD69FE" w14:textId="27554121" w:rsidR="00EE3776" w:rsidRDefault="00EE3776">
      <w:pPr>
        <w:pStyle w:val="CommentText"/>
      </w:pPr>
      <w:r>
        <w:t xml:space="preserve">Is there a problem with that, which then requires all this?  unless there is really something important here – which </w:t>
      </w:r>
      <w:proofErr w:type="spellStart"/>
      <w:r>
        <w:t>i</w:t>
      </w:r>
      <w:proofErr w:type="spellEnd"/>
      <w:r>
        <w:t xml:space="preserve"> guess </w:t>
      </w:r>
      <w:proofErr w:type="spellStart"/>
      <w:r>
        <w:t>i</w:t>
      </w:r>
      <w:proofErr w:type="spellEnd"/>
      <w:r>
        <w:t xml:space="preserve"> may see below – </w:t>
      </w:r>
      <w:proofErr w:type="spellStart"/>
      <w:r>
        <w:t>i</w:t>
      </w:r>
      <w:proofErr w:type="spellEnd"/>
      <w:r>
        <w:t xml:space="preserve"> think just recording during OS is enough.</w:t>
      </w:r>
    </w:p>
    <w:p w14:paraId="0CB04B3C" w14:textId="6242F1C5" w:rsidR="00EE3776" w:rsidRDefault="00EE3776">
      <w:pPr>
        <w:pStyle w:val="CommentText"/>
      </w:pPr>
    </w:p>
    <w:p w14:paraId="3D41FC84" w14:textId="3B5907F0" w:rsidR="00EE3776" w:rsidRDefault="00EE3776">
      <w:pPr>
        <w:pStyle w:val="CommentText"/>
      </w:pPr>
      <w:r>
        <w:t>XA+</w:t>
      </w:r>
    </w:p>
    <w:p w14:paraId="6192622B" w14:textId="77BD3DAB" w:rsidR="00EE3776" w:rsidRDefault="00EE3776">
      <w:pPr>
        <w:pStyle w:val="CommentText"/>
      </w:pPr>
      <w:r>
        <w:t>XB-</w:t>
      </w:r>
    </w:p>
    <w:p w14:paraId="31F3B9D0" w14:textId="3E33AAD2" w:rsidR="00EE3776" w:rsidRDefault="00EE3776">
      <w:pPr>
        <w:pStyle w:val="CommentText"/>
      </w:pPr>
      <w:r>
        <w:t>YA-</w:t>
      </w:r>
    </w:p>
    <w:p w14:paraId="5F2D0524" w14:textId="7632C2D6" w:rsidR="00EE3776" w:rsidRDefault="00EE3776">
      <w:pPr>
        <w:pStyle w:val="CommentText"/>
      </w:pPr>
      <w:r>
        <w:t>YB+</w:t>
      </w:r>
    </w:p>
    <w:p w14:paraId="14698E58" w14:textId="30869086" w:rsidR="00EE3776" w:rsidRDefault="00EE3776">
      <w:pPr>
        <w:pStyle w:val="CommentText"/>
      </w:pPr>
    </w:p>
    <w:p w14:paraId="35633441" w14:textId="7B93768D" w:rsidR="00EE3776" w:rsidRDefault="00EE3776">
      <w:pPr>
        <w:pStyle w:val="CommentText"/>
      </w:pPr>
      <w:r>
        <w:t>Could add XC+, XD-, YC-, YD+ trials to this for theoretical reasons……</w:t>
      </w:r>
    </w:p>
    <w:p w14:paraId="6337F48F" w14:textId="74ADFD2B" w:rsidR="00EE3776" w:rsidRDefault="00EE3776">
      <w:pPr>
        <w:pStyle w:val="CommentText"/>
      </w:pPr>
    </w:p>
    <w:p w14:paraId="51D6580D" w14:textId="41229C01" w:rsidR="00EE3776" w:rsidRDefault="00EE3776">
      <w:pPr>
        <w:pStyle w:val="CommentText"/>
      </w:pPr>
      <w:r>
        <w:t xml:space="preserve">Regardless in the tables, </w:t>
      </w:r>
      <w:proofErr w:type="spellStart"/>
      <w:r>
        <w:t>i</w:t>
      </w:r>
      <w:proofErr w:type="spellEnd"/>
      <w:r>
        <w:t xml:space="preserve"> would write them as X-&gt;A+ to make sure no one mistakes that they are sequential, so we can analyze activity to XY separately from the other cues….</w:t>
      </w:r>
    </w:p>
    <w:p w14:paraId="287EBDD6" w14:textId="77777777" w:rsidR="00EE3776" w:rsidRDefault="00EE3776">
      <w:pPr>
        <w:pStyle w:val="CommentText"/>
      </w:pPr>
    </w:p>
    <w:p w14:paraId="196ADF37" w14:textId="3EC50C89" w:rsidR="00EE3776" w:rsidRDefault="00EE3776">
      <w:pPr>
        <w:pStyle w:val="CommentText"/>
      </w:pPr>
    </w:p>
  </w:comment>
  <w:comment w:id="2" w:author="SCHOENBAUM ANSEL R" w:date="2021-03-20T08:50:00Z" w:initials="SAR">
    <w:p w14:paraId="21457AF5" w14:textId="04BDC74B" w:rsidR="00EE3776" w:rsidRDefault="00EE3776">
      <w:pPr>
        <w:pStyle w:val="CommentText"/>
      </w:pPr>
      <w:r>
        <w:rPr>
          <w:rStyle w:val="CommentReference"/>
        </w:rPr>
        <w:annotationRef/>
      </w:r>
      <w:r>
        <w:t>I think in this table, the C/D reversal is not right. C should be negative not C+ under reversal right?</w:t>
      </w:r>
    </w:p>
  </w:comment>
  <w:comment w:id="3" w:author="SCHOENBAUM ANSEL R" w:date="2021-03-20T08:55:00Z" w:initials="SAR">
    <w:p w14:paraId="67C79905" w14:textId="072CC4F3" w:rsidR="00EE3776" w:rsidRDefault="00EE3776">
      <w:pPr>
        <w:pStyle w:val="CommentText"/>
      </w:pPr>
      <w:r>
        <w:rPr>
          <w:rStyle w:val="CommentReference"/>
        </w:rPr>
        <w:annotationRef/>
      </w:r>
      <w:r>
        <w:t xml:space="preserve">So it seems to me </w:t>
      </w:r>
      <w:proofErr w:type="spellStart"/>
      <w:r>
        <w:t>i</w:t>
      </w:r>
      <w:proofErr w:type="spellEnd"/>
      <w:r>
        <w:t xml:space="preserve"> can do this analysis already with a regular reversal.   Do neurons track the cues or do they track the value.  Or compound cues even.</w:t>
      </w:r>
    </w:p>
  </w:comment>
  <w:comment w:id="6" w:author="SCHOENBAUM ANSEL R" w:date="2021-03-20T08:57:00Z" w:initials="SAR">
    <w:p w14:paraId="3EA6D887" w14:textId="4029B5FC" w:rsidR="000B1B68" w:rsidRDefault="000B1B68">
      <w:pPr>
        <w:pStyle w:val="CommentText"/>
      </w:pPr>
      <w:r>
        <w:rPr>
          <w:rStyle w:val="CommentReference"/>
        </w:rPr>
        <w:annotationRef/>
      </w:r>
      <w:r>
        <w:t>So to me this is stated as a prediction.  I would say the hypothesis is that information about task structure in OFC is used to facilitate flexible learning and changes in behavior in reversal learning and other settings….and that cocaine use disrupts this function of OFC…. then this predicts that the strength of encoding of task structure will correlate with specific measures of this in a particular task, and that these neural correlates and their associated behavior will be disrupted by prior cocaine use.</w:t>
      </w:r>
    </w:p>
    <w:p w14:paraId="6709DB9B" w14:textId="77777777" w:rsidR="000B1B68" w:rsidRDefault="000B1B68">
      <w:pPr>
        <w:pStyle w:val="CommentText"/>
      </w:pPr>
    </w:p>
    <w:p w14:paraId="33A341A1" w14:textId="77777777" w:rsidR="000B1B68" w:rsidRDefault="000B1B68">
      <w:pPr>
        <w:pStyle w:val="CommentText"/>
      </w:pPr>
      <w:r>
        <w:t xml:space="preserve">Sorry if </w:t>
      </w:r>
      <w:proofErr w:type="spellStart"/>
      <w:r>
        <w:t>htat</w:t>
      </w:r>
      <w:proofErr w:type="spellEnd"/>
      <w:r>
        <w:t xml:space="preserve"> is pedantic.   Some faculty at Maryland were big into this sort of nit picking, and </w:t>
      </w:r>
      <w:proofErr w:type="spellStart"/>
      <w:r>
        <w:t>i</w:t>
      </w:r>
      <w:proofErr w:type="spellEnd"/>
      <w:r>
        <w:t xml:space="preserve"> found keeping track of this distinction helps me organize my thoughts.</w:t>
      </w:r>
    </w:p>
    <w:p w14:paraId="0AF23DDF" w14:textId="27E7841B" w:rsidR="000B1B68" w:rsidRDefault="000B1B68">
      <w:pPr>
        <w:pStyle w:val="CommentText"/>
      </w:pPr>
    </w:p>
  </w:comment>
  <w:comment w:id="10" w:author="SCHOENBAUM ANSEL R" w:date="2021-03-20T09:02:00Z" w:initials="SAR">
    <w:p w14:paraId="6270A675" w14:textId="1916484A" w:rsidR="000B1B68" w:rsidRDefault="000B1B68">
      <w:pPr>
        <w:pStyle w:val="CommentText"/>
      </w:pPr>
      <w:r>
        <w:rPr>
          <w:rStyle w:val="CommentReference"/>
        </w:rPr>
        <w:annotationRef/>
      </w:r>
      <w:r>
        <w:t xml:space="preserve">So possibly </w:t>
      </w:r>
      <w:proofErr w:type="spellStart"/>
      <w:r>
        <w:t>i</w:t>
      </w:r>
      <w:proofErr w:type="spellEnd"/>
      <w:r>
        <w:t xml:space="preserve"> don’t understand what OS is….. aren’t X and Y the occasion setters, and A, B just the cues…?</w:t>
      </w:r>
    </w:p>
  </w:comment>
  <w:comment w:id="16" w:author="SCHOENBAUM ANSEL R" w:date="2021-03-20T09:05:00Z" w:initials="SAR">
    <w:p w14:paraId="1771486D" w14:textId="66435771" w:rsidR="000B1B68" w:rsidRDefault="000B1B68">
      <w:pPr>
        <w:pStyle w:val="CommentText"/>
      </w:pPr>
      <w:r>
        <w:rPr>
          <w:rStyle w:val="CommentReference"/>
        </w:rPr>
        <w:annotationRef/>
      </w:r>
      <w:r>
        <w:t>So this is all pretty good.  Could be compressed or deleted if necessary for space.</w:t>
      </w:r>
    </w:p>
  </w:comment>
  <w:comment w:id="18" w:author="SCHOENBAUM ANSEL R" w:date="2021-03-20T09:07:00Z" w:initials="SAR">
    <w:p w14:paraId="78372109" w14:textId="77777777" w:rsidR="008A75D6" w:rsidRDefault="008A75D6">
      <w:pPr>
        <w:pStyle w:val="CommentText"/>
      </w:pPr>
      <w:r>
        <w:rPr>
          <w:rStyle w:val="CommentReference"/>
        </w:rPr>
        <w:annotationRef/>
      </w:r>
      <w:r>
        <w:t xml:space="preserve">Not to throw a monkey wrench in things, but </w:t>
      </w:r>
      <w:proofErr w:type="spellStart"/>
      <w:r>
        <w:t>i</w:t>
      </w:r>
      <w:proofErr w:type="spellEnd"/>
      <w:r>
        <w:t xml:space="preserve"> am not totally sure of this relationship.  It may depend a bit on how it is defined.   And in at least one dataset we found that the speed of reversal learning was inversely related to the reversal of the neural activity.  I cannot recall the precise details but </w:t>
      </w:r>
      <w:proofErr w:type="spellStart"/>
      <w:r>
        <w:t>i</w:t>
      </w:r>
      <w:proofErr w:type="spellEnd"/>
      <w:r>
        <w:t xml:space="preserve"> think it came down to sessions where there was  a “reversing” neuron…… if we calculated the first trial on which that neuron lost selectivity, this actually was negatively correlated with TTC on the reversal.  As if holding the old prediction in OFC was helping switch the behavior….</w:t>
      </w:r>
    </w:p>
    <w:p w14:paraId="44B8A292" w14:textId="77777777" w:rsidR="008A75D6" w:rsidRDefault="008A75D6">
      <w:pPr>
        <w:pStyle w:val="CommentText"/>
      </w:pPr>
    </w:p>
    <w:p w14:paraId="5FF2F993" w14:textId="76D49A9A" w:rsidR="008A75D6" w:rsidRDefault="008A75D6">
      <w:pPr>
        <w:pStyle w:val="CommentText"/>
      </w:pPr>
      <w:r>
        <w:t xml:space="preserve">To me we sidestep this entire question if we just record in OS in experienced rats.   The question to me is whether OFC neurons are activated to the OS cue, how that </w:t>
      </w:r>
      <w:proofErr w:type="spellStart"/>
      <w:r>
        <w:t>sselectivity</w:t>
      </w:r>
      <w:proofErr w:type="spellEnd"/>
      <w:r>
        <w:t xml:space="preserve"> relates to the firing we expect to the cues that actually predict the reward or non-reward, and then how it all relates to performance.    Not learning…..</w:t>
      </w:r>
    </w:p>
  </w:comment>
  <w:comment w:id="17" w:author="SCHOENBAUM ANSEL R" w:date="2021-03-20T09:06:00Z" w:initials="SAR">
    <w:p w14:paraId="407E7619" w14:textId="562DC53D" w:rsidR="000B1B68" w:rsidRDefault="000B1B68">
      <w:pPr>
        <w:pStyle w:val="CommentText"/>
      </w:pPr>
      <w:r>
        <w:rPr>
          <w:rStyle w:val="CommentReference"/>
        </w:rPr>
        <w:annotationRef/>
      </w:r>
      <w:r>
        <w:t xml:space="preserve">So it is obviously good to replicate this and do it in the same subjects/neurons we plan to run the OS in.  I think this has been shown enough and over enough diff labs, species, and drugs though that it is not really necessary.   </w:t>
      </w:r>
    </w:p>
  </w:comment>
  <w:comment w:id="19" w:author="SCHOENBAUM ANSEL R" w:date="2021-03-20T09:12:00Z" w:initials="SAR">
    <w:p w14:paraId="553C083F" w14:textId="0B504E7E" w:rsidR="008A75D6" w:rsidRDefault="008A75D6">
      <w:pPr>
        <w:pStyle w:val="CommentText"/>
      </w:pPr>
      <w:r>
        <w:rPr>
          <w:rStyle w:val="CommentReference"/>
        </w:rPr>
        <w:annotationRef/>
      </w:r>
      <w:r>
        <w:t>I generally write that the hypothesis predicts…..  not me personally.</w:t>
      </w:r>
    </w:p>
  </w:comment>
  <w:comment w:id="20" w:author="SCHOENBAUM ANSEL R" w:date="2021-03-20T09:14:00Z" w:initials="SAR">
    <w:p w14:paraId="562FB531" w14:textId="77777777" w:rsidR="008A75D6" w:rsidRDefault="008A75D6">
      <w:pPr>
        <w:pStyle w:val="CommentText"/>
      </w:pPr>
      <w:r>
        <w:rPr>
          <w:rStyle w:val="CommentReference"/>
        </w:rPr>
        <w:annotationRef/>
      </w:r>
      <w:r>
        <w:t>So these predictions are good and make sense to me.  But what about firing to the actual OS cues.  X versus Y.   to me this is the strength of the OS design – that we can dissociate firing to the information that in a reversal task is cofounded with the cues and their reward history by putting it into the X and Y cues and looking specifically there – do OFC neurons signal the state as represented by the OS cues?</w:t>
      </w:r>
    </w:p>
    <w:p w14:paraId="63AE6305" w14:textId="77777777" w:rsidR="008A75D6" w:rsidRDefault="008A75D6">
      <w:pPr>
        <w:pStyle w:val="CommentText"/>
      </w:pPr>
    </w:p>
    <w:p w14:paraId="36401125" w14:textId="77777777" w:rsidR="008A75D6" w:rsidRDefault="008A75D6">
      <w:pPr>
        <w:pStyle w:val="CommentText"/>
      </w:pPr>
      <w:r>
        <w:t>How does that then interact with the activity to the A and B cues – that will presumably be as you predict and reflect the CS-US associations in effect under X and Y conditions…?</w:t>
      </w:r>
    </w:p>
    <w:p w14:paraId="3BDBB127" w14:textId="77777777" w:rsidR="008A75D6" w:rsidRDefault="008A75D6">
      <w:pPr>
        <w:pStyle w:val="CommentText"/>
      </w:pPr>
    </w:p>
    <w:p w14:paraId="3F559BFE" w14:textId="77777777" w:rsidR="008A75D6" w:rsidRDefault="008A75D6">
      <w:pPr>
        <w:pStyle w:val="CommentText"/>
      </w:pPr>
      <w:r>
        <w:t xml:space="preserve">To me this </w:t>
      </w:r>
      <w:proofErr w:type="spellStart"/>
      <w:r>
        <w:t>si</w:t>
      </w:r>
      <w:proofErr w:type="spellEnd"/>
      <w:r>
        <w:t xml:space="preserve"> the core question……</w:t>
      </w:r>
    </w:p>
    <w:p w14:paraId="1AC183F0" w14:textId="77777777" w:rsidR="008A75D6" w:rsidRDefault="008A75D6">
      <w:pPr>
        <w:pStyle w:val="CommentText"/>
      </w:pPr>
    </w:p>
    <w:p w14:paraId="697C27A1" w14:textId="77777777" w:rsidR="008A75D6" w:rsidRDefault="008A75D6">
      <w:pPr>
        <w:pStyle w:val="CommentText"/>
      </w:pPr>
      <w:r>
        <w:t>The core prediction is that OFC neurons will definitely distinguish X and Y.  and that this ability will reflect the strength of reward encoding in the subsequent cues.  And that this will relate to behavior and all be affected by cocaine….</w:t>
      </w:r>
    </w:p>
    <w:p w14:paraId="0C50D201" w14:textId="77777777" w:rsidR="00672D96" w:rsidRDefault="00672D96">
      <w:pPr>
        <w:pStyle w:val="CommentText"/>
      </w:pPr>
    </w:p>
    <w:p w14:paraId="6737A0EF" w14:textId="77777777" w:rsidR="00672D96" w:rsidRDefault="00672D96">
      <w:pPr>
        <w:pStyle w:val="CommentText"/>
      </w:pPr>
      <w:r>
        <w:t>NOTE THIS COULD BE DONE WITH OR WITHOUT A REVERSAL OF THE OS.    AND IT COULD BE DONE DURING ACQUISITION, HOWEVER THE CRITICAL PREDICTIONS COULD ALSO BE EXAMINED AFTER ACQUISITION.</w:t>
      </w:r>
    </w:p>
    <w:p w14:paraId="368B2BFE" w14:textId="77777777" w:rsidR="00672D96" w:rsidRDefault="00672D96">
      <w:pPr>
        <w:pStyle w:val="CommentText"/>
      </w:pPr>
    </w:p>
    <w:p w14:paraId="19C9406B" w14:textId="77777777" w:rsidR="00672D96" w:rsidRDefault="00672D96">
      <w:pPr>
        <w:pStyle w:val="CommentText"/>
      </w:pPr>
      <w:r>
        <w:t xml:space="preserve">ON JUST A PRACTICAL LEVEL THE EXPT WILL BE MUCH EASIER IN TRAINED RATS.    </w:t>
      </w:r>
    </w:p>
    <w:p w14:paraId="4F590A1A" w14:textId="77777777" w:rsidR="00672D96" w:rsidRDefault="00672D96">
      <w:pPr>
        <w:pStyle w:val="CommentText"/>
      </w:pPr>
    </w:p>
    <w:p w14:paraId="22DFF55E" w14:textId="12FA00E6" w:rsidR="00672D96" w:rsidRDefault="00672D96">
      <w:pPr>
        <w:pStyle w:val="CommentText"/>
      </w:pPr>
      <w:r>
        <w:t>OH BTW DO WE NEED A AND B ONLY TRIALS?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D2427C" w15:done="0"/>
  <w15:commentEx w15:paraId="196ADF37" w15:done="0"/>
  <w15:commentEx w15:paraId="21457AF5" w15:done="0"/>
  <w15:commentEx w15:paraId="67C79905" w15:done="0"/>
  <w15:commentEx w15:paraId="0AF23DDF" w15:done="0"/>
  <w15:commentEx w15:paraId="6270A675" w15:done="0"/>
  <w15:commentEx w15:paraId="1771486D" w15:done="0"/>
  <w15:commentEx w15:paraId="5FF2F993" w15:done="0"/>
  <w15:commentEx w15:paraId="407E7619" w15:done="0"/>
  <w15:commentEx w15:paraId="553C083F" w15:done="0"/>
  <w15:commentEx w15:paraId="22DFF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34D5" w16cex:dateUtc="2021-03-20T12:46:00Z"/>
  <w16cex:commentExtensible w16cex:durableId="240035AC" w16cex:dateUtc="2021-03-20T12:49:00Z"/>
  <w16cex:commentExtensible w16cex:durableId="240035D9" w16cex:dateUtc="2021-03-20T12:50:00Z"/>
  <w16cex:commentExtensible w16cex:durableId="240036FE" w16cex:dateUtc="2021-03-20T12:55:00Z"/>
  <w16cex:commentExtensible w16cex:durableId="2400376C" w16cex:dateUtc="2021-03-20T12:57:00Z"/>
  <w16cex:commentExtensible w16cex:durableId="240038A6" w16cex:dateUtc="2021-03-20T13:02:00Z"/>
  <w16cex:commentExtensible w16cex:durableId="2400396A" w16cex:dateUtc="2021-03-20T13:05:00Z"/>
  <w16cex:commentExtensible w16cex:durableId="240039C6" w16cex:dateUtc="2021-03-20T13:07:00Z"/>
  <w16cex:commentExtensible w16cex:durableId="2400398D" w16cex:dateUtc="2021-03-20T13:06:00Z"/>
  <w16cex:commentExtensible w16cex:durableId="24003B03" w16cex:dateUtc="2021-03-20T13:12:00Z"/>
  <w16cex:commentExtensible w16cex:durableId="24003B6A" w16cex:dateUtc="2021-03-20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D2427C" w16cid:durableId="240034D5"/>
  <w16cid:commentId w16cid:paraId="196ADF37" w16cid:durableId="240035AC"/>
  <w16cid:commentId w16cid:paraId="21457AF5" w16cid:durableId="240035D9"/>
  <w16cid:commentId w16cid:paraId="67C79905" w16cid:durableId="240036FE"/>
  <w16cid:commentId w16cid:paraId="0AF23DDF" w16cid:durableId="2400376C"/>
  <w16cid:commentId w16cid:paraId="6270A675" w16cid:durableId="240038A6"/>
  <w16cid:commentId w16cid:paraId="1771486D" w16cid:durableId="2400396A"/>
  <w16cid:commentId w16cid:paraId="5FF2F993" w16cid:durableId="240039C6"/>
  <w16cid:commentId w16cid:paraId="407E7619" w16cid:durableId="2400398D"/>
  <w16cid:commentId w16cid:paraId="553C083F" w16cid:durableId="24003B03"/>
  <w16cid:commentId w16cid:paraId="22DFF55E" w16cid:durableId="24003B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C9416" w14:textId="77777777" w:rsidR="008D4ECB" w:rsidRDefault="008D4ECB">
      <w:pPr>
        <w:spacing w:after="0" w:line="240" w:lineRule="auto"/>
      </w:pPr>
      <w:r>
        <w:separator/>
      </w:r>
    </w:p>
  </w:endnote>
  <w:endnote w:type="continuationSeparator" w:id="0">
    <w:p w14:paraId="08563056" w14:textId="77777777" w:rsidR="008D4ECB" w:rsidRDefault="008D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5B103" w14:textId="77777777" w:rsidR="008D4ECB" w:rsidRDefault="008D4ECB">
      <w:pPr>
        <w:spacing w:after="0" w:line="240" w:lineRule="auto"/>
      </w:pPr>
      <w:r>
        <w:separator/>
      </w:r>
    </w:p>
  </w:footnote>
  <w:footnote w:type="continuationSeparator" w:id="0">
    <w:p w14:paraId="1A4A8B63" w14:textId="77777777" w:rsidR="008D4ECB" w:rsidRDefault="008D4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8D4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HOENBAUM ANSEL R">
    <w15:presenceInfo w15:providerId="AD" w15:userId="S::ars118@bcps.org::a36d8b8b-f002-43bb-9500-8076b6146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B1B68"/>
    <w:rsid w:val="00320342"/>
    <w:rsid w:val="00672D96"/>
    <w:rsid w:val="00875A2B"/>
    <w:rsid w:val="008A75D6"/>
    <w:rsid w:val="008D4ECB"/>
    <w:rsid w:val="00EE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E3776"/>
    <w:rPr>
      <w:b/>
      <w:bCs/>
    </w:rPr>
  </w:style>
  <w:style w:type="character" w:customStyle="1" w:styleId="CommentSubjectChar">
    <w:name w:val="Comment Subject Char"/>
    <w:basedOn w:val="CommentTextChar"/>
    <w:link w:val="CommentSubject"/>
    <w:uiPriority w:val="99"/>
    <w:semiHidden/>
    <w:rsid w:val="00EE37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47C5-37FA-274A-A982-E712ACFF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SCHOENBAUM ANSEL R</cp:lastModifiedBy>
  <cp:revision>2</cp:revision>
  <dcterms:created xsi:type="dcterms:W3CDTF">2021-03-19T20:49:00Z</dcterms:created>
  <dcterms:modified xsi:type="dcterms:W3CDTF">2021-03-20T13:18:00Z</dcterms:modified>
</cp:coreProperties>
</file>