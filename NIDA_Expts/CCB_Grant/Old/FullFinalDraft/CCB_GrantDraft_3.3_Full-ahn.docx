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5ACB" w14:textId="77777777" w:rsidR="00BB7608" w:rsidRDefault="00BB7608" w:rsidP="00BB7608">
      <w:pPr>
        <w:pStyle w:val="Header"/>
        <w:rPr>
          <w:rFonts w:ascii="Georgia" w:hAnsi="Georgia"/>
          <w:b/>
          <w:bCs/>
        </w:rPr>
      </w:pPr>
    </w:p>
    <w:p w14:paraId="74D61CE3" w14:textId="77777777" w:rsidR="00BB7608" w:rsidRDefault="00BB7608" w:rsidP="00BB7608">
      <w:pPr>
        <w:pStyle w:val="Header"/>
        <w:rPr>
          <w:rFonts w:ascii="Georgia" w:hAnsi="Georgia"/>
          <w:b/>
          <w:bCs/>
        </w:rPr>
      </w:pPr>
    </w:p>
    <w:p w14:paraId="28CE9F8B" w14:textId="77777777" w:rsidR="00BB7608" w:rsidRDefault="00BB7608" w:rsidP="00BB7608">
      <w:pPr>
        <w:pStyle w:val="Header"/>
        <w:rPr>
          <w:rFonts w:ascii="Georgia" w:hAnsi="Georgia"/>
          <w:b/>
          <w:bCs/>
        </w:rPr>
      </w:pPr>
    </w:p>
    <w:p w14:paraId="2863D47B" w14:textId="77777777" w:rsidR="00BB7608" w:rsidRDefault="00BB7608" w:rsidP="00BB7608">
      <w:pPr>
        <w:pStyle w:val="Header"/>
        <w:rPr>
          <w:rFonts w:ascii="Georgia" w:hAnsi="Georgia"/>
          <w:b/>
          <w:bCs/>
        </w:rPr>
      </w:pPr>
    </w:p>
    <w:p w14:paraId="30052300" w14:textId="77777777" w:rsidR="00BB7608" w:rsidRDefault="00BB7608" w:rsidP="00BB7608">
      <w:pPr>
        <w:pStyle w:val="Header"/>
        <w:rPr>
          <w:rFonts w:ascii="Georgia" w:hAnsi="Georgia"/>
          <w:b/>
          <w:bCs/>
        </w:rPr>
      </w:pPr>
    </w:p>
    <w:p w14:paraId="7032D933" w14:textId="77777777" w:rsidR="00BB7608" w:rsidRDefault="00BB7608" w:rsidP="00BB7608">
      <w:pPr>
        <w:pStyle w:val="Header"/>
        <w:rPr>
          <w:rFonts w:ascii="Georgia" w:hAnsi="Georgia"/>
          <w:b/>
          <w:bCs/>
        </w:rPr>
      </w:pPr>
    </w:p>
    <w:p w14:paraId="0BA8E6AE" w14:textId="77777777" w:rsidR="00BB7608" w:rsidRDefault="00BB7608" w:rsidP="00BB7608">
      <w:pPr>
        <w:pStyle w:val="Header"/>
        <w:rPr>
          <w:rFonts w:ascii="Georgia" w:hAnsi="Georgia"/>
          <w:b/>
          <w:bCs/>
        </w:rPr>
      </w:pPr>
    </w:p>
    <w:p w14:paraId="2EC94191" w14:textId="77777777" w:rsidR="00BB7608" w:rsidRDefault="00BB7608" w:rsidP="00BB7608">
      <w:pPr>
        <w:pStyle w:val="Header"/>
        <w:rPr>
          <w:rFonts w:ascii="Georgia" w:hAnsi="Georgia"/>
          <w:b/>
          <w:bCs/>
        </w:rPr>
      </w:pPr>
    </w:p>
    <w:p w14:paraId="64DAF277" w14:textId="77777777" w:rsidR="00BB7608" w:rsidRDefault="00BB7608" w:rsidP="00BB7608">
      <w:pPr>
        <w:pStyle w:val="Header"/>
        <w:rPr>
          <w:rFonts w:ascii="Georgia" w:hAnsi="Georgia"/>
          <w:b/>
          <w:bCs/>
        </w:rPr>
      </w:pPr>
    </w:p>
    <w:p w14:paraId="6816FE4F" w14:textId="77777777" w:rsidR="00BB7608" w:rsidRDefault="00BB7608" w:rsidP="00BB7608">
      <w:pPr>
        <w:pStyle w:val="Header"/>
        <w:rPr>
          <w:rFonts w:ascii="Georgia" w:hAnsi="Georgia"/>
          <w:b/>
          <w:bCs/>
        </w:rPr>
      </w:pPr>
    </w:p>
    <w:p w14:paraId="56817320" w14:textId="77777777" w:rsidR="00BB7608" w:rsidRDefault="00BB7608" w:rsidP="00BB7608">
      <w:pPr>
        <w:pStyle w:val="Header"/>
        <w:rPr>
          <w:rFonts w:ascii="Georgia" w:hAnsi="Georgia"/>
          <w:b/>
          <w:bCs/>
        </w:rPr>
      </w:pPr>
    </w:p>
    <w:p w14:paraId="5CA93F35" w14:textId="77777777" w:rsidR="00BB7608" w:rsidRDefault="00BB7608" w:rsidP="00BB7608">
      <w:pPr>
        <w:pStyle w:val="Header"/>
        <w:rPr>
          <w:rFonts w:ascii="Georgia" w:hAnsi="Georgia"/>
          <w:b/>
          <w:bCs/>
        </w:rPr>
      </w:pPr>
    </w:p>
    <w:p w14:paraId="3F19C9E3" w14:textId="77777777" w:rsidR="00BB7608" w:rsidRDefault="00BB7608" w:rsidP="00BB7608">
      <w:pPr>
        <w:pStyle w:val="Header"/>
        <w:rPr>
          <w:rFonts w:ascii="Georgia" w:hAnsi="Georgia"/>
          <w:b/>
          <w:bCs/>
        </w:rPr>
      </w:pPr>
    </w:p>
    <w:p w14:paraId="7D6BE559" w14:textId="77777777" w:rsidR="00BB7608" w:rsidRDefault="00BB7608" w:rsidP="00BB7608">
      <w:pPr>
        <w:pStyle w:val="Header"/>
        <w:rPr>
          <w:rFonts w:ascii="Georgia" w:hAnsi="Georgia"/>
          <w:b/>
          <w:bCs/>
        </w:rPr>
      </w:pPr>
    </w:p>
    <w:p w14:paraId="574A3B05" w14:textId="77777777" w:rsidR="00BB7608" w:rsidRDefault="00BB7608" w:rsidP="00BB7608">
      <w:pPr>
        <w:pStyle w:val="Header"/>
        <w:rPr>
          <w:rFonts w:ascii="Georgia" w:hAnsi="Georgia"/>
          <w:b/>
          <w:bCs/>
        </w:rPr>
      </w:pPr>
    </w:p>
    <w:p w14:paraId="4ED7CFE2" w14:textId="77777777" w:rsidR="00BB7608" w:rsidRDefault="00BB7608" w:rsidP="00BB7608">
      <w:pPr>
        <w:pStyle w:val="Header"/>
        <w:rPr>
          <w:rFonts w:ascii="Georgia" w:hAnsi="Georgia"/>
          <w:b/>
          <w:bCs/>
        </w:rPr>
      </w:pPr>
    </w:p>
    <w:p w14:paraId="1A21687D" w14:textId="77777777" w:rsidR="00BB7608" w:rsidRDefault="00BB7608" w:rsidP="00BB7608">
      <w:pPr>
        <w:pStyle w:val="Header"/>
        <w:rPr>
          <w:rFonts w:ascii="Georgia" w:hAnsi="Georgia"/>
          <w:b/>
          <w:bCs/>
        </w:rPr>
      </w:pPr>
    </w:p>
    <w:p w14:paraId="66CDCA2D" w14:textId="77777777" w:rsidR="00BB7608" w:rsidRDefault="00BB7608" w:rsidP="00BB7608">
      <w:pPr>
        <w:pStyle w:val="Header"/>
        <w:rPr>
          <w:rFonts w:ascii="Georgia" w:hAnsi="Georgia"/>
          <w:b/>
          <w:bCs/>
        </w:rPr>
      </w:pPr>
    </w:p>
    <w:p w14:paraId="3996C5A6" w14:textId="77777777" w:rsidR="00BB7608" w:rsidRDefault="00BB7608" w:rsidP="00BB7608">
      <w:pPr>
        <w:pStyle w:val="Header"/>
        <w:rPr>
          <w:rFonts w:ascii="Georgia" w:hAnsi="Georgia"/>
          <w:b/>
          <w:bCs/>
        </w:rPr>
      </w:pPr>
    </w:p>
    <w:p w14:paraId="10B678D4" w14:textId="77777777" w:rsidR="00BB7608" w:rsidRDefault="00BB7608" w:rsidP="00BB7608">
      <w:pPr>
        <w:pStyle w:val="Header"/>
        <w:rPr>
          <w:rFonts w:ascii="Georgia" w:hAnsi="Georgia"/>
          <w:b/>
          <w:bCs/>
        </w:rPr>
      </w:pPr>
    </w:p>
    <w:p w14:paraId="71020E4E" w14:textId="77777777" w:rsidR="00BB7608" w:rsidRDefault="00BB7608" w:rsidP="00BB7608">
      <w:pPr>
        <w:pStyle w:val="Header"/>
        <w:rPr>
          <w:rFonts w:ascii="Georgia" w:hAnsi="Georgia"/>
          <w:b/>
          <w:bCs/>
        </w:rPr>
      </w:pPr>
    </w:p>
    <w:p w14:paraId="4E3DAD1A" w14:textId="77777777" w:rsidR="00BB7608" w:rsidRDefault="00BB7608" w:rsidP="00BB7608">
      <w:pPr>
        <w:pStyle w:val="Header"/>
        <w:rPr>
          <w:rFonts w:ascii="Georgia" w:hAnsi="Georgia"/>
          <w:b/>
          <w:bCs/>
        </w:rPr>
      </w:pPr>
    </w:p>
    <w:p w14:paraId="6CC2374B" w14:textId="334AB1AC" w:rsidR="00BB7608" w:rsidRPr="00BB7608" w:rsidRDefault="00BB7608" w:rsidP="00BB7608">
      <w:pPr>
        <w:pStyle w:val="Header"/>
        <w:rPr>
          <w:rFonts w:ascii="Georgia" w:hAnsi="Georgia"/>
          <w:noProof/>
        </w:rPr>
      </w:pPr>
      <w:r w:rsidRPr="00BB7608">
        <w:rPr>
          <w:rFonts w:ascii="Georgia" w:hAnsi="Georgia"/>
          <w:b/>
          <w:bCs/>
        </w:rPr>
        <w:t xml:space="preserve">Title: </w:t>
      </w:r>
      <w:sdt>
        <w:sdtPr>
          <w:rPr>
            <w:rFonts w:ascii="Georgia" w:hAnsi="Georgia"/>
          </w:rPr>
          <w:id w:val="1223791339"/>
          <w:docPartObj>
            <w:docPartGallery w:val="Page Numbers (Top of Page)"/>
            <w:docPartUnique/>
          </w:docPartObj>
        </w:sdtPr>
        <w:sdtEndPr>
          <w:rPr>
            <w:noProof/>
          </w:rPr>
        </w:sdtEndPr>
        <w:sdtContent>
          <w:r w:rsidRPr="00BB7608">
            <w:rPr>
              <w:rFonts w:ascii="Georgia" w:hAnsi="Georgia"/>
              <w:noProof/>
            </w:rPr>
            <w:t xml:space="preserve"> Role of orbitofrontal cognitive map representations in flexible and inflexible behavior</w:t>
          </w:r>
        </w:sdtContent>
      </w:sdt>
    </w:p>
    <w:p w14:paraId="4A861359" w14:textId="71D03A78" w:rsidR="00BB7608" w:rsidRDefault="00BB7608">
      <w:pPr>
        <w:rPr>
          <w:rFonts w:ascii="Georgia" w:hAnsi="Georgia"/>
          <w:b/>
          <w:bCs/>
        </w:rPr>
      </w:pPr>
      <w:r>
        <w:rPr>
          <w:rFonts w:ascii="Georgia" w:hAnsi="Georgia"/>
          <w:b/>
          <w:bCs/>
        </w:rPr>
        <w:br w:type="page"/>
      </w:r>
    </w:p>
    <w:p w14:paraId="60E9632B" w14:textId="5B90998A" w:rsidR="00871397" w:rsidRPr="00347200" w:rsidRDefault="00413B27" w:rsidP="00584AE8">
      <w:pPr>
        <w:spacing w:line="240" w:lineRule="auto"/>
        <w:rPr>
          <w:rFonts w:ascii="Georgia" w:hAnsi="Georgia" w:cs="Arial"/>
        </w:rPr>
      </w:pPr>
      <w:r w:rsidRPr="00CB1A62">
        <w:rPr>
          <w:rFonts w:ascii="Georgia" w:hAnsi="Georgia"/>
          <w:b/>
          <w:bCs/>
        </w:rPr>
        <w:lastRenderedPageBreak/>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w:t>
      </w:r>
      <w:ins w:id="0" w:author="Newman, Amy (NIH/NIDA/IRP) [E]" w:date="2021-03-31T11:19:00Z">
        <w:r w:rsidR="00741BDC">
          <w:rPr>
            <w:rFonts w:ascii="Georgia" w:hAnsi="Georgia" w:cs="Arial"/>
          </w:rPr>
          <w:t xml:space="preserve">dopamine </w:t>
        </w:r>
      </w:ins>
      <w:r w:rsidR="00676DBB">
        <w:rPr>
          <w:rFonts w:ascii="Georgia" w:hAnsi="Georgia" w:cs="Arial"/>
        </w:rPr>
        <w:t>D3</w:t>
      </w:r>
      <w:ins w:id="1" w:author="Newman, Amy (NIH/NIDA/IRP) [E]" w:date="2021-03-31T11:34:00Z">
        <w:r w:rsidR="004B2947">
          <w:rPr>
            <w:rFonts w:ascii="Georgia" w:hAnsi="Georgia" w:cs="Arial"/>
          </w:rPr>
          <w:t xml:space="preserve"> receptor (D3R)</w:t>
        </w:r>
      </w:ins>
      <w:r w:rsidR="00676DBB">
        <w:rPr>
          <w:rFonts w:ascii="Georgia" w:hAnsi="Georgia" w:cs="Arial"/>
        </w:rPr>
        <w:t xml:space="preserve"> </w:t>
      </w:r>
      <w:ins w:id="2" w:author="Newman, Amy (NIH/NIDA/IRP) [E]" w:date="2021-03-31T11:19:00Z">
        <w:r w:rsidR="00741BDC">
          <w:rPr>
            <w:rFonts w:ascii="Georgia" w:hAnsi="Georgia" w:cs="Arial"/>
          </w:rPr>
          <w:t xml:space="preserve"> </w:t>
        </w:r>
      </w:ins>
      <w:r w:rsidR="00676DBB">
        <w:rPr>
          <w:rFonts w:ascii="Georgia" w:hAnsi="Georgia" w:cs="Arial"/>
        </w:rPr>
        <w:t xml:space="preserve">antagonists, which </w:t>
      </w:r>
      <w:del w:id="3" w:author="Newman, Amy (NIH/NIDA/IRP) [E]" w:date="2021-03-31T11:35:00Z">
        <w:r w:rsidR="00676DBB" w:rsidDel="004B2947">
          <w:rPr>
            <w:rFonts w:ascii="Georgia" w:hAnsi="Georgia" w:cs="Arial"/>
          </w:rPr>
          <w:delText xml:space="preserve">are </w:delText>
        </w:r>
      </w:del>
      <w:ins w:id="4" w:author="Newman, Amy (NIH/NIDA/IRP) [E]" w:date="2021-03-31T11:35:00Z">
        <w:r w:rsidR="004B2947">
          <w:rPr>
            <w:rFonts w:ascii="Georgia" w:hAnsi="Georgia" w:cs="Arial"/>
          </w:rPr>
          <w:t xml:space="preserve">have been </w:t>
        </w:r>
        <w:r w:rsidR="004B2947">
          <w:rPr>
            <w:rFonts w:ascii="Georgia" w:hAnsi="Georgia" w:cs="Arial"/>
          </w:rPr>
          <w:t xml:space="preserve"> </w:t>
        </w:r>
      </w:ins>
      <w:r w:rsidR="00676DBB">
        <w:rPr>
          <w:rFonts w:ascii="Georgia" w:hAnsi="Georgia" w:cs="Arial"/>
        </w:rPr>
        <w:t xml:space="preserve">proposed as a </w:t>
      </w:r>
      <w:r w:rsidR="00871397" w:rsidRPr="00347200">
        <w:rPr>
          <w:rFonts w:ascii="Georgia" w:hAnsi="Georgia" w:cs="Arial"/>
        </w:rPr>
        <w:t xml:space="preserve">novel pharmacotherapy </w:t>
      </w:r>
      <w:ins w:id="5" w:author="Newman, Amy (NIH/NIDA/IRP) [E]" w:date="2021-03-31T11:35:00Z">
        <w:r w:rsidR="004B2947">
          <w:rPr>
            <w:rFonts w:ascii="Georgia" w:hAnsi="Georgia" w:cs="Arial"/>
          </w:rPr>
          <w:t xml:space="preserve">strategy </w:t>
        </w:r>
      </w:ins>
      <w:r w:rsidR="00871397" w:rsidRPr="00347200">
        <w:rPr>
          <w:rFonts w:ascii="Georgia" w:hAnsi="Georgia" w:cs="Arial"/>
        </w:rPr>
        <w:t xml:space="preserve">for </w:t>
      </w:r>
      <w:ins w:id="6" w:author="Newman, Amy (NIH/NIDA/IRP) [E]" w:date="2021-03-31T11:35:00Z">
        <w:r w:rsidR="004B2947">
          <w:rPr>
            <w:rFonts w:ascii="Georgia" w:hAnsi="Georgia" w:cs="Arial"/>
          </w:rPr>
          <w:t xml:space="preserve">treatment of </w:t>
        </w:r>
      </w:ins>
      <w:r w:rsidR="00871397" w:rsidRPr="00347200">
        <w:rPr>
          <w:rFonts w:ascii="Georgia" w:hAnsi="Georgia" w:cs="Arial"/>
        </w:rPr>
        <w:t xml:space="preserve">cocaine </w:t>
      </w:r>
      <w:del w:id="7" w:author="Newman, Amy (NIH/NIDA/IRP) [E]" w:date="2021-03-31T11:19:00Z">
        <w:r w:rsidR="00871397" w:rsidRPr="00347200" w:rsidDel="00741BDC">
          <w:rPr>
            <w:rFonts w:ascii="Georgia" w:hAnsi="Georgia" w:cs="Arial"/>
          </w:rPr>
          <w:delText>addiction</w:delText>
        </w:r>
      </w:del>
      <w:ins w:id="8" w:author="Newman, Amy (NIH/NIDA/IRP) [E]" w:date="2021-03-31T11:19:00Z">
        <w:r w:rsidR="00741BDC">
          <w:rPr>
            <w:rFonts w:ascii="Georgia" w:hAnsi="Georgia" w:cs="Arial"/>
          </w:rPr>
          <w:t>use disorders</w:t>
        </w:r>
      </w:ins>
      <w:r w:rsidR="00871397" w:rsidRPr="00347200">
        <w:rPr>
          <w:rFonts w:ascii="Georgia" w:hAnsi="Georgia" w:cs="Arial"/>
        </w:rPr>
        <w:t xml:space="preserve">.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0D4F9755"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w:t>
      </w:r>
      <w:del w:id="9" w:author="Newman, Amy (NIH/NIDA/IRP) [E]" w:date="2021-03-31T11:34:00Z">
        <w:r w:rsidR="00006478" w:rsidRPr="00347200" w:rsidDel="004B2947">
          <w:rPr>
            <w:rFonts w:ascii="Georgia" w:hAnsi="Georgia"/>
            <w:b/>
            <w:bCs/>
          </w:rPr>
          <w:delText>D3</w:delText>
        </w:r>
      </w:del>
      <w:ins w:id="10" w:author="Newman, Amy (NIH/NIDA/IRP) [E]" w:date="2021-03-31T11:33:00Z">
        <w:r w:rsidR="004B2947">
          <w:rPr>
            <w:rFonts w:ascii="Georgia" w:hAnsi="Georgia"/>
            <w:b/>
            <w:bCs/>
          </w:rPr>
          <w:t xml:space="preserve">D3R </w:t>
        </w:r>
      </w:ins>
      <w:del w:id="11" w:author="Newman, Amy (NIH/NIDA/IRP) [E]" w:date="2021-03-31T11:20:00Z">
        <w:r w:rsidR="00006478" w:rsidRPr="00347200" w:rsidDel="00741BDC">
          <w:rPr>
            <w:rFonts w:ascii="Georgia" w:hAnsi="Georgia"/>
            <w:b/>
            <w:bCs/>
          </w:rPr>
          <w:delText>-</w:delText>
        </w:r>
      </w:del>
      <w:r w:rsidR="00006478" w:rsidRPr="00347200">
        <w:rPr>
          <w:rFonts w:ascii="Georgia" w:hAnsi="Georgia"/>
          <w:b/>
          <w:bCs/>
        </w:rPr>
        <w:t xml:space="preserve">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w:t>
      </w:r>
      <w:ins w:id="12" w:author="Newman, Amy (NIH/NIDA/IRP) [E]" w:date="2021-03-31T11:33:00Z">
        <w:r w:rsidR="004B2947">
          <w:rPr>
            <w:rFonts w:ascii="Georgia" w:hAnsi="Georgia"/>
          </w:rPr>
          <w:t xml:space="preserve">R </w:t>
        </w:r>
      </w:ins>
      <w:del w:id="13" w:author="Newman, Amy (NIH/NIDA/IRP) [E]" w:date="2021-03-31T11:33:00Z">
        <w:r w:rsidR="0072635A" w:rsidRPr="00347200" w:rsidDel="004B2947">
          <w:rPr>
            <w:rFonts w:ascii="Georgia" w:hAnsi="Georgia"/>
          </w:rPr>
          <w:delText>-</w:delText>
        </w:r>
      </w:del>
      <w:r w:rsidR="0072635A" w:rsidRPr="00347200">
        <w:rPr>
          <w:rFonts w:ascii="Georgia" w:hAnsi="Georgia"/>
        </w:rPr>
        <w:t>antagonist</w:t>
      </w:r>
      <w:ins w:id="14" w:author="Newman, Amy (NIH/NIDA/IRP) [E]" w:date="2021-03-31T11:27:00Z">
        <w:r w:rsidR="00741BDC">
          <w:rPr>
            <w:rFonts w:ascii="Georgia" w:hAnsi="Georgia"/>
          </w:rPr>
          <w:t xml:space="preserve"> </w:t>
        </w:r>
        <w:r w:rsidR="00741BDC" w:rsidRPr="00741BDC">
          <w:rPr>
            <w:rFonts w:ascii="Georgia" w:hAnsi="Georgia"/>
            <w:i/>
            <w:iCs/>
            <w:rPrChange w:id="15" w:author="Newman, Amy (NIH/NIDA/IRP) [E]" w:date="2021-03-31T11:27:00Z">
              <w:rPr>
                <w:rFonts w:ascii="Georgia" w:hAnsi="Georgia"/>
              </w:rPr>
            </w:rPrChange>
          </w:rPr>
          <w:t>R</w:t>
        </w:r>
        <w:r w:rsidR="00741BDC">
          <w:rPr>
            <w:rFonts w:ascii="Georgia" w:hAnsi="Georgia"/>
          </w:rPr>
          <w:t>-</w:t>
        </w:r>
      </w:ins>
      <w:del w:id="16" w:author="Newman, Amy (NIH/NIDA/IRP) [E]" w:date="2021-03-31T11:27:00Z">
        <w:r w:rsidR="00B35AEA" w:rsidRPr="00347200" w:rsidDel="00741BDC">
          <w:rPr>
            <w:rFonts w:ascii="Georgia" w:hAnsi="Georgia"/>
          </w:rPr>
          <w:delText xml:space="preserve"> </w:delText>
        </w:r>
      </w:del>
      <w:commentRangeStart w:id="17"/>
      <w:r w:rsidR="00B35AEA" w:rsidRPr="00347200">
        <w:rPr>
          <w:rFonts w:ascii="Georgia" w:hAnsi="Georgia"/>
        </w:rPr>
        <w:t>VK4-</w:t>
      </w:r>
      <w:ins w:id="18" w:author="Newman, Amy (NIH/NIDA/IRP) [E]" w:date="2021-03-31T11:22:00Z">
        <w:r w:rsidR="00741BDC">
          <w:rPr>
            <w:rFonts w:ascii="Georgia" w:hAnsi="Georgia"/>
          </w:rPr>
          <w:t>40</w:t>
        </w:r>
      </w:ins>
      <w:del w:id="19" w:author="Newman, Amy (NIH/NIDA/IRP) [E]" w:date="2021-03-31T11:22:00Z">
        <w:r w:rsidR="00B35AEA" w:rsidRPr="00347200" w:rsidDel="00741BDC">
          <w:rPr>
            <w:rFonts w:ascii="Georgia" w:hAnsi="Georgia"/>
          </w:rPr>
          <w:delText>116</w:delText>
        </w:r>
      </w:del>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commentRangeEnd w:id="17"/>
      <w:r w:rsidR="00741BDC">
        <w:rPr>
          <w:rStyle w:val="CommentReference"/>
        </w:rPr>
        <w:commentReference w:id="17"/>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w:t>
      </w:r>
      <w:r w:rsidRPr="00347200">
        <w:rPr>
          <w:rFonts w:ascii="Georgia" w:hAnsi="Georgia" w:cs="Arial"/>
        </w:rPr>
        <w:lastRenderedPageBreak/>
        <w:t>and non-rewarded on Y-&gt; A- trials. This creates two cue-reward maps similar to the alternative 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709136AE"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w:t>
      </w:r>
      <w:ins w:id="20" w:author="Newman, Amy (NIH/NIDA/IRP) [E]" w:date="2021-03-31T11:36:00Z">
        <w:r w:rsidR="004B2947" w:rsidRPr="004B2947">
          <w:rPr>
            <w:rFonts w:ascii="Georgia" w:hAnsi="Georgia"/>
            <w:i/>
            <w:iCs/>
          </w:rPr>
          <w:t>R</w:t>
        </w:r>
        <w:r w:rsidR="004B2947" w:rsidRPr="004B2947">
          <w:rPr>
            <w:rFonts w:ascii="Georgia" w:hAnsi="Georgia"/>
          </w:rPr>
          <w:t>-VK4-40</w:t>
        </w:r>
      </w:ins>
      <w:commentRangeStart w:id="21"/>
      <w:del w:id="22" w:author="Newman, Amy (NIH/NIDA/IRP) [E]" w:date="2021-03-31T11:36:00Z">
        <w:r w:rsidR="006A4185" w:rsidRPr="00347200" w:rsidDel="004B2947">
          <w:rPr>
            <w:rFonts w:ascii="Georgia" w:hAnsi="Georgia"/>
          </w:rPr>
          <w:delText>VK4-116</w:delText>
        </w:r>
        <w:commentRangeEnd w:id="21"/>
        <w:r w:rsidR="004B2947" w:rsidDel="004B2947">
          <w:rPr>
            <w:rStyle w:val="CommentReference"/>
          </w:rPr>
          <w:commentReference w:id="21"/>
        </w:r>
      </w:del>
      <w:r w:rsidR="0004388D">
        <w:rPr>
          <w:rFonts w:ascii="Georgia" w:hAnsi="Georgia"/>
        </w:rPr>
        <w:t>, a promising D3</w:t>
      </w:r>
      <w:ins w:id="23" w:author="Newman, Amy (NIH/NIDA/IRP) [E]" w:date="2021-03-31T11:33:00Z">
        <w:r w:rsidR="004B2947">
          <w:rPr>
            <w:rFonts w:ascii="Georgia" w:hAnsi="Georgia"/>
          </w:rPr>
          <w:t>R</w:t>
        </w:r>
      </w:ins>
      <w:r w:rsidR="0004388D">
        <w:rPr>
          <w:rFonts w:ascii="Georgia" w:hAnsi="Georgia"/>
        </w:rPr>
        <w:t xml:space="preserve">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ins w:id="24" w:author="Newman, Amy (NIH/NIDA/IRP) [E]" w:date="2021-03-31T11:36:00Z">
        <w:r w:rsidR="004B2947" w:rsidRPr="004B2947">
          <w:rPr>
            <w:rFonts w:ascii="Georgia" w:hAnsi="Georgia"/>
            <w:i/>
            <w:iCs/>
          </w:rPr>
          <w:t>R</w:t>
        </w:r>
        <w:r w:rsidR="004B2947" w:rsidRPr="004B2947">
          <w:rPr>
            <w:rFonts w:ascii="Georgia" w:hAnsi="Georgia"/>
          </w:rPr>
          <w:t>-VK4-40</w:t>
        </w:r>
        <w:r w:rsidR="004B2947">
          <w:rPr>
            <w:rFonts w:ascii="Georgia" w:hAnsi="Georgia"/>
          </w:rPr>
          <w:t xml:space="preserve"> </w:t>
        </w:r>
      </w:ins>
      <w:del w:id="25" w:author="Newman, Amy (NIH/NIDA/IRP) [E]" w:date="2021-03-31T11:36:00Z">
        <w:r w:rsidR="0004388D" w:rsidRPr="00347200" w:rsidDel="004B2947">
          <w:rPr>
            <w:rFonts w:ascii="Georgia" w:hAnsi="Georgia"/>
          </w:rPr>
          <w:delText xml:space="preserve">VK4-116 </w:delText>
        </w:r>
      </w:del>
      <w:r w:rsidR="0004388D" w:rsidRPr="00347200">
        <w:rPr>
          <w:rFonts w:ascii="Georgia" w:hAnsi="Georgia"/>
        </w:rPr>
        <w:t xml:space="preserve">is a highly selective </w:t>
      </w:r>
      <w:r w:rsidR="0004388D" w:rsidRPr="00347200">
        <w:rPr>
          <w:rFonts w:ascii="Georgia" w:hAnsi="Georgia" w:cs="Arial"/>
        </w:rPr>
        <w:t>D3</w:t>
      </w:r>
      <w:ins w:id="26" w:author="Newman, Amy (NIH/NIDA/IRP) [E]" w:date="2021-03-31T11:36:00Z">
        <w:r w:rsidR="004B2947">
          <w:rPr>
            <w:rFonts w:ascii="Georgia" w:hAnsi="Georgia" w:cs="Arial"/>
          </w:rPr>
          <w:t>R</w:t>
        </w:r>
      </w:ins>
      <w:r w:rsidR="0004388D" w:rsidRPr="00347200">
        <w:rPr>
          <w:rFonts w:ascii="Georgia" w:hAnsi="Georgia" w:cs="Arial"/>
        </w:rPr>
        <w:t>-antagonist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27"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27"/>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w:t>
      </w:r>
      <w:r w:rsidRPr="00347200">
        <w:rPr>
          <w:rFonts w:ascii="Georgia" w:hAnsi="Georgia" w:cs="Arial"/>
        </w:rPr>
        <w:lastRenderedPageBreak/>
        <w:t xml:space="preserve">of task features expected to reflect aspects of cognitive map representations. I will define the 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28"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28"/>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9"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9"/>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predict higher behavioral accuracy in a given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0" w:name="_Hlk67580498"/>
    </w:p>
    <w:bookmarkEnd w:id="30"/>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159F6BFF"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w:t>
      </w:r>
      <w:ins w:id="31" w:author="Newman, Amy (NIH/NIDA/IRP) [E]" w:date="2021-03-31T11:41:00Z">
        <w:r w:rsidR="004B2947" w:rsidRPr="004B2947">
          <w:rPr>
            <w:rFonts w:ascii="Georgia" w:hAnsi="Georgia"/>
            <w:i/>
            <w:iCs/>
          </w:rPr>
          <w:t>R</w:t>
        </w:r>
        <w:r w:rsidR="004B2947" w:rsidRPr="004B2947">
          <w:rPr>
            <w:rFonts w:ascii="Georgia" w:hAnsi="Georgia"/>
          </w:rPr>
          <w:t>-VK4-40</w:t>
        </w:r>
        <w:r w:rsidR="004B2947" w:rsidRPr="004B2947" w:rsidDel="004B2947">
          <w:rPr>
            <w:rFonts w:ascii="Georgia" w:hAnsi="Georgia"/>
          </w:rPr>
          <w:t xml:space="preserve"> </w:t>
        </w:r>
      </w:ins>
      <w:del w:id="32" w:author="Newman, Amy (NIH/NIDA/IRP) [E]" w:date="2021-03-31T11:41:00Z">
        <w:r w:rsidR="002E3BB1" w:rsidRPr="00347200" w:rsidDel="004B2947">
          <w:rPr>
            <w:rFonts w:ascii="Georgia" w:hAnsi="Georgia"/>
          </w:rPr>
          <w:delText>VK4-116</w:delText>
        </w:r>
        <w:r w:rsidR="00F60D5F" w:rsidDel="004B2947">
          <w:rPr>
            <w:rFonts w:ascii="Georgia" w:hAnsi="Georgia"/>
          </w:rPr>
          <w:delText xml:space="preserve"> </w:delText>
        </w:r>
      </w:del>
      <w:r w:rsidR="00F60D5F">
        <w:rPr>
          <w:rFonts w:ascii="Georgia" w:hAnsi="Georgia"/>
        </w:rPr>
        <w:t>(</w:t>
      </w:r>
      <w:ins w:id="33" w:author="Newman, Amy (NIH/NIDA/IRP) [E]" w:date="2021-03-31T11:45:00Z">
        <w:r w:rsidR="001D2E8C">
          <w:rPr>
            <w:rFonts w:ascii="Georgia" w:hAnsi="Georgia"/>
          </w:rPr>
          <w:t>3 and 10</w:t>
        </w:r>
      </w:ins>
      <w:commentRangeStart w:id="34"/>
      <w:del w:id="35" w:author="Newman, Amy (NIH/NIDA/IRP) [E]" w:date="2021-03-31T11:45:00Z">
        <w:r w:rsidR="00131537" w:rsidDel="001D2E8C">
          <w:rPr>
            <w:rFonts w:ascii="Georgia" w:hAnsi="Georgia"/>
          </w:rPr>
          <w:delText>1</w:delText>
        </w:r>
        <w:r w:rsidR="00F60D5F" w:rsidDel="001D2E8C">
          <w:rPr>
            <w:rFonts w:ascii="Georgia" w:hAnsi="Georgia"/>
          </w:rPr>
          <w:delText>5</w:delText>
        </w:r>
      </w:del>
      <w:r w:rsidR="00F60D5F">
        <w:rPr>
          <w:rFonts w:ascii="Georgia" w:hAnsi="Georgia"/>
        </w:rPr>
        <w:t xml:space="preserve">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w:t>
      </w:r>
      <w:commentRangeEnd w:id="34"/>
      <w:r w:rsidR="004B2947">
        <w:rPr>
          <w:rStyle w:val="CommentReference"/>
        </w:rPr>
        <w:commentReference w:id="34"/>
      </w:r>
      <w:r w:rsidR="002E3BB1" w:rsidRPr="00347200">
        <w:rPr>
          <w:rFonts w:ascii="Georgia" w:hAnsi="Georgia"/>
        </w:rPr>
        <w:t xml:space="preserve">15 mins prior to each OS session, </w:t>
      </w:r>
      <w:r w:rsidR="00AC1747" w:rsidRPr="00347200">
        <w:rPr>
          <w:rFonts w:ascii="Georgia" w:hAnsi="Georgia"/>
        </w:rPr>
        <w:t>i.e.,</w:t>
      </w:r>
      <w:r w:rsidR="002E3BB1" w:rsidRPr="00347200">
        <w:rPr>
          <w:rFonts w:ascii="Georgia" w:hAnsi="Georgia"/>
        </w:rPr>
        <w:t xml:space="preserve"> four groups (n = 8 each), sucrose/vehicle, </w:t>
      </w:r>
      <w:r w:rsidRPr="00347200">
        <w:rPr>
          <w:rFonts w:ascii="Georgia" w:hAnsi="Georgia"/>
        </w:rPr>
        <w:t>sucrose/</w:t>
      </w:r>
      <w:ins w:id="36" w:author="Newman, Amy (NIH/NIDA/IRP) [E]" w:date="2021-03-31T11:46:00Z">
        <w:r w:rsidR="001D2E8C" w:rsidRPr="001D2E8C">
          <w:rPr>
            <w:i/>
            <w:iCs/>
          </w:rPr>
          <w:t xml:space="preserve"> </w:t>
        </w:r>
        <w:r w:rsidR="001D2E8C" w:rsidRPr="001D2E8C">
          <w:rPr>
            <w:rFonts w:ascii="Georgia" w:hAnsi="Georgia"/>
            <w:i/>
            <w:iCs/>
          </w:rPr>
          <w:t>R</w:t>
        </w:r>
        <w:r w:rsidR="001D2E8C" w:rsidRPr="001D2E8C">
          <w:rPr>
            <w:rFonts w:ascii="Georgia" w:hAnsi="Georgia"/>
          </w:rPr>
          <w:t>-VK4-40</w:t>
        </w:r>
      </w:ins>
      <w:del w:id="37" w:author="Newman, Amy (NIH/NIDA/IRP) [E]" w:date="2021-03-31T11:46:00Z">
        <w:r w:rsidRPr="00347200" w:rsidDel="001D2E8C">
          <w:rPr>
            <w:rFonts w:ascii="Georgia" w:hAnsi="Georgia"/>
          </w:rPr>
          <w:delText>VK4-116</w:delText>
        </w:r>
      </w:del>
      <w:r w:rsidRPr="00347200">
        <w:rPr>
          <w:rFonts w:ascii="Georgia" w:hAnsi="Georgia"/>
        </w:rPr>
        <w:t>, cocaine/vehicle, and cocaine/</w:t>
      </w:r>
      <w:ins w:id="38" w:author="Newman, Amy (NIH/NIDA/IRP) [E]" w:date="2021-03-31T11:46:00Z">
        <w:r w:rsidR="001D2E8C" w:rsidRPr="001D2E8C">
          <w:rPr>
            <w:i/>
            <w:iCs/>
          </w:rPr>
          <w:t xml:space="preserve"> </w:t>
        </w:r>
        <w:r w:rsidR="001D2E8C" w:rsidRPr="001D2E8C">
          <w:rPr>
            <w:rFonts w:ascii="Georgia" w:hAnsi="Georgia"/>
            <w:i/>
            <w:iCs/>
          </w:rPr>
          <w:t>R</w:t>
        </w:r>
        <w:r w:rsidR="001D2E8C" w:rsidRPr="001D2E8C">
          <w:rPr>
            <w:rFonts w:ascii="Georgia" w:hAnsi="Georgia"/>
          </w:rPr>
          <w:t>-VK4-40</w:t>
        </w:r>
      </w:ins>
      <w:del w:id="39" w:author="Newman, Amy (NIH/NIDA/IRP) [E]" w:date="2021-03-31T11:46:00Z">
        <w:r w:rsidRPr="00347200" w:rsidDel="001D2E8C">
          <w:rPr>
            <w:rFonts w:ascii="Georgia" w:hAnsi="Georgia"/>
          </w:rPr>
          <w:delText>VK4-116</w:delText>
        </w:r>
      </w:del>
      <w:r w:rsidRPr="00347200">
        <w:rPr>
          <w:rFonts w:ascii="Georgia" w:hAnsi="Georgia"/>
        </w:rPr>
        <w:t>.</w:t>
      </w:r>
      <w:r w:rsidR="00222CCD" w:rsidRPr="00347200">
        <w:rPr>
          <w:rFonts w:ascii="Georgia" w:hAnsi="Georgia"/>
        </w:rPr>
        <w:t xml:space="preserve"> </w:t>
      </w:r>
    </w:p>
    <w:p w14:paraId="001CE1AF" w14:textId="5F649693"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ins w:id="40" w:author="Newman, Amy (NIH/NIDA/IRP) [E]" w:date="2021-03-31T11:46:00Z">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41" w:author="Newman, Amy (NIH/NIDA/IRP) [E]" w:date="2021-03-31T11:46:00Z">
        <w:r w:rsidR="006B43A2" w:rsidRPr="00347200" w:rsidDel="001D2E8C">
          <w:rPr>
            <w:rFonts w:ascii="Georgia" w:hAnsi="Georgia"/>
          </w:rPr>
          <w:delText>VK4-116</w:delText>
        </w:r>
        <w:r w:rsidR="004C1B8A" w:rsidRPr="00347200" w:rsidDel="001D2E8C">
          <w:rPr>
            <w:rFonts w:ascii="Georgia" w:hAnsi="Georgia" w:cs="Arial"/>
          </w:rPr>
          <w:delText xml:space="preserve"> </w:delText>
        </w:r>
      </w:del>
      <w:r w:rsidR="004C1B8A" w:rsidRPr="00347200">
        <w:rPr>
          <w:rFonts w:ascii="Georgia" w:hAnsi="Georgia" w:cs="Arial"/>
        </w:rPr>
        <w:t xml:space="preserve">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cocaine/</w:t>
      </w:r>
      <w:ins w:id="42" w:author="Newman, Amy (NIH/NIDA/IRP) [E]" w:date="2021-03-31T11:46:00Z">
        <w:r w:rsidR="001D2E8C" w:rsidRPr="001D2E8C">
          <w:rPr>
            <w:rFonts w:ascii="Georgia" w:hAnsi="Georgia"/>
            <w:i/>
            <w:iCs/>
          </w:rPr>
          <w:t xml:space="preserve">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43" w:author="Newman, Amy (NIH/NIDA/IRP) [E]" w:date="2021-03-31T11:46:00Z">
        <w:r w:rsidR="006B43A2" w:rsidRPr="00347200" w:rsidDel="001D2E8C">
          <w:rPr>
            <w:rFonts w:ascii="Georgia" w:hAnsi="Georgia"/>
          </w:rPr>
          <w:delText xml:space="preserve">VK4-116 </w:delText>
        </w:r>
      </w:del>
      <w:r w:rsidR="006B43A2" w:rsidRPr="00347200">
        <w:rPr>
          <w:rFonts w:ascii="Georgia" w:hAnsi="Georgia"/>
        </w:rPr>
        <w:t xml:space="preserve">more similar to sucrose/vehicle. </w:t>
      </w:r>
      <w:r w:rsidR="006B43A2" w:rsidRPr="00347200">
        <w:rPr>
          <w:rFonts w:ascii="Georgia" w:hAnsi="Georgia" w:cs="Arial"/>
        </w:rPr>
        <w:t xml:space="preserve">Of relevance in interpreting any effect will be whether </w:t>
      </w:r>
      <w:ins w:id="44" w:author="Newman, Amy (NIH/NIDA/IRP) [E]" w:date="2021-03-31T11:46:00Z">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45" w:author="Newman, Amy (NIH/NIDA/IRP) [E]" w:date="2021-03-31T11:46:00Z">
        <w:r w:rsidR="006B43A2" w:rsidRPr="00347200" w:rsidDel="001D2E8C">
          <w:rPr>
            <w:rFonts w:ascii="Georgia" w:hAnsi="Georgia"/>
          </w:rPr>
          <w:delText xml:space="preserve">VK4-116 </w:delText>
        </w:r>
      </w:del>
      <w:r w:rsidR="006B43A2" w:rsidRPr="00347200">
        <w:rPr>
          <w:rFonts w:ascii="Georgia" w:hAnsi="Georgia"/>
        </w:rPr>
        <w:t xml:space="preserve">affects behavior or cognitive map representations in sucrose control rats. </w:t>
      </w:r>
      <w:r w:rsidR="00E1022F" w:rsidRPr="00347200">
        <w:rPr>
          <w:rFonts w:ascii="Georgia" w:hAnsi="Georgia"/>
        </w:rPr>
        <w:t xml:space="preserve">This will indicate whether </w:t>
      </w:r>
      <w:ins w:id="46" w:author="Newman, Amy (NIH/NIDA/IRP) [E]" w:date="2021-03-31T11:46:00Z">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47" w:author="Newman, Amy (NIH/NIDA/IRP) [E]" w:date="2021-03-31T11:46:00Z">
        <w:r w:rsidR="00E1022F" w:rsidRPr="00347200" w:rsidDel="001D2E8C">
          <w:rPr>
            <w:rFonts w:ascii="Georgia" w:hAnsi="Georgia"/>
          </w:rPr>
          <w:delText xml:space="preserve">VK4-116 </w:delText>
        </w:r>
      </w:del>
      <w:r w:rsidR="00E1022F" w:rsidRPr="00347200">
        <w:rPr>
          <w:rFonts w:ascii="Georgia" w:hAnsi="Georgia"/>
        </w:rPr>
        <w:t xml:space="preserve">generally promotes behavioral flexibility, or if it is treating the specific impairments induced by a history of cocaine use. </w:t>
      </w:r>
      <w:r w:rsidR="00222CCD" w:rsidRPr="00347200">
        <w:rPr>
          <w:rFonts w:ascii="Georgia" w:hAnsi="Georgia"/>
        </w:rPr>
        <w:t xml:space="preserve">It is also possible that </w:t>
      </w:r>
      <w:ins w:id="48" w:author="Newman, Amy (NIH/NIDA/IRP) [E]" w:date="2021-03-31T11:46:00Z">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49" w:author="Newman, Amy (NIH/NIDA/IRP) [E]" w:date="2021-03-31T11:46:00Z">
        <w:r w:rsidR="00222CCD" w:rsidRPr="00347200" w:rsidDel="001D2E8C">
          <w:rPr>
            <w:rFonts w:ascii="Georgia" w:hAnsi="Georgia"/>
          </w:rPr>
          <w:delText xml:space="preserve">VK4-116 </w:delText>
        </w:r>
      </w:del>
      <w:r w:rsidR="00222CCD" w:rsidRPr="00347200">
        <w:rPr>
          <w:rFonts w:ascii="Georgia" w:hAnsi="Georgia"/>
        </w:rPr>
        <w:t xml:space="preserve">will only </w:t>
      </w:r>
      <w:del w:id="50" w:author="Newman, Amy (NIH/NIDA/IRP) [E]" w:date="2021-03-31T11:47:00Z">
        <w:r w:rsidR="00222CCD" w:rsidRPr="00347200" w:rsidDel="001D2E8C">
          <w:rPr>
            <w:rFonts w:ascii="Georgia" w:hAnsi="Georgia"/>
          </w:rPr>
          <w:delText xml:space="preserve">treat </w:delText>
        </w:r>
      </w:del>
      <w:ins w:id="51" w:author="Newman, Amy (NIH/NIDA/IRP) [E]" w:date="2021-03-31T11:47:00Z">
        <w:r w:rsidR="001D2E8C">
          <w:rPr>
            <w:rFonts w:ascii="Georgia" w:hAnsi="Georgia"/>
          </w:rPr>
          <w:t>modify</w:t>
        </w:r>
        <w:r w:rsidR="001D2E8C" w:rsidRPr="00347200">
          <w:rPr>
            <w:rFonts w:ascii="Georgia" w:hAnsi="Georgia"/>
          </w:rPr>
          <w:t xml:space="preserve"> </w:t>
        </w:r>
      </w:ins>
      <w:r w:rsidR="00222CCD" w:rsidRPr="00347200">
        <w:rPr>
          <w:rFonts w:ascii="Georgia" w:hAnsi="Georgia"/>
        </w:rPr>
        <w:t xml:space="preserve">behavior but not disrupted OFC representations in cocaine rats. </w:t>
      </w:r>
      <w:r w:rsidR="00222CCD" w:rsidRPr="00347200">
        <w:rPr>
          <w:rFonts w:ascii="Georgia" w:hAnsi="Georgia" w:cs="Arial"/>
        </w:rPr>
        <w:t>This would suggest that a different target system is being affected.</w:t>
      </w:r>
    </w:p>
    <w:p w14:paraId="4E930A6D" w14:textId="5D91F062"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ins w:id="52" w:author="Newman, Amy (NIH/NIDA/IRP) [E]" w:date="2021-03-31T11:47:00Z">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ins>
      <w:del w:id="53" w:author="Newman, Amy (NIH/NIDA/IRP) [E]" w:date="2021-03-31T11:47:00Z">
        <w:r w:rsidR="009B48A7" w:rsidRPr="00347200" w:rsidDel="001D2E8C">
          <w:rPr>
            <w:rFonts w:ascii="Georgia" w:hAnsi="Georgia" w:cs="Arial"/>
          </w:rPr>
          <w:delText>VK4-116</w:delText>
        </w:r>
        <w:r w:rsidR="00190718" w:rsidRPr="00347200" w:rsidDel="001D2E8C">
          <w:rPr>
            <w:rFonts w:ascii="Georgia" w:hAnsi="Georgia" w:cs="Arial"/>
          </w:rPr>
          <w:delText xml:space="preserve"> </w:delText>
        </w:r>
      </w:del>
      <w:r w:rsidR="00190718" w:rsidRPr="00347200">
        <w:rPr>
          <w:rFonts w:ascii="Georgia" w:hAnsi="Georgia" w:cs="Arial"/>
        </w:rPr>
        <w:t>in Exp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w:t>
      </w:r>
      <w:proofErr w:type="spellStart"/>
      <w:r w:rsidRPr="00AA4405">
        <w:rPr>
          <w:rFonts w:ascii="Georgia" w:hAnsi="Georgia"/>
        </w:rPr>
        <w:t>Schoenbaum</w:t>
      </w:r>
      <w:proofErr w:type="spellEnd"/>
      <w:r w:rsidRPr="00AA4405">
        <w:rPr>
          <w:rFonts w:ascii="Georgia" w:hAnsi="Georgia"/>
        </w:rPr>
        <w:t xml:space="preserve">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 xml:space="preserve">Wilson RC, Takahashi YK, </w:t>
      </w:r>
      <w:proofErr w:type="spellStart"/>
      <w:r w:rsidRPr="00AA4405">
        <w:rPr>
          <w:rFonts w:ascii="Georgia" w:hAnsi="Georgia"/>
        </w:rPr>
        <w:t>Schoenbaum</w:t>
      </w:r>
      <w:proofErr w:type="spellEnd"/>
      <w:r w:rsidRPr="00AA4405">
        <w:rPr>
          <w:rFonts w:ascii="Georgia" w:hAnsi="Georgia"/>
        </w:rPr>
        <w:t xml:space="preserve">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Schoenbaum</w:t>
      </w:r>
      <w:proofErr w:type="spellEnd"/>
      <w:r w:rsidRPr="00AA4405">
        <w:rPr>
          <w:rFonts w:ascii="Georgia" w:hAnsi="Georgia"/>
        </w:rPr>
        <w:t xml:space="preserve">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r>
      <w:proofErr w:type="spellStart"/>
      <w:r w:rsidRPr="00AA4405">
        <w:rPr>
          <w:rFonts w:ascii="Georgia" w:hAnsi="Georgia"/>
        </w:rPr>
        <w:t>Schoenbaum</w:t>
      </w:r>
      <w:proofErr w:type="spellEnd"/>
      <w:r w:rsidRPr="00AA4405">
        <w:rPr>
          <w:rFonts w:ascii="Georgia" w:hAnsi="Georgia"/>
        </w:rPr>
        <w:t xml:space="preserve">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w:t>
      </w:r>
      <w:proofErr w:type="spellStart"/>
      <w:r w:rsidRPr="00AA4405">
        <w:rPr>
          <w:rFonts w:ascii="Georgia" w:hAnsi="Georgia"/>
        </w:rPr>
        <w:t>Schoenbaum</w:t>
      </w:r>
      <w:proofErr w:type="spellEnd"/>
      <w:r w:rsidRPr="00AA4405">
        <w:rPr>
          <w:rFonts w:ascii="Georgia" w:hAnsi="Georgia"/>
        </w:rPr>
        <w:t xml:space="preserve">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2021;61:609–628.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r w:rsidRPr="00AA4405">
        <w:rPr>
          <w:rFonts w:ascii="Georgia" w:hAnsi="Georgia"/>
        </w:rPr>
        <w:t>) .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r>
      <w:proofErr w:type="spellStart"/>
      <w:r w:rsidRPr="00AA4405">
        <w:rPr>
          <w:rFonts w:ascii="Georgia" w:hAnsi="Georgia"/>
        </w:rPr>
        <w:t>Schoenbaum</w:t>
      </w:r>
      <w:proofErr w:type="spellEnd"/>
      <w:r w:rsidRPr="00AA4405">
        <w:rPr>
          <w:rFonts w:ascii="Georgia" w:hAnsi="Georgia"/>
        </w:rPr>
        <w:t xml:space="preserve">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w:t>
      </w:r>
      <w:proofErr w:type="spellStart"/>
      <w:r w:rsidRPr="00AA4405">
        <w:rPr>
          <w:rFonts w:ascii="Georgia" w:hAnsi="Georgia"/>
        </w:rPr>
        <w:t>Schoenbaum</w:t>
      </w:r>
      <w:proofErr w:type="spellEnd"/>
      <w:r w:rsidRPr="00AA4405">
        <w:rPr>
          <w:rFonts w:ascii="Georgia" w:hAnsi="Georgia"/>
        </w:rPr>
        <w:t xml:space="preserve">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w:t>
      </w:r>
      <w:proofErr w:type="spellStart"/>
      <w:r w:rsidRPr="00AA4405">
        <w:rPr>
          <w:rFonts w:ascii="Georgia" w:hAnsi="Georgia"/>
        </w:rPr>
        <w:t>Schoenbaum</w:t>
      </w:r>
      <w:proofErr w:type="spellEnd"/>
      <w:r w:rsidRPr="00AA4405">
        <w:rPr>
          <w:rFonts w:ascii="Georgia" w:hAnsi="Georgia"/>
        </w:rPr>
        <w:t xml:space="preserve">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w:t>
      </w:r>
      <w:proofErr w:type="spellStart"/>
      <w:r w:rsidRPr="00AA4405">
        <w:rPr>
          <w:rFonts w:ascii="Georgia" w:hAnsi="Georgia"/>
        </w:rPr>
        <w:t>Schoenbaum</w:t>
      </w:r>
      <w:proofErr w:type="spellEnd"/>
      <w:r w:rsidRPr="00AA4405">
        <w:rPr>
          <w:rFonts w:ascii="Georgia" w:hAnsi="Georgia"/>
        </w:rPr>
        <w:t xml:space="preserve"> G. Evolving schema representations in orbitofrontal ensembles during learning. Nature</w:t>
      </w:r>
      <w:r>
        <w:rPr>
          <w:rFonts w:ascii="Georgia" w:hAnsi="Georgia"/>
        </w:rPr>
        <w:t xml:space="preserve">. </w:t>
      </w:r>
      <w:r w:rsidRPr="00AA4405">
        <w:rPr>
          <w:rFonts w:ascii="Georgia" w:hAnsi="Georgia"/>
        </w:rPr>
        <w:t>2021</w:t>
      </w:r>
      <w:r w:rsidR="003E1A31">
        <w:rPr>
          <w:rFonts w:ascii="Georgia" w:hAnsi="Georgia"/>
        </w:rPr>
        <w:t>;</w:t>
      </w:r>
      <w:r w:rsidRPr="00AA4405">
        <w:rPr>
          <w:rFonts w:ascii="Georgia" w:hAnsi="Georgia"/>
        </w:rPr>
        <w:t>Feb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05A33EC6" w:rsidR="00CD4342" w:rsidRDefault="00CD4342">
      <w:pPr>
        <w:rPr>
          <w:rFonts w:ascii="Georgia" w:hAnsi="Georgia"/>
        </w:rPr>
      </w:pPr>
      <w:r>
        <w:rPr>
          <w:rFonts w:ascii="Georgia" w:hAnsi="Georgia"/>
        </w:rPr>
        <w:br w:type="page"/>
      </w:r>
    </w:p>
    <w:p w14:paraId="5071208E" w14:textId="77777777" w:rsidR="00CD4342" w:rsidRPr="00CD4342" w:rsidRDefault="00CD4342" w:rsidP="00CD4342">
      <w:pPr>
        <w:spacing w:line="240" w:lineRule="auto"/>
        <w:rPr>
          <w:rFonts w:ascii="Georgia" w:hAnsi="Georgia"/>
        </w:rPr>
      </w:pPr>
      <w:r w:rsidRPr="00CD4342">
        <w:rPr>
          <w:rFonts w:ascii="Georgia" w:hAnsi="Georgia"/>
        </w:rPr>
        <w:lastRenderedPageBreak/>
        <w:t>Intra-Institute Collaboration</w:t>
      </w:r>
    </w:p>
    <w:p w14:paraId="62ABEE2C" w14:textId="10D3BD24" w:rsidR="00AA4405" w:rsidRPr="00AA4405" w:rsidRDefault="00CD4342" w:rsidP="00CD4342">
      <w:pPr>
        <w:spacing w:line="240" w:lineRule="auto"/>
        <w:rPr>
          <w:rFonts w:ascii="Georgia" w:hAnsi="Georgia"/>
        </w:rPr>
      </w:pPr>
      <w:r w:rsidRPr="00CD4342">
        <w:rPr>
          <w:rFonts w:ascii="Georgia" w:hAnsi="Georgia"/>
        </w:rPr>
        <w:t xml:space="preserve">The proposed experiments require collaboration between the labs of Dr. Geoffrey </w:t>
      </w:r>
      <w:proofErr w:type="spellStart"/>
      <w:r w:rsidRPr="00CD4342">
        <w:rPr>
          <w:rFonts w:ascii="Georgia" w:hAnsi="Georgia"/>
        </w:rPr>
        <w:t>Schoenbaum</w:t>
      </w:r>
      <w:proofErr w:type="spellEnd"/>
      <w:r w:rsidRPr="00CD4342">
        <w:rPr>
          <w:rFonts w:ascii="Georgia" w:hAnsi="Georgia"/>
        </w:rPr>
        <w:t xml:space="preserve"> (NIDA) and Dr. </w:t>
      </w:r>
      <w:r>
        <w:rPr>
          <w:rFonts w:ascii="Georgia" w:hAnsi="Georgia"/>
        </w:rPr>
        <w:t>Amy Newman</w:t>
      </w:r>
      <w:r w:rsidRPr="00CD4342">
        <w:rPr>
          <w:rFonts w:ascii="Georgia" w:hAnsi="Georgia"/>
        </w:rPr>
        <w:t xml:space="preserve"> (NIDA). Dr. Geoffrey </w:t>
      </w:r>
      <w:proofErr w:type="spellStart"/>
      <w:r w:rsidRPr="00CD4342">
        <w:rPr>
          <w:rFonts w:ascii="Georgia" w:hAnsi="Georgia"/>
        </w:rPr>
        <w:t>Schoenbaum</w:t>
      </w:r>
      <w:proofErr w:type="spellEnd"/>
      <w:r w:rsidRPr="00CD4342">
        <w:rPr>
          <w:rFonts w:ascii="Georgia" w:hAnsi="Georgia"/>
        </w:rPr>
        <w:t xml:space="preserve"> will provide funding, space, and all necessary electrophysiological recording equipment and expertise. Dr. Geoffrey </w:t>
      </w:r>
      <w:proofErr w:type="spellStart"/>
      <w:r w:rsidRPr="00CD4342">
        <w:rPr>
          <w:rFonts w:ascii="Georgia" w:hAnsi="Georgia"/>
        </w:rPr>
        <w:t>Schoenbaum</w:t>
      </w:r>
      <w:proofErr w:type="spellEnd"/>
      <w:r w:rsidRPr="00CD4342">
        <w:rPr>
          <w:rFonts w:ascii="Georgia" w:hAnsi="Georgia"/>
        </w:rPr>
        <w:t xml:space="preserve"> will be the main mentor of Dr. </w:t>
      </w:r>
      <w:proofErr w:type="spellStart"/>
      <w:r>
        <w:rPr>
          <w:rFonts w:ascii="Georgia" w:hAnsi="Georgia"/>
        </w:rPr>
        <w:t>Marios</w:t>
      </w:r>
      <w:proofErr w:type="spellEnd"/>
      <w:r>
        <w:rPr>
          <w:rFonts w:ascii="Georgia" w:hAnsi="Georgia"/>
        </w:rPr>
        <w:t xml:space="preserve"> Panayi</w:t>
      </w:r>
      <w:r w:rsidRPr="00CD4342">
        <w:rPr>
          <w:rFonts w:ascii="Georgia" w:hAnsi="Georgia"/>
        </w:rPr>
        <w:t xml:space="preserve"> and will oversee all experiments. Dr. </w:t>
      </w:r>
      <w:r>
        <w:rPr>
          <w:rFonts w:ascii="Georgia" w:hAnsi="Georgia"/>
        </w:rPr>
        <w:t>Amy Newman</w:t>
      </w:r>
      <w:r w:rsidRPr="00CD4342">
        <w:rPr>
          <w:rFonts w:ascii="Georgia" w:hAnsi="Georgia"/>
        </w:rPr>
        <w:t xml:space="preserve"> will provide</w:t>
      </w:r>
      <w:r>
        <w:rPr>
          <w:rFonts w:ascii="Georgia" w:hAnsi="Georgia"/>
        </w:rPr>
        <w:t xml:space="preserve"> the dopamine D3-receptor antagonist </w:t>
      </w:r>
      <w:ins w:id="54" w:author="Newman, Amy (NIH/NIDA/IRP) [E]" w:date="2021-03-31T11:47:00Z">
        <w:r w:rsidR="001D2E8C" w:rsidRPr="001D2E8C">
          <w:rPr>
            <w:rFonts w:ascii="Georgia" w:hAnsi="Georgia"/>
            <w:i/>
            <w:iCs/>
          </w:rPr>
          <w:t>R</w:t>
        </w:r>
        <w:r w:rsidR="001D2E8C" w:rsidRPr="001D2E8C">
          <w:rPr>
            <w:rFonts w:ascii="Georgia" w:hAnsi="Georgia"/>
          </w:rPr>
          <w:t>-VK4-40</w:t>
        </w:r>
      </w:ins>
      <w:del w:id="55" w:author="Newman, Amy (NIH/NIDA/IRP) [E]" w:date="2021-03-31T11:47:00Z">
        <w:r w:rsidRPr="00347200" w:rsidDel="001D2E8C">
          <w:rPr>
            <w:rFonts w:ascii="Georgia" w:hAnsi="Georgia"/>
          </w:rPr>
          <w:delText>VK4-116</w:delText>
        </w:r>
      </w:del>
      <w:r>
        <w:rPr>
          <w:rFonts w:ascii="Georgia" w:hAnsi="Georgia"/>
        </w:rPr>
        <w:t>, expertise in drug dose and timing parameters,</w:t>
      </w:r>
      <w:r w:rsidRPr="00347200">
        <w:rPr>
          <w:rFonts w:ascii="Georgia" w:hAnsi="Georgia" w:cs="Arial"/>
        </w:rPr>
        <w:t xml:space="preserve"> </w:t>
      </w:r>
      <w:r>
        <w:rPr>
          <w:rFonts w:ascii="Georgia" w:hAnsi="Georgia" w:cs="Arial"/>
        </w:rPr>
        <w:t xml:space="preserve">as well as rats </w:t>
      </w:r>
      <w:del w:id="56" w:author="Newman, Amy (NIH/NIDA/IRP) [E]" w:date="2021-03-31T11:48:00Z">
        <w:r w:rsidDel="001D2E8C">
          <w:rPr>
            <w:rFonts w:ascii="Georgia" w:hAnsi="Georgia" w:cs="Arial"/>
          </w:rPr>
          <w:delText xml:space="preserve">with </w:delText>
        </w:r>
      </w:del>
      <w:ins w:id="57" w:author="Newman, Amy (NIH/NIDA/IRP) [E]" w:date="2021-03-31T11:48:00Z">
        <w:r w:rsidR="001D2E8C">
          <w:rPr>
            <w:rFonts w:ascii="Georgia" w:hAnsi="Georgia" w:cs="Arial"/>
          </w:rPr>
          <w:t xml:space="preserve">trained to </w:t>
        </w:r>
        <w:proofErr w:type="spellStart"/>
        <w:r w:rsidR="001D2E8C">
          <w:rPr>
            <w:rFonts w:ascii="Georgia" w:hAnsi="Georgia" w:cs="Arial"/>
          </w:rPr>
          <w:t>self administer</w:t>
        </w:r>
        <w:proofErr w:type="spellEnd"/>
        <w:r w:rsidR="001D2E8C">
          <w:rPr>
            <w:rFonts w:ascii="Georgia" w:hAnsi="Georgia" w:cs="Arial"/>
          </w:rPr>
          <w:t xml:space="preserve"> cocaine</w:t>
        </w:r>
      </w:ins>
      <w:del w:id="58" w:author="Newman, Amy (NIH/NIDA/IRP) [E]" w:date="2021-03-31T11:48:00Z">
        <w:r w:rsidDel="001D2E8C">
          <w:rPr>
            <w:rFonts w:ascii="Georgia" w:hAnsi="Georgia" w:cs="Arial"/>
          </w:rPr>
          <w:delText>cocaine self-administration</w:delText>
        </w:r>
      </w:del>
      <w:r w:rsidRPr="00CD4342">
        <w:rPr>
          <w:rFonts w:ascii="Georgia" w:hAnsi="Georgia"/>
        </w:rPr>
        <w:t xml:space="preserve">. Dr. </w:t>
      </w:r>
      <w:r>
        <w:rPr>
          <w:rFonts w:ascii="Georgia" w:hAnsi="Georgia"/>
        </w:rPr>
        <w:t>Amy Newman</w:t>
      </w:r>
      <w:r w:rsidRPr="00CD4342">
        <w:rPr>
          <w:rFonts w:ascii="Georgia" w:hAnsi="Georgia"/>
        </w:rPr>
        <w:t xml:space="preserve">, together with Dr. Geoffrey </w:t>
      </w:r>
      <w:proofErr w:type="spellStart"/>
      <w:r w:rsidRPr="00CD4342">
        <w:rPr>
          <w:rFonts w:ascii="Georgia" w:hAnsi="Georgia"/>
        </w:rPr>
        <w:t>Schoenbaum</w:t>
      </w:r>
      <w:proofErr w:type="spellEnd"/>
      <w:r w:rsidRPr="00CD4342">
        <w:rPr>
          <w:rFonts w:ascii="Georgia" w:hAnsi="Georgia"/>
        </w:rPr>
        <w:t>, will oversee all experiments.</w:t>
      </w:r>
    </w:p>
    <w:sectPr w:rsidR="00AA4405" w:rsidRPr="00AA4405">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Newman, Amy (NIH/NIDA/IRP) [E]" w:date="2021-03-31T11:20:00Z" w:initials="NA([">
    <w:p w14:paraId="7704A58B" w14:textId="77777777" w:rsidR="004B2947" w:rsidRDefault="00741BDC">
      <w:pPr>
        <w:pStyle w:val="CommentText"/>
      </w:pPr>
      <w:r>
        <w:rPr>
          <w:rStyle w:val="CommentReference"/>
        </w:rPr>
        <w:annotationRef/>
      </w:r>
      <w:r>
        <w:t xml:space="preserve">We have data in models of cocaine abuse for R-VK4-40, which is a close analogue of VK4-116. It is also </w:t>
      </w:r>
      <w:r w:rsidR="004B2947">
        <w:t xml:space="preserve">a </w:t>
      </w:r>
      <w:r>
        <w:t xml:space="preserve">very D3R selective </w:t>
      </w:r>
      <w:r w:rsidR="004B2947">
        <w:t xml:space="preserve">antagonist </w:t>
      </w:r>
      <w:r>
        <w:t xml:space="preserve">and it may make more sense to use this one first. The references are the same. </w:t>
      </w:r>
    </w:p>
    <w:p w14:paraId="41882D1E" w14:textId="3362F959" w:rsidR="00741BDC" w:rsidRDefault="00741BDC">
      <w:pPr>
        <w:pStyle w:val="CommentText"/>
      </w:pPr>
      <w:r>
        <w:t xml:space="preserve">We also have the S-enantiomer which is a selective D3R partial agonist and could be used as a comparator, if you were interested down the road. Typically, we </w:t>
      </w:r>
      <w:r w:rsidR="004B2947">
        <w:t>have</w:t>
      </w:r>
      <w:r>
        <w:t xml:space="preserve"> not see</w:t>
      </w:r>
      <w:r w:rsidR="004B2947">
        <w:t>n</w:t>
      </w:r>
      <w:r>
        <w:t xml:space="preserve"> </w:t>
      </w:r>
      <w:r w:rsidR="004B2947">
        <w:t xml:space="preserve">big </w:t>
      </w:r>
      <w:r>
        <w:t>differences in our behavioral paradigms between these 2</w:t>
      </w:r>
      <w:r w:rsidR="004B2947">
        <w:t>. We also have the (±)VK4-40 and published this:</w:t>
      </w:r>
    </w:p>
    <w:p w14:paraId="5A2DDEB2" w14:textId="77777777" w:rsidR="004B2947" w:rsidRPr="004B2947" w:rsidRDefault="004B2947" w:rsidP="004B2947">
      <w:pPr>
        <w:spacing w:after="0" w:line="240" w:lineRule="auto"/>
        <w:rPr>
          <w:rFonts w:ascii="Times New Roman" w:eastAsia="Times New Roman" w:hAnsi="Times New Roman" w:cs="Times New Roman"/>
          <w:sz w:val="24"/>
          <w:szCs w:val="24"/>
        </w:rPr>
      </w:pPr>
      <w:hyperlink r:id="rId1" w:history="1">
        <w:r w:rsidRPr="004B2947">
          <w:rPr>
            <w:rFonts w:ascii="Segoe UI" w:eastAsia="Times New Roman" w:hAnsi="Segoe UI" w:cs="Segoe UI"/>
            <w:color w:val="0071BC"/>
            <w:sz w:val="24"/>
            <w:szCs w:val="24"/>
            <w:u w:val="single"/>
            <w:shd w:val="clear" w:color="auto" w:fill="FFFFFF"/>
          </w:rPr>
          <w:t>(±)VK4-40, a novel dopamine D</w:t>
        </w:r>
        <w:r w:rsidRPr="004B2947">
          <w:rPr>
            <w:rFonts w:ascii="Segoe UI" w:eastAsia="Times New Roman" w:hAnsi="Segoe UI" w:cs="Segoe UI"/>
            <w:color w:val="0071BC"/>
            <w:sz w:val="20"/>
            <w:szCs w:val="20"/>
            <w:u w:val="single"/>
            <w:shd w:val="clear" w:color="auto" w:fill="FFFFFF"/>
            <w:vertAlign w:val="subscript"/>
          </w:rPr>
          <w:t>3</w:t>
        </w:r>
        <w:r w:rsidRPr="004B2947">
          <w:rPr>
            <w:rFonts w:ascii="Segoe UI" w:eastAsia="Times New Roman" w:hAnsi="Segoe UI" w:cs="Segoe UI"/>
            <w:color w:val="0071BC"/>
            <w:sz w:val="24"/>
            <w:szCs w:val="24"/>
            <w:u w:val="single"/>
            <w:shd w:val="clear" w:color="auto" w:fill="FFFFFF"/>
          </w:rPr>
          <w:t> receptor partial agonist, attenuates cocaine reward and relapse in rodents.</w:t>
        </w:r>
      </w:hyperlink>
    </w:p>
    <w:p w14:paraId="2CC538B8" w14:textId="77777777" w:rsidR="004B2947" w:rsidRPr="004B2947" w:rsidRDefault="004B2947" w:rsidP="004B2947">
      <w:pPr>
        <w:shd w:val="clear" w:color="auto" w:fill="FFFFFF"/>
        <w:spacing w:after="0" w:line="240" w:lineRule="auto"/>
        <w:rPr>
          <w:rFonts w:ascii="Segoe UI" w:eastAsia="Times New Roman" w:hAnsi="Segoe UI" w:cs="Segoe UI"/>
          <w:color w:val="4D8055"/>
          <w:sz w:val="24"/>
          <w:szCs w:val="24"/>
        </w:rPr>
      </w:pPr>
      <w:r w:rsidRPr="004B2947">
        <w:rPr>
          <w:rFonts w:ascii="Segoe UI" w:eastAsia="Times New Roman" w:hAnsi="Segoe UI" w:cs="Segoe UI"/>
          <w:color w:val="212121"/>
          <w:sz w:val="24"/>
          <w:szCs w:val="24"/>
        </w:rPr>
        <w:t>Jordan CJ, He Y, Bi GH, You ZB, Cao J, Xi ZX, </w:t>
      </w:r>
      <w:r w:rsidRPr="004B2947">
        <w:rPr>
          <w:rFonts w:ascii="Segoe UI" w:eastAsia="Times New Roman" w:hAnsi="Segoe UI" w:cs="Segoe UI"/>
          <w:b/>
          <w:bCs/>
          <w:color w:val="212121"/>
          <w:sz w:val="24"/>
          <w:szCs w:val="24"/>
        </w:rPr>
        <w:t>Newman AH.</w:t>
      </w:r>
      <w:r w:rsidRPr="004B2947">
        <w:rPr>
          <w:rFonts w:ascii="Segoe UI" w:eastAsia="Times New Roman" w:hAnsi="Segoe UI" w:cs="Segoe UI"/>
          <w:color w:val="4D8055"/>
          <w:sz w:val="24"/>
          <w:szCs w:val="24"/>
        </w:rPr>
        <w:t xml:space="preserve">Br J </w:t>
      </w:r>
      <w:proofErr w:type="spellStart"/>
      <w:r w:rsidRPr="004B2947">
        <w:rPr>
          <w:rFonts w:ascii="Segoe UI" w:eastAsia="Times New Roman" w:hAnsi="Segoe UI" w:cs="Segoe UI"/>
          <w:color w:val="4D8055"/>
          <w:sz w:val="24"/>
          <w:szCs w:val="24"/>
        </w:rPr>
        <w:t>Pharmacol</w:t>
      </w:r>
      <w:proofErr w:type="spellEnd"/>
      <w:r w:rsidRPr="004B2947">
        <w:rPr>
          <w:rFonts w:ascii="Segoe UI" w:eastAsia="Times New Roman" w:hAnsi="Segoe UI" w:cs="Segoe UI"/>
          <w:color w:val="4D8055"/>
          <w:sz w:val="24"/>
          <w:szCs w:val="24"/>
        </w:rPr>
        <w:t xml:space="preserve">. 2020 Oct;177(20):4796-4807. </w:t>
      </w:r>
      <w:proofErr w:type="spellStart"/>
      <w:r w:rsidRPr="004B2947">
        <w:rPr>
          <w:rFonts w:ascii="Segoe UI" w:eastAsia="Times New Roman" w:hAnsi="Segoe UI" w:cs="Segoe UI"/>
          <w:color w:val="4D8055"/>
          <w:sz w:val="24"/>
          <w:szCs w:val="24"/>
        </w:rPr>
        <w:t>doi</w:t>
      </w:r>
      <w:proofErr w:type="spellEnd"/>
      <w:r w:rsidRPr="004B2947">
        <w:rPr>
          <w:rFonts w:ascii="Segoe UI" w:eastAsia="Times New Roman" w:hAnsi="Segoe UI" w:cs="Segoe UI"/>
          <w:color w:val="4D8055"/>
          <w:sz w:val="24"/>
          <w:szCs w:val="24"/>
        </w:rPr>
        <w:t xml:space="preserve">: 10.1111/bph.15244. </w:t>
      </w:r>
      <w:proofErr w:type="spellStart"/>
      <w:r w:rsidRPr="004B2947">
        <w:rPr>
          <w:rFonts w:ascii="Segoe UI" w:eastAsia="Times New Roman" w:hAnsi="Segoe UI" w:cs="Segoe UI"/>
          <w:color w:val="4D8055"/>
          <w:sz w:val="24"/>
          <w:szCs w:val="24"/>
        </w:rPr>
        <w:t>Epub</w:t>
      </w:r>
      <w:proofErr w:type="spellEnd"/>
      <w:r w:rsidRPr="004B2947">
        <w:rPr>
          <w:rFonts w:ascii="Segoe UI" w:eastAsia="Times New Roman" w:hAnsi="Segoe UI" w:cs="Segoe UI"/>
          <w:color w:val="4D8055"/>
          <w:sz w:val="24"/>
          <w:szCs w:val="24"/>
        </w:rPr>
        <w:t xml:space="preserve"> 2020 Sep 17.PMID: 32851643</w:t>
      </w:r>
    </w:p>
    <w:p w14:paraId="329EA9F6" w14:textId="77777777" w:rsidR="004B2947" w:rsidRDefault="004B2947">
      <w:pPr>
        <w:pStyle w:val="CommentText"/>
      </w:pPr>
    </w:p>
    <w:p w14:paraId="76B4B571" w14:textId="0DE266A3" w:rsidR="00741BDC" w:rsidRDefault="00741BDC">
      <w:pPr>
        <w:pStyle w:val="CommentText"/>
      </w:pPr>
    </w:p>
  </w:comment>
  <w:comment w:id="21" w:author="Newman, Amy (NIH/NIDA/IRP) [E]" w:date="2021-03-31T11:33:00Z" w:initials="NA([">
    <w:p w14:paraId="084FBA03" w14:textId="317EBAE4" w:rsidR="004B2947" w:rsidRDefault="004B2947">
      <w:pPr>
        <w:pStyle w:val="CommentText"/>
      </w:pPr>
      <w:r>
        <w:rPr>
          <w:rStyle w:val="CommentReference"/>
        </w:rPr>
        <w:annotationRef/>
      </w:r>
      <w:r>
        <w:t xml:space="preserve">Or </w:t>
      </w:r>
    </w:p>
  </w:comment>
  <w:comment w:id="34" w:author="Newman, Amy (NIH/NIDA/IRP) [E]" w:date="2021-03-31T11:42:00Z" w:initials="NA([">
    <w:p w14:paraId="7730E816" w14:textId="42081DE5" w:rsidR="004B2947" w:rsidRDefault="004B2947">
      <w:pPr>
        <w:pStyle w:val="CommentText"/>
      </w:pPr>
      <w:r>
        <w:rPr>
          <w:rStyle w:val="CommentReference"/>
        </w:rPr>
        <w:annotationRef/>
      </w:r>
      <w:r w:rsidR="001D2E8C">
        <w:t>3 and 10 mg/kg have been used in previous studies with</w:t>
      </w:r>
      <w:r>
        <w:t xml:space="preserve"> VK4-40 and also </w:t>
      </w:r>
      <w:r w:rsidR="001D2E8C">
        <w:t xml:space="preserve">we </w:t>
      </w:r>
      <w:proofErr w:type="spellStart"/>
      <w:r w:rsidR="001D2E8C">
        <w:t>typicaly</w:t>
      </w:r>
      <w:proofErr w:type="spellEnd"/>
      <w:r w:rsidR="001D2E8C">
        <w:t xml:space="preserve"> try at least 2 doses, as we don’t want to miss an active dose and we really don’t know what that is for these tasks.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4B571" w15:done="0"/>
  <w15:commentEx w15:paraId="084FBA03" w15:done="0"/>
  <w15:commentEx w15:paraId="7730E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992" w16cex:dateUtc="2021-03-31T15:20:00Z"/>
  <w16cex:commentExtensible w16cex:durableId="240EDC73" w16cex:dateUtc="2021-03-31T15:33:00Z"/>
  <w16cex:commentExtensible w16cex:durableId="240EDE8F" w16cex:dateUtc="2021-03-3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4B571" w16cid:durableId="240ED992"/>
  <w16cid:commentId w16cid:paraId="084FBA03" w16cid:durableId="240EDC73"/>
  <w16cid:commentId w16cid:paraId="7730E816" w16cid:durableId="240ED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3F614" w14:textId="77777777" w:rsidR="007F4ED0" w:rsidRDefault="007F4ED0">
      <w:pPr>
        <w:spacing w:after="0" w:line="240" w:lineRule="auto"/>
      </w:pPr>
      <w:r>
        <w:separator/>
      </w:r>
    </w:p>
  </w:endnote>
  <w:endnote w:type="continuationSeparator" w:id="0">
    <w:p w14:paraId="057DDFEA" w14:textId="77777777" w:rsidR="007F4ED0" w:rsidRDefault="007F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捯x"/>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43DC" w14:textId="77777777" w:rsidR="007F4ED0" w:rsidRDefault="007F4ED0">
      <w:pPr>
        <w:spacing w:after="0" w:line="240" w:lineRule="auto"/>
      </w:pPr>
      <w:r>
        <w:separator/>
      </w:r>
    </w:p>
  </w:footnote>
  <w:footnote w:type="continuationSeparator" w:id="0">
    <w:p w14:paraId="33175876" w14:textId="77777777" w:rsidR="007F4ED0" w:rsidRDefault="007F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7F860" w14:textId="3A1B1134" w:rsidR="00464518" w:rsidRDefault="007F4ED0">
    <w:pPr>
      <w:pStyle w:val="Header"/>
    </w:pPr>
  </w:p>
  <w:p w14:paraId="0A2045A8" w14:textId="77777777" w:rsidR="00464518" w:rsidRDefault="007F4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wman, Amy (NIH/NIDA/IRP) [E]">
    <w15:presenceInfo w15:providerId="AD" w15:userId="S::anewman@nih.gov::1dc33266-1a07-455b-bc0f-e1c18dd90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A3E"/>
    <w:rsid w:val="00041DF3"/>
    <w:rsid w:val="0004388D"/>
    <w:rsid w:val="00072F8B"/>
    <w:rsid w:val="00074EB3"/>
    <w:rsid w:val="000803DF"/>
    <w:rsid w:val="000936BE"/>
    <w:rsid w:val="0009752F"/>
    <w:rsid w:val="000A2F74"/>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D2E8C"/>
    <w:rsid w:val="001D2F86"/>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87348"/>
    <w:rsid w:val="00395BAB"/>
    <w:rsid w:val="003B5C69"/>
    <w:rsid w:val="003C7BF1"/>
    <w:rsid w:val="003E1A31"/>
    <w:rsid w:val="00413B27"/>
    <w:rsid w:val="00461B8D"/>
    <w:rsid w:val="004811BC"/>
    <w:rsid w:val="00483E3A"/>
    <w:rsid w:val="004A6F7F"/>
    <w:rsid w:val="004B2947"/>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41B0"/>
    <w:rsid w:val="006A47BA"/>
    <w:rsid w:val="006A6FFC"/>
    <w:rsid w:val="006B0C03"/>
    <w:rsid w:val="006B43A2"/>
    <w:rsid w:val="006C0BA9"/>
    <w:rsid w:val="006C3C19"/>
    <w:rsid w:val="006D63FE"/>
    <w:rsid w:val="006E3164"/>
    <w:rsid w:val="007162ED"/>
    <w:rsid w:val="0072635A"/>
    <w:rsid w:val="007340F8"/>
    <w:rsid w:val="00741BDC"/>
    <w:rsid w:val="007470CC"/>
    <w:rsid w:val="007510D6"/>
    <w:rsid w:val="00773917"/>
    <w:rsid w:val="00797885"/>
    <w:rsid w:val="007B6AFC"/>
    <w:rsid w:val="007D2D45"/>
    <w:rsid w:val="007E314C"/>
    <w:rsid w:val="007F3B4B"/>
    <w:rsid w:val="007F4ED0"/>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352FB"/>
    <w:rsid w:val="00B35AEA"/>
    <w:rsid w:val="00B5709F"/>
    <w:rsid w:val="00B71207"/>
    <w:rsid w:val="00BB7608"/>
    <w:rsid w:val="00C07D87"/>
    <w:rsid w:val="00C15A27"/>
    <w:rsid w:val="00C4114D"/>
    <w:rsid w:val="00C636B7"/>
    <w:rsid w:val="00C65C24"/>
    <w:rsid w:val="00C66BE2"/>
    <w:rsid w:val="00C77E1F"/>
    <w:rsid w:val="00C84015"/>
    <w:rsid w:val="00C94D71"/>
    <w:rsid w:val="00CA7EE8"/>
    <w:rsid w:val="00CB1A62"/>
    <w:rsid w:val="00CC508F"/>
    <w:rsid w:val="00CC69B1"/>
    <w:rsid w:val="00CC69B6"/>
    <w:rsid w:val="00CD4295"/>
    <w:rsid w:val="00CD4342"/>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 w:val="00FE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 w:type="character" w:styleId="Hyperlink">
    <w:name w:val="Hyperlink"/>
    <w:basedOn w:val="DefaultParagraphFont"/>
    <w:uiPriority w:val="99"/>
    <w:semiHidden/>
    <w:unhideWhenUsed/>
    <w:rsid w:val="004B2947"/>
    <w:rPr>
      <w:color w:val="0000FF"/>
      <w:u w:val="single"/>
    </w:rPr>
  </w:style>
  <w:style w:type="character" w:customStyle="1" w:styleId="docsum-authors">
    <w:name w:val="docsum-authors"/>
    <w:basedOn w:val="DefaultParagraphFont"/>
    <w:rsid w:val="004B2947"/>
  </w:style>
  <w:style w:type="character" w:customStyle="1" w:styleId="docsum-journal-citation">
    <w:name w:val="docsum-journal-citation"/>
    <w:basedOn w:val="DefaultParagraphFont"/>
    <w:rsid w:val="004B2947"/>
  </w:style>
  <w:style w:type="character" w:customStyle="1" w:styleId="citation-part">
    <w:name w:val="citation-part"/>
    <w:basedOn w:val="DefaultParagraphFont"/>
    <w:rsid w:val="004B2947"/>
  </w:style>
  <w:style w:type="character" w:customStyle="1" w:styleId="docsum-pmid">
    <w:name w:val="docsum-pmid"/>
    <w:basedOn w:val="DefaultParagraphFont"/>
    <w:rsid w:val="004B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332984">
      <w:bodyDiv w:val="1"/>
      <w:marLeft w:val="0"/>
      <w:marRight w:val="0"/>
      <w:marTop w:val="0"/>
      <w:marBottom w:val="0"/>
      <w:divBdr>
        <w:top w:val="none" w:sz="0" w:space="0" w:color="auto"/>
        <w:left w:val="none" w:sz="0" w:space="0" w:color="auto"/>
        <w:bottom w:val="none" w:sz="0" w:space="0" w:color="auto"/>
        <w:right w:val="none" w:sz="0" w:space="0" w:color="auto"/>
      </w:divBdr>
      <w:divsChild>
        <w:div w:id="151869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3285164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11785</Words>
  <Characters>67178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Newman, Amy (NIH/NIDA/IRP) [E]</cp:lastModifiedBy>
  <cp:revision>2</cp:revision>
  <dcterms:created xsi:type="dcterms:W3CDTF">2021-03-31T15:58:00Z</dcterms:created>
  <dcterms:modified xsi:type="dcterms:W3CDTF">2021-03-31T15:58:00Z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