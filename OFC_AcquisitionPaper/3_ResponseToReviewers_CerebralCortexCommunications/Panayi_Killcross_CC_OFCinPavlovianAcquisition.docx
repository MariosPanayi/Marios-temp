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C536" w14:textId="5E1D7F0C" w:rsidR="00FC73FC" w:rsidRPr="00FB0BE9" w:rsidRDefault="00925532" w:rsidP="00F04D98">
      <w:pPr>
        <w:spacing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t xml:space="preserve">Title: </w:t>
      </w:r>
      <w:r w:rsidR="00FC73FC" w:rsidRPr="00FB0BE9">
        <w:rPr>
          <w:rFonts w:ascii="Times New Roman" w:hAnsi="Times New Roman" w:cs="Times New Roman"/>
          <w:bCs/>
          <w:sz w:val="24"/>
          <w:szCs w:val="24"/>
          <w:lang w:val="en-GB"/>
        </w:rPr>
        <w:t xml:space="preserve">The role of the rodent lateral orbitofrontal cortex </w:t>
      </w:r>
      <w:r w:rsidR="00D81959" w:rsidRPr="00FB0BE9">
        <w:rPr>
          <w:rFonts w:ascii="Times New Roman" w:hAnsi="Times New Roman" w:cs="Times New Roman"/>
          <w:bCs/>
          <w:sz w:val="24"/>
          <w:szCs w:val="24"/>
          <w:lang w:val="en-GB"/>
        </w:rPr>
        <w:t>in</w:t>
      </w:r>
      <w:r w:rsidR="00FC73FC" w:rsidRPr="00FB0BE9">
        <w:rPr>
          <w:rFonts w:ascii="Times New Roman" w:hAnsi="Times New Roman" w:cs="Times New Roman"/>
          <w:bCs/>
          <w:sz w:val="24"/>
          <w:szCs w:val="24"/>
          <w:lang w:val="en-GB"/>
        </w:rPr>
        <w:t xml:space="preserve"> simple </w:t>
      </w:r>
      <w:r w:rsidR="008C4349" w:rsidRPr="00FB0BE9">
        <w:rPr>
          <w:rFonts w:ascii="Times New Roman" w:hAnsi="Times New Roman" w:cs="Times New Roman"/>
          <w:bCs/>
          <w:sz w:val="24"/>
          <w:szCs w:val="24"/>
          <w:lang w:val="en-GB"/>
        </w:rPr>
        <w:t>Pavlovian cue-outcome learning depends on training experience</w:t>
      </w:r>
    </w:p>
    <w:p w14:paraId="723411EC"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Marios C. Panayi *</w:t>
      </w:r>
      <w:r w:rsidRPr="00FB0BE9">
        <w:rPr>
          <w:rFonts w:ascii="Times New Roman" w:hAnsi="Times New Roman" w:cs="Times New Roman"/>
          <w:sz w:val="24"/>
          <w:szCs w:val="24"/>
          <w:vertAlign w:val="superscript"/>
          <w:lang w:val="en-GB"/>
        </w:rPr>
        <w:t>1, 2</w:t>
      </w:r>
      <w:r w:rsidRPr="00FB0BE9">
        <w:rPr>
          <w:rFonts w:ascii="Times New Roman" w:hAnsi="Times New Roman" w:cs="Times New Roman"/>
          <w:sz w:val="24"/>
          <w:szCs w:val="24"/>
          <w:lang w:val="en-GB"/>
        </w:rPr>
        <w:t>, Simon Killcross</w:t>
      </w:r>
      <w:r w:rsidRPr="00FB0BE9">
        <w:rPr>
          <w:rFonts w:ascii="Times New Roman" w:hAnsi="Times New Roman" w:cs="Times New Roman"/>
          <w:sz w:val="24"/>
          <w:szCs w:val="24"/>
          <w:vertAlign w:val="superscript"/>
          <w:lang w:val="en-GB"/>
        </w:rPr>
        <w:t>1</w:t>
      </w:r>
    </w:p>
    <w:p w14:paraId="52A07701" w14:textId="77777777"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1</w:t>
      </w:r>
      <w:r w:rsidRPr="00FB0BE9">
        <w:rPr>
          <w:rFonts w:ascii="Times New Roman" w:hAnsi="Times New Roman" w:cs="Times New Roman"/>
          <w:sz w:val="24"/>
          <w:szCs w:val="24"/>
          <w:lang w:val="en-GB"/>
        </w:rPr>
        <w:t xml:space="preserve"> School of Psychology, The University of New South Wales, Australia.</w:t>
      </w:r>
    </w:p>
    <w:p w14:paraId="71024D55" w14:textId="045BD4C2" w:rsidR="00925532" w:rsidRPr="00FB0BE9" w:rsidRDefault="00925532" w:rsidP="00F04D98">
      <w:pPr>
        <w:spacing w:line="480" w:lineRule="auto"/>
        <w:rPr>
          <w:rFonts w:ascii="Times New Roman" w:hAnsi="Times New Roman" w:cs="Times New Roman"/>
          <w:sz w:val="24"/>
          <w:szCs w:val="24"/>
          <w:lang w:val="en-GB"/>
        </w:rPr>
      </w:pPr>
      <w:r w:rsidRPr="00FB0BE9">
        <w:rPr>
          <w:rFonts w:ascii="Times New Roman" w:hAnsi="Times New Roman" w:cs="Times New Roman"/>
          <w:sz w:val="24"/>
          <w:szCs w:val="24"/>
          <w:vertAlign w:val="superscript"/>
          <w:lang w:val="en-GB"/>
        </w:rPr>
        <w:t>2</w:t>
      </w:r>
      <w:r w:rsidRPr="00FB0BE9">
        <w:rPr>
          <w:rFonts w:ascii="Times New Roman" w:hAnsi="Times New Roman" w:cs="Times New Roman"/>
          <w:sz w:val="24"/>
          <w:szCs w:val="24"/>
          <w:lang w:val="en-GB"/>
        </w:rPr>
        <w:t xml:space="preserve"> National Institutes on Drug Abuse, Intramural Research Program, Baltimore, Maryland, United States of America.</w:t>
      </w:r>
    </w:p>
    <w:p w14:paraId="4A6C2260" w14:textId="088B80D9" w:rsidR="00D46F7E" w:rsidRPr="00FB0BE9" w:rsidRDefault="00925532" w:rsidP="00D46F7E">
      <w:pPr>
        <w:spacing w:line="480" w:lineRule="auto"/>
        <w:rPr>
          <w:lang w:val="en-GB"/>
        </w:rPr>
      </w:pPr>
      <w:r w:rsidRPr="00FB0BE9">
        <w:rPr>
          <w:rFonts w:ascii="Times New Roman" w:hAnsi="Times New Roman" w:cs="Times New Roman"/>
          <w:sz w:val="24"/>
          <w:szCs w:val="24"/>
          <w:lang w:val="en-GB"/>
        </w:rPr>
        <w:t xml:space="preserve">*Corresponding author: </w:t>
      </w:r>
      <w:hyperlink r:id="rId5" w:history="1">
        <w:r w:rsidR="00D46F7E" w:rsidRPr="00FB0BE9">
          <w:rPr>
            <w:rStyle w:val="Hyperlink"/>
            <w:lang w:val="en-GB"/>
          </w:rPr>
          <w:t>m.panayi@unsw.edu.au</w:t>
        </w:r>
      </w:hyperlink>
    </w:p>
    <w:p w14:paraId="200F878B" w14:textId="77777777" w:rsidR="00D46F7E" w:rsidRPr="00FB0BE9" w:rsidRDefault="00D46F7E">
      <w:pPr>
        <w:rPr>
          <w:lang w:val="en-GB"/>
        </w:rPr>
      </w:pPr>
      <w:r w:rsidRPr="00FB0BE9">
        <w:rPr>
          <w:lang w:val="en-GB"/>
        </w:rPr>
        <w:br w:type="page"/>
      </w:r>
    </w:p>
    <w:p w14:paraId="747F3466" w14:textId="2D0F0F62" w:rsidR="00164B32" w:rsidRPr="00FB0BE9" w:rsidRDefault="00164B32"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Abstract</w:t>
      </w:r>
    </w:p>
    <w:p w14:paraId="39C4D373" w14:textId="1ED163DE" w:rsidR="0008038B" w:rsidRPr="00FB0BE9" w:rsidRDefault="00B15F1C"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a critical structure in the flexible control of </w:t>
      </w:r>
      <w:r w:rsidR="00D30FCB" w:rsidRPr="00FB0BE9">
        <w:rPr>
          <w:rFonts w:ascii="Times New Roman" w:hAnsi="Times New Roman" w:cs="Times New Roman"/>
          <w:bCs/>
          <w:sz w:val="24"/>
          <w:szCs w:val="24"/>
          <w:lang w:val="en-GB"/>
        </w:rPr>
        <w:t>value-based</w:t>
      </w:r>
      <w:r w:rsidRPr="00FB0BE9">
        <w:rPr>
          <w:rFonts w:ascii="Times New Roman" w:hAnsi="Times New Roman" w:cs="Times New Roman"/>
          <w:bCs/>
          <w:sz w:val="24"/>
          <w:szCs w:val="24"/>
          <w:lang w:val="en-GB"/>
        </w:rPr>
        <w:t xml:space="preserve">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sidRPr="00FB0BE9">
        <w:rPr>
          <w:rFonts w:ascii="Times New Roman" w:hAnsi="Times New Roman" w:cs="Times New Roman"/>
          <w:bCs/>
          <w:sz w:val="24"/>
          <w:szCs w:val="24"/>
          <w:lang w:val="en-GB"/>
        </w:rPr>
        <w:t>often predicted by</w:t>
      </w:r>
      <w:r w:rsidRPr="00FB0BE9">
        <w:rPr>
          <w:rFonts w:ascii="Times New Roman" w:hAnsi="Times New Roman" w:cs="Times New Roman"/>
          <w:bCs/>
          <w:sz w:val="24"/>
          <w:szCs w:val="24"/>
          <w:lang w:val="en-GB"/>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sidRPr="00FB0BE9">
        <w:rPr>
          <w:rFonts w:ascii="Times New Roman" w:hAnsi="Times New Roman" w:cs="Times New Roman"/>
          <w:bCs/>
          <w:sz w:val="24"/>
          <w:szCs w:val="24"/>
          <w:lang w:val="en-GB"/>
        </w:rPr>
        <w:t>T</w:t>
      </w:r>
      <w:r w:rsidRPr="00FB0BE9">
        <w:rPr>
          <w:rFonts w:ascii="Times New Roman" w:hAnsi="Times New Roman" w:cs="Times New Roman"/>
          <w:bCs/>
          <w:sz w:val="24"/>
          <w:szCs w:val="24"/>
          <w:lang w:val="en-GB"/>
        </w:rPr>
        <w:t xml:space="preserve">hese findings suggest that </w:t>
      </w:r>
      <w:r w:rsidR="006B0B09" w:rsidRPr="00FB0BE9">
        <w:rPr>
          <w:rFonts w:ascii="Times New Roman" w:hAnsi="Times New Roman" w:cs="Times New Roman"/>
          <w:bCs/>
          <w:sz w:val="24"/>
          <w:szCs w:val="24"/>
          <w:lang w:val="en-GB"/>
        </w:rPr>
        <w:t xml:space="preserve">even simple </w:t>
      </w:r>
      <w:r w:rsidR="000D4D18" w:rsidRPr="00FB0BE9">
        <w:rPr>
          <w:rFonts w:ascii="Times New Roman" w:hAnsi="Times New Roman" w:cs="Times New Roman"/>
          <w:bCs/>
          <w:sz w:val="24"/>
          <w:szCs w:val="24"/>
          <w:lang w:val="en-GB"/>
        </w:rPr>
        <w:t xml:space="preserve">cue-outcome </w:t>
      </w:r>
      <w:r w:rsidR="00DD6FD2" w:rsidRPr="00FB0BE9">
        <w:rPr>
          <w:rFonts w:ascii="Times New Roman" w:hAnsi="Times New Roman" w:cs="Times New Roman"/>
          <w:bCs/>
          <w:sz w:val="24"/>
          <w:szCs w:val="24"/>
          <w:lang w:val="en-GB"/>
        </w:rPr>
        <w:t xml:space="preserve">representations acquired </w:t>
      </w:r>
      <w:r w:rsidR="006B0B09" w:rsidRPr="00FB0BE9">
        <w:rPr>
          <w:rFonts w:ascii="Times New Roman" w:hAnsi="Times New Roman" w:cs="Times New Roman"/>
          <w:bCs/>
          <w:sz w:val="24"/>
          <w:szCs w:val="24"/>
          <w:lang w:val="en-GB"/>
        </w:rPr>
        <w:t>in the absence of</w:t>
      </w:r>
      <w:r w:rsidR="00DD6FD2" w:rsidRPr="00FB0BE9">
        <w:rPr>
          <w:rFonts w:ascii="Times New Roman" w:hAnsi="Times New Roman" w:cs="Times New Roman"/>
          <w:bCs/>
          <w:sz w:val="24"/>
          <w:szCs w:val="24"/>
          <w:lang w:val="en-GB"/>
        </w:rPr>
        <w:t xml:space="preserve"> OFC</w:t>
      </w:r>
      <w:r w:rsidR="000823B3" w:rsidRPr="00FB0BE9">
        <w:rPr>
          <w:rFonts w:ascii="Times New Roman" w:hAnsi="Times New Roman" w:cs="Times New Roman"/>
          <w:bCs/>
          <w:sz w:val="24"/>
          <w:szCs w:val="24"/>
          <w:lang w:val="en-GB"/>
        </w:rPr>
        <w:t xml:space="preserve"> function are impoverished. </w:t>
      </w:r>
      <w:r w:rsidR="00F05F87" w:rsidRPr="00FB0BE9">
        <w:rPr>
          <w:rFonts w:ascii="Times New Roman" w:hAnsi="Times New Roman" w:cs="Times New Roman"/>
          <w:bCs/>
          <w:sz w:val="24"/>
          <w:szCs w:val="24"/>
          <w:lang w:val="en-GB"/>
        </w:rPr>
        <w:t xml:space="preserve">Therefore, </w:t>
      </w:r>
      <w:r w:rsidRPr="00FB0BE9">
        <w:rPr>
          <w:rFonts w:ascii="Times New Roman" w:hAnsi="Times New Roman" w:cs="Times New Roman"/>
          <w:bCs/>
          <w:sz w:val="24"/>
          <w:szCs w:val="24"/>
          <w:lang w:val="en-GB"/>
        </w:rPr>
        <w:t xml:space="preserve">while OFC function is often associated with flexible behavioural control in complex environments, it is also involved in </w:t>
      </w:r>
      <w:r w:rsidR="001A68A7" w:rsidRPr="00FB0BE9">
        <w:rPr>
          <w:rFonts w:ascii="Times New Roman" w:hAnsi="Times New Roman" w:cs="Times New Roman"/>
          <w:bCs/>
          <w:sz w:val="24"/>
          <w:szCs w:val="24"/>
          <w:lang w:val="en-GB"/>
        </w:rPr>
        <w:t xml:space="preserve">very </w:t>
      </w:r>
      <w:r w:rsidRPr="00FB0BE9">
        <w:rPr>
          <w:rFonts w:ascii="Times New Roman" w:hAnsi="Times New Roman" w:cs="Times New Roman"/>
          <w:bCs/>
          <w:sz w:val="24"/>
          <w:szCs w:val="24"/>
          <w:lang w:val="en-GB"/>
        </w:rPr>
        <w:t>simple Pavlovian acquisition</w:t>
      </w:r>
      <w:r w:rsidR="001A68A7" w:rsidRPr="00FB0BE9">
        <w:rPr>
          <w:rFonts w:ascii="Times New Roman" w:hAnsi="Times New Roman" w:cs="Times New Roman"/>
          <w:bCs/>
          <w:sz w:val="24"/>
          <w:szCs w:val="24"/>
          <w:lang w:val="en-GB"/>
        </w:rPr>
        <w:t xml:space="preserve"> </w:t>
      </w:r>
      <w:r w:rsidR="00764CF6" w:rsidRPr="00FB0BE9">
        <w:rPr>
          <w:rFonts w:ascii="Times New Roman" w:hAnsi="Times New Roman" w:cs="Times New Roman"/>
          <w:bCs/>
          <w:sz w:val="24"/>
          <w:szCs w:val="24"/>
          <w:lang w:val="en-GB"/>
        </w:rPr>
        <w:t xml:space="preserve">where complex cue-outcome relationships are irrelevant to </w:t>
      </w:r>
      <w:r w:rsidR="00FE295D" w:rsidRPr="00FB0BE9">
        <w:rPr>
          <w:rFonts w:ascii="Times New Roman" w:hAnsi="Times New Roman" w:cs="Times New Roman"/>
          <w:bCs/>
          <w:sz w:val="24"/>
          <w:szCs w:val="24"/>
          <w:lang w:val="en-GB"/>
        </w:rPr>
        <w:t xml:space="preserve">task </w:t>
      </w:r>
      <w:r w:rsidR="00764CF6" w:rsidRPr="00FB0BE9">
        <w:rPr>
          <w:rFonts w:ascii="Times New Roman" w:hAnsi="Times New Roman" w:cs="Times New Roman"/>
          <w:bCs/>
          <w:sz w:val="24"/>
          <w:szCs w:val="24"/>
          <w:lang w:val="en-GB"/>
        </w:rPr>
        <w:t>performance</w:t>
      </w:r>
      <w:r w:rsidRPr="00FB0BE9">
        <w:rPr>
          <w:rFonts w:ascii="Times New Roman" w:hAnsi="Times New Roman" w:cs="Times New Roman"/>
          <w:bCs/>
          <w:sz w:val="24"/>
          <w:szCs w:val="24"/>
          <w:lang w:val="en-GB"/>
        </w:rPr>
        <w:t>.</w:t>
      </w:r>
    </w:p>
    <w:p w14:paraId="630C2D8C" w14:textId="77777777" w:rsidR="0008038B" w:rsidRPr="00FB0BE9" w:rsidRDefault="0008038B">
      <w:pPr>
        <w:rPr>
          <w:rFonts w:ascii="Times New Roman" w:hAnsi="Times New Roman" w:cs="Times New Roman"/>
          <w:bCs/>
          <w:sz w:val="24"/>
          <w:szCs w:val="24"/>
          <w:lang w:val="en-GB"/>
        </w:rPr>
      </w:pPr>
      <w:r w:rsidRPr="00FB0BE9">
        <w:rPr>
          <w:rFonts w:ascii="Times New Roman" w:hAnsi="Times New Roman" w:cs="Times New Roman"/>
          <w:bCs/>
          <w:sz w:val="24"/>
          <w:szCs w:val="24"/>
          <w:lang w:val="en-GB"/>
        </w:rPr>
        <w:br w:type="page"/>
      </w:r>
    </w:p>
    <w:p w14:paraId="617921F5" w14:textId="06836B07" w:rsidR="008E1084" w:rsidRPr="00FB0BE9" w:rsidRDefault="008E1084" w:rsidP="008E1084">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Introduction</w:t>
      </w:r>
    </w:p>
    <w:p w14:paraId="03BDEF5B" w14:textId="2E0FA755" w:rsidR="002C3CC2" w:rsidRPr="00FB0BE9" w:rsidRDefault="002C3CC2" w:rsidP="00F04D98">
      <w:pPr>
        <w:spacing w:line="480" w:lineRule="auto"/>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(Gardner et al., 2019; Klein-Flugge et al., 2013; Kringelbach, 2005; Murray &amp; Rudebeck, 2018; Rudebeck &amp; Murray,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particular, the OFC is necessary for appropriately updating </w:t>
      </w:r>
      <w:r w:rsidR="008A2476" w:rsidRPr="00FB0BE9">
        <w:rPr>
          <w:rFonts w:ascii="Times New Roman" w:hAnsi="Times New Roman" w:cs="Times New Roman"/>
          <w:bCs/>
          <w:sz w:val="24"/>
          <w:szCs w:val="24"/>
          <w:lang w:val="en-GB"/>
        </w:rPr>
        <w:t>behaviour</w:t>
      </w:r>
      <w:r w:rsidRPr="00FB0BE9">
        <w:rPr>
          <w:rFonts w:ascii="Times New Roman" w:hAnsi="Times New Roman" w:cs="Times New Roman"/>
          <w:bCs/>
          <w:sz w:val="24"/>
          <w:szCs w:val="24"/>
          <w:lang w:val="en-GB"/>
        </w:rPr>
        <w:t xml:space="preserve"> when the contingencies between predictive cues and outcomes change, or when outcomes change in value </w:t>
      </w:r>
      <w:r w:rsidRPr="00FB0BE9">
        <w:rPr>
          <w:rFonts w:ascii="Times New Roman" w:hAnsi="Times New Roman" w:cs="Times New Roman"/>
          <w:bCs/>
          <w:sz w:val="24"/>
          <w:szCs w:val="24"/>
          <w:lang w:val="en-GB"/>
        </w:rPr>
        <w:fldChar w:fldCharType="begin" w:fldLock="1"/>
      </w:r>
      <w:r w:rsidR="00655C8A"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FA6E1C" w:rsidRPr="00FB0BE9">
        <w:rPr>
          <w:rFonts w:ascii="Times New Roman" w:hAnsi="Times New Roman" w:cs="Times New Roman"/>
          <w:bCs/>
          <w:noProof/>
          <w:sz w:val="24"/>
          <w:szCs w:val="24"/>
          <w:lang w:val="en-GB"/>
        </w:rPr>
        <w:t>(Panayi &amp; Killcross, 2018; Pickens et al., 2005;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ins w:id="0" w:author="Marios Panayi" w:date="2021-01-08T17:07:00Z">
        <w:r w:rsidR="005A6F01">
          <w:rPr>
            <w:rFonts w:ascii="Times New Roman" w:hAnsi="Times New Roman" w:cs="Times New Roman"/>
            <w:bCs/>
            <w:sz w:val="24"/>
            <w:szCs w:val="24"/>
            <w:lang w:val="en-GB"/>
          </w:rPr>
          <w:t xml:space="preserve"> </w:t>
        </w:r>
      </w:ins>
      <w:r w:rsidR="00AA3743" w:rsidRPr="00FB0BE9">
        <w:rPr>
          <w:rFonts w:ascii="Times New Roman" w:hAnsi="Times New Roman" w:cs="Times New Roman"/>
          <w:bCs/>
          <w:sz w:val="24"/>
          <w:szCs w:val="24"/>
          <w:lang w:val="en-GB"/>
        </w:rPr>
        <w:t>The i</w:t>
      </w:r>
      <w:r w:rsidRPr="00FB0BE9">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(Delamater, 2007; Ogawa et al., 2013; Padoa-Schioppa, 2009; Sadacca et al., 2018; Stalnaker et al., 2014; Takahashi et al., 2013; Zhou et al.,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(Takahashi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which are critical for learning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even…","author":[{"dropping-particle":"","family":"Schultz","given":"Wolfram","non-dropping-particle":"","parse-names":false,"suffix":""}],"container-title":"Journal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(Schultz, 1998; Steinberg et al., 2013)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w:t>
      </w:r>
    </w:p>
    <w:p w14:paraId="6351C06C" w14:textId="0D05E800" w:rsidR="006E2E82" w:rsidRPr="00FB0BE9" w:rsidRDefault="006E2E82"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However, despite these close ties to the learning process, the OFC is typically not necessary for </w:t>
      </w:r>
      <w:del w:id="1" w:author="Marios Panayi" w:date="2021-01-08T17:08:00Z">
        <w:r w:rsidRPr="00FB0BE9" w:rsidDel="00C03720">
          <w:rPr>
            <w:rFonts w:ascii="Times New Roman" w:hAnsi="Times New Roman" w:cs="Times New Roman"/>
            <w:bCs/>
            <w:sz w:val="24"/>
            <w:szCs w:val="24"/>
            <w:lang w:val="en-GB"/>
          </w:rPr>
          <w:delText xml:space="preserve">the </w:delText>
        </w:r>
      </w:del>
      <w:r w:rsidRPr="00FB0BE9">
        <w:rPr>
          <w:rFonts w:ascii="Times New Roman" w:hAnsi="Times New Roman" w:cs="Times New Roman"/>
          <w:bCs/>
          <w:sz w:val="24"/>
          <w:szCs w:val="24"/>
          <w:lang w:val="en-GB"/>
        </w:rPr>
        <w:t xml:space="preserve">initial </w:t>
      </w:r>
      <w:r w:rsidR="0093685E" w:rsidRPr="00FB0BE9">
        <w:rPr>
          <w:rFonts w:ascii="Times New Roman" w:hAnsi="Times New Roman" w:cs="Times New Roman"/>
          <w:bCs/>
          <w:sz w:val="24"/>
          <w:szCs w:val="24"/>
          <w:lang w:val="en-GB"/>
        </w:rPr>
        <w:t>learning</w:t>
      </w:r>
      <w:r w:rsidRPr="00FB0BE9">
        <w:rPr>
          <w:rFonts w:ascii="Times New Roman" w:hAnsi="Times New Roman" w:cs="Times New Roman"/>
          <w:bCs/>
          <w:sz w:val="24"/>
          <w:szCs w:val="24"/>
          <w:lang w:val="en-GB"/>
        </w:rPr>
        <w:t xml:space="preserv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Neuroscience","id":"ITEM-2","issue":"5","issued":{"date-parts":[["2015","5","28"]]},"page":"620-627","title":"What the orbitofrontal cortex does not do","type":"article-journal","volume":"18"},"uris":["http://www.mendeley.com/documents/?uuid=27e76bc7-609d-486b-a56b-b8b4e15e5051"]},{"id":"ITEM-3","itemData":{"DOI":"10.1523/JNEUROSCI.1678-17.2017","ISSN":"1529-2401","PMID":"29093055","abstract":"Rat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(comprehensively documented by Delamater, 2007; Izquierdo, 2017; Murray et al., 2007; Rudebeck &amp; Murray, 2014; Stalnaker et al., 2015)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except in the most complex of circumstances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(e.g. 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w:t>
      </w:r>
      <w:r w:rsidRPr="00FB0BE9">
        <w:rPr>
          <w:rFonts w:ascii="Times New Roman" w:hAnsi="Times New Roman" w:cs="Times New Roman"/>
          <w:bCs/>
          <w:sz w:val="24"/>
          <w:szCs w:val="24"/>
          <w:lang w:val="en-GB"/>
        </w:rPr>
        <w:lastRenderedPageBreak/>
        <w:t xml:space="preserve">or when the value of expected outcomes change, such as in reversal learning and outcome devaluation procedures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convexity","type":"article-journal","volume":"11"},"uris":["http://www.mendeley.com/documents/?uuid=39fb1a65-1899-441a-89c1-44080522265d"]},{"id":"ITEM-4","itemData":{"author":[{"dropping-particle":"","family":"Butter","given":"Charles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(Butter, 1969; Dias et al., 1996; Gallagher et al., 1999; Iversen &amp; Mishkin, 1970; Schoenbaum et al., 2003; West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Delamater, 2007; Schoenbaum et al., 2009,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(Wilson et al., 2014)</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FB0BE9">
        <w:rPr>
          <w:rFonts w:ascii="Times New Roman" w:hAnsi="Times New Roman" w:cs="Times New Roman"/>
          <w:bCs/>
          <w:sz w:val="24"/>
          <w:szCs w:val="24"/>
          <w:lang w:val="en-GB"/>
        </w:rPr>
        <w:t>signalled</w:t>
      </w:r>
      <w:r w:rsidRPr="00FB0BE9">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30919891" w:rsidR="008E5AC0" w:rsidRPr="00FB0BE9" w:rsidRDefault="008E5AC0"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(Niv, 2019)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(Boulougouris et al., 2007; Boulougouris &amp; Robbins, 2009; McDannald et al., 2005)</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complex multiple-choice probabilistic learning tasks </w:t>
      </w:r>
      <w:r w:rsidRPr="00FB0BE9">
        <w:rPr>
          <w:rFonts w:ascii="Times New Roman" w:hAnsi="Times New Roman" w:cs="Times New Roman"/>
          <w:bCs/>
          <w:sz w:val="24"/>
          <w:szCs w:val="24"/>
          <w:lang w:val="en-GB"/>
        </w:rPr>
        <w:fldChar w:fldCharType="begin" w:fldLock="1"/>
      </w:r>
      <w:r w:rsidRPr="00FB0BE9">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(Walton et al., 2011)</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but not in putatively “simple” single CS-US</w:t>
      </w:r>
      <w:ins w:id="2" w:author="Marios Panayi" w:date="2021-01-08T17:11:00Z">
        <w:r w:rsidR="00717F46">
          <w:rPr>
            <w:rFonts w:ascii="Times New Roman" w:hAnsi="Times New Roman" w:cs="Times New Roman"/>
            <w:bCs/>
            <w:sz w:val="24"/>
            <w:szCs w:val="24"/>
            <w:lang w:val="en-GB"/>
          </w:rPr>
          <w:t xml:space="preserve"> (cue-outcome)</w:t>
        </w:r>
      </w:ins>
      <w:r w:rsidRPr="00FB0BE9">
        <w:rPr>
          <w:rFonts w:ascii="Times New Roman" w:hAnsi="Times New Roman" w:cs="Times New Roman"/>
          <w:bCs/>
          <w:sz w:val="24"/>
          <w:szCs w:val="24"/>
          <w:lang w:val="en-GB"/>
        </w:rPr>
        <w:t xml:space="preserve"> learning tasks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(Gallagher et al., 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where the outcome identity and value</w:t>
      </w:r>
      <w:r w:rsidR="004B3F8F" w:rsidRPr="00FB0BE9">
        <w:rPr>
          <w:rFonts w:ascii="Times New Roman" w:hAnsi="Times New Roman" w:cs="Times New Roman"/>
          <w:bCs/>
          <w:sz w:val="24"/>
          <w:szCs w:val="24"/>
          <w:lang w:val="en-GB"/>
        </w:rPr>
        <w:t xml:space="preserve"> of the US</w:t>
      </w:r>
      <w:r w:rsidRPr="00FB0BE9">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(Burke et al., 2008; Panayi &amp; Killcross, 2018; Schoenbaum et al., 2009)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there is little evidence from tasks involving only a single CS-US relationship where a null result is clearly predicted. For example, </w:t>
      </w:r>
      <w:r w:rsidRPr="00FB0BE9">
        <w:rPr>
          <w:rFonts w:ascii="Times New Roman" w:hAnsi="Times New Roman" w:cs="Times New Roman"/>
          <w:bCs/>
          <w:sz w:val="24"/>
          <w:szCs w:val="24"/>
          <w:lang w:val="en-GB"/>
        </w:rPr>
        <w:lastRenderedPageBreak/>
        <w:t xml:space="preserve">Gallagher et al </w:t>
      </w:r>
      <w:r w:rsidRPr="00FB0BE9">
        <w:rPr>
          <w:rFonts w:ascii="Times New Roman" w:hAnsi="Times New Roman" w:cs="Times New Roman"/>
          <w:bCs/>
          <w:sz w:val="24"/>
          <w:szCs w:val="24"/>
          <w:lang w:val="en-GB"/>
        </w:rPr>
        <w:fldChar w:fldCharType="begin" w:fldLock="1"/>
      </w:r>
      <w:r w:rsidR="00305542" w:rsidRPr="00FB0BE9">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Pr="00FB0BE9">
        <w:rPr>
          <w:rFonts w:ascii="Times New Roman" w:hAnsi="Times New Roman" w:cs="Times New Roman"/>
          <w:bCs/>
          <w:noProof/>
          <w:sz w:val="24"/>
          <w:szCs w:val="24"/>
          <w:lang w:val="en-GB"/>
        </w:rPr>
        <w:t>(1999)</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FB0BE9">
        <w:rPr>
          <w:rFonts w:ascii="Times New Roman" w:hAnsi="Times New Roman" w:cs="Times New Roman"/>
          <w:bCs/>
          <w:sz w:val="24"/>
          <w:szCs w:val="24"/>
          <w:lang w:val="en-GB"/>
        </w:rPr>
        <w:fldChar w:fldCharType="begin" w:fldLock="1"/>
      </w:r>
      <w:r w:rsidR="00234420" w:rsidRPr="00FB0BE9">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(Schoenbaum et al., 2003)</w:t>
      </w:r>
      <w:r w:rsidRPr="00FB0BE9">
        <w:rPr>
          <w:rFonts w:ascii="Times New Roman" w:hAnsi="Times New Roman" w:cs="Times New Roman"/>
          <w:bCs/>
          <w:sz w:val="24"/>
          <w:szCs w:val="24"/>
          <w:lang w:val="en-GB"/>
        </w:rPr>
        <w:fldChar w:fldCharType="end"/>
      </w:r>
      <w:r w:rsidRPr="00FB0BE9">
        <w:rPr>
          <w:rFonts w:ascii="Times New Roman" w:hAnsi="Times New Roman" w:cs="Times New Roman"/>
          <w:bCs/>
          <w:sz w:val="24"/>
          <w:szCs w:val="24"/>
          <w:lang w:val="en-GB"/>
        </w:rPr>
        <w:t xml:space="preserve">. </w:t>
      </w:r>
    </w:p>
    <w:p w14:paraId="634CD323" w14:textId="4FE9FD5D" w:rsidR="00233B2B" w:rsidRPr="00FB0BE9" w:rsidRDefault="00233B2B" w:rsidP="00F04D98">
      <w:pPr>
        <w:spacing w:line="480" w:lineRule="auto"/>
        <w:ind w:firstLine="720"/>
        <w:rPr>
          <w:rFonts w:ascii="Times New Roman" w:hAnsi="Times New Roman" w:cs="Times New Roman"/>
          <w:bCs/>
          <w:sz w:val="24"/>
          <w:szCs w:val="24"/>
          <w:lang w:val="en-GB"/>
        </w:rPr>
      </w:pPr>
      <w:r w:rsidRPr="00FB0BE9">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sidRPr="00FB0BE9">
        <w:rPr>
          <w:rFonts w:ascii="Times New Roman" w:hAnsi="Times New Roman" w:cs="Times New Roman"/>
          <w:bCs/>
          <w:sz w:val="24"/>
          <w:szCs w:val="24"/>
          <w:lang w:val="en-GB"/>
        </w:rPr>
        <w:t xml:space="preserve">as it demonstrates that </w:t>
      </w:r>
      <w:r w:rsidR="000421F5" w:rsidRPr="00FB0BE9">
        <w:rPr>
          <w:rFonts w:ascii="Times New Roman" w:hAnsi="Times New Roman" w:cs="Times New Roman"/>
          <w:bCs/>
          <w:sz w:val="24"/>
          <w:szCs w:val="24"/>
          <w:lang w:val="en-GB"/>
        </w:rPr>
        <w:t>behaviour can appear normal when the impoverished</w:t>
      </w:r>
      <w:r w:rsidR="008E4543" w:rsidRPr="00FB0BE9">
        <w:rPr>
          <w:rFonts w:ascii="Times New Roman" w:hAnsi="Times New Roman" w:cs="Times New Roman"/>
          <w:bCs/>
          <w:sz w:val="24"/>
          <w:szCs w:val="24"/>
          <w:lang w:val="en-GB"/>
        </w:rPr>
        <w:t xml:space="preserve"> aspects of the</w:t>
      </w:r>
      <w:r w:rsidR="000421F5" w:rsidRPr="00FB0BE9">
        <w:rPr>
          <w:rFonts w:ascii="Times New Roman" w:hAnsi="Times New Roman" w:cs="Times New Roman"/>
          <w:bCs/>
          <w:sz w:val="24"/>
          <w:szCs w:val="24"/>
          <w:lang w:val="en-GB"/>
        </w:rPr>
        <w:t xml:space="preserve"> underlying </w:t>
      </w:r>
      <w:r w:rsidR="00492286" w:rsidRPr="00FB0BE9">
        <w:rPr>
          <w:rFonts w:ascii="Times New Roman" w:hAnsi="Times New Roman" w:cs="Times New Roman"/>
          <w:bCs/>
          <w:sz w:val="24"/>
          <w:szCs w:val="24"/>
          <w:lang w:val="en-GB"/>
        </w:rPr>
        <w:t xml:space="preserve">task </w:t>
      </w:r>
      <w:r w:rsidR="000421F5" w:rsidRPr="00FB0BE9">
        <w:rPr>
          <w:rFonts w:ascii="Times New Roman" w:hAnsi="Times New Roman" w:cs="Times New Roman"/>
          <w:bCs/>
          <w:sz w:val="24"/>
          <w:szCs w:val="24"/>
          <w:lang w:val="en-GB"/>
        </w:rPr>
        <w:t xml:space="preserve">representation </w:t>
      </w:r>
      <w:r w:rsidR="008E4543" w:rsidRPr="00FB0BE9">
        <w:rPr>
          <w:rFonts w:ascii="Times New Roman" w:hAnsi="Times New Roman" w:cs="Times New Roman"/>
          <w:bCs/>
          <w:sz w:val="24"/>
          <w:szCs w:val="24"/>
          <w:lang w:val="en-GB"/>
        </w:rPr>
        <w:t>are</w:t>
      </w:r>
      <w:r w:rsidR="005C5C64" w:rsidRPr="00FB0BE9">
        <w:rPr>
          <w:rFonts w:ascii="Times New Roman" w:hAnsi="Times New Roman" w:cs="Times New Roman"/>
          <w:bCs/>
          <w:sz w:val="24"/>
          <w:szCs w:val="24"/>
          <w:lang w:val="en-GB"/>
        </w:rPr>
        <w:t xml:space="preserve"> not directly relevant to task performance </w:t>
      </w:r>
      <w:r w:rsidRPr="00FB0BE9">
        <w:rPr>
          <w:rFonts w:ascii="Times New Roman" w:hAnsi="Times New Roman" w:cs="Times New Roman"/>
          <w:bCs/>
          <w:sz w:val="24"/>
          <w:szCs w:val="24"/>
          <w:lang w:val="en-GB"/>
        </w:rPr>
        <w:fldChar w:fldCharType="begin" w:fldLock="1"/>
      </w:r>
      <w:r w:rsidR="005E4B43">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Pr="00FB0BE9">
        <w:rPr>
          <w:rFonts w:ascii="Times New Roman" w:hAnsi="Times New Roman" w:cs="Times New Roman"/>
          <w:bCs/>
          <w:sz w:val="24"/>
          <w:szCs w:val="24"/>
          <w:lang w:val="en-GB"/>
        </w:rPr>
        <w:fldChar w:fldCharType="separate"/>
      </w:r>
      <w:r w:rsidR="00305542" w:rsidRPr="00FB0BE9">
        <w:rPr>
          <w:rFonts w:ascii="Times New Roman" w:hAnsi="Times New Roman" w:cs="Times New Roman"/>
          <w:bCs/>
          <w:noProof/>
          <w:sz w:val="24"/>
          <w:szCs w:val="24"/>
          <w:lang w:val="en-GB"/>
        </w:rPr>
        <w:t>(Murray et al., 2007; Schoenbaum et al., 2009; Stalnaker et al., 2015; Wilson et al., 2014)</w:t>
      </w:r>
      <w:r w:rsidRPr="00FB0BE9">
        <w:rPr>
          <w:rFonts w:ascii="Times New Roman" w:hAnsi="Times New Roman" w:cs="Times New Roman"/>
          <w:bCs/>
          <w:sz w:val="24"/>
          <w:szCs w:val="24"/>
          <w:lang w:val="en-GB"/>
        </w:rPr>
        <w:fldChar w:fldCharType="end"/>
      </w:r>
      <w:r w:rsidR="00C52E84" w:rsidRPr="00FB0BE9">
        <w:rPr>
          <w:rFonts w:ascii="Times New Roman" w:hAnsi="Times New Roman" w:cs="Times New Roman"/>
          <w:bCs/>
          <w:sz w:val="24"/>
          <w:szCs w:val="24"/>
          <w:lang w:val="en-GB"/>
        </w:rPr>
        <w:t>.</w:t>
      </w:r>
      <w:r w:rsidRPr="00FB0BE9">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t>
      </w:r>
      <w:del w:id="3" w:author="Marios Panayi" w:date="2021-01-08T17:13:00Z">
        <w:r w:rsidRPr="00FB0BE9" w:rsidDel="00370078">
          <w:rPr>
            <w:rFonts w:ascii="Times New Roman" w:hAnsi="Times New Roman" w:cs="Times New Roman"/>
            <w:bCs/>
            <w:sz w:val="24"/>
            <w:szCs w:val="24"/>
            <w:lang w:val="en-GB"/>
          </w:rPr>
          <w:delText>was left</w:delText>
        </w:r>
      </w:del>
      <w:ins w:id="4" w:author="Marios Panayi" w:date="2021-01-08T17:13:00Z">
        <w:r w:rsidR="00370078">
          <w:rPr>
            <w:rFonts w:ascii="Times New Roman" w:hAnsi="Times New Roman" w:cs="Times New Roman"/>
            <w:bCs/>
            <w:sz w:val="24"/>
            <w:szCs w:val="24"/>
            <w:lang w:val="en-GB"/>
          </w:rPr>
          <w:t>remained</w:t>
        </w:r>
      </w:ins>
      <w:r w:rsidRPr="00FB0BE9">
        <w:rPr>
          <w:rFonts w:ascii="Times New Roman" w:hAnsi="Times New Roman" w:cs="Times New Roman"/>
          <w:bCs/>
          <w:sz w:val="24"/>
          <w:szCs w:val="24"/>
          <w:lang w:val="en-GB"/>
        </w:rPr>
        <w:t xml:space="preserve"> intact. </w:t>
      </w:r>
    </w:p>
    <w:p w14:paraId="7A8EF723" w14:textId="77777777" w:rsidR="00A00B8B" w:rsidRPr="00FB0BE9" w:rsidRDefault="00A00B8B" w:rsidP="00F04D98">
      <w:pPr>
        <w:spacing w:line="480" w:lineRule="auto"/>
        <w:rPr>
          <w:rFonts w:ascii="Times New Roman" w:hAnsi="Times New Roman" w:cs="Times New Roman"/>
          <w:b/>
          <w:bCs/>
          <w:sz w:val="24"/>
          <w:szCs w:val="24"/>
          <w:u w:val="single"/>
          <w:lang w:val="en-GB"/>
        </w:rPr>
      </w:pPr>
      <w:r w:rsidRPr="00FB0BE9">
        <w:rPr>
          <w:rFonts w:ascii="Times New Roman" w:hAnsi="Times New Roman" w:cs="Times New Roman"/>
          <w:b/>
          <w:bCs/>
          <w:sz w:val="24"/>
          <w:szCs w:val="24"/>
          <w:lang w:val="en-GB"/>
        </w:rPr>
        <w:br w:type="page"/>
      </w:r>
    </w:p>
    <w:p w14:paraId="347F2220" w14:textId="64BF09CB" w:rsidR="0036108C" w:rsidRDefault="0036108C" w:rsidP="0036108C">
      <w:pPr>
        <w:spacing w:line="480" w:lineRule="auto"/>
        <w:rPr>
          <w:ins w:id="5" w:author="Marios Panayi" w:date="2021-01-08T18:10:00Z"/>
          <w:rFonts w:ascii="Times New Roman" w:hAnsi="Times New Roman" w:cs="Times New Roman"/>
          <w:b/>
          <w:bCs/>
          <w:sz w:val="24"/>
          <w:szCs w:val="24"/>
          <w:lang w:val="en-GB"/>
        </w:rPr>
      </w:pPr>
      <w:r w:rsidRPr="00FB0BE9">
        <w:rPr>
          <w:rFonts w:ascii="Times New Roman" w:hAnsi="Times New Roman" w:cs="Times New Roman"/>
          <w:b/>
          <w:bCs/>
          <w:sz w:val="24"/>
          <w:szCs w:val="24"/>
          <w:lang w:val="en-GB"/>
        </w:rPr>
        <w:lastRenderedPageBreak/>
        <w:t>Methods and materials</w:t>
      </w:r>
    </w:p>
    <w:p w14:paraId="0FE795E7" w14:textId="2F0247B7" w:rsidR="003B5074" w:rsidRPr="00FB0BE9" w:rsidRDefault="003B5074">
      <w:pPr>
        <w:spacing w:line="480" w:lineRule="auto"/>
        <w:jc w:val="center"/>
        <w:rPr>
          <w:rFonts w:ascii="Times New Roman" w:hAnsi="Times New Roman" w:cs="Times New Roman"/>
          <w:b/>
          <w:bCs/>
          <w:sz w:val="24"/>
          <w:szCs w:val="24"/>
          <w:lang w:val="en-GB"/>
        </w:rPr>
        <w:pPrChange w:id="6" w:author="Marios Panayi" w:date="2021-01-08T18:10:00Z">
          <w:pPr>
            <w:spacing w:line="480" w:lineRule="auto"/>
          </w:pPr>
        </w:pPrChange>
      </w:pPr>
      <w:ins w:id="7" w:author="Marios Panayi" w:date="2021-01-08T18:10:00Z">
        <w:r>
          <w:rPr>
            <w:rFonts w:ascii="Times New Roman" w:eastAsia="Times New Roman" w:hAnsi="Times New Roman" w:cs="Times New Roman"/>
            <w:b/>
            <w:color w:val="000000"/>
            <w:sz w:val="24"/>
            <w:szCs w:val="24"/>
            <w:lang w:val="en-GB" w:eastAsia="en-AU"/>
          </w:rPr>
          <w:t>General</w:t>
        </w:r>
      </w:ins>
    </w:p>
    <w:p w14:paraId="0C4D0756"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Animals.</w:t>
      </w:r>
      <w:r w:rsidRPr="00FB0BE9">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FB0BE9">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21F1C54"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Apparatus.</w:t>
      </w:r>
      <w:r w:rsidRPr="00FB0BE9">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r w:rsidRPr="00FB0BE9">
        <w:rPr>
          <w:rFonts w:ascii="Times New Roman" w:hAnsi="Times New Roman" w:cs="Times New Roman"/>
          <w:sz w:val="24"/>
          <w:szCs w:val="24"/>
          <w:lang w:val="en-GB"/>
        </w:rPr>
        <w:lastRenderedPageBreak/>
        <w:t xml:space="preserve">back-right corner of the cabinet was used as an auditory stimulus. The chambers were wiped down with ethanol (80% v/v) between each session. A computer equipped with Med-PC software </w:t>
      </w:r>
      <w:r w:rsidRPr="00FB0BE9">
        <w:rPr>
          <w:rFonts w:ascii="Times New Roman" w:hAnsi="Times New Roman" w:cs="Times New Roman"/>
          <w:color w:val="000000"/>
          <w:sz w:val="24"/>
          <w:szCs w:val="24"/>
          <w:lang w:val="en-GB"/>
        </w:rPr>
        <w:t>(Med Associates Inc., St. Albans, VT, USA)</w:t>
      </w:r>
      <w:r w:rsidRPr="00FB0BE9">
        <w:rPr>
          <w:rFonts w:ascii="Times New Roman" w:hAnsi="Times New Roman" w:cs="Times New Roman"/>
          <w:sz w:val="24"/>
          <w:szCs w:val="24"/>
          <w:lang w:val="en-GB"/>
        </w:rPr>
        <w:t xml:space="preserve"> was used to control the experimental procedures and record data.</w:t>
      </w:r>
    </w:p>
    <w:p w14:paraId="7E8E6AD3" w14:textId="1629AEAD"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Consumption chambers.</w:t>
      </w:r>
      <w:r w:rsidRPr="00FB0BE9">
        <w:rPr>
          <w:rFonts w:ascii="Times New Roman" w:hAnsi="Times New Roman" w:cs="Times New Roman"/>
          <w:sz w:val="24"/>
          <w:szCs w:val="24"/>
          <w:lang w:val="en-GB"/>
        </w:rPr>
        <w:t xml:space="preserve"> To provide individual access to reinforcers during the satiety and devaluation procedures, rats were </w:t>
      </w:r>
      <w:del w:id="8" w:author="Marios Panayi" w:date="2021-01-08T17:15:00Z">
        <w:r w:rsidRPr="00FB0BE9" w:rsidDel="002302E3">
          <w:rPr>
            <w:rFonts w:ascii="Times New Roman" w:hAnsi="Times New Roman" w:cs="Times New Roman"/>
            <w:sz w:val="24"/>
            <w:szCs w:val="24"/>
            <w:lang w:val="en-GB"/>
          </w:rPr>
          <w:delText xml:space="preserve">individually </w:delText>
        </w:r>
      </w:del>
      <w:r w:rsidRPr="00FB0BE9">
        <w:rPr>
          <w:rFonts w:ascii="Times New Roman" w:hAnsi="Times New Roman" w:cs="Times New Roman"/>
          <w:sz w:val="24"/>
          <w:szCs w:val="24"/>
          <w:lang w:val="en-GB"/>
        </w:rPr>
        <w:t xml:space="preserve">placed into an individual cage (33 x 18 x 14 cm clear Perspex cage with a wireframe top). Pellet reinforcers were presented in small glass ramekins inside the box and liquid reinforcers were presented in water bottles with a sipper tube. </w:t>
      </w:r>
      <w:ins w:id="9" w:author="Marios Panayi" w:date="2021-01-08T17:15:00Z">
        <w:r w:rsidR="002302E3">
          <w:rPr>
            <w:rFonts w:ascii="Times New Roman" w:hAnsi="Times New Roman" w:cs="Times New Roman"/>
            <w:sz w:val="24"/>
            <w:szCs w:val="24"/>
            <w:lang w:val="en-GB"/>
          </w:rPr>
          <w:t>One</w:t>
        </w:r>
      </w:ins>
      <w:del w:id="10" w:author="Marios Panayi" w:date="2021-01-08T17:15:00Z">
        <w:r w:rsidRPr="00FB0BE9" w:rsidDel="002302E3">
          <w:rPr>
            <w:rFonts w:ascii="Times New Roman" w:hAnsi="Times New Roman" w:cs="Times New Roman"/>
            <w:sz w:val="24"/>
            <w:szCs w:val="24"/>
            <w:lang w:val="en-GB"/>
          </w:rPr>
          <w:delText>1</w:delText>
        </w:r>
      </w:del>
      <w:r w:rsidRPr="00FB0BE9">
        <w:rPr>
          <w:rFonts w:ascii="Times New Roman" w:hAnsi="Times New Roman" w:cs="Times New Roman"/>
          <w:sz w:val="24"/>
          <w:szCs w:val="24"/>
          <w:lang w:val="en-GB"/>
        </w:rPr>
        <w:t xml:space="preserve"> day prior to the target procedure, all rats were exposed to the individual cages and given 30 mins of free access to home cage food and water to reduce novelty to the context and consuming from the ramekin and water bottles.</w:t>
      </w:r>
    </w:p>
    <w:p w14:paraId="38A51638"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Locomotor activity. </w:t>
      </w:r>
      <w:r w:rsidRPr="00FB0BE9">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30522C99" w14:textId="2E572538"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Surgery.</w:t>
      </w:r>
      <w:r w:rsidRPr="00FB0BE9">
        <w:rPr>
          <w:rFonts w:ascii="Times New Roman" w:hAnsi="Times New Roman" w:cs="Times New Roman"/>
          <w:sz w:val="24"/>
          <w:szCs w:val="24"/>
          <w:lang w:val="en-GB"/>
        </w:rPr>
        <w:t xml:space="preserve"> Excitotoxic lesions targeting the lateral OFC were performed in Experiment 1 and Supplementary Experiment 1.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w:t>
      </w:r>
      <w:r w:rsidRPr="00FB0BE9">
        <w:rPr>
          <w:rFonts w:ascii="Times New Roman" w:hAnsi="Times New Roman" w:cs="Times New Roman"/>
          <w:sz w:val="24"/>
          <w:szCs w:val="24"/>
          <w:lang w:val="en-GB"/>
        </w:rPr>
        <w:lastRenderedPageBreak/>
        <w:t xml:space="preserve">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w:t>
      </w:r>
      <w:del w:id="11" w:author="Marios Panayi" w:date="2021-01-08T17:17:00Z">
        <w:r w:rsidRPr="00FB0BE9" w:rsidDel="009C1F93">
          <w:rPr>
            <w:rFonts w:ascii="Times New Roman" w:hAnsi="Times New Roman" w:cs="Times New Roman"/>
            <w:sz w:val="24"/>
            <w:szCs w:val="24"/>
            <w:lang w:val="en-GB"/>
          </w:rPr>
          <w:delText xml:space="preserve">syringe </w:delText>
        </w:r>
      </w:del>
      <w:ins w:id="12" w:author="Marios Panayi" w:date="2021-01-08T17:17:00Z">
        <w:r w:rsidR="009C1F93">
          <w:rPr>
            <w:rFonts w:ascii="Times New Roman" w:hAnsi="Times New Roman" w:cs="Times New Roman"/>
            <w:sz w:val="24"/>
            <w:szCs w:val="24"/>
            <w:lang w:val="en-GB"/>
          </w:rPr>
          <w:t>needle</w:t>
        </w:r>
        <w:r w:rsidR="009C1F93" w:rsidRPr="00FB0BE9">
          <w:rPr>
            <w:rFonts w:ascii="Times New Roman" w:hAnsi="Times New Roman" w:cs="Times New Roman"/>
            <w:sz w:val="24"/>
            <w:szCs w:val="24"/>
            <w:lang w:val="en-GB"/>
          </w:rPr>
          <w:t xml:space="preserve"> </w:t>
        </w:r>
      </w:ins>
      <w:r w:rsidRPr="00FB0BE9">
        <w:rPr>
          <w:rFonts w:ascii="Times New Roman" w:hAnsi="Times New Roman" w:cs="Times New Roman"/>
          <w:sz w:val="24"/>
          <w:szCs w:val="24"/>
          <w:lang w:val="en-GB"/>
        </w:rPr>
        <w:t xml:space="preserve">was retracted, and the scalp cleaned and sutured. Sham lesions proceeded identically to excitotoxic lesions except that </w:t>
      </w:r>
      <w:del w:id="13" w:author="Marios Panayi" w:date="2021-01-08T17:17:00Z">
        <w:r w:rsidRPr="00FB0BE9" w:rsidDel="009C1F93">
          <w:rPr>
            <w:rFonts w:ascii="Times New Roman" w:hAnsi="Times New Roman" w:cs="Times New Roman"/>
            <w:sz w:val="24"/>
            <w:szCs w:val="24"/>
            <w:lang w:val="en-GB"/>
          </w:rPr>
          <w:delText xml:space="preserve">no </w:delText>
        </w:r>
      </w:del>
      <w:del w:id="14" w:author="Marios Panayi" w:date="2021-01-08T17:16:00Z">
        <w:r w:rsidRPr="00FB0BE9" w:rsidDel="00E66077">
          <w:rPr>
            <w:rFonts w:ascii="Times New Roman" w:hAnsi="Times New Roman" w:cs="Times New Roman"/>
            <w:sz w:val="24"/>
            <w:szCs w:val="24"/>
            <w:lang w:val="en-GB"/>
          </w:rPr>
          <w:delText xml:space="preserve">drugs were infused </w:delText>
        </w:r>
      </w:del>
      <w:r w:rsidRPr="00FB0BE9">
        <w:rPr>
          <w:rFonts w:ascii="Times New Roman" w:hAnsi="Times New Roman" w:cs="Times New Roman"/>
          <w:sz w:val="24"/>
          <w:szCs w:val="24"/>
          <w:lang w:val="en-GB"/>
        </w:rPr>
        <w:t>during the infusion period</w:t>
      </w:r>
      <w:ins w:id="15" w:author="Marios Panayi" w:date="2021-01-08T17:16:00Z">
        <w:r w:rsidR="00E66077">
          <w:rPr>
            <w:rFonts w:ascii="Times New Roman" w:hAnsi="Times New Roman" w:cs="Times New Roman"/>
            <w:sz w:val="24"/>
            <w:szCs w:val="24"/>
            <w:lang w:val="en-GB"/>
          </w:rPr>
          <w:t xml:space="preserve"> </w:t>
        </w:r>
      </w:ins>
      <w:ins w:id="16" w:author="Marios Panayi" w:date="2021-01-08T17:17:00Z">
        <w:r w:rsidR="00E66077">
          <w:rPr>
            <w:rFonts w:ascii="Times New Roman" w:hAnsi="Times New Roman" w:cs="Times New Roman"/>
            <w:sz w:val="24"/>
            <w:szCs w:val="24"/>
            <w:lang w:val="en-GB"/>
          </w:rPr>
          <w:t>no infusion occurred</w:t>
        </w:r>
      </w:ins>
      <w:r w:rsidRPr="00FB0BE9">
        <w:rPr>
          <w:rFonts w:ascii="Times New Roman" w:hAnsi="Times New Roman" w:cs="Times New Roman"/>
          <w:sz w:val="24"/>
          <w:szCs w:val="24"/>
          <w:lang w:val="en-GB"/>
        </w:rPr>
        <w:t>. After a minimum of 1 week of postoperative recovery, rats were returned to food restriction for 2 days prior to further training.</w:t>
      </w:r>
    </w:p>
    <w:p w14:paraId="5B85C3A5" w14:textId="77777777"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In Experiments 2, 3, and Supplementary Experiment 2,</w:t>
      </w:r>
      <w:r w:rsidRPr="00FB0BE9">
        <w:rPr>
          <w:rFonts w:ascii="Times New Roman" w:hAnsi="Times New Roman" w:cs="Times New Roman"/>
          <w:color w:val="FF0000"/>
          <w:sz w:val="24"/>
          <w:szCs w:val="24"/>
          <w:lang w:val="en-GB"/>
        </w:rPr>
        <w:t xml:space="preserve"> </w:t>
      </w:r>
      <w:r w:rsidRPr="00FB0BE9">
        <w:rPr>
          <w:rFonts w:ascii="Times New Roman" w:hAnsi="Times New Roman" w:cs="Times New Roman"/>
          <w:sz w:val="24"/>
          <w:szCs w:val="24"/>
          <w:lang w:val="en-GB"/>
        </w:rPr>
        <w:t>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AF7785" w14:textId="77777777" w:rsidR="0036108C" w:rsidRPr="00FB0BE9" w:rsidRDefault="0036108C" w:rsidP="0036108C">
      <w:pPr>
        <w:spacing w:line="480" w:lineRule="auto"/>
        <w:ind w:firstLine="720"/>
        <w:rPr>
          <w:rFonts w:ascii="Times New Roman" w:hAnsi="Times New Roman" w:cs="Times New Roman"/>
          <w:i/>
          <w:sz w:val="24"/>
          <w:szCs w:val="24"/>
          <w:lang w:val="en-GB"/>
        </w:rPr>
      </w:pPr>
      <w:r w:rsidRPr="00FB0BE9">
        <w:rPr>
          <w:rFonts w:ascii="Times New Roman" w:hAnsi="Times New Roman" w:cs="Times New Roman"/>
          <w:i/>
          <w:sz w:val="24"/>
          <w:szCs w:val="24"/>
          <w:lang w:val="en-GB"/>
        </w:rPr>
        <w:lastRenderedPageBreak/>
        <w:t xml:space="preserve">Drugs and infusions. </w:t>
      </w:r>
      <w:r w:rsidRPr="00FB0BE9">
        <w:rPr>
          <w:rFonts w:ascii="Times New Roman" w:hAnsi="Times New Roman" w:cs="Times New Roman"/>
          <w:sz w:val="24"/>
          <w:szCs w:val="24"/>
          <w:lang w:val="en-GB"/>
        </w:rPr>
        <w:t>The GABA</w:t>
      </w:r>
      <w:r w:rsidRPr="00FB0BE9">
        <w:rPr>
          <w:rFonts w:ascii="Times New Roman" w:hAnsi="Times New Roman" w:cs="Times New Roman"/>
          <w:sz w:val="24"/>
          <w:szCs w:val="24"/>
          <w:vertAlign w:val="subscript"/>
          <w:lang w:val="en-GB"/>
        </w:rPr>
        <w:t>A</w:t>
      </w:r>
      <w:r w:rsidRPr="00FB0BE9">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g/0.5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l. Non-pyrogenic saline 0.9% (w/v) was used as the saline control.</w:t>
      </w:r>
      <w:r w:rsidRPr="00FB0BE9">
        <w:rPr>
          <w:rFonts w:ascii="Times New Roman" w:hAnsi="Times New Roman" w:cs="Times New Roman"/>
          <w:i/>
          <w:sz w:val="24"/>
          <w:szCs w:val="24"/>
          <w:lang w:val="en-GB"/>
        </w:rPr>
        <w:t xml:space="preserve"> </w:t>
      </w:r>
      <w:r w:rsidRPr="00FB0BE9">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 was delivered to each side at a rate of 0.25 </w:t>
      </w:r>
      <w:r w:rsidRPr="00FB0BE9">
        <w:rPr>
          <w:rFonts w:ascii="Times New Roman" w:hAnsi="Times New Roman" w:cs="Times New Roman"/>
          <w:i/>
          <w:sz w:val="24"/>
          <w:szCs w:val="24"/>
          <w:lang w:val="en-GB"/>
        </w:rPr>
        <w:t>μ</w:t>
      </w:r>
      <w:r w:rsidRPr="00FB0BE9">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could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788F658" w14:textId="4B2DD512" w:rsidR="0036108C" w:rsidRPr="00FB0BE9" w:rsidRDefault="0036108C" w:rsidP="0036108C">
      <w:pPr>
        <w:spacing w:line="480" w:lineRule="auto"/>
        <w:ind w:firstLine="720"/>
        <w:rPr>
          <w:rFonts w:ascii="Times New Roman" w:hAnsi="Times New Roman" w:cs="Times New Roman"/>
          <w:sz w:val="24"/>
          <w:szCs w:val="24"/>
          <w:lang w:val="en-GB"/>
        </w:rPr>
      </w:pPr>
      <w:r w:rsidRPr="00FB0BE9">
        <w:rPr>
          <w:rFonts w:ascii="Times New Roman" w:hAnsi="Times New Roman" w:cs="Times New Roman"/>
          <w:i/>
          <w:sz w:val="24"/>
          <w:szCs w:val="24"/>
          <w:lang w:val="en-GB"/>
        </w:rPr>
        <w:t>Reinforcers</w:t>
      </w:r>
      <w:r w:rsidRPr="00FB0BE9">
        <w:rPr>
          <w:rFonts w:ascii="Times New Roman" w:hAnsi="Times New Roman" w:cs="Times New Roman"/>
          <w:b/>
          <w:sz w:val="24"/>
          <w:szCs w:val="24"/>
          <w:lang w:val="en-GB"/>
        </w:rPr>
        <w:t xml:space="preserve">. </w:t>
      </w:r>
      <w:r w:rsidRPr="00FB0BE9">
        <w:rPr>
          <w:rFonts w:ascii="Times New Roman" w:hAnsi="Times New Roman" w:cs="Times New Roman"/>
          <w:sz w:val="24"/>
          <w:szCs w:val="24"/>
          <w:lang w:val="en-GB"/>
        </w:rPr>
        <w:t xml:space="preserve">The reinforcers used were a single grain pellet (45 mg dustless precision grain-based pellets; Bio-serv, Frenchtown, NJ, USA), </w:t>
      </w:r>
      <w:del w:id="17" w:author="Marios Panayi" w:date="2021-01-08T17:35:00Z">
        <w:r w:rsidRPr="00FB0BE9" w:rsidDel="00F32B1F">
          <w:rPr>
            <w:rFonts w:ascii="Times New Roman" w:hAnsi="Times New Roman" w:cs="Times New Roman"/>
            <w:sz w:val="24"/>
            <w:szCs w:val="24"/>
            <w:lang w:val="en-GB"/>
          </w:rPr>
          <w:delText>20% w/v sucrose solution</w:delText>
        </w:r>
      </w:del>
      <w:ins w:id="18" w:author="Marios Panayi" w:date="2021-01-08T17:35:00Z">
        <w:r w:rsidR="00F32B1F">
          <w:rPr>
            <w:rFonts w:ascii="Times New Roman" w:hAnsi="Times New Roman" w:cs="Times New Roman"/>
            <w:sz w:val="24"/>
            <w:szCs w:val="24"/>
            <w:lang w:val="en-GB"/>
          </w:rPr>
          <w:t>a single</w:t>
        </w:r>
        <w:r w:rsidR="00C57649">
          <w:rPr>
            <w:rFonts w:ascii="Times New Roman" w:hAnsi="Times New Roman" w:cs="Times New Roman"/>
            <w:sz w:val="24"/>
            <w:szCs w:val="24"/>
            <w:lang w:val="en-GB"/>
          </w:rPr>
          <w:t xml:space="preserve"> sucrose pellet </w:t>
        </w:r>
        <w:r w:rsidR="00C57649" w:rsidRPr="00FB0BE9">
          <w:rPr>
            <w:rFonts w:ascii="Times New Roman" w:hAnsi="Times New Roman" w:cs="Times New Roman"/>
            <w:sz w:val="24"/>
            <w:szCs w:val="24"/>
            <w:lang w:val="en-GB"/>
          </w:rPr>
          <w:t xml:space="preserve">(45 mg dustless precision </w:t>
        </w:r>
      </w:ins>
      <w:ins w:id="19" w:author="Marios Panayi" w:date="2021-01-08T17:36:00Z">
        <w:r w:rsidR="00C57649">
          <w:rPr>
            <w:rFonts w:ascii="Times New Roman" w:hAnsi="Times New Roman" w:cs="Times New Roman"/>
            <w:sz w:val="24"/>
            <w:szCs w:val="24"/>
            <w:lang w:val="en-GB"/>
          </w:rPr>
          <w:t>sucrose</w:t>
        </w:r>
      </w:ins>
      <w:ins w:id="20" w:author="Marios Panayi" w:date="2021-01-08T17:35:00Z">
        <w:r w:rsidR="00C57649" w:rsidRPr="00FB0BE9">
          <w:rPr>
            <w:rFonts w:ascii="Times New Roman" w:hAnsi="Times New Roman" w:cs="Times New Roman"/>
            <w:sz w:val="24"/>
            <w:szCs w:val="24"/>
            <w:lang w:val="en-GB"/>
          </w:rPr>
          <w:t xml:space="preserve"> pellets; Bio-serv, Frenchtown, NJ, USA)</w:t>
        </w:r>
      </w:ins>
      <w:r w:rsidRPr="00FB0BE9">
        <w:rPr>
          <w:rFonts w:ascii="Times New Roman" w:hAnsi="Times New Roman" w:cs="Times New Roman"/>
          <w:sz w:val="24"/>
          <w:szCs w:val="24"/>
          <w:lang w:val="en-GB"/>
        </w:rPr>
        <w:t xml:space="preserve"> and 20% w/v maltodextrin solution (</w:t>
      </w:r>
      <w:proofErr w:type="spellStart"/>
      <w:r w:rsidRPr="00FB0BE9">
        <w:rPr>
          <w:rFonts w:ascii="Times New Roman" w:hAnsi="Times New Roman" w:cs="Times New Roman"/>
          <w:sz w:val="24"/>
          <w:szCs w:val="24"/>
          <w:lang w:val="en-GB"/>
        </w:rPr>
        <w:t>Myopure</w:t>
      </w:r>
      <w:proofErr w:type="spellEnd"/>
      <w:r w:rsidRPr="00FB0BE9">
        <w:rPr>
          <w:rFonts w:ascii="Times New Roman" w:hAnsi="Times New Roman" w:cs="Times New Roman"/>
          <w:sz w:val="24"/>
          <w:szCs w:val="24"/>
          <w:lang w:val="en-GB"/>
        </w:rPr>
        <w:t xml:space="preserve">, </w:t>
      </w:r>
      <w:proofErr w:type="spellStart"/>
      <w:r w:rsidRPr="00FB0BE9">
        <w:rPr>
          <w:rFonts w:ascii="Times New Roman" w:hAnsi="Times New Roman" w:cs="Times New Roman"/>
          <w:sz w:val="24"/>
          <w:szCs w:val="24"/>
          <w:lang w:val="en-GB"/>
        </w:rPr>
        <w:t>Petersham</w:t>
      </w:r>
      <w:proofErr w:type="spellEnd"/>
      <w:r w:rsidRPr="00FB0BE9">
        <w:rPr>
          <w:rFonts w:ascii="Times New Roman" w:hAnsi="Times New Roman" w:cs="Times New Roman"/>
          <w:sz w:val="24"/>
          <w:szCs w:val="24"/>
          <w:lang w:val="en-GB"/>
        </w:rPr>
        <w:t>, NSW, Australia)</w:t>
      </w:r>
      <w:del w:id="21" w:author="Marios Panayi" w:date="2021-01-08T17:36:00Z">
        <w:r w:rsidRPr="00FB0BE9" w:rsidDel="00C57649">
          <w:rPr>
            <w:rFonts w:ascii="Times New Roman" w:hAnsi="Times New Roman" w:cs="Times New Roman"/>
            <w:sz w:val="24"/>
            <w:szCs w:val="24"/>
            <w:lang w:val="en-GB"/>
          </w:rPr>
          <w:delText>. Liquid reinforcers were</w:delText>
        </w:r>
      </w:del>
      <w:r w:rsidRPr="00FB0BE9">
        <w:rPr>
          <w:rFonts w:ascii="Times New Roman" w:hAnsi="Times New Roman" w:cs="Times New Roman"/>
          <w:sz w:val="24"/>
          <w:szCs w:val="24"/>
          <w:lang w:val="en-GB"/>
        </w:rPr>
        <w:t xml:space="preserve"> flavoured with </w:t>
      </w:r>
      <w:del w:id="22" w:author="Marios Panayi" w:date="2021-01-08T17:36:00Z">
        <w:r w:rsidRPr="00FB0BE9" w:rsidDel="00C57649">
          <w:rPr>
            <w:rFonts w:ascii="Times New Roman" w:hAnsi="Times New Roman" w:cs="Times New Roman"/>
            <w:sz w:val="24"/>
            <w:szCs w:val="24"/>
            <w:lang w:val="en-GB"/>
          </w:rPr>
          <w:delText xml:space="preserve">either </w:delText>
        </w:r>
      </w:del>
      <w:r w:rsidRPr="00FB0BE9">
        <w:rPr>
          <w:rFonts w:ascii="Times New Roman" w:hAnsi="Times New Roman" w:cs="Times New Roman"/>
          <w:sz w:val="24"/>
          <w:szCs w:val="24"/>
          <w:lang w:val="en-GB"/>
        </w:rPr>
        <w:t xml:space="preserve">0.4% v/v concentrated lemon juice (Berri, Melbourne, Victoria, Australia) </w:t>
      </w:r>
      <w:del w:id="23" w:author="Marios Panayi" w:date="2021-01-08T17:36:00Z">
        <w:r w:rsidRPr="00FB0BE9" w:rsidDel="007424E9">
          <w:rPr>
            <w:rFonts w:ascii="Times New Roman" w:hAnsi="Times New Roman" w:cs="Times New Roman"/>
            <w:sz w:val="24"/>
            <w:szCs w:val="24"/>
            <w:lang w:val="en-GB"/>
          </w:rPr>
          <w:delText xml:space="preserve">or 0.2% v/v peppermint extract (Queen Fine Foods, Alderley, QLD, Australia) </w:delText>
        </w:r>
      </w:del>
      <w:r w:rsidRPr="00FB0BE9">
        <w:rPr>
          <w:rFonts w:ascii="Times New Roman" w:hAnsi="Times New Roman" w:cs="Times New Roman"/>
          <w:sz w:val="24"/>
          <w:szCs w:val="24"/>
          <w:lang w:val="en-GB"/>
        </w:rPr>
        <w:t xml:space="preserve">to provide unique sensory properties to </w:t>
      </w:r>
      <w:del w:id="24" w:author="Marios Panayi" w:date="2021-01-08T17:37:00Z">
        <w:r w:rsidRPr="00FB0BE9" w:rsidDel="007424E9">
          <w:rPr>
            <w:rFonts w:ascii="Times New Roman" w:hAnsi="Times New Roman" w:cs="Times New Roman"/>
            <w:sz w:val="24"/>
            <w:szCs w:val="24"/>
            <w:lang w:val="en-GB"/>
          </w:rPr>
          <w:delText xml:space="preserve">each </w:delText>
        </w:r>
      </w:del>
      <w:ins w:id="25" w:author="Marios Panayi" w:date="2021-01-08T17:37:00Z">
        <w:r w:rsidR="007424E9">
          <w:rPr>
            <w:rFonts w:ascii="Times New Roman" w:hAnsi="Times New Roman" w:cs="Times New Roman"/>
            <w:sz w:val="24"/>
            <w:szCs w:val="24"/>
            <w:lang w:val="en-GB"/>
          </w:rPr>
          <w:t>the</w:t>
        </w:r>
        <w:r w:rsidR="007424E9" w:rsidRPr="00FB0BE9">
          <w:rPr>
            <w:rFonts w:ascii="Times New Roman" w:hAnsi="Times New Roman" w:cs="Times New Roman"/>
            <w:sz w:val="24"/>
            <w:szCs w:val="24"/>
            <w:lang w:val="en-GB"/>
          </w:rPr>
          <w:t xml:space="preserve"> </w:t>
        </w:r>
      </w:ins>
      <w:r w:rsidRPr="00FB0BE9">
        <w:rPr>
          <w:rFonts w:ascii="Times New Roman" w:hAnsi="Times New Roman" w:cs="Times New Roman"/>
          <w:sz w:val="24"/>
          <w:szCs w:val="24"/>
          <w:lang w:val="en-GB"/>
        </w:rPr>
        <w:t xml:space="preserve">reinforcer. Liquids were delivered over a period of 0.33 s via a peristaltic pump which corresponded to a volume of 0.2 mL. The volume and concentration of liquid </w:t>
      </w:r>
      <w:r w:rsidRPr="00FB0BE9">
        <w:rPr>
          <w:rFonts w:ascii="Times New Roman" w:hAnsi="Times New Roman" w:cs="Times New Roman"/>
          <w:sz w:val="24"/>
          <w:szCs w:val="24"/>
          <w:lang w:val="en-GB"/>
        </w:rPr>
        <w:lastRenderedPageBreak/>
        <w:t>reinforcers was chosen to match the calorific value of the corresponding grain</w:t>
      </w:r>
      <w:ins w:id="26" w:author="Marios Panayi" w:date="2021-01-08T17:37:00Z">
        <w:r w:rsidR="00024F94">
          <w:rPr>
            <w:rFonts w:ascii="Times New Roman" w:hAnsi="Times New Roman" w:cs="Times New Roman"/>
            <w:sz w:val="24"/>
            <w:szCs w:val="24"/>
            <w:lang w:val="en-GB"/>
          </w:rPr>
          <w:t xml:space="preserve"> and sucrose</w:t>
        </w:r>
      </w:ins>
      <w:r w:rsidRPr="00FB0BE9">
        <w:rPr>
          <w:rFonts w:ascii="Times New Roman" w:hAnsi="Times New Roman" w:cs="Times New Roman"/>
          <w:sz w:val="24"/>
          <w:szCs w:val="24"/>
          <w:lang w:val="en-GB"/>
        </w:rPr>
        <w:t xml:space="preserve">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C5F5D51" w14:textId="77777777" w:rsidR="0036108C" w:rsidRPr="00FB0BE9" w:rsidRDefault="0036108C" w:rsidP="0036108C">
      <w:pPr>
        <w:spacing w:line="480" w:lineRule="auto"/>
        <w:rPr>
          <w:rFonts w:ascii="Times New Roman" w:hAnsi="Times New Roman" w:cs="Times New Roman"/>
          <w:sz w:val="24"/>
          <w:szCs w:val="24"/>
          <w:lang w:val="en-GB"/>
        </w:rPr>
      </w:pPr>
      <w:r w:rsidRPr="00FB0BE9">
        <w:rPr>
          <w:rFonts w:ascii="Times New Roman" w:hAnsi="Times New Roman" w:cs="Times New Roman"/>
          <w:i/>
          <w:sz w:val="24"/>
          <w:szCs w:val="24"/>
          <w:lang w:val="en-GB"/>
        </w:rPr>
        <w:t xml:space="preserve">Magazine training. </w:t>
      </w:r>
      <w:r w:rsidRPr="00FB0BE9">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018BD3FB" w14:textId="77777777" w:rsidR="0036108C" w:rsidRPr="00FB0BE9" w:rsidRDefault="0036108C" w:rsidP="0036108C">
      <w:pPr>
        <w:spacing w:line="480" w:lineRule="auto"/>
        <w:rPr>
          <w:rFonts w:ascii="Times New Roman" w:hAnsi="Times New Roman" w:cs="Times New Roman"/>
          <w:i/>
          <w:sz w:val="24"/>
          <w:szCs w:val="24"/>
          <w:lang w:val="en-GB"/>
        </w:rPr>
      </w:pPr>
      <w:r w:rsidRPr="00FB0BE9">
        <w:rPr>
          <w:rFonts w:ascii="Times New Roman" w:hAnsi="Times New Roman" w:cs="Times New Roman"/>
          <w:i/>
          <w:sz w:val="24"/>
          <w:szCs w:val="24"/>
          <w:lang w:val="en-GB"/>
        </w:rPr>
        <w:t xml:space="preserve">Behaviour. </w:t>
      </w:r>
      <w:r w:rsidRPr="00FB0BE9">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FB0BE9">
        <w:rPr>
          <w:rFonts w:ascii="Times New Roman" w:hAnsi="Times New Roman" w:cs="Times New Roman"/>
          <w:sz w:val="24"/>
          <w:szCs w:val="24"/>
          <w:lang w:val="en-GB"/>
        </w:rPr>
        <w:fldChar w:fldCharType="begin" w:fldLock="1"/>
      </w:r>
      <w:r w:rsidRPr="00FB0BE9">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FB0BE9">
        <w:rPr>
          <w:rFonts w:ascii="Times New Roman" w:hAnsi="Times New Roman" w:cs="Times New Roman"/>
          <w:sz w:val="24"/>
          <w:szCs w:val="24"/>
          <w:lang w:val="en-GB"/>
        </w:rPr>
        <w:fldChar w:fldCharType="separate"/>
      </w:r>
      <w:r w:rsidRPr="00FB0BE9">
        <w:rPr>
          <w:rFonts w:ascii="Times New Roman" w:hAnsi="Times New Roman" w:cs="Times New Roman"/>
          <w:noProof/>
          <w:sz w:val="24"/>
          <w:szCs w:val="24"/>
          <w:lang w:val="en-GB"/>
        </w:rPr>
        <w:t>(Lenth et al., 2020; R Core Team (2020), 2020; Singmann et al., 2020)</w:t>
      </w:r>
      <w:r w:rsidRPr="00FB0BE9">
        <w:rPr>
          <w:rFonts w:ascii="Times New Roman" w:hAnsi="Times New Roman" w:cs="Times New Roman"/>
          <w:sz w:val="24"/>
          <w:szCs w:val="24"/>
          <w:lang w:val="en-GB"/>
        </w:rPr>
        <w:fldChar w:fldCharType="end"/>
      </w:r>
      <w:r w:rsidRPr="00FB0BE9">
        <w:rPr>
          <w:rFonts w:ascii="Times New Roman" w:hAnsi="Times New Roman" w:cs="Times New Roman"/>
          <w:sz w:val="24"/>
          <w:szCs w:val="24"/>
          <w:lang w:val="en-GB"/>
        </w:rPr>
        <w:t>, and significant interactions of interest were followed up with ANOVAs on the relevant subset of data, and simple effects with a Tukey family-wise error rate correction. Where relevant, planned linear and quadratic orthogonal trend contrasts and their interactions between groups were analysed to assess differences in rates of responding.</w:t>
      </w:r>
    </w:p>
    <w:p w14:paraId="6C4FF8B5" w14:textId="77777777" w:rsidR="0036108C" w:rsidRPr="00FB0BE9" w:rsidRDefault="0036108C" w:rsidP="0036108C">
      <w:pPr>
        <w:spacing w:line="480" w:lineRule="auto"/>
        <w:jc w:val="center"/>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Experiment 1: Pre-training OFC lesions</w:t>
      </w:r>
    </w:p>
    <w:p w14:paraId="53051E42" w14:textId="77777777" w:rsidR="0036108C" w:rsidRPr="00FB0BE9" w:rsidRDefault="0036108C" w:rsidP="0036108C">
      <w:pPr>
        <w:spacing w:after="240" w:line="480" w:lineRule="auto"/>
        <w:rPr>
          <w:rFonts w:ascii="Times New Roman" w:hAnsi="Times New Roman" w:cs="Times New Roman"/>
          <w:b/>
          <w:sz w:val="24"/>
          <w:szCs w:val="24"/>
          <w:lang w:val="en-GB"/>
        </w:rPr>
      </w:pPr>
      <w:r w:rsidRPr="00FB0BE9">
        <w:rPr>
          <w:rFonts w:ascii="Times New Roman" w:hAnsi="Times New Roman" w:cs="Times New Roman"/>
          <w:b/>
          <w:sz w:val="24"/>
          <w:szCs w:val="24"/>
          <w:lang w:val="en-GB"/>
        </w:rPr>
        <w:lastRenderedPageBreak/>
        <w:t>Subjects.</w:t>
      </w:r>
    </w:p>
    <w:p w14:paraId="06669B94" w14:textId="77777777" w:rsidR="0036108C" w:rsidRPr="00FB0BE9" w:rsidRDefault="0036108C" w:rsidP="0036108C">
      <w:pPr>
        <w:spacing w:after="240" w:line="480" w:lineRule="auto"/>
        <w:ind w:firstLine="720"/>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296B28D3" w14:textId="77777777" w:rsidR="0036108C" w:rsidRPr="00FB0BE9" w:rsidRDefault="0036108C" w:rsidP="0036108C">
      <w:pPr>
        <w:pStyle w:val="2Marioslevel2"/>
        <w:spacing w:line="480" w:lineRule="auto"/>
        <w:rPr>
          <w:szCs w:val="24"/>
          <w:lang w:val="en-GB"/>
        </w:rPr>
      </w:pPr>
      <w:bookmarkStart w:id="27" w:name="_Toc417304981"/>
      <w:r w:rsidRPr="00FB0BE9">
        <w:rPr>
          <w:szCs w:val="24"/>
          <w:lang w:val="en-GB"/>
        </w:rPr>
        <w:t>Training</w:t>
      </w:r>
      <w:bookmarkEnd w:id="27"/>
    </w:p>
    <w:p w14:paraId="0F09F900" w14:textId="77777777" w:rsidR="0036108C" w:rsidRPr="00FB0BE9" w:rsidRDefault="0036108C" w:rsidP="0036108C">
      <w:pPr>
        <w:pStyle w:val="3MariosLevel3"/>
        <w:spacing w:line="480" w:lineRule="auto"/>
        <w:rPr>
          <w:lang w:val="en-GB"/>
        </w:rPr>
      </w:pPr>
      <w:bookmarkStart w:id="28" w:name="_Toc417304984"/>
      <w:r w:rsidRPr="00FB0BE9">
        <w:rPr>
          <w:lang w:val="en-GB"/>
        </w:rPr>
        <w:t>Pavlovian Acquisition</w:t>
      </w:r>
      <w:bookmarkEnd w:id="28"/>
    </w:p>
    <w:p w14:paraId="0CA24062"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29" w:name="_Toc417304985"/>
    </w:p>
    <w:p w14:paraId="478C98BD" w14:textId="77777777" w:rsidR="0036108C" w:rsidRPr="00FB0BE9" w:rsidRDefault="0036108C" w:rsidP="0036108C">
      <w:pPr>
        <w:pStyle w:val="3MariosLevel3"/>
        <w:spacing w:line="480" w:lineRule="auto"/>
        <w:rPr>
          <w:lang w:val="en-GB"/>
        </w:rPr>
      </w:pPr>
      <w:r w:rsidRPr="00FB0BE9">
        <w:rPr>
          <w:lang w:val="en-GB"/>
        </w:rPr>
        <w:t>Subgroup 1: General Satiety Pre-Feeding</w:t>
      </w:r>
      <w:bookmarkEnd w:id="29"/>
    </w:p>
    <w:p w14:paraId="77CC59C8" w14:textId="77777777" w:rsidR="0036108C" w:rsidRPr="00FB0BE9" w:rsidRDefault="0036108C" w:rsidP="0036108C">
      <w:pPr>
        <w:pStyle w:val="NormalWeb"/>
        <w:spacing w:before="0" w:beforeAutospacing="0" w:after="0" w:afterAutospacing="0" w:line="480" w:lineRule="auto"/>
        <w:rPr>
          <w:color w:val="000000"/>
          <w:lang w:val="en-GB"/>
        </w:rPr>
      </w:pPr>
      <w:r w:rsidRPr="00FB0BE9">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759D46AA" w14:textId="77777777" w:rsidR="0036108C" w:rsidRPr="00FB0BE9" w:rsidRDefault="0036108C" w:rsidP="0036108C">
      <w:pPr>
        <w:pStyle w:val="NormalWeb"/>
        <w:spacing w:before="0" w:beforeAutospacing="0" w:after="0" w:afterAutospacing="0" w:line="480" w:lineRule="auto"/>
        <w:rPr>
          <w:lang w:val="en-GB"/>
        </w:rPr>
      </w:pPr>
    </w:p>
    <w:p w14:paraId="2DACCF16" w14:textId="77777777" w:rsidR="0036108C" w:rsidRPr="00FB0BE9" w:rsidRDefault="0036108C" w:rsidP="0036108C">
      <w:pPr>
        <w:spacing w:after="240" w:line="480" w:lineRule="auto"/>
        <w:rPr>
          <w:rFonts w:ascii="Times New Roman" w:hAnsi="Times New Roman" w:cs="Times New Roman"/>
          <w:b/>
          <w:i/>
          <w:sz w:val="24"/>
          <w:szCs w:val="24"/>
          <w:lang w:val="en-GB"/>
        </w:rPr>
      </w:pPr>
      <w:r w:rsidRPr="00FB0BE9">
        <w:rPr>
          <w:rFonts w:ascii="Times New Roman" w:hAnsi="Times New Roman" w:cs="Times New Roman"/>
          <w:sz w:val="24"/>
          <w:szCs w:val="24"/>
          <w:lang w:val="en-GB"/>
        </w:rPr>
        <w:tab/>
      </w:r>
      <w:r w:rsidRPr="00FB0BE9">
        <w:rPr>
          <w:rFonts w:ascii="Times New Roman" w:hAnsi="Times New Roman" w:cs="Times New Roman"/>
          <w:b/>
          <w:i/>
          <w:sz w:val="24"/>
          <w:szCs w:val="24"/>
          <w:lang w:val="en-GB"/>
        </w:rPr>
        <w:t xml:space="preserve">Subgroup 2: Devaluation </w:t>
      </w:r>
    </w:p>
    <w:p w14:paraId="5991450D" w14:textId="74ADFB02"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Following initial Pavlovian acquisition of a single CS-US association, a </w:t>
      </w:r>
      <w:ins w:id="30" w:author="Marios Panayi" w:date="2021-01-08T17:25:00Z">
        <w:r w:rsidR="00620B29">
          <w:rPr>
            <w:rFonts w:ascii="Times New Roman" w:hAnsi="Times New Roman" w:cs="Times New Roman"/>
            <w:sz w:val="24"/>
            <w:szCs w:val="24"/>
            <w:lang w:val="en-GB"/>
          </w:rPr>
          <w:t xml:space="preserve">second </w:t>
        </w:r>
      </w:ins>
      <w:r w:rsidRPr="00FB0BE9">
        <w:rPr>
          <w:rFonts w:ascii="Times New Roman" w:hAnsi="Times New Roman" w:cs="Times New Roman"/>
          <w:sz w:val="24"/>
          <w:szCs w:val="24"/>
          <w:lang w:val="en-GB"/>
        </w:rPr>
        <w:t>subgroup of animals (sham n = 8, lesion n = 8) were re-trained with two novel unique CS-US associations intended to test devaluation in a taste aversion procedure.</w:t>
      </w:r>
    </w:p>
    <w:p w14:paraId="3512D732" w14:textId="77777777" w:rsidR="0036108C" w:rsidRPr="00FB0BE9" w:rsidRDefault="0036108C" w:rsidP="0036108C">
      <w:pPr>
        <w:pStyle w:val="3MariosLevel3"/>
        <w:spacing w:line="480" w:lineRule="auto"/>
        <w:rPr>
          <w:lang w:val="en-GB"/>
        </w:rPr>
      </w:pPr>
      <w:bookmarkStart w:id="31" w:name="_Toc417305005"/>
      <w:r w:rsidRPr="00FB0BE9">
        <w:rPr>
          <w:lang w:val="en-GB"/>
        </w:rPr>
        <w:t>Novel Acquisition</w:t>
      </w:r>
      <w:bookmarkEnd w:id="31"/>
    </w:p>
    <w:p w14:paraId="2ED659FA" w14:textId="3F3DD788"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Novel acquisition of two unique CS-US associations was conducted with identical parameters to initial acquisition training</w:t>
      </w:r>
      <w:bookmarkStart w:id="32" w:name="OLE_LINK2"/>
      <w:r w:rsidRPr="00FB0BE9">
        <w:rPr>
          <w:rFonts w:ascii="Times New Roman" w:hAnsi="Times New Roman" w:cs="Times New Roman"/>
          <w:sz w:val="24"/>
          <w:szCs w:val="24"/>
          <w:lang w:val="en-GB"/>
        </w:rPr>
        <w:t>, 2 session</w:t>
      </w:r>
      <w:ins w:id="33" w:author="Marios Panayi" w:date="2021-01-08T17:26:00Z">
        <w:r w:rsidR="00620B29">
          <w:rPr>
            <w:rFonts w:ascii="Times New Roman" w:hAnsi="Times New Roman" w:cs="Times New Roman"/>
            <w:sz w:val="24"/>
            <w:szCs w:val="24"/>
            <w:lang w:val="en-GB"/>
          </w:rPr>
          <w:t>s</w:t>
        </w:r>
      </w:ins>
      <w:r w:rsidRPr="00FB0BE9">
        <w:rPr>
          <w:rFonts w:ascii="Times New Roman" w:hAnsi="Times New Roman" w:cs="Times New Roman"/>
          <w:sz w:val="24"/>
          <w:szCs w:val="24"/>
          <w:lang w:val="en-GB"/>
        </w:rPr>
        <w:t xml:space="preserve"> per day for 14 days</w:t>
      </w:r>
      <w:bookmarkEnd w:id="32"/>
      <w:del w:id="34" w:author="Marios Panayi" w:date="2021-01-08T17:28:00Z">
        <w:r w:rsidRPr="00FB0BE9" w:rsidDel="000321D1">
          <w:rPr>
            <w:rFonts w:ascii="Times New Roman" w:hAnsi="Times New Roman" w:cs="Times New Roman"/>
            <w:sz w:val="24"/>
            <w:szCs w:val="24"/>
            <w:lang w:val="en-GB"/>
          </w:rPr>
          <w:delText>,</w:delText>
        </w:r>
      </w:del>
      <w:ins w:id="35" w:author="Marios Panayi" w:date="2021-01-08T17:28:00Z">
        <w:r w:rsidR="000321D1">
          <w:rPr>
            <w:rFonts w:ascii="Times New Roman" w:hAnsi="Times New Roman" w:cs="Times New Roman"/>
            <w:sz w:val="24"/>
            <w:szCs w:val="24"/>
            <w:lang w:val="en-GB"/>
          </w:rPr>
          <w:t>.</w:t>
        </w:r>
      </w:ins>
      <w:r w:rsidRPr="00FB0BE9">
        <w:rPr>
          <w:rFonts w:ascii="Times New Roman" w:hAnsi="Times New Roman" w:cs="Times New Roman"/>
          <w:sz w:val="24"/>
          <w:szCs w:val="24"/>
          <w:lang w:val="en-GB"/>
        </w:rPr>
        <w:t xml:space="preserve"> </w:t>
      </w:r>
      <w:ins w:id="36" w:author="Marios Panayi" w:date="2021-01-08T17:28:00Z">
        <w:r w:rsidR="000321D1">
          <w:rPr>
            <w:rFonts w:ascii="Times New Roman" w:hAnsi="Times New Roman" w:cs="Times New Roman"/>
            <w:sz w:val="24"/>
            <w:szCs w:val="24"/>
            <w:lang w:val="en-GB"/>
          </w:rPr>
          <w:t>T</w:t>
        </w:r>
        <w:r w:rsidR="00FF6AB2">
          <w:rPr>
            <w:rFonts w:ascii="Times New Roman" w:hAnsi="Times New Roman" w:cs="Times New Roman"/>
            <w:sz w:val="24"/>
            <w:szCs w:val="24"/>
            <w:lang w:val="en-GB"/>
          </w:rPr>
          <w:t>here</w:t>
        </w:r>
        <w:r w:rsidR="000321D1">
          <w:rPr>
            <w:rFonts w:ascii="Times New Roman" w:hAnsi="Times New Roman" w:cs="Times New Roman"/>
            <w:sz w:val="24"/>
            <w:szCs w:val="24"/>
            <w:lang w:val="en-GB"/>
          </w:rPr>
          <w:t xml:space="preserve"> were</w:t>
        </w:r>
      </w:ins>
      <w:del w:id="37" w:author="Marios Panayi" w:date="2021-01-08T17:28:00Z">
        <w:r w:rsidRPr="00FB0BE9" w:rsidDel="00FF6AB2">
          <w:rPr>
            <w:rFonts w:ascii="Times New Roman" w:hAnsi="Times New Roman" w:cs="Times New Roman"/>
            <w:sz w:val="24"/>
            <w:szCs w:val="24"/>
            <w:lang w:val="en-GB"/>
          </w:rPr>
          <w:delText xml:space="preserve">each session </w:delText>
        </w:r>
      </w:del>
      <w:del w:id="38" w:author="Marios Panayi" w:date="2021-01-08T17:27:00Z">
        <w:r w:rsidRPr="00FB0BE9" w:rsidDel="001B588C">
          <w:rPr>
            <w:rFonts w:ascii="Times New Roman" w:hAnsi="Times New Roman" w:cs="Times New Roman"/>
            <w:sz w:val="24"/>
            <w:szCs w:val="24"/>
            <w:lang w:val="en-GB"/>
          </w:rPr>
          <w:delText>consisting of</w:delText>
        </w:r>
      </w:del>
      <w:r w:rsidRPr="00FB0BE9">
        <w:rPr>
          <w:rFonts w:ascii="Times New Roman" w:hAnsi="Times New Roman" w:cs="Times New Roman"/>
          <w:sz w:val="24"/>
          <w:szCs w:val="24"/>
          <w:lang w:val="en-GB"/>
        </w:rPr>
        <w:t xml:space="preserve"> 16 trials </w:t>
      </w:r>
      <w:ins w:id="39" w:author="Marios Panayi" w:date="2021-01-08T17:28:00Z">
        <w:r w:rsidR="000321D1">
          <w:rPr>
            <w:rFonts w:ascii="Times New Roman" w:hAnsi="Times New Roman" w:cs="Times New Roman"/>
            <w:sz w:val="24"/>
            <w:szCs w:val="24"/>
            <w:lang w:val="en-GB"/>
          </w:rPr>
          <w:t xml:space="preserve">per session </w:t>
        </w:r>
      </w:ins>
      <w:ins w:id="40" w:author="Marios Panayi" w:date="2021-01-08T17:29:00Z">
        <w:r w:rsidR="000321D1">
          <w:rPr>
            <w:rFonts w:ascii="Times New Roman" w:hAnsi="Times New Roman" w:cs="Times New Roman"/>
            <w:sz w:val="24"/>
            <w:szCs w:val="24"/>
            <w:lang w:val="en-GB"/>
          </w:rPr>
          <w:t>separated by</w:t>
        </w:r>
      </w:ins>
      <w:ins w:id="41" w:author="Marios Panayi" w:date="2021-01-08T17:28:00Z">
        <w:r w:rsidR="000321D1" w:rsidRPr="00FB0BE9">
          <w:rPr>
            <w:rFonts w:ascii="Times New Roman" w:hAnsi="Times New Roman" w:cs="Times New Roman"/>
            <w:sz w:val="24"/>
            <w:szCs w:val="24"/>
            <w:lang w:val="en-GB"/>
          </w:rPr>
          <w:t xml:space="preserve"> a vITI90s</w:t>
        </w:r>
        <w:r w:rsidR="000321D1">
          <w:rPr>
            <w:rFonts w:ascii="Times New Roman" w:hAnsi="Times New Roman" w:cs="Times New Roman"/>
            <w:sz w:val="24"/>
            <w:szCs w:val="24"/>
            <w:lang w:val="en-GB"/>
          </w:rPr>
          <w:t xml:space="preserve">, </w:t>
        </w:r>
      </w:ins>
      <w:ins w:id="42" w:author="Marios Panayi" w:date="2021-01-08T17:29:00Z">
        <w:r w:rsidR="000321D1">
          <w:rPr>
            <w:rFonts w:ascii="Times New Roman" w:hAnsi="Times New Roman" w:cs="Times New Roman"/>
            <w:sz w:val="24"/>
            <w:szCs w:val="24"/>
            <w:lang w:val="en-GB"/>
          </w:rPr>
          <w:t xml:space="preserve">with </w:t>
        </w:r>
      </w:ins>
      <w:ins w:id="43" w:author="Marios Panayi" w:date="2021-01-08T17:28:00Z">
        <w:r w:rsidR="000321D1">
          <w:rPr>
            <w:rFonts w:ascii="Times New Roman" w:hAnsi="Times New Roman" w:cs="Times New Roman"/>
            <w:sz w:val="24"/>
            <w:szCs w:val="24"/>
            <w:lang w:val="en-GB"/>
          </w:rPr>
          <w:t xml:space="preserve">each </w:t>
        </w:r>
      </w:ins>
      <w:ins w:id="44" w:author="Marios Panayi" w:date="2021-01-08T17:29:00Z">
        <w:r w:rsidR="000321D1">
          <w:rPr>
            <w:rFonts w:ascii="Times New Roman" w:hAnsi="Times New Roman" w:cs="Times New Roman"/>
            <w:sz w:val="24"/>
            <w:szCs w:val="24"/>
            <w:lang w:val="en-GB"/>
          </w:rPr>
          <w:t xml:space="preserve">trial </w:t>
        </w:r>
      </w:ins>
      <w:r w:rsidRPr="00FB0BE9">
        <w:rPr>
          <w:rFonts w:ascii="Times New Roman" w:hAnsi="Times New Roman" w:cs="Times New Roman"/>
          <w:sz w:val="24"/>
          <w:szCs w:val="24"/>
          <w:lang w:val="en-GB"/>
        </w:rPr>
        <w:t>consisting of a 15s CS co-terminating with reward</w:t>
      </w:r>
      <w:del w:id="45" w:author="Marios Panayi" w:date="2021-01-08T17:29:00Z">
        <w:r w:rsidRPr="00FB0BE9" w:rsidDel="000321D1">
          <w:rPr>
            <w:rFonts w:ascii="Times New Roman" w:hAnsi="Times New Roman" w:cs="Times New Roman"/>
            <w:sz w:val="24"/>
            <w:szCs w:val="24"/>
            <w:lang w:val="en-GB"/>
          </w:rPr>
          <w:delText xml:space="preserve"> </w:delText>
        </w:r>
      </w:del>
      <w:del w:id="46" w:author="Marios Panayi" w:date="2021-01-08T17:27:00Z">
        <w:r w:rsidRPr="00FB0BE9" w:rsidDel="00FF6AB2">
          <w:rPr>
            <w:rFonts w:ascii="Times New Roman" w:hAnsi="Times New Roman" w:cs="Times New Roman"/>
            <w:sz w:val="24"/>
            <w:szCs w:val="24"/>
            <w:lang w:val="en-GB"/>
          </w:rPr>
          <w:delText xml:space="preserve">with </w:delText>
        </w:r>
      </w:del>
      <w:del w:id="47" w:author="Marios Panayi" w:date="2021-01-08T17:28:00Z">
        <w:r w:rsidRPr="00FB0BE9" w:rsidDel="000321D1">
          <w:rPr>
            <w:rFonts w:ascii="Times New Roman" w:hAnsi="Times New Roman" w:cs="Times New Roman"/>
            <w:sz w:val="24"/>
            <w:szCs w:val="24"/>
            <w:lang w:val="en-GB"/>
          </w:rPr>
          <w:delText>a vITI90s</w:delText>
        </w:r>
      </w:del>
      <w:r w:rsidRPr="00FB0BE9">
        <w:rPr>
          <w:rFonts w:ascii="Times New Roman" w:hAnsi="Times New Roman" w:cs="Times New Roman"/>
          <w:sz w:val="24"/>
          <w:szCs w:val="24"/>
          <w:lang w:val="en-GB"/>
        </w:rPr>
        <w:t xml:space="preserve">. Unlike initial acquisition the two CSs were an 80dB white noise and a 2800 Hz, 80 dB tone followed by either </w:t>
      </w:r>
      <w:ins w:id="48" w:author="Marios Panayi" w:date="2021-01-08T17:33:00Z">
        <w:r w:rsidR="00786614">
          <w:rPr>
            <w:rFonts w:ascii="Times New Roman" w:hAnsi="Times New Roman" w:cs="Times New Roman"/>
            <w:sz w:val="24"/>
            <w:szCs w:val="24"/>
            <w:lang w:val="en-GB"/>
          </w:rPr>
          <w:t xml:space="preserve">a </w:t>
        </w:r>
      </w:ins>
      <w:del w:id="49" w:author="Marios Panayi" w:date="2021-01-08T17:30:00Z">
        <w:r w:rsidRPr="00FB0BE9" w:rsidDel="000321D1">
          <w:rPr>
            <w:rFonts w:ascii="Times New Roman" w:hAnsi="Times New Roman" w:cs="Times New Roman"/>
            <w:sz w:val="24"/>
            <w:szCs w:val="24"/>
            <w:lang w:val="en-GB"/>
          </w:rPr>
          <w:delText>a single pellet</w:delText>
        </w:r>
      </w:del>
      <w:ins w:id="50" w:author="Marios Panayi" w:date="2021-01-08T17:30:00Z">
        <w:r w:rsidR="000321D1">
          <w:rPr>
            <w:rFonts w:ascii="Times New Roman" w:hAnsi="Times New Roman" w:cs="Times New Roman"/>
            <w:sz w:val="24"/>
            <w:szCs w:val="24"/>
            <w:lang w:val="en-GB"/>
          </w:rPr>
          <w:t>sucrose</w:t>
        </w:r>
      </w:ins>
      <w:ins w:id="51" w:author="Marios Panayi" w:date="2021-01-08T17:33:00Z">
        <w:r w:rsidR="00786614">
          <w:rPr>
            <w:rFonts w:ascii="Times New Roman" w:hAnsi="Times New Roman" w:cs="Times New Roman"/>
            <w:sz w:val="24"/>
            <w:szCs w:val="24"/>
            <w:lang w:val="en-GB"/>
          </w:rPr>
          <w:t xml:space="preserve"> pellet</w:t>
        </w:r>
      </w:ins>
      <w:r w:rsidRPr="00FB0BE9">
        <w:rPr>
          <w:rFonts w:ascii="Times New Roman" w:hAnsi="Times New Roman" w:cs="Times New Roman"/>
          <w:sz w:val="24"/>
          <w:szCs w:val="24"/>
          <w:lang w:val="en-GB"/>
        </w:rPr>
        <w:t xml:space="preserve"> or </w:t>
      </w:r>
      <w:ins w:id="52" w:author="Marios Panayi" w:date="2021-01-08T17:38:00Z">
        <w:r w:rsidR="00785DD6">
          <w:rPr>
            <w:rFonts w:ascii="Times New Roman" w:hAnsi="Times New Roman" w:cs="Times New Roman"/>
            <w:sz w:val="24"/>
            <w:szCs w:val="24"/>
            <w:lang w:val="en-GB"/>
          </w:rPr>
          <w:t xml:space="preserve">lemon flavoured </w:t>
        </w:r>
      </w:ins>
      <w:del w:id="53" w:author="Marios Panayi" w:date="2021-01-08T17:30:00Z">
        <w:r w:rsidRPr="00FB0BE9" w:rsidDel="000321D1">
          <w:rPr>
            <w:rFonts w:ascii="Times New Roman" w:hAnsi="Times New Roman" w:cs="Times New Roman"/>
            <w:sz w:val="24"/>
            <w:szCs w:val="24"/>
            <w:lang w:val="en-GB"/>
          </w:rPr>
          <w:delText xml:space="preserve">20% w/v </w:delText>
        </w:r>
      </w:del>
      <w:r w:rsidRPr="00FB0BE9">
        <w:rPr>
          <w:rFonts w:ascii="Times New Roman" w:hAnsi="Times New Roman" w:cs="Times New Roman"/>
          <w:sz w:val="24"/>
          <w:szCs w:val="24"/>
          <w:lang w:val="en-GB"/>
        </w:rPr>
        <w:t>maltodextrin liquid</w:t>
      </w:r>
      <w:ins w:id="54" w:author="Marios Panayi" w:date="2021-01-08T17:30:00Z">
        <w:r w:rsidR="000321D1">
          <w:rPr>
            <w:rFonts w:ascii="Times New Roman" w:hAnsi="Times New Roman" w:cs="Times New Roman"/>
            <w:sz w:val="24"/>
            <w:szCs w:val="24"/>
            <w:lang w:val="en-GB"/>
          </w:rPr>
          <w:t xml:space="preserve"> reinforcers</w:t>
        </w:r>
      </w:ins>
      <w:r w:rsidRPr="00FB0BE9">
        <w:rPr>
          <w:rFonts w:ascii="Times New Roman" w:hAnsi="Times New Roman" w:cs="Times New Roman"/>
          <w:sz w:val="24"/>
          <w:szCs w:val="24"/>
          <w:lang w:val="en-GB"/>
        </w:rPr>
        <w:t xml:space="preserve"> (CS-US identities counterbalanced between animals).</w:t>
      </w:r>
    </w:p>
    <w:p w14:paraId="7046AA3A" w14:textId="77777777" w:rsidR="0036108C" w:rsidRPr="00FB0BE9" w:rsidRDefault="0036108C" w:rsidP="0036108C">
      <w:pPr>
        <w:pStyle w:val="3MariosLevel3"/>
        <w:spacing w:line="480" w:lineRule="auto"/>
        <w:rPr>
          <w:lang w:val="en-GB"/>
        </w:rPr>
      </w:pPr>
      <w:bookmarkStart w:id="55" w:name="_Toc417305006"/>
      <w:r w:rsidRPr="00FB0BE9">
        <w:rPr>
          <w:lang w:val="en-GB"/>
        </w:rPr>
        <w:t>Taste Aversion</w:t>
      </w:r>
      <w:bookmarkEnd w:id="55"/>
    </w:p>
    <w:p w14:paraId="61FD6E2D" w14:textId="77777777"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FB0BE9">
        <w:rPr>
          <w:rFonts w:ascii="Times New Roman" w:hAnsi="Times New Roman" w:cs="Times New Roman"/>
          <w:sz w:val="24"/>
          <w:szCs w:val="24"/>
          <w:lang w:val="en-GB"/>
        </w:rPr>
        <w:t>i.p.</w:t>
      </w:r>
      <w:proofErr w:type="spellEnd"/>
      <w:r w:rsidRPr="00FB0BE9">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52789EF8" w14:textId="77777777" w:rsidR="0036108C" w:rsidRPr="00FB0BE9" w:rsidRDefault="0036108C" w:rsidP="0036108C">
      <w:pPr>
        <w:pStyle w:val="3MariosLevel3"/>
        <w:spacing w:line="480" w:lineRule="auto"/>
        <w:rPr>
          <w:lang w:val="en-GB"/>
        </w:rPr>
      </w:pPr>
      <w:bookmarkStart w:id="56" w:name="_Toc417305007"/>
      <w:r w:rsidRPr="00FB0BE9">
        <w:rPr>
          <w:lang w:val="en-GB"/>
        </w:rPr>
        <w:t>Devaluation Test</w:t>
      </w:r>
      <w:bookmarkEnd w:id="56"/>
    </w:p>
    <w:p w14:paraId="78777C23" w14:textId="00F5CE60" w:rsidR="0036108C" w:rsidRPr="00FB0BE9" w:rsidRDefault="0036108C" w:rsidP="0036108C">
      <w:pPr>
        <w:spacing w:after="240" w:line="480" w:lineRule="auto"/>
        <w:rPr>
          <w:rFonts w:ascii="Times New Roman" w:hAnsi="Times New Roman" w:cs="Times New Roman"/>
          <w:sz w:val="24"/>
          <w:szCs w:val="24"/>
          <w:lang w:val="en-GB"/>
        </w:rPr>
      </w:pPr>
      <w:r w:rsidRPr="00FB0BE9">
        <w:rPr>
          <w:rFonts w:ascii="Times New Roman" w:hAnsi="Times New Roman" w:cs="Times New Roman"/>
          <w:sz w:val="24"/>
          <w:szCs w:val="24"/>
          <w:lang w:val="en-GB"/>
        </w:rPr>
        <w:lastRenderedPageBreak/>
        <w:t xml:space="preserve">Animals were tested with a single session of CS training except that no rewards were delivered i.e. in extinction. </w:t>
      </w:r>
      <w:del w:id="57" w:author="Marios Panayi" w:date="2021-01-08T17:45:00Z">
        <w:r w:rsidRPr="00FB0BE9" w:rsidDel="00764388">
          <w:rPr>
            <w:rFonts w:ascii="Times New Roman" w:hAnsi="Times New Roman" w:cs="Times New Roman"/>
            <w:sz w:val="24"/>
            <w:szCs w:val="24"/>
            <w:lang w:val="en-GB"/>
          </w:rPr>
          <w:delText>The magazine frequency measure that was available was not as sensitive to devaluation as a measure of duration, so only d</w:delText>
        </w:r>
      </w:del>
      <w:ins w:id="58" w:author="Marios Panayi" w:date="2021-01-08T17:45:00Z">
        <w:r w:rsidR="00764388">
          <w:rPr>
            <w:rFonts w:ascii="Times New Roman" w:hAnsi="Times New Roman" w:cs="Times New Roman"/>
            <w:sz w:val="24"/>
            <w:szCs w:val="24"/>
            <w:lang w:val="en-GB"/>
          </w:rPr>
          <w:t>D</w:t>
        </w:r>
      </w:ins>
      <w:r w:rsidRPr="00FB0BE9">
        <w:rPr>
          <w:rFonts w:ascii="Times New Roman" w:hAnsi="Times New Roman" w:cs="Times New Roman"/>
          <w:sz w:val="24"/>
          <w:szCs w:val="24"/>
          <w:lang w:val="en-GB"/>
        </w:rPr>
        <w:t>ata from the first trial was analysed at test.</w:t>
      </w:r>
    </w:p>
    <w:p w14:paraId="1AE24813" w14:textId="77777777" w:rsidR="0036108C" w:rsidRPr="00FB0BE9" w:rsidRDefault="0036108C" w:rsidP="0036108C">
      <w:pPr>
        <w:pStyle w:val="3MariosLevel3"/>
        <w:spacing w:line="480" w:lineRule="auto"/>
        <w:rPr>
          <w:lang w:val="en-GB"/>
        </w:rPr>
      </w:pPr>
      <w:bookmarkStart w:id="59" w:name="_Toc417304986"/>
      <w:r w:rsidRPr="00FB0BE9">
        <w:rPr>
          <w:lang w:val="en-GB"/>
        </w:rPr>
        <w:t>Locomotor Activity</w:t>
      </w:r>
      <w:bookmarkEnd w:id="59"/>
    </w:p>
    <w:p w14:paraId="75F3B007" w14:textId="77777777" w:rsidR="0036108C" w:rsidRPr="00FB0BE9" w:rsidRDefault="0036108C" w:rsidP="0036108C">
      <w:pPr>
        <w:pStyle w:val="3MariosLevel3"/>
        <w:spacing w:line="480" w:lineRule="auto"/>
        <w:ind w:left="0"/>
        <w:rPr>
          <w:lang w:val="en-GB"/>
        </w:rPr>
      </w:pPr>
      <w:r w:rsidRPr="00FB0BE9">
        <w:rPr>
          <w:b w:val="0"/>
          <w:i w:val="0"/>
          <w:lang w:val="en-GB"/>
        </w:rPr>
        <w:t>At the end of the experimental procedures, all animals were assessed for locomotor activity over a 1-hour period.</w:t>
      </w:r>
      <w:r w:rsidRPr="00FB0BE9">
        <w:rPr>
          <w:lang w:val="en-GB"/>
        </w:rPr>
        <w:t xml:space="preserve"> </w:t>
      </w:r>
    </w:p>
    <w:p w14:paraId="5C34063B" w14:textId="77777777" w:rsidR="0036108C" w:rsidRPr="00FB0BE9" w:rsidRDefault="0036108C" w:rsidP="0036108C">
      <w:pPr>
        <w:pStyle w:val="BodyText"/>
        <w:spacing w:line="480" w:lineRule="auto"/>
        <w:jc w:val="center"/>
        <w:rPr>
          <w:lang w:val="en-GB"/>
        </w:rPr>
      </w:pPr>
      <w:bookmarkStart w:id="60" w:name="_Toc417305020"/>
      <w:r w:rsidRPr="00FB0BE9">
        <w:rPr>
          <w:b/>
          <w:lang w:val="en-GB"/>
        </w:rPr>
        <w:t>Experiment 2: Post-training muscimol inactivation</w:t>
      </w:r>
    </w:p>
    <w:p w14:paraId="52DFF839"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60"/>
    </w:p>
    <w:p w14:paraId="75428708" w14:textId="77777777" w:rsidR="0036108C" w:rsidRPr="00FB0BE9" w:rsidRDefault="0036108C" w:rsidP="0036108C">
      <w:pPr>
        <w:spacing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1443466E"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1" w:name="_Toc417305025"/>
      <w:r w:rsidRPr="00FB0BE9">
        <w:rPr>
          <w:rFonts w:ascii="Times New Roman" w:eastAsia="Times New Roman" w:hAnsi="Times New Roman" w:cs="Times New Roman"/>
          <w:b/>
          <w:i/>
          <w:color w:val="000000"/>
          <w:sz w:val="24"/>
          <w:szCs w:val="24"/>
          <w:lang w:val="en-GB"/>
        </w:rPr>
        <w:t>Pavlovian Acquisition</w:t>
      </w:r>
      <w:bookmarkEnd w:id="61"/>
    </w:p>
    <w:p w14:paraId="73F19BA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9</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1. This number of sessions was chosen because the effect of pre-training lesions appeared after around 9 session in Experiment 1.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16ECA67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62" w:name="_Toc417305026"/>
      <w:r w:rsidRPr="00FB0BE9">
        <w:rPr>
          <w:rFonts w:ascii="Times New Roman" w:eastAsia="Calibri" w:hAnsi="Times New Roman" w:cs="Times New Roman"/>
          <w:b/>
          <w:color w:val="000000"/>
          <w:sz w:val="24"/>
          <w:szCs w:val="24"/>
          <w:lang w:val="en-GB"/>
        </w:rPr>
        <w:t>Post-Training</w:t>
      </w:r>
      <w:bookmarkEnd w:id="62"/>
    </w:p>
    <w:p w14:paraId="0FBAEC97"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3" w:name="_Toc417305027"/>
      <w:r w:rsidRPr="00FB0BE9">
        <w:rPr>
          <w:rFonts w:ascii="Times New Roman" w:eastAsia="Times New Roman" w:hAnsi="Times New Roman" w:cs="Times New Roman"/>
          <w:b/>
          <w:i/>
          <w:color w:val="000000"/>
          <w:sz w:val="24"/>
          <w:szCs w:val="24"/>
          <w:lang w:val="en-GB"/>
        </w:rPr>
        <w:t>Pre-Infusion</w:t>
      </w:r>
      <w:bookmarkEnd w:id="63"/>
    </w:p>
    <w:p w14:paraId="111309A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22668A1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4" w:name="_Toc417305028"/>
      <w:r w:rsidRPr="00FB0BE9">
        <w:rPr>
          <w:rFonts w:ascii="Times New Roman" w:eastAsia="Times New Roman" w:hAnsi="Times New Roman" w:cs="Times New Roman"/>
          <w:b/>
          <w:i/>
          <w:color w:val="000000"/>
          <w:sz w:val="24"/>
          <w:szCs w:val="24"/>
          <w:lang w:val="en-GB"/>
        </w:rPr>
        <w:t>Infusion</w:t>
      </w:r>
      <w:bookmarkEnd w:id="64"/>
    </w:p>
    <w:p w14:paraId="52CB505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CD61336"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65" w:name="_Toc417305029"/>
      <w:r w:rsidRPr="00FB0BE9">
        <w:rPr>
          <w:rFonts w:ascii="Times New Roman" w:eastAsia="Times New Roman" w:hAnsi="Times New Roman" w:cs="Times New Roman"/>
          <w:b/>
          <w:i/>
          <w:color w:val="000000"/>
          <w:sz w:val="24"/>
          <w:szCs w:val="24"/>
          <w:lang w:val="en-GB"/>
        </w:rPr>
        <w:t>Post-Infusion</w:t>
      </w:r>
      <w:bookmarkEnd w:id="65"/>
    </w:p>
    <w:p w14:paraId="1BABF741"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2F393D06" w14:textId="22E261FB" w:rsidR="0036108C" w:rsidRPr="00FB0BE9" w:rsidDel="006A6F42" w:rsidRDefault="0036108C" w:rsidP="0036108C">
      <w:pPr>
        <w:spacing w:line="480" w:lineRule="auto"/>
        <w:rPr>
          <w:del w:id="66" w:author="Marios Panayi" w:date="2021-01-09T16:40:00Z"/>
          <w:rFonts w:ascii="Times New Roman" w:eastAsia="Calibri" w:hAnsi="Times New Roman" w:cs="Times New Roman"/>
          <w:b/>
          <w:color w:val="000000"/>
          <w:sz w:val="24"/>
          <w:szCs w:val="24"/>
          <w:lang w:val="en-GB"/>
        </w:rPr>
      </w:pPr>
      <w:bookmarkStart w:id="67" w:name="_Toc417305032"/>
      <w:del w:id="68" w:author="Marios Panayi" w:date="2021-01-09T16:40:00Z">
        <w:r w:rsidRPr="00FB0BE9" w:rsidDel="006A6F42">
          <w:rPr>
            <w:rFonts w:ascii="Times New Roman" w:eastAsia="Calibri" w:hAnsi="Times New Roman" w:cs="Times New Roman"/>
            <w:b/>
            <w:color w:val="000000"/>
            <w:sz w:val="24"/>
            <w:szCs w:val="24"/>
            <w:lang w:val="en-GB"/>
          </w:rPr>
          <w:delText>Histology and Group Allocation</w:delText>
        </w:r>
        <w:bookmarkEnd w:id="67"/>
      </w:del>
    </w:p>
    <w:p w14:paraId="41E6E2CD" w14:textId="04322EEC" w:rsidR="0036108C" w:rsidRPr="00FB0BE9" w:rsidDel="006A6F42" w:rsidRDefault="0036108C" w:rsidP="0036108C">
      <w:pPr>
        <w:spacing w:line="480" w:lineRule="auto"/>
        <w:rPr>
          <w:del w:id="69" w:author="Marios Panayi" w:date="2021-01-09T16:40:00Z"/>
          <w:rFonts w:ascii="Times New Roman" w:eastAsia="Calibri" w:hAnsi="Times New Roman" w:cs="Times New Roman"/>
          <w:color w:val="000000"/>
          <w:sz w:val="24"/>
          <w:szCs w:val="24"/>
          <w:lang w:val="en-GB"/>
        </w:rPr>
      </w:pPr>
      <w:del w:id="70" w:author="Marios Panayi" w:date="2021-01-09T16:40:00Z">
        <w:r w:rsidRPr="00FB0BE9" w:rsidDel="006A6F42">
          <w:rPr>
            <w:rFonts w:ascii="Times New Roman" w:eastAsia="Calibri" w:hAnsi="Times New Roman" w:cs="Times New Roman"/>
            <w:color w:val="000000"/>
            <w:sz w:val="24"/>
            <w:szCs w:val="24"/>
            <w:lang w:val="en-GB"/>
          </w:rPr>
          <w:delText xml:space="preserve">Cannulae placements are illustrated </w:delText>
        </w:r>
        <w:r w:rsidRPr="00FB0BE9" w:rsidDel="006A6F42">
          <w:rPr>
            <w:rFonts w:ascii="Times New Roman" w:eastAsia="Calibri" w:hAnsi="Times New Roman" w:cs="Times New Roman"/>
            <w:sz w:val="24"/>
            <w:szCs w:val="24"/>
            <w:lang w:val="en-GB"/>
          </w:rPr>
          <w:delText xml:space="preserve">in </w:delText>
        </w:r>
        <w:r w:rsidRPr="00FB0BE9" w:rsidDel="006A6F42">
          <w:rPr>
            <w:rFonts w:ascii="Times New Roman" w:eastAsia="Calibri" w:hAnsi="Times New Roman" w:cs="Times New Roman"/>
            <w:color w:val="000000"/>
            <w:sz w:val="24"/>
            <w:szCs w:val="24"/>
            <w:lang w:val="en-GB"/>
          </w:rPr>
          <w:delText>Figure 2-figure supplement 2</w:delText>
        </w:r>
        <w:r w:rsidRPr="00FB0BE9" w:rsidDel="006A6F42">
          <w:rPr>
            <w:rFonts w:ascii="Times New Roman" w:eastAsia="Calibri" w:hAnsi="Times New Roman" w:cs="Times New Roman"/>
            <w:sz w:val="24"/>
            <w:szCs w:val="24"/>
            <w:lang w:val="en-GB"/>
          </w:rPr>
          <w:delText xml:space="preserve">. One animal </w:delText>
        </w:r>
        <w:r w:rsidRPr="00FB0BE9" w:rsidDel="006A6F42">
          <w:rPr>
            <w:rFonts w:ascii="Times New Roman" w:eastAsia="Calibri" w:hAnsi="Times New Roman" w:cs="Times New Roman"/>
            <w:color w:val="000000"/>
            <w:sz w:val="24"/>
            <w:szCs w:val="24"/>
            <w:lang w:val="en-GB"/>
          </w:rPr>
          <w:delTex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24 (saline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12, muscimol </w:delText>
        </w:r>
        <w:r w:rsidRPr="00FB0BE9" w:rsidDel="006A6F42">
          <w:rPr>
            <w:rFonts w:ascii="Times New Roman" w:eastAsia="Calibri" w:hAnsi="Times New Roman" w:cs="Times New Roman"/>
            <w:i/>
            <w:color w:val="000000"/>
            <w:sz w:val="24"/>
            <w:szCs w:val="24"/>
            <w:lang w:val="en-GB"/>
          </w:rPr>
          <w:delText>n</w:delText>
        </w:r>
        <w:r w:rsidRPr="00FB0BE9" w:rsidDel="006A6F42">
          <w:rPr>
            <w:rFonts w:ascii="Times New Roman" w:eastAsia="Calibri" w:hAnsi="Times New Roman" w:cs="Times New Roman"/>
            <w:color w:val="000000"/>
            <w:sz w:val="24"/>
            <w:szCs w:val="24"/>
            <w:lang w:val="en-GB"/>
          </w:rPr>
          <w:delText xml:space="preserve"> = 12).</w:delText>
        </w:r>
      </w:del>
    </w:p>
    <w:p w14:paraId="5197A139" w14:textId="294CCD06" w:rsidR="0036108C" w:rsidRPr="00FB0BE9" w:rsidDel="006A6F42" w:rsidRDefault="0036108C" w:rsidP="0036108C">
      <w:pPr>
        <w:spacing w:line="480" w:lineRule="auto"/>
        <w:rPr>
          <w:del w:id="71" w:author="Marios Panayi" w:date="2021-01-09T16:40:00Z"/>
          <w:rFonts w:ascii="Times New Roman" w:eastAsia="Calibri" w:hAnsi="Times New Roman" w:cs="Times New Roman"/>
          <w:b/>
          <w:color w:val="000000"/>
          <w:sz w:val="24"/>
          <w:szCs w:val="24"/>
          <w:lang w:val="en-GB"/>
        </w:rPr>
      </w:pPr>
      <w:bookmarkStart w:id="72" w:name="_Toc417305033"/>
      <w:del w:id="73" w:author="Marios Panayi" w:date="2021-01-09T16:40:00Z">
        <w:r w:rsidRPr="00FB0BE9" w:rsidDel="006A6F42">
          <w:rPr>
            <w:rFonts w:ascii="Times New Roman" w:eastAsia="Calibri" w:hAnsi="Times New Roman" w:cs="Times New Roman"/>
            <w:b/>
            <w:color w:val="000000"/>
            <w:sz w:val="24"/>
            <w:szCs w:val="24"/>
            <w:lang w:val="en-GB"/>
          </w:rPr>
          <w:delText>PreCS Rates</w:delText>
        </w:r>
        <w:bookmarkEnd w:id="72"/>
      </w:del>
    </w:p>
    <w:p w14:paraId="4110DDE0" w14:textId="28DD3A73" w:rsidR="0036108C" w:rsidRPr="00FB0BE9" w:rsidDel="006A6F42" w:rsidRDefault="0036108C" w:rsidP="0036108C">
      <w:pPr>
        <w:spacing w:after="240" w:line="480" w:lineRule="auto"/>
        <w:rPr>
          <w:del w:id="74" w:author="Marios Panayi" w:date="2021-01-09T16:40:00Z"/>
          <w:rFonts w:ascii="Times New Roman" w:eastAsia="Calibri" w:hAnsi="Times New Roman" w:cs="Times New Roman"/>
          <w:color w:val="000000"/>
          <w:sz w:val="24"/>
          <w:szCs w:val="24"/>
          <w:lang w:val="en-GB"/>
        </w:rPr>
      </w:pPr>
      <w:del w:id="75" w:author="Marios Panayi" w:date="2021-01-09T16:40:00Z">
        <w:r w:rsidRPr="00FB0BE9" w:rsidDel="006A6F42">
          <w:rPr>
            <w:rFonts w:ascii="Times New Roman" w:eastAsia="Calibri" w:hAnsi="Times New Roman" w:cs="Times New Roman"/>
            <w:color w:val="000000"/>
            <w:sz w:val="24"/>
            <w:szCs w:val="24"/>
            <w:lang w:val="en-GB"/>
          </w:rPr>
          <w:lastRenderedPageBreak/>
          <w:delText xml:space="preserve">PreCS baseline responding did not differ between infusion groups across training. In particular, during the infusion period a Group x Day (4 days) mixed ANOVA on preCS responses revealed a significant effect of Day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(3, 66)</w:delText>
        </w:r>
        <w:r w:rsidRPr="00FB0BE9" w:rsidDel="006A6F42">
          <w:rPr>
            <w:rFonts w:ascii="Times New Roman" w:eastAsia="Calibri" w:hAnsi="Times New Roman" w:cs="Times New Roman"/>
            <w:color w:val="000000"/>
            <w:sz w:val="24"/>
            <w:szCs w:val="24"/>
            <w:lang w:val="en-GB"/>
          </w:rPr>
          <w:delText xml:space="preserve"> = 5.95,</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.001</w:delText>
        </w:r>
        <w:r w:rsidRPr="00FB0BE9" w:rsidDel="006A6F42">
          <w:rPr>
            <w:rFonts w:ascii="Times New Roman" w:eastAsia="Times New Roman" w:hAnsi="Times New Roman" w:cs="Times New Roman"/>
            <w:color w:val="000000"/>
            <w:sz w:val="24"/>
            <w:szCs w:val="24"/>
            <w:lang w:val="en-GB"/>
          </w:rPr>
          <w:delText xml:space="preserve">) but no significant effect of Group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(1, 22)</w:delText>
        </w:r>
        <w:r w:rsidRPr="00FB0BE9" w:rsidDel="006A6F42">
          <w:rPr>
            <w:rFonts w:ascii="Times New Roman" w:eastAsia="Calibri" w:hAnsi="Times New Roman" w:cs="Times New Roman"/>
            <w:color w:val="000000"/>
            <w:sz w:val="24"/>
            <w:szCs w:val="24"/>
            <w:lang w:val="en-GB"/>
          </w:rPr>
          <w:delText xml:space="preserve"> = 0.01,</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.93</w:delText>
        </w:r>
        <w:r w:rsidRPr="00FB0BE9" w:rsidDel="006A6F42">
          <w:rPr>
            <w:rFonts w:ascii="Times New Roman" w:eastAsia="Times New Roman" w:hAnsi="Times New Roman" w:cs="Times New Roman"/>
            <w:color w:val="000000"/>
            <w:sz w:val="24"/>
            <w:szCs w:val="24"/>
            <w:lang w:val="en-GB"/>
          </w:rPr>
          <w:delText xml:space="preserve">) or Group x Day interaction </w:delText>
        </w:r>
        <w:r w:rsidRPr="00FB0BE9" w:rsidDel="006A6F42">
          <w:rPr>
            <w:rFonts w:ascii="Times New Roman" w:eastAsia="Times New Roman" w:hAnsi="Times New Roman" w:cs="Times New Roman"/>
            <w:color w:val="000000"/>
            <w:sz w:val="24"/>
            <w:szCs w:val="24"/>
            <w:lang w:val="en-GB" w:eastAsia="en-AU"/>
          </w:rPr>
          <w:delText>(</w:delText>
        </w:r>
        <w:r w:rsidRPr="00FB0BE9" w:rsidDel="006A6F42">
          <w:rPr>
            <w:rFonts w:ascii="Times New Roman" w:eastAsia="Calibri" w:hAnsi="Times New Roman" w:cs="Times New Roman"/>
            <w:i/>
            <w:iCs/>
            <w:color w:val="000000"/>
            <w:sz w:val="24"/>
            <w:szCs w:val="24"/>
            <w:lang w:val="en-GB"/>
          </w:rPr>
          <w:delText>F</w:delText>
        </w:r>
        <w:r w:rsidRPr="00FB0BE9" w:rsidDel="006A6F42">
          <w:rPr>
            <w:rFonts w:ascii="Times New Roman" w:eastAsia="Calibri" w:hAnsi="Times New Roman" w:cs="Times New Roman"/>
            <w:color w:val="000000"/>
            <w:sz w:val="24"/>
            <w:szCs w:val="24"/>
            <w:vertAlign w:val="subscript"/>
            <w:lang w:val="en-GB"/>
          </w:rPr>
          <w:delText>(3, 66)</w:delText>
        </w:r>
        <w:r w:rsidRPr="00FB0BE9" w:rsidDel="006A6F42">
          <w:rPr>
            <w:rFonts w:ascii="Times New Roman" w:eastAsia="Calibri" w:hAnsi="Times New Roman" w:cs="Times New Roman"/>
            <w:color w:val="000000"/>
            <w:sz w:val="24"/>
            <w:szCs w:val="24"/>
            <w:lang w:val="en-GB"/>
          </w:rPr>
          <w:delText xml:space="preserve"> = 0.41,</w:delText>
        </w:r>
        <w:r w:rsidRPr="00FB0BE9" w:rsidDel="006A6F42">
          <w:rPr>
            <w:rFonts w:ascii="Times New Roman" w:eastAsia="Calibri" w:hAnsi="Times New Roman" w:cs="Times New Roman"/>
            <w:i/>
            <w:iCs/>
            <w:color w:val="000000"/>
            <w:sz w:val="24"/>
            <w:szCs w:val="24"/>
            <w:lang w:val="en-GB"/>
          </w:rPr>
          <w:delText xml:space="preserve"> p</w:delText>
        </w:r>
        <w:r w:rsidRPr="00FB0BE9" w:rsidDel="006A6F42">
          <w:rPr>
            <w:rFonts w:ascii="Times New Roman" w:eastAsia="Calibri" w:hAnsi="Times New Roman" w:cs="Times New Roman"/>
            <w:color w:val="000000"/>
            <w:sz w:val="24"/>
            <w:szCs w:val="24"/>
            <w:lang w:val="en-GB"/>
          </w:rPr>
          <w:delText xml:space="preserve"> = .741</w:delText>
        </w:r>
        <w:r w:rsidRPr="00FB0BE9" w:rsidDel="006A6F42">
          <w:rPr>
            <w:rFonts w:ascii="Times New Roman" w:eastAsia="Times New Roman" w:hAnsi="Times New Roman" w:cs="Times New Roman"/>
            <w:color w:val="000000"/>
            <w:sz w:val="24"/>
            <w:szCs w:val="24"/>
            <w:lang w:val="en-GB"/>
          </w:rPr>
          <w:delText xml:space="preserve">). PreCS response rates on these days were, saline </w:delText>
        </w:r>
        <w:r w:rsidRPr="00FB0BE9" w:rsidDel="006A6F42">
          <w:rPr>
            <w:rFonts w:ascii="Times New Roman" w:eastAsia="Times New Roman" w:hAnsi="Times New Roman" w:cs="Times New Roman"/>
            <w:i/>
            <w:color w:val="000000"/>
            <w:sz w:val="24"/>
            <w:szCs w:val="24"/>
            <w:lang w:val="en-GB"/>
          </w:rPr>
          <w:delText>M</w:delText>
        </w:r>
        <w:r w:rsidRPr="00FB0BE9" w:rsidDel="006A6F42">
          <w:rPr>
            <w:rFonts w:ascii="Times New Roman" w:eastAsia="Times New Roman" w:hAnsi="Times New Roman" w:cs="Times New Roman"/>
            <w:color w:val="000000"/>
            <w:sz w:val="24"/>
            <w:szCs w:val="24"/>
            <w:lang w:val="en-GB"/>
          </w:rPr>
          <w:delText xml:space="preserve"> = 0.70, </w:delText>
        </w:r>
        <w:r w:rsidRPr="00FB0BE9" w:rsidDel="006A6F42">
          <w:rPr>
            <w:rFonts w:ascii="Times New Roman" w:eastAsia="Times New Roman" w:hAnsi="Times New Roman" w:cs="Times New Roman"/>
            <w:i/>
            <w:color w:val="000000"/>
            <w:sz w:val="24"/>
            <w:szCs w:val="24"/>
            <w:lang w:val="en-GB"/>
          </w:rPr>
          <w:delText xml:space="preserve">SD </w:delText>
        </w:r>
        <w:r w:rsidRPr="00FB0BE9" w:rsidDel="006A6F42">
          <w:rPr>
            <w:rFonts w:ascii="Times New Roman" w:eastAsia="Times New Roman" w:hAnsi="Times New Roman" w:cs="Times New Roman"/>
            <w:color w:val="000000"/>
            <w:sz w:val="24"/>
            <w:szCs w:val="24"/>
            <w:lang w:val="en-GB"/>
          </w:rPr>
          <w:delText>= .48, muscimol</w:delText>
        </w:r>
        <w:r w:rsidRPr="00FB0BE9" w:rsidDel="006A6F42">
          <w:rPr>
            <w:rFonts w:ascii="Times New Roman" w:eastAsia="Times New Roman" w:hAnsi="Times New Roman" w:cs="Times New Roman"/>
            <w:i/>
            <w:color w:val="000000"/>
            <w:sz w:val="24"/>
            <w:szCs w:val="24"/>
            <w:lang w:val="en-GB"/>
          </w:rPr>
          <w:delText xml:space="preserve"> M</w:delText>
        </w:r>
        <w:r w:rsidRPr="00FB0BE9" w:rsidDel="006A6F42">
          <w:rPr>
            <w:rFonts w:ascii="Times New Roman" w:eastAsia="Times New Roman" w:hAnsi="Times New Roman" w:cs="Times New Roman"/>
            <w:color w:val="000000"/>
            <w:sz w:val="24"/>
            <w:szCs w:val="24"/>
            <w:lang w:val="en-GB"/>
          </w:rPr>
          <w:delText xml:space="preserve"> = 0.72, </w:delText>
        </w:r>
        <w:r w:rsidRPr="00FB0BE9" w:rsidDel="006A6F42">
          <w:rPr>
            <w:rFonts w:ascii="Times New Roman" w:eastAsia="Times New Roman" w:hAnsi="Times New Roman" w:cs="Times New Roman"/>
            <w:i/>
            <w:color w:val="000000"/>
            <w:sz w:val="24"/>
            <w:szCs w:val="24"/>
            <w:lang w:val="en-GB"/>
          </w:rPr>
          <w:delText xml:space="preserve">SD </w:delText>
        </w:r>
        <w:r w:rsidRPr="00FB0BE9" w:rsidDel="006A6F42">
          <w:rPr>
            <w:rFonts w:ascii="Times New Roman" w:eastAsia="Times New Roman" w:hAnsi="Times New Roman" w:cs="Times New Roman"/>
            <w:color w:val="000000"/>
            <w:sz w:val="24"/>
            <w:szCs w:val="24"/>
            <w:lang w:val="en-GB"/>
          </w:rPr>
          <w:delText>= .48.</w:delText>
        </w:r>
      </w:del>
    </w:p>
    <w:p w14:paraId="3F1CAFDE" w14:textId="77777777" w:rsidR="0036108C" w:rsidRPr="00FB0BE9" w:rsidRDefault="0036108C" w:rsidP="0036108C">
      <w:pPr>
        <w:pStyle w:val="BodyText"/>
        <w:spacing w:line="480" w:lineRule="auto"/>
        <w:jc w:val="center"/>
        <w:rPr>
          <w:lang w:val="en-GB"/>
        </w:rPr>
      </w:pPr>
      <w:r w:rsidRPr="00FB0BE9">
        <w:rPr>
          <w:b/>
          <w:lang w:val="en-GB"/>
        </w:rPr>
        <w:t>Supplementary Experiment 1: Post-Training OFC lesions</w:t>
      </w:r>
    </w:p>
    <w:p w14:paraId="4A93BB27"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76" w:name="_Toc417305042"/>
      <w:bookmarkStart w:id="77" w:name="_Toc417312604"/>
      <w:r w:rsidRPr="00FB0BE9">
        <w:rPr>
          <w:rFonts w:ascii="Times New Roman" w:eastAsia="Calibri" w:hAnsi="Times New Roman" w:cs="Times New Roman"/>
          <w:b/>
          <w:color w:val="000000"/>
          <w:sz w:val="24"/>
          <w:szCs w:val="24"/>
          <w:lang w:val="en-GB"/>
        </w:rPr>
        <w:t>Methods</w:t>
      </w:r>
      <w:bookmarkEnd w:id="76"/>
      <w:bookmarkEnd w:id="77"/>
    </w:p>
    <w:p w14:paraId="207FA967"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78" w:name="_Toc417305043"/>
      <w:r w:rsidRPr="00FB0BE9">
        <w:rPr>
          <w:rFonts w:ascii="Times New Roman" w:eastAsia="Calibri" w:hAnsi="Times New Roman" w:cs="Times New Roman"/>
          <w:b/>
          <w:color w:val="000000"/>
          <w:sz w:val="24"/>
          <w:szCs w:val="24"/>
          <w:lang w:val="en-GB"/>
        </w:rPr>
        <w:t>Subjects</w:t>
      </w:r>
      <w:bookmarkEnd w:id="78"/>
    </w:p>
    <w:p w14:paraId="5C928CE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7D34C532"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79" w:name="_Toc417305046"/>
      <w:r w:rsidRPr="00FB0BE9">
        <w:rPr>
          <w:rFonts w:ascii="Times New Roman" w:eastAsia="Calibri" w:hAnsi="Times New Roman" w:cs="Times New Roman"/>
          <w:b/>
          <w:color w:val="000000"/>
          <w:sz w:val="24"/>
          <w:szCs w:val="24"/>
          <w:lang w:val="en-GB"/>
        </w:rPr>
        <w:t>Pre-lesion Training</w:t>
      </w:r>
      <w:bookmarkEnd w:id="79"/>
    </w:p>
    <w:p w14:paraId="6C7E0759"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80" w:name="_Toc417305048"/>
      <w:r w:rsidRPr="00FB0BE9">
        <w:rPr>
          <w:rFonts w:ascii="Times New Roman" w:eastAsia="Times New Roman" w:hAnsi="Times New Roman" w:cs="Times New Roman"/>
          <w:b/>
          <w:i/>
          <w:color w:val="000000"/>
          <w:sz w:val="24"/>
          <w:szCs w:val="24"/>
          <w:lang w:val="en-GB"/>
        </w:rPr>
        <w:t>Pavlovian Acquisition</w:t>
      </w:r>
      <w:bookmarkEnd w:id="80"/>
    </w:p>
    <w:p w14:paraId="39ECC8A9"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4BDAC17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81" w:name="_Toc417305049"/>
      <w:r w:rsidRPr="00FB0BE9">
        <w:rPr>
          <w:rFonts w:ascii="Times New Roman" w:eastAsia="Calibri" w:hAnsi="Times New Roman" w:cs="Times New Roman"/>
          <w:b/>
          <w:color w:val="000000"/>
          <w:sz w:val="24"/>
          <w:szCs w:val="24"/>
          <w:lang w:val="en-GB"/>
        </w:rPr>
        <w:t>Post-lesion Training</w:t>
      </w:r>
      <w:bookmarkEnd w:id="81"/>
    </w:p>
    <w:p w14:paraId="223C529D"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82" w:name="_Toc417305050"/>
      <w:r w:rsidRPr="00FB0BE9">
        <w:rPr>
          <w:rFonts w:ascii="Times New Roman" w:eastAsia="Times New Roman" w:hAnsi="Times New Roman" w:cs="Times New Roman"/>
          <w:b/>
          <w:i/>
          <w:color w:val="000000"/>
          <w:sz w:val="24"/>
          <w:szCs w:val="24"/>
          <w:lang w:val="en-GB"/>
        </w:rPr>
        <w:t>Pavlovian Acquisition</w:t>
      </w:r>
      <w:bookmarkEnd w:id="82"/>
    </w:p>
    <w:p w14:paraId="7F3A11D8"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Following post-operative recovery all animals were returned to food restriction for 24 hrs before receiving an additional 9 days of acquisition training.</w:t>
      </w:r>
    </w:p>
    <w:p w14:paraId="71CB903D" w14:textId="5CE870FB" w:rsidR="0036108C" w:rsidRPr="00FB0BE9" w:rsidDel="00D77087" w:rsidRDefault="0036108C" w:rsidP="0036108C">
      <w:pPr>
        <w:spacing w:line="480" w:lineRule="auto"/>
        <w:rPr>
          <w:del w:id="83" w:author="Marios Panayi" w:date="2021-01-09T16:43:00Z"/>
          <w:rFonts w:ascii="Times New Roman" w:eastAsia="Calibri" w:hAnsi="Times New Roman" w:cs="Times New Roman"/>
          <w:b/>
          <w:color w:val="000000"/>
          <w:sz w:val="24"/>
          <w:szCs w:val="24"/>
          <w:lang w:val="en-GB"/>
        </w:rPr>
      </w:pPr>
      <w:bookmarkStart w:id="84" w:name="_Toc417305053"/>
      <w:del w:id="85" w:author="Marios Panayi" w:date="2021-01-09T16:43:00Z">
        <w:r w:rsidRPr="00FB0BE9" w:rsidDel="00D77087">
          <w:rPr>
            <w:rFonts w:ascii="Times New Roman" w:eastAsia="Calibri" w:hAnsi="Times New Roman" w:cs="Times New Roman"/>
            <w:b/>
            <w:color w:val="000000"/>
            <w:sz w:val="24"/>
            <w:szCs w:val="24"/>
            <w:lang w:val="en-GB"/>
          </w:rPr>
          <w:delText>Histology and Group Allocation</w:delText>
        </w:r>
        <w:bookmarkEnd w:id="84"/>
      </w:del>
    </w:p>
    <w:p w14:paraId="29696F45" w14:textId="3B28B754" w:rsidR="0036108C" w:rsidRPr="00FB0BE9" w:rsidDel="00D77087" w:rsidRDefault="0036108C" w:rsidP="0036108C">
      <w:pPr>
        <w:spacing w:after="240" w:line="480" w:lineRule="auto"/>
        <w:rPr>
          <w:del w:id="86" w:author="Marios Panayi" w:date="2021-01-09T16:43:00Z"/>
          <w:rFonts w:ascii="Times New Roman" w:eastAsia="Times New Roman" w:hAnsi="Times New Roman" w:cs="Times New Roman"/>
          <w:color w:val="000000"/>
          <w:sz w:val="24"/>
          <w:szCs w:val="24"/>
          <w:lang w:val="en-GB" w:eastAsia="en-AU"/>
        </w:rPr>
      </w:pPr>
      <w:del w:id="87" w:author="Marios Panayi" w:date="2021-01-09T16:43:00Z">
        <w:r w:rsidRPr="00FB0BE9" w:rsidDel="00D77087">
          <w:rPr>
            <w:rFonts w:ascii="Times New Roman" w:eastAsia="Calibri" w:hAnsi="Times New Roman" w:cs="Times New Roman"/>
            <w:color w:val="000000"/>
            <w:sz w:val="24"/>
            <w:szCs w:val="24"/>
            <w:lang w:val="en-GB"/>
          </w:rPr>
          <w:delText xml:space="preserve">Lesion damage is depicted </w:delText>
        </w:r>
        <w:r w:rsidRPr="00FB0BE9" w:rsidDel="00D77087">
          <w:rPr>
            <w:rFonts w:ascii="Times New Roman" w:eastAsia="Calibri" w:hAnsi="Times New Roman" w:cs="Times New Roman"/>
            <w:sz w:val="24"/>
            <w:szCs w:val="24"/>
            <w:lang w:val="en-GB"/>
          </w:rPr>
          <w:delText xml:space="preserve">in </w:delText>
        </w:r>
        <w:r w:rsidRPr="00FB0BE9" w:rsidDel="00D77087">
          <w:rPr>
            <w:rFonts w:ascii="Times New Roman" w:eastAsia="Calibri" w:hAnsi="Times New Roman" w:cs="Times New Roman"/>
            <w:color w:val="000000"/>
            <w:sz w:val="24"/>
            <w:szCs w:val="24"/>
            <w:lang w:val="en-GB"/>
          </w:rPr>
          <w:delText>Figure 2-figure supplement 3</w:delText>
        </w:r>
        <w:r w:rsidRPr="00FB0BE9" w:rsidDel="00D77087">
          <w:rPr>
            <w:rFonts w:ascii="Times New Roman" w:eastAsia="Calibri" w:hAnsi="Times New Roman" w:cs="Times New Roman"/>
            <w:sz w:val="24"/>
            <w:szCs w:val="24"/>
            <w:lang w:val="en-GB"/>
          </w:rPr>
          <w:delText xml:space="preserve">. Lesion </w:delText>
        </w:r>
        <w:r w:rsidRPr="00FB0BE9" w:rsidDel="00D77087">
          <w:rPr>
            <w:rFonts w:ascii="Times New Roman" w:eastAsia="Calibri" w:hAnsi="Times New Roman" w:cs="Times New Roman"/>
            <w:color w:val="000000"/>
            <w:sz w:val="24"/>
            <w:szCs w:val="24"/>
            <w:lang w:val="en-GB"/>
          </w:rPr>
          <w:delText xml:space="preserve">extent was judged by a trained observer blind to group allocation. A lesion was retained if there was evidence of significant bilateral damage constrained to LO or DLO. Animals were excluded if there was only unilateral LO/DLO damage, evidence of damage to the </w:delText>
        </w:r>
        <w:r w:rsidRPr="00FB0BE9" w:rsidDel="00D77087">
          <w:rPr>
            <w:rFonts w:ascii="Times New Roman" w:eastAsia="Times New Roman" w:hAnsi="Times New Roman" w:cs="Times New Roman"/>
            <w:color w:val="000000"/>
            <w:sz w:val="24"/>
            <w:szCs w:val="24"/>
            <w:lang w:val="en-GB" w:eastAsia="en-AU"/>
          </w:rPr>
          <w:delText xml:space="preserve">dorsal part of the anterior olfactory nucleus ventral to LO/DLO or if there was extensive damage to the white matter of the forceps minor of the corpus callosum. Three lesion animals had only unilateral OFC damage and were excluded from analysis (final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21; sham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12, lesion </w:delText>
        </w:r>
        <w:r w:rsidRPr="00FB0BE9" w:rsidDel="00D77087">
          <w:rPr>
            <w:rFonts w:ascii="Times New Roman" w:eastAsia="Times New Roman" w:hAnsi="Times New Roman" w:cs="Times New Roman"/>
            <w:i/>
            <w:color w:val="000000"/>
            <w:sz w:val="24"/>
            <w:szCs w:val="24"/>
            <w:lang w:val="en-GB" w:eastAsia="en-AU"/>
          </w:rPr>
          <w:delText>n</w:delText>
        </w:r>
        <w:r w:rsidRPr="00FB0BE9" w:rsidDel="00D77087">
          <w:rPr>
            <w:rFonts w:ascii="Times New Roman" w:eastAsia="Times New Roman" w:hAnsi="Times New Roman" w:cs="Times New Roman"/>
            <w:color w:val="000000"/>
            <w:sz w:val="24"/>
            <w:szCs w:val="24"/>
            <w:lang w:val="en-GB" w:eastAsia="en-AU"/>
          </w:rPr>
          <w:delText xml:space="preserve"> = 9).</w:delText>
        </w:r>
      </w:del>
    </w:p>
    <w:p w14:paraId="4CDE6E53" w14:textId="561255B7" w:rsidR="0036108C" w:rsidRPr="00FB0BE9" w:rsidDel="00D77087" w:rsidRDefault="0036108C" w:rsidP="0036108C">
      <w:pPr>
        <w:spacing w:line="480" w:lineRule="auto"/>
        <w:rPr>
          <w:del w:id="88" w:author="Marios Panayi" w:date="2021-01-09T16:43:00Z"/>
          <w:rFonts w:ascii="Times New Roman" w:eastAsia="Calibri" w:hAnsi="Times New Roman" w:cs="Times New Roman"/>
          <w:b/>
          <w:color w:val="000000"/>
          <w:sz w:val="24"/>
          <w:szCs w:val="24"/>
          <w:lang w:val="en-GB"/>
        </w:rPr>
      </w:pPr>
      <w:bookmarkStart w:id="89" w:name="_Toc417305054"/>
      <w:del w:id="90" w:author="Marios Panayi" w:date="2021-01-09T16:43:00Z">
        <w:r w:rsidRPr="00FB0BE9" w:rsidDel="00D77087">
          <w:rPr>
            <w:rFonts w:ascii="Times New Roman" w:eastAsia="Calibri" w:hAnsi="Times New Roman" w:cs="Times New Roman"/>
            <w:b/>
            <w:color w:val="000000"/>
            <w:sz w:val="24"/>
            <w:szCs w:val="24"/>
            <w:lang w:val="en-GB"/>
          </w:rPr>
          <w:delText>PreCS Responding</w:delText>
        </w:r>
        <w:bookmarkEnd w:id="89"/>
      </w:del>
    </w:p>
    <w:p w14:paraId="0C3B5234" w14:textId="06460A7A" w:rsidR="0036108C" w:rsidRPr="00FB0BE9" w:rsidDel="00D77087" w:rsidRDefault="0036108C" w:rsidP="0036108C">
      <w:pPr>
        <w:spacing w:after="240" w:line="480" w:lineRule="auto"/>
        <w:rPr>
          <w:del w:id="91" w:author="Marios Panayi" w:date="2021-01-09T16:43:00Z"/>
          <w:rFonts w:ascii="Times New Roman" w:eastAsia="Calibri" w:hAnsi="Times New Roman" w:cs="Times New Roman"/>
          <w:color w:val="000000"/>
          <w:sz w:val="24"/>
          <w:szCs w:val="24"/>
          <w:lang w:val="en-GB"/>
        </w:rPr>
      </w:pPr>
      <w:del w:id="92" w:author="Marios Panayi" w:date="2021-01-09T16:43:00Z">
        <w:r w:rsidRPr="00FB0BE9" w:rsidDel="00D77087">
          <w:rPr>
            <w:rFonts w:ascii="Times New Roman" w:eastAsia="Calibri" w:hAnsi="Times New Roman" w:cs="Times New Roman"/>
            <w:color w:val="000000"/>
            <w:sz w:val="24"/>
            <w:szCs w:val="24"/>
            <w:lang w:val="en-GB"/>
          </w:rPr>
          <w:delText xml:space="preserve">PreCS levels of responding did not differ between groups across days of training, and on the final block of 3 days (post-operative) response rates (15s) were sham </w:delText>
        </w:r>
        <w:r w:rsidRPr="00FB0BE9" w:rsidDel="00D77087">
          <w:rPr>
            <w:rFonts w:ascii="Times New Roman" w:eastAsia="Calibri" w:hAnsi="Times New Roman" w:cs="Times New Roman"/>
            <w:i/>
            <w:color w:val="000000"/>
            <w:sz w:val="24"/>
            <w:szCs w:val="24"/>
            <w:lang w:val="en-GB"/>
          </w:rPr>
          <w:delText>M</w:delText>
        </w:r>
        <w:r w:rsidRPr="00FB0BE9" w:rsidDel="00D77087">
          <w:rPr>
            <w:rFonts w:ascii="Times New Roman" w:eastAsia="Calibri" w:hAnsi="Times New Roman" w:cs="Times New Roman"/>
            <w:color w:val="000000"/>
            <w:sz w:val="24"/>
            <w:szCs w:val="24"/>
            <w:lang w:val="en-GB"/>
          </w:rPr>
          <w:delText xml:space="preserve"> = 2.55, </w:delText>
        </w:r>
        <w:r w:rsidRPr="00FB0BE9" w:rsidDel="00D77087">
          <w:rPr>
            <w:rFonts w:ascii="Times New Roman" w:eastAsia="Calibri" w:hAnsi="Times New Roman" w:cs="Times New Roman"/>
            <w:i/>
            <w:color w:val="000000"/>
            <w:sz w:val="24"/>
            <w:szCs w:val="24"/>
            <w:lang w:val="en-GB"/>
          </w:rPr>
          <w:delText>SD</w:delText>
        </w:r>
        <w:r w:rsidRPr="00FB0BE9" w:rsidDel="00D77087">
          <w:rPr>
            <w:rFonts w:ascii="Times New Roman" w:eastAsia="Calibri" w:hAnsi="Times New Roman" w:cs="Times New Roman"/>
            <w:color w:val="000000"/>
            <w:sz w:val="24"/>
            <w:szCs w:val="24"/>
            <w:lang w:val="en-GB"/>
          </w:rPr>
          <w:delText xml:space="preserve"> = 2.03, lesion </w:delText>
        </w:r>
        <w:r w:rsidRPr="00FB0BE9" w:rsidDel="00D77087">
          <w:rPr>
            <w:rFonts w:ascii="Times New Roman" w:eastAsia="Calibri" w:hAnsi="Times New Roman" w:cs="Times New Roman"/>
            <w:i/>
            <w:color w:val="000000"/>
            <w:sz w:val="24"/>
            <w:szCs w:val="24"/>
            <w:lang w:val="en-GB"/>
          </w:rPr>
          <w:delText>M</w:delText>
        </w:r>
        <w:r w:rsidRPr="00FB0BE9" w:rsidDel="00D77087">
          <w:rPr>
            <w:rFonts w:ascii="Times New Roman" w:eastAsia="Calibri" w:hAnsi="Times New Roman" w:cs="Times New Roman"/>
            <w:color w:val="000000"/>
            <w:sz w:val="24"/>
            <w:szCs w:val="24"/>
            <w:lang w:val="en-GB"/>
          </w:rPr>
          <w:delText xml:space="preserve"> = 2.74, </w:delText>
        </w:r>
        <w:r w:rsidRPr="00FB0BE9" w:rsidDel="00D77087">
          <w:rPr>
            <w:rFonts w:ascii="Times New Roman" w:eastAsia="Calibri" w:hAnsi="Times New Roman" w:cs="Times New Roman"/>
            <w:i/>
            <w:color w:val="000000"/>
            <w:sz w:val="24"/>
            <w:szCs w:val="24"/>
            <w:lang w:val="en-GB"/>
          </w:rPr>
          <w:delText>SD</w:delText>
        </w:r>
        <w:r w:rsidRPr="00FB0BE9" w:rsidDel="00D77087">
          <w:rPr>
            <w:rFonts w:ascii="Times New Roman" w:eastAsia="Calibri" w:hAnsi="Times New Roman" w:cs="Times New Roman"/>
            <w:color w:val="000000"/>
            <w:sz w:val="24"/>
            <w:szCs w:val="24"/>
            <w:lang w:val="en-GB"/>
          </w:rPr>
          <w:delText xml:space="preserve"> = 0.94. A mixed Group x DayBlock (6 blocks of 3 days) ANOVA on preCS responding supported this observation with only a significant main effect of DayBlock </w:delText>
        </w:r>
        <w:r w:rsidRPr="00FB0BE9" w:rsidDel="00D77087">
          <w:rPr>
            <w:rFonts w:ascii="Times New Roman" w:eastAsia="Times New Roman" w:hAnsi="Times New Roman" w:cs="Times New Roman"/>
            <w:color w:val="000000"/>
            <w:sz w:val="24"/>
            <w:szCs w:val="24"/>
            <w:lang w:val="en-GB" w:eastAsia="en-AU"/>
          </w:rPr>
          <w:delText>(</w:delText>
        </w:r>
        <w:r w:rsidRPr="00FB0BE9" w:rsidDel="00D77087">
          <w:rPr>
            <w:rFonts w:ascii="Times New Roman" w:eastAsia="Calibri" w:hAnsi="Times New Roman" w:cs="Times New Roman"/>
            <w:i/>
            <w:iCs/>
            <w:color w:val="000000"/>
            <w:sz w:val="24"/>
            <w:szCs w:val="24"/>
            <w:lang w:val="en-GB"/>
          </w:rPr>
          <w:delText>F</w:delText>
        </w:r>
        <w:r w:rsidRPr="00FB0BE9" w:rsidDel="00D77087">
          <w:rPr>
            <w:rFonts w:ascii="Times New Roman" w:eastAsia="Calibri" w:hAnsi="Times New Roman" w:cs="Times New Roman"/>
            <w:color w:val="000000"/>
            <w:sz w:val="24"/>
            <w:szCs w:val="24"/>
            <w:vertAlign w:val="subscript"/>
            <w:lang w:val="en-GB"/>
          </w:rPr>
          <w:delText>(5, 95)</w:delText>
        </w:r>
        <w:r w:rsidRPr="00FB0BE9" w:rsidDel="00D77087">
          <w:rPr>
            <w:rFonts w:ascii="Times New Roman" w:eastAsia="Calibri" w:hAnsi="Times New Roman" w:cs="Times New Roman"/>
            <w:color w:val="000000"/>
            <w:sz w:val="24"/>
            <w:szCs w:val="24"/>
            <w:lang w:val="en-GB"/>
          </w:rPr>
          <w:delText xml:space="preserve"> = 11.52,</w:delText>
        </w:r>
        <w:r w:rsidRPr="00FB0BE9" w:rsidDel="00D77087">
          <w:rPr>
            <w:rFonts w:ascii="Times New Roman" w:eastAsia="Calibri" w:hAnsi="Times New Roman" w:cs="Times New Roman"/>
            <w:i/>
            <w:iCs/>
            <w:color w:val="000000"/>
            <w:sz w:val="24"/>
            <w:szCs w:val="24"/>
            <w:lang w:val="en-GB"/>
          </w:rPr>
          <w:delText xml:space="preserve"> p</w:delText>
        </w:r>
        <w:r w:rsidRPr="00FB0BE9" w:rsidDel="00D77087">
          <w:rPr>
            <w:rFonts w:ascii="Times New Roman" w:eastAsia="Calibri" w:hAnsi="Times New Roman" w:cs="Times New Roman"/>
            <w:color w:val="000000"/>
            <w:sz w:val="24"/>
            <w:szCs w:val="24"/>
            <w:lang w:val="en-GB"/>
          </w:rPr>
          <w:delText xml:space="preserve"> &lt; .001</w:delText>
        </w:r>
        <w:r w:rsidRPr="00FB0BE9" w:rsidDel="00D77087">
          <w:rPr>
            <w:rFonts w:ascii="Times New Roman" w:eastAsia="Times New Roman" w:hAnsi="Times New Roman" w:cs="Times New Roman"/>
            <w:color w:val="000000"/>
            <w:sz w:val="24"/>
            <w:szCs w:val="24"/>
            <w:lang w:val="en-GB"/>
          </w:rPr>
          <w:delText xml:space="preserve">, effect of Group and Group x DayBlock interaction </w:delText>
        </w:r>
        <w:r w:rsidRPr="00FB0BE9" w:rsidDel="00D77087">
          <w:rPr>
            <w:rFonts w:ascii="Times New Roman" w:eastAsia="Calibri" w:hAnsi="Times New Roman" w:cs="Times New Roman"/>
            <w:i/>
            <w:iCs/>
            <w:color w:val="000000"/>
            <w:sz w:val="24"/>
            <w:szCs w:val="24"/>
            <w:lang w:val="en-GB"/>
          </w:rPr>
          <w:delText>F</w:delText>
        </w:r>
        <w:r w:rsidRPr="00FB0BE9" w:rsidDel="00D77087">
          <w:rPr>
            <w:rFonts w:ascii="Times New Roman" w:eastAsia="Calibri" w:hAnsi="Times New Roman" w:cs="Times New Roman"/>
            <w:color w:val="000000"/>
            <w:sz w:val="24"/>
            <w:szCs w:val="24"/>
            <w:lang w:val="en-GB"/>
          </w:rPr>
          <w:delText xml:space="preserve"> &lt; 1.00,</w:delText>
        </w:r>
        <w:r w:rsidRPr="00FB0BE9" w:rsidDel="00D77087">
          <w:rPr>
            <w:rFonts w:ascii="Times New Roman" w:eastAsia="Calibri" w:hAnsi="Times New Roman" w:cs="Times New Roman"/>
            <w:i/>
            <w:iCs/>
            <w:color w:val="000000"/>
            <w:sz w:val="24"/>
            <w:szCs w:val="24"/>
            <w:lang w:val="en-GB"/>
          </w:rPr>
          <w:delText xml:space="preserve"> p</w:delText>
        </w:r>
        <w:r w:rsidRPr="00FB0BE9" w:rsidDel="00D77087">
          <w:rPr>
            <w:rFonts w:ascii="Times New Roman" w:eastAsia="Calibri" w:hAnsi="Times New Roman" w:cs="Times New Roman"/>
            <w:color w:val="000000"/>
            <w:sz w:val="24"/>
            <w:szCs w:val="24"/>
            <w:lang w:val="en-GB"/>
          </w:rPr>
          <w:delText xml:space="preserve"> &gt; .81</w:delText>
        </w:r>
        <w:r w:rsidRPr="00FB0BE9" w:rsidDel="00D77087">
          <w:rPr>
            <w:rFonts w:ascii="Times New Roman" w:eastAsia="Times New Roman" w:hAnsi="Times New Roman" w:cs="Times New Roman"/>
            <w:color w:val="000000"/>
            <w:sz w:val="24"/>
            <w:szCs w:val="24"/>
            <w:lang w:val="en-GB"/>
          </w:rPr>
          <w:delText>)</w:delText>
        </w:r>
        <w:r w:rsidRPr="00FB0BE9" w:rsidDel="00D77087">
          <w:rPr>
            <w:rFonts w:ascii="Times New Roman" w:eastAsia="Calibri" w:hAnsi="Times New Roman" w:cs="Times New Roman"/>
            <w:color w:val="000000"/>
            <w:sz w:val="24"/>
            <w:szCs w:val="24"/>
            <w:lang w:val="en-GB"/>
          </w:rPr>
          <w:delText xml:space="preserve">. </w:delText>
        </w:r>
      </w:del>
    </w:p>
    <w:p w14:paraId="5ACD4585" w14:textId="77777777" w:rsidR="0036108C" w:rsidRPr="00FB0BE9" w:rsidRDefault="0036108C" w:rsidP="0036108C">
      <w:pPr>
        <w:pStyle w:val="BodyText"/>
        <w:spacing w:line="480" w:lineRule="auto"/>
        <w:jc w:val="center"/>
        <w:rPr>
          <w:lang w:val="en-GB"/>
        </w:rPr>
      </w:pPr>
      <w:bookmarkStart w:id="93" w:name="_Toc417305061"/>
      <w:r w:rsidRPr="00FB0BE9">
        <w:rPr>
          <w:b/>
          <w:lang w:val="en-GB"/>
        </w:rPr>
        <w:t>Supplementary Experiment 2: OFC inactivation early in acquisition</w:t>
      </w:r>
    </w:p>
    <w:p w14:paraId="0FF0D4B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bookmarkEnd w:id="93"/>
    </w:p>
    <w:p w14:paraId="251E0CD6"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 xml:space="preserve">Subjects were thirty-two (total N = 16) male Long Evans rats (Monash Animal Services, Gippsland, Victoria, Australia) approximately 4 months old, weighing between 321-399 g (M = 357.4 g). </w:t>
      </w:r>
    </w:p>
    <w:p w14:paraId="0CDF2DBC"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94" w:name="_Toc417305063"/>
      <w:r w:rsidRPr="00FB0BE9">
        <w:rPr>
          <w:rFonts w:ascii="Times New Roman" w:eastAsia="Calibri" w:hAnsi="Times New Roman" w:cs="Times New Roman"/>
          <w:b/>
          <w:color w:val="000000"/>
          <w:sz w:val="24"/>
          <w:szCs w:val="24"/>
          <w:lang w:val="en-GB"/>
        </w:rPr>
        <w:lastRenderedPageBreak/>
        <w:t>Surgery</w:t>
      </w:r>
      <w:bookmarkEnd w:id="94"/>
    </w:p>
    <w:p w14:paraId="68EA3D6A"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7D430D94"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r w:rsidRPr="00FB0BE9">
        <w:rPr>
          <w:rFonts w:ascii="Times New Roman" w:eastAsia="Times New Roman" w:hAnsi="Times New Roman" w:cs="Times New Roman"/>
          <w:b/>
          <w:i/>
          <w:color w:val="000000"/>
          <w:sz w:val="24"/>
          <w:szCs w:val="24"/>
          <w:lang w:val="en-GB"/>
        </w:rPr>
        <w:t>Pavlovian Acquisition</w:t>
      </w:r>
    </w:p>
    <w:p w14:paraId="106CF38F"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Animals were given 10</w:t>
      </w:r>
      <w:r w:rsidRPr="00FB0BE9">
        <w:rPr>
          <w:rFonts w:ascii="Times New Roman" w:eastAsia="Calibri" w:hAnsi="Times New Roman" w:cs="Times New Roman"/>
          <w:b/>
          <w:color w:val="000000"/>
          <w:sz w:val="24"/>
          <w:szCs w:val="24"/>
          <w:lang w:val="en-GB"/>
        </w:rPr>
        <w:t xml:space="preserve"> </w:t>
      </w:r>
      <w:r w:rsidRPr="00FB0BE9">
        <w:rPr>
          <w:rFonts w:ascii="Times New Roman" w:eastAsia="Calibri" w:hAnsi="Times New Roman" w:cs="Times New Roman"/>
          <w:color w:val="000000"/>
          <w:sz w:val="24"/>
          <w:szCs w:val="24"/>
          <w:lang w:val="en-GB"/>
        </w:rPr>
        <w:t>sessions, 1 session per day. Briefly, each session consisted of a VI 200s ITI with 16 trials consisting of a 10s light CS (illumination of the house light at the back of the chamber) co-terminating with a single pellet US. Subjects received mock infusions on days 3 and 4, and either Saline or Muscimol was infused prior to entering the chamber on days 5-9. On day 10 all animals received a mock infusion.</w:t>
      </w:r>
    </w:p>
    <w:p w14:paraId="3EC8741D" w14:textId="6E753525" w:rsidR="0036108C" w:rsidRPr="00FB0BE9" w:rsidDel="00A72A64" w:rsidRDefault="0036108C" w:rsidP="0036108C">
      <w:pPr>
        <w:spacing w:after="240" w:line="480" w:lineRule="auto"/>
        <w:rPr>
          <w:del w:id="95" w:author="Marios Panayi" w:date="2021-01-09T16:47:00Z"/>
          <w:rFonts w:ascii="Times New Roman" w:eastAsia="Calibri" w:hAnsi="Times New Roman" w:cs="Times New Roman"/>
          <w:b/>
          <w:color w:val="000000"/>
          <w:sz w:val="24"/>
          <w:szCs w:val="24"/>
          <w:lang w:val="en-GB"/>
        </w:rPr>
      </w:pPr>
      <w:del w:id="96" w:author="Marios Panayi" w:date="2021-01-09T16:47:00Z">
        <w:r w:rsidRPr="00FB0BE9" w:rsidDel="00A72A64">
          <w:rPr>
            <w:rFonts w:ascii="Times New Roman" w:eastAsia="Calibri" w:hAnsi="Times New Roman" w:cs="Times New Roman"/>
            <w:b/>
            <w:color w:val="000000"/>
            <w:sz w:val="24"/>
            <w:szCs w:val="24"/>
            <w:lang w:val="en-GB"/>
          </w:rPr>
          <w:delText>Histology and exclusions</w:delText>
        </w:r>
      </w:del>
    </w:p>
    <w:p w14:paraId="2B1B5B19" w14:textId="7421D24D" w:rsidR="0036108C" w:rsidRPr="00FB0BE9" w:rsidDel="00A72A64" w:rsidRDefault="0036108C" w:rsidP="0036108C">
      <w:pPr>
        <w:spacing w:line="480" w:lineRule="auto"/>
        <w:rPr>
          <w:del w:id="97" w:author="Marios Panayi" w:date="2021-01-09T16:47:00Z"/>
          <w:rFonts w:ascii="Times New Roman" w:eastAsia="Calibri" w:hAnsi="Times New Roman" w:cs="Times New Roman"/>
          <w:sz w:val="24"/>
          <w:szCs w:val="24"/>
          <w:lang w:val="en-GB"/>
        </w:rPr>
      </w:pPr>
      <w:del w:id="98" w:author="Marios Panayi" w:date="2021-01-09T16:47:00Z">
        <w:r w:rsidRPr="00FB0BE9" w:rsidDel="00A72A64">
          <w:rPr>
            <w:rFonts w:ascii="Times New Roman" w:eastAsia="Calibri" w:hAnsi="Times New Roman" w:cs="Times New Roman"/>
            <w:color w:val="000000"/>
            <w:sz w:val="24"/>
            <w:szCs w:val="24"/>
            <w:lang w:val="en-GB"/>
          </w:rPr>
          <w:delText xml:space="preserve">Cannulae placements are illustrated </w:delText>
        </w:r>
        <w:r w:rsidRPr="00FB0BE9" w:rsidDel="00A72A64">
          <w:rPr>
            <w:rFonts w:ascii="Times New Roman" w:eastAsia="Calibri" w:hAnsi="Times New Roman" w:cs="Times New Roman"/>
            <w:sz w:val="24"/>
            <w:szCs w:val="24"/>
            <w:lang w:val="en-GB"/>
          </w:rPr>
          <w:delText xml:space="preserve">in </w:delText>
        </w:r>
        <w:r w:rsidRPr="00FB0BE9" w:rsidDel="00A72A64">
          <w:rPr>
            <w:rFonts w:ascii="Times New Roman" w:eastAsia="Calibri" w:hAnsi="Times New Roman" w:cs="Times New Roman"/>
            <w:color w:val="000000"/>
            <w:sz w:val="24"/>
            <w:szCs w:val="24"/>
            <w:lang w:val="en-GB"/>
          </w:rPr>
          <w:delText>Figure 3-figure supplement 1</w:delText>
        </w:r>
        <w:r w:rsidRPr="00FB0BE9" w:rsidDel="00A72A64">
          <w:rPr>
            <w:rFonts w:ascii="Times New Roman" w:eastAsia="Calibri" w:hAnsi="Times New Roman" w:cs="Times New Roman"/>
            <w:sz w:val="24"/>
            <w:szCs w:val="24"/>
            <w:lang w:val="en-GB"/>
          </w:rPr>
          <w:delText>. One rat in the Muscimol condition had a blocked guide cannulae and was excluded from experimental analysis. Final numbers N = 15 (Muscimol n = 7, Saline n = 8).</w:delText>
        </w:r>
      </w:del>
    </w:p>
    <w:p w14:paraId="53828A66" w14:textId="6C2E52CC" w:rsidR="0036108C" w:rsidRPr="00FB0BE9" w:rsidDel="00A72A64" w:rsidRDefault="0036108C" w:rsidP="0036108C">
      <w:pPr>
        <w:spacing w:line="480" w:lineRule="auto"/>
        <w:rPr>
          <w:del w:id="99" w:author="Marios Panayi" w:date="2021-01-09T16:47:00Z"/>
          <w:rFonts w:ascii="Times New Roman" w:eastAsia="Calibri" w:hAnsi="Times New Roman" w:cs="Times New Roman"/>
          <w:b/>
          <w:sz w:val="24"/>
          <w:szCs w:val="24"/>
          <w:lang w:val="en-GB"/>
        </w:rPr>
      </w:pPr>
      <w:del w:id="100" w:author="Marios Panayi" w:date="2021-01-09T16:47:00Z">
        <w:r w:rsidRPr="00FB0BE9" w:rsidDel="00A72A64">
          <w:rPr>
            <w:rFonts w:ascii="Times New Roman" w:eastAsia="Calibri" w:hAnsi="Times New Roman" w:cs="Times New Roman"/>
            <w:b/>
            <w:sz w:val="24"/>
            <w:szCs w:val="24"/>
            <w:lang w:val="en-GB"/>
          </w:rPr>
          <w:delText>PreCS Rates</w:delText>
        </w:r>
      </w:del>
    </w:p>
    <w:p w14:paraId="52044D5C" w14:textId="1C842EF9" w:rsidR="0036108C" w:rsidRPr="00FB0BE9" w:rsidDel="00A72A64" w:rsidRDefault="0036108C" w:rsidP="0036108C">
      <w:pPr>
        <w:spacing w:line="480" w:lineRule="auto"/>
        <w:rPr>
          <w:del w:id="101" w:author="Marios Panayi" w:date="2021-01-09T16:47:00Z"/>
          <w:rFonts w:ascii="Times New Roman" w:hAnsi="Times New Roman" w:cs="Times New Roman"/>
          <w:sz w:val="24"/>
          <w:szCs w:val="24"/>
          <w:lang w:val="en-GB"/>
        </w:rPr>
      </w:pPr>
      <w:del w:id="102" w:author="Marios Panayi" w:date="2021-01-09T16:47:00Z">
        <w:r w:rsidRPr="00FB0BE9" w:rsidDel="00A72A64">
          <w:rPr>
            <w:rFonts w:ascii="Times New Roman" w:hAnsi="Times New Roman" w:cs="Times New Roman"/>
            <w:sz w:val="24"/>
            <w:szCs w:val="24"/>
            <w:lang w:val="en-GB"/>
          </w:rPr>
          <w:delText xml:space="preserve">PreCS responding did not differ between infusion groups across the 10 days of Pavlovian conditioning (Group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1,13</w:delText>
        </w:r>
        <w:r w:rsidRPr="00FB0BE9" w:rsidDel="00A72A64">
          <w:rPr>
            <w:rFonts w:ascii="Times New Roman" w:hAnsi="Times New Roman" w:cs="Times New Roman"/>
            <w:sz w:val="24"/>
            <w:szCs w:val="24"/>
            <w:lang w:val="en-GB"/>
          </w:rPr>
          <w:delText xml:space="preserve"> = 2.72,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.12; Day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9,117</w:delText>
        </w:r>
        <w:r w:rsidRPr="00FB0BE9" w:rsidDel="00A72A64">
          <w:rPr>
            <w:rFonts w:ascii="Times New Roman" w:hAnsi="Times New Roman" w:cs="Times New Roman"/>
            <w:sz w:val="24"/>
            <w:szCs w:val="24"/>
            <w:lang w:val="en-GB"/>
          </w:rPr>
          <w:delText xml:space="preserve"> = 1.49,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.16; Group x Day </w:delText>
        </w:r>
        <w:r w:rsidRPr="00FB0BE9" w:rsidDel="00A72A64">
          <w:rPr>
            <w:rFonts w:ascii="Times New Roman" w:hAnsi="Times New Roman" w:cs="Times New Roman"/>
            <w:i/>
            <w:sz w:val="24"/>
            <w:szCs w:val="24"/>
            <w:lang w:val="en-GB"/>
          </w:rPr>
          <w:delText>F</w:delText>
        </w:r>
        <w:r w:rsidRPr="00FB0BE9" w:rsidDel="00A72A64">
          <w:rPr>
            <w:rFonts w:ascii="Times New Roman" w:hAnsi="Times New Roman" w:cs="Times New Roman"/>
            <w:sz w:val="24"/>
            <w:szCs w:val="24"/>
            <w:vertAlign w:val="subscript"/>
            <w:lang w:val="en-GB"/>
          </w:rPr>
          <w:delText>9,117</w:delText>
        </w:r>
        <w:r w:rsidRPr="00FB0BE9" w:rsidDel="00A72A64">
          <w:rPr>
            <w:rFonts w:ascii="Times New Roman" w:hAnsi="Times New Roman" w:cs="Times New Roman"/>
            <w:sz w:val="24"/>
            <w:szCs w:val="24"/>
            <w:lang w:val="en-GB"/>
          </w:rPr>
          <w:delText xml:space="preserve"> = 2.72, </w:delText>
        </w:r>
        <w:r w:rsidRPr="00FB0BE9" w:rsidDel="00A72A64">
          <w:rPr>
            <w:rFonts w:ascii="Times New Roman" w:hAnsi="Times New Roman" w:cs="Times New Roman"/>
            <w:i/>
            <w:sz w:val="24"/>
            <w:szCs w:val="24"/>
            <w:lang w:val="en-GB"/>
          </w:rPr>
          <w:delText>p</w:delText>
        </w:r>
        <w:r w:rsidRPr="00FB0BE9" w:rsidDel="00A72A64">
          <w:rPr>
            <w:rFonts w:ascii="Times New Roman" w:hAnsi="Times New Roman" w:cs="Times New Roman"/>
            <w:sz w:val="24"/>
            <w:szCs w:val="24"/>
            <w:lang w:val="en-GB"/>
          </w:rPr>
          <w:delText xml:space="preserve"> = .25).</w:delText>
        </w:r>
      </w:del>
    </w:p>
    <w:p w14:paraId="0A18A841" w14:textId="77777777" w:rsidR="0036108C" w:rsidRPr="00FB0BE9" w:rsidRDefault="0036108C" w:rsidP="0036108C">
      <w:pPr>
        <w:pStyle w:val="BodyText"/>
        <w:spacing w:line="480" w:lineRule="auto"/>
        <w:jc w:val="center"/>
        <w:rPr>
          <w:lang w:val="en-GB"/>
        </w:rPr>
      </w:pPr>
      <w:r w:rsidRPr="00FB0BE9">
        <w:rPr>
          <w:b/>
          <w:lang w:val="en-GB"/>
        </w:rPr>
        <w:t>Experiment 3: OFC inactivation prior to associative blocking</w:t>
      </w:r>
    </w:p>
    <w:p w14:paraId="6EFB7351"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Subjects</w:t>
      </w:r>
    </w:p>
    <w:p w14:paraId="3F83E2F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 xml:space="preserve">Subjects were thirty-two (total N = 32) male Long Evans rats (Monash Animal Services, Gippsland, Victoria, Australia) approximately 4 months old, weighing between 299-395 g (M = 331.5 g). </w:t>
      </w:r>
    </w:p>
    <w:p w14:paraId="41A7C16D"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Surgery</w:t>
      </w:r>
    </w:p>
    <w:p w14:paraId="5BB4514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Surgical implantation of cannulae occurred prior to any behavioural training.</w:t>
      </w:r>
    </w:p>
    <w:p w14:paraId="2FA00DF4" w14:textId="77777777" w:rsidR="0036108C" w:rsidRPr="00FB0BE9" w:rsidRDefault="0036108C" w:rsidP="0036108C">
      <w:pPr>
        <w:spacing w:line="480" w:lineRule="auto"/>
        <w:rPr>
          <w:rFonts w:ascii="Times New Roman" w:eastAsia="Calibri" w:hAnsi="Times New Roman" w:cs="Times New Roman"/>
          <w:b/>
          <w:color w:val="000000"/>
          <w:sz w:val="24"/>
          <w:szCs w:val="24"/>
          <w:lang w:val="en-GB"/>
        </w:rPr>
      </w:pPr>
      <w:bookmarkStart w:id="103" w:name="_Toc417305064"/>
      <w:r w:rsidRPr="00FB0BE9">
        <w:rPr>
          <w:rFonts w:ascii="Times New Roman" w:eastAsia="Calibri" w:hAnsi="Times New Roman" w:cs="Times New Roman"/>
          <w:b/>
          <w:color w:val="000000"/>
          <w:sz w:val="24"/>
          <w:szCs w:val="24"/>
          <w:lang w:val="en-GB"/>
        </w:rPr>
        <w:t>Training</w:t>
      </w:r>
      <w:bookmarkEnd w:id="103"/>
    </w:p>
    <w:p w14:paraId="2A4423B5"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131A96F8"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4" w:name="_Toc417305065"/>
      <w:r w:rsidRPr="00FB0BE9">
        <w:rPr>
          <w:rFonts w:ascii="Times New Roman" w:eastAsia="Times New Roman" w:hAnsi="Times New Roman" w:cs="Times New Roman"/>
          <w:b/>
          <w:i/>
          <w:color w:val="000000"/>
          <w:sz w:val="24"/>
          <w:szCs w:val="24"/>
          <w:lang w:val="en-GB"/>
        </w:rPr>
        <w:t>Food Restriction and Magazine Training</w:t>
      </w:r>
      <w:bookmarkEnd w:id="104"/>
    </w:p>
    <w:p w14:paraId="7E1E751E"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717FF59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5" w:name="_Toc417305066"/>
      <w:r w:rsidRPr="00FB0BE9">
        <w:rPr>
          <w:rFonts w:ascii="Times New Roman" w:eastAsia="Times New Roman" w:hAnsi="Times New Roman" w:cs="Times New Roman"/>
          <w:b/>
          <w:i/>
          <w:color w:val="000000"/>
          <w:sz w:val="24"/>
          <w:szCs w:val="24"/>
          <w:lang w:val="en-GB"/>
        </w:rPr>
        <w:t>Stage 1</w:t>
      </w:r>
      <w:bookmarkEnd w:id="105"/>
    </w:p>
    <w:p w14:paraId="54FE494C"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3A4ECA8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6" w:name="_Toc417305067"/>
      <w:r w:rsidRPr="00FB0BE9">
        <w:rPr>
          <w:rFonts w:ascii="Times New Roman" w:eastAsia="Times New Roman" w:hAnsi="Times New Roman" w:cs="Times New Roman"/>
          <w:b/>
          <w:i/>
          <w:color w:val="000000"/>
          <w:sz w:val="24"/>
          <w:szCs w:val="24"/>
          <w:lang w:val="en-GB"/>
        </w:rPr>
        <w:t>Pre-exposure</w:t>
      </w:r>
      <w:bookmarkEnd w:id="106"/>
    </w:p>
    <w:p w14:paraId="7BBCF97B"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1BBBCC5C"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7" w:name="_Toc417305068"/>
      <w:r w:rsidRPr="00FB0BE9">
        <w:rPr>
          <w:rFonts w:ascii="Times New Roman" w:eastAsia="Times New Roman" w:hAnsi="Times New Roman" w:cs="Times New Roman"/>
          <w:b/>
          <w:i/>
          <w:color w:val="000000"/>
          <w:sz w:val="24"/>
          <w:szCs w:val="24"/>
          <w:lang w:val="en-GB"/>
        </w:rPr>
        <w:t>Stage 2</w:t>
      </w:r>
      <w:bookmarkEnd w:id="107"/>
    </w:p>
    <w:p w14:paraId="0E9BB5D3"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069B0F50"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8" w:name="_Toc417305069"/>
      <w:r w:rsidRPr="00FB0BE9">
        <w:rPr>
          <w:rFonts w:ascii="Times New Roman" w:eastAsia="Times New Roman" w:hAnsi="Times New Roman" w:cs="Times New Roman"/>
          <w:b/>
          <w:i/>
          <w:color w:val="000000"/>
          <w:sz w:val="24"/>
          <w:szCs w:val="24"/>
          <w:lang w:val="en-GB"/>
        </w:rPr>
        <w:t>Test</w:t>
      </w:r>
      <w:bookmarkEnd w:id="108"/>
    </w:p>
    <w:p w14:paraId="05A71142" w14:textId="77777777" w:rsidR="0036108C" w:rsidRPr="00FB0BE9"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54DD65B" w14:textId="77777777" w:rsidR="0036108C" w:rsidRPr="00FB0BE9" w:rsidRDefault="0036108C" w:rsidP="0036108C">
      <w:pPr>
        <w:spacing w:after="240" w:line="480" w:lineRule="auto"/>
        <w:ind w:left="720"/>
        <w:rPr>
          <w:rFonts w:ascii="Times New Roman" w:eastAsia="Times New Roman" w:hAnsi="Times New Roman" w:cs="Times New Roman"/>
          <w:b/>
          <w:i/>
          <w:color w:val="000000"/>
          <w:sz w:val="24"/>
          <w:szCs w:val="24"/>
          <w:lang w:val="en-GB"/>
        </w:rPr>
      </w:pPr>
      <w:bookmarkStart w:id="109" w:name="_Toc417305070"/>
      <w:r w:rsidRPr="00FB0BE9">
        <w:rPr>
          <w:rFonts w:ascii="Times New Roman" w:eastAsia="Times New Roman" w:hAnsi="Times New Roman" w:cs="Times New Roman"/>
          <w:b/>
          <w:i/>
          <w:color w:val="000000"/>
          <w:sz w:val="24"/>
          <w:szCs w:val="24"/>
          <w:lang w:val="en-GB"/>
        </w:rPr>
        <w:t>Re-acquisition</w:t>
      </w:r>
      <w:bookmarkEnd w:id="109"/>
    </w:p>
    <w:p w14:paraId="462568E7" w14:textId="0114B268" w:rsidR="0036108C" w:rsidRDefault="0036108C" w:rsidP="0036108C">
      <w:pPr>
        <w:spacing w:after="240" w:line="480" w:lineRule="auto"/>
        <w:rPr>
          <w:rFonts w:ascii="Times New Roman" w:eastAsia="Calibri" w:hAnsi="Times New Roman" w:cs="Times New Roman"/>
          <w:color w:val="000000"/>
          <w:sz w:val="24"/>
          <w:szCs w:val="24"/>
          <w:lang w:val="en-GB"/>
        </w:rPr>
      </w:pPr>
      <w:r w:rsidRPr="00FB0BE9">
        <w:rPr>
          <w:rFonts w:ascii="Times New Roman" w:eastAsia="Calibri" w:hAnsi="Times New Roman" w:cs="Times New Roman"/>
          <w:color w:val="000000"/>
          <w:sz w:val="24"/>
          <w:szCs w:val="24"/>
          <w:lang w:val="en-GB"/>
        </w:rPr>
        <w:lastRenderedPageBreak/>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7C5A6AB" w14:textId="77777777" w:rsidR="00F55ED5" w:rsidRPr="00FB0BE9" w:rsidRDefault="00F55ED5" w:rsidP="00F55ED5">
      <w:pPr>
        <w:spacing w:line="480" w:lineRule="auto"/>
        <w:rPr>
          <w:rFonts w:ascii="Times New Roman" w:eastAsia="Calibri" w:hAnsi="Times New Roman" w:cs="Times New Roman"/>
          <w:b/>
          <w:bCs/>
          <w:sz w:val="24"/>
          <w:szCs w:val="24"/>
          <w:lang w:val="en-GB"/>
        </w:rPr>
      </w:pPr>
      <w:r w:rsidRPr="00FB0BE9">
        <w:rPr>
          <w:rFonts w:ascii="Times New Roman" w:eastAsia="Calibri" w:hAnsi="Times New Roman" w:cs="Times New Roman"/>
          <w:b/>
          <w:bCs/>
          <w:sz w:val="24"/>
          <w:szCs w:val="24"/>
          <w:lang w:val="en-GB"/>
        </w:rPr>
        <w:t>Data availability:</w:t>
      </w:r>
    </w:p>
    <w:p w14:paraId="1497A29D" w14:textId="77777777" w:rsidR="00F55ED5" w:rsidRPr="00FB0BE9" w:rsidRDefault="00F55ED5" w:rsidP="00F55ED5">
      <w:pPr>
        <w:spacing w:line="480" w:lineRule="auto"/>
        <w:rPr>
          <w:rFonts w:ascii="Times New Roman" w:eastAsia="Calibri" w:hAnsi="Times New Roman" w:cs="Times New Roman"/>
          <w:sz w:val="24"/>
          <w:szCs w:val="24"/>
          <w:lang w:val="en-GB"/>
        </w:rPr>
      </w:pPr>
      <w:r w:rsidRPr="00FB0BE9">
        <w:rPr>
          <w:rFonts w:ascii="Times New Roman" w:eastAsia="Calibri" w:hAnsi="Times New Roman" w:cs="Times New Roman"/>
          <w:sz w:val="24"/>
          <w:szCs w:val="24"/>
          <w:lang w:val="en-GB"/>
        </w:rPr>
        <w:t xml:space="preserve">Raw data associated with figures are available at: </w:t>
      </w:r>
      <w:hyperlink r:id="rId6"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24364BE6" w14:textId="77777777" w:rsidR="0036108C" w:rsidRPr="00FB0BE9" w:rsidRDefault="0036108C" w:rsidP="0036108C">
      <w:pPr>
        <w:spacing w:line="480" w:lineRule="auto"/>
        <w:jc w:val="center"/>
        <w:rPr>
          <w:rFonts w:ascii="Times New Roman" w:eastAsia="Calibri" w:hAnsi="Times New Roman" w:cs="Times New Roman"/>
          <w:b/>
          <w:color w:val="000000"/>
          <w:sz w:val="24"/>
          <w:szCs w:val="24"/>
          <w:lang w:val="en-GB"/>
        </w:rPr>
      </w:pPr>
      <w:bookmarkStart w:id="110" w:name="_Toc417305071"/>
      <w:bookmarkStart w:id="111" w:name="_Toc417312609"/>
      <w:r w:rsidRPr="00FB0BE9">
        <w:rPr>
          <w:rFonts w:ascii="Times New Roman" w:eastAsia="Calibri" w:hAnsi="Times New Roman" w:cs="Times New Roman"/>
          <w:b/>
          <w:color w:val="000000"/>
          <w:sz w:val="24"/>
          <w:szCs w:val="24"/>
          <w:lang w:val="en-GB"/>
        </w:rPr>
        <w:t>Results</w:t>
      </w:r>
      <w:bookmarkEnd w:id="110"/>
      <w:bookmarkEnd w:id="111"/>
    </w:p>
    <w:p w14:paraId="520A7232" w14:textId="6B56BC11" w:rsidR="0036108C" w:rsidRPr="00FB0BE9" w:rsidDel="004815FF" w:rsidRDefault="0036108C" w:rsidP="0036108C">
      <w:pPr>
        <w:spacing w:line="480" w:lineRule="auto"/>
        <w:rPr>
          <w:del w:id="112" w:author="Marios Panayi" w:date="2021-01-09T16:49:00Z"/>
          <w:rFonts w:ascii="Times New Roman" w:eastAsia="Calibri" w:hAnsi="Times New Roman" w:cs="Times New Roman"/>
          <w:b/>
          <w:color w:val="000000"/>
          <w:sz w:val="24"/>
          <w:szCs w:val="24"/>
          <w:lang w:val="en-GB"/>
        </w:rPr>
      </w:pPr>
      <w:bookmarkStart w:id="113" w:name="_Toc417305073"/>
      <w:del w:id="114" w:author="Marios Panayi" w:date="2021-01-09T16:49:00Z">
        <w:r w:rsidRPr="00FB0BE9" w:rsidDel="004815FF">
          <w:rPr>
            <w:rFonts w:ascii="Times New Roman" w:eastAsia="Calibri" w:hAnsi="Times New Roman" w:cs="Times New Roman"/>
            <w:b/>
            <w:color w:val="000000"/>
            <w:sz w:val="24"/>
            <w:szCs w:val="24"/>
            <w:lang w:val="en-GB"/>
          </w:rPr>
          <w:delText>Histology and Group Allocation</w:delText>
        </w:r>
        <w:bookmarkEnd w:id="113"/>
      </w:del>
    </w:p>
    <w:p w14:paraId="75CBD87B" w14:textId="30CC9A9C" w:rsidR="0036108C" w:rsidRPr="00FB0BE9" w:rsidDel="004815FF" w:rsidRDefault="0036108C" w:rsidP="0036108C">
      <w:pPr>
        <w:spacing w:after="0" w:line="480" w:lineRule="auto"/>
        <w:rPr>
          <w:del w:id="115" w:author="Marios Panayi" w:date="2021-01-09T16:49:00Z"/>
          <w:rFonts w:ascii="Times New Roman" w:eastAsia="Times New Roman" w:hAnsi="Times New Roman" w:cs="Times New Roman"/>
          <w:color w:val="000000"/>
          <w:sz w:val="24"/>
          <w:szCs w:val="24"/>
          <w:lang w:val="en-GB" w:eastAsia="en-AU"/>
        </w:rPr>
      </w:pPr>
      <w:del w:id="116" w:author="Marios Panayi" w:date="2021-01-09T16:49:00Z">
        <w:r w:rsidRPr="00FB0BE9" w:rsidDel="004815FF">
          <w:rPr>
            <w:rFonts w:ascii="Times New Roman" w:eastAsia="Calibri" w:hAnsi="Times New Roman" w:cs="Times New Roman"/>
            <w:color w:val="000000"/>
            <w:sz w:val="24"/>
            <w:szCs w:val="24"/>
            <w:lang w:val="en-GB"/>
          </w:rPr>
          <w:delText xml:space="preserve">Cannulae placements are illustrated </w:delText>
        </w:r>
        <w:r w:rsidRPr="00FB0BE9" w:rsidDel="004815FF">
          <w:rPr>
            <w:rFonts w:ascii="Times New Roman" w:eastAsia="Calibri" w:hAnsi="Times New Roman" w:cs="Times New Roman"/>
            <w:sz w:val="24"/>
            <w:szCs w:val="24"/>
            <w:lang w:val="en-GB"/>
          </w:rPr>
          <w:delText xml:space="preserve">in </w:delText>
        </w:r>
        <w:r w:rsidRPr="00FB0BE9" w:rsidDel="004815FF">
          <w:rPr>
            <w:rFonts w:ascii="Times New Roman" w:eastAsia="Calibri" w:hAnsi="Times New Roman" w:cs="Times New Roman"/>
            <w:color w:val="000000"/>
            <w:sz w:val="24"/>
            <w:szCs w:val="24"/>
            <w:lang w:val="en-GB"/>
          </w:rPr>
          <w:delText>Figure 3-figure supplement 3</w:delText>
        </w:r>
        <w:r w:rsidRPr="00FB0BE9" w:rsidDel="004815FF">
          <w:rPr>
            <w:rFonts w:ascii="Times New Roman" w:eastAsia="Times New Roman" w:hAnsi="Times New Roman" w:cs="Times New Roman"/>
            <w:color w:val="000000"/>
            <w:sz w:val="24"/>
            <w:szCs w:val="24"/>
            <w:lang w:val="en-GB" w:eastAsia="en-AU"/>
          </w:rPr>
          <w:delTex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26 (saline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13, muscimol </w:delText>
        </w:r>
        <w:r w:rsidRPr="00FB0BE9" w:rsidDel="004815FF">
          <w:rPr>
            <w:rFonts w:ascii="Times New Roman" w:eastAsia="Times New Roman" w:hAnsi="Times New Roman" w:cs="Times New Roman"/>
            <w:i/>
            <w:color w:val="000000"/>
            <w:sz w:val="24"/>
            <w:szCs w:val="24"/>
            <w:lang w:val="en-GB" w:eastAsia="en-AU"/>
          </w:rPr>
          <w:delText>n</w:delText>
        </w:r>
        <w:r w:rsidRPr="00FB0BE9" w:rsidDel="004815FF">
          <w:rPr>
            <w:rFonts w:ascii="Times New Roman" w:eastAsia="Times New Roman" w:hAnsi="Times New Roman" w:cs="Times New Roman"/>
            <w:color w:val="000000"/>
            <w:sz w:val="24"/>
            <w:szCs w:val="24"/>
            <w:lang w:val="en-GB" w:eastAsia="en-AU"/>
          </w:rPr>
          <w:delText xml:space="preserve"> = 13).</w:delText>
        </w:r>
      </w:del>
    </w:p>
    <w:p w14:paraId="283CCB3D" w14:textId="7530B541" w:rsidR="0036108C" w:rsidRPr="00FB0BE9" w:rsidDel="004815FF" w:rsidRDefault="0036108C" w:rsidP="0036108C">
      <w:pPr>
        <w:spacing w:line="480" w:lineRule="auto"/>
        <w:rPr>
          <w:del w:id="117" w:author="Marios Panayi" w:date="2021-01-09T16:49:00Z"/>
          <w:rFonts w:ascii="Times New Roman" w:eastAsia="Times New Roman" w:hAnsi="Times New Roman" w:cs="Times New Roman"/>
          <w:color w:val="000000"/>
          <w:sz w:val="24"/>
          <w:szCs w:val="24"/>
          <w:lang w:val="en-GB" w:eastAsia="en-AU"/>
        </w:rPr>
      </w:pPr>
      <w:bookmarkStart w:id="118" w:name="_Toc417305074"/>
      <w:del w:id="119" w:author="Marios Panayi" w:date="2021-01-09T16:49:00Z">
        <w:r w:rsidRPr="00FB0BE9" w:rsidDel="004815FF">
          <w:rPr>
            <w:rFonts w:ascii="Times New Roman" w:eastAsia="Calibri" w:hAnsi="Times New Roman" w:cs="Times New Roman"/>
            <w:b/>
            <w:color w:val="000000"/>
            <w:sz w:val="24"/>
            <w:szCs w:val="24"/>
            <w:lang w:val="en-GB"/>
          </w:rPr>
          <w:delText>PreCS Responding</w:delText>
        </w:r>
        <w:bookmarkEnd w:id="118"/>
      </w:del>
    </w:p>
    <w:p w14:paraId="3F4DB402" w14:textId="33A72C5A" w:rsidR="0036108C" w:rsidRPr="00FB0BE9" w:rsidDel="004815FF" w:rsidRDefault="0036108C" w:rsidP="0036108C">
      <w:pPr>
        <w:spacing w:line="480" w:lineRule="auto"/>
        <w:rPr>
          <w:del w:id="120" w:author="Marios Panayi" w:date="2021-01-09T16:49:00Z"/>
          <w:rFonts w:ascii="Times New Roman" w:eastAsia="Calibri" w:hAnsi="Times New Roman" w:cs="Times New Roman"/>
          <w:sz w:val="24"/>
          <w:szCs w:val="24"/>
          <w:lang w:val="en-GB"/>
        </w:rPr>
      </w:pPr>
      <w:del w:id="121" w:author="Marios Panayi" w:date="2021-01-09T16:49:00Z">
        <w:r w:rsidRPr="00FB0BE9" w:rsidDel="004815FF">
          <w:rPr>
            <w:rFonts w:ascii="Times New Roman" w:eastAsia="Calibri" w:hAnsi="Times New Roman" w:cs="Times New Roman"/>
            <w:color w:val="000000"/>
            <w:sz w:val="24"/>
            <w:szCs w:val="24"/>
            <w:lang w:val="en-GB"/>
          </w:rPr>
          <w:delText xml:space="preserve">Baseline levels of responding did not differ between groups during training, and on the final day of infusions (day 10 of stage 1) preCS response rates (10s) were saline </w:delText>
        </w:r>
        <w:r w:rsidRPr="00FB0BE9" w:rsidDel="004815FF">
          <w:rPr>
            <w:rFonts w:ascii="Times New Roman" w:eastAsia="Calibri" w:hAnsi="Times New Roman" w:cs="Times New Roman"/>
            <w:i/>
            <w:color w:val="000000"/>
            <w:sz w:val="24"/>
            <w:szCs w:val="24"/>
            <w:lang w:val="en-GB"/>
          </w:rPr>
          <w:delText>M</w:delText>
        </w:r>
        <w:r w:rsidRPr="00FB0BE9" w:rsidDel="004815FF">
          <w:rPr>
            <w:rFonts w:ascii="Times New Roman" w:eastAsia="Calibri" w:hAnsi="Times New Roman" w:cs="Times New Roman"/>
            <w:color w:val="000000"/>
            <w:sz w:val="24"/>
            <w:szCs w:val="24"/>
            <w:lang w:val="en-GB"/>
          </w:rPr>
          <w:delText xml:space="preserve"> = 0.122, </w:delText>
        </w:r>
        <w:r w:rsidRPr="00FB0BE9" w:rsidDel="004815FF">
          <w:rPr>
            <w:rFonts w:ascii="Times New Roman" w:eastAsia="Calibri" w:hAnsi="Times New Roman" w:cs="Times New Roman"/>
            <w:i/>
            <w:color w:val="000000"/>
            <w:sz w:val="24"/>
            <w:szCs w:val="24"/>
            <w:lang w:val="en-GB"/>
          </w:rPr>
          <w:delText>SD</w:delText>
        </w:r>
        <w:r w:rsidRPr="00FB0BE9" w:rsidDel="004815FF">
          <w:rPr>
            <w:rFonts w:ascii="Times New Roman" w:eastAsia="Calibri" w:hAnsi="Times New Roman" w:cs="Times New Roman"/>
            <w:color w:val="000000"/>
            <w:sz w:val="24"/>
            <w:szCs w:val="24"/>
            <w:lang w:val="en-GB"/>
          </w:rPr>
          <w:delText xml:space="preserve"> = 0.24, muscimol </w:delText>
        </w:r>
        <w:r w:rsidRPr="00FB0BE9" w:rsidDel="004815FF">
          <w:rPr>
            <w:rFonts w:ascii="Times New Roman" w:eastAsia="Calibri" w:hAnsi="Times New Roman" w:cs="Times New Roman"/>
            <w:i/>
            <w:color w:val="000000"/>
            <w:sz w:val="24"/>
            <w:szCs w:val="24"/>
            <w:lang w:val="en-GB"/>
          </w:rPr>
          <w:delText>M</w:delText>
        </w:r>
        <w:r w:rsidRPr="00FB0BE9" w:rsidDel="004815FF">
          <w:rPr>
            <w:rFonts w:ascii="Times New Roman" w:eastAsia="Calibri" w:hAnsi="Times New Roman" w:cs="Times New Roman"/>
            <w:color w:val="000000"/>
            <w:sz w:val="24"/>
            <w:szCs w:val="24"/>
            <w:lang w:val="en-GB"/>
          </w:rPr>
          <w:delText xml:space="preserve"> = 0.67, </w:delText>
        </w:r>
        <w:r w:rsidRPr="00FB0BE9" w:rsidDel="004815FF">
          <w:rPr>
            <w:rFonts w:ascii="Times New Roman" w:eastAsia="Calibri" w:hAnsi="Times New Roman" w:cs="Times New Roman"/>
            <w:i/>
            <w:color w:val="000000"/>
            <w:sz w:val="24"/>
            <w:szCs w:val="24"/>
            <w:lang w:val="en-GB"/>
          </w:rPr>
          <w:delText>SD</w:delText>
        </w:r>
        <w:r w:rsidRPr="00FB0BE9" w:rsidDel="004815FF">
          <w:rPr>
            <w:rFonts w:ascii="Times New Roman" w:eastAsia="Calibri" w:hAnsi="Times New Roman" w:cs="Times New Roman"/>
            <w:color w:val="000000"/>
            <w:sz w:val="24"/>
            <w:szCs w:val="24"/>
            <w:lang w:val="en-GB"/>
          </w:rPr>
          <w:delText xml:space="preserve"> = 0.87. These observations were supported by mixed Group x Day ANOVAs on preCS responding in stage1 suggesting that there were no group differences on </w:delText>
        </w:r>
        <w:r w:rsidRPr="00FB0BE9" w:rsidDel="004815FF">
          <w:rPr>
            <w:rFonts w:ascii="Times New Roman" w:eastAsia="Calibri" w:hAnsi="Times New Roman" w:cs="Times New Roman"/>
            <w:color w:val="000000"/>
            <w:sz w:val="24"/>
            <w:szCs w:val="24"/>
            <w:lang w:val="en-GB"/>
          </w:rPr>
          <w:lastRenderedPageBreak/>
          <w:delText xml:space="preserve">days 1-4 prior to infusion (all </w:delText>
        </w:r>
        <w:r w:rsidRPr="00FB0BE9" w:rsidDel="004815FF">
          <w:rPr>
            <w:rFonts w:ascii="Times New Roman" w:eastAsia="Calibri" w:hAnsi="Times New Roman" w:cs="Times New Roman"/>
            <w:i/>
            <w:color w:val="000000"/>
            <w:sz w:val="24"/>
            <w:szCs w:val="24"/>
            <w:lang w:val="en-GB"/>
          </w:rPr>
          <w:delText xml:space="preserve">F </w:delText>
        </w:r>
        <w:r w:rsidRPr="00FB0BE9" w:rsidDel="004815FF">
          <w:rPr>
            <w:rFonts w:ascii="Times New Roman" w:eastAsia="Calibri" w:hAnsi="Times New Roman" w:cs="Times New Roman"/>
            <w:color w:val="000000"/>
            <w:sz w:val="24"/>
            <w:szCs w:val="24"/>
            <w:lang w:val="en-GB"/>
          </w:rPr>
          <w:delText xml:space="preserve">&lt; 1.69, </w:delText>
        </w:r>
        <w:r w:rsidRPr="00FB0BE9" w:rsidDel="004815FF">
          <w:rPr>
            <w:rFonts w:ascii="Times New Roman" w:eastAsia="Calibri" w:hAnsi="Times New Roman" w:cs="Times New Roman"/>
            <w:i/>
            <w:color w:val="000000"/>
            <w:sz w:val="24"/>
            <w:szCs w:val="24"/>
            <w:lang w:val="en-GB"/>
          </w:rPr>
          <w:delText>p</w:delText>
        </w:r>
        <w:r w:rsidRPr="00FB0BE9" w:rsidDel="004815FF">
          <w:rPr>
            <w:rFonts w:ascii="Times New Roman" w:eastAsia="Calibri" w:hAnsi="Times New Roman" w:cs="Times New Roman"/>
            <w:color w:val="000000"/>
            <w:sz w:val="24"/>
            <w:szCs w:val="24"/>
            <w:lang w:val="en-GB"/>
          </w:rPr>
          <w:delText xml:space="preserve"> &gt; .21) or on days 5-10 during infusions (significant main effect of Day </w:delText>
        </w:r>
        <w:r w:rsidRPr="00FB0BE9" w:rsidDel="004815FF">
          <w:rPr>
            <w:rFonts w:ascii="Times New Roman" w:eastAsia="Calibri" w:hAnsi="Times New Roman" w:cs="Times New Roman"/>
            <w:i/>
            <w:iCs/>
            <w:color w:val="000000"/>
            <w:sz w:val="24"/>
            <w:szCs w:val="24"/>
            <w:lang w:val="en-GB"/>
          </w:rPr>
          <w:delText>F</w:delText>
        </w:r>
        <w:r w:rsidRPr="00FB0BE9" w:rsidDel="004815FF">
          <w:rPr>
            <w:rFonts w:ascii="Times New Roman" w:eastAsia="Calibri" w:hAnsi="Times New Roman" w:cs="Times New Roman"/>
            <w:color w:val="000000"/>
            <w:sz w:val="24"/>
            <w:szCs w:val="24"/>
            <w:vertAlign w:val="subscript"/>
            <w:lang w:val="en-GB"/>
          </w:rPr>
          <w:delText>(5, 120)</w:delText>
        </w:r>
        <w:r w:rsidRPr="00FB0BE9" w:rsidDel="004815FF">
          <w:rPr>
            <w:rFonts w:ascii="Times New Roman" w:eastAsia="Calibri" w:hAnsi="Times New Roman" w:cs="Times New Roman"/>
            <w:color w:val="000000"/>
            <w:sz w:val="24"/>
            <w:szCs w:val="24"/>
            <w:lang w:val="en-GB"/>
          </w:rPr>
          <w:delText xml:space="preserve"> = 15.21,</w:delText>
        </w:r>
        <w:r w:rsidRPr="00FB0BE9" w:rsidDel="004815FF">
          <w:rPr>
            <w:rFonts w:ascii="Times New Roman" w:eastAsia="Calibri" w:hAnsi="Times New Roman" w:cs="Times New Roman"/>
            <w:i/>
            <w:iCs/>
            <w:color w:val="000000"/>
            <w:sz w:val="24"/>
            <w:szCs w:val="24"/>
            <w:lang w:val="en-GB"/>
          </w:rPr>
          <w:delText xml:space="preserve"> p</w:delText>
        </w:r>
        <w:r w:rsidRPr="00FB0BE9" w:rsidDel="004815FF">
          <w:rPr>
            <w:rFonts w:ascii="Times New Roman" w:eastAsia="Calibri" w:hAnsi="Times New Roman" w:cs="Times New Roman"/>
            <w:color w:val="000000"/>
            <w:sz w:val="24"/>
            <w:szCs w:val="24"/>
            <w:lang w:val="en-GB"/>
          </w:rPr>
          <w:delText xml:space="preserve"> &lt; .001, all </w:delText>
        </w:r>
        <w:r w:rsidRPr="00FB0BE9" w:rsidDel="004815FF">
          <w:rPr>
            <w:rFonts w:ascii="Times New Roman" w:eastAsia="Calibri" w:hAnsi="Times New Roman" w:cs="Times New Roman"/>
            <w:sz w:val="24"/>
            <w:szCs w:val="24"/>
            <w:lang w:val="en-GB"/>
          </w:rPr>
          <w:delText xml:space="preserve">remaining </w:delText>
        </w:r>
        <w:r w:rsidRPr="00FB0BE9" w:rsidDel="004815FF">
          <w:rPr>
            <w:rFonts w:ascii="Times New Roman" w:eastAsia="Calibri" w:hAnsi="Times New Roman" w:cs="Times New Roman"/>
            <w:i/>
            <w:sz w:val="24"/>
            <w:szCs w:val="24"/>
            <w:lang w:val="en-GB"/>
          </w:rPr>
          <w:delText xml:space="preserve">F </w:delText>
        </w:r>
        <w:r w:rsidRPr="00FB0BE9" w:rsidDel="004815FF">
          <w:rPr>
            <w:rFonts w:ascii="Times New Roman" w:eastAsia="Calibri" w:hAnsi="Times New Roman" w:cs="Times New Roman"/>
            <w:sz w:val="24"/>
            <w:szCs w:val="24"/>
            <w:lang w:val="en-GB"/>
          </w:rPr>
          <w:delText xml:space="preserve">&lt; 1.00, </w:delText>
        </w:r>
        <w:r w:rsidRPr="00FB0BE9" w:rsidDel="004815FF">
          <w:rPr>
            <w:rFonts w:ascii="Times New Roman" w:eastAsia="Calibri" w:hAnsi="Times New Roman" w:cs="Times New Roman"/>
            <w:i/>
            <w:sz w:val="24"/>
            <w:szCs w:val="24"/>
            <w:lang w:val="en-GB"/>
          </w:rPr>
          <w:delText>p</w:delText>
        </w:r>
        <w:r w:rsidRPr="00FB0BE9" w:rsidDel="004815FF">
          <w:rPr>
            <w:rFonts w:ascii="Times New Roman" w:eastAsia="Calibri" w:hAnsi="Times New Roman" w:cs="Times New Roman"/>
            <w:sz w:val="24"/>
            <w:szCs w:val="24"/>
            <w:lang w:val="en-GB"/>
          </w:rPr>
          <w:delText xml:space="preserve"> &gt; .50).</w:delText>
        </w:r>
      </w:del>
    </w:p>
    <w:p w14:paraId="2FE55AAB" w14:textId="53318EDB" w:rsidR="003F53B9" w:rsidRDefault="003F53B9" w:rsidP="00F04D98">
      <w:pPr>
        <w:spacing w:line="480" w:lineRule="auto"/>
        <w:rPr>
          <w:ins w:id="122" w:author="Marios Panayi" w:date="2021-01-09T16:38:00Z"/>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 xml:space="preserve">Experiment 1: Pre-training OFC lesions </w:t>
      </w:r>
    </w:p>
    <w:p w14:paraId="71150D64" w14:textId="77777777" w:rsidR="00F07B1D" w:rsidRPr="00FB0BE9" w:rsidRDefault="00F07B1D" w:rsidP="00F07B1D">
      <w:pPr>
        <w:spacing w:line="480" w:lineRule="auto"/>
        <w:rPr>
          <w:rFonts w:ascii="Times New Roman" w:eastAsia="Calibri" w:hAnsi="Times New Roman" w:cs="Times New Roman"/>
          <w:b/>
          <w:color w:val="000000"/>
          <w:sz w:val="24"/>
          <w:szCs w:val="24"/>
          <w:lang w:val="en-GB"/>
        </w:rPr>
      </w:pPr>
      <w:r w:rsidRPr="00FB0BE9">
        <w:rPr>
          <w:rFonts w:ascii="Times New Roman" w:eastAsia="Calibri" w:hAnsi="Times New Roman" w:cs="Times New Roman"/>
          <w:b/>
          <w:color w:val="000000"/>
          <w:sz w:val="24"/>
          <w:szCs w:val="24"/>
          <w:lang w:val="en-GB"/>
        </w:rPr>
        <w:t>Histology and Group Allocation</w:t>
      </w:r>
    </w:p>
    <w:p w14:paraId="4FAFB5FB" w14:textId="77777777" w:rsidR="00F07B1D" w:rsidRPr="00FB0BE9" w:rsidRDefault="00F07B1D" w:rsidP="00F07B1D">
      <w:pPr>
        <w:spacing w:line="480" w:lineRule="auto"/>
        <w:rPr>
          <w:rFonts w:ascii="Times New Roman" w:eastAsia="Times New Roman" w:hAnsi="Times New Roman" w:cs="Times New Roman"/>
          <w:color w:val="000000"/>
          <w:sz w:val="24"/>
          <w:szCs w:val="24"/>
          <w:lang w:val="en-GB" w:eastAsia="en-AU"/>
        </w:rPr>
      </w:pPr>
      <w:r w:rsidRPr="00FB0BE9">
        <w:rPr>
          <w:rFonts w:ascii="Times New Roman" w:eastAsia="Calibri" w:hAnsi="Times New Roman" w:cs="Times New Roman"/>
          <w:color w:val="000000"/>
          <w:sz w:val="24"/>
          <w:szCs w:val="24"/>
          <w:lang w:val="en-GB"/>
        </w:rPr>
        <w:t xml:space="preserve">Lesion damage is depicted in Figure 1-figure supplement 1. </w:t>
      </w:r>
      <w:r w:rsidRPr="00FB0BE9">
        <w:rPr>
          <w:rFonts w:ascii="Times New Roman" w:eastAsia="Calibri" w:hAnsi="Times New Roman" w:cs="Times New Roman"/>
          <w:sz w:val="24"/>
          <w:szCs w:val="24"/>
          <w:lang w:val="en-GB"/>
        </w:rPr>
        <w:t xml:space="preserve">Lesion </w:t>
      </w:r>
      <w:r w:rsidRPr="00FB0BE9">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FB0BE9">
        <w:rPr>
          <w:rFonts w:ascii="Times New Roman" w:eastAsia="Times New Roman" w:hAnsi="Times New Roman" w:cs="Times New Roman"/>
          <w:color w:val="000000"/>
          <w:sz w:val="24"/>
          <w:szCs w:val="24"/>
          <w:lang w:val="en-GB"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15;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7) and subgroup 2 contained thirteen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sham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8, lesion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5).</w:t>
      </w:r>
    </w:p>
    <w:p w14:paraId="22E53361" w14:textId="77777777" w:rsidR="00F07B1D" w:rsidRPr="00FB0BE9" w:rsidRDefault="00F07B1D" w:rsidP="00F07B1D">
      <w:pPr>
        <w:spacing w:line="480" w:lineRule="auto"/>
        <w:rPr>
          <w:rFonts w:ascii="Times New Roman" w:eastAsia="Times New Roman" w:hAnsi="Times New Roman" w:cs="Times New Roman"/>
          <w:b/>
          <w:color w:val="000000"/>
          <w:sz w:val="24"/>
          <w:szCs w:val="24"/>
          <w:lang w:val="en-GB" w:eastAsia="en-AU"/>
        </w:rPr>
      </w:pPr>
      <w:r w:rsidRPr="00FB0BE9">
        <w:rPr>
          <w:rFonts w:ascii="Times New Roman" w:eastAsia="Times New Roman" w:hAnsi="Times New Roman" w:cs="Times New Roman"/>
          <w:b/>
          <w:color w:val="000000"/>
          <w:sz w:val="24"/>
          <w:szCs w:val="24"/>
          <w:lang w:val="en-GB" w:eastAsia="en-AU"/>
        </w:rPr>
        <w:t>PreCS Analysis</w:t>
      </w:r>
    </w:p>
    <w:p w14:paraId="4DF0D7DF" w14:textId="77777777" w:rsidR="00F07B1D" w:rsidRPr="00FB0BE9" w:rsidDel="00F07B1D" w:rsidRDefault="00F07B1D" w:rsidP="00F07B1D">
      <w:pPr>
        <w:spacing w:line="480" w:lineRule="auto"/>
        <w:rPr>
          <w:del w:id="123" w:author="Marios Panayi" w:date="2021-01-09T16:38:00Z"/>
          <w:rFonts w:ascii="Times New Roman" w:eastAsia="Times New Roman" w:hAnsi="Times New Roman" w:cs="Times New Roman"/>
          <w:color w:val="000000"/>
          <w:sz w:val="24"/>
          <w:szCs w:val="24"/>
          <w:lang w:val="en-GB" w:eastAsia="en-AU"/>
        </w:rPr>
      </w:pPr>
      <w:r w:rsidRPr="00FB0BE9">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7.24,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.01). Furthermore, while responding increased over blocks (main effect of Block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20.37,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positive linear trend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33.18,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(6, 240)</w:t>
      </w:r>
      <w:r w:rsidRPr="00FB0BE9">
        <w:rPr>
          <w:rFonts w:ascii="Times New Roman" w:eastAsia="Times New Roman" w:hAnsi="Times New Roman" w:cs="Times New Roman"/>
          <w:color w:val="000000"/>
          <w:sz w:val="24"/>
          <w:szCs w:val="24"/>
          <w:lang w:val="en-GB" w:eastAsia="en-AU"/>
        </w:rPr>
        <w:t xml:space="preserve"> = 2.52,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.02; linear trend interaction </w:t>
      </w:r>
      <w:r w:rsidRPr="00FB0BE9">
        <w:rPr>
          <w:rFonts w:ascii="Times New Roman" w:eastAsia="Times New Roman" w:hAnsi="Times New Roman" w:cs="Times New Roman"/>
          <w:i/>
          <w:color w:val="000000"/>
          <w:sz w:val="24"/>
          <w:szCs w:val="24"/>
          <w:lang w:val="en-GB" w:eastAsia="en-AU"/>
        </w:rPr>
        <w:t>F</w:t>
      </w:r>
      <w:r w:rsidRPr="00FB0BE9">
        <w:rPr>
          <w:rFonts w:ascii="Times New Roman" w:eastAsia="Times New Roman" w:hAnsi="Times New Roman" w:cs="Times New Roman"/>
          <w:color w:val="000000"/>
          <w:sz w:val="24"/>
          <w:szCs w:val="24"/>
          <w:vertAlign w:val="subscript"/>
          <w:lang w:val="en-GB" w:eastAsia="en-AU"/>
        </w:rPr>
        <w:t>(1, 40)</w:t>
      </w:r>
      <w:r w:rsidRPr="00FB0BE9">
        <w:rPr>
          <w:rFonts w:ascii="Times New Roman" w:eastAsia="Times New Roman" w:hAnsi="Times New Roman" w:cs="Times New Roman"/>
          <w:color w:val="000000"/>
          <w:sz w:val="24"/>
          <w:szCs w:val="24"/>
          <w:lang w:val="en-GB" w:eastAsia="en-AU"/>
        </w:rPr>
        <w:t xml:space="preserve"> = 5.34, </w:t>
      </w:r>
      <w:r w:rsidRPr="00FB0BE9">
        <w:rPr>
          <w:rFonts w:ascii="Times New Roman" w:eastAsia="Times New Roman" w:hAnsi="Times New Roman" w:cs="Times New Roman"/>
          <w:i/>
          <w:color w:val="000000"/>
          <w:sz w:val="24"/>
          <w:szCs w:val="24"/>
          <w:lang w:val="en-GB" w:eastAsia="en-AU"/>
        </w:rPr>
        <w:t>p</w:t>
      </w:r>
      <w:r w:rsidRPr="00FB0BE9">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w:t>
      </w:r>
      <w:r w:rsidRPr="00FB0BE9">
        <w:rPr>
          <w:rFonts w:ascii="Times New Roman" w:eastAsia="Times New Roman" w:hAnsi="Times New Roman" w:cs="Times New Roman"/>
          <w:color w:val="000000"/>
          <w:sz w:val="24"/>
          <w:szCs w:val="24"/>
          <w:lang w:val="en-GB" w:eastAsia="en-AU"/>
        </w:rPr>
        <w:lastRenderedPageBreak/>
        <w:t xml:space="preserve">0.90), by the final block PreCS responding was higher in the Lesion group (M = 4.30, SD = 1.95) than the </w:t>
      </w:r>
      <w:r>
        <w:rPr>
          <w:rFonts w:ascii="Times New Roman" w:eastAsia="Times New Roman" w:hAnsi="Times New Roman" w:cs="Times New Roman"/>
          <w:color w:val="000000"/>
          <w:sz w:val="24"/>
          <w:szCs w:val="24"/>
          <w:lang w:val="en-GB" w:eastAsia="en-AU"/>
        </w:rPr>
        <w:t>S</w:t>
      </w:r>
      <w:r w:rsidRPr="00FB0BE9">
        <w:rPr>
          <w:rFonts w:ascii="Times New Roman" w:eastAsia="Times New Roman" w:hAnsi="Times New Roman" w:cs="Times New Roman"/>
          <w:color w:val="000000"/>
          <w:sz w:val="24"/>
          <w:szCs w:val="24"/>
          <w:lang w:val="en-GB" w:eastAsia="en-AU"/>
        </w:rPr>
        <w:t>ham group (M = 2.76, SD = 2.30).</w:t>
      </w:r>
    </w:p>
    <w:p w14:paraId="2F425721" w14:textId="77777777" w:rsidR="00F07B1D" w:rsidRPr="00FB0BE9" w:rsidRDefault="00F07B1D" w:rsidP="00F04D98">
      <w:pPr>
        <w:spacing w:line="480" w:lineRule="auto"/>
        <w:rPr>
          <w:rFonts w:ascii="Times New Roman" w:eastAsia="Times New Roman" w:hAnsi="Times New Roman" w:cs="Times New Roman"/>
          <w:b/>
          <w:color w:val="000000"/>
          <w:sz w:val="24"/>
          <w:szCs w:val="24"/>
          <w:lang w:val="en-GB" w:eastAsia="en-AU"/>
        </w:rPr>
      </w:pPr>
    </w:p>
    <w:p w14:paraId="0CD42B10" w14:textId="77777777" w:rsidR="003F53B9" w:rsidRPr="00FB0BE9" w:rsidRDefault="003F53B9" w:rsidP="00F04D98">
      <w:pPr>
        <w:spacing w:line="480" w:lineRule="auto"/>
        <w:rPr>
          <w:rFonts w:ascii="Times New Roman" w:eastAsia="Times New Roman" w:hAnsi="Times New Roman" w:cs="Times New Roman"/>
          <w:b/>
          <w:i/>
          <w:iCs/>
          <w:color w:val="000000"/>
          <w:sz w:val="24"/>
          <w:szCs w:val="24"/>
          <w:lang w:val="en-GB" w:eastAsia="en-AU"/>
        </w:rPr>
      </w:pPr>
      <w:r w:rsidRPr="00FB0BE9">
        <w:rPr>
          <w:rFonts w:ascii="Times New Roman" w:eastAsia="Times New Roman" w:hAnsi="Times New Roman" w:cs="Times New Roman"/>
          <w:b/>
          <w:i/>
          <w:iCs/>
          <w:color w:val="000000"/>
          <w:sz w:val="24"/>
          <w:szCs w:val="24"/>
          <w:lang w:val="en-GB" w:eastAsia="en-AU"/>
        </w:rPr>
        <w:t>Acquisition</w:t>
      </w:r>
    </w:p>
    <w:p w14:paraId="4284CF97" w14:textId="613C2FFA" w:rsidR="003F53B9" w:rsidRPr="00FB0BE9" w:rsidRDefault="003F53B9" w:rsidP="00F04D98">
      <w:pPr>
        <w:pStyle w:val="BodyText"/>
        <w:spacing w:line="480" w:lineRule="auto"/>
        <w:rPr>
          <w:lang w:val="en-GB"/>
        </w:rPr>
      </w:pPr>
      <w:r w:rsidRPr="00FB0BE9">
        <w:rPr>
          <w:lang w:val="en-GB"/>
        </w:rPr>
        <w:t xml:space="preserve">Pre-training OFC lesions significantly increased responding to the Pavlovian cue relative to sham control animals (Figure 1A; lesions depicted in Figure 1-figure supplement 1).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lang w:val="en-GB"/>
          </w:rPr>
          <m:t>F(1,40)=10.83</m:t>
        </m:r>
      </m:oMath>
      <w:r w:rsidRPr="00FB0BE9">
        <w:rPr>
          <w:lang w:val="en-GB"/>
        </w:rPr>
        <w:t xml:space="preserve">, </w:t>
      </w:r>
      <m:oMath>
        <m:r>
          <w:rPr>
            <w:rFonts w:ascii="Cambria Math" w:hAnsi="Cambria Math"/>
            <w:lang w:val="en-GB"/>
          </w:rPr>
          <m:t>p=.002</m:t>
        </m:r>
      </m:oMath>
      <w:r w:rsidRPr="00FB0BE9">
        <w:rPr>
          <w:lang w:val="en-GB"/>
        </w:rPr>
        <w:t xml:space="preserve">, Block </w:t>
      </w:r>
      <m:oMath>
        <m:r>
          <w:rPr>
            <w:rFonts w:ascii="Cambria Math" w:hAnsi="Cambria Math"/>
            <w:lang w:val="en-GB"/>
          </w:rPr>
          <m:t>F(6,240)=34.07</m:t>
        </m:r>
      </m:oMath>
      <w:r w:rsidRPr="00FB0BE9">
        <w:rPr>
          <w:lang w:val="en-GB"/>
        </w:rPr>
        <w:t xml:space="preserve">, </w:t>
      </w:r>
      <m:oMath>
        <m:r>
          <w:rPr>
            <w:rFonts w:ascii="Cambria Math" w:hAnsi="Cambria Math"/>
            <w:lang w:val="en-GB"/>
          </w:rPr>
          <m:t>p&lt;.001</m:t>
        </m:r>
      </m:oMath>
      <w:r w:rsidRPr="00FB0BE9">
        <w:rPr>
          <w:lang w:val="en-GB"/>
        </w:rPr>
        <w:t xml:space="preserve">, and Group x Block interaction </w:t>
      </w:r>
      <m:oMath>
        <m:r>
          <w:rPr>
            <w:rFonts w:ascii="Cambria Math" w:hAnsi="Cambria Math"/>
            <w:lang w:val="en-GB"/>
          </w:rPr>
          <m:t>F(6,240)=7.33</m:t>
        </m:r>
      </m:oMath>
      <w:r w:rsidRPr="00FB0BE9">
        <w:rPr>
          <w:lang w:val="en-GB"/>
        </w:rPr>
        <w:t xml:space="preserve">, </w:t>
      </w:r>
      <m:oMath>
        <m:r>
          <w:rPr>
            <w:rFonts w:ascii="Cambria Math" w:hAnsi="Cambria Math"/>
            <w:lang w:val="en-GB"/>
          </w:rPr>
          <m:t>p&lt;.001</m:t>
        </m:r>
      </m:oMath>
      <w:r w:rsidRPr="00FB0BE9">
        <w:rPr>
          <w:lang w:val="en-GB"/>
        </w:rPr>
        <w:t xml:space="preserve">). Follow up comparisons on each block revealed that responding in the lesion group was significantly higher than the sham group during the last 4 blocks (Block 1 </w:t>
      </w:r>
      <m:oMath>
        <m:r>
          <w:rPr>
            <w:rFonts w:ascii="Cambria Math" w:hAnsi="Cambria Math"/>
            <w:lang w:val="en-GB"/>
          </w:rPr>
          <m:t>t(40)=-1.67</m:t>
        </m:r>
      </m:oMath>
      <w:r w:rsidRPr="00FB0BE9">
        <w:rPr>
          <w:lang w:val="en-GB"/>
        </w:rPr>
        <w:t xml:space="preserve">, </w:t>
      </w:r>
      <m:oMath>
        <m:r>
          <w:rPr>
            <w:rFonts w:ascii="Cambria Math" w:hAnsi="Cambria Math"/>
            <w:lang w:val="en-GB"/>
          </w:rPr>
          <m:t>p=.103</m:t>
        </m:r>
      </m:oMath>
      <w:r w:rsidRPr="00FB0BE9">
        <w:rPr>
          <w:lang w:val="en-GB"/>
        </w:rPr>
        <w:t xml:space="preserve">, Block 2 </w:t>
      </w:r>
      <m:oMath>
        <m:r>
          <w:rPr>
            <w:rFonts w:ascii="Cambria Math" w:hAnsi="Cambria Math"/>
            <w:lang w:val="en-GB"/>
          </w:rPr>
          <m:t>t(40)=0.14</m:t>
        </m:r>
      </m:oMath>
      <w:r w:rsidRPr="00FB0BE9">
        <w:rPr>
          <w:lang w:val="en-GB"/>
        </w:rPr>
        <w:t xml:space="preserve">, </w:t>
      </w:r>
      <m:oMath>
        <m:r>
          <w:rPr>
            <w:rFonts w:ascii="Cambria Math" w:hAnsi="Cambria Math"/>
            <w:lang w:val="en-GB"/>
          </w:rPr>
          <m:t>p=.893</m:t>
        </m:r>
      </m:oMath>
      <w:r w:rsidRPr="00FB0BE9">
        <w:rPr>
          <w:lang w:val="en-GB"/>
        </w:rPr>
        <w:t xml:space="preserve">, Block 3 </w:t>
      </w:r>
      <m:oMath>
        <m:r>
          <w:rPr>
            <w:rFonts w:ascii="Cambria Math" w:hAnsi="Cambria Math"/>
            <w:lang w:val="en-GB"/>
          </w:rPr>
          <m:t>t(40)=1.79</m:t>
        </m:r>
      </m:oMath>
      <w:r w:rsidRPr="00FB0BE9">
        <w:rPr>
          <w:lang w:val="en-GB"/>
        </w:rPr>
        <w:t xml:space="preserve">, </w:t>
      </w:r>
      <m:oMath>
        <m:r>
          <w:rPr>
            <w:rFonts w:ascii="Cambria Math" w:hAnsi="Cambria Math"/>
            <w:lang w:val="en-GB"/>
          </w:rPr>
          <m:t>p=.082</m:t>
        </m:r>
      </m:oMath>
      <w:r w:rsidRPr="00FB0BE9">
        <w:rPr>
          <w:lang w:val="en-GB"/>
        </w:rPr>
        <w:t xml:space="preserve">, Block 4 </w:t>
      </w:r>
      <m:oMath>
        <m:r>
          <w:rPr>
            <w:rFonts w:ascii="Cambria Math" w:hAnsi="Cambria Math"/>
            <w:lang w:val="en-GB"/>
          </w:rPr>
          <m:t>t(40)=2.39</m:t>
        </m:r>
      </m:oMath>
      <w:r w:rsidRPr="00FB0BE9">
        <w:rPr>
          <w:lang w:val="en-GB"/>
        </w:rPr>
        <w:t xml:space="preserve">, </w:t>
      </w:r>
      <m:oMath>
        <m:r>
          <w:rPr>
            <w:rFonts w:ascii="Cambria Math" w:hAnsi="Cambria Math"/>
            <w:lang w:val="en-GB"/>
          </w:rPr>
          <m:t>p=.022</m:t>
        </m:r>
      </m:oMath>
      <w:r w:rsidRPr="00FB0BE9">
        <w:rPr>
          <w:lang w:val="en-GB"/>
        </w:rPr>
        <w:t xml:space="preserve">, Block 5 </w:t>
      </w:r>
      <m:oMath>
        <m:r>
          <w:rPr>
            <w:rFonts w:ascii="Cambria Math" w:hAnsi="Cambria Math"/>
            <w:lang w:val="en-GB"/>
          </w:rPr>
          <m:t>t(40)=4.59</m:t>
        </m:r>
      </m:oMath>
      <w:r w:rsidRPr="00FB0BE9">
        <w:rPr>
          <w:lang w:val="en-GB"/>
        </w:rPr>
        <w:t xml:space="preserve">, </w:t>
      </w:r>
      <m:oMath>
        <m:r>
          <w:rPr>
            <w:rFonts w:ascii="Cambria Math" w:hAnsi="Cambria Math"/>
            <w:lang w:val="en-GB"/>
          </w:rPr>
          <m:t>p&lt;.001</m:t>
        </m:r>
      </m:oMath>
      <w:r w:rsidRPr="00FB0BE9">
        <w:rPr>
          <w:lang w:val="en-GB"/>
        </w:rPr>
        <w:t xml:space="preserve">, Block 6 </w:t>
      </w:r>
      <m:oMath>
        <m:r>
          <w:rPr>
            <w:rFonts w:ascii="Cambria Math" w:hAnsi="Cambria Math"/>
            <w:lang w:val="en-GB"/>
          </w:rPr>
          <m:t>t(40)=3.48</m:t>
        </m:r>
      </m:oMath>
      <w:r w:rsidRPr="00FB0BE9">
        <w:rPr>
          <w:lang w:val="en-GB"/>
        </w:rPr>
        <w:t xml:space="preserve">, </w:t>
      </w:r>
      <m:oMath>
        <m:r>
          <w:rPr>
            <w:rFonts w:ascii="Cambria Math" w:hAnsi="Cambria Math"/>
            <w:lang w:val="en-GB"/>
          </w:rPr>
          <m:t>p=.001</m:t>
        </m:r>
      </m:oMath>
      <w:r w:rsidRPr="00FB0BE9">
        <w:rPr>
          <w:lang w:val="en-GB"/>
        </w:rPr>
        <w:t xml:space="preserve">, Block 7 </w:t>
      </w:r>
      <m:oMath>
        <m:r>
          <w:rPr>
            <w:rFonts w:ascii="Cambria Math" w:hAnsi="Cambria Math"/>
            <w:lang w:val="en-GB"/>
          </w:rPr>
          <m:t>t(40)=2.32</m:t>
        </m:r>
      </m:oMath>
      <w:r w:rsidRPr="00FB0BE9">
        <w:rPr>
          <w:lang w:val="en-GB"/>
        </w:rPr>
        <w:t xml:space="preserve">, </w:t>
      </w:r>
      <m:oMath>
        <m:r>
          <w:rPr>
            <w:rFonts w:ascii="Cambria Math" w:hAnsi="Cambria Math"/>
            <w:lang w:val="en-GB"/>
          </w:rPr>
          <m:t>p=.026</m:t>
        </m:r>
      </m:oMath>
      <w:r w:rsidRPr="00FB0BE9">
        <w:rPr>
          <w:lang w:val="en-GB"/>
        </w:rP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rsidRPr="00FB0BE9">
        <w:rPr>
          <w:lang w:val="en-GB"/>
        </w:rPr>
        <w:t xml:space="preserve"> </w:t>
      </w:r>
    </w:p>
    <w:p w14:paraId="7C1CB855" w14:textId="77777777" w:rsidR="003F53B9" w:rsidRPr="00FB0BE9" w:rsidRDefault="003F53B9" w:rsidP="00F04D98">
      <w:pPr>
        <w:pStyle w:val="BodyText"/>
        <w:spacing w:line="480" w:lineRule="auto"/>
        <w:rPr>
          <w:i/>
          <w:iCs/>
          <w:lang w:val="en-GB"/>
        </w:rPr>
      </w:pPr>
      <w:r w:rsidRPr="00FB0BE9">
        <w:rPr>
          <w:b/>
          <w:i/>
          <w:iCs/>
          <w:lang w:val="en-GB"/>
        </w:rPr>
        <w:t>Locomotor activity</w:t>
      </w:r>
    </w:p>
    <w:p w14:paraId="74D884F8" w14:textId="7F0C2BA2" w:rsidR="003F53B9" w:rsidRPr="00FB0BE9" w:rsidRDefault="003F53B9" w:rsidP="00F04D98">
      <w:pPr>
        <w:pStyle w:val="BodyText"/>
        <w:spacing w:line="480" w:lineRule="auto"/>
        <w:rPr>
          <w:lang w:val="en-GB"/>
        </w:rPr>
      </w:pPr>
      <w:r w:rsidRPr="00FB0BE9">
        <w:rPr>
          <w:lang w:val="en-GB"/>
        </w:rPr>
        <w:t xml:space="preserve">The enhanced responding observed during acquisition in the OFC lesion group could simply reflect an enhancement of general locomotor activity. However locomotor activity (Figure 1C) </w:t>
      </w:r>
      <w:r w:rsidRPr="00FB0BE9">
        <w:rPr>
          <w:lang w:val="en-GB"/>
        </w:rPr>
        <w:lastRenderedPageBreak/>
        <w:t xml:space="preserve">did not differ between groups (main effect of </w:t>
      </w:r>
      <w:proofErr w:type="spellStart"/>
      <w:r w:rsidRPr="00FB0BE9">
        <w:rPr>
          <w:lang w:val="en-GB"/>
        </w:rPr>
        <w:t>TimeBin</w:t>
      </w:r>
      <w:proofErr w:type="spellEnd"/>
      <w:r w:rsidRPr="00FB0BE9">
        <w:rPr>
          <w:lang w:val="en-GB"/>
        </w:rPr>
        <w:t xml:space="preserve"> </w:t>
      </w:r>
      <m:oMath>
        <m:r>
          <w:rPr>
            <w:rFonts w:ascii="Cambria Math" w:hAnsi="Cambria Math"/>
            <w:lang w:val="en-GB"/>
          </w:rPr>
          <m:t>F(1,33)=62.93</m:t>
        </m:r>
      </m:oMath>
      <w:r w:rsidRPr="00FB0BE9">
        <w:rPr>
          <w:lang w:val="en-GB"/>
        </w:rPr>
        <w:t xml:space="preserve">, </w:t>
      </w:r>
      <m:oMath>
        <m:r>
          <w:rPr>
            <w:rFonts w:ascii="Cambria Math" w:hAnsi="Cambria Math"/>
            <w:lang w:val="en-GB"/>
          </w:rPr>
          <m:t>p&lt;.001</m:t>
        </m:r>
      </m:oMath>
      <w:r w:rsidRPr="00FB0BE9">
        <w:rPr>
          <w:lang w:val="en-GB"/>
        </w:rPr>
        <w:t xml:space="preserve">, but no significant effect of Group </w:t>
      </w:r>
      <m:oMath>
        <m:r>
          <w:rPr>
            <w:rFonts w:ascii="Cambria Math" w:hAnsi="Cambria Math"/>
            <w:lang w:val="en-GB"/>
          </w:rPr>
          <m:t>F(1,33)=2.87</m:t>
        </m:r>
      </m:oMath>
      <w:r w:rsidRPr="00FB0BE9">
        <w:rPr>
          <w:lang w:val="en-GB"/>
        </w:rPr>
        <w:t xml:space="preserve">, </w:t>
      </w:r>
      <m:oMath>
        <m:r>
          <w:rPr>
            <w:rFonts w:ascii="Cambria Math" w:hAnsi="Cambria Math"/>
            <w:lang w:val="en-GB"/>
          </w:rPr>
          <m:t>p=.100</m:t>
        </m:r>
      </m:oMath>
      <w:r w:rsidRPr="00FB0BE9">
        <w:rPr>
          <w:lang w:val="en-GB"/>
        </w:rPr>
        <w:t xml:space="preserve">, or Group x TimeBin interaction </w:t>
      </w:r>
      <m:oMath>
        <m:r>
          <w:rPr>
            <w:rFonts w:ascii="Cambria Math" w:hAnsi="Cambria Math"/>
            <w:lang w:val="en-GB"/>
          </w:rPr>
          <m:t>F(1,33)=0.36</m:t>
        </m:r>
      </m:oMath>
      <w:r w:rsidRPr="00FB0BE9">
        <w:rPr>
          <w:lang w:val="en-GB"/>
        </w:rPr>
        <w:t xml:space="preserve">, </w:t>
      </w:r>
      <m:oMath>
        <m:r>
          <w:rPr>
            <w:rFonts w:ascii="Cambria Math" w:hAnsi="Cambria Math"/>
            <w:lang w:val="en-GB"/>
          </w:rPr>
          <m:t>p=.555</m:t>
        </m:r>
      </m:oMath>
      <w:r w:rsidRPr="00FB0BE9">
        <w:rPr>
          <w:lang w:val="en-GB"/>
        </w:rPr>
        <w:t xml:space="preserve">). Therefore, the enhanced responding during acquisition was not simply due to </w:t>
      </w:r>
      <w:r w:rsidR="00A90288" w:rsidRPr="00FB0BE9">
        <w:rPr>
          <w:lang w:val="en-GB"/>
        </w:rPr>
        <w:t xml:space="preserve">lateral </w:t>
      </w:r>
      <w:r w:rsidRPr="00FB0BE9">
        <w:rPr>
          <w:lang w:val="en-GB"/>
        </w:rPr>
        <w:t>OFC lesions inducing hyperactivity</w:t>
      </w:r>
      <w:r w:rsidR="008A41A7" w:rsidRPr="00FB0BE9">
        <w:rPr>
          <w:lang w:val="en-GB"/>
        </w:rPr>
        <w:t>, consistent with previous findings</w:t>
      </w:r>
      <w:r w:rsidR="00B21DA7" w:rsidRPr="00FB0BE9">
        <w:rPr>
          <w:lang w:val="en-GB"/>
        </w:rPr>
        <w:t xml:space="preserve"> </w:t>
      </w:r>
      <w:r w:rsidR="00334182" w:rsidRPr="00FB0BE9">
        <w:rPr>
          <w:lang w:val="en-GB"/>
        </w:rPr>
        <w:fldChar w:fldCharType="begin" w:fldLock="1"/>
      </w:r>
      <w:r w:rsidR="0075381C" w:rsidRPr="00FB0BE9">
        <w:rPr>
          <w:lang w:val="en-GB"/>
        </w:rPr>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&amp; Killcross, 2018)","plainTextFormattedCitation":"(e.g. Lasseter et al., 2009; Panayi &amp; Killcross, 2018)","previouslyFormattedCitation":"(e.g. Lasseter et al., 2009; Panayi &amp; Killcross, 2018)"},"properties":{"noteIndex":0},"schema":"https://github.com/citation-style-language/schema/raw/master/csl-citation.json"}</w:instrText>
      </w:r>
      <w:r w:rsidR="00334182" w:rsidRPr="00FB0BE9">
        <w:rPr>
          <w:lang w:val="en-GB"/>
        </w:rPr>
        <w:fldChar w:fldCharType="separate"/>
      </w:r>
      <w:r w:rsidR="00334182" w:rsidRPr="00FB0BE9">
        <w:rPr>
          <w:noProof/>
          <w:lang w:val="en-GB"/>
        </w:rPr>
        <w:t>(e.g. Lasseter et al., 2009; Panayi &amp; Killcross, 2018)</w:t>
      </w:r>
      <w:r w:rsidR="00334182" w:rsidRPr="00FB0BE9">
        <w:rPr>
          <w:lang w:val="en-GB"/>
        </w:rPr>
        <w:fldChar w:fldCharType="end"/>
      </w:r>
      <w:r w:rsidRPr="00FB0BE9">
        <w:rPr>
          <w:lang w:val="en-GB"/>
        </w:rPr>
        <w:t>.</w:t>
      </w:r>
    </w:p>
    <w:p w14:paraId="3172141B" w14:textId="13F2B8CB" w:rsidR="003F53B9" w:rsidRPr="00FB0BE9" w:rsidRDefault="00ED6F26" w:rsidP="00F04D98">
      <w:pPr>
        <w:pStyle w:val="BodyText"/>
        <w:spacing w:line="480" w:lineRule="auto"/>
        <w:rPr>
          <w:i/>
          <w:iCs/>
          <w:lang w:val="en-GB"/>
        </w:rPr>
      </w:pPr>
      <w:r w:rsidRPr="00FB0BE9">
        <w:rPr>
          <w:b/>
          <w:i/>
          <w:iCs/>
          <w:lang w:val="en-GB"/>
        </w:rPr>
        <w:t xml:space="preserve">General </w:t>
      </w:r>
      <w:r w:rsidR="003F53B9" w:rsidRPr="00FB0BE9">
        <w:rPr>
          <w:b/>
          <w:i/>
          <w:iCs/>
          <w:lang w:val="en-GB"/>
        </w:rPr>
        <w:t>Satiety</w:t>
      </w:r>
    </w:p>
    <w:p w14:paraId="007A2CF3" w14:textId="2AA794CB" w:rsidR="003F53B9" w:rsidRPr="00FB0BE9" w:rsidRDefault="003F53B9" w:rsidP="00F04D98">
      <w:pPr>
        <w:pStyle w:val="BodyText"/>
        <w:spacing w:line="480" w:lineRule="auto"/>
        <w:rPr>
          <w:lang w:val="en-GB"/>
        </w:rPr>
      </w:pPr>
      <w:r w:rsidRPr="00FB0BE9">
        <w:rPr>
          <w:lang w:val="en-GB"/>
        </w:rPr>
        <w:t xml:space="preserve">To test whether the enhanced responding following pre-training OFC lesions was sensitive to levels of hunger or shifts in general motivation, a subgroup of animals (subgroup 1) was tested when sated, i.e. following 24 hours </w:t>
      </w:r>
      <w:r w:rsidRPr="00FB0BE9">
        <w:rPr>
          <w:i/>
          <w:iCs/>
          <w:lang w:val="en-GB"/>
        </w:rPr>
        <w:t>ad libitum</w:t>
      </w:r>
      <w:r w:rsidRPr="00FB0BE9">
        <w:rPr>
          <w:lang w:val="en-GB"/>
        </w:rPr>
        <w:t xml:space="preserve"> access to home-cage food (Figure 1B). General satiety, did not affect the rate of responding in the sham group (Sham: Satiety vs Hungry </w:t>
      </w:r>
      <m:oMath>
        <m:r>
          <w:rPr>
            <w:rFonts w:ascii="Cambria Math" w:hAnsi="Cambria Math"/>
            <w:lang w:val="en-GB"/>
          </w:rPr>
          <m:t>t(13)=-1.38</m:t>
        </m:r>
      </m:oMath>
      <w:r w:rsidRPr="00FB0BE9">
        <w:rPr>
          <w:lang w:val="en-GB"/>
        </w:rPr>
        <w:t xml:space="preserve">, </w:t>
      </w:r>
      <m:oMath>
        <m:r>
          <w:rPr>
            <w:rFonts w:ascii="Cambria Math" w:hAnsi="Cambria Math"/>
            <w:lang w:val="en-GB"/>
          </w:rPr>
          <m:t>p=.191</m:t>
        </m:r>
      </m:oMath>
      <w:r w:rsidRPr="00FB0BE9">
        <w:rPr>
          <w:lang w:val="en-GB"/>
        </w:rPr>
        <w:t xml:space="preserve">) but significantly suppressed responding in the lesion group (Lesion: Satiety vs Hungry </w:t>
      </w:r>
      <m:oMath>
        <m:r>
          <w:rPr>
            <w:rFonts w:ascii="Cambria Math" w:hAnsi="Cambria Math"/>
            <w:lang w:val="en-GB"/>
          </w:rPr>
          <m:t>t(13)=-4.24</m:t>
        </m:r>
      </m:oMath>
      <w:r w:rsidRPr="00FB0BE9">
        <w:rPr>
          <w:lang w:val="en-GB"/>
        </w:rPr>
        <w:t xml:space="preserve">, </w:t>
      </w:r>
      <m:oMath>
        <m:r>
          <w:rPr>
            <w:rFonts w:ascii="Cambria Math" w:hAnsi="Cambria Math"/>
            <w:lang w:val="en-GB"/>
          </w:rPr>
          <m:t>p=.001</m:t>
        </m:r>
      </m:oMath>
      <w:r w:rsidRPr="00FB0BE9">
        <w:rPr>
          <w:lang w:val="en-GB"/>
        </w:rPr>
        <w:t xml:space="preserve">) compared to subsequent testing 24 hours later when hungry again (no significant main effect of Group </w:t>
      </w:r>
      <m:oMath>
        <m:r>
          <w:rPr>
            <w:rFonts w:ascii="Cambria Math" w:hAnsi="Cambria Math"/>
            <w:lang w:val="en-GB"/>
          </w:rPr>
          <m:t>F(1,13)=1.43</m:t>
        </m:r>
      </m:oMath>
      <w:r w:rsidRPr="00FB0BE9">
        <w:rPr>
          <w:lang w:val="en-GB"/>
        </w:rPr>
        <w:t xml:space="preserve">, </w:t>
      </w:r>
      <m:oMath>
        <m:r>
          <w:rPr>
            <w:rFonts w:ascii="Cambria Math" w:hAnsi="Cambria Math"/>
            <w:lang w:val="en-GB"/>
          </w:rPr>
          <m:t>p=.253</m:t>
        </m:r>
      </m:oMath>
      <w:r w:rsidRPr="00FB0BE9">
        <w:rPr>
          <w:lang w:val="en-GB"/>
        </w:rPr>
        <w:t xml:space="preserve">, but a significant main effect of Hunger </w:t>
      </w:r>
      <m:oMath>
        <m:r>
          <w:rPr>
            <w:rFonts w:ascii="Cambria Math" w:hAnsi="Cambria Math"/>
            <w:lang w:val="en-GB"/>
          </w:rPr>
          <m:t>F(1,13)=16.30</m:t>
        </m:r>
      </m:oMath>
      <w:r w:rsidRPr="00FB0BE9">
        <w:rPr>
          <w:lang w:val="en-GB"/>
        </w:rPr>
        <w:t xml:space="preserve">, </w:t>
      </w:r>
      <m:oMath>
        <m:r>
          <w:rPr>
            <w:rFonts w:ascii="Cambria Math" w:hAnsi="Cambria Math"/>
            <w:lang w:val="en-GB"/>
          </w:rPr>
          <m:t>p=.001</m:t>
        </m:r>
      </m:oMath>
      <w:r w:rsidRPr="00FB0BE9">
        <w:rPr>
          <w:lang w:val="en-GB"/>
        </w:rPr>
        <w:t xml:space="preserve">, and Group x Hunger interaction </w:t>
      </w:r>
      <m:oMath>
        <m:r>
          <w:rPr>
            <w:rFonts w:ascii="Cambria Math" w:hAnsi="Cambria Math"/>
            <w:lang w:val="en-GB"/>
          </w:rPr>
          <m:t>F(1,13)=4.63</m:t>
        </m:r>
      </m:oMath>
      <w:r w:rsidRPr="00FB0BE9">
        <w:rPr>
          <w:lang w:val="en-GB"/>
        </w:rPr>
        <w:t xml:space="preserve">, </w:t>
      </w:r>
      <m:oMath>
        <m:r>
          <w:rPr>
            <w:rFonts w:ascii="Cambria Math" w:hAnsi="Cambria Math"/>
            <w:lang w:val="en-GB"/>
          </w:rPr>
          <m:t>p=.051</m:t>
        </m:r>
      </m:oMath>
      <w:r w:rsidRPr="00FB0BE9">
        <w:rPr>
          <w:lang w:val="en-GB"/>
        </w:rP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Pr="00FB0BE9">
        <w:rPr>
          <w:lang w:val="en-GB"/>
        </w:rPr>
        <w:fldChar w:fldCharType="begin" w:fldLock="1"/>
      </w:r>
      <w:r w:rsidRPr="00FB0BE9">
        <w:rPr>
          <w:lang w:val="en-GB"/>
        </w:rP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Pr="00FB0BE9">
        <w:rPr>
          <w:lang w:val="en-GB"/>
        </w:rPr>
        <w:fldChar w:fldCharType="separate"/>
      </w:r>
      <w:r w:rsidRPr="00FB0BE9">
        <w:rPr>
          <w:noProof/>
          <w:lang w:val="en-GB"/>
        </w:rPr>
        <w:t>(Dickinson &amp; Balleine, 2002)</w:t>
      </w:r>
      <w:r w:rsidRPr="00FB0BE9">
        <w:rPr>
          <w:lang w:val="en-GB"/>
        </w:rPr>
        <w:fldChar w:fldCharType="end"/>
      </w:r>
      <w:r w:rsidRPr="00FB0BE9">
        <w:rPr>
          <w:lang w:val="en-GB"/>
        </w:rPr>
        <w:t>. However, this possibility is unlikely as responding was comparable between groups on the first trial of the satiety test (</w:t>
      </w:r>
      <m:oMath>
        <m:r>
          <w:rPr>
            <w:rFonts w:ascii="Cambria Math" w:hAnsi="Cambria Math"/>
            <w:lang w:val="en-GB"/>
          </w:rPr>
          <m:t>t(13)=1.04</m:t>
        </m:r>
      </m:oMath>
      <w:r w:rsidRPr="00FB0BE9">
        <w:rPr>
          <w:lang w:val="en-GB"/>
        </w:rPr>
        <w:t xml:space="preserve">, </w:t>
      </w:r>
      <m:oMath>
        <m:r>
          <w:rPr>
            <w:rFonts w:ascii="Cambria Math" w:hAnsi="Cambria Math"/>
            <w:lang w:val="en-GB"/>
          </w:rPr>
          <m:t>p=.317</m:t>
        </m:r>
      </m:oMath>
      <w:r w:rsidRPr="00FB0BE9">
        <w:rPr>
          <w:lang w:val="en-GB"/>
        </w:rPr>
        <w:t>, Figure 1-figure supplement 2), before the first reward was delivered. This suggests that</w:t>
      </w:r>
      <w:r w:rsidR="00C9406F" w:rsidRPr="00FB0BE9">
        <w:rPr>
          <w:lang w:val="en-GB"/>
        </w:rPr>
        <w:t xml:space="preserve">, consistent with </w:t>
      </w:r>
      <w:r w:rsidR="003B74A4" w:rsidRPr="00FB0BE9">
        <w:rPr>
          <w:lang w:val="en-GB"/>
        </w:rPr>
        <w:t xml:space="preserve">previous </w:t>
      </w:r>
      <w:r w:rsidR="007F12A9" w:rsidRPr="00FB0BE9">
        <w:rPr>
          <w:lang w:val="en-GB"/>
        </w:rPr>
        <w:t xml:space="preserve">reports </w:t>
      </w:r>
      <w:r w:rsidR="007F12A9" w:rsidRPr="00FB0BE9">
        <w:rPr>
          <w:lang w:val="en-GB"/>
        </w:rPr>
        <w:fldChar w:fldCharType="begin" w:fldLock="1"/>
      </w:r>
      <w:r w:rsidR="00334182" w:rsidRPr="00FB0BE9">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rsidRPr="00FB0BE9">
        <w:rPr>
          <w:lang w:val="en-GB"/>
        </w:rPr>
        <w:fldChar w:fldCharType="separate"/>
      </w:r>
      <w:r w:rsidR="007F12A9" w:rsidRPr="00FB0BE9">
        <w:rPr>
          <w:noProof/>
          <w:lang w:val="en-GB"/>
        </w:rPr>
        <w:t>(e.g. McDannald et al., 2005)</w:t>
      </w:r>
      <w:r w:rsidR="007F12A9" w:rsidRPr="00FB0BE9">
        <w:rPr>
          <w:lang w:val="en-GB"/>
        </w:rPr>
        <w:fldChar w:fldCharType="end"/>
      </w:r>
      <w:r w:rsidR="007F12A9" w:rsidRPr="00FB0BE9">
        <w:rPr>
          <w:lang w:val="en-GB"/>
        </w:rPr>
        <w:t xml:space="preserve">, </w:t>
      </w:r>
      <w:r w:rsidRPr="00FB0BE9">
        <w:rPr>
          <w:lang w:val="en-GB"/>
        </w:rPr>
        <w:t xml:space="preserve">animals with </w:t>
      </w:r>
      <w:r w:rsidR="008A41A7" w:rsidRPr="00FB0BE9">
        <w:rPr>
          <w:lang w:val="en-GB"/>
        </w:rPr>
        <w:t xml:space="preserve">lateral </w:t>
      </w:r>
      <w:r w:rsidRPr="00FB0BE9">
        <w:rPr>
          <w:lang w:val="en-GB"/>
        </w:rPr>
        <w:t>OFC lesions are sensitive to shifts in hunger and general motivation.</w:t>
      </w:r>
    </w:p>
    <w:p w14:paraId="6A1B1149" w14:textId="77777777" w:rsidR="003F53B9" w:rsidRPr="00FB0BE9" w:rsidRDefault="003F53B9" w:rsidP="00F04D98">
      <w:pPr>
        <w:pStyle w:val="BodyText"/>
        <w:spacing w:line="480" w:lineRule="auto"/>
        <w:rPr>
          <w:i/>
          <w:iCs/>
          <w:lang w:val="en-GB"/>
        </w:rPr>
      </w:pPr>
      <w:r w:rsidRPr="00FB0BE9">
        <w:rPr>
          <w:b/>
          <w:i/>
          <w:iCs/>
          <w:lang w:val="en-GB"/>
        </w:rPr>
        <w:lastRenderedPageBreak/>
        <w:t>Devaluation Test</w:t>
      </w:r>
    </w:p>
    <w:p w14:paraId="2B730167" w14:textId="64DC9804" w:rsidR="003F53B9" w:rsidRPr="00FB0BE9" w:rsidRDefault="003F53B9" w:rsidP="00F04D98">
      <w:pPr>
        <w:pStyle w:val="BodyText"/>
        <w:spacing w:line="480" w:lineRule="auto"/>
        <w:rPr>
          <w:lang w:val="en-GB"/>
        </w:rPr>
      </w:pPr>
      <w:r w:rsidRPr="00FB0BE9">
        <w:rPr>
          <w:lang w:val="en-GB"/>
        </w:rPr>
        <w:t xml:space="preserve">OFC lesions have been shown to cause characteristic deficits in Pavlovian outcome devaluation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(Figure 1-figure supplement 3A). A specific taste aversion was then established by pairing consumption of one of the outcomes with illness (</w:t>
      </w:r>
      <w:proofErr w:type="spellStart"/>
      <w:r w:rsidRPr="00FB0BE9">
        <w:rPr>
          <w:lang w:val="en-GB"/>
        </w:rPr>
        <w:t>i.p.</w:t>
      </w:r>
      <w:proofErr w:type="spellEnd"/>
      <w:r w:rsidRPr="00FB0BE9">
        <w:rPr>
          <w:lang w:val="en-GB"/>
        </w:rPr>
        <w:t xml:space="preserve"> injection of lithium chloride; Devalued), and the value of the other outcome was left intact (</w:t>
      </w:r>
      <w:proofErr w:type="spellStart"/>
      <w:r w:rsidRPr="00FB0BE9">
        <w:rPr>
          <w:lang w:val="en-GB"/>
        </w:rPr>
        <w:t>i.p.</w:t>
      </w:r>
      <w:proofErr w:type="spellEnd"/>
      <w:r w:rsidRPr="00FB0BE9">
        <w:rPr>
          <w:lang w:val="en-GB"/>
        </w:rPr>
        <w:t xml:space="preserve"> injection of saline; Non-Devalued). Both groups learned the novel cue-outcome associations and acquired the specific taste aversion (Figure 1-figure supplement 3B).</w:t>
      </w:r>
    </w:p>
    <w:p w14:paraId="7609903A" w14:textId="345306B9" w:rsidR="003F53B9" w:rsidRPr="00FB0BE9" w:rsidRDefault="003F53B9" w:rsidP="00F04D98">
      <w:pPr>
        <w:pStyle w:val="BodyText"/>
        <w:spacing w:line="480" w:lineRule="auto"/>
        <w:rPr>
          <w:lang w:val="en-GB"/>
        </w:rPr>
      </w:pPr>
      <w:r w:rsidRPr="00FB0BE9">
        <w:rPr>
          <w:lang w:val="en-GB"/>
        </w:rPr>
        <w:t>Finally, during a devaluation test (Figure 1D), the two cues were presented in extinction. The sham group showed a significant devaluation effect, i.e. responding was lower to the devalued than non-devalued cue (</w:t>
      </w:r>
      <m:oMath>
        <m:r>
          <w:rPr>
            <w:rFonts w:ascii="Cambria Math" w:hAnsi="Cambria Math"/>
            <w:lang w:val="en-GB"/>
          </w:rPr>
          <m:t>t(11)=-3.06</m:t>
        </m:r>
      </m:oMath>
      <w:r w:rsidRPr="00FB0BE9">
        <w:rPr>
          <w:lang w:val="en-GB"/>
        </w:rPr>
        <w:t xml:space="preserve">, </w:t>
      </w:r>
      <m:oMath>
        <m:r>
          <w:rPr>
            <w:rFonts w:ascii="Cambria Math" w:hAnsi="Cambria Math"/>
            <w:lang w:val="en-GB"/>
          </w:rPr>
          <m:t>p=.011</m:t>
        </m:r>
      </m:oMath>
      <w:r w:rsidRPr="00FB0BE9">
        <w:rPr>
          <w:lang w:val="en-GB"/>
        </w:rPr>
        <w:t>). In contrast, the devaluation effect was abolished in the lesion group, and responding remained high to both the devalued and non-devalued cue (</w:t>
      </w:r>
      <m:oMath>
        <m:r>
          <w:rPr>
            <w:rFonts w:ascii="Cambria Math" w:hAnsi="Cambria Math"/>
            <w:lang w:val="en-GB"/>
          </w:rPr>
          <m:t>t(11)=1.09</m:t>
        </m:r>
      </m:oMath>
      <w:r w:rsidRPr="00FB0BE9">
        <w:rPr>
          <w:lang w:val="en-GB"/>
        </w:rPr>
        <w:t xml:space="preserve">, </w:t>
      </w:r>
      <m:oMath>
        <m:r>
          <w:rPr>
            <w:rFonts w:ascii="Cambria Math" w:hAnsi="Cambria Math"/>
            <w:lang w:val="en-GB"/>
          </w:rPr>
          <m:t>p=.300</m:t>
        </m:r>
      </m:oMath>
      <w:r w:rsidRPr="00FB0BE9">
        <w:rPr>
          <w:lang w:val="en-GB"/>
        </w:rPr>
        <w:t xml:space="preserve">; Significant Group x Cue interaction </w:t>
      </w:r>
      <m:oMath>
        <m:r>
          <w:rPr>
            <w:rFonts w:ascii="Cambria Math" w:hAnsi="Cambria Math"/>
            <w:lang w:val="en-GB"/>
          </w:rPr>
          <m:t>F(1,11)=7.55</m:t>
        </m:r>
      </m:oMath>
      <w:r w:rsidRPr="00FB0BE9">
        <w:rPr>
          <w:lang w:val="en-GB"/>
        </w:rPr>
        <w:t xml:space="preserve">, </w:t>
      </w:r>
      <m:oMath>
        <m:r>
          <w:rPr>
            <w:rFonts w:ascii="Cambria Math" w:hAnsi="Cambria Math"/>
            <w:lang w:val="en-GB"/>
          </w:rPr>
          <m:t>p=.019</m:t>
        </m:r>
      </m:oMath>
      <w:r w:rsidRPr="00FB0BE9">
        <w:rPr>
          <w:lang w:val="en-GB"/>
        </w:rPr>
        <w:t xml:space="preserve">, but no main effect of Group </w:t>
      </w:r>
      <m:oMath>
        <m:r>
          <w:rPr>
            <w:rFonts w:ascii="Cambria Math" w:hAnsi="Cambria Math"/>
            <w:lang w:val="en-GB"/>
          </w:rPr>
          <m:t>F(1,11)=0.54</m:t>
        </m:r>
      </m:oMath>
      <w:r w:rsidRPr="00FB0BE9">
        <w:rPr>
          <w:lang w:val="en-GB"/>
        </w:rPr>
        <w:t xml:space="preserve">, </w:t>
      </w:r>
      <m:oMath>
        <m:r>
          <w:rPr>
            <w:rFonts w:ascii="Cambria Math" w:hAnsi="Cambria Math"/>
            <w:lang w:val="en-GB"/>
          </w:rPr>
          <m:t>p=.479</m:t>
        </m:r>
      </m:oMath>
      <w:r w:rsidRPr="00FB0BE9">
        <w:rPr>
          <w:lang w:val="en-GB"/>
        </w:rPr>
        <w:t xml:space="preserve">, or Cue </w:t>
      </w:r>
      <m:oMath>
        <m:r>
          <w:rPr>
            <w:rFonts w:ascii="Cambria Math" w:hAnsi="Cambria Math"/>
            <w:lang w:val="en-GB"/>
          </w:rPr>
          <m:t>F(1,11)=1.09</m:t>
        </m:r>
      </m:oMath>
      <w:r w:rsidRPr="00FB0BE9">
        <w:rPr>
          <w:lang w:val="en-GB"/>
        </w:rPr>
        <w:t xml:space="preserve">, </w:t>
      </w:r>
      <m:oMath>
        <m:r>
          <w:rPr>
            <w:rFonts w:ascii="Cambria Math" w:hAnsi="Cambria Math"/>
            <w:lang w:val="en-GB"/>
          </w:rPr>
          <m:t>p=.320</m:t>
        </m:r>
      </m:oMath>
      <w:r w:rsidRPr="00FB0BE9">
        <w:rPr>
          <w:lang w:val="en-GB"/>
        </w:rPr>
        <w:t xml:space="preserve">). This finding successfully replicates the finding that both complete OFC and focal lateral OFC lesions abolish the outcome devaluation effect in rodents </w:t>
      </w:r>
      <w:r w:rsidRPr="00FB0BE9">
        <w:rPr>
          <w:lang w:val="en-GB"/>
        </w:rPr>
        <w:fldChar w:fldCharType="begin" w:fldLock="1"/>
      </w:r>
      <w:r w:rsidR="00305542" w:rsidRPr="00FB0BE9">
        <w:rPr>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Pr="00FB0BE9">
        <w:rPr>
          <w:lang w:val="en-GB"/>
        </w:rPr>
        <w:fldChar w:fldCharType="separate"/>
      </w:r>
      <w:r w:rsidR="00FA6E1C" w:rsidRPr="00FB0BE9">
        <w:rPr>
          <w:noProof/>
          <w:lang w:val="en-GB"/>
        </w:rPr>
        <w:t>(Gallagher et al., 1999; Panayi &amp; Killcross, 2018; Pickens et al., 2003, 2005)</w:t>
      </w:r>
      <w:r w:rsidRPr="00FB0BE9">
        <w:rPr>
          <w:lang w:val="en-GB"/>
        </w:rPr>
        <w:fldChar w:fldCharType="end"/>
      </w:r>
      <w:r w:rsidRPr="00FB0BE9">
        <w:rPr>
          <w:lang w:val="en-GB"/>
        </w:rPr>
        <w:t>.</w:t>
      </w:r>
    </w:p>
    <w:p w14:paraId="4DE40D8E" w14:textId="46AAAAE9" w:rsidR="00070894" w:rsidRPr="00FB0BE9" w:rsidRDefault="00070894" w:rsidP="00F04D98">
      <w:pPr>
        <w:spacing w:line="480" w:lineRule="auto"/>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br w:type="page"/>
      </w:r>
    </w:p>
    <w:p w14:paraId="61E84DAD" w14:textId="77777777" w:rsidR="00070894" w:rsidRPr="00FB0BE9" w:rsidRDefault="00070894" w:rsidP="007E4BB9">
      <w:pPr>
        <w:spacing w:line="480" w:lineRule="auto"/>
        <w:jc w:val="center"/>
        <w:rPr>
          <w:rFonts w:cstheme="minorHAnsi"/>
          <w:b/>
          <w:sz w:val="24"/>
          <w:szCs w:val="24"/>
          <w:lang w:val="en-GB"/>
        </w:rPr>
      </w:pPr>
      <w:r w:rsidRPr="00FB0BE9">
        <w:rPr>
          <w:rFonts w:cstheme="minorHAnsi"/>
          <w:b/>
          <w:noProof/>
          <w:sz w:val="24"/>
          <w:szCs w:val="24"/>
          <w:lang w:val="en-GB"/>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7F8DB56" w14:textId="77777777" w:rsidR="00070894" w:rsidRPr="00FB0BE9" w:rsidRDefault="00070894" w:rsidP="00F04D98">
      <w:pPr>
        <w:spacing w:line="480" w:lineRule="auto"/>
        <w:rPr>
          <w:rFonts w:cstheme="minorHAnsi"/>
          <w:b/>
          <w:sz w:val="24"/>
          <w:szCs w:val="24"/>
          <w:lang w:val="en-GB"/>
        </w:rPr>
      </w:pPr>
    </w:p>
    <w:p w14:paraId="110344E4" w14:textId="77B85E0F"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b/>
          <w:sz w:val="24"/>
          <w:szCs w:val="24"/>
          <w:lang w:val="en-GB"/>
        </w:rPr>
        <w:t xml:space="preserve">Figure 1. </w:t>
      </w:r>
      <w:r w:rsidRPr="00FB0BE9">
        <w:rPr>
          <w:rFonts w:cstheme="minorHAnsi"/>
          <w:sz w:val="24"/>
          <w:szCs w:val="24"/>
          <w:lang w:val="en-GB"/>
        </w:rPr>
        <w:t xml:space="preserve">The effect of pre-training OFC lesions on the acquisition of simple Pavlovian cue-outcome relationship. Representative lesion damage and histology depicted in </w:t>
      </w:r>
      <w:r w:rsidRPr="00FB0BE9">
        <w:rPr>
          <w:rFonts w:cstheme="minorHAnsi"/>
          <w:sz w:val="24"/>
          <w:szCs w:val="24"/>
          <w:u w:val="single"/>
          <w:lang w:val="en-GB"/>
        </w:rPr>
        <w:t>Figure 1-figure supplement 1</w:t>
      </w:r>
      <w:r w:rsidRPr="00FB0BE9">
        <w:rPr>
          <w:rFonts w:cstheme="minorHAnsi"/>
          <w:sz w:val="24"/>
          <w:szCs w:val="24"/>
          <w:lang w:val="en-GB"/>
        </w:rPr>
        <w:t>. (</w:t>
      </w:r>
      <w:r w:rsidRPr="00FB0BE9">
        <w:rPr>
          <w:rFonts w:cstheme="minorHAnsi"/>
          <w:b/>
          <w:sz w:val="24"/>
          <w:szCs w:val="24"/>
          <w:lang w:val="en-GB"/>
        </w:rPr>
        <w:t>A</w:t>
      </w:r>
      <w:r w:rsidRPr="00FB0BE9">
        <w:rPr>
          <w:rFonts w:cstheme="minorHAnsi"/>
          <w:sz w:val="24"/>
          <w:szCs w:val="24"/>
          <w:lang w:val="en-GB"/>
        </w:rPr>
        <w:t xml:space="preserve">) Experiment 1: OFC lesions significantly enhance acquisition behaviour to a simple Pavlovian cue (CS) predicting a food pellet. Responding during the baseline PreCS period </w:t>
      </w:r>
      <w:r w:rsidRPr="00FB0BE9">
        <w:rPr>
          <w:rFonts w:eastAsia="Times New Roman" w:cstheme="minorHAnsi"/>
          <w:sz w:val="24"/>
          <w:szCs w:val="24"/>
          <w:lang w:val="en-GB" w:eastAsia="en-AU"/>
        </w:rPr>
        <w:t>is subtracted from responding during the CS period (i.e. CS-PreCS). Data presented in blocks of 3 days. (</w:t>
      </w:r>
      <w:r w:rsidRPr="00FB0BE9">
        <w:rPr>
          <w:rFonts w:eastAsia="Times New Roman" w:cstheme="minorHAnsi"/>
          <w:b/>
          <w:sz w:val="24"/>
          <w:szCs w:val="24"/>
          <w:lang w:val="en-GB" w:eastAsia="en-AU"/>
        </w:rPr>
        <w:t>B</w:t>
      </w:r>
      <w:r w:rsidRPr="00FB0BE9">
        <w:rPr>
          <w:rFonts w:eastAsia="Times New Roman" w:cstheme="minorHAnsi"/>
          <w:sz w:val="24"/>
          <w:szCs w:val="24"/>
          <w:lang w:val="en-GB" w:eastAsia="en-AU"/>
        </w:rPr>
        <w:t xml:space="preserve">) The effect of manipulating general levels of satiety (24 hrs ad-libitum access to food) on Pavlovian acquisition behaviour in a subset of rats (subgroup 1; sham n = 8, lesion n = 7). General satiety reduced behaviour in the lesion group and abolished group differences (sated), which returned when tested hungry 24 hours later. The effect of satiety was also evident on the first trial of the session </w:t>
      </w:r>
      <w:r w:rsidRPr="00FB0BE9">
        <w:rPr>
          <w:rFonts w:eastAsia="Times New Roman" w:cstheme="minorHAnsi"/>
          <w:sz w:val="24"/>
          <w:szCs w:val="24"/>
          <w:u w:val="single"/>
          <w:lang w:val="en-GB" w:eastAsia="en-AU"/>
        </w:rPr>
        <w:t>Figure 1-figure supplement 2</w:t>
      </w:r>
      <w:r w:rsidRPr="00FB0BE9">
        <w:rPr>
          <w:rFonts w:eastAsia="Times New Roman" w:cstheme="minorHAnsi"/>
          <w:sz w:val="24"/>
          <w:szCs w:val="24"/>
          <w:lang w:val="en-GB" w:eastAsia="en-AU"/>
        </w:rPr>
        <w:t>. (</w:t>
      </w:r>
      <w:r w:rsidRPr="00FB0BE9">
        <w:rPr>
          <w:rFonts w:eastAsia="Times New Roman" w:cstheme="minorHAnsi"/>
          <w:b/>
          <w:sz w:val="24"/>
          <w:szCs w:val="24"/>
          <w:lang w:val="en-GB" w:eastAsia="en-AU"/>
        </w:rPr>
        <w:t>C</w:t>
      </w:r>
      <w:r w:rsidRPr="00FB0BE9">
        <w:rPr>
          <w:rFonts w:eastAsia="Times New Roman" w:cstheme="minorHAnsi"/>
          <w:sz w:val="24"/>
          <w:szCs w:val="24"/>
          <w:lang w:val="en-GB" w:eastAsia="en-AU"/>
        </w:rPr>
        <w:t xml:space="preserve">) Locomotor activity (as reflected by infra-red beam breaks in a novel </w:t>
      </w:r>
      <w:proofErr w:type="gramStart"/>
      <w:r w:rsidRPr="00FB0BE9">
        <w:rPr>
          <w:rFonts w:eastAsia="Times New Roman" w:cstheme="minorHAnsi"/>
          <w:sz w:val="24"/>
          <w:szCs w:val="24"/>
          <w:lang w:val="en-GB" w:eastAsia="en-AU"/>
        </w:rPr>
        <w:t>open-field</w:t>
      </w:r>
      <w:proofErr w:type="gramEnd"/>
      <w:r w:rsidRPr="00FB0BE9">
        <w:rPr>
          <w:rFonts w:eastAsia="Times New Roman" w:cstheme="minorHAnsi"/>
          <w:sz w:val="24"/>
          <w:szCs w:val="24"/>
          <w:lang w:val="en-GB" w:eastAsia="en-AU"/>
        </w:rPr>
        <w:t>) measured over 1 hour (separated into 30 min blocks) shows no significant hyperactivity in the OFC lesion group. (</w:t>
      </w:r>
      <w:r w:rsidRPr="00FB0BE9">
        <w:rPr>
          <w:rFonts w:eastAsia="Times New Roman" w:cstheme="minorHAnsi"/>
          <w:b/>
          <w:sz w:val="24"/>
          <w:szCs w:val="24"/>
          <w:lang w:val="en-GB" w:eastAsia="en-AU"/>
        </w:rPr>
        <w:t>D</w:t>
      </w:r>
      <w:r w:rsidRPr="00FB0BE9">
        <w:rPr>
          <w:rFonts w:eastAsia="Times New Roman" w:cstheme="minorHAnsi"/>
          <w:sz w:val="24"/>
          <w:szCs w:val="24"/>
          <w:lang w:val="en-GB" w:eastAsia="en-AU"/>
        </w:rPr>
        <w:t xml:space="preserve">) The effect of outcome-specific devaluation is abolished by OFC lesions (subgroup 2; sham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8, lesion </w:t>
      </w:r>
      <w:r w:rsidRPr="00FB0BE9">
        <w:rPr>
          <w:rFonts w:eastAsia="Times New Roman" w:cstheme="minorHAnsi"/>
          <w:i/>
          <w:sz w:val="24"/>
          <w:szCs w:val="24"/>
          <w:lang w:val="en-GB" w:eastAsia="en-AU"/>
        </w:rPr>
        <w:t>n</w:t>
      </w:r>
      <w:r w:rsidRPr="00FB0BE9">
        <w:rPr>
          <w:rFonts w:eastAsia="Times New Roman" w:cstheme="minorHAnsi"/>
          <w:sz w:val="24"/>
          <w:szCs w:val="24"/>
          <w:lang w:val="en-GB" w:eastAsia="en-AU"/>
        </w:rPr>
        <w:t xml:space="preserve"> = 5). After retraining with two unique Pavlovian cues and outcomes (</w:t>
      </w:r>
      <w:r w:rsidRPr="00FB0BE9">
        <w:rPr>
          <w:rFonts w:eastAsia="Times New Roman" w:cstheme="minorHAnsi"/>
          <w:sz w:val="24"/>
          <w:szCs w:val="24"/>
          <w:u w:val="single"/>
          <w:lang w:val="en-GB" w:eastAsia="en-AU"/>
        </w:rPr>
        <w:t>Figure 1-figure supplement 3A</w:t>
      </w:r>
      <w:r w:rsidRPr="00FB0BE9">
        <w:rPr>
          <w:rFonts w:eastAsia="Times New Roman" w:cstheme="minorHAnsi"/>
          <w:sz w:val="24"/>
          <w:szCs w:val="24"/>
          <w:lang w:val="en-GB" w:eastAsia="en-AU"/>
        </w:rPr>
        <w:t xml:space="preserve">), one </w:t>
      </w:r>
      <w:r w:rsidRPr="00FB0BE9">
        <w:rPr>
          <w:rFonts w:eastAsia="Times New Roman" w:cstheme="minorHAnsi"/>
          <w:sz w:val="24"/>
          <w:szCs w:val="24"/>
          <w:lang w:val="en-GB" w:eastAsia="en-AU"/>
        </w:rPr>
        <w:lastRenderedPageBreak/>
        <w:t>outcome was paired with injections of LiCl to establish an outcome specific taste aversion (</w:t>
      </w:r>
      <w:r w:rsidRPr="00FB0BE9">
        <w:rPr>
          <w:rFonts w:eastAsia="Times New Roman" w:cstheme="minorHAnsi"/>
          <w:sz w:val="24"/>
          <w:szCs w:val="24"/>
          <w:u w:val="single"/>
          <w:lang w:val="en-GB" w:eastAsia="en-AU"/>
        </w:rPr>
        <w:t>Figure 1-figure supplement 3B</w:t>
      </w:r>
      <w:r w:rsidRPr="00FB0BE9">
        <w:rPr>
          <w:rFonts w:eastAsia="Times New Roman" w:cstheme="minorHAnsi"/>
          <w:sz w:val="24"/>
          <w:szCs w:val="24"/>
          <w:lang w:val="en-GB"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FB0BE9">
        <w:rPr>
          <w:rFonts w:cstheme="minorHAnsi"/>
          <w:color w:val="212121"/>
          <w:sz w:val="24"/>
          <w:szCs w:val="24"/>
          <w:shd w:val="clear" w:color="auto" w:fill="FFFFFF"/>
          <w:lang w:val="en-GB"/>
        </w:rPr>
        <w:t>Error bars depict ± SEM.</w:t>
      </w:r>
    </w:p>
    <w:p w14:paraId="76FD6A72" w14:textId="77777777" w:rsidR="00070894" w:rsidRPr="00FB0BE9" w:rsidRDefault="00070894" w:rsidP="00F04D98">
      <w:pPr>
        <w:spacing w:line="480" w:lineRule="auto"/>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193A8542" w14:textId="51E51A1B" w:rsidR="008C0345" w:rsidRDefault="008C0345" w:rsidP="00F04D98">
      <w:pPr>
        <w:pStyle w:val="BodyText"/>
        <w:spacing w:line="480" w:lineRule="auto"/>
        <w:rPr>
          <w:ins w:id="124" w:author="Marios Panayi" w:date="2021-01-09T16:42:00Z"/>
          <w:b/>
          <w:lang w:val="en-GB"/>
        </w:rPr>
      </w:pPr>
      <w:r w:rsidRPr="00FB0BE9">
        <w:rPr>
          <w:b/>
          <w:lang w:val="en-GB"/>
        </w:rPr>
        <w:lastRenderedPageBreak/>
        <w:t>Experiment 2: Post-training muscimol inactivation</w:t>
      </w:r>
    </w:p>
    <w:p w14:paraId="4B543637" w14:textId="77777777" w:rsidR="00D77087" w:rsidRPr="00FB0BE9" w:rsidRDefault="00D77087" w:rsidP="00D77087">
      <w:pPr>
        <w:spacing w:line="480" w:lineRule="auto"/>
        <w:rPr>
          <w:ins w:id="125" w:author="Marios Panayi" w:date="2021-01-09T16:42:00Z"/>
          <w:rFonts w:ascii="Times New Roman" w:eastAsia="Calibri" w:hAnsi="Times New Roman" w:cs="Times New Roman"/>
          <w:b/>
          <w:color w:val="000000"/>
          <w:sz w:val="24"/>
          <w:szCs w:val="24"/>
          <w:lang w:val="en-GB"/>
        </w:rPr>
      </w:pPr>
      <w:ins w:id="126" w:author="Marios Panayi" w:date="2021-01-09T16:42:00Z">
        <w:r w:rsidRPr="00FB0BE9">
          <w:rPr>
            <w:rFonts w:ascii="Times New Roman" w:eastAsia="Calibri" w:hAnsi="Times New Roman" w:cs="Times New Roman"/>
            <w:b/>
            <w:color w:val="000000"/>
            <w:sz w:val="24"/>
            <w:szCs w:val="24"/>
            <w:lang w:val="en-GB"/>
          </w:rPr>
          <w:t>Histology and Group Allocation</w:t>
        </w:r>
      </w:ins>
    </w:p>
    <w:p w14:paraId="78B0B8F7" w14:textId="77777777" w:rsidR="00D77087" w:rsidRPr="00FB0BE9" w:rsidRDefault="00D77087" w:rsidP="00D77087">
      <w:pPr>
        <w:spacing w:line="480" w:lineRule="auto"/>
        <w:rPr>
          <w:ins w:id="127" w:author="Marios Panayi" w:date="2021-01-09T16:42:00Z"/>
          <w:rFonts w:ascii="Times New Roman" w:eastAsia="Calibri" w:hAnsi="Times New Roman" w:cs="Times New Roman"/>
          <w:color w:val="000000"/>
          <w:sz w:val="24"/>
          <w:szCs w:val="24"/>
          <w:lang w:val="en-GB"/>
        </w:rPr>
      </w:pPr>
      <w:ins w:id="128" w:author="Marios Panayi" w:date="2021-01-09T16:42:00Z">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2-figure supplement 2</w:t>
        </w:r>
        <w:r w:rsidRPr="00FB0BE9">
          <w:rPr>
            <w:rFonts w:ascii="Times New Roman" w:eastAsia="Calibri" w:hAnsi="Times New Roman" w:cs="Times New Roman"/>
            <w:sz w:val="24"/>
            <w:szCs w:val="24"/>
            <w:lang w:val="en-GB"/>
          </w:rPr>
          <w:t xml:space="preserve">. One animal </w:t>
        </w:r>
        <w:r w:rsidRPr="00FB0BE9">
          <w:rPr>
            <w:rFonts w:ascii="Times New Roman" w:eastAsia="Calibri" w:hAnsi="Times New Roman" w:cs="Times New Roman"/>
            <w:color w:val="000000"/>
            <w:sz w:val="24"/>
            <w:szCs w:val="24"/>
            <w:lang w:val="en-GB"/>
          </w:rPr>
          <w:t xml:space="preserve">did not recover from surgery and was excluded. Three animals were excluded because of the cannulae assembly detaching from the skull. A further 3 animals were excluded because of failing to consume the pellets after recovery from surgery. One animal from the muscimol group was excluded from analysis because of a cannula tip embedded within the white matter of the forceps minor of the corpus callosum. Therefore, a total of 8 animals were excluded leaving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24 (saline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 muscimol </w:t>
        </w:r>
        <w:r w:rsidRPr="00FB0BE9">
          <w:rPr>
            <w:rFonts w:ascii="Times New Roman" w:eastAsia="Calibri" w:hAnsi="Times New Roman" w:cs="Times New Roman"/>
            <w:i/>
            <w:color w:val="000000"/>
            <w:sz w:val="24"/>
            <w:szCs w:val="24"/>
            <w:lang w:val="en-GB"/>
          </w:rPr>
          <w:t>n</w:t>
        </w:r>
        <w:r w:rsidRPr="00FB0BE9">
          <w:rPr>
            <w:rFonts w:ascii="Times New Roman" w:eastAsia="Calibri" w:hAnsi="Times New Roman" w:cs="Times New Roman"/>
            <w:color w:val="000000"/>
            <w:sz w:val="24"/>
            <w:szCs w:val="24"/>
            <w:lang w:val="en-GB"/>
          </w:rPr>
          <w:t xml:space="preserve"> = 12).</w:t>
        </w:r>
      </w:ins>
    </w:p>
    <w:p w14:paraId="2EB4C588" w14:textId="77777777" w:rsidR="00D77087" w:rsidRPr="00FB0BE9" w:rsidRDefault="00D77087" w:rsidP="00D77087">
      <w:pPr>
        <w:spacing w:line="480" w:lineRule="auto"/>
        <w:rPr>
          <w:ins w:id="129" w:author="Marios Panayi" w:date="2021-01-09T16:42:00Z"/>
          <w:rFonts w:ascii="Times New Roman" w:eastAsia="Calibri" w:hAnsi="Times New Roman" w:cs="Times New Roman"/>
          <w:b/>
          <w:color w:val="000000"/>
          <w:sz w:val="24"/>
          <w:szCs w:val="24"/>
          <w:lang w:val="en-GB"/>
        </w:rPr>
      </w:pPr>
      <w:ins w:id="130" w:author="Marios Panayi" w:date="2021-01-09T16:42:00Z">
        <w:r w:rsidRPr="00FB0BE9">
          <w:rPr>
            <w:rFonts w:ascii="Times New Roman" w:eastAsia="Calibri" w:hAnsi="Times New Roman" w:cs="Times New Roman"/>
            <w:b/>
            <w:color w:val="000000"/>
            <w:sz w:val="24"/>
            <w:szCs w:val="24"/>
            <w:lang w:val="en-GB"/>
          </w:rPr>
          <w:t>PreCS Rates</w:t>
        </w:r>
      </w:ins>
    </w:p>
    <w:p w14:paraId="5D2764D5" w14:textId="1E1797A6" w:rsidR="00D77087" w:rsidRPr="00D77087" w:rsidRDefault="00D77087" w:rsidP="00D77087">
      <w:pPr>
        <w:spacing w:after="240" w:line="480" w:lineRule="auto"/>
        <w:rPr>
          <w:rFonts w:ascii="Times New Roman" w:eastAsia="Calibri" w:hAnsi="Times New Roman" w:cs="Times New Roman"/>
          <w:color w:val="000000"/>
          <w:sz w:val="24"/>
          <w:szCs w:val="24"/>
          <w:lang w:val="en-GB"/>
        </w:rPr>
      </w:pPr>
      <w:ins w:id="131" w:author="Marios Panayi" w:date="2021-01-09T16:42:00Z">
        <w:r w:rsidRPr="00FB0BE9">
          <w:rPr>
            <w:rFonts w:ascii="Times New Roman" w:eastAsia="Calibri" w:hAnsi="Times New Roman" w:cs="Times New Roman"/>
            <w:color w:val="000000"/>
            <w:sz w:val="24"/>
            <w:szCs w:val="24"/>
            <w:lang w:val="en-GB"/>
          </w:rPr>
          <w:t xml:space="preserve">PreCS baseline responding did not differ between infusion groups across training. In particular, during the infusion period a Group x Day (4 days) mixed ANOVA on </w:t>
        </w:r>
        <w:del w:id="132" w:author="Panayi, Marios (NIH/NIDA) [F]" w:date="2021-01-21T16:06:00Z">
          <w:r w:rsidRPr="00FB0BE9" w:rsidDel="00200865">
            <w:rPr>
              <w:rFonts w:ascii="Times New Roman" w:eastAsia="Calibri" w:hAnsi="Times New Roman" w:cs="Times New Roman"/>
              <w:color w:val="000000"/>
              <w:sz w:val="24"/>
              <w:szCs w:val="24"/>
              <w:lang w:val="en-GB"/>
            </w:rPr>
            <w:delText>p</w:delText>
          </w:r>
        </w:del>
      </w:ins>
      <w:proofErr w:type="spellStart"/>
      <w:ins w:id="133" w:author="Panayi, Marios (NIH/NIDA) [F]" w:date="2021-01-21T16:06:00Z">
        <w:r w:rsidR="00200865">
          <w:rPr>
            <w:rFonts w:ascii="Times New Roman" w:eastAsia="Calibri" w:hAnsi="Times New Roman" w:cs="Times New Roman"/>
            <w:color w:val="000000"/>
            <w:sz w:val="24"/>
            <w:szCs w:val="24"/>
            <w:lang w:val="en-GB"/>
          </w:rPr>
          <w:t>P</w:t>
        </w:r>
      </w:ins>
      <w:ins w:id="134" w:author="Marios Panayi" w:date="2021-01-09T16:42:00Z">
        <w:r w:rsidRPr="00FB0BE9">
          <w:rPr>
            <w:rFonts w:ascii="Times New Roman" w:eastAsia="Calibri" w:hAnsi="Times New Roman" w:cs="Times New Roman"/>
            <w:color w:val="000000"/>
            <w:sz w:val="24"/>
            <w:szCs w:val="24"/>
            <w:lang w:val="en-GB"/>
          </w:rPr>
          <w:t>reCS</w:t>
        </w:r>
        <w:proofErr w:type="spellEnd"/>
        <w:r w:rsidRPr="00FB0BE9">
          <w:rPr>
            <w:rFonts w:ascii="Times New Roman" w:eastAsia="Calibri" w:hAnsi="Times New Roman" w:cs="Times New Roman"/>
            <w:color w:val="000000"/>
            <w:sz w:val="24"/>
            <w:szCs w:val="24"/>
            <w:lang w:val="en-GB"/>
          </w:rPr>
          <w:t xml:space="preserve"> responses revealed a significant effect of Day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5.95,</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.001</w:t>
        </w:r>
        <w:r w:rsidRPr="00FB0BE9">
          <w:rPr>
            <w:rFonts w:ascii="Times New Roman" w:eastAsia="Times New Roman" w:hAnsi="Times New Roman" w:cs="Times New Roman"/>
            <w:color w:val="000000"/>
            <w:sz w:val="24"/>
            <w:szCs w:val="24"/>
            <w:lang w:val="en-GB"/>
          </w:rPr>
          <w:t xml:space="preserve">) but no significant effect of Group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(1, 22)</w:t>
        </w:r>
        <w:r w:rsidRPr="00FB0BE9">
          <w:rPr>
            <w:rFonts w:ascii="Times New Roman" w:eastAsia="Calibri" w:hAnsi="Times New Roman" w:cs="Times New Roman"/>
            <w:color w:val="000000"/>
            <w:sz w:val="24"/>
            <w:szCs w:val="24"/>
            <w:lang w:val="en-GB"/>
          </w:rPr>
          <w:t xml:space="preserve"> = 0.01,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.93</w:t>
        </w:r>
        <w:r w:rsidRPr="00FB0BE9">
          <w:rPr>
            <w:rFonts w:ascii="Times New Roman" w:eastAsia="Times New Roman" w:hAnsi="Times New Roman" w:cs="Times New Roman"/>
            <w:color w:val="000000"/>
            <w:sz w:val="24"/>
            <w:szCs w:val="24"/>
            <w:lang w:val="en-GB"/>
          </w:rPr>
          <w:t xml:space="preserve">) or Group x Day interaction </w:t>
        </w:r>
        <w:r w:rsidRPr="00FB0BE9">
          <w:rPr>
            <w:rFonts w:ascii="Times New Roman" w:eastAsia="Times New Roman" w:hAnsi="Times New Roman" w:cs="Times New Roman"/>
            <w:color w:val="000000"/>
            <w:sz w:val="24"/>
            <w:szCs w:val="24"/>
            <w:lang w:val="en-GB" w:eastAsia="en-AU"/>
          </w:rPr>
          <w:t>(</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(3, 66)</w:t>
        </w:r>
        <w:r w:rsidRPr="00FB0BE9">
          <w:rPr>
            <w:rFonts w:ascii="Times New Roman" w:eastAsia="Calibri" w:hAnsi="Times New Roman" w:cs="Times New Roman"/>
            <w:color w:val="000000"/>
            <w:sz w:val="24"/>
            <w:szCs w:val="24"/>
            <w:lang w:val="en-GB"/>
          </w:rPr>
          <w:t xml:space="preserve"> = 0.41,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 .741</w:t>
        </w:r>
        <w:r w:rsidRPr="00FB0BE9">
          <w:rPr>
            <w:rFonts w:ascii="Times New Roman" w:eastAsia="Times New Roman" w:hAnsi="Times New Roman" w:cs="Times New Roman"/>
            <w:color w:val="000000"/>
            <w:sz w:val="24"/>
            <w:szCs w:val="24"/>
            <w:lang w:val="en-GB"/>
          </w:rPr>
          <w:t xml:space="preserve">). PreCS response rates on these days were, saline </w:t>
        </w:r>
        <w:r w:rsidRPr="00FB0BE9">
          <w:rPr>
            <w:rFonts w:ascii="Times New Roman" w:eastAsia="Times New Roman" w:hAnsi="Times New Roman" w:cs="Times New Roman"/>
            <w:i/>
            <w:color w:val="000000"/>
            <w:sz w:val="24"/>
            <w:szCs w:val="24"/>
            <w:lang w:val="en-GB"/>
          </w:rPr>
          <w:t>M</w:t>
        </w:r>
        <w:r w:rsidRPr="00FB0BE9">
          <w:rPr>
            <w:rFonts w:ascii="Times New Roman" w:eastAsia="Times New Roman" w:hAnsi="Times New Roman" w:cs="Times New Roman"/>
            <w:color w:val="000000"/>
            <w:sz w:val="24"/>
            <w:szCs w:val="24"/>
            <w:lang w:val="en-GB"/>
          </w:rPr>
          <w:t xml:space="preserve"> = 0.70,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 muscimol</w:t>
        </w:r>
        <w:r w:rsidRPr="00FB0BE9">
          <w:rPr>
            <w:rFonts w:ascii="Times New Roman" w:eastAsia="Times New Roman" w:hAnsi="Times New Roman" w:cs="Times New Roman"/>
            <w:i/>
            <w:color w:val="000000"/>
            <w:sz w:val="24"/>
            <w:szCs w:val="24"/>
            <w:lang w:val="en-GB"/>
          </w:rPr>
          <w:t xml:space="preserve"> M</w:t>
        </w:r>
        <w:r w:rsidRPr="00FB0BE9">
          <w:rPr>
            <w:rFonts w:ascii="Times New Roman" w:eastAsia="Times New Roman" w:hAnsi="Times New Roman" w:cs="Times New Roman"/>
            <w:color w:val="000000"/>
            <w:sz w:val="24"/>
            <w:szCs w:val="24"/>
            <w:lang w:val="en-GB"/>
          </w:rPr>
          <w:t xml:space="preserve"> = 0.72, </w:t>
        </w:r>
        <w:r w:rsidRPr="00FB0BE9">
          <w:rPr>
            <w:rFonts w:ascii="Times New Roman" w:eastAsia="Times New Roman" w:hAnsi="Times New Roman" w:cs="Times New Roman"/>
            <w:i/>
            <w:color w:val="000000"/>
            <w:sz w:val="24"/>
            <w:szCs w:val="24"/>
            <w:lang w:val="en-GB"/>
          </w:rPr>
          <w:t xml:space="preserve">SD </w:t>
        </w:r>
        <w:r w:rsidRPr="00FB0BE9">
          <w:rPr>
            <w:rFonts w:ascii="Times New Roman" w:eastAsia="Times New Roman" w:hAnsi="Times New Roman" w:cs="Times New Roman"/>
            <w:color w:val="000000"/>
            <w:sz w:val="24"/>
            <w:szCs w:val="24"/>
            <w:lang w:val="en-GB"/>
          </w:rPr>
          <w:t>= .48.</w:t>
        </w:r>
      </w:ins>
    </w:p>
    <w:p w14:paraId="7516EF58" w14:textId="41D92C53" w:rsidR="008C0345" w:rsidRPr="00FB0BE9" w:rsidRDefault="008C0345" w:rsidP="00F04D98">
      <w:pPr>
        <w:pStyle w:val="BodyText"/>
        <w:spacing w:line="480" w:lineRule="auto"/>
        <w:rPr>
          <w:lang w:val="en-GB"/>
        </w:rPr>
      </w:pPr>
      <w:r w:rsidRPr="00FB0BE9">
        <w:rPr>
          <w:lang w:val="en-GB"/>
        </w:rPr>
        <w:t xml:space="preserve">The enhanced Pavlovian responding observed following OFC lesions (Figure 1A) may be due to enhanced learning of a general cue-outcome predictive relationship in the OFC lesion group (Figure 2-figure supplement 1). This is consistent with a role for the OFC in representing outcome expectancy information. For example, incremental learning about a cue-outcome relationship is thought to depend upon prediction errors </w:t>
      </w:r>
      <w:r w:rsidRPr="00FB0BE9">
        <w:rPr>
          <w:lang w:val="en-GB"/>
        </w:rPr>
        <w:fldChar w:fldCharType="begin" w:fldLock="1"/>
      </w:r>
      <w:r w:rsidR="00305542" w:rsidRPr="00FB0BE9">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Pr="00FB0BE9">
        <w:rPr>
          <w:lang w:val="en-GB"/>
        </w:rPr>
        <w:fldChar w:fldCharType="separate"/>
      </w:r>
      <w:r w:rsidRPr="00FB0BE9">
        <w:rPr>
          <w:noProof/>
          <w:lang w:val="en-GB"/>
        </w:rPr>
        <w:t xml:space="preserve">(Esber &amp; Haselgrove, 2011; LePelley, 2004; Mackintosh, 1975; Nasser et al., 2017; Pearce &amp; Hall, 1980; Rescorla &amp; Wagner, 1972; </w:t>
      </w:r>
      <w:r w:rsidRPr="00FB0BE9">
        <w:rPr>
          <w:noProof/>
          <w:lang w:val="en-GB"/>
        </w:rPr>
        <w:lastRenderedPageBreak/>
        <w:t>Sutton &amp; Barto, 1998)</w:t>
      </w:r>
      <w:r w:rsidRPr="00FB0BE9">
        <w:rPr>
          <w:lang w:val="en-GB"/>
        </w:rPr>
        <w:fldChar w:fldCharType="end"/>
      </w:r>
      <w:r w:rsidRPr="00FB0BE9">
        <w:rPr>
          <w:lang w:val="en-GB"/>
        </w:rP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Pr="00FB0BE9">
        <w:rPr>
          <w:lang w:val="en-GB"/>
        </w:rPr>
        <w:fldChar w:fldCharType="begin" w:fldLock="1"/>
      </w:r>
      <w:r w:rsidR="00234420" w:rsidRPr="00FB0BE9">
        <w:rPr>
          <w:lang w:val="en-GB"/>
        </w:rPr>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Pr="00FB0BE9">
        <w:rPr>
          <w:lang w:val="en-GB"/>
        </w:rPr>
        <w:fldChar w:fldCharType="separate"/>
      </w:r>
      <w:r w:rsidR="00305542" w:rsidRPr="00FB0BE9">
        <w:rPr>
          <w:noProof/>
          <w:lang w:val="en-GB"/>
        </w:rPr>
        <w:t>(Baxter et al., 2000; Pears et al., 2003; Schoenbaum et al., 2009; Takahashi et al., 2009, 2011)</w:t>
      </w:r>
      <w:r w:rsidRPr="00FB0BE9">
        <w:rPr>
          <w:lang w:val="en-GB"/>
        </w:rPr>
        <w:fldChar w:fldCharType="end"/>
      </w:r>
      <w:r w:rsidRPr="00FB0BE9">
        <w:rPr>
          <w:lang w:val="en-GB"/>
        </w:rP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Figure 2-figure supplement 1). We tested this hypothesis by inactivating the OFC after first successfully acquiring cue-outcome learning i.e. when expected value is high and prediction errors are low. If the OFC carries some aspect of the learned expected value, then inactivation of the OFC should restore prediction errors at the time of </w:t>
      </w:r>
      <w:r w:rsidR="00DF7BD4" w:rsidRPr="00FB0BE9">
        <w:rPr>
          <w:lang w:val="en-GB"/>
        </w:rPr>
        <w:t>reward and</w:t>
      </w:r>
      <w:r w:rsidRPr="00FB0BE9">
        <w:rPr>
          <w:lang w:val="en-GB"/>
        </w:rPr>
        <w:t xml:space="preserve">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(Figure 2-figure supplement 1).</w:t>
      </w:r>
    </w:p>
    <w:p w14:paraId="1116F4F4" w14:textId="4A242BC3" w:rsidR="00FE4BF9" w:rsidRPr="00FB0BE9" w:rsidRDefault="00FE4BF9" w:rsidP="007E4BB9">
      <w:pPr>
        <w:spacing w:line="240" w:lineRule="auto"/>
        <w:jc w:val="center"/>
        <w:rPr>
          <w:rFonts w:cstheme="minorHAnsi"/>
          <w:color w:val="212121"/>
          <w:sz w:val="24"/>
          <w:szCs w:val="24"/>
          <w:shd w:val="clear" w:color="auto" w:fill="FFFFFF"/>
          <w:lang w:val="en-GB"/>
        </w:rPr>
      </w:pPr>
      <w:r w:rsidRPr="00FB0BE9">
        <w:rPr>
          <w:rFonts w:cstheme="minorHAnsi"/>
          <w:noProof/>
          <w:color w:val="212121"/>
          <w:sz w:val="24"/>
          <w:szCs w:val="24"/>
          <w:shd w:val="clear" w:color="auto" w:fill="FFFFFF"/>
          <w:lang w:val="en-GB"/>
        </w:rPr>
        <w:lastRenderedPageBreak/>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Pr="00FB0BE9" w:rsidRDefault="00FE4BF9" w:rsidP="00FE4BF9">
      <w:pPr>
        <w:spacing w:line="480" w:lineRule="auto"/>
        <w:rPr>
          <w:rFonts w:cstheme="minorHAnsi"/>
          <w:color w:val="212121"/>
          <w:sz w:val="24"/>
          <w:szCs w:val="24"/>
          <w:shd w:val="clear" w:color="auto" w:fill="FFFFFF"/>
          <w:lang w:val="en-GB"/>
        </w:rPr>
      </w:pPr>
      <w:r w:rsidRPr="00FB0BE9">
        <w:rPr>
          <w:rFonts w:cstheme="minorHAnsi"/>
          <w:b/>
          <w:color w:val="212121"/>
          <w:sz w:val="24"/>
          <w:szCs w:val="24"/>
          <w:shd w:val="clear" w:color="auto" w:fill="FFFFFF"/>
          <w:lang w:val="en-GB"/>
        </w:rPr>
        <w:t>Figure 2.</w:t>
      </w:r>
      <w:r w:rsidRPr="00FB0BE9">
        <w:rPr>
          <w:rFonts w:cstheme="minorHAnsi"/>
          <w:color w:val="212121"/>
          <w:sz w:val="24"/>
          <w:szCs w:val="24"/>
          <w:shd w:val="clear" w:color="auto" w:fill="FFFFFF"/>
          <w:lang w:val="en-GB"/>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sidRPr="00FB0BE9">
        <w:rPr>
          <w:rFonts w:cstheme="minorHAnsi"/>
          <w:color w:val="212121"/>
          <w:sz w:val="24"/>
          <w:szCs w:val="24"/>
          <w:u w:val="single"/>
          <w:shd w:val="clear" w:color="auto" w:fill="FFFFFF"/>
          <w:lang w:val="en-GB"/>
        </w:rPr>
        <w:t>Figure 2-figure supplement 1</w:t>
      </w:r>
      <w:r w:rsidRPr="00FB0BE9">
        <w:rPr>
          <w:rFonts w:cstheme="minorHAnsi"/>
          <w:color w:val="212121"/>
          <w:sz w:val="24"/>
          <w:szCs w:val="24"/>
          <w:shd w:val="clear" w:color="auto" w:fill="FFFFFF"/>
          <w:lang w:val="en-GB"/>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sidRPr="00FB0BE9">
        <w:rPr>
          <w:rFonts w:cstheme="minorHAnsi"/>
          <w:color w:val="212121"/>
          <w:sz w:val="24"/>
          <w:szCs w:val="24"/>
          <w:u w:val="single"/>
          <w:shd w:val="clear" w:color="auto" w:fill="FFFFFF"/>
          <w:lang w:val="en-GB"/>
        </w:rPr>
        <w:t>Figure 2-figure supplement 2</w:t>
      </w:r>
      <w:r w:rsidRPr="00FB0BE9">
        <w:rPr>
          <w:rFonts w:cstheme="minorHAnsi"/>
          <w:color w:val="212121"/>
          <w:sz w:val="24"/>
          <w:szCs w:val="24"/>
          <w:shd w:val="clear" w:color="auto" w:fill="FFFFFF"/>
          <w:lang w:val="en-GB"/>
        </w:rPr>
        <w:t>. The effect of post-training lesions on acquisition revealed the same pattern of results (</w:t>
      </w:r>
      <w:r w:rsidRPr="00FB0BE9">
        <w:rPr>
          <w:rFonts w:cstheme="minorHAnsi"/>
          <w:color w:val="212121"/>
          <w:sz w:val="24"/>
          <w:szCs w:val="24"/>
          <w:u w:val="single"/>
          <w:shd w:val="clear" w:color="auto" w:fill="FFFFFF"/>
          <w:lang w:val="en-GB"/>
        </w:rPr>
        <w:t>Figure 2-figure supplement 3, Figure 2-figure supplement 4</w:t>
      </w:r>
      <w:r w:rsidRPr="00FB0BE9">
        <w:rPr>
          <w:rFonts w:cstheme="minorHAnsi"/>
          <w:color w:val="212121"/>
          <w:sz w:val="24"/>
          <w:szCs w:val="24"/>
          <w:shd w:val="clear" w:color="auto" w:fill="FFFFFF"/>
          <w:lang w:val="en-GB"/>
        </w:rPr>
        <w:t>). Error bars depict ± SEM.</w:t>
      </w:r>
    </w:p>
    <w:p w14:paraId="3DE23063" w14:textId="77777777" w:rsidR="00FE4BF9" w:rsidRPr="00FB0BE9" w:rsidRDefault="00FE4BF9">
      <w:pPr>
        <w:rPr>
          <w:rFonts w:cstheme="minorHAnsi"/>
          <w:color w:val="212121"/>
          <w:sz w:val="24"/>
          <w:szCs w:val="24"/>
          <w:shd w:val="clear" w:color="auto" w:fill="FFFFFF"/>
          <w:lang w:val="en-GB"/>
        </w:rPr>
      </w:pPr>
      <w:r w:rsidRPr="00FB0BE9">
        <w:rPr>
          <w:rFonts w:cstheme="minorHAnsi"/>
          <w:color w:val="212121"/>
          <w:sz w:val="24"/>
          <w:szCs w:val="24"/>
          <w:shd w:val="clear" w:color="auto" w:fill="FFFFFF"/>
          <w:lang w:val="en-GB"/>
        </w:rPr>
        <w:br w:type="page"/>
      </w:r>
    </w:p>
    <w:p w14:paraId="70D17FF4" w14:textId="5D5AC80C" w:rsidR="004003BA" w:rsidRPr="00FB0BE9" w:rsidRDefault="004003BA" w:rsidP="00F04D98">
      <w:pPr>
        <w:pStyle w:val="BodyText"/>
        <w:spacing w:line="480" w:lineRule="auto"/>
        <w:rPr>
          <w:lang w:val="en-GB"/>
        </w:rPr>
      </w:pPr>
      <w:r w:rsidRPr="00FB0BE9">
        <w:rPr>
          <w:lang w:val="en-GB"/>
        </w:rPr>
        <w:lastRenderedPageBreak/>
        <w:t xml:space="preserve">We tested this hypothesis by first training a new group of animals on the same simple Pavlovian task for 9 days, before implantation of bilateral cannulae targeting the OFC (Figure 2, Days 1-9; significant main effect of Day </w:t>
      </w:r>
      <m:oMath>
        <m:r>
          <w:rPr>
            <w:rFonts w:ascii="Cambria Math" w:hAnsi="Cambria Math"/>
            <w:lang w:val="en-GB"/>
          </w:rPr>
          <m:t>F(8,176)=25.42</m:t>
        </m:r>
      </m:oMath>
      <w:r w:rsidRPr="00FB0BE9">
        <w:rPr>
          <w:lang w:val="en-GB"/>
        </w:rPr>
        <w:t xml:space="preserve">, </w:t>
      </w:r>
      <m:oMath>
        <m:r>
          <w:rPr>
            <w:rFonts w:ascii="Cambria Math" w:hAnsi="Cambria Math"/>
            <w:lang w:val="en-GB"/>
          </w:rPr>
          <m:t>p&lt;.001</m:t>
        </m:r>
      </m:oMath>
      <w:r w:rsidRPr="00FB0BE9">
        <w:rPr>
          <w:lang w:val="en-GB"/>
        </w:rPr>
        <w:t xml:space="preserve">, but no main effect of Group </w:t>
      </w:r>
      <m:oMath>
        <m:r>
          <w:rPr>
            <w:rFonts w:ascii="Cambria Math" w:hAnsi="Cambria Math"/>
            <w:lang w:val="en-GB"/>
          </w:rPr>
          <m:t>F(1,22)=1.08</m:t>
        </m:r>
      </m:oMath>
      <w:r w:rsidRPr="00FB0BE9">
        <w:rPr>
          <w:lang w:val="en-GB"/>
        </w:rPr>
        <w:t xml:space="preserve">, </w:t>
      </w:r>
      <m:oMath>
        <m:r>
          <w:rPr>
            <w:rFonts w:ascii="Cambria Math" w:hAnsi="Cambria Math"/>
            <w:lang w:val="en-GB"/>
          </w:rPr>
          <m:t>p=.310</m:t>
        </m:r>
      </m:oMath>
      <w:r w:rsidRPr="00FB0BE9">
        <w:rPr>
          <w:lang w:val="en-GB"/>
        </w:rPr>
        <w:t xml:space="preserve">, or Group x Day interaction </w:t>
      </w:r>
      <m:oMath>
        <m:r>
          <w:rPr>
            <w:rFonts w:ascii="Cambria Math" w:hAnsi="Cambria Math"/>
            <w:lang w:val="en-GB"/>
          </w:rPr>
          <m:t>F(8,176)=0.54</m:t>
        </m:r>
      </m:oMath>
      <w:r w:rsidRPr="00FB0BE9">
        <w:rPr>
          <w:lang w:val="en-GB"/>
        </w:rPr>
        <w:t xml:space="preserve">, </w:t>
      </w:r>
      <m:oMath>
        <m:r>
          <w:rPr>
            <w:rFonts w:ascii="Cambria Math" w:hAnsi="Cambria Math"/>
            <w:lang w:val="en-GB"/>
          </w:rPr>
          <m:t>p=.825</m:t>
        </m:r>
      </m:oMath>
      <w:r w:rsidRPr="00FB0BE9">
        <w:rPr>
          <w:lang w:val="en-GB"/>
        </w:rPr>
        <w:t xml:space="preserve">). Following post-operative recovery (histology depicted in </w:t>
      </w:r>
      <w:r w:rsidRPr="00FB0BE9">
        <w:rPr>
          <w:iCs/>
          <w:lang w:val="en-GB"/>
        </w:rPr>
        <w:t>Figure 2-figure supplement 2</w:t>
      </w:r>
      <w:r w:rsidRPr="00FB0BE9">
        <w:rPr>
          <w:lang w:val="en-GB"/>
        </w:rPr>
        <w:t xml:space="preserve">), and prior to infusion, response levels were similar in both groups (Figure 2, Post; no significant differences between Groups </w:t>
      </w:r>
      <m:oMath>
        <m:r>
          <w:rPr>
            <w:rFonts w:ascii="Cambria Math" w:hAnsi="Cambria Math"/>
            <w:lang w:val="en-GB"/>
          </w:rPr>
          <m:t>t(22)=-0.68</m:t>
        </m:r>
      </m:oMath>
      <w:r w:rsidRPr="00FB0BE9">
        <w:rPr>
          <w:lang w:val="en-GB"/>
        </w:rPr>
        <w:t xml:space="preserve">, </w:t>
      </w:r>
      <m:oMath>
        <m:r>
          <w:rPr>
            <w:rFonts w:ascii="Cambria Math" w:hAnsi="Cambria Math"/>
            <w:lang w:val="en-GB"/>
          </w:rPr>
          <m:t>p=.501</m:t>
        </m:r>
      </m:oMath>
      <w:r w:rsidRPr="00FB0BE9">
        <w:rPr>
          <w:lang w:val="en-GB"/>
        </w:rPr>
        <w:t>).</w:t>
      </w:r>
      <w:bookmarkStart w:id="135" w:name="_GoBack"/>
      <w:bookmarkEnd w:id="135"/>
    </w:p>
    <w:p w14:paraId="3026A682" w14:textId="7EB96041" w:rsidR="004003BA" w:rsidRPr="00FB0BE9" w:rsidRDefault="004003BA" w:rsidP="00F04D98">
      <w:pPr>
        <w:pStyle w:val="BodyText"/>
        <w:spacing w:line="480" w:lineRule="auto"/>
        <w:rPr>
          <w:lang w:val="en-GB"/>
        </w:rPr>
      </w:pPr>
      <w:bookmarkStart w:id="136" w:name="_Hlk62138445"/>
      <w:r w:rsidRPr="00FB0BE9">
        <w:rPr>
          <w:lang w:val="en-GB"/>
        </w:rPr>
        <w:t xml:space="preserve">Contrary to our prediction, intra-OFC muscimol infusions disrupted rather than enhanced further acquisition of responding relative to the saline group (Figure 2, Infusion - Days 12-15; Significant Group x Day interaction </w:t>
      </w:r>
      <m:oMath>
        <m:r>
          <w:rPr>
            <w:rFonts w:ascii="Cambria Math" w:hAnsi="Cambria Math"/>
            <w:lang w:val="en-GB"/>
          </w:rPr>
          <m:t>F(3,66)=5.03</m:t>
        </m:r>
      </m:oMath>
      <w:r w:rsidRPr="00FB0BE9">
        <w:rPr>
          <w:lang w:val="en-GB"/>
        </w:rPr>
        <w:t xml:space="preserve">, </w:t>
      </w:r>
      <m:oMath>
        <m:r>
          <w:rPr>
            <w:rFonts w:ascii="Cambria Math" w:hAnsi="Cambria Math"/>
            <w:lang w:val="en-GB"/>
          </w:rPr>
          <m:t>p=.003</m:t>
        </m:r>
      </m:oMath>
      <w:r w:rsidRPr="00FB0BE9">
        <w:rPr>
          <w:lang w:val="en-GB"/>
        </w:rPr>
        <w:t xml:space="preserve">, but no main effect of Group </w:t>
      </w:r>
      <m:oMath>
        <m:r>
          <w:rPr>
            <w:rFonts w:ascii="Cambria Math" w:hAnsi="Cambria Math"/>
            <w:lang w:val="en-GB"/>
          </w:rPr>
          <m:t>F(1,22)=1.90</m:t>
        </m:r>
      </m:oMath>
      <w:r w:rsidRPr="00FB0BE9">
        <w:rPr>
          <w:lang w:val="en-GB"/>
        </w:rPr>
        <w:t xml:space="preserve">, </w:t>
      </w:r>
      <m:oMath>
        <m:r>
          <w:rPr>
            <w:rFonts w:ascii="Cambria Math" w:hAnsi="Cambria Math"/>
            <w:lang w:val="en-GB"/>
          </w:rPr>
          <m:t>p=.182</m:t>
        </m:r>
      </m:oMath>
      <w:r w:rsidRPr="00FB0BE9">
        <w:rPr>
          <w:lang w:val="en-GB"/>
        </w:rPr>
        <w:t xml:space="preserve">, or Day </w:t>
      </w:r>
      <m:oMath>
        <m:r>
          <w:rPr>
            <w:rFonts w:ascii="Cambria Math" w:hAnsi="Cambria Math"/>
            <w:lang w:val="en-GB"/>
          </w:rPr>
          <m:t>F(3,66)=0.32</m:t>
        </m:r>
      </m:oMath>
      <w:r w:rsidRPr="00FB0BE9">
        <w:rPr>
          <w:lang w:val="en-GB"/>
        </w:rPr>
        <w:t xml:space="preserve">, </w:t>
      </w:r>
      <m:oMath>
        <m:r>
          <w:rPr>
            <w:rFonts w:ascii="Cambria Math" w:hAnsi="Cambria Math"/>
            <w:lang w:val="en-GB"/>
          </w:rPr>
          <m:t>p=.809</m:t>
        </m:r>
      </m:oMath>
      <w:r w:rsidRPr="00FB0BE9">
        <w:rPr>
          <w:lang w:val="en-GB"/>
        </w:rPr>
        <w:t xml:space="preserve">). Simple effects revealed significantly greater responding in the saline group on the last 2 days of infusions (Muscimol vs Saline: Day 12 </w:t>
      </w:r>
      <m:oMath>
        <m:r>
          <w:rPr>
            <w:rFonts w:ascii="Cambria Math" w:hAnsi="Cambria Math"/>
            <w:lang w:val="en-GB"/>
          </w:rPr>
          <m:t>t(22)=0.67</m:t>
        </m:r>
      </m:oMath>
      <w:r w:rsidRPr="00FB0BE9">
        <w:rPr>
          <w:lang w:val="en-GB"/>
        </w:rPr>
        <w:t xml:space="preserve">, </w:t>
      </w:r>
      <m:oMath>
        <m:r>
          <w:rPr>
            <w:rFonts w:ascii="Cambria Math" w:hAnsi="Cambria Math"/>
            <w:lang w:val="en-GB"/>
          </w:rPr>
          <m:t>p=.508</m:t>
        </m:r>
      </m:oMath>
      <w:r w:rsidRPr="00FB0BE9">
        <w:rPr>
          <w:lang w:val="en-GB"/>
        </w:rPr>
        <w:t xml:space="preserve">, Day 13 </w:t>
      </w:r>
      <m:oMath>
        <m:r>
          <w:rPr>
            <w:rFonts w:ascii="Cambria Math" w:hAnsi="Cambria Math"/>
            <w:lang w:val="en-GB"/>
          </w:rPr>
          <m:t>t(22)=-1.03</m:t>
        </m:r>
      </m:oMath>
      <w:r w:rsidRPr="00FB0BE9">
        <w:rPr>
          <w:lang w:val="en-GB"/>
        </w:rPr>
        <w:t xml:space="preserve">, </w:t>
      </w:r>
      <m:oMath>
        <m:r>
          <w:rPr>
            <w:rFonts w:ascii="Cambria Math" w:hAnsi="Cambria Math"/>
            <w:lang w:val="en-GB"/>
          </w:rPr>
          <m:t>p=.315</m:t>
        </m:r>
      </m:oMath>
      <w:r w:rsidRPr="00FB0BE9">
        <w:rPr>
          <w:lang w:val="en-GB"/>
        </w:rPr>
        <w:t xml:space="preserve">, Day 14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Day 15 </w:t>
      </w:r>
      <m:oMath>
        <m:r>
          <w:rPr>
            <w:rFonts w:ascii="Cambria Math" w:hAnsi="Cambria Math"/>
            <w:lang w:val="en-GB"/>
          </w:rPr>
          <m:t>t(22)=-2.08</m:t>
        </m:r>
      </m:oMath>
      <w:r w:rsidRPr="00FB0BE9">
        <w:rPr>
          <w:lang w:val="en-GB"/>
        </w:rPr>
        <w:t xml:space="preserve">, </w:t>
      </w:r>
      <m:oMath>
        <m:r>
          <w:rPr>
            <w:rFonts w:ascii="Cambria Math" w:hAnsi="Cambria Math"/>
            <w:lang w:val="en-GB"/>
          </w:rPr>
          <m:t>p=.049</m:t>
        </m:r>
      </m:oMath>
      <w:r w:rsidRPr="00FB0BE9">
        <w:rPr>
          <w:lang w:val="en-GB"/>
        </w:rPr>
        <w:t xml:space="preserve">). Furthermore, the saline group increased responding across infusion days 12-15 (Saline: significant positive linear trend </w:t>
      </w:r>
      <m:oMath>
        <m:r>
          <w:rPr>
            <w:rFonts w:ascii="Cambria Math" w:hAnsi="Cambria Math"/>
            <w:lang w:val="en-GB"/>
          </w:rPr>
          <m:t>t(22)=2.79</m:t>
        </m:r>
      </m:oMath>
      <w:r w:rsidRPr="00FB0BE9">
        <w:rPr>
          <w:lang w:val="en-GB"/>
        </w:rPr>
        <w:t xml:space="preserve">, </w:t>
      </w:r>
      <m:oMath>
        <m:r>
          <w:rPr>
            <w:rFonts w:ascii="Cambria Math" w:hAnsi="Cambria Math"/>
            <w:lang w:val="en-GB"/>
          </w:rPr>
          <m:t>p=.011</m:t>
        </m:r>
      </m:oMath>
      <w:r w:rsidRPr="00FB0BE9">
        <w:rPr>
          <w:lang w:val="en-GB"/>
        </w:rPr>
        <w:t xml:space="preserve">), whereas the muscimol group did not (Muscimol: no significant linear trend </w:t>
      </w:r>
      <m:oMath>
        <m:r>
          <w:rPr>
            <w:rFonts w:ascii="Cambria Math" w:hAnsi="Cambria Math"/>
            <w:lang w:val="en-GB"/>
          </w:rPr>
          <m:t>t(22)=-1.57</m:t>
        </m:r>
      </m:oMath>
      <w:r w:rsidRPr="00FB0BE9">
        <w:rPr>
          <w:lang w:val="en-GB"/>
        </w:rPr>
        <w:t xml:space="preserve">, </w:t>
      </w:r>
      <m:oMath>
        <m:r>
          <w:rPr>
            <w:rFonts w:ascii="Cambria Math" w:hAnsi="Cambria Math"/>
            <w:lang w:val="en-GB"/>
          </w:rPr>
          <m:t>p=.131</m:t>
        </m:r>
      </m:oMath>
      <w:r w:rsidRPr="00FB0BE9">
        <w:rPr>
          <w:lang w:val="en-GB"/>
        </w:rPr>
        <w:t>). Therefore, post-training inactivation of the OFC impaired acquisition.</w:t>
      </w:r>
    </w:p>
    <w:bookmarkEnd w:id="136"/>
    <w:p w14:paraId="50E62631" w14:textId="28AE8D09" w:rsidR="008E35AE" w:rsidRPr="00FB0BE9" w:rsidRDefault="004003BA" w:rsidP="00F04D98">
      <w:pPr>
        <w:pStyle w:val="BodyText"/>
        <w:spacing w:line="480" w:lineRule="auto"/>
        <w:rPr>
          <w:lang w:val="en-GB"/>
        </w:rPr>
      </w:pPr>
      <w:r w:rsidRPr="00FB0BE9">
        <w:rPr>
          <w:lang w:val="en-GB"/>
        </w:rPr>
        <w:t xml:space="preserve">Post-infusion, with function returned to the OFC, the group differences observed under drug infusion were no longer apparent, and both groups continued to acquire responding at similar levels (Figure 2, Days 16-17; significant main effect of Day </w:t>
      </w:r>
      <m:oMath>
        <m:r>
          <w:rPr>
            <w:rFonts w:ascii="Cambria Math" w:hAnsi="Cambria Math"/>
            <w:lang w:val="en-GB"/>
          </w:rPr>
          <m:t>F(1,22)=16.05</m:t>
        </m:r>
      </m:oMath>
      <w:r w:rsidRPr="00FB0BE9">
        <w:rPr>
          <w:lang w:val="en-GB"/>
        </w:rPr>
        <w:t xml:space="preserve">, </w:t>
      </w:r>
      <m:oMath>
        <m:r>
          <w:rPr>
            <w:rFonts w:ascii="Cambria Math" w:hAnsi="Cambria Math"/>
            <w:lang w:val="en-GB"/>
          </w:rPr>
          <m:t>p=.001</m:t>
        </m:r>
      </m:oMath>
      <w:r w:rsidRPr="00FB0BE9">
        <w:rPr>
          <w:lang w:val="en-GB"/>
        </w:rPr>
        <w:t xml:space="preserve">, but no main effect of Group </w:t>
      </w:r>
      <m:oMath>
        <m:r>
          <w:rPr>
            <w:rFonts w:ascii="Cambria Math" w:hAnsi="Cambria Math"/>
            <w:lang w:val="en-GB"/>
          </w:rPr>
          <m:t>F(1,22)=0.11</m:t>
        </m:r>
      </m:oMath>
      <w:r w:rsidRPr="00FB0BE9">
        <w:rPr>
          <w:lang w:val="en-GB"/>
        </w:rPr>
        <w:t xml:space="preserve">, </w:t>
      </w:r>
      <m:oMath>
        <m:r>
          <w:rPr>
            <w:rFonts w:ascii="Cambria Math" w:hAnsi="Cambria Math"/>
            <w:lang w:val="en-GB"/>
          </w:rPr>
          <m:t>p=.740</m:t>
        </m:r>
      </m:oMath>
      <w:r w:rsidRPr="00FB0BE9">
        <w:rPr>
          <w:lang w:val="en-GB"/>
        </w:rPr>
        <w:t xml:space="preserve">, or Group x Day interaction </w:t>
      </w:r>
      <m:oMath>
        <m:r>
          <w:rPr>
            <w:rFonts w:ascii="Cambria Math" w:hAnsi="Cambria Math"/>
            <w:lang w:val="en-GB"/>
          </w:rPr>
          <m:t>F(1,22)=0.21</m:t>
        </m:r>
      </m:oMath>
      <w:r w:rsidRPr="00FB0BE9">
        <w:rPr>
          <w:lang w:val="en-GB"/>
        </w:rPr>
        <w:t xml:space="preserve">, </w:t>
      </w:r>
      <m:oMath>
        <m:r>
          <w:rPr>
            <w:rFonts w:ascii="Cambria Math" w:hAnsi="Cambria Math"/>
            <w:lang w:val="en-GB"/>
          </w:rPr>
          <w:lastRenderedPageBreak/>
          <m:t>p=.649</m:t>
        </m:r>
      </m:oMath>
      <w:r w:rsidRPr="00FB0BE9">
        <w:rPr>
          <w:lang w:val="en-GB"/>
        </w:rPr>
        <w:t xml:space="preserve">). Therefore, the effect of OFC inactivation did not persist, which suggests that the disruption in acquisition following OFC inactivation might not have impaired learning </w:t>
      </w:r>
      <w:r w:rsidRPr="00FB0BE9">
        <w:rPr>
          <w:i/>
          <w:lang w:val="en-GB"/>
        </w:rPr>
        <w:t>per se</w:t>
      </w:r>
      <w:r w:rsidRPr="00FB0BE9">
        <w:rPr>
          <w:lang w:val="en-GB"/>
        </w:rPr>
        <w:t>.</w:t>
      </w:r>
      <w:r w:rsidR="003A0122" w:rsidRPr="00FB0BE9">
        <w:rPr>
          <w:lang w:val="en-GB"/>
        </w:rPr>
        <w:t xml:space="preserve"> </w:t>
      </w:r>
    </w:p>
    <w:p w14:paraId="34FABE24" w14:textId="3B992EE4" w:rsidR="00A21F34" w:rsidRPr="00FB0BE9" w:rsidRDefault="00054192" w:rsidP="00F04D98">
      <w:pPr>
        <w:pStyle w:val="BodyText"/>
        <w:spacing w:line="480" w:lineRule="auto"/>
        <w:rPr>
          <w:lang w:val="en-GB"/>
        </w:rPr>
      </w:pPr>
      <w:r w:rsidRPr="00FB0BE9">
        <w:rPr>
          <w:lang w:val="en-GB"/>
        </w:rPr>
        <w:t>Furthermore,</w:t>
      </w:r>
      <w:r w:rsidR="00E64E7F" w:rsidRPr="00FB0BE9">
        <w:rPr>
          <w:lang w:val="en-GB"/>
        </w:rPr>
        <w:t xml:space="preserve"> </w:t>
      </w:r>
      <w:r w:rsidR="000138A9" w:rsidRPr="00FB0BE9">
        <w:rPr>
          <w:lang w:val="en-GB"/>
        </w:rPr>
        <w:t xml:space="preserve"> we tested post-training lesions to rule out the possibility that the differences between pre- and post-training OFC manipulations were simply due to differences in the method of manipulation i.e. excitotoxic lesions vs inactivation using a GABA-A agonist.</w:t>
      </w:r>
      <w:r w:rsidR="006B6A85" w:rsidRPr="00FB0BE9">
        <w:rPr>
          <w:lang w:val="en-GB"/>
        </w:rPr>
        <w:t xml:space="preserve"> Consistent with muscimol inactivation, p</w:t>
      </w:r>
      <w:r w:rsidR="00945730" w:rsidRPr="00FB0BE9">
        <w:rPr>
          <w:lang w:val="en-GB"/>
        </w:rPr>
        <w:t xml:space="preserve">ost-training </w:t>
      </w:r>
      <w:r w:rsidR="003638D9" w:rsidRPr="00FB0BE9">
        <w:rPr>
          <w:lang w:val="en-GB"/>
        </w:rPr>
        <w:t xml:space="preserve">lesions significantly impaired Pavlovian acquisition </w:t>
      </w:r>
      <w:r w:rsidR="00F44375" w:rsidRPr="00FB0BE9">
        <w:rPr>
          <w:lang w:val="en-GB"/>
        </w:rPr>
        <w:t>(</w:t>
      </w:r>
      <w:r w:rsidR="00547881" w:rsidRPr="00FB0BE9">
        <w:rPr>
          <w:lang w:val="en-GB"/>
        </w:rPr>
        <w:t xml:space="preserve">Supplementary Experiment 1: </w:t>
      </w:r>
      <w:r w:rsidR="0092451D" w:rsidRPr="00FB0BE9">
        <w:rPr>
          <w:iCs/>
          <w:lang w:val="en-GB"/>
        </w:rPr>
        <w:t>Figure 2-figure supplement 3, Figure 2-figure supplement 4</w:t>
      </w:r>
      <w:r w:rsidR="00F44375" w:rsidRPr="00FB0BE9">
        <w:rPr>
          <w:lang w:val="en-GB"/>
        </w:rPr>
        <w:t>).</w:t>
      </w:r>
      <w:r w:rsidR="00747447" w:rsidRPr="00FB0BE9">
        <w:rPr>
          <w:lang w:val="en-GB"/>
        </w:rPr>
        <w:t xml:space="preserve"> Th</w:t>
      </w:r>
      <w:r w:rsidR="00097F82" w:rsidRPr="00FB0BE9">
        <w:rPr>
          <w:lang w:val="en-GB"/>
        </w:rPr>
        <w:t>erefore</w:t>
      </w:r>
      <w:r w:rsidR="006B6A85" w:rsidRPr="00FB0BE9">
        <w:rPr>
          <w:lang w:val="en-GB"/>
        </w:rPr>
        <w:t>,</w:t>
      </w:r>
      <w:r w:rsidR="00097F82" w:rsidRPr="00FB0BE9">
        <w:rPr>
          <w:lang w:val="en-GB"/>
        </w:rPr>
        <w:t xml:space="preserve"> it is unlikely that the difference between pre- and post-training OFC manipulations observed in Experiment 1 </w:t>
      </w:r>
      <w:r w:rsidR="00FA3108" w:rsidRPr="00FB0BE9">
        <w:rPr>
          <w:lang w:val="en-GB"/>
        </w:rPr>
        <w:t>and 2 are due to the method of manipulation.</w:t>
      </w:r>
    </w:p>
    <w:p w14:paraId="4F074F79" w14:textId="1A8F28C4" w:rsidR="00FA33F7" w:rsidRPr="00FB0BE9" w:rsidRDefault="00FA33F7" w:rsidP="00F04D98">
      <w:pPr>
        <w:pStyle w:val="BodyText"/>
        <w:spacing w:line="480" w:lineRule="auto"/>
        <w:rPr>
          <w:lang w:val="en-GB"/>
        </w:rPr>
      </w:pPr>
      <w:r w:rsidRPr="00FB0BE9">
        <w:rPr>
          <w:b/>
          <w:lang w:val="en-GB"/>
        </w:rPr>
        <w:t xml:space="preserve">Experiment </w:t>
      </w:r>
      <w:r w:rsidR="00B27092" w:rsidRPr="00FB0BE9">
        <w:rPr>
          <w:b/>
          <w:lang w:val="en-GB"/>
        </w:rPr>
        <w:t>3</w:t>
      </w:r>
      <w:r w:rsidRPr="00FB0BE9">
        <w:rPr>
          <w:b/>
          <w:lang w:val="en-GB"/>
        </w:rPr>
        <w:t>: OFC inactivation prior to associative blocking</w:t>
      </w:r>
    </w:p>
    <w:p w14:paraId="6680AAE6" w14:textId="0C7F4391" w:rsidR="00FA33F7" w:rsidRPr="00FB0BE9" w:rsidRDefault="00FA33F7" w:rsidP="00F04D98">
      <w:pPr>
        <w:pStyle w:val="BodyText"/>
        <w:spacing w:line="480" w:lineRule="auto"/>
        <w:rPr>
          <w:lang w:val="en-GB"/>
        </w:rPr>
      </w:pPr>
      <w:r w:rsidRPr="00FB0BE9">
        <w:rPr>
          <w:lang w:val="en-GB"/>
        </w:rPr>
        <w:t xml:space="preserve">OFC inactivation during acquisition suppressed cue responding, but it is unclear if this reduction in behaviour is due to suppression of additional learning or behavioural performance (Figure 2). This ambiguity is predominantly driven by the assumption that an animal’s response levels represent some monotonic function of acquired learning </w:t>
      </w:r>
      <w:r w:rsidRPr="00FB0BE9">
        <w:rPr>
          <w:lang w:val="en-GB"/>
        </w:rPr>
        <w:fldChar w:fldCharType="begin" w:fldLock="1"/>
      </w:r>
      <w:r w:rsidR="008650FB" w:rsidRPr="00FB0BE9">
        <w:rPr>
          <w:lang w:val="en-GB"/>
        </w:rPr>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rsidRPr="00FB0BE9">
        <w:rPr>
          <w:lang w:val="en-GB"/>
        </w:rPr>
        <w:fldChar w:fldCharType="separate"/>
      </w:r>
      <w:r w:rsidRPr="00FB0BE9">
        <w:rPr>
          <w:noProof/>
          <w:lang w:val="en-GB"/>
        </w:rPr>
        <w:t>(Mackintosh, 1975; Pearce &amp; Hall, 1980; Rescorla &amp; Wagner, 1972; Sutton &amp; Barto, 1998; Wagner, 1981)</w:t>
      </w:r>
      <w:r w:rsidRPr="00FB0BE9">
        <w:rPr>
          <w:lang w:val="en-GB"/>
        </w:rPr>
        <w:fldChar w:fldCharType="end"/>
      </w:r>
      <w:r w:rsidRPr="00FB0BE9">
        <w:rPr>
          <w:lang w:val="en-GB"/>
        </w:rPr>
        <w:t xml:space="preserve">. To disambiguate learning from performance effects we employed an associative blocking design (Figure 3A).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FB0BE9">
        <w:rPr>
          <w:lang w:val="en-GB"/>
        </w:rPr>
        <w:fldChar w:fldCharType="begin" w:fldLock="1"/>
      </w:r>
      <w:r w:rsidRPr="00FB0BE9">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rsidRPr="00FB0BE9">
        <w:rPr>
          <w:lang w:val="en-GB"/>
        </w:rPr>
        <w:fldChar w:fldCharType="separate"/>
      </w:r>
      <w:r w:rsidRPr="00FB0BE9">
        <w:rPr>
          <w:noProof/>
          <w:lang w:val="en-GB"/>
        </w:rPr>
        <w:t>(Kamin, 1969)</w:t>
      </w:r>
      <w:r w:rsidRPr="00FB0BE9">
        <w:rPr>
          <w:lang w:val="en-GB"/>
        </w:rPr>
        <w:fldChar w:fldCharType="end"/>
      </w:r>
      <w:r w:rsidRPr="00FB0BE9">
        <w:rPr>
          <w:lang w:val="en-GB"/>
        </w:rPr>
        <w:t xml:space="preserve">. However, if learning about cue A is insufficient, then </w:t>
      </w:r>
      <w:r w:rsidRPr="00FB0BE9">
        <w:rPr>
          <w:lang w:val="en-GB"/>
        </w:rPr>
        <w:lastRenderedPageBreak/>
        <w:t>learning about cue B should not be blocked. We predicted that if OFC inactivation is disrupting learning, then OFC inactivation during initial learning about cue A should disrupt the blocking effect.</w:t>
      </w:r>
    </w:p>
    <w:p w14:paraId="330D2688" w14:textId="7AE0004D" w:rsidR="00500651" w:rsidRDefault="000546A3" w:rsidP="00F04D98">
      <w:pPr>
        <w:pStyle w:val="BodyText"/>
        <w:spacing w:line="480" w:lineRule="auto"/>
        <w:rPr>
          <w:ins w:id="137" w:author="Marios Panayi" w:date="2021-01-09T16:51:00Z"/>
          <w:lang w:val="en-GB"/>
        </w:rPr>
      </w:pPr>
      <w:r w:rsidRPr="00FB0BE9">
        <w:rPr>
          <w:lang w:val="en-GB"/>
        </w:rPr>
        <w:t>First</w:t>
      </w:r>
      <w:r w:rsidR="00F31ECA" w:rsidRPr="00FB0BE9">
        <w:rPr>
          <w:lang w:val="en-GB"/>
        </w:rPr>
        <w:t>,</w:t>
      </w:r>
      <w:r w:rsidRPr="00FB0BE9">
        <w:rPr>
          <w:lang w:val="en-GB"/>
        </w:rPr>
        <w:t xml:space="preserve"> we demonstrated </w:t>
      </w:r>
      <w:r w:rsidR="00AF495E" w:rsidRPr="00FB0BE9">
        <w:rPr>
          <w:lang w:val="en-GB"/>
        </w:rPr>
        <w:t>again that OFC inactivation significantly impairs acquisition</w:t>
      </w:r>
      <w:r w:rsidR="00F31ECA" w:rsidRPr="00FB0BE9">
        <w:rPr>
          <w:lang w:val="en-GB"/>
        </w:rPr>
        <w:t xml:space="preserve"> in a new cohort of animals</w:t>
      </w:r>
      <w:r w:rsidR="00AF495E" w:rsidRPr="00FB0BE9">
        <w:rPr>
          <w:lang w:val="en-GB"/>
        </w:rPr>
        <w:t xml:space="preserve"> using </w:t>
      </w:r>
      <w:r w:rsidR="0018779C" w:rsidRPr="00FB0BE9">
        <w:rPr>
          <w:lang w:val="en-GB"/>
        </w:rPr>
        <w:t xml:space="preserve">similar parameters to those required for the associative blocking design (inactivation </w:t>
      </w:r>
      <w:r w:rsidR="00454E31" w:rsidRPr="00FB0BE9">
        <w:rPr>
          <w:lang w:val="en-GB"/>
        </w:rPr>
        <w:t>from days 5-</w:t>
      </w:r>
      <w:ins w:id="138" w:author="Panayi, Marios (NIH/NIDA) [F]" w:date="2021-01-21T16:16:00Z">
        <w:r w:rsidR="00BB591D">
          <w:rPr>
            <w:lang w:val="en-GB"/>
          </w:rPr>
          <w:t>9</w:t>
        </w:r>
      </w:ins>
      <w:del w:id="139" w:author="Panayi, Marios (NIH/NIDA) [F]" w:date="2021-01-21T16:16:00Z">
        <w:r w:rsidR="00454E31" w:rsidRPr="00FB0BE9" w:rsidDel="00BB591D">
          <w:rPr>
            <w:lang w:val="en-GB"/>
          </w:rPr>
          <w:delText>10</w:delText>
        </w:r>
      </w:del>
      <w:r w:rsidR="00454E31" w:rsidRPr="00FB0BE9">
        <w:rPr>
          <w:lang w:val="en-GB"/>
        </w:rPr>
        <w:t xml:space="preserve"> of acquisition with a 10s visual CS;</w:t>
      </w:r>
      <w:r w:rsidR="00AC2B1B" w:rsidRPr="00FB0BE9">
        <w:rPr>
          <w:lang w:val="en-GB"/>
        </w:rPr>
        <w:t xml:space="preserve"> Supplementary Experiment 2:</w:t>
      </w:r>
      <w:r w:rsidR="00454E31" w:rsidRPr="00FB0BE9">
        <w:rPr>
          <w:lang w:val="en-GB"/>
        </w:rPr>
        <w:t xml:space="preserve"> </w:t>
      </w:r>
      <w:r w:rsidR="00500651" w:rsidRPr="00FB0BE9">
        <w:rPr>
          <w:iCs/>
          <w:lang w:val="en-GB"/>
        </w:rPr>
        <w:t>Figure 3-figure supplement 1, Figure 3-figure supplement 2</w:t>
      </w:r>
      <w:r w:rsidR="00454E31" w:rsidRPr="00FB0BE9">
        <w:rPr>
          <w:lang w:val="en-GB"/>
        </w:rPr>
        <w:t>).</w:t>
      </w:r>
      <w:r w:rsidR="0068482A" w:rsidRPr="00FB0BE9">
        <w:rPr>
          <w:lang w:val="en-GB"/>
        </w:rPr>
        <w:t xml:space="preserve"> </w:t>
      </w:r>
      <w:r w:rsidR="00545B11" w:rsidRPr="00FB0BE9">
        <w:rPr>
          <w:lang w:val="en-GB"/>
        </w:rPr>
        <w:t xml:space="preserve">Again, OFC inactivation significantly impaired </w:t>
      </w:r>
      <w:r w:rsidR="001F06F9" w:rsidRPr="00FB0BE9">
        <w:rPr>
          <w:lang w:val="en-GB"/>
        </w:rPr>
        <w:t>acquisition</w:t>
      </w:r>
      <w:r w:rsidR="0024781A" w:rsidRPr="00FB0BE9">
        <w:rPr>
          <w:lang w:val="en-GB"/>
        </w:rPr>
        <w:t xml:space="preserve">, confirming that the effects observed in Figure 2 </w:t>
      </w:r>
      <w:r w:rsidR="00E85D1D" w:rsidRPr="00FB0BE9">
        <w:rPr>
          <w:lang w:val="en-GB"/>
        </w:rPr>
        <w:t xml:space="preserve">are not dependent on </w:t>
      </w:r>
      <w:r w:rsidR="00362515" w:rsidRPr="00FB0BE9">
        <w:rPr>
          <w:lang w:val="en-GB"/>
        </w:rPr>
        <w:t>a specific cue modality or duration.</w:t>
      </w:r>
      <w:r w:rsidR="0024781A" w:rsidRPr="00FB0BE9">
        <w:rPr>
          <w:lang w:val="en-GB"/>
        </w:rPr>
        <w:t xml:space="preserve"> </w:t>
      </w:r>
    </w:p>
    <w:p w14:paraId="38765929" w14:textId="36564012" w:rsidR="00FF7AFD" w:rsidRPr="00FF7AFD" w:rsidRDefault="00FF7AFD" w:rsidP="00F04D98">
      <w:pPr>
        <w:pStyle w:val="BodyText"/>
        <w:spacing w:line="480" w:lineRule="auto"/>
        <w:rPr>
          <w:b/>
          <w:bCs/>
          <w:lang w:val="en-GB"/>
        </w:rPr>
      </w:pPr>
      <w:ins w:id="140" w:author="Marios Panayi" w:date="2021-01-09T16:51:00Z">
        <w:r w:rsidRPr="00FF7AFD">
          <w:rPr>
            <w:b/>
            <w:bCs/>
            <w:lang w:val="en-GB"/>
          </w:rPr>
          <w:t>Associative Blocking</w:t>
        </w:r>
      </w:ins>
    </w:p>
    <w:p w14:paraId="719318BF" w14:textId="630B2057" w:rsidR="00354550" w:rsidRDefault="0068482A" w:rsidP="00F04D98">
      <w:pPr>
        <w:pStyle w:val="BodyText"/>
        <w:spacing w:line="480" w:lineRule="auto"/>
        <w:rPr>
          <w:ins w:id="141" w:author="Marios Panayi" w:date="2021-01-09T16:52:00Z"/>
          <w:lang w:val="en-GB"/>
        </w:rPr>
      </w:pPr>
      <w:r w:rsidRPr="00FB0BE9">
        <w:rPr>
          <w:lang w:val="en-GB"/>
        </w:rPr>
        <w:t>Next</w:t>
      </w:r>
      <w:r w:rsidR="000A6F1C" w:rsidRPr="00FB0BE9">
        <w:rPr>
          <w:lang w:val="en-GB"/>
        </w:rPr>
        <w:t>,</w:t>
      </w:r>
      <w:r w:rsidRPr="00FB0BE9">
        <w:rPr>
          <w:lang w:val="en-GB"/>
        </w:rPr>
        <w:t xml:space="preserve"> in a </w:t>
      </w:r>
      <w:r w:rsidR="000A6F1C" w:rsidRPr="00FB0BE9">
        <w:rPr>
          <w:lang w:val="en-GB"/>
        </w:rPr>
        <w:t>different</w:t>
      </w:r>
      <w:r w:rsidRPr="00FB0BE9">
        <w:rPr>
          <w:lang w:val="en-GB"/>
        </w:rPr>
        <w:t xml:space="preserve"> </w:t>
      </w:r>
      <w:r w:rsidR="00F31ECA" w:rsidRPr="00FB0BE9">
        <w:rPr>
          <w:lang w:val="en-GB"/>
        </w:rPr>
        <w:t>cohort</w:t>
      </w:r>
      <w:r w:rsidRPr="00FB0BE9">
        <w:rPr>
          <w:lang w:val="en-GB"/>
        </w:rPr>
        <w:t xml:space="preserve"> of animals</w:t>
      </w:r>
      <w:r w:rsidR="00F31ECA" w:rsidRPr="00FB0BE9">
        <w:rPr>
          <w:lang w:val="en-GB"/>
        </w:rPr>
        <w:t>,</w:t>
      </w:r>
      <w:r w:rsidRPr="00FB0BE9">
        <w:rPr>
          <w:lang w:val="en-GB"/>
        </w:rPr>
        <w:t xml:space="preserve"> </w:t>
      </w:r>
      <w:r w:rsidR="006466A1" w:rsidRPr="00FB0BE9">
        <w:rPr>
          <w:lang w:val="en-GB"/>
        </w:rPr>
        <w:t xml:space="preserve">we tested </w:t>
      </w:r>
      <w:r w:rsidR="00CA560B" w:rsidRPr="00FB0BE9">
        <w:rPr>
          <w:lang w:val="en-GB"/>
        </w:rPr>
        <w:t xml:space="preserve">whether </w:t>
      </w:r>
      <w:r w:rsidR="00F1254B" w:rsidRPr="00FB0BE9">
        <w:rPr>
          <w:lang w:val="en-GB"/>
        </w:rPr>
        <w:t>impaired</w:t>
      </w:r>
      <w:r w:rsidR="006466A1" w:rsidRPr="00FB0BE9">
        <w:rPr>
          <w:lang w:val="en-GB"/>
        </w:rPr>
        <w:t xml:space="preserve"> </w:t>
      </w:r>
      <w:r w:rsidR="00ED7C35" w:rsidRPr="00FB0BE9">
        <w:rPr>
          <w:lang w:val="en-GB"/>
        </w:rPr>
        <w:t xml:space="preserve">CS-US </w:t>
      </w:r>
      <w:r w:rsidR="00F1254B" w:rsidRPr="00FB0BE9">
        <w:rPr>
          <w:lang w:val="en-GB"/>
        </w:rPr>
        <w:t>acquisition following</w:t>
      </w:r>
      <w:r w:rsidR="006466A1" w:rsidRPr="00FB0BE9">
        <w:rPr>
          <w:lang w:val="en-GB"/>
        </w:rPr>
        <w:t xml:space="preserve"> OFC </w:t>
      </w:r>
      <w:r w:rsidR="00987025" w:rsidRPr="00FB0BE9">
        <w:rPr>
          <w:lang w:val="en-GB"/>
        </w:rPr>
        <w:t>inactivation</w:t>
      </w:r>
      <w:r w:rsidR="006466A1" w:rsidRPr="00FB0BE9">
        <w:rPr>
          <w:lang w:val="en-GB"/>
        </w:rPr>
        <w:t xml:space="preserve"> </w:t>
      </w:r>
      <w:r w:rsidR="00F1254B" w:rsidRPr="00FB0BE9">
        <w:rPr>
          <w:lang w:val="en-GB"/>
        </w:rPr>
        <w:t xml:space="preserve">disrupted </w:t>
      </w:r>
      <w:r w:rsidR="007E3BEE" w:rsidRPr="00FB0BE9">
        <w:rPr>
          <w:lang w:val="en-GB"/>
        </w:rPr>
        <w:t xml:space="preserve">subsequent </w:t>
      </w:r>
      <w:r w:rsidR="00987025" w:rsidRPr="00FB0BE9">
        <w:rPr>
          <w:lang w:val="en-GB"/>
        </w:rPr>
        <w:t>Pavlovian</w:t>
      </w:r>
      <w:r w:rsidRPr="00FB0BE9">
        <w:rPr>
          <w:lang w:val="en-GB"/>
        </w:rPr>
        <w:t xml:space="preserve"> blocking</w:t>
      </w:r>
      <w:del w:id="142" w:author="Marios Panayi" w:date="2021-01-09T16:52:00Z">
        <w:r w:rsidR="006E63CD" w:rsidRPr="00FB0BE9" w:rsidDel="00354550">
          <w:rPr>
            <w:lang w:val="en-GB"/>
          </w:rPr>
          <w:delText xml:space="preserve"> (cannula</w:delText>
        </w:r>
        <w:r w:rsidR="00B12723" w:rsidRPr="00FB0BE9" w:rsidDel="00354550">
          <w:rPr>
            <w:lang w:val="en-GB"/>
          </w:rPr>
          <w:delText xml:space="preserve"> placements</w:delText>
        </w:r>
        <w:r w:rsidR="006E63CD" w:rsidRPr="00FB0BE9" w:rsidDel="00354550">
          <w:rPr>
            <w:lang w:val="en-GB"/>
          </w:rPr>
          <w:delText xml:space="preserve"> depicted in </w:delText>
        </w:r>
        <w:r w:rsidR="006E63CD" w:rsidRPr="00FB0BE9" w:rsidDel="00354550">
          <w:rPr>
            <w:iCs/>
            <w:lang w:val="en-GB"/>
          </w:rPr>
          <w:delText>Figure 3-figure supplement 3</w:delText>
        </w:r>
        <w:r w:rsidR="006E63CD" w:rsidRPr="00FB0BE9" w:rsidDel="00354550">
          <w:rPr>
            <w:lang w:val="en-GB"/>
          </w:rPr>
          <w:delText>)</w:delText>
        </w:r>
      </w:del>
      <w:r w:rsidRPr="00FB0BE9">
        <w:rPr>
          <w:lang w:val="en-GB"/>
        </w:rPr>
        <w:t>.</w:t>
      </w:r>
    </w:p>
    <w:p w14:paraId="141D0506" w14:textId="77777777" w:rsidR="00354550" w:rsidRPr="00FB0BE9" w:rsidRDefault="00354550" w:rsidP="00354550">
      <w:pPr>
        <w:spacing w:line="480" w:lineRule="auto"/>
        <w:rPr>
          <w:ins w:id="143" w:author="Marios Panayi" w:date="2021-01-09T16:52:00Z"/>
          <w:rFonts w:ascii="Times New Roman" w:eastAsia="Calibri" w:hAnsi="Times New Roman" w:cs="Times New Roman"/>
          <w:b/>
          <w:color w:val="000000"/>
          <w:sz w:val="24"/>
          <w:szCs w:val="24"/>
          <w:lang w:val="en-GB"/>
        </w:rPr>
      </w:pPr>
      <w:ins w:id="144" w:author="Marios Panayi" w:date="2021-01-09T16:52:00Z">
        <w:r w:rsidRPr="00FB0BE9">
          <w:rPr>
            <w:rFonts w:ascii="Times New Roman" w:eastAsia="Calibri" w:hAnsi="Times New Roman" w:cs="Times New Roman"/>
            <w:b/>
            <w:color w:val="000000"/>
            <w:sz w:val="24"/>
            <w:szCs w:val="24"/>
            <w:lang w:val="en-GB"/>
          </w:rPr>
          <w:t>Histology and Group Allocation</w:t>
        </w:r>
      </w:ins>
    </w:p>
    <w:p w14:paraId="38567359" w14:textId="77777777" w:rsidR="00354550" w:rsidRPr="00FB0BE9" w:rsidRDefault="00354550" w:rsidP="00354550">
      <w:pPr>
        <w:spacing w:after="0" w:line="480" w:lineRule="auto"/>
        <w:rPr>
          <w:ins w:id="145" w:author="Marios Panayi" w:date="2021-01-09T16:52:00Z"/>
          <w:rFonts w:ascii="Times New Roman" w:eastAsia="Times New Roman" w:hAnsi="Times New Roman" w:cs="Times New Roman"/>
          <w:color w:val="000000"/>
          <w:sz w:val="24"/>
          <w:szCs w:val="24"/>
          <w:lang w:val="en-GB" w:eastAsia="en-AU"/>
        </w:rPr>
      </w:pPr>
      <w:ins w:id="146" w:author="Marios Panayi" w:date="2021-01-09T16:52:00Z">
        <w:r w:rsidRPr="00FB0BE9">
          <w:rPr>
            <w:rFonts w:ascii="Times New Roman" w:eastAsia="Calibri" w:hAnsi="Times New Roman" w:cs="Times New Roman"/>
            <w:color w:val="000000"/>
            <w:sz w:val="24"/>
            <w:szCs w:val="24"/>
            <w:lang w:val="en-GB"/>
          </w:rPr>
          <w:t xml:space="preserve">Cannulae placements are illustrated </w:t>
        </w:r>
        <w:r w:rsidRPr="00FB0BE9">
          <w:rPr>
            <w:rFonts w:ascii="Times New Roman" w:eastAsia="Calibri" w:hAnsi="Times New Roman" w:cs="Times New Roman"/>
            <w:sz w:val="24"/>
            <w:szCs w:val="24"/>
            <w:lang w:val="en-GB"/>
          </w:rPr>
          <w:t xml:space="preserve">in </w:t>
        </w:r>
        <w:r w:rsidRPr="00FB0BE9">
          <w:rPr>
            <w:rFonts w:ascii="Times New Roman" w:eastAsia="Calibri" w:hAnsi="Times New Roman" w:cs="Times New Roman"/>
            <w:color w:val="000000"/>
            <w:sz w:val="24"/>
            <w:szCs w:val="24"/>
            <w:lang w:val="en-GB"/>
          </w:rPr>
          <w:t>Figure 3-figure supplement 3</w:t>
        </w:r>
        <w:r w:rsidRPr="00FB0BE9">
          <w:rPr>
            <w:rFonts w:ascii="Times New Roman" w:eastAsia="Times New Roman" w:hAnsi="Times New Roman" w:cs="Times New Roman"/>
            <w:color w:val="000000"/>
            <w:sz w:val="24"/>
            <w:szCs w:val="24"/>
            <w:lang w:val="en-GB" w:eastAsia="en-AU"/>
          </w:rPr>
          <w: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26 (saline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 muscimol </w:t>
        </w:r>
        <w:r w:rsidRPr="00FB0BE9">
          <w:rPr>
            <w:rFonts w:ascii="Times New Roman" w:eastAsia="Times New Roman" w:hAnsi="Times New Roman" w:cs="Times New Roman"/>
            <w:i/>
            <w:color w:val="000000"/>
            <w:sz w:val="24"/>
            <w:szCs w:val="24"/>
            <w:lang w:val="en-GB" w:eastAsia="en-AU"/>
          </w:rPr>
          <w:t>n</w:t>
        </w:r>
        <w:r w:rsidRPr="00FB0BE9">
          <w:rPr>
            <w:rFonts w:ascii="Times New Roman" w:eastAsia="Times New Roman" w:hAnsi="Times New Roman" w:cs="Times New Roman"/>
            <w:color w:val="000000"/>
            <w:sz w:val="24"/>
            <w:szCs w:val="24"/>
            <w:lang w:val="en-GB" w:eastAsia="en-AU"/>
          </w:rPr>
          <w:t xml:space="preserve"> = 13).</w:t>
        </w:r>
      </w:ins>
    </w:p>
    <w:p w14:paraId="6793F1B3" w14:textId="77777777" w:rsidR="00354550" w:rsidRPr="00FB0BE9" w:rsidRDefault="00354550" w:rsidP="00354550">
      <w:pPr>
        <w:spacing w:line="480" w:lineRule="auto"/>
        <w:rPr>
          <w:ins w:id="147" w:author="Marios Panayi" w:date="2021-01-09T16:52:00Z"/>
          <w:rFonts w:ascii="Times New Roman" w:eastAsia="Times New Roman" w:hAnsi="Times New Roman" w:cs="Times New Roman"/>
          <w:color w:val="000000"/>
          <w:sz w:val="24"/>
          <w:szCs w:val="24"/>
          <w:lang w:val="en-GB" w:eastAsia="en-AU"/>
        </w:rPr>
      </w:pPr>
      <w:ins w:id="148" w:author="Marios Panayi" w:date="2021-01-09T16:52:00Z">
        <w:r w:rsidRPr="00FB0BE9">
          <w:rPr>
            <w:rFonts w:ascii="Times New Roman" w:eastAsia="Calibri" w:hAnsi="Times New Roman" w:cs="Times New Roman"/>
            <w:b/>
            <w:color w:val="000000"/>
            <w:sz w:val="24"/>
            <w:szCs w:val="24"/>
            <w:lang w:val="en-GB"/>
          </w:rPr>
          <w:lastRenderedPageBreak/>
          <w:t>PreCS Responding</w:t>
        </w:r>
      </w:ins>
    </w:p>
    <w:p w14:paraId="31AC4E19" w14:textId="415B8C8B" w:rsidR="00354550" w:rsidRPr="00FB0BE9" w:rsidRDefault="00354550" w:rsidP="00354550">
      <w:pPr>
        <w:spacing w:line="480" w:lineRule="auto"/>
        <w:rPr>
          <w:ins w:id="149" w:author="Marios Panayi" w:date="2021-01-09T16:52:00Z"/>
          <w:rFonts w:ascii="Times New Roman" w:eastAsia="Calibri" w:hAnsi="Times New Roman" w:cs="Times New Roman"/>
          <w:sz w:val="24"/>
          <w:szCs w:val="24"/>
          <w:lang w:val="en-GB"/>
        </w:rPr>
      </w:pPr>
      <w:ins w:id="150" w:author="Marios Panayi" w:date="2021-01-09T16:52:00Z">
        <w:r w:rsidRPr="00FB0BE9">
          <w:rPr>
            <w:rFonts w:ascii="Times New Roman" w:eastAsia="Calibri" w:hAnsi="Times New Roman" w:cs="Times New Roman"/>
            <w:color w:val="000000"/>
            <w:sz w:val="24"/>
            <w:szCs w:val="24"/>
            <w:lang w:val="en-GB"/>
          </w:rPr>
          <w:t xml:space="preserve">Baseline levels of responding did not differ between groups during training, and on the final day of infusions (day 10 of stage 1) </w:t>
        </w:r>
      </w:ins>
      <w:proofErr w:type="spellStart"/>
      <w:ins w:id="151" w:author="Panayi, Marios (NIH/NIDA) [F]" w:date="2021-01-21T16:06:00Z">
        <w:r w:rsidR="00200865">
          <w:rPr>
            <w:rFonts w:ascii="Times New Roman" w:eastAsia="Calibri" w:hAnsi="Times New Roman" w:cs="Times New Roman"/>
            <w:color w:val="000000"/>
            <w:sz w:val="24"/>
            <w:szCs w:val="24"/>
            <w:lang w:val="en-GB"/>
          </w:rPr>
          <w:t>P</w:t>
        </w:r>
      </w:ins>
      <w:ins w:id="152" w:author="Marios Panayi" w:date="2021-01-09T16:52:00Z">
        <w:del w:id="153" w:author="Panayi, Marios (NIH/NIDA) [F]" w:date="2021-01-21T16:06:00Z">
          <w:r w:rsidRPr="00FB0BE9" w:rsidDel="00200865">
            <w:rPr>
              <w:rFonts w:ascii="Times New Roman" w:eastAsia="Calibri" w:hAnsi="Times New Roman" w:cs="Times New Roman"/>
              <w:color w:val="000000"/>
              <w:sz w:val="24"/>
              <w:szCs w:val="24"/>
              <w:lang w:val="en-GB"/>
            </w:rPr>
            <w:delText>p</w:delText>
          </w:r>
        </w:del>
        <w:r w:rsidRPr="00FB0BE9">
          <w:rPr>
            <w:rFonts w:ascii="Times New Roman" w:eastAsia="Calibri" w:hAnsi="Times New Roman" w:cs="Times New Roman"/>
            <w:color w:val="000000"/>
            <w:sz w:val="24"/>
            <w:szCs w:val="24"/>
            <w:lang w:val="en-GB"/>
          </w:rPr>
          <w:t>reCS</w:t>
        </w:r>
        <w:proofErr w:type="spellEnd"/>
        <w:r w:rsidRPr="00FB0BE9">
          <w:rPr>
            <w:rFonts w:ascii="Times New Roman" w:eastAsia="Calibri" w:hAnsi="Times New Roman" w:cs="Times New Roman"/>
            <w:color w:val="000000"/>
            <w:sz w:val="24"/>
            <w:szCs w:val="24"/>
            <w:lang w:val="en-GB"/>
          </w:rPr>
          <w:t xml:space="preserve"> response rates (10s) were saline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0.122,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0.24, muscimol </w:t>
        </w:r>
        <w:r w:rsidRPr="00FB0BE9">
          <w:rPr>
            <w:rFonts w:ascii="Times New Roman" w:eastAsia="Calibri" w:hAnsi="Times New Roman" w:cs="Times New Roman"/>
            <w:i/>
            <w:color w:val="000000"/>
            <w:sz w:val="24"/>
            <w:szCs w:val="24"/>
            <w:lang w:val="en-GB"/>
          </w:rPr>
          <w:t>M</w:t>
        </w:r>
        <w:r w:rsidRPr="00FB0BE9">
          <w:rPr>
            <w:rFonts w:ascii="Times New Roman" w:eastAsia="Calibri" w:hAnsi="Times New Roman" w:cs="Times New Roman"/>
            <w:color w:val="000000"/>
            <w:sz w:val="24"/>
            <w:szCs w:val="24"/>
            <w:lang w:val="en-GB"/>
          </w:rPr>
          <w:t xml:space="preserve"> = 0.67, </w:t>
        </w:r>
        <w:r w:rsidRPr="00FB0BE9">
          <w:rPr>
            <w:rFonts w:ascii="Times New Roman" w:eastAsia="Calibri" w:hAnsi="Times New Roman" w:cs="Times New Roman"/>
            <w:i/>
            <w:color w:val="000000"/>
            <w:sz w:val="24"/>
            <w:szCs w:val="24"/>
            <w:lang w:val="en-GB"/>
          </w:rPr>
          <w:t>SD</w:t>
        </w:r>
        <w:r w:rsidRPr="00FB0BE9">
          <w:rPr>
            <w:rFonts w:ascii="Times New Roman" w:eastAsia="Calibri" w:hAnsi="Times New Roman" w:cs="Times New Roman"/>
            <w:color w:val="000000"/>
            <w:sz w:val="24"/>
            <w:szCs w:val="24"/>
            <w:lang w:val="en-GB"/>
          </w:rPr>
          <w:t xml:space="preserve"> = 0.87. These observations were supported by mixed Group x Day ANOVAs on </w:t>
        </w:r>
      </w:ins>
      <w:proofErr w:type="spellStart"/>
      <w:ins w:id="154" w:author="Panayi, Marios (NIH/NIDA) [F]" w:date="2021-01-21T16:06:00Z">
        <w:r w:rsidR="00200865">
          <w:rPr>
            <w:rFonts w:ascii="Times New Roman" w:eastAsia="Calibri" w:hAnsi="Times New Roman" w:cs="Times New Roman"/>
            <w:color w:val="000000"/>
            <w:sz w:val="24"/>
            <w:szCs w:val="24"/>
            <w:lang w:val="en-GB"/>
          </w:rPr>
          <w:t>P</w:t>
        </w:r>
      </w:ins>
      <w:ins w:id="155" w:author="Marios Panayi" w:date="2021-01-09T16:52:00Z">
        <w:del w:id="156" w:author="Panayi, Marios (NIH/NIDA) [F]" w:date="2021-01-21T16:06:00Z">
          <w:r w:rsidRPr="00FB0BE9" w:rsidDel="00200865">
            <w:rPr>
              <w:rFonts w:ascii="Times New Roman" w:eastAsia="Calibri" w:hAnsi="Times New Roman" w:cs="Times New Roman"/>
              <w:color w:val="000000"/>
              <w:sz w:val="24"/>
              <w:szCs w:val="24"/>
              <w:lang w:val="en-GB"/>
            </w:rPr>
            <w:delText>p</w:delText>
          </w:r>
        </w:del>
        <w:r w:rsidRPr="00FB0BE9">
          <w:rPr>
            <w:rFonts w:ascii="Times New Roman" w:eastAsia="Calibri" w:hAnsi="Times New Roman" w:cs="Times New Roman"/>
            <w:color w:val="000000"/>
            <w:sz w:val="24"/>
            <w:szCs w:val="24"/>
            <w:lang w:val="en-GB"/>
          </w:rPr>
          <w:t>reCS</w:t>
        </w:r>
        <w:proofErr w:type="spellEnd"/>
        <w:r w:rsidRPr="00FB0BE9">
          <w:rPr>
            <w:rFonts w:ascii="Times New Roman" w:eastAsia="Calibri" w:hAnsi="Times New Roman" w:cs="Times New Roman"/>
            <w:color w:val="000000"/>
            <w:sz w:val="24"/>
            <w:szCs w:val="24"/>
            <w:lang w:val="en-GB"/>
          </w:rPr>
          <w:t xml:space="preserve"> responding in stage1 suggesting that there were no group differences on days 1-4 prior to infusion (all </w:t>
        </w:r>
        <w:r w:rsidRPr="00FB0BE9">
          <w:rPr>
            <w:rFonts w:ascii="Times New Roman" w:eastAsia="Calibri" w:hAnsi="Times New Roman" w:cs="Times New Roman"/>
            <w:i/>
            <w:color w:val="000000"/>
            <w:sz w:val="24"/>
            <w:szCs w:val="24"/>
            <w:lang w:val="en-GB"/>
          </w:rPr>
          <w:t xml:space="preserve">F </w:t>
        </w:r>
        <w:r w:rsidRPr="00FB0BE9">
          <w:rPr>
            <w:rFonts w:ascii="Times New Roman" w:eastAsia="Calibri" w:hAnsi="Times New Roman" w:cs="Times New Roman"/>
            <w:color w:val="000000"/>
            <w:sz w:val="24"/>
            <w:szCs w:val="24"/>
            <w:lang w:val="en-GB"/>
          </w:rPr>
          <w:t xml:space="preserve">&lt; 1.69, </w:t>
        </w:r>
        <w:r w:rsidRPr="00FB0BE9">
          <w:rPr>
            <w:rFonts w:ascii="Times New Roman" w:eastAsia="Calibri" w:hAnsi="Times New Roman" w:cs="Times New Roman"/>
            <w:i/>
            <w:color w:val="000000"/>
            <w:sz w:val="24"/>
            <w:szCs w:val="24"/>
            <w:lang w:val="en-GB"/>
          </w:rPr>
          <w:t>p</w:t>
        </w:r>
        <w:r w:rsidRPr="00FB0BE9">
          <w:rPr>
            <w:rFonts w:ascii="Times New Roman" w:eastAsia="Calibri" w:hAnsi="Times New Roman" w:cs="Times New Roman"/>
            <w:color w:val="000000"/>
            <w:sz w:val="24"/>
            <w:szCs w:val="24"/>
            <w:lang w:val="en-GB"/>
          </w:rPr>
          <w:t xml:space="preserve"> &gt; .21) or on days 5-10 during infusions (significant main effect of Day </w:t>
        </w:r>
        <w:r w:rsidRPr="00FB0BE9">
          <w:rPr>
            <w:rFonts w:ascii="Times New Roman" w:eastAsia="Calibri" w:hAnsi="Times New Roman" w:cs="Times New Roman"/>
            <w:i/>
            <w:iCs/>
            <w:color w:val="000000"/>
            <w:sz w:val="24"/>
            <w:szCs w:val="24"/>
            <w:lang w:val="en-GB"/>
          </w:rPr>
          <w:t>F</w:t>
        </w:r>
        <w:r w:rsidRPr="00FB0BE9">
          <w:rPr>
            <w:rFonts w:ascii="Times New Roman" w:eastAsia="Calibri" w:hAnsi="Times New Roman" w:cs="Times New Roman"/>
            <w:color w:val="000000"/>
            <w:sz w:val="24"/>
            <w:szCs w:val="24"/>
            <w:vertAlign w:val="subscript"/>
            <w:lang w:val="en-GB"/>
          </w:rPr>
          <w:t>(5, 120)</w:t>
        </w:r>
        <w:r w:rsidRPr="00FB0BE9">
          <w:rPr>
            <w:rFonts w:ascii="Times New Roman" w:eastAsia="Calibri" w:hAnsi="Times New Roman" w:cs="Times New Roman"/>
            <w:color w:val="000000"/>
            <w:sz w:val="24"/>
            <w:szCs w:val="24"/>
            <w:lang w:val="en-GB"/>
          </w:rPr>
          <w:t xml:space="preserve"> = 15.21,</w:t>
        </w:r>
        <w:r w:rsidRPr="00FB0BE9">
          <w:rPr>
            <w:rFonts w:ascii="Times New Roman" w:eastAsia="Calibri" w:hAnsi="Times New Roman" w:cs="Times New Roman"/>
            <w:i/>
            <w:iCs/>
            <w:color w:val="000000"/>
            <w:sz w:val="24"/>
            <w:szCs w:val="24"/>
            <w:lang w:val="en-GB"/>
          </w:rPr>
          <w:t xml:space="preserve"> p</w:t>
        </w:r>
        <w:r w:rsidRPr="00FB0BE9">
          <w:rPr>
            <w:rFonts w:ascii="Times New Roman" w:eastAsia="Calibri" w:hAnsi="Times New Roman" w:cs="Times New Roman"/>
            <w:color w:val="000000"/>
            <w:sz w:val="24"/>
            <w:szCs w:val="24"/>
            <w:lang w:val="en-GB"/>
          </w:rPr>
          <w:t xml:space="preserve"> &lt; .001, all </w:t>
        </w:r>
        <w:r w:rsidRPr="00FB0BE9">
          <w:rPr>
            <w:rFonts w:ascii="Times New Roman" w:eastAsia="Calibri" w:hAnsi="Times New Roman" w:cs="Times New Roman"/>
            <w:sz w:val="24"/>
            <w:szCs w:val="24"/>
            <w:lang w:val="en-GB"/>
          </w:rPr>
          <w:t xml:space="preserve">remaining </w:t>
        </w:r>
        <w:r w:rsidRPr="00FB0BE9">
          <w:rPr>
            <w:rFonts w:ascii="Times New Roman" w:eastAsia="Calibri" w:hAnsi="Times New Roman" w:cs="Times New Roman"/>
            <w:i/>
            <w:sz w:val="24"/>
            <w:szCs w:val="24"/>
            <w:lang w:val="en-GB"/>
          </w:rPr>
          <w:t xml:space="preserve">F </w:t>
        </w:r>
        <w:r w:rsidRPr="00FB0BE9">
          <w:rPr>
            <w:rFonts w:ascii="Times New Roman" w:eastAsia="Calibri" w:hAnsi="Times New Roman" w:cs="Times New Roman"/>
            <w:sz w:val="24"/>
            <w:szCs w:val="24"/>
            <w:lang w:val="en-GB"/>
          </w:rPr>
          <w:t xml:space="preserve">&lt; 1.00, </w:t>
        </w:r>
        <w:r w:rsidRPr="00FB0BE9">
          <w:rPr>
            <w:rFonts w:ascii="Times New Roman" w:eastAsia="Calibri" w:hAnsi="Times New Roman" w:cs="Times New Roman"/>
            <w:i/>
            <w:sz w:val="24"/>
            <w:szCs w:val="24"/>
            <w:lang w:val="en-GB"/>
          </w:rPr>
          <w:t>p</w:t>
        </w:r>
        <w:r w:rsidRPr="00FB0BE9">
          <w:rPr>
            <w:rFonts w:ascii="Times New Roman" w:eastAsia="Calibri" w:hAnsi="Times New Roman" w:cs="Times New Roman"/>
            <w:sz w:val="24"/>
            <w:szCs w:val="24"/>
            <w:lang w:val="en-GB"/>
          </w:rPr>
          <w:t xml:space="preserve"> &gt; .50).</w:t>
        </w:r>
      </w:ins>
    </w:p>
    <w:p w14:paraId="522C4388" w14:textId="5FA0C21B" w:rsidR="00354550" w:rsidRPr="00354550" w:rsidRDefault="00354550" w:rsidP="00F04D98">
      <w:pPr>
        <w:pStyle w:val="BodyText"/>
        <w:spacing w:line="480" w:lineRule="auto"/>
        <w:rPr>
          <w:ins w:id="157" w:author="Marios Panayi" w:date="2021-01-09T16:52:00Z"/>
          <w:lang w:val="en-GB"/>
        </w:rPr>
      </w:pPr>
      <w:ins w:id="158" w:author="Marios Panayi" w:date="2021-01-09T16:52:00Z">
        <w:r w:rsidRPr="00354550">
          <w:rPr>
            <w:lang w:val="en-GB"/>
          </w:rPr>
          <w:t>Stage 1</w:t>
        </w:r>
      </w:ins>
    </w:p>
    <w:p w14:paraId="5DA2FF82" w14:textId="35437F10" w:rsidR="0068482A" w:rsidRDefault="0068482A" w:rsidP="00F04D98">
      <w:pPr>
        <w:pStyle w:val="BodyText"/>
        <w:spacing w:line="480" w:lineRule="auto"/>
        <w:rPr>
          <w:ins w:id="159" w:author="Marios Panayi" w:date="2021-01-09T16:52:00Z"/>
          <w:lang w:val="en-GB"/>
        </w:rPr>
      </w:pPr>
      <w:del w:id="160" w:author="Panayi, Marios (NIH/NIDA) [F]" w:date="2021-01-21T16:05:00Z">
        <w:r w:rsidRPr="00FB0BE9" w:rsidDel="00AA6C7D">
          <w:rPr>
            <w:lang w:val="en-GB"/>
          </w:rPr>
          <w:delText xml:space="preserve"> </w:delText>
        </w:r>
      </w:del>
      <w:r w:rsidRPr="00FB0BE9">
        <w:rPr>
          <w:lang w:val="en-GB"/>
        </w:rPr>
        <w:t xml:space="preserve">During stage 1 of blocking (Figure 3B),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lang w:val="en-GB"/>
          </w:rPr>
          <m:t>F(3,72)=5.77</m:t>
        </m:r>
      </m:oMath>
      <w:r w:rsidRPr="00FB0BE9">
        <w:rPr>
          <w:lang w:val="en-GB"/>
        </w:rPr>
        <w:t xml:space="preserve">, </w:t>
      </w:r>
      <m:oMath>
        <m:r>
          <w:rPr>
            <w:rFonts w:ascii="Cambria Math" w:hAnsi="Cambria Math"/>
            <w:lang w:val="en-GB"/>
          </w:rPr>
          <m:t>p=.001</m:t>
        </m:r>
      </m:oMath>
      <w:r w:rsidRPr="00FB0BE9">
        <w:rPr>
          <w:lang w:val="en-GB"/>
        </w:rPr>
        <w:t xml:space="preserve">, but no effect of Group , or Group x Day interaction </w:t>
      </w:r>
      <m:oMath>
        <m:r>
          <w:rPr>
            <w:rFonts w:ascii="Cambria Math" w:hAnsi="Cambria Math"/>
            <w:lang w:val="en-GB"/>
          </w:rPr>
          <m:t>F(3,72)=0.27</m:t>
        </m:r>
      </m:oMath>
      <w:r w:rsidRPr="00FB0BE9">
        <w:rPr>
          <w:lang w:val="en-GB"/>
        </w:rPr>
        <w:t xml:space="preserve">, </w:t>
      </w:r>
      <m:oMath>
        <m:r>
          <w:rPr>
            <w:rFonts w:ascii="Cambria Math" w:hAnsi="Cambria Math"/>
            <w:lang w:val="en-GB"/>
          </w:rPr>
          <m:t>p=.850</m:t>
        </m:r>
      </m:oMath>
      <w:r w:rsidRPr="00FB0BE9">
        <w:rPr>
          <w:lang w:val="en-GB"/>
        </w:rPr>
        <w:t xml:space="preserve">). All animals then received an additional 6 days of acquisition to cue A (Figure 3B, Days 5-10) following either intra-OFC infusions of muscimol or saline. Infusions of muscimol depressed overall responding relative to saline infusions (significant main effect of Group </w:t>
      </w:r>
      <m:oMath>
        <m:r>
          <w:rPr>
            <w:rFonts w:ascii="Cambria Math" w:hAnsi="Cambria Math"/>
            <w:lang w:val="en-GB"/>
          </w:rPr>
          <m:t>F(1,24)=4.25</m:t>
        </m:r>
      </m:oMath>
      <w:r w:rsidRPr="00FB0BE9">
        <w:rPr>
          <w:lang w:val="en-GB"/>
        </w:rPr>
        <w:t xml:space="preserve">, </w:t>
      </w:r>
      <m:oMath>
        <m:r>
          <w:rPr>
            <w:rFonts w:ascii="Cambria Math" w:hAnsi="Cambria Math"/>
            <w:lang w:val="en-GB"/>
          </w:rPr>
          <m:t>p=.050</m:t>
        </m:r>
      </m:oMath>
      <w:r w:rsidRPr="00FB0BE9">
        <w:rPr>
          <w:lang w:val="en-GB"/>
        </w:rPr>
        <w:t xml:space="preserve">, and Day </w:t>
      </w:r>
      <m:oMath>
        <m:r>
          <w:rPr>
            <w:rFonts w:ascii="Cambria Math" w:hAnsi="Cambria Math"/>
            <w:lang w:val="en-GB"/>
          </w:rPr>
          <m:t>F(5,120)=17.49</m:t>
        </m:r>
      </m:oMath>
      <w:r w:rsidRPr="00FB0BE9">
        <w:rPr>
          <w:lang w:val="en-GB"/>
        </w:rPr>
        <w:t xml:space="preserve">, </w:t>
      </w:r>
      <m:oMath>
        <m:r>
          <w:rPr>
            <w:rFonts w:ascii="Cambria Math" w:hAnsi="Cambria Math"/>
            <w:lang w:val="en-GB"/>
          </w:rPr>
          <m:t>p&lt;.001</m:t>
        </m:r>
      </m:oMath>
      <w:r w:rsidRPr="00FB0BE9">
        <w:rPr>
          <w:lang w:val="en-GB"/>
        </w:rPr>
        <w:t xml:space="preserve">, but no Group x Day interaction </w:t>
      </w:r>
      <m:oMath>
        <m:r>
          <w:rPr>
            <w:rFonts w:ascii="Cambria Math" w:hAnsi="Cambria Math"/>
            <w:lang w:val="en-GB"/>
          </w:rPr>
          <m:t>F(5,120)=1.31</m:t>
        </m:r>
      </m:oMath>
      <w:r w:rsidRPr="00FB0BE9">
        <w:rPr>
          <w:lang w:val="en-GB"/>
        </w:rPr>
        <w:t xml:space="preserve">, </w:t>
      </w:r>
      <m:oMath>
        <m:r>
          <w:rPr>
            <w:rFonts w:ascii="Cambria Math" w:hAnsi="Cambria Math"/>
            <w:lang w:val="en-GB"/>
          </w:rPr>
          <m:t>p=.263</m:t>
        </m:r>
      </m:oMath>
      <w:r w:rsidRPr="00FB0BE9">
        <w:rPr>
          <w:lang w:val="en-GB"/>
        </w:rPr>
        <w:t>). Importantly, on the final day (Day 10), responding in the muscimol group was significantly lower than the saline group (</w:t>
      </w:r>
      <m:oMath>
        <m:r>
          <w:rPr>
            <w:rFonts w:ascii="Cambria Math" w:hAnsi="Cambria Math"/>
            <w:lang w:val="en-GB"/>
          </w:rPr>
          <m:t>t(24)=-2.69</m:t>
        </m:r>
      </m:oMath>
      <w:r w:rsidRPr="00FB0BE9">
        <w:rPr>
          <w:lang w:val="en-GB"/>
        </w:rPr>
        <w:t xml:space="preserve">, </w:t>
      </w:r>
      <m:oMath>
        <m:r>
          <w:rPr>
            <w:rFonts w:ascii="Cambria Math" w:hAnsi="Cambria Math"/>
            <w:lang w:val="en-GB"/>
          </w:rPr>
          <m:t>p=.013</m:t>
        </m:r>
      </m:oMath>
      <w:r w:rsidRPr="00FB0BE9">
        <w:rPr>
          <w:lang w:val="en-GB"/>
        </w:rPr>
        <w:t>).</w:t>
      </w:r>
    </w:p>
    <w:p w14:paraId="796E56BC" w14:textId="1C99AA3E" w:rsidR="00354550" w:rsidRPr="00354550" w:rsidRDefault="00354550" w:rsidP="00F04D98">
      <w:pPr>
        <w:pStyle w:val="BodyText"/>
        <w:spacing w:line="480" w:lineRule="auto"/>
        <w:rPr>
          <w:b/>
          <w:bCs/>
          <w:lang w:val="en-GB"/>
        </w:rPr>
      </w:pPr>
      <w:ins w:id="161" w:author="Marios Panayi" w:date="2021-01-09T16:52:00Z">
        <w:r w:rsidRPr="00354550">
          <w:rPr>
            <w:b/>
            <w:bCs/>
            <w:lang w:val="en-GB"/>
          </w:rPr>
          <w:t>Stage 2</w:t>
        </w:r>
      </w:ins>
    </w:p>
    <w:p w14:paraId="15FA990F" w14:textId="52345778" w:rsidR="000E75D6" w:rsidRDefault="000E75D6" w:rsidP="00F04D98">
      <w:pPr>
        <w:pStyle w:val="BodyText"/>
        <w:spacing w:line="480" w:lineRule="auto"/>
        <w:rPr>
          <w:ins w:id="162" w:author="Marios Panayi" w:date="2021-01-09T16:53:00Z"/>
          <w:lang w:val="en-GB"/>
        </w:rPr>
      </w:pPr>
      <w:r w:rsidRPr="00FB0BE9">
        <w:rPr>
          <w:lang w:val="en-GB"/>
        </w:rPr>
        <w:t xml:space="preserve">Next, animals were trained such that compounds AB and CD also predicted reward (Figure 3C, Stage 2), importantly OFC function was intact in all animals i.e. no infusions. Responding in both </w:t>
      </w:r>
      <w:r w:rsidRPr="00FB0BE9">
        <w:rPr>
          <w:lang w:val="en-GB"/>
        </w:rPr>
        <w:lastRenderedPageBreak/>
        <w:t xml:space="preserve">the saline and muscimol groups was initially lower to the novel compound CD than to AB (Significant Cue x Day interaction </w:t>
      </w:r>
      <m:oMath>
        <m:r>
          <w:rPr>
            <w:rFonts w:ascii="Cambria Math" w:hAnsi="Cambria Math"/>
            <w:lang w:val="en-GB"/>
          </w:rPr>
          <m:t>F(2,48)=12.12</m:t>
        </m:r>
      </m:oMath>
      <w:r w:rsidRPr="00FB0BE9">
        <w:rPr>
          <w:lang w:val="en-GB"/>
        </w:rPr>
        <w:t xml:space="preserve">, </w:t>
      </w:r>
      <m:oMath>
        <m:r>
          <w:rPr>
            <w:rFonts w:ascii="Cambria Math" w:hAnsi="Cambria Math"/>
            <w:lang w:val="en-GB"/>
          </w:rPr>
          <m:t>p&lt;.001</m:t>
        </m:r>
      </m:oMath>
      <w:r w:rsidRPr="00FB0BE9">
        <w:rPr>
          <w:lang w:val="en-GB"/>
        </w:rPr>
        <w:t xml:space="preserve">, and main effect of Day </w:t>
      </w:r>
      <m:oMath>
        <m:r>
          <w:rPr>
            <w:rFonts w:ascii="Cambria Math" w:hAnsi="Cambria Math"/>
            <w:lang w:val="en-GB"/>
          </w:rPr>
          <m:t>F(2,48)=20.09</m:t>
        </m:r>
      </m:oMath>
      <w:r w:rsidRPr="00FB0BE9">
        <w:rPr>
          <w:lang w:val="en-GB"/>
        </w:rPr>
        <w:t xml:space="preserve">, </w:t>
      </w:r>
      <m:oMath>
        <m:r>
          <w:rPr>
            <w:rFonts w:ascii="Cambria Math" w:hAnsi="Cambria Math"/>
            <w:lang w:val="en-GB"/>
          </w:rPr>
          <m:t>p&lt;.001</m:t>
        </m:r>
      </m:oMath>
      <w:r w:rsidRPr="00FB0BE9">
        <w:rPr>
          <w:lang w:val="en-GB"/>
        </w:rPr>
        <w:t xml:space="preserve">, but no other main effects or interactions with Group were significant, all remaining effects </w:t>
      </w:r>
      <w:r w:rsidRPr="00FB0BE9">
        <w:rPr>
          <w:i/>
          <w:lang w:val="en-GB"/>
        </w:rPr>
        <w:t>F</w:t>
      </w:r>
      <w:r w:rsidRPr="00FB0BE9">
        <w:rPr>
          <w:lang w:val="en-GB"/>
        </w:rPr>
        <w:t xml:space="preserve"> &lt; 1.91, </w:t>
      </w:r>
      <w:r w:rsidRPr="00FB0BE9">
        <w:rPr>
          <w:i/>
          <w:lang w:val="en-GB"/>
        </w:rPr>
        <w:t>p</w:t>
      </w:r>
      <w:r w:rsidRPr="00FB0BE9">
        <w:rPr>
          <w:lang w:val="en-GB"/>
        </w:rPr>
        <w:t xml:space="preserve"> &gt; .160; Cue AB vs CD: Day 12 </w:t>
      </w:r>
      <m:oMath>
        <m:r>
          <w:rPr>
            <w:rFonts w:ascii="Cambria Math" w:hAnsi="Cambria Math"/>
            <w:lang w:val="en-GB"/>
          </w:rPr>
          <m:t>t(24)=3.74</m:t>
        </m:r>
      </m:oMath>
      <w:r w:rsidRPr="00FB0BE9">
        <w:rPr>
          <w:lang w:val="en-GB"/>
        </w:rPr>
        <w:t xml:space="preserve">, </w:t>
      </w:r>
      <m:oMath>
        <m:r>
          <w:rPr>
            <w:rFonts w:ascii="Cambria Math" w:hAnsi="Cambria Math"/>
            <w:lang w:val="en-GB"/>
          </w:rPr>
          <m:t>p=.001</m:t>
        </m:r>
      </m:oMath>
      <w:r w:rsidRPr="00FB0BE9">
        <w:rPr>
          <w:lang w:val="en-GB"/>
        </w:rPr>
        <w:t xml:space="preserve">, Day 13 </w:t>
      </w:r>
      <m:oMath>
        <m:r>
          <w:rPr>
            <w:rFonts w:ascii="Cambria Math" w:hAnsi="Cambria Math"/>
            <w:lang w:val="en-GB"/>
          </w:rPr>
          <m:t>t(24)=-0.44</m:t>
        </m:r>
      </m:oMath>
      <w:r w:rsidRPr="00FB0BE9">
        <w:rPr>
          <w:lang w:val="en-GB"/>
        </w:rPr>
        <w:t xml:space="preserve">, </w:t>
      </w:r>
      <m:oMath>
        <m:r>
          <w:rPr>
            <w:rFonts w:ascii="Cambria Math" w:hAnsi="Cambria Math"/>
            <w:lang w:val="en-GB"/>
          </w:rPr>
          <m:t>p=.663</m:t>
        </m:r>
      </m:oMath>
      <w:r w:rsidRPr="00FB0BE9">
        <w:rPr>
          <w:lang w:val="en-GB"/>
        </w:rPr>
        <w:t xml:space="preserve">, Day 14 </w:t>
      </w:r>
      <m:oMath>
        <m:r>
          <w:rPr>
            <w:rFonts w:ascii="Cambria Math" w:hAnsi="Cambria Math"/>
            <w:lang w:val="en-GB"/>
          </w:rPr>
          <m:t>t(24)=-1.80</m:t>
        </m:r>
      </m:oMath>
      <w:r w:rsidRPr="00FB0BE9">
        <w:rPr>
          <w:lang w:val="en-GB"/>
        </w:rPr>
        <w:t xml:space="preserve">, </w:t>
      </w:r>
      <m:oMath>
        <m:r>
          <w:rPr>
            <w:rFonts w:ascii="Cambria Math" w:hAnsi="Cambria Math"/>
            <w:lang w:val="en-GB"/>
          </w:rPr>
          <m:t>p=.085</m:t>
        </m:r>
      </m:oMath>
      <w:r w:rsidRPr="00FB0BE9">
        <w:rPr>
          <w:lang w:val="en-GB"/>
        </w:rPr>
        <w:t xml:space="preserve">). However, the pattern of means suggests that responding to compound AB in the muscimol group was similar to the novel compound CD on Day 12 (Figure 3C, Right - Day 12, Muscimol: AB vs CD </w:t>
      </w:r>
      <m:oMath>
        <m:r>
          <w:rPr>
            <w:rFonts w:ascii="Cambria Math" w:hAnsi="Cambria Math"/>
            <w:lang w:val="en-GB"/>
          </w:rPr>
          <m:t>t(24)=1.82</m:t>
        </m:r>
      </m:oMath>
      <w:r w:rsidRPr="00FB0BE9">
        <w:rPr>
          <w:lang w:val="en-GB"/>
        </w:rPr>
        <w:t xml:space="preserve">, </w:t>
      </w:r>
      <m:oMath>
        <m:r>
          <w:rPr>
            <w:rFonts w:ascii="Cambria Math" w:hAnsi="Cambria Math"/>
            <w:lang w:val="en-GB"/>
          </w:rPr>
          <m:t>p=.081</m:t>
        </m:r>
      </m:oMath>
      <w:r w:rsidRPr="00FB0BE9">
        <w:rPr>
          <w:lang w:val="en-GB"/>
        </w:rPr>
        <w:t xml:space="preserve">), and lower than compound AB in the saline group (Figure 3C, Left - Day 12; Day 12, Saline: AB vs CD </w:t>
      </w:r>
      <m:oMath>
        <m:r>
          <w:rPr>
            <w:rFonts w:ascii="Cambria Math" w:hAnsi="Cambria Math"/>
            <w:lang w:val="en-GB"/>
          </w:rPr>
          <m:t>t(24)=3.47</m:t>
        </m:r>
      </m:oMath>
      <w:r w:rsidRPr="00FB0BE9">
        <w:rPr>
          <w:lang w:val="en-GB"/>
        </w:rPr>
        <w:t xml:space="preserve">, </w:t>
      </w:r>
      <m:oMath>
        <m:r>
          <w:rPr>
            <w:rFonts w:ascii="Cambria Math" w:hAnsi="Cambria Math"/>
            <w:lang w:val="en-GB"/>
          </w:rPr>
          <m:t>p=.002</m:t>
        </m:r>
      </m:oMath>
      <w:r w:rsidRPr="00FB0BE9">
        <w:rPr>
          <w:lang w:val="en-GB"/>
        </w:rPr>
        <w:t xml:space="preserve">). Furthermore, Within-session changes over trials on Day 12 revealed rapid within-session acquisition to both compounds in both groups, but responding was significantly lower in the muscimol group at the start of the session (Figure 3 - figure supplement </w:t>
      </w:r>
      <w:r w:rsidR="00B12723" w:rsidRPr="00FB0BE9">
        <w:rPr>
          <w:lang w:val="en-GB"/>
        </w:rPr>
        <w:t>4</w:t>
      </w:r>
      <w:r w:rsidRPr="00FB0BE9">
        <w:rPr>
          <w:lang w:val="en-GB"/>
        </w:rPr>
        <w:t xml:space="preserve">; First 2 trials, significant main effect of Group </w:t>
      </w:r>
      <m:oMath>
        <m:r>
          <w:rPr>
            <w:rFonts w:ascii="Cambria Math" w:hAnsi="Cambria Math"/>
            <w:lang w:val="en-GB"/>
          </w:rPr>
          <m:t>F(1,24)=8.67</m:t>
        </m:r>
      </m:oMath>
      <w:r w:rsidRPr="00FB0BE9">
        <w:rPr>
          <w:lang w:val="en-GB"/>
        </w:rPr>
        <w:t xml:space="preserve">, </w:t>
      </w:r>
      <m:oMath>
        <m:r>
          <w:rPr>
            <w:rFonts w:ascii="Cambria Math" w:hAnsi="Cambria Math"/>
            <w:lang w:val="en-GB"/>
          </w:rPr>
          <m:t>p=.007</m:t>
        </m:r>
      </m:oMath>
      <w:r w:rsidRPr="00FB0BE9">
        <w:rPr>
          <w:lang w:val="en-GB"/>
        </w:rPr>
        <w:t xml:space="preserve">, and Cue </w:t>
      </w:r>
      <m:oMath>
        <m:r>
          <w:rPr>
            <w:rFonts w:ascii="Cambria Math" w:hAnsi="Cambria Math"/>
            <w:lang w:val="en-GB"/>
          </w:rPr>
          <m:t>F(1,24)=7.61</m:t>
        </m:r>
      </m:oMath>
      <w:r w:rsidRPr="00FB0BE9">
        <w:rPr>
          <w:lang w:val="en-GB"/>
        </w:rPr>
        <w:t xml:space="preserve">, </w:t>
      </w:r>
      <m:oMath>
        <m:r>
          <w:rPr>
            <w:rFonts w:ascii="Cambria Math" w:hAnsi="Cambria Math"/>
            <w:lang w:val="en-GB"/>
          </w:rPr>
          <m:t>p=.011</m:t>
        </m:r>
      </m:oMath>
      <w:r w:rsidRPr="00FB0BE9">
        <w:rPr>
          <w:lang w:val="en-GB"/>
        </w:rPr>
        <w:t xml:space="preserve">, but no Group x Cue interaction </w:t>
      </w:r>
      <m:oMath>
        <m:r>
          <w:rPr>
            <w:rFonts w:ascii="Cambria Math" w:hAnsi="Cambria Math"/>
            <w:lang w:val="en-GB"/>
          </w:rPr>
          <m:t>F(1,24)=0.19</m:t>
        </m:r>
      </m:oMath>
      <w:r w:rsidRPr="00FB0BE9">
        <w:rPr>
          <w:lang w:val="en-GB"/>
        </w:rPr>
        <w:t xml:space="preserve">, </w:t>
      </w:r>
      <m:oMath>
        <m:r>
          <w:rPr>
            <w:rFonts w:ascii="Cambria Math" w:hAnsi="Cambria Math"/>
            <w:lang w:val="en-GB"/>
          </w:rPr>
          <m:t>p=.670</m:t>
        </m:r>
      </m:oMath>
      <w:r w:rsidRPr="00FB0BE9">
        <w:rPr>
          <w:lang w:val="en-GB"/>
        </w:rPr>
        <w:t xml:space="preserve">).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(Figure 3 - figure supplement </w:t>
      </w:r>
      <w:r w:rsidR="00B12723" w:rsidRPr="00FB0BE9">
        <w:rPr>
          <w:lang w:val="en-GB"/>
        </w:rPr>
        <w:t>4</w:t>
      </w:r>
      <w:r w:rsidRPr="00FB0BE9">
        <w:rPr>
          <w:lang w:val="en-GB"/>
        </w:rPr>
        <w:t xml:space="preserve">) are </w:t>
      </w:r>
      <w:proofErr w:type="gramStart"/>
      <w:r w:rsidRPr="00FB0BE9">
        <w:rPr>
          <w:lang w:val="en-GB"/>
        </w:rPr>
        <w:t>similar to</w:t>
      </w:r>
      <w:proofErr w:type="gramEnd"/>
      <w:r w:rsidRPr="00FB0BE9">
        <w:rPr>
          <w:lang w:val="en-GB"/>
        </w:rPr>
        <w:t xml:space="preserve"> levels of responding to the novel compound CD in the saline group. This would suggest that learning about cue A in the muscimol group was impaired in stage 1, and therefore cue A should not effectively block learning to cue B in stage 2. </w:t>
      </w:r>
    </w:p>
    <w:p w14:paraId="3D0C784D" w14:textId="5E111810" w:rsidR="009662CE" w:rsidRPr="009662CE" w:rsidRDefault="009662CE" w:rsidP="00F04D98">
      <w:pPr>
        <w:pStyle w:val="BodyText"/>
        <w:spacing w:line="480" w:lineRule="auto"/>
        <w:rPr>
          <w:b/>
          <w:bCs/>
          <w:lang w:val="en-GB"/>
        </w:rPr>
      </w:pPr>
      <w:ins w:id="163" w:author="Marios Panayi" w:date="2021-01-09T16:53:00Z">
        <w:r w:rsidRPr="009662CE">
          <w:rPr>
            <w:b/>
            <w:bCs/>
            <w:lang w:val="en-GB"/>
          </w:rPr>
          <w:t>Test</w:t>
        </w:r>
      </w:ins>
    </w:p>
    <w:p w14:paraId="49CE91BE" w14:textId="0C1146CF" w:rsidR="001B11FA" w:rsidRPr="00FB0BE9" w:rsidRDefault="000E75D6" w:rsidP="00F04D98">
      <w:pPr>
        <w:pStyle w:val="BodyText"/>
        <w:spacing w:line="480" w:lineRule="auto"/>
        <w:rPr>
          <w:lang w:val="en-GB"/>
        </w:rPr>
      </w:pPr>
      <w:r w:rsidRPr="00FB0BE9">
        <w:rPr>
          <w:lang w:val="en-GB"/>
        </w:rPr>
        <w:lastRenderedPageBreak/>
        <w:t xml:space="preserve">At test both groups showed significant blocking of learning to cue B relative to the control cue D (Figure 3D; Significant main effect of Cue </w:t>
      </w:r>
      <m:oMath>
        <m:r>
          <w:rPr>
            <w:rFonts w:ascii="Cambria Math" w:hAnsi="Cambria Math"/>
            <w:lang w:val="en-GB"/>
          </w:rPr>
          <m:t>F(1,24)=7.29</m:t>
        </m:r>
      </m:oMath>
      <w:r w:rsidRPr="00FB0BE9">
        <w:rPr>
          <w:lang w:val="en-GB"/>
        </w:rPr>
        <w:t xml:space="preserve">, </w:t>
      </w:r>
      <m:oMath>
        <m:r>
          <w:rPr>
            <w:rFonts w:ascii="Cambria Math" w:hAnsi="Cambria Math"/>
            <w:lang w:val="en-GB"/>
          </w:rPr>
          <m:t>p=.013</m:t>
        </m:r>
      </m:oMath>
      <w:r w:rsidRPr="00FB0BE9">
        <w:rPr>
          <w:lang w:val="en-GB"/>
        </w:rPr>
        <w:t xml:space="preserve">, but no main effect of Group </w:t>
      </w:r>
      <m:oMath>
        <m:r>
          <w:rPr>
            <w:rFonts w:ascii="Cambria Math" w:hAnsi="Cambria Math"/>
            <w:lang w:val="en-GB"/>
          </w:rPr>
          <m:t>F(1,24)=0.54</m:t>
        </m:r>
      </m:oMath>
      <w:r w:rsidRPr="00FB0BE9">
        <w:rPr>
          <w:lang w:val="en-GB"/>
        </w:rPr>
        <w:t xml:space="preserve">, </w:t>
      </w:r>
      <m:oMath>
        <m:r>
          <w:rPr>
            <w:rFonts w:ascii="Cambria Math" w:hAnsi="Cambria Math"/>
            <w:lang w:val="en-GB"/>
          </w:rPr>
          <m:t>p=.471</m:t>
        </m:r>
      </m:oMath>
      <w:r w:rsidRPr="00FB0BE9">
        <w:rPr>
          <w:lang w:val="en-GB"/>
        </w:rPr>
        <w:t xml:space="preserve">, or Group x Cue interaction </w:t>
      </w:r>
      <m:oMath>
        <m:r>
          <w:rPr>
            <w:rFonts w:ascii="Cambria Math" w:hAnsi="Cambria Math"/>
            <w:lang w:val="en-GB"/>
          </w:rPr>
          <m:t>F(1,24)=0.04</m:t>
        </m:r>
      </m:oMath>
      <w:r w:rsidRPr="00FB0BE9">
        <w:rPr>
          <w:lang w:val="en-GB"/>
        </w:rPr>
        <w:t xml:space="preserve">, </w:t>
      </w:r>
      <m:oMath>
        <m:r>
          <w:rPr>
            <w:rFonts w:ascii="Cambria Math" w:hAnsi="Cambria Math"/>
            <w:lang w:val="en-GB"/>
          </w:rPr>
          <m:t>p=.843</m:t>
        </m:r>
      </m:oMath>
      <w:r w:rsidRPr="00FB0BE9">
        <w:rPr>
          <w:lang w:val="en-GB"/>
        </w:rPr>
        <w:t xml:space="preserve">).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(Figure 2A, post infusion) are unlikely to be due to impairments in learning. In addition to this, we rule out the possibility that the two groups used different attentional solutions to achieve a similar blocking result (Figure 3- figure supplement </w:t>
      </w:r>
      <w:r w:rsidR="00B12723" w:rsidRPr="00FB0BE9">
        <w:rPr>
          <w:lang w:val="en-GB"/>
        </w:rPr>
        <w:t>5</w:t>
      </w:r>
      <w:r w:rsidRPr="00FB0BE9">
        <w:rPr>
          <w:lang w:val="en-GB"/>
        </w:rPr>
        <w:t>).</w:t>
      </w:r>
    </w:p>
    <w:p w14:paraId="7025C2CB" w14:textId="77777777" w:rsidR="001B11FA" w:rsidRPr="00FB0BE9" w:rsidRDefault="001B11FA" w:rsidP="00F04D98">
      <w:pPr>
        <w:spacing w:line="480" w:lineRule="auto"/>
        <w:rPr>
          <w:sz w:val="24"/>
          <w:szCs w:val="24"/>
          <w:lang w:val="en-GB"/>
        </w:rPr>
      </w:pPr>
      <w:r w:rsidRPr="00FB0BE9">
        <w:rPr>
          <w:lang w:val="en-GB"/>
        </w:rPr>
        <w:br w:type="page"/>
      </w:r>
    </w:p>
    <w:p w14:paraId="73AEE5CC" w14:textId="77777777" w:rsidR="001B11FA" w:rsidRPr="00FB0BE9" w:rsidRDefault="001B11FA" w:rsidP="007E4BB9">
      <w:pPr>
        <w:spacing w:line="480" w:lineRule="auto"/>
        <w:jc w:val="center"/>
        <w:rPr>
          <w:rFonts w:cstheme="minorHAnsi"/>
          <w:sz w:val="24"/>
          <w:szCs w:val="24"/>
          <w:lang w:val="en-GB"/>
        </w:rPr>
      </w:pPr>
      <w:r w:rsidRPr="00FB0BE9">
        <w:rPr>
          <w:rFonts w:cstheme="minorHAnsi"/>
          <w:noProof/>
          <w:sz w:val="24"/>
          <w:szCs w:val="24"/>
          <w:lang w:val="en-GB"/>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Pr="00FB0BE9" w:rsidRDefault="001B11FA" w:rsidP="00D448AF">
      <w:pPr>
        <w:spacing w:after="240" w:line="480" w:lineRule="auto"/>
        <w:rPr>
          <w:sz w:val="24"/>
          <w:szCs w:val="24"/>
          <w:lang w:val="en-GB"/>
        </w:rPr>
      </w:pPr>
      <w:r w:rsidRPr="00FB0BE9">
        <w:rPr>
          <w:rFonts w:cstheme="minorHAnsi"/>
          <w:b/>
          <w:sz w:val="24"/>
          <w:szCs w:val="24"/>
          <w:lang w:val="en-GB"/>
        </w:rPr>
        <w:t xml:space="preserve">Figure 3. </w:t>
      </w:r>
      <w:r w:rsidR="00D448AF" w:rsidRPr="00FB0BE9">
        <w:rPr>
          <w:rFonts w:cstheme="minorHAnsi"/>
          <w:sz w:val="24"/>
          <w:szCs w:val="24"/>
          <w:lang w:val="en-GB"/>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FB0BE9">
        <w:rPr>
          <w:rFonts w:cstheme="minorHAnsi"/>
          <w:sz w:val="24"/>
          <w:szCs w:val="24"/>
          <w:lang w:val="en-GB"/>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FB0BE9">
        <w:rPr>
          <w:lang w:val="en-GB"/>
        </w:rPr>
        <w:br w:type="page"/>
      </w:r>
    </w:p>
    <w:p w14:paraId="2E450364" w14:textId="77777777" w:rsidR="00A06C66" w:rsidRPr="00FB0BE9" w:rsidRDefault="00A06C66" w:rsidP="008E1084">
      <w:pPr>
        <w:pStyle w:val="BodyText"/>
        <w:spacing w:line="480" w:lineRule="auto"/>
        <w:jc w:val="center"/>
        <w:rPr>
          <w:b/>
          <w:bCs/>
          <w:lang w:val="en-GB"/>
        </w:rPr>
      </w:pPr>
      <w:r w:rsidRPr="00FB0BE9">
        <w:rPr>
          <w:b/>
          <w:bCs/>
          <w:lang w:val="en-GB"/>
        </w:rPr>
        <w:lastRenderedPageBreak/>
        <w:t>Discussion</w:t>
      </w:r>
    </w:p>
    <w:p w14:paraId="497C0A66" w14:textId="264480FF" w:rsidR="00FA33F7" w:rsidRPr="00FB0BE9" w:rsidRDefault="00A06C66" w:rsidP="00F04D98">
      <w:pPr>
        <w:pStyle w:val="BodyText"/>
        <w:spacing w:line="480" w:lineRule="auto"/>
        <w:rPr>
          <w:lang w:val="en-GB"/>
        </w:rPr>
      </w:pPr>
      <w:r w:rsidRPr="00FB0BE9">
        <w:rPr>
          <w:lang w:val="en-GB"/>
        </w:rPr>
        <w:t>The present studies tested the hypothesis that the rodent lateral OFC is not necessary for Pavlovian acquisition</w:t>
      </w:r>
      <w:r w:rsidR="00034929" w:rsidRPr="00FB0BE9">
        <w:rPr>
          <w:lang w:val="en-GB"/>
        </w:rPr>
        <w:t xml:space="preserve"> in simple single CS-US procedure</w:t>
      </w:r>
      <w:r w:rsidRPr="00FB0BE9">
        <w:rPr>
          <w:lang w:val="en-GB"/>
        </w:rPr>
        <w:t>. Here we show that OFC lesions and inactivation significantly affects Pavlovian acquisitio</w:t>
      </w:r>
      <w:r w:rsidR="00034929" w:rsidRPr="00FB0BE9">
        <w:rPr>
          <w:lang w:val="en-GB"/>
        </w:rPr>
        <w:t>n</w:t>
      </w:r>
      <w:r w:rsidRPr="00FB0BE9">
        <w:rPr>
          <w:lang w:val="en-GB"/>
        </w:rPr>
        <w:t>. Furthermore, we found a dissociation between pre- and post-training OFC manipulations on Pavlovian acquisition such that pre-training OFC lesions enhance, whereas post-training lesions and inactivation impairs acquisition behaviour.</w:t>
      </w:r>
      <w:r w:rsidR="00416693" w:rsidRPr="00FB0BE9">
        <w:rPr>
          <w:lang w:val="en-GB"/>
        </w:rPr>
        <w:t xml:space="preserve"> </w:t>
      </w:r>
      <w:r w:rsidR="00EB272D" w:rsidRPr="00FB0BE9">
        <w:rPr>
          <w:lang w:val="en-GB"/>
        </w:rPr>
        <w:t xml:space="preserve">Given the absence of these </w:t>
      </w:r>
      <w:r w:rsidR="00155B6D" w:rsidRPr="00FB0BE9">
        <w:rPr>
          <w:lang w:val="en-GB"/>
        </w:rPr>
        <w:t>effects in the extant literature, it is notable that the</w:t>
      </w:r>
      <w:r w:rsidR="004810C4" w:rsidRPr="00FB0BE9">
        <w:rPr>
          <w:lang w:val="en-GB"/>
        </w:rPr>
        <w:t xml:space="preserve">se effects were robust and were </w:t>
      </w:r>
      <w:r w:rsidR="00155B6D" w:rsidRPr="00FB0BE9">
        <w:rPr>
          <w:lang w:val="en-GB"/>
        </w:rPr>
        <w:t xml:space="preserve">replicated </w:t>
      </w:r>
      <w:r w:rsidR="003A1D65" w:rsidRPr="00FB0BE9">
        <w:rPr>
          <w:lang w:val="en-GB"/>
        </w:rPr>
        <w:t>multiple times.</w:t>
      </w:r>
      <w:r w:rsidRPr="00FB0BE9">
        <w:rPr>
          <w:lang w:val="en-GB"/>
        </w:rPr>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 as assayed by blocking, and instead disrupted the appropriate control of anticipatory behaviour to the CS.</w:t>
      </w:r>
    </w:p>
    <w:p w14:paraId="608B0669" w14:textId="77777777" w:rsidR="000E07DF" w:rsidRPr="00FB0BE9" w:rsidRDefault="000E07DF" w:rsidP="00F04D98">
      <w:pPr>
        <w:pStyle w:val="BodyText"/>
        <w:spacing w:line="480" w:lineRule="auto"/>
        <w:rPr>
          <w:b/>
          <w:bCs/>
          <w:lang w:val="en-GB"/>
        </w:rPr>
      </w:pPr>
      <w:r w:rsidRPr="00FB0BE9">
        <w:rPr>
          <w:b/>
          <w:bCs/>
          <w:lang w:val="en-GB"/>
        </w:rPr>
        <w:t>Lateral OFC is necessary for simple Pavlovian acquisition</w:t>
      </w:r>
    </w:p>
    <w:p w14:paraId="5081E70D" w14:textId="721C21AA" w:rsidR="000E07DF" w:rsidRPr="00FB0BE9" w:rsidRDefault="000E07DF" w:rsidP="00F04D98">
      <w:pPr>
        <w:spacing w:line="480" w:lineRule="auto"/>
        <w:rPr>
          <w:sz w:val="24"/>
          <w:szCs w:val="24"/>
          <w:lang w:val="en-GB"/>
        </w:rPr>
      </w:pPr>
      <w:r w:rsidRPr="00FB0BE9">
        <w:rPr>
          <w:sz w:val="24"/>
          <w:szCs w:val="24"/>
          <w:lang w:val="en-GB"/>
        </w:rPr>
        <w:t xml:space="preserve">The significant role of the OFC in Pavlovian acquisition in the present studies is surprising since OFC lesions and inactivation have consistently been reported to have no effect on acquisition in rats </w:t>
      </w:r>
      <w:r w:rsidRPr="00FB0BE9">
        <w:rPr>
          <w:sz w:val="24"/>
          <w:szCs w:val="24"/>
          <w:lang w:val="en-GB"/>
        </w:rPr>
        <w:fldChar w:fldCharType="begin" w:fldLock="1"/>
      </w:r>
      <w:r w:rsidR="00234420" w:rsidRPr="00FB0BE9">
        <w:rPr>
          <w:sz w:val="24"/>
          <w:szCs w:val="24"/>
          <w:lang w:val="en-GB"/>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(e.g. Burke et al., 2008; Gallagher et al., 1999; Schoenbaum et al., 2002; Stalnaker et al., 2007)</w:t>
      </w:r>
      <w:r w:rsidRPr="00FB0BE9">
        <w:rPr>
          <w:sz w:val="24"/>
          <w:szCs w:val="24"/>
          <w:lang w:val="en-GB"/>
        </w:rPr>
        <w:fldChar w:fldCharType="end"/>
      </w:r>
      <w:r w:rsidRPr="00FB0BE9">
        <w:rPr>
          <w:sz w:val="24"/>
          <w:szCs w:val="24"/>
          <w:lang w:val="en-GB"/>
        </w:rPr>
        <w:t xml:space="preserve">, unless there are complex cue- or outcome-specific task demands </w:t>
      </w:r>
      <w:r w:rsidRPr="00FB0BE9">
        <w:rPr>
          <w:sz w:val="24"/>
          <w:szCs w:val="24"/>
          <w:lang w:val="en-GB"/>
        </w:rPr>
        <w:fldChar w:fldCharType="begin" w:fldLock="1"/>
      </w:r>
      <w:r w:rsidRPr="00FB0BE9">
        <w:rPr>
          <w:sz w:val="24"/>
          <w:szCs w:val="24"/>
          <w:lang w:val="en-GB"/>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(e.g. Ramirez &amp; Savage, 2007)</w:t>
      </w:r>
      <w:r w:rsidRPr="00FB0BE9">
        <w:rPr>
          <w:sz w:val="24"/>
          <w:szCs w:val="24"/>
          <w:lang w:val="en-GB"/>
        </w:rPr>
        <w:fldChar w:fldCharType="end"/>
      </w:r>
      <w:r w:rsidRPr="00FB0BE9">
        <w:rPr>
          <w:sz w:val="24"/>
          <w:szCs w:val="24"/>
          <w:lang w:val="en-GB"/>
        </w:rPr>
        <w:t xml:space="preserve">. However, in tasks involving simple single Pavlovian CS-US procedures and pre-training OFC lesions, performance often does not reach asymptote (e.g. after 9 days, </w:t>
      </w:r>
      <w:r w:rsidRPr="00FB0BE9">
        <w:rPr>
          <w:sz w:val="24"/>
          <w:szCs w:val="24"/>
          <w:lang w:val="en-GB"/>
        </w:rPr>
        <w:fldChar w:fldCharType="begin" w:fldLock="1"/>
      </w:r>
      <w:r w:rsidR="00305542" w:rsidRPr="00FB0BE9">
        <w:rPr>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(Gallagher et al., 1999)</w:t>
      </w:r>
      <w:r w:rsidRPr="00FB0BE9">
        <w:rPr>
          <w:sz w:val="24"/>
          <w:szCs w:val="24"/>
          <w:lang w:val="en-GB"/>
        </w:rPr>
        <w:fldChar w:fldCharType="end"/>
      </w:r>
      <w:r w:rsidRPr="00FB0BE9">
        <w:rPr>
          <w:sz w:val="24"/>
          <w:szCs w:val="24"/>
          <w:lang w:val="en-GB"/>
        </w:rPr>
        <w:t xml:space="preserve">) before proceeding to a new stage of the experiment. In Experiment 1, we did not observe any significant effects of OFC lesions on acquisition until around 15-21 days of </w:t>
      </w:r>
      <w:r w:rsidRPr="00FB0BE9">
        <w:rPr>
          <w:sz w:val="24"/>
          <w:szCs w:val="24"/>
          <w:lang w:val="en-GB"/>
        </w:rPr>
        <w:lastRenderedPageBreak/>
        <w:t xml:space="preserve">acquisition. However, after extended training Schoenbaum et al </w:t>
      </w:r>
      <w:r w:rsidRPr="00FB0BE9">
        <w:rPr>
          <w:sz w:val="24"/>
          <w:szCs w:val="24"/>
          <w:lang w:val="en-GB"/>
        </w:rPr>
        <w:fldChar w:fldCharType="begin" w:fldLock="1"/>
      </w:r>
      <w:r w:rsidR="00305542" w:rsidRPr="00FB0BE9">
        <w:rPr>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(2003)</w:t>
      </w:r>
      <w:r w:rsidRPr="00FB0BE9">
        <w:rPr>
          <w:sz w:val="24"/>
          <w:szCs w:val="24"/>
          <w:lang w:val="en-GB"/>
        </w:rPr>
        <w:fldChar w:fldCharType="end"/>
      </w:r>
      <w:r w:rsidRPr="00FB0BE9">
        <w:rPr>
          <w:sz w:val="24"/>
          <w:szCs w:val="24"/>
          <w:lang w:val="en-GB"/>
        </w:rPr>
        <w:t xml:space="preserve"> have reported significant effects of OFC lesions on acquisition in a simple cue-outcome go-</w:t>
      </w:r>
      <w:proofErr w:type="spellStart"/>
      <w:r w:rsidRPr="00FB0BE9">
        <w:rPr>
          <w:sz w:val="24"/>
          <w:szCs w:val="24"/>
          <w:lang w:val="en-GB"/>
        </w:rPr>
        <w:t>nogo</w:t>
      </w:r>
      <w:proofErr w:type="spellEnd"/>
      <w:r w:rsidRPr="00FB0BE9">
        <w:rPr>
          <w:sz w:val="24"/>
          <w:szCs w:val="24"/>
          <w:lang w:val="en-GB"/>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4471DEA6" w:rsidR="004B640C" w:rsidRPr="00FB0BE9" w:rsidRDefault="004B640C" w:rsidP="00F04D98">
      <w:pPr>
        <w:spacing w:line="480" w:lineRule="auto"/>
        <w:ind w:firstLine="720"/>
        <w:rPr>
          <w:sz w:val="24"/>
          <w:szCs w:val="24"/>
          <w:lang w:val="en-GB"/>
        </w:rPr>
      </w:pPr>
      <w:r w:rsidRPr="00FB0BE9">
        <w:rPr>
          <w:sz w:val="24"/>
          <w:szCs w:val="24"/>
          <w:lang w:val="en-GB"/>
        </w:rPr>
        <w:t xml:space="preserve">Pretraining OFC lesions have been shown to disrupt Pavlovian acquisition in sign-tracking procedures in which lever insertion is used as the CS </w:t>
      </w:r>
      <w:r w:rsidRPr="00FB0BE9">
        <w:rPr>
          <w:sz w:val="24"/>
          <w:szCs w:val="24"/>
          <w:lang w:val="en-GB"/>
        </w:rPr>
        <w:fldChar w:fldCharType="begin" w:fldLock="1"/>
      </w:r>
      <w:r w:rsidRPr="00FB0BE9">
        <w:rPr>
          <w:sz w:val="24"/>
          <w:szCs w:val="24"/>
          <w:lang w:val="en-GB"/>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(Chudasama &amp; Robbins, 2003)</w:t>
      </w:r>
      <w:r w:rsidRPr="00FB0BE9">
        <w:rPr>
          <w:sz w:val="24"/>
          <w:szCs w:val="24"/>
          <w:lang w:val="en-GB"/>
        </w:rPr>
        <w:fldChar w:fldCharType="end"/>
      </w:r>
      <w:r w:rsidRPr="00FB0BE9">
        <w:rPr>
          <w:sz w:val="24"/>
          <w:szCs w:val="24"/>
          <w:lang w:val="en-GB"/>
        </w:rPr>
        <w:t xml:space="preserve">. Focal lateral OFC lesions </w:t>
      </w:r>
      <w:r w:rsidR="00034449" w:rsidRPr="00FB0BE9">
        <w:rPr>
          <w:sz w:val="24"/>
          <w:szCs w:val="24"/>
          <w:lang w:val="en-GB"/>
        </w:rPr>
        <w:t xml:space="preserve">also </w:t>
      </w:r>
      <w:r w:rsidRPr="00FB0BE9">
        <w:rPr>
          <w:sz w:val="24"/>
          <w:szCs w:val="24"/>
          <w:lang w:val="en-GB"/>
        </w:rPr>
        <w:t xml:space="preserve">significantly impair sign-tracking behaviour (i.e. engaging with the lever cue), and bias behaviour towards goal-tacking (i.e. approaching the magazine) </w:t>
      </w:r>
      <w:r w:rsidRPr="00FB0BE9">
        <w:rPr>
          <w:sz w:val="24"/>
          <w:szCs w:val="24"/>
          <w:lang w:val="en-GB"/>
        </w:rPr>
        <w:fldChar w:fldCharType="begin" w:fldLock="1"/>
      </w:r>
      <w:r w:rsidRPr="00FB0BE9">
        <w:rPr>
          <w:sz w:val="24"/>
          <w:szCs w:val="24"/>
          <w:lang w:val="en-GB"/>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(Panayi &amp; Killcross, 2018)</w:t>
      </w:r>
      <w:r w:rsidRPr="00FB0BE9">
        <w:rPr>
          <w:sz w:val="24"/>
          <w:szCs w:val="24"/>
          <w:lang w:val="en-GB"/>
        </w:rPr>
        <w:fldChar w:fldCharType="end"/>
      </w:r>
      <w:r w:rsidRPr="00FB0BE9">
        <w:rPr>
          <w:sz w:val="24"/>
          <w:szCs w:val="24"/>
          <w:lang w:val="en-GB"/>
        </w:rPr>
        <w:t xml:space="preserve">. </w:t>
      </w:r>
      <w:r w:rsidR="004B0216" w:rsidRPr="00FB0BE9">
        <w:rPr>
          <w:sz w:val="24"/>
          <w:szCs w:val="24"/>
          <w:lang w:val="en-GB"/>
        </w:rPr>
        <w:t>T</w:t>
      </w:r>
      <w:r w:rsidRPr="00FB0BE9">
        <w:rPr>
          <w:sz w:val="24"/>
          <w:szCs w:val="24"/>
          <w:lang w:val="en-GB"/>
        </w:rPr>
        <w:t>he</w:t>
      </w:r>
      <w:r w:rsidR="004B0216" w:rsidRPr="00FB0BE9">
        <w:rPr>
          <w:sz w:val="24"/>
          <w:szCs w:val="24"/>
          <w:lang w:val="en-GB"/>
        </w:rPr>
        <w:t xml:space="preserve"> present</w:t>
      </w:r>
      <w:r w:rsidRPr="00FB0BE9">
        <w:rPr>
          <w:sz w:val="24"/>
          <w:szCs w:val="24"/>
          <w:lang w:val="en-GB"/>
        </w:rPr>
        <w:t xml:space="preserve"> findings that</w:t>
      </w:r>
      <w:r w:rsidR="004B0216" w:rsidRPr="00FB0BE9">
        <w:rPr>
          <w:sz w:val="24"/>
          <w:szCs w:val="24"/>
          <w:lang w:val="en-GB"/>
        </w:rPr>
        <w:t xml:space="preserve"> pre-training</w:t>
      </w:r>
      <w:r w:rsidRPr="00FB0BE9">
        <w:rPr>
          <w:sz w:val="24"/>
          <w:szCs w:val="24"/>
          <w:lang w:val="en-GB"/>
        </w:rPr>
        <w:t xml:space="preserve"> OFC lesions enhanced behaviour focused toward the magazine</w:t>
      </w:r>
      <w:r w:rsidR="004B0216" w:rsidRPr="00FB0BE9">
        <w:rPr>
          <w:sz w:val="24"/>
          <w:szCs w:val="24"/>
          <w:lang w:val="en-GB"/>
        </w:rPr>
        <w:t xml:space="preserve"> is consistent with </w:t>
      </w:r>
      <w:r w:rsidR="002800FD" w:rsidRPr="00FB0BE9">
        <w:rPr>
          <w:sz w:val="24"/>
          <w:szCs w:val="24"/>
          <w:lang w:val="en-GB"/>
        </w:rPr>
        <w:t>a deficit in sign-tracking and a bias towards goal-tracking</w:t>
      </w:r>
      <w:r w:rsidRPr="00FB0BE9">
        <w:rPr>
          <w:sz w:val="24"/>
          <w:szCs w:val="24"/>
          <w:lang w:val="en-GB"/>
        </w:rPr>
        <w:t>.</w:t>
      </w:r>
      <w:r w:rsidR="00A866ED" w:rsidRPr="00FB0BE9">
        <w:rPr>
          <w:sz w:val="24"/>
          <w:szCs w:val="24"/>
          <w:lang w:val="en-GB"/>
        </w:rPr>
        <w:t xml:space="preserve"> </w:t>
      </w:r>
    </w:p>
    <w:p w14:paraId="2EADFC97" w14:textId="51FD4A43" w:rsidR="0006340D" w:rsidRPr="00FB0BE9" w:rsidRDefault="0006340D" w:rsidP="00F04D98">
      <w:pPr>
        <w:spacing w:line="480" w:lineRule="auto"/>
        <w:ind w:firstLine="720"/>
        <w:rPr>
          <w:sz w:val="24"/>
          <w:szCs w:val="24"/>
          <w:lang w:val="en-GB"/>
        </w:rPr>
      </w:pPr>
      <w:r w:rsidRPr="00FB0BE9">
        <w:rPr>
          <w:sz w:val="24"/>
          <w:szCs w:val="24"/>
          <w:lang w:val="en-GB"/>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For example, Burke et al </w:t>
      </w:r>
      <w:r w:rsidRPr="00FB0BE9">
        <w:rPr>
          <w:sz w:val="24"/>
          <w:szCs w:val="24"/>
          <w:lang w:val="en-GB"/>
        </w:rPr>
        <w:fldChar w:fldCharType="begin" w:fldLock="1"/>
      </w:r>
      <w:r w:rsidR="00305542" w:rsidRPr="00FB0BE9">
        <w:rPr>
          <w:sz w:val="24"/>
          <w:szCs w:val="24"/>
          <w:lang w:val="en-GB"/>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r w:rsidRPr="00FB0BE9">
        <w:rPr>
          <w:sz w:val="24"/>
          <w:szCs w:val="24"/>
          <w:lang w:val="en-GB"/>
        </w:rPr>
        <w:t xml:space="preserve"> found that post-training OFC inactivation impaired acquisition to a Pavlovian CS in reversal task. Similarly, Takahashi et al </w:t>
      </w:r>
      <w:bookmarkStart w:id="164" w:name="_Hlk49865003"/>
      <w:r w:rsidRPr="00FB0BE9">
        <w:rPr>
          <w:sz w:val="24"/>
          <w:szCs w:val="24"/>
          <w:lang w:val="en-GB"/>
        </w:rPr>
        <w:fldChar w:fldCharType="begin" w:fldLock="1"/>
      </w:r>
      <w:r w:rsidR="00305542" w:rsidRPr="00FB0BE9">
        <w:rPr>
          <w:sz w:val="24"/>
          <w:szCs w:val="24"/>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(2009)</w:t>
      </w:r>
      <w:r w:rsidRPr="00FB0BE9">
        <w:rPr>
          <w:sz w:val="24"/>
          <w:szCs w:val="24"/>
          <w:lang w:val="en-GB"/>
        </w:rPr>
        <w:fldChar w:fldCharType="end"/>
      </w:r>
      <w:bookmarkEnd w:id="164"/>
      <w:r w:rsidRPr="00FB0BE9">
        <w:rPr>
          <w:sz w:val="24"/>
          <w:szCs w:val="24"/>
          <w:lang w:val="en-GB"/>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B0BE9" w:rsidRDefault="00CC02A5" w:rsidP="00F04D98">
      <w:pPr>
        <w:pStyle w:val="BodyText"/>
        <w:spacing w:line="480" w:lineRule="auto"/>
        <w:rPr>
          <w:b/>
          <w:bCs/>
          <w:lang w:val="en-GB"/>
        </w:rPr>
      </w:pPr>
      <w:r w:rsidRPr="00FB0BE9">
        <w:rPr>
          <w:b/>
          <w:bCs/>
          <w:lang w:val="en-GB"/>
        </w:rPr>
        <w:lastRenderedPageBreak/>
        <w:t>Lateral OFC is not necessary for learning the predictive CS-US relationship</w:t>
      </w:r>
    </w:p>
    <w:p w14:paraId="760F8D0B" w14:textId="2A82C299" w:rsidR="00CC02A5" w:rsidRPr="00FB0BE9" w:rsidRDefault="00CC02A5" w:rsidP="00F04D98">
      <w:pPr>
        <w:spacing w:line="480" w:lineRule="auto"/>
        <w:rPr>
          <w:sz w:val="24"/>
          <w:szCs w:val="24"/>
          <w:lang w:val="en-GB"/>
        </w:rPr>
      </w:pPr>
      <w:r w:rsidRPr="00FB0BE9">
        <w:rPr>
          <w:sz w:val="24"/>
          <w:szCs w:val="24"/>
          <w:lang w:val="en-GB"/>
        </w:rPr>
        <w:t>Post-training OFC inactivation significantly impaired acquisition behaviour (Experiment 2), and this disruption was more profound when inactivation occurred earlier in training and more likely to persist after OFC function returned (</w:t>
      </w:r>
      <w:r w:rsidR="009355EF" w:rsidRPr="00FB0BE9">
        <w:rPr>
          <w:sz w:val="24"/>
          <w:szCs w:val="24"/>
          <w:lang w:val="en-GB"/>
        </w:rPr>
        <w:t>Supplementary Experiment 2</w:t>
      </w:r>
      <w:r w:rsidRPr="00FB0BE9">
        <w:rPr>
          <w:sz w:val="24"/>
          <w:szCs w:val="24"/>
          <w:lang w:val="en-GB"/>
        </w:rPr>
        <w:t xml:space="preserve">). This seems to suggest that learning about the CS-US relationship was disrupted. The idea that the OFC could be involved in learning is also consistent with a role for the OFC in the representation of expected values </w:t>
      </w:r>
      <w:r w:rsidRPr="00FB0BE9">
        <w:rPr>
          <w:sz w:val="24"/>
          <w:szCs w:val="24"/>
          <w:lang w:val="en-GB"/>
        </w:rPr>
        <w:fldChar w:fldCharType="begin" w:fldLock="1"/>
      </w:r>
      <w:r w:rsidR="00234420" w:rsidRPr="00FB0BE9">
        <w:rPr>
          <w:sz w:val="24"/>
          <w:szCs w:val="24"/>
          <w:lang w:val="en-GB"/>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Pr="00FB0BE9">
        <w:rPr>
          <w:sz w:val="24"/>
          <w:szCs w:val="24"/>
          <w:lang w:val="en-GB"/>
        </w:rPr>
        <w:fldChar w:fldCharType="separate"/>
      </w:r>
      <w:r w:rsidR="00305542" w:rsidRPr="00FB0BE9">
        <w:rPr>
          <w:noProof/>
          <w:sz w:val="24"/>
          <w:szCs w:val="24"/>
          <w:lang w:val="en-GB"/>
        </w:rPr>
        <w:t>(Burke et al., 2008; Schoenbaum et al., 2011; Stalnaker et al., 2018)</w:t>
      </w:r>
      <w:r w:rsidRPr="00FB0BE9">
        <w:rPr>
          <w:sz w:val="24"/>
          <w:szCs w:val="24"/>
          <w:lang w:val="en-GB"/>
        </w:rPr>
        <w:fldChar w:fldCharType="end"/>
      </w:r>
      <w:r w:rsidRPr="00FB0BE9">
        <w:rPr>
          <w:sz w:val="24"/>
          <w:szCs w:val="24"/>
          <w:lang w:val="en-GB"/>
        </w:rPr>
        <w:t xml:space="preserve"> which influence mid-brain dopaminergic prediction errors </w:t>
      </w:r>
      <w:r w:rsidRPr="00FB0BE9">
        <w:rPr>
          <w:sz w:val="24"/>
          <w:szCs w:val="24"/>
          <w:lang w:val="en-GB"/>
        </w:rPr>
        <w:fldChar w:fldCharType="begin" w:fldLock="1"/>
      </w:r>
      <w:r w:rsidR="00305542" w:rsidRPr="00FB0BE9">
        <w:rPr>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(Takahashi et al., 2009, 2011)</w:t>
      </w:r>
      <w:r w:rsidRPr="00FB0BE9">
        <w:rPr>
          <w:sz w:val="24"/>
          <w:szCs w:val="24"/>
          <w:lang w:val="en-GB"/>
        </w:rPr>
        <w:fldChar w:fldCharType="end"/>
      </w:r>
      <w:r w:rsidRPr="00FB0BE9">
        <w:rPr>
          <w:sz w:val="24"/>
          <w:szCs w:val="24"/>
          <w:lang w:val="en-GB"/>
        </w:rPr>
        <w:t xml:space="preserve">, known to be necessary for Pavlovian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2017a; Steinberg et al., 2013)</w:t>
      </w:r>
      <w:r w:rsidRPr="00FB0BE9">
        <w:rPr>
          <w:sz w:val="24"/>
          <w:szCs w:val="24"/>
          <w:lang w:val="en-GB"/>
        </w:rPr>
        <w:fldChar w:fldCharType="end"/>
      </w:r>
      <w:r w:rsidRPr="00FB0BE9">
        <w:rPr>
          <w:sz w:val="24"/>
          <w:szCs w:val="24"/>
          <w:lang w:val="en-GB"/>
        </w:rPr>
        <w:t xml:space="preserve">. </w:t>
      </w:r>
    </w:p>
    <w:p w14:paraId="4DA2E57E" w14:textId="529502E1" w:rsidR="00CC02A5" w:rsidRPr="00FB0BE9" w:rsidRDefault="00CC02A5" w:rsidP="00F04D98">
      <w:pPr>
        <w:spacing w:line="480" w:lineRule="auto"/>
        <w:ind w:firstLine="720"/>
        <w:rPr>
          <w:sz w:val="24"/>
          <w:szCs w:val="24"/>
          <w:lang w:val="en-GB"/>
        </w:rPr>
      </w:pPr>
      <w:r w:rsidRPr="00FB0BE9">
        <w:rPr>
          <w:sz w:val="24"/>
          <w:szCs w:val="24"/>
          <w:lang w:val="en-GB"/>
        </w:rPr>
        <w:t xml:space="preserve">Unexpectedly, the impaired acquisition we observed following post-training OFC </w:t>
      </w:r>
      <w:r w:rsidR="00857720" w:rsidRPr="00FB0BE9">
        <w:rPr>
          <w:sz w:val="24"/>
          <w:szCs w:val="24"/>
          <w:lang w:val="en-GB"/>
        </w:rPr>
        <w:t>disruption</w:t>
      </w:r>
      <w:r w:rsidRPr="00FB0BE9">
        <w:rPr>
          <w:sz w:val="24"/>
          <w:szCs w:val="24"/>
          <w:lang w:val="en-GB"/>
        </w:rPr>
        <w:t xml:space="preserve"> did not disrupt the ability of the CS to block learning about a novel cue (Experiment </w:t>
      </w:r>
      <w:r w:rsidR="0032309D" w:rsidRPr="00FB0BE9">
        <w:rPr>
          <w:sz w:val="24"/>
          <w:szCs w:val="24"/>
          <w:lang w:val="en-GB"/>
        </w:rPr>
        <w:t>3</w:t>
      </w:r>
      <w:r w:rsidRPr="00FB0BE9">
        <w:rPr>
          <w:sz w:val="24"/>
          <w:szCs w:val="24"/>
          <w:lang w:val="en-GB"/>
        </w:rPr>
        <w:t xml:space="preserve">, Figure 3), despite significantly impaired performance post-inactivation (Figure 3-figure supplement </w:t>
      </w:r>
      <w:r w:rsidR="00DA224B" w:rsidRPr="00FB0BE9">
        <w:rPr>
          <w:sz w:val="24"/>
          <w:szCs w:val="24"/>
          <w:lang w:val="en-GB"/>
        </w:rPr>
        <w:t>4</w:t>
      </w:r>
      <w:r w:rsidRPr="00FB0BE9">
        <w:rPr>
          <w:sz w:val="24"/>
          <w:szCs w:val="24"/>
          <w:lang w:val="en-GB"/>
        </w:rPr>
        <w:t xml:space="preserve">; Muscimol AB is as low as Saline CD which does not show evidence of blocking). This is surprising given that in some Pavlovian learning contexts, levels of behavioural expression can dictate the extent to which learning occurs </w:t>
      </w:r>
      <w:r w:rsidRPr="00FB0BE9">
        <w:rPr>
          <w:sz w:val="24"/>
          <w:szCs w:val="24"/>
          <w:lang w:val="en-GB"/>
        </w:rPr>
        <w:fldChar w:fldCharType="begin" w:fldLock="1"/>
      </w:r>
      <w:r w:rsidRPr="00FB0BE9">
        <w:rPr>
          <w:sz w:val="24"/>
          <w:szCs w:val="24"/>
          <w:lang w:val="en-GB"/>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2004)</w:t>
      </w:r>
      <w:r w:rsidRPr="00FB0BE9">
        <w:rPr>
          <w:sz w:val="24"/>
          <w:szCs w:val="24"/>
          <w:lang w:val="en-GB"/>
        </w:rPr>
        <w:fldChar w:fldCharType="end"/>
      </w:r>
      <w:r w:rsidRPr="00FB0BE9">
        <w:rPr>
          <w:sz w:val="24"/>
          <w:szCs w:val="24"/>
          <w:lang w:val="en-GB"/>
        </w:rPr>
        <w:t xml:space="preserve">. This finding highlights the importance of using multiple tests of learning </w:t>
      </w:r>
      <w:r w:rsidRPr="00FB0BE9">
        <w:rPr>
          <w:sz w:val="24"/>
          <w:szCs w:val="24"/>
          <w:lang w:val="en-GB"/>
        </w:rPr>
        <w:fldChar w:fldCharType="begin" w:fldLock="1"/>
      </w:r>
      <w:r w:rsidRPr="00FB0BE9">
        <w:rPr>
          <w:sz w:val="24"/>
          <w:szCs w:val="24"/>
          <w:lang w:val="en-GB"/>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(Rescorla, 2002a, 2002b)</w:t>
      </w:r>
      <w:r w:rsidRPr="00FB0BE9">
        <w:rPr>
          <w:sz w:val="24"/>
          <w:szCs w:val="24"/>
          <w:lang w:val="en-GB"/>
        </w:rPr>
        <w:fldChar w:fldCharType="end"/>
      </w:r>
      <w:r w:rsidRPr="00FB0BE9">
        <w:rPr>
          <w:sz w:val="24"/>
          <w:szCs w:val="24"/>
          <w:lang w:val="en-GB"/>
        </w:rPr>
        <w:t xml:space="preserve"> to assess disrupted acquisition effects. </w:t>
      </w:r>
    </w:p>
    <w:p w14:paraId="7D4AEE68" w14:textId="49B93879" w:rsidR="00CC02A5" w:rsidRPr="00FB0BE9" w:rsidRDefault="00CC02A5" w:rsidP="00F04D98">
      <w:pPr>
        <w:spacing w:line="480" w:lineRule="auto"/>
        <w:ind w:firstLine="720"/>
        <w:rPr>
          <w:sz w:val="24"/>
          <w:szCs w:val="24"/>
          <w:lang w:val="en-GB"/>
        </w:rPr>
      </w:pPr>
      <w:r w:rsidRPr="00FB0BE9">
        <w:rPr>
          <w:sz w:val="24"/>
          <w:szCs w:val="24"/>
          <w:lang w:val="en-GB"/>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Pr="00FB0BE9">
        <w:rPr>
          <w:sz w:val="24"/>
          <w:szCs w:val="24"/>
          <w:lang w:val="en-GB"/>
        </w:rPr>
        <w:fldChar w:fldCharType="begin" w:fldLock="1"/>
      </w:r>
      <w:r w:rsidR="00305542" w:rsidRPr="00FB0BE9">
        <w:rPr>
          <w:sz w:val="24"/>
          <w:szCs w:val="24"/>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(Sharpe et al., 2017b; e.g. Steinberg et al., 2013)</w:t>
      </w:r>
      <w:r w:rsidRPr="00FB0BE9">
        <w:rPr>
          <w:sz w:val="24"/>
          <w:szCs w:val="24"/>
          <w:lang w:val="en-GB"/>
        </w:rPr>
        <w:fldChar w:fldCharType="end"/>
      </w:r>
      <w:r w:rsidRPr="00FB0BE9">
        <w:rPr>
          <w:sz w:val="24"/>
          <w:szCs w:val="24"/>
          <w:lang w:val="en-GB"/>
        </w:rPr>
        <w:t xml:space="preserve">, suggesting that the OFC is not necessary for this </w:t>
      </w:r>
      <w:r w:rsidRPr="00FB0BE9">
        <w:rPr>
          <w:sz w:val="24"/>
          <w:szCs w:val="24"/>
          <w:lang w:val="en-GB"/>
        </w:rPr>
        <w:lastRenderedPageBreak/>
        <w:t xml:space="preserve">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 </w:t>
      </w:r>
      <w:r w:rsidRPr="00FB0BE9">
        <w:rPr>
          <w:sz w:val="24"/>
          <w:szCs w:val="24"/>
          <w:lang w:val="en-GB"/>
        </w:rPr>
        <w:fldChar w:fldCharType="begin" w:fldLock="1"/>
      </w:r>
      <w:r w:rsidR="00305542" w:rsidRPr="00FB0BE9">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(Delamater, 2007; Delamater &amp; Oakeshott, 2007; McDannald et al., 2011; Zhou et al., 2019)</w:t>
      </w:r>
      <w:r w:rsidRPr="00FB0BE9">
        <w:rPr>
          <w:sz w:val="24"/>
          <w:szCs w:val="24"/>
          <w:lang w:val="en-GB"/>
        </w:rPr>
        <w:fldChar w:fldCharType="end"/>
      </w:r>
      <w:r w:rsidRPr="00FB0BE9">
        <w:rPr>
          <w:sz w:val="24"/>
          <w:szCs w:val="24"/>
          <w:lang w:val="en-GB"/>
        </w:rPr>
        <w:t xml:space="preserve">. </w:t>
      </w:r>
      <w:r w:rsidR="00897C0F">
        <w:rPr>
          <w:sz w:val="24"/>
          <w:szCs w:val="24"/>
          <w:lang w:val="en-GB"/>
        </w:rPr>
        <w:t xml:space="preserve">Indeed, </w:t>
      </w:r>
      <w:r w:rsidR="0063626C">
        <w:rPr>
          <w:sz w:val="24"/>
          <w:szCs w:val="24"/>
          <w:lang w:val="en-GB"/>
        </w:rPr>
        <w:t>the present</w:t>
      </w:r>
      <w:r w:rsidR="00897C0F">
        <w:rPr>
          <w:sz w:val="24"/>
          <w:szCs w:val="24"/>
          <w:lang w:val="en-GB"/>
        </w:rPr>
        <w:t xml:space="preserve"> findings are consistent with </w:t>
      </w:r>
      <w:r w:rsidR="001432EA">
        <w:rPr>
          <w:sz w:val="24"/>
          <w:szCs w:val="24"/>
          <w:lang w:val="en-GB"/>
        </w:rPr>
        <w:t xml:space="preserve">reports that </w:t>
      </w:r>
      <w:r w:rsidR="003B47AE">
        <w:rPr>
          <w:sz w:val="24"/>
          <w:szCs w:val="24"/>
          <w:lang w:val="en-GB"/>
        </w:rPr>
        <w:t>pretraining OFC lesions do not disrupt the blocking effect</w:t>
      </w:r>
      <w:r w:rsidR="005E4B43">
        <w:rPr>
          <w:sz w:val="24"/>
          <w:szCs w:val="24"/>
          <w:lang w:val="en-GB"/>
        </w:rPr>
        <w:t xml:space="preserve"> </w:t>
      </w:r>
      <w:r w:rsidR="005E4B43">
        <w:rPr>
          <w:sz w:val="24"/>
          <w:szCs w:val="24"/>
          <w:lang w:val="en-GB"/>
        </w:rPr>
        <w:fldChar w:fldCharType="begin" w:fldLock="1"/>
      </w:r>
      <w:r w:rsidR="005E4B43">
        <w:rPr>
          <w:sz w:val="24"/>
          <w:szCs w:val="24"/>
          <w:lang w:val="en-GB"/>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learning","type":"article-journal","volume":"31"},"uris":["http://www.mendeley.com/documents/?uuid=fd72c0c0-95bc-4b3c-b673-02f000ff2455"]}],"mendeley":{"formattedCitation":"(McDannald et al., 2011)","plainTextFormattedCitation":"(McDannald et al., 2011)"},"properties":{"noteIndex":0},"schema":"https://github.com/citation-style-language/schema/raw/master/csl-citation.json"}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(McDannald et al., 2011)</w:t>
      </w:r>
      <w:r w:rsidR="005E4B43">
        <w:rPr>
          <w:sz w:val="24"/>
          <w:szCs w:val="24"/>
          <w:lang w:val="en-GB"/>
        </w:rPr>
        <w:fldChar w:fldCharType="end"/>
      </w:r>
      <w:r w:rsidR="003B47AE">
        <w:rPr>
          <w:sz w:val="24"/>
          <w:szCs w:val="24"/>
          <w:lang w:val="en-GB"/>
        </w:rPr>
        <w:t xml:space="preserve">, and </w:t>
      </w:r>
      <w:r w:rsidR="00223D9C">
        <w:rPr>
          <w:sz w:val="24"/>
          <w:szCs w:val="24"/>
          <w:lang w:val="en-GB"/>
        </w:rPr>
        <w:t xml:space="preserve">neural activity in </w:t>
      </w:r>
      <w:r w:rsidR="003B47AE">
        <w:rPr>
          <w:sz w:val="24"/>
          <w:szCs w:val="24"/>
          <w:lang w:val="en-GB"/>
        </w:rPr>
        <w:t>the</w:t>
      </w:r>
      <w:r w:rsidR="00160183">
        <w:rPr>
          <w:sz w:val="24"/>
          <w:szCs w:val="24"/>
          <w:lang w:val="en-GB"/>
        </w:rPr>
        <w:t xml:space="preserve"> lateral OFC</w:t>
      </w:r>
      <w:r w:rsidR="00F01107">
        <w:rPr>
          <w:sz w:val="24"/>
          <w:szCs w:val="24"/>
          <w:lang w:val="en-GB"/>
        </w:rPr>
        <w:t xml:space="preserve"> </w:t>
      </w:r>
      <w:r w:rsidR="00401A4F">
        <w:rPr>
          <w:sz w:val="24"/>
          <w:szCs w:val="24"/>
          <w:lang w:val="en-GB"/>
        </w:rPr>
        <w:t xml:space="preserve">in blocking procedures </w:t>
      </w:r>
      <w:r w:rsidR="003A0471">
        <w:rPr>
          <w:sz w:val="24"/>
          <w:szCs w:val="24"/>
          <w:lang w:val="en-GB"/>
        </w:rPr>
        <w:t xml:space="preserve">appears to </w:t>
      </w:r>
      <w:r w:rsidR="00FC08D6">
        <w:rPr>
          <w:sz w:val="24"/>
          <w:szCs w:val="24"/>
          <w:lang w:val="en-GB"/>
        </w:rPr>
        <w:t xml:space="preserve">predominantly </w:t>
      </w:r>
      <w:r w:rsidR="003A0471">
        <w:rPr>
          <w:sz w:val="24"/>
          <w:szCs w:val="24"/>
          <w:lang w:val="en-GB"/>
        </w:rPr>
        <w:t xml:space="preserve">track </w:t>
      </w:r>
      <w:r w:rsidR="005E4B43">
        <w:rPr>
          <w:sz w:val="24"/>
          <w:szCs w:val="24"/>
          <w:lang w:val="en-GB"/>
        </w:rPr>
        <w:t xml:space="preserve">sensory </w:t>
      </w:r>
      <w:r w:rsidR="003A0471">
        <w:rPr>
          <w:sz w:val="24"/>
          <w:szCs w:val="24"/>
          <w:lang w:val="en-GB"/>
        </w:rPr>
        <w:t xml:space="preserve">specific </w:t>
      </w:r>
      <w:r w:rsidR="005E4B43">
        <w:rPr>
          <w:sz w:val="24"/>
          <w:szCs w:val="24"/>
          <w:lang w:val="en-GB"/>
        </w:rPr>
        <w:t xml:space="preserve">features of the US </w:t>
      </w:r>
      <w:r w:rsidR="005E4B43">
        <w:rPr>
          <w:sz w:val="24"/>
          <w:szCs w:val="24"/>
          <w:lang w:val="en-GB"/>
        </w:rPr>
        <w:fldChar w:fldCharType="begin" w:fldLock="1"/>
      </w:r>
      <w:r w:rsidR="005E4B43">
        <w:rPr>
          <w:sz w:val="24"/>
          <w:szCs w:val="24"/>
          <w:lang w:val="en-GB"/>
        </w:rPr>
        <w:instrText>ADDIN CSL_CITATION {"citationItems":[{"id":"ITEM-1","itemData":{"DOI":"10.7554/eLife.11299","ISSN":"2050-084X","PMID":"26670544","abstract":"The lateral orbitofrontal cortex (lOFC) has been described as signaling either outcome expectancies or value. Previously, we used unblocking to show that lOFC neurons respond to a predictive cue signaling a 'valueless' change in outcome features (McDannald, 2014). However, many of lOFC neurons also fired to a cue that simply signaled more reward. Here, we recorded lOFC neurons in a variant of this task in which rats learned about c-ues that signaled either more (upshift), less (downshift) or the same (blocked) amount of reward. We found that neurons acquired responses specifically to one of the three cues and did not fire to the other two. These results show that, at least early in learning, lOFC neurons fire to valued cues in a way that is more consistent with signaling of the predicted outcome's features than with signaling of a general, abstract or cached value that is independent of the outcome.","author":[{"dropping-particle":"","family":"Lopatina","given":"Nina","non-dropping-particle":"","parse-names":false,"suffix":""},{"dropping-particle":"","family":"McDannald","given":"Michael A","non-dropping-particle":"","parse-names":false,"suffix":""},{"dropping-particle":"V","family":"Steyer","given":"Clay","non-dropping-particle":"","parse-names":false,"suffix":""},{"dropping-particle":"","family":"Sadacca","given":"Brian F","non-dropping-particle":"","parse-names":false,"suffix":""},{"dropping-particle":"","family":"Cheer","given":"Joseph F","non-dropping-particle":"","parse-names":false,"suffix":""},{"dropping-particle":"","family":"Schoenbaum","given":"G.","non-dropping-particle":"","parse-names":false,"suffix":""}],"container-title":"eLife","id":"ITEM-1","issued":{"date-parts":[["2015","12","15"]]},"language":"en","page":"e11299","publisher":"eLife Sciences Publications Limited","title":"Lateral orbitofrontal neurons acquire responses to upshifted, downshifted, or blocked cues during unblocking.","type":"article-journal","volume":"4"},"uris":["http://www.mendeley.com/documents/?uuid=ecf3b85d-358e-4327-a7d4-96f3a78d54aa"]},{"id":"ITEM-2","itemData":{"author":[{"dropping-particle":"","family":"McDannald","given":"Michael A","non-dropping-particle":"","parse-names":false,"suffix":""},{"dropping-particle":"","family":"Esber","given":"G R","non-dropping-particle":"","parse-names":false,"suffix":""},{"dropping-particle":"","family":"Wegener","given":"M A","non-dropping-particle":"","parse-names":false,"suffix":""},{"dropping-particle":"","family":"Wied","given":"H M","non-dropping-particle":"","parse-names":false,"suffix":""},{"dropping-particle":"","family":"Tzu-Lan","given":"L","non-dropping-particle":"","parse-names":false,"suffix":""},{"dropping-particle":"","family":"Stalnaker","given":"Thomas A","non-dropping-particle":"","parse-names":false,"suffix":""},{"dropping-particle":"","family":"Jones","given":"J L","non-dropping-particle":"","parse-names":false,"suffix":""},{"dropping-particle":"","family":"Trageser","given":"J","non-dropping-particle":"","parse-names":false,"suffix":""},{"dropping-particle":"","family":"Schoenbaum","given":"G.","non-dropping-particle":"","parse-names":false,"suffix":""}],"container-title":"eLIFE","id":"ITEM-2","issued":{"date-parts":[["2014"]]},"page":"e02653","title":"Orbitofrontal neurons acquire responses to 'valueless' Pavlovian cues during unblocking","type":"article-journal","volume":"3"},"uris":["http://www.mendeley.com/documents/?uuid=26c04324-62dd-43b0-8b10-78b8d5d615ae"]}],"mendeley":{"formattedCitation":"(Lopatina et al., 2015; McDannald et al., 2014)","plainTextFormattedCitation":"(Lopatina et al., 2015; McDannald et al., 2014)","previouslyFormattedCitation":"(Lopatina et al., 2015; McDannald et al., 2014)"},"properties":{"noteIndex":0},"schema":"https://github.com/citation-style-language/schema/raw/master/csl-citation.json"}</w:instrText>
      </w:r>
      <w:r w:rsidR="005E4B43">
        <w:rPr>
          <w:sz w:val="24"/>
          <w:szCs w:val="24"/>
          <w:lang w:val="en-GB"/>
        </w:rPr>
        <w:fldChar w:fldCharType="separate"/>
      </w:r>
      <w:r w:rsidR="005E4B43" w:rsidRPr="005E4B43">
        <w:rPr>
          <w:noProof/>
          <w:sz w:val="24"/>
          <w:szCs w:val="24"/>
          <w:lang w:val="en-GB"/>
        </w:rPr>
        <w:t>(Lopatina et al., 2015; McDannald et al., 2014)</w:t>
      </w:r>
      <w:r w:rsidR="005E4B43">
        <w:rPr>
          <w:sz w:val="24"/>
          <w:szCs w:val="24"/>
          <w:lang w:val="en-GB"/>
        </w:rPr>
        <w:fldChar w:fldCharType="end"/>
      </w:r>
      <w:r w:rsidR="005E4B43">
        <w:rPr>
          <w:sz w:val="24"/>
          <w:szCs w:val="24"/>
          <w:lang w:val="en-GB"/>
        </w:rPr>
        <w:t>.</w:t>
      </w:r>
    </w:p>
    <w:p w14:paraId="16E85850" w14:textId="77777777" w:rsidR="00686D47" w:rsidRPr="00FB0BE9" w:rsidRDefault="00686D47" w:rsidP="00F04D98">
      <w:pPr>
        <w:pStyle w:val="BodyText"/>
        <w:spacing w:line="480" w:lineRule="auto"/>
        <w:rPr>
          <w:b/>
          <w:bCs/>
          <w:lang w:val="en-GB"/>
        </w:rPr>
      </w:pPr>
      <w:r w:rsidRPr="00FB0BE9">
        <w:rPr>
          <w:b/>
          <w:bCs/>
          <w:lang w:val="en-GB"/>
        </w:rPr>
        <w:t>Pre- vs post-training effects</w:t>
      </w:r>
    </w:p>
    <w:p w14:paraId="6A90BD4B" w14:textId="77777777" w:rsidR="00686D47" w:rsidRPr="00FB0BE9" w:rsidRDefault="00686D47" w:rsidP="00F04D98">
      <w:pPr>
        <w:pStyle w:val="BodyText"/>
        <w:spacing w:line="480" w:lineRule="auto"/>
        <w:rPr>
          <w:lang w:val="en-GB"/>
        </w:rPr>
      </w:pPr>
      <w:r w:rsidRPr="00FB0BE9">
        <w:rPr>
          <w:lang w:val="en-GB"/>
        </w:rPr>
        <w:t xml:space="preserve">The dissociable and opposite effects of pre- and post-training OFC lesions/inactivation on acquisition were surprising and rule out a simple account of OFC dysfunction in terms of prediction-error based learning impairments (Figure 2-figure supplement 1). One possibility is that pretraining lesions result in compensatory function such that learning is supported by other neural systems. In contrast, post-training lesions and inactivation disrupts learning/behaviour that has been acquired in an OFC dependent manner. This argument has been proposed when only pre-training OFC lesions </w:t>
      </w:r>
      <w:r w:rsidRPr="00FB0BE9">
        <w:rPr>
          <w:lang w:val="en-GB"/>
        </w:rPr>
        <w:fldChar w:fldCharType="begin" w:fldLock="1"/>
      </w:r>
      <w:r w:rsidRPr="00FB0BE9">
        <w:rPr>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Pr="00FB0BE9">
        <w:rPr>
          <w:lang w:val="en-GB"/>
        </w:rPr>
        <w:fldChar w:fldCharType="separate"/>
      </w:r>
      <w:r w:rsidRPr="00FB0BE9">
        <w:rPr>
          <w:noProof/>
          <w:lang w:val="en-GB"/>
        </w:rPr>
        <w:t>(Boulougouris et al., 2007; Boulougouris &amp; Robbins, 2009)</w:t>
      </w:r>
      <w:r w:rsidRPr="00FB0BE9">
        <w:rPr>
          <w:lang w:val="en-GB"/>
        </w:rPr>
        <w:fldChar w:fldCharType="end"/>
      </w:r>
      <w:r w:rsidRPr="00FB0BE9">
        <w:rPr>
          <w:lang w:val="en-GB"/>
        </w:rPr>
        <w:t xml:space="preserve">, or only post-training OFC lesions disrupt behaviour </w:t>
      </w:r>
      <w:r w:rsidRPr="00FB0BE9">
        <w:rPr>
          <w:lang w:val="en-GB"/>
        </w:rPr>
        <w:fldChar w:fldCharType="begin" w:fldLock="1"/>
      </w:r>
      <w:r w:rsidRPr="00FB0BE9">
        <w:rPr>
          <w:lang w:val="en-GB"/>
        </w:rP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Pr="00FB0BE9">
        <w:rPr>
          <w:lang w:val="en-GB"/>
        </w:rPr>
        <w:fldChar w:fldCharType="separate"/>
      </w:r>
      <w:r w:rsidRPr="00FB0BE9">
        <w:rPr>
          <w:noProof/>
          <w:lang w:val="en-GB"/>
        </w:rPr>
        <w:t>(Balleine et al., 2011; Ostlund &amp; Balleine, 2007)</w:t>
      </w:r>
      <w:r w:rsidRPr="00FB0BE9">
        <w:rPr>
          <w:lang w:val="en-GB"/>
        </w:rPr>
        <w:fldChar w:fldCharType="end"/>
      </w:r>
      <w:r w:rsidRPr="00FB0BE9">
        <w:rPr>
          <w:lang w:val="en-GB"/>
        </w:rPr>
        <w:t xml:space="preserve">. We will also consider two alternative accounts of pre- vs post-training OFC lesion differences based on theoretical accounts of OFC function, sensory-specific outcome expectancy and latent state theories. Note that these theories do not predict an effect </w:t>
      </w:r>
      <w:r w:rsidRPr="00FB0BE9">
        <w:rPr>
          <w:lang w:val="en-GB"/>
        </w:rPr>
        <w:lastRenderedPageBreak/>
        <w:t xml:space="preserve">of OFC lesions on simple Pavlovian acquisition </w:t>
      </w:r>
      <w:r w:rsidRPr="00FB0BE9">
        <w:rPr>
          <w:i/>
          <w:iCs/>
          <w:lang w:val="en-GB"/>
        </w:rPr>
        <w:t>a priori</w:t>
      </w:r>
      <w:r w:rsidRPr="00FB0BE9">
        <w:rPr>
          <w:lang w:val="en-GB"/>
        </w:rPr>
        <w:t>, and therefore require additional assumptions to account for the present data.</w:t>
      </w:r>
    </w:p>
    <w:p w14:paraId="4DBAC3FB" w14:textId="101B1162" w:rsidR="00686D47" w:rsidRPr="00FB0BE9" w:rsidRDefault="00686D47" w:rsidP="00F04D98">
      <w:pPr>
        <w:pStyle w:val="BodyText"/>
        <w:spacing w:line="480" w:lineRule="auto"/>
        <w:ind w:firstLine="720"/>
        <w:rPr>
          <w:lang w:val="en-GB"/>
        </w:rPr>
      </w:pPr>
      <w:r w:rsidRPr="00FB0BE9">
        <w:rPr>
          <w:lang w:val="en-GB"/>
        </w:rPr>
        <w:t xml:space="preserve">From an associative learning framework, even putatively “simple” single cue-outcome Pavlovian learning can involve a number of different psychological/behavioural processes </w:t>
      </w:r>
      <w:r w:rsidRPr="00FB0BE9">
        <w:rPr>
          <w:lang w:val="en-GB"/>
        </w:rPr>
        <w:fldChar w:fldCharType="begin" w:fldLock="1"/>
      </w:r>
      <w:r w:rsidRPr="00FB0BE9">
        <w:rPr>
          <w:lang w:val="en-GB"/>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Pr="00FB0BE9">
        <w:rPr>
          <w:lang w:val="en-GB"/>
        </w:rPr>
        <w:fldChar w:fldCharType="separate"/>
      </w:r>
      <w:r w:rsidRPr="00FB0BE9">
        <w:rPr>
          <w:noProof/>
          <w:lang w:val="en-GB"/>
        </w:rPr>
        <w:t>(Dickinson, 1980; Hall, 2002; Holland, 1977; Konorski, 1967; Mackintosh, 1974; Rescorla, 1988)</w:t>
      </w:r>
      <w:r w:rsidRPr="00FB0BE9">
        <w:rPr>
          <w:lang w:val="en-GB"/>
        </w:rPr>
        <w:fldChar w:fldCharType="end"/>
      </w:r>
      <w:r w:rsidRPr="00FB0BE9">
        <w:rPr>
          <w:lang w:val="en-GB"/>
        </w:rPr>
        <w:t xml:space="preserve">.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Pr="00FB0BE9">
        <w:rPr>
          <w:lang w:val="en-GB"/>
        </w:rPr>
        <w:fldChar w:fldCharType="begin" w:fldLock="1"/>
      </w:r>
      <w:r w:rsidRPr="00FB0BE9">
        <w:rPr>
          <w:lang w:val="en-GB"/>
        </w:rP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Pr="00FB0BE9">
        <w:rPr>
          <w:lang w:val="en-GB"/>
        </w:rPr>
        <w:fldChar w:fldCharType="separate"/>
      </w:r>
      <w:r w:rsidRPr="00FB0BE9">
        <w:rPr>
          <w:noProof/>
          <w:lang w:val="en-GB"/>
        </w:rPr>
        <w:t>(for review see Delamater &amp; Oakeshott, 2007)</w:t>
      </w:r>
      <w:r w:rsidRPr="00FB0BE9">
        <w:rPr>
          <w:lang w:val="en-GB"/>
        </w:rPr>
        <w:fldChar w:fldCharType="end"/>
      </w:r>
      <w:r w:rsidRPr="00FB0BE9">
        <w:rPr>
          <w:lang w:val="en-GB"/>
        </w:rPr>
        <w:t xml:space="preserve">. It is possible that pretraining OFC lesions disrupt the balance of these different aspects of Pavlovian learning and </w:t>
      </w:r>
      <w:r w:rsidR="0053574F" w:rsidRPr="00FB0BE9">
        <w:rPr>
          <w:lang w:val="en-GB"/>
        </w:rPr>
        <w:t>behaviour</w:t>
      </w:r>
      <w:r w:rsidRPr="00FB0BE9">
        <w:rPr>
          <w:lang w:val="en-GB"/>
        </w:rPr>
        <w:t xml:space="preserve"> </w:t>
      </w:r>
      <w:r w:rsidRPr="00FB0BE9">
        <w:rPr>
          <w:lang w:val="en-GB"/>
        </w:rPr>
        <w:fldChar w:fldCharType="begin" w:fldLock="1"/>
      </w:r>
      <w:r w:rsidR="00305542" w:rsidRPr="00FB0BE9">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Pr="00FB0BE9">
        <w:rPr>
          <w:lang w:val="en-GB"/>
        </w:rPr>
        <w:fldChar w:fldCharType="separate"/>
      </w:r>
      <w:r w:rsidRPr="00FB0BE9">
        <w:rPr>
          <w:noProof/>
          <w:lang w:val="en-GB"/>
        </w:rPr>
        <w:t>(Burke et al., 2007; Delamater, 2007)</w:t>
      </w:r>
      <w:r w:rsidRPr="00FB0BE9">
        <w:rPr>
          <w:lang w:val="en-GB"/>
        </w:rPr>
        <w:fldChar w:fldCharType="end"/>
      </w:r>
      <w:r w:rsidRPr="00FB0BE9">
        <w:rPr>
          <w:lang w:val="en-GB"/>
        </w:rPr>
        <w:t xml:space="preserve">. </w:t>
      </w:r>
    </w:p>
    <w:p w14:paraId="10FD56F1" w14:textId="36F5439B" w:rsidR="00686D47" w:rsidRPr="00FB0BE9" w:rsidRDefault="00686D47" w:rsidP="00F04D98">
      <w:pPr>
        <w:pStyle w:val="BodyText"/>
        <w:spacing w:line="480" w:lineRule="auto"/>
        <w:ind w:firstLine="720"/>
        <w:rPr>
          <w:lang w:val="en-GB"/>
        </w:rPr>
      </w:pPr>
      <w:r w:rsidRPr="00FB0BE9">
        <w:rPr>
          <w:lang w:val="en-GB"/>
        </w:rPr>
        <w:t xml:space="preserve">If the OFC is necessary for the representation of the sensory specific properties of expected outcomes, then OFC lesions might allow a stimulus-response habit system to dominate behavioural control. Following pre-training lesions, this may lead to an unconstrained habit learning system </w:t>
      </w:r>
      <w:r w:rsidRPr="00FB0BE9">
        <w:rPr>
          <w:lang w:val="en-GB"/>
        </w:rPr>
        <w:fldChar w:fldCharType="begin" w:fldLock="1"/>
      </w:r>
      <w:r w:rsidRPr="00FB0BE9">
        <w:rPr>
          <w:lang w:val="en-GB"/>
        </w:rP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Pr="00FB0BE9">
        <w:rPr>
          <w:lang w:val="en-GB"/>
        </w:rPr>
        <w:fldChar w:fldCharType="separate"/>
      </w:r>
      <w:r w:rsidRPr="00FB0BE9">
        <w:rPr>
          <w:noProof/>
          <w:lang w:val="en-GB"/>
        </w:rPr>
        <w:t>(Coutureau &amp; Killcross, 2003; Dickinson, 1985; Dolan &amp; Dayan, 2013; Killcross &amp; Coutureau, 2003)</w:t>
      </w:r>
      <w:r w:rsidRPr="00FB0BE9">
        <w:rPr>
          <w:lang w:val="en-GB"/>
        </w:rPr>
        <w:fldChar w:fldCharType="end"/>
      </w:r>
      <w:r w:rsidRPr="00FB0BE9">
        <w:rPr>
          <w:lang w:val="en-GB"/>
        </w:rPr>
        <w:t xml:space="preserve"> that is not necessarily bounded by the current value of the outcome, and overly sensitive to current general motivational states (e.g. overall hunger levels; Figure 1B) of the organism. However, once initial learning occurs with an intact OFC, the encoding of the identity of the expected outcome is likely to have occurred </w:t>
      </w:r>
      <w:r w:rsidRPr="00FB0BE9">
        <w:rPr>
          <w:lang w:val="en-GB"/>
        </w:rPr>
        <w:fldChar w:fldCharType="begin" w:fldLock="1"/>
      </w:r>
      <w:r w:rsidRPr="00FB0BE9">
        <w:rPr>
          <w:lang w:val="en-GB"/>
        </w:rP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Pr="00FB0BE9">
        <w:rPr>
          <w:lang w:val="en-GB"/>
        </w:rPr>
        <w:fldChar w:fldCharType="separate"/>
      </w:r>
      <w:r w:rsidRPr="00FB0BE9">
        <w:rPr>
          <w:noProof/>
          <w:lang w:val="en-GB"/>
        </w:rPr>
        <w:t>(e.g. Delamater &amp; Holland, 2008)</w:t>
      </w:r>
      <w:r w:rsidRPr="00FB0BE9">
        <w:rPr>
          <w:lang w:val="en-GB"/>
        </w:rPr>
        <w:fldChar w:fldCharType="end"/>
      </w:r>
      <w:r w:rsidRPr="00FB0BE9">
        <w:rPr>
          <w:lang w:val="en-GB"/>
        </w:rPr>
        <w:t xml:space="preserve">. Subsequently, a post-training lesion or inactivation of the OFC is likely to affect </w:t>
      </w:r>
      <w:r w:rsidRPr="00FB0BE9">
        <w:rPr>
          <w:lang w:val="en-GB"/>
        </w:rPr>
        <w:lastRenderedPageBreak/>
        <w:t>the subsequent updating of this information. Therefore, one possible account</w:t>
      </w:r>
      <w:r w:rsidR="00D161F9" w:rsidRPr="00FB0BE9">
        <w:rPr>
          <w:lang w:val="en-GB"/>
        </w:rPr>
        <w:t xml:space="preserve"> is that</w:t>
      </w:r>
      <w:r w:rsidRPr="00FB0BE9">
        <w:rPr>
          <w:lang w:val="en-GB"/>
        </w:rPr>
        <w:t xml:space="preserve"> the impaired acquisition behaviour we observed following post-training inactivation reflects an inability to update the current motivational value of the specific outcome that is expected.</w:t>
      </w:r>
    </w:p>
    <w:p w14:paraId="61FD1E76" w14:textId="39F13B8F" w:rsidR="00686D47" w:rsidRPr="00FB0BE9" w:rsidRDefault="00686D47" w:rsidP="00F04D98">
      <w:pPr>
        <w:pStyle w:val="BodyText"/>
        <w:spacing w:line="480" w:lineRule="auto"/>
        <w:ind w:firstLine="720"/>
        <w:rPr>
          <w:lang w:val="en-GB"/>
        </w:rPr>
      </w:pPr>
      <w:r w:rsidRPr="00FB0BE9">
        <w:rPr>
          <w:lang w:val="en-GB"/>
        </w:rPr>
        <w:t xml:space="preserve">The latent state representation account of the OFC might also be able to account for the differences observed dissociation between pre- and post-training OFC lesions on acquisition. Computational models </w:t>
      </w:r>
      <w:r w:rsidRPr="00FB0BE9">
        <w:rPr>
          <w:lang w:val="en-GB"/>
        </w:rPr>
        <w:fldChar w:fldCharType="begin" w:fldLock="1"/>
      </w:r>
      <w:r w:rsidR="005E4B43">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Pr="00FB0BE9">
        <w:rPr>
          <w:lang w:val="en-GB"/>
        </w:rPr>
        <w:fldChar w:fldCharType="separate"/>
      </w:r>
      <w:r w:rsidRPr="00FB0BE9">
        <w:rPr>
          <w:noProof/>
          <w:lang w:val="en-GB"/>
        </w:rPr>
        <w:t>(e.g. Wilson et al., 2014)</w:t>
      </w:r>
      <w:r w:rsidRPr="00FB0BE9">
        <w:rPr>
          <w:lang w:val="en-GB"/>
        </w:rPr>
        <w:fldChar w:fldCharType="end"/>
      </w:r>
      <w:r w:rsidRPr="00FB0BE9">
        <w:rPr>
          <w:lang w:val="en-GB"/>
        </w:rPr>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early in acquisition this state representation is not yet stable in healthy control animals </w:t>
      </w:r>
      <w:r w:rsidRPr="00FB0BE9">
        <w:rPr>
          <w:lang w:val="en-GB"/>
        </w:rPr>
        <w:fldChar w:fldCharType="begin" w:fldLock="1"/>
      </w:r>
      <w:r w:rsidRPr="00FB0BE9">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FB0BE9">
        <w:rPr>
          <w:lang w:val="en-GB"/>
        </w:rPr>
        <w:fldChar w:fldCharType="separate"/>
      </w:r>
      <w:r w:rsidRPr="00FB0BE9">
        <w:rPr>
          <w:noProof/>
          <w:lang w:val="en-GB"/>
        </w:rPr>
        <w:t>(Niv, 2019)</w:t>
      </w:r>
      <w:r w:rsidRPr="00FB0BE9">
        <w:rPr>
          <w:lang w:val="en-GB"/>
        </w:rPr>
        <w:fldChar w:fldCharType="end"/>
      </w:r>
      <w:r w:rsidRPr="00FB0BE9">
        <w:rPr>
          <w:lang w:val="en-GB"/>
        </w:rPr>
        <w:t>. How can the animal be certain that the light cue, the testing chamber context, or the reward pellet that they see on each trial is identical to the trials they have already experienced within the session, and from previous days? The subjective experience of these states and their physical features is very likely to be different within- and between-sessions e.g. the ambient noises, odours,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variables such as generalization, confidence, and certainty.</w:t>
      </w:r>
    </w:p>
    <w:p w14:paraId="46867693" w14:textId="21BEB4C9" w:rsidR="00686D47" w:rsidRPr="00FB0BE9" w:rsidRDefault="00686D47" w:rsidP="00F04D98">
      <w:pPr>
        <w:pStyle w:val="BodyText"/>
        <w:spacing w:line="480" w:lineRule="auto"/>
        <w:ind w:firstLine="720"/>
        <w:rPr>
          <w:lang w:val="en-GB"/>
        </w:rPr>
      </w:pPr>
      <w:r w:rsidRPr="00FB0BE9">
        <w:rPr>
          <w:lang w:val="en-GB"/>
        </w:rPr>
        <w:t xml:space="preserve">Paradoxically, in a simple and stable cue-outcome training procedure, pre-training OFC lesions may result in an accurate, but inflexible, representation of these simple task states quite rapidly. In this stable and simple training context this could lead to enhanced Pavlovian </w:t>
      </w:r>
      <w:r w:rsidRPr="00FB0BE9">
        <w:rPr>
          <w:lang w:val="en-GB"/>
        </w:rPr>
        <w:lastRenderedPageBreak/>
        <w:t xml:space="preserve">acquisition. However, in a task with multiple or uncertain cue-outcome contingencies pretraining OFC lesions might impair acquisition </w:t>
      </w:r>
      <w:r w:rsidRPr="00FB0BE9">
        <w:rPr>
          <w:lang w:val="en-GB"/>
        </w:rPr>
        <w:fldChar w:fldCharType="begin" w:fldLock="1"/>
      </w:r>
      <w:r w:rsidR="005E4B43">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Pr="00FB0BE9">
        <w:rPr>
          <w:lang w:val="en-GB"/>
        </w:rPr>
        <w:fldChar w:fldCharType="separate"/>
      </w:r>
      <w:r w:rsidRPr="00FB0BE9">
        <w:rPr>
          <w:noProof/>
          <w:lang w:val="en-GB"/>
        </w:rPr>
        <w:t>(Stolyarova &amp; Izquierdo, 2017; Walton et al., 2010)</w:t>
      </w:r>
      <w:r w:rsidRPr="00FB0BE9">
        <w:rPr>
          <w:lang w:val="en-GB"/>
        </w:rPr>
        <w:fldChar w:fldCharType="end"/>
      </w:r>
      <w:r w:rsidRPr="00FB0BE9">
        <w:rPr>
          <w:lang w:val="en-GB"/>
        </w:rPr>
        <w:t>. However, post-training inactivation of the OFC would disrupt the ability to update already established state representations at whatever stage of certainty/stability that they have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B0BE9" w:rsidRDefault="008D77D0" w:rsidP="00F04D98">
      <w:pPr>
        <w:pStyle w:val="BodyText"/>
        <w:spacing w:line="480" w:lineRule="auto"/>
        <w:rPr>
          <w:b/>
          <w:bCs/>
          <w:lang w:val="en-GB"/>
        </w:rPr>
      </w:pPr>
      <w:r w:rsidRPr="00FB0BE9">
        <w:rPr>
          <w:b/>
          <w:bCs/>
          <w:lang w:val="en-GB"/>
        </w:rPr>
        <w:t>Conclusion</w:t>
      </w:r>
    </w:p>
    <w:p w14:paraId="63E60A08" w14:textId="3CA35D1E" w:rsidR="003A29DA" w:rsidRPr="00FB0BE9" w:rsidRDefault="008D77D0" w:rsidP="00F04D98">
      <w:pPr>
        <w:spacing w:line="480" w:lineRule="auto"/>
        <w:ind w:firstLine="720"/>
        <w:rPr>
          <w:sz w:val="24"/>
          <w:szCs w:val="24"/>
          <w:lang w:val="en-GB"/>
        </w:rPr>
      </w:pPr>
      <w:r w:rsidRPr="00FB0BE9">
        <w:rPr>
          <w:sz w:val="24"/>
          <w:szCs w:val="24"/>
          <w:lang w:val="en-GB"/>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sidRPr="00FB0BE9">
        <w:rPr>
          <w:sz w:val="24"/>
          <w:szCs w:val="24"/>
          <w:lang w:val="en-GB"/>
        </w:rPr>
        <w:t>These findings raise</w:t>
      </w:r>
      <w:r w:rsidR="006A24BC" w:rsidRPr="00FB0BE9">
        <w:rPr>
          <w:sz w:val="24"/>
          <w:szCs w:val="24"/>
          <w:lang w:val="en-GB"/>
        </w:rPr>
        <w:t xml:space="preserve"> two</w:t>
      </w:r>
      <w:r w:rsidR="003A29DA" w:rsidRPr="00FB0BE9">
        <w:rPr>
          <w:sz w:val="24"/>
          <w:szCs w:val="24"/>
          <w:lang w:val="en-GB"/>
        </w:rPr>
        <w:t xml:space="preserve"> </w:t>
      </w:r>
      <w:r w:rsidR="00086177" w:rsidRPr="00FB0BE9">
        <w:rPr>
          <w:sz w:val="24"/>
          <w:szCs w:val="24"/>
          <w:lang w:val="en-GB"/>
        </w:rPr>
        <w:t xml:space="preserve">important </w:t>
      </w:r>
      <w:r w:rsidR="00E1318C" w:rsidRPr="00FB0BE9">
        <w:rPr>
          <w:sz w:val="24"/>
          <w:szCs w:val="24"/>
          <w:lang w:val="en-GB"/>
        </w:rPr>
        <w:t>issues</w:t>
      </w:r>
      <w:r w:rsidR="000F511E" w:rsidRPr="00FB0BE9">
        <w:rPr>
          <w:sz w:val="24"/>
          <w:szCs w:val="24"/>
          <w:lang w:val="en-GB"/>
        </w:rPr>
        <w:t xml:space="preserve">. First, </w:t>
      </w:r>
      <w:r w:rsidR="00E7081A" w:rsidRPr="00FB0BE9">
        <w:rPr>
          <w:sz w:val="24"/>
          <w:szCs w:val="24"/>
          <w:lang w:val="en-GB"/>
        </w:rPr>
        <w:t>they</w:t>
      </w:r>
      <w:r w:rsidR="008A12A1" w:rsidRPr="00FB0BE9">
        <w:rPr>
          <w:sz w:val="24"/>
          <w:szCs w:val="24"/>
          <w:lang w:val="en-GB"/>
        </w:rPr>
        <w:t xml:space="preserve"> demonstrate the importan</w:t>
      </w:r>
      <w:r w:rsidR="00F70381" w:rsidRPr="00FB0BE9">
        <w:rPr>
          <w:sz w:val="24"/>
          <w:szCs w:val="24"/>
          <w:lang w:val="en-GB"/>
        </w:rPr>
        <w:t>ce of not</w:t>
      </w:r>
      <w:r w:rsidR="008A12A1" w:rsidRPr="00FB0BE9">
        <w:rPr>
          <w:sz w:val="24"/>
          <w:szCs w:val="24"/>
          <w:lang w:val="en-GB"/>
        </w:rPr>
        <w:t xml:space="preserve"> interpreting a </w:t>
      </w:r>
      <w:r w:rsidR="007B3FF1" w:rsidRPr="00FB0BE9">
        <w:rPr>
          <w:sz w:val="24"/>
          <w:szCs w:val="24"/>
          <w:lang w:val="en-GB"/>
        </w:rPr>
        <w:t xml:space="preserve">null effect of </w:t>
      </w:r>
      <w:r w:rsidR="007A5618" w:rsidRPr="00FB0BE9">
        <w:rPr>
          <w:sz w:val="24"/>
          <w:szCs w:val="24"/>
          <w:lang w:val="en-GB"/>
        </w:rPr>
        <w:t>l</w:t>
      </w:r>
      <w:r w:rsidR="007B3FF1" w:rsidRPr="00FB0BE9">
        <w:rPr>
          <w:sz w:val="24"/>
          <w:szCs w:val="24"/>
          <w:lang w:val="en-GB"/>
        </w:rPr>
        <w:t>esions on acquisition behaviour as evidence that the OFC is not involved in acquisition learning</w:t>
      </w:r>
      <w:r w:rsidR="007F2F62" w:rsidRPr="00FB0BE9">
        <w:rPr>
          <w:sz w:val="24"/>
          <w:szCs w:val="24"/>
          <w:lang w:val="en-GB"/>
        </w:rPr>
        <w:t>.</w:t>
      </w:r>
      <w:r w:rsidR="007F3739" w:rsidRPr="00FB0BE9">
        <w:rPr>
          <w:sz w:val="24"/>
          <w:szCs w:val="24"/>
          <w:lang w:val="en-GB"/>
        </w:rPr>
        <w:t xml:space="preserve"> </w:t>
      </w:r>
      <w:r w:rsidR="007F2F62" w:rsidRPr="00FB0BE9">
        <w:rPr>
          <w:sz w:val="24"/>
          <w:szCs w:val="24"/>
          <w:lang w:val="en-GB"/>
        </w:rPr>
        <w:t xml:space="preserve">Instead, </w:t>
      </w:r>
      <w:r w:rsidR="00014210" w:rsidRPr="00FB0BE9">
        <w:rPr>
          <w:sz w:val="24"/>
          <w:szCs w:val="24"/>
          <w:lang w:val="en-GB"/>
        </w:rPr>
        <w:t xml:space="preserve">the </w:t>
      </w:r>
      <w:r w:rsidR="007D5B9B" w:rsidRPr="00FB0BE9">
        <w:rPr>
          <w:sz w:val="24"/>
          <w:szCs w:val="24"/>
          <w:lang w:val="en-GB"/>
        </w:rPr>
        <w:t xml:space="preserve">underlying </w:t>
      </w:r>
      <w:r w:rsidR="006F5719" w:rsidRPr="00FB0BE9">
        <w:rPr>
          <w:sz w:val="24"/>
          <w:szCs w:val="24"/>
          <w:lang w:val="en-GB"/>
        </w:rPr>
        <w:t xml:space="preserve">deficit in acquisition is not </w:t>
      </w:r>
      <w:r w:rsidR="007D5B9B" w:rsidRPr="00FB0BE9">
        <w:rPr>
          <w:sz w:val="24"/>
          <w:szCs w:val="24"/>
          <w:lang w:val="en-GB"/>
        </w:rPr>
        <w:t xml:space="preserve">being </w:t>
      </w:r>
      <w:r w:rsidR="00C43B0F" w:rsidRPr="00FB0BE9">
        <w:rPr>
          <w:sz w:val="24"/>
          <w:szCs w:val="24"/>
          <w:lang w:val="en-GB"/>
        </w:rPr>
        <w:t>expressed or</w:t>
      </w:r>
      <w:r w:rsidR="007D5B9B" w:rsidRPr="00FB0BE9">
        <w:rPr>
          <w:sz w:val="24"/>
          <w:szCs w:val="24"/>
          <w:lang w:val="en-GB"/>
        </w:rPr>
        <w:t xml:space="preserve"> is not relevant to behavioural performance in the task yet</w:t>
      </w:r>
      <w:r w:rsidR="006F7DC9" w:rsidRPr="00FB0BE9">
        <w:rPr>
          <w:sz w:val="24"/>
          <w:szCs w:val="24"/>
          <w:lang w:val="en-GB"/>
        </w:rPr>
        <w:t xml:space="preserve">. Second, </w:t>
      </w:r>
      <w:r w:rsidR="00E7081A" w:rsidRPr="00FB0BE9">
        <w:rPr>
          <w:sz w:val="24"/>
          <w:szCs w:val="24"/>
          <w:lang w:val="en-GB"/>
        </w:rPr>
        <w:t xml:space="preserve">these findings demonstrate that </w:t>
      </w:r>
      <w:r w:rsidR="001B52E5" w:rsidRPr="00FB0BE9">
        <w:rPr>
          <w:sz w:val="24"/>
          <w:szCs w:val="24"/>
          <w:lang w:val="en-GB"/>
        </w:rPr>
        <w:t xml:space="preserve">even within a putatively “simple” behavioural task, there are </w:t>
      </w:r>
      <w:r w:rsidR="006F5719" w:rsidRPr="00FB0BE9">
        <w:rPr>
          <w:sz w:val="24"/>
          <w:szCs w:val="24"/>
          <w:lang w:val="en-GB"/>
        </w:rPr>
        <w:t xml:space="preserve">many potential </w:t>
      </w:r>
      <w:r w:rsidR="006B24E7" w:rsidRPr="00FB0BE9">
        <w:rPr>
          <w:sz w:val="24"/>
          <w:szCs w:val="24"/>
          <w:lang w:val="en-GB"/>
        </w:rPr>
        <w:t xml:space="preserve">underlying </w:t>
      </w:r>
      <w:r w:rsidR="0093008D" w:rsidRPr="00FB0BE9">
        <w:rPr>
          <w:sz w:val="24"/>
          <w:szCs w:val="24"/>
          <w:lang w:val="en-GB"/>
        </w:rPr>
        <w:t xml:space="preserve">psychological processes that </w:t>
      </w:r>
      <w:r w:rsidR="00B13D6A" w:rsidRPr="00FB0BE9">
        <w:rPr>
          <w:sz w:val="24"/>
          <w:szCs w:val="24"/>
          <w:lang w:val="en-GB"/>
        </w:rPr>
        <w:t xml:space="preserve">can </w:t>
      </w:r>
      <w:r w:rsidR="002D1186" w:rsidRPr="00FB0BE9">
        <w:rPr>
          <w:sz w:val="24"/>
          <w:szCs w:val="24"/>
          <w:lang w:val="en-GB"/>
        </w:rPr>
        <w:t xml:space="preserve">contribute to performance and change </w:t>
      </w:r>
      <w:r w:rsidR="00B13D6A" w:rsidRPr="00FB0BE9">
        <w:rPr>
          <w:sz w:val="24"/>
          <w:szCs w:val="24"/>
          <w:lang w:val="en-GB"/>
        </w:rPr>
        <w:t>over time.</w:t>
      </w:r>
      <w:r w:rsidR="002D602B" w:rsidRPr="00FB0BE9">
        <w:rPr>
          <w:sz w:val="24"/>
          <w:szCs w:val="24"/>
          <w:lang w:val="en-GB"/>
        </w:rPr>
        <w:t xml:space="preserve"> </w:t>
      </w:r>
      <w:r w:rsidR="007E4CE1" w:rsidRPr="00FB0BE9">
        <w:rPr>
          <w:sz w:val="24"/>
          <w:szCs w:val="24"/>
          <w:lang w:val="en-GB"/>
        </w:rPr>
        <w:t xml:space="preserve">This is consistent with growing </w:t>
      </w:r>
      <w:r w:rsidR="00515AD3" w:rsidRPr="00FB0BE9">
        <w:rPr>
          <w:sz w:val="24"/>
          <w:szCs w:val="24"/>
          <w:lang w:val="en-GB"/>
        </w:rPr>
        <w:t>suggestions that the</w:t>
      </w:r>
      <w:r w:rsidR="00883551" w:rsidRPr="00FB0BE9">
        <w:rPr>
          <w:sz w:val="24"/>
          <w:szCs w:val="24"/>
          <w:lang w:val="en-GB"/>
        </w:rPr>
        <w:t xml:space="preserve"> </w:t>
      </w:r>
      <w:r w:rsidR="00BD54A1" w:rsidRPr="00FB0BE9">
        <w:rPr>
          <w:sz w:val="24"/>
          <w:szCs w:val="24"/>
          <w:lang w:val="en-GB"/>
        </w:rPr>
        <w:t>competition</w:t>
      </w:r>
      <w:r w:rsidR="00883551" w:rsidRPr="00FB0BE9">
        <w:rPr>
          <w:sz w:val="24"/>
          <w:szCs w:val="24"/>
          <w:lang w:val="en-GB"/>
        </w:rPr>
        <w:t xml:space="preserve"> and</w:t>
      </w:r>
      <w:r w:rsidR="00515AD3" w:rsidRPr="00FB0BE9">
        <w:rPr>
          <w:sz w:val="24"/>
          <w:szCs w:val="24"/>
          <w:lang w:val="en-GB"/>
        </w:rPr>
        <w:t xml:space="preserve"> interaction between </w:t>
      </w:r>
      <w:r w:rsidR="00883551" w:rsidRPr="00FB0BE9">
        <w:rPr>
          <w:sz w:val="24"/>
          <w:szCs w:val="24"/>
          <w:lang w:val="en-GB"/>
        </w:rPr>
        <w:t xml:space="preserve">underlying </w:t>
      </w:r>
      <w:r w:rsidR="00515AD3" w:rsidRPr="00FB0BE9">
        <w:rPr>
          <w:sz w:val="24"/>
          <w:szCs w:val="24"/>
          <w:lang w:val="en-GB"/>
        </w:rPr>
        <w:t>learning systems</w:t>
      </w:r>
      <w:r w:rsidR="00234420" w:rsidRPr="00FB0BE9">
        <w:rPr>
          <w:sz w:val="24"/>
          <w:szCs w:val="24"/>
          <w:lang w:val="en-GB"/>
        </w:rPr>
        <w:t xml:space="preserve"> </w:t>
      </w:r>
      <w:r w:rsidR="00BD54A1" w:rsidRPr="00FB0BE9">
        <w:rPr>
          <w:sz w:val="24"/>
          <w:szCs w:val="24"/>
          <w:lang w:val="en-GB"/>
        </w:rPr>
        <w:fldChar w:fldCharType="begin" w:fldLock="1"/>
      </w:r>
      <w:r w:rsidR="005E4B43">
        <w:rPr>
          <w:sz w:val="24"/>
          <w:szCs w:val="24"/>
          <w:lang w:val="en-GB"/>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","uris":["http://www.mendeley.com/documents/?uuid=c1b33c74-ba5f-4ab9-b6ed-9a7de9e622d5"]}],"mendeley":{"formattedCitation":"(e.g. Kool et al., 2018)","plainTextFormattedCitation":"(e.g. Kool et al., 2018)","previouslyFormattedCitation":"(e.g. Kool et al., 2018)"},"properties":{"noteIndex":0},"schema":"https://github.com/citation-style-language/schema/raw/master/csl-citation.json"}</w:instrText>
      </w:r>
      <w:r w:rsidR="00BD54A1" w:rsidRPr="00FB0BE9">
        <w:rPr>
          <w:sz w:val="24"/>
          <w:szCs w:val="24"/>
          <w:lang w:val="en-GB"/>
        </w:rPr>
        <w:fldChar w:fldCharType="separate"/>
      </w:r>
      <w:r w:rsidR="00BD54A1" w:rsidRPr="00FB0BE9">
        <w:rPr>
          <w:noProof/>
          <w:sz w:val="24"/>
          <w:szCs w:val="24"/>
          <w:lang w:val="en-GB"/>
        </w:rPr>
        <w:t>(e.g. Kool et al., 2018)</w:t>
      </w:r>
      <w:r w:rsidR="00BD54A1" w:rsidRPr="00FB0BE9">
        <w:rPr>
          <w:sz w:val="24"/>
          <w:szCs w:val="24"/>
          <w:lang w:val="en-GB"/>
        </w:rPr>
        <w:fldChar w:fldCharType="end"/>
      </w:r>
      <w:r w:rsidR="00515AD3" w:rsidRPr="00FB0BE9">
        <w:rPr>
          <w:sz w:val="24"/>
          <w:szCs w:val="24"/>
          <w:lang w:val="en-GB"/>
        </w:rPr>
        <w:t xml:space="preserve"> </w:t>
      </w:r>
      <w:r w:rsidR="00234420" w:rsidRPr="00FB0BE9">
        <w:rPr>
          <w:sz w:val="24"/>
          <w:szCs w:val="24"/>
          <w:lang w:val="en-GB"/>
        </w:rPr>
        <w:t xml:space="preserve">is important and needs further study </w:t>
      </w:r>
      <w:r w:rsidR="00234420" w:rsidRPr="00FB0BE9">
        <w:rPr>
          <w:sz w:val="24"/>
          <w:szCs w:val="24"/>
          <w:lang w:val="en-GB"/>
        </w:rPr>
        <w:fldChar w:fldCharType="begin" w:fldLock="1"/>
      </w:r>
      <w:r w:rsidR="00BD54A1" w:rsidRPr="00FB0BE9">
        <w:rPr>
          <w:sz w:val="24"/>
          <w:szCs w:val="24"/>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234420" w:rsidRPr="00FB0BE9">
        <w:rPr>
          <w:sz w:val="24"/>
          <w:szCs w:val="24"/>
          <w:lang w:val="en-GB"/>
        </w:rPr>
        <w:fldChar w:fldCharType="separate"/>
      </w:r>
      <w:r w:rsidR="00234420" w:rsidRPr="00FB0BE9">
        <w:rPr>
          <w:noProof/>
          <w:sz w:val="24"/>
          <w:szCs w:val="24"/>
          <w:lang w:val="en-GB"/>
        </w:rPr>
        <w:t>(Collins &amp; Cockburn, 2020)</w:t>
      </w:r>
      <w:r w:rsidR="00234420" w:rsidRPr="00FB0BE9">
        <w:rPr>
          <w:sz w:val="24"/>
          <w:szCs w:val="24"/>
          <w:lang w:val="en-GB"/>
        </w:rPr>
        <w:fldChar w:fldCharType="end"/>
      </w:r>
      <w:r w:rsidR="00234420" w:rsidRPr="00FB0BE9">
        <w:rPr>
          <w:sz w:val="24"/>
          <w:szCs w:val="24"/>
          <w:lang w:val="en-GB"/>
        </w:rPr>
        <w:t>.</w:t>
      </w:r>
    </w:p>
    <w:p w14:paraId="67AF9A73" w14:textId="77777777" w:rsidR="005462BD" w:rsidRPr="00FB0BE9" w:rsidRDefault="008D77D0" w:rsidP="00F04D98">
      <w:pPr>
        <w:spacing w:line="480" w:lineRule="auto"/>
        <w:ind w:firstLine="720"/>
        <w:rPr>
          <w:sz w:val="24"/>
          <w:szCs w:val="24"/>
          <w:lang w:val="en-GB"/>
        </w:rPr>
      </w:pPr>
      <w:r w:rsidRPr="00FB0BE9">
        <w:rPr>
          <w:sz w:val="24"/>
          <w:szCs w:val="24"/>
          <w:lang w:val="en-GB"/>
        </w:rPr>
        <w:lastRenderedPageBreak/>
        <w:t xml:space="preserve">While the OFC has often been found not to be necessary for initial acquisition learning, recently there have been reports that simple Pavlovian acquisition is significantly impaired rather than enhanced following optogenetic inhibition of OFC function in head fixed mice </w:t>
      </w:r>
      <w:r w:rsidRPr="00FB0BE9">
        <w:rPr>
          <w:sz w:val="24"/>
          <w:szCs w:val="24"/>
          <w:lang w:val="en-GB"/>
        </w:rPr>
        <w:fldChar w:fldCharType="begin" w:fldLock="1"/>
      </w:r>
      <w:r w:rsidR="00AF2A51" w:rsidRPr="00FB0BE9">
        <w:rPr>
          <w:sz w:val="24"/>
          <w:szCs w:val="24"/>
          <w:lang w:val="en-GB"/>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(Namboodiri et al., 2019; Wang et al., 2020)</w:t>
      </w:r>
      <w:r w:rsidRPr="00FB0BE9">
        <w:rPr>
          <w:sz w:val="24"/>
          <w:szCs w:val="24"/>
          <w:lang w:val="en-GB"/>
        </w:rPr>
        <w:fldChar w:fldCharType="end"/>
      </w:r>
      <w:r w:rsidRPr="00FB0BE9">
        <w:rPr>
          <w:sz w:val="24"/>
          <w:szCs w:val="24"/>
          <w:lang w:val="en-GB"/>
        </w:rPr>
        <w:t xml:space="preserve">, in a manner that does not depend on VTA prediction error </w:t>
      </w:r>
      <w:r w:rsidR="00F718AB" w:rsidRPr="00FB0BE9">
        <w:rPr>
          <w:sz w:val="24"/>
          <w:szCs w:val="24"/>
          <w:lang w:val="en-GB"/>
        </w:rPr>
        <w:t>signalling</w:t>
      </w:r>
      <w:r w:rsidRPr="00FB0BE9">
        <w:rPr>
          <w:sz w:val="24"/>
          <w:szCs w:val="24"/>
          <w:lang w:val="en-GB"/>
        </w:rPr>
        <w:t xml:space="preserve">. In contrast to our results, these studies target more ventral and medial OFC, which is likely to be an important anatomical distinction given the emerging evidence of functional heterogeneity within the OFC </w:t>
      </w:r>
      <w:r w:rsidRPr="00FB0BE9">
        <w:rPr>
          <w:sz w:val="24"/>
          <w:szCs w:val="24"/>
          <w:lang w:val="en-GB"/>
        </w:rPr>
        <w:fldChar w:fldCharType="begin" w:fldLock="1"/>
      </w:r>
      <w:r w:rsidR="00305542" w:rsidRPr="00FB0BE9">
        <w:rPr>
          <w:sz w:val="24"/>
          <w:szCs w:val="24"/>
          <w:lang w:val="en-GB"/>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(Barreiros et al., 2020, 2021; Bradfield &amp; Hart, 2020; Sharpe et al., 2015)</w:t>
      </w:r>
      <w:r w:rsidRPr="00FB0BE9">
        <w:rPr>
          <w:sz w:val="24"/>
          <w:szCs w:val="24"/>
          <w:lang w:val="en-GB"/>
        </w:rPr>
        <w:fldChar w:fldCharType="end"/>
      </w:r>
      <w:r w:rsidRPr="00FB0BE9">
        <w:rPr>
          <w:sz w:val="24"/>
          <w:szCs w:val="24"/>
          <w:lang w:val="en-GB"/>
        </w:rPr>
        <w:t xml:space="preserve">. Indeed, there appears to be dissociable but complementary roles of the medial and lateral OFC such that lateral OFC lesions disrupt Pavlovian whereas medial OFC lesions disrupt instrumental behavioural control </w:t>
      </w:r>
      <w:r w:rsidRPr="00FB0BE9">
        <w:rPr>
          <w:sz w:val="24"/>
          <w:szCs w:val="24"/>
          <w:lang w:val="en-GB"/>
        </w:rPr>
        <w:fldChar w:fldCharType="begin" w:fldLock="1"/>
      </w:r>
      <w:r w:rsidR="00305542" w:rsidRPr="00FB0BE9">
        <w:rPr>
          <w:sz w:val="24"/>
          <w:szCs w:val="24"/>
          <w:lang w:val="en-GB"/>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Pr="00FB0BE9">
        <w:rPr>
          <w:sz w:val="24"/>
          <w:szCs w:val="24"/>
          <w:lang w:val="en-GB"/>
        </w:rPr>
        <w:fldChar w:fldCharType="separate"/>
      </w:r>
      <w:r w:rsidRPr="00FB0BE9">
        <w:rPr>
          <w:noProof/>
          <w:sz w:val="24"/>
          <w:szCs w:val="24"/>
          <w:lang w:val="en-GB"/>
        </w:rPr>
        <w:t>(Bradfield et al., 2015, 2018; Gardner et al., 2017, 2018; McDannald et al., 2011; Ostlund &amp; Balleine, 2007; Panayi &amp; Killcross, 2018)</w:t>
      </w:r>
      <w:r w:rsidRPr="00FB0BE9">
        <w:rPr>
          <w:sz w:val="24"/>
          <w:szCs w:val="24"/>
          <w:lang w:val="en-GB"/>
        </w:rPr>
        <w:fldChar w:fldCharType="end"/>
      </w:r>
      <w:r w:rsidRPr="00FB0BE9">
        <w:rPr>
          <w:sz w:val="24"/>
          <w:szCs w:val="24"/>
          <w:lang w:val="en-GB"/>
        </w:rPr>
        <w:t>. This suggests that the OFC</w:t>
      </w:r>
      <w:proofErr w:type="gramStart"/>
      <w:r w:rsidR="007D70F5" w:rsidRPr="00FB0BE9">
        <w:rPr>
          <w:sz w:val="24"/>
          <w:szCs w:val="24"/>
          <w:lang w:val="en-GB"/>
        </w:rPr>
        <w:t>,</w:t>
      </w:r>
      <w:r w:rsidRPr="00FB0BE9">
        <w:rPr>
          <w:sz w:val="24"/>
          <w:szCs w:val="24"/>
          <w:lang w:val="en-GB"/>
        </w:rPr>
        <w:t xml:space="preserve"> as a whole</w:t>
      </w:r>
      <w:r w:rsidR="007D70F5" w:rsidRPr="00FB0BE9">
        <w:rPr>
          <w:sz w:val="24"/>
          <w:szCs w:val="24"/>
          <w:lang w:val="en-GB"/>
        </w:rPr>
        <w:t xml:space="preserve">, </w:t>
      </w:r>
      <w:r w:rsidRPr="00FB0BE9">
        <w:rPr>
          <w:sz w:val="24"/>
          <w:szCs w:val="24"/>
          <w:lang w:val="en-GB"/>
        </w:rPr>
        <w:t>is</w:t>
      </w:r>
      <w:proofErr w:type="gramEnd"/>
      <w:r w:rsidRPr="00FB0BE9">
        <w:rPr>
          <w:sz w:val="24"/>
          <w:szCs w:val="24"/>
          <w:lang w:val="en-GB"/>
        </w:rPr>
        <w:t xml:space="preserve"> engaged in the learning and flexible updating of </w:t>
      </w:r>
      <w:r w:rsidR="00F718AB" w:rsidRPr="00FB0BE9">
        <w:rPr>
          <w:sz w:val="24"/>
          <w:szCs w:val="24"/>
          <w:lang w:val="en-GB"/>
        </w:rPr>
        <w:t>value-based</w:t>
      </w:r>
      <w:r w:rsidRPr="00FB0BE9">
        <w:rPr>
          <w:sz w:val="24"/>
          <w:szCs w:val="24"/>
          <w:lang w:val="en-GB"/>
        </w:rPr>
        <w:t xml:space="preserve"> behaviours, but within the orbital subregions this process appears to be remarkably specialized for distinct types of behaviour and learning.</w:t>
      </w:r>
    </w:p>
    <w:p w14:paraId="61E17E4D" w14:textId="77777777" w:rsidR="005462BD" w:rsidRPr="00FB0BE9" w:rsidRDefault="005462BD" w:rsidP="00F04D98">
      <w:pPr>
        <w:spacing w:line="480" w:lineRule="auto"/>
        <w:ind w:firstLine="720"/>
        <w:rPr>
          <w:sz w:val="24"/>
          <w:szCs w:val="24"/>
          <w:lang w:val="en-GB"/>
        </w:rPr>
      </w:pPr>
    </w:p>
    <w:p w14:paraId="6A4A0586" w14:textId="77777777" w:rsidR="005462BD" w:rsidRPr="00FB0BE9" w:rsidRDefault="005462BD" w:rsidP="00F04D98">
      <w:pPr>
        <w:spacing w:line="480" w:lineRule="auto"/>
        <w:ind w:firstLine="720"/>
        <w:rPr>
          <w:sz w:val="24"/>
          <w:szCs w:val="24"/>
          <w:lang w:val="en-GB"/>
        </w:rPr>
      </w:pPr>
    </w:p>
    <w:p w14:paraId="6ACDDA50"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Acknowledgements</w:t>
      </w:r>
    </w:p>
    <w:p w14:paraId="763D249F" w14:textId="5437722C" w:rsidR="00504233" w:rsidRPr="00FB0BE9" w:rsidRDefault="00504233" w:rsidP="00504233">
      <w:pPr>
        <w:spacing w:line="360" w:lineRule="auto"/>
        <w:rPr>
          <w:color w:val="000000" w:themeColor="text1"/>
          <w:sz w:val="24"/>
          <w:szCs w:val="24"/>
        </w:rPr>
      </w:pPr>
      <w:r w:rsidRPr="00FB0BE9">
        <w:rPr>
          <w:color w:val="000000" w:themeColor="text1"/>
          <w:sz w:val="24"/>
          <w:szCs w:val="24"/>
        </w:rPr>
        <w:t>We gratefully acknowledge Fred Westbrook, Nathan Holmes, David Bannerman, Mark Walton, Mehdi Khama</w:t>
      </w:r>
      <w:r w:rsidR="00CE05AA" w:rsidRPr="00FB0BE9">
        <w:rPr>
          <w:color w:val="000000" w:themeColor="text1"/>
          <w:sz w:val="24"/>
          <w:szCs w:val="24"/>
        </w:rPr>
        <w:t>s</w:t>
      </w:r>
      <w:r w:rsidRPr="00FB0BE9">
        <w:rPr>
          <w:color w:val="000000" w:themeColor="text1"/>
          <w:sz w:val="24"/>
          <w:szCs w:val="24"/>
        </w:rPr>
        <w:t>si</w:t>
      </w:r>
      <w:r w:rsidR="00CE05AA" w:rsidRPr="00FB0BE9">
        <w:rPr>
          <w:color w:val="000000" w:themeColor="text1"/>
          <w:sz w:val="24"/>
          <w:szCs w:val="24"/>
        </w:rPr>
        <w:t xml:space="preserve">, </w:t>
      </w:r>
      <w:r w:rsidRPr="00FB0BE9">
        <w:rPr>
          <w:color w:val="000000" w:themeColor="text1"/>
          <w:sz w:val="24"/>
          <w:szCs w:val="24"/>
        </w:rPr>
        <w:t>and Geoffrey Schoenbaum for their invaluable feedback. Research supported by grants awarded to Simon Killcross from the Australian Research Council (ARC Discovery Grant DP0989027 and DP120103564).</w:t>
      </w:r>
    </w:p>
    <w:p w14:paraId="22B2E7D1"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Competing Interests</w:t>
      </w:r>
    </w:p>
    <w:p w14:paraId="447400BC" w14:textId="77777777" w:rsidR="00504233" w:rsidRPr="00FB0BE9" w:rsidRDefault="00504233" w:rsidP="00504233">
      <w:pPr>
        <w:spacing w:line="360" w:lineRule="auto"/>
        <w:rPr>
          <w:color w:val="000000" w:themeColor="text1"/>
          <w:sz w:val="24"/>
          <w:szCs w:val="24"/>
        </w:rPr>
      </w:pPr>
      <w:r w:rsidRPr="00FB0BE9">
        <w:rPr>
          <w:color w:val="000000" w:themeColor="text1"/>
          <w:sz w:val="24"/>
          <w:szCs w:val="24"/>
        </w:rPr>
        <w:lastRenderedPageBreak/>
        <w:t>The authors declare no competing interests.</w:t>
      </w:r>
    </w:p>
    <w:p w14:paraId="314D14E6" w14:textId="77777777" w:rsidR="00504233" w:rsidRPr="00FB0BE9" w:rsidRDefault="00504233" w:rsidP="00504233">
      <w:pPr>
        <w:spacing w:line="360" w:lineRule="auto"/>
        <w:rPr>
          <w:b/>
          <w:bCs/>
          <w:color w:val="000000" w:themeColor="text1"/>
          <w:sz w:val="24"/>
          <w:szCs w:val="24"/>
        </w:rPr>
      </w:pPr>
      <w:r w:rsidRPr="00FB0BE9">
        <w:rPr>
          <w:b/>
          <w:bCs/>
          <w:color w:val="000000" w:themeColor="text1"/>
          <w:sz w:val="24"/>
          <w:szCs w:val="24"/>
        </w:rPr>
        <w:t>Data availability</w:t>
      </w:r>
    </w:p>
    <w:p w14:paraId="1C1D846C" w14:textId="77777777" w:rsidR="00504233" w:rsidRPr="00FB0BE9" w:rsidRDefault="00504233" w:rsidP="00504233">
      <w:pPr>
        <w:spacing w:line="480" w:lineRule="auto"/>
        <w:rPr>
          <w:rFonts w:ascii="Times New Roman" w:eastAsia="Calibri" w:hAnsi="Times New Roman" w:cs="Times New Roman"/>
          <w:sz w:val="24"/>
          <w:szCs w:val="24"/>
          <w:lang w:val="en-GB"/>
        </w:rPr>
      </w:pPr>
      <w:r w:rsidRPr="00FB0BE9">
        <w:rPr>
          <w:color w:val="000000" w:themeColor="text1"/>
          <w:sz w:val="24"/>
          <w:szCs w:val="24"/>
        </w:rPr>
        <w:t xml:space="preserve">Data available online at: </w:t>
      </w:r>
      <w:hyperlink r:id="rId10" w:history="1">
        <w:r w:rsidRPr="00FB0BE9">
          <w:rPr>
            <w:rStyle w:val="Hyperlink"/>
            <w:rFonts w:ascii="Times New Roman" w:eastAsia="Calibri" w:hAnsi="Times New Roman" w:cs="Times New Roman"/>
            <w:sz w:val="24"/>
            <w:szCs w:val="24"/>
            <w:lang w:val="en-GB"/>
          </w:rPr>
          <w:t>https://osf.io/tnbh7/?view_only=fe9f8762e1e54ca3be7e84e13b95c1d9</w:t>
        </w:r>
      </w:hyperlink>
    </w:p>
    <w:p w14:paraId="45769FB7" w14:textId="49D50464" w:rsidR="00070894" w:rsidRPr="00FB0BE9" w:rsidRDefault="00070894" w:rsidP="00F04D98">
      <w:pPr>
        <w:spacing w:line="480" w:lineRule="auto"/>
        <w:ind w:firstLine="720"/>
        <w:rPr>
          <w:sz w:val="24"/>
          <w:szCs w:val="24"/>
          <w:lang w:val="en-GB"/>
        </w:rPr>
      </w:pPr>
    </w:p>
    <w:p w14:paraId="441DA769" w14:textId="506CF170" w:rsidR="003F1B21" w:rsidRPr="00FB0BE9" w:rsidRDefault="003F1B21"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t>References</w:t>
      </w:r>
    </w:p>
    <w:p w14:paraId="57DE095A" w14:textId="034F4AB7" w:rsidR="005E4B43" w:rsidRPr="005E4B43" w:rsidRDefault="0075381C"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FB0BE9">
        <w:rPr>
          <w:rFonts w:ascii="Times New Roman" w:hAnsi="Times New Roman" w:cs="Times New Roman"/>
          <w:b/>
          <w:bCs/>
          <w:sz w:val="24"/>
          <w:szCs w:val="24"/>
          <w:lang w:val="en-GB"/>
        </w:rPr>
        <w:fldChar w:fldCharType="begin" w:fldLock="1"/>
      </w:r>
      <w:r w:rsidRPr="00FB0BE9">
        <w:rPr>
          <w:rFonts w:ascii="Times New Roman" w:hAnsi="Times New Roman" w:cs="Times New Roman"/>
          <w:b/>
          <w:bCs/>
          <w:sz w:val="24"/>
          <w:szCs w:val="24"/>
          <w:lang w:val="en-GB"/>
        </w:rPr>
        <w:instrText xml:space="preserve">ADDIN Mendeley Bibliography CSL_BIBLIOGRAPHY </w:instrText>
      </w:r>
      <w:r w:rsidRPr="00FB0BE9">
        <w:rPr>
          <w:rFonts w:ascii="Times New Roman" w:hAnsi="Times New Roman" w:cs="Times New Roman"/>
          <w:b/>
          <w:bCs/>
          <w:sz w:val="24"/>
          <w:szCs w:val="24"/>
          <w:lang w:val="en-GB"/>
        </w:rPr>
        <w:fldChar w:fldCharType="separate"/>
      </w:r>
      <w:r w:rsidR="005E4B43" w:rsidRPr="005E4B43">
        <w:rPr>
          <w:rFonts w:ascii="Times New Roman" w:hAnsi="Times New Roman" w:cs="Times New Roman"/>
          <w:noProof/>
          <w:sz w:val="24"/>
          <w:szCs w:val="24"/>
        </w:rPr>
        <w:t xml:space="preserve">Balleine, B. W., Leung, B. K., &amp; Ostlund, S. B. (2011). The orbitofrontal cortex, predicted value, and choice. </w:t>
      </w:r>
      <w:r w:rsidR="005E4B43" w:rsidRPr="005E4B43">
        <w:rPr>
          <w:rFonts w:ascii="Times New Roman" w:hAnsi="Times New Roman" w:cs="Times New Roman"/>
          <w:i/>
          <w:iCs/>
          <w:noProof/>
          <w:sz w:val="24"/>
          <w:szCs w:val="24"/>
        </w:rPr>
        <w:t>Ann N Y Acad Sci</w:t>
      </w:r>
      <w:r w:rsidR="005E4B43" w:rsidRPr="005E4B43">
        <w:rPr>
          <w:rFonts w:ascii="Times New Roman" w:hAnsi="Times New Roman" w:cs="Times New Roman"/>
          <w:noProof/>
          <w:sz w:val="24"/>
          <w:szCs w:val="24"/>
        </w:rPr>
        <w:t xml:space="preserve">, </w:t>
      </w:r>
      <w:r w:rsidR="005E4B43" w:rsidRPr="005E4B43">
        <w:rPr>
          <w:rFonts w:ascii="Times New Roman" w:hAnsi="Times New Roman" w:cs="Times New Roman"/>
          <w:i/>
          <w:iCs/>
          <w:noProof/>
          <w:sz w:val="24"/>
          <w:szCs w:val="24"/>
        </w:rPr>
        <w:t>1239</w:t>
      </w:r>
      <w:r w:rsidR="005E4B43" w:rsidRPr="005E4B43">
        <w:rPr>
          <w:rFonts w:ascii="Times New Roman" w:hAnsi="Times New Roman" w:cs="Times New Roman"/>
          <w:noProof/>
          <w:sz w:val="24"/>
          <w:szCs w:val="24"/>
        </w:rPr>
        <w:t>, 43–50. https://doi.org/10.1111/j.1749-6632.2011.06270.x</w:t>
      </w:r>
    </w:p>
    <w:p w14:paraId="7C1996B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5E4B43">
        <w:rPr>
          <w:rFonts w:ascii="Times New Roman" w:hAnsi="Times New Roman" w:cs="Times New Roman"/>
          <w:i/>
          <w:iCs/>
          <w:noProof/>
          <w:sz w:val="24"/>
          <w:szCs w:val="24"/>
        </w:rPr>
        <w:t>Behavioral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under review</w:t>
      </w:r>
      <w:r w:rsidRPr="005E4B43">
        <w:rPr>
          <w:rFonts w:ascii="Times New Roman" w:hAnsi="Times New Roman" w:cs="Times New Roman"/>
          <w:noProof/>
          <w:sz w:val="24"/>
          <w:szCs w:val="24"/>
        </w:rPr>
        <w:t>.</w:t>
      </w:r>
    </w:p>
    <w:p w14:paraId="7CB8B0B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5E4B43">
        <w:rPr>
          <w:rFonts w:ascii="Times New Roman" w:hAnsi="Times New Roman" w:cs="Times New Roman"/>
          <w:i/>
          <w:iCs/>
          <w:noProof/>
          <w:sz w:val="24"/>
          <w:szCs w:val="24"/>
        </w:rPr>
        <w:t>BioRxiv</w:t>
      </w:r>
      <w:r w:rsidRPr="005E4B43">
        <w:rPr>
          <w:rFonts w:ascii="Times New Roman" w:hAnsi="Times New Roman" w:cs="Times New Roman"/>
          <w:noProof/>
          <w:sz w:val="24"/>
          <w:szCs w:val="24"/>
        </w:rPr>
        <w:t>, 1–44. https://doi.org/https://doi.org/10.1101/2020.08.28.272591</w:t>
      </w:r>
    </w:p>
    <w:p w14:paraId="5460579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20</w:t>
      </w:r>
      <w:r w:rsidRPr="005E4B43">
        <w:rPr>
          <w:rFonts w:ascii="Times New Roman" w:hAnsi="Times New Roman" w:cs="Times New Roman"/>
          <w:noProof/>
          <w:sz w:val="24"/>
          <w:szCs w:val="24"/>
        </w:rPr>
        <w:t>(11), 4311–4319. http://www.jneurosci.org/content/20/11/4311.full.pdf</w:t>
      </w:r>
    </w:p>
    <w:p w14:paraId="0F0D00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179</w:t>
      </w:r>
      <w:r w:rsidRPr="005E4B43">
        <w:rPr>
          <w:rFonts w:ascii="Times New Roman" w:hAnsi="Times New Roman" w:cs="Times New Roman"/>
          <w:noProof/>
          <w:sz w:val="24"/>
          <w:szCs w:val="24"/>
        </w:rPr>
        <w:t>(2), 219–228. https://doi.org/10.1016/j.bbr.2007.02.005</w:t>
      </w:r>
    </w:p>
    <w:p w14:paraId="00CA449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Boulougouris, V., &amp; Robbins, T. W. (2009). Pre-surgical training ameliorates orbitofrontal-mediated impairments in spatial reversal learning.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197</w:t>
      </w:r>
      <w:r w:rsidRPr="005E4B43">
        <w:rPr>
          <w:rFonts w:ascii="Times New Roman" w:hAnsi="Times New Roman" w:cs="Times New Roman"/>
          <w:noProof/>
          <w:sz w:val="24"/>
          <w:szCs w:val="24"/>
        </w:rPr>
        <w:t>(2), 469–475. https://doi.org/10.1016/j.bbr.2008.10.005</w:t>
      </w:r>
    </w:p>
    <w:p w14:paraId="6AB5DF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88</w:t>
      </w:r>
      <w:r w:rsidRPr="005E4B43">
        <w:rPr>
          <w:rFonts w:ascii="Times New Roman" w:hAnsi="Times New Roman" w:cs="Times New Roman"/>
          <w:noProof/>
          <w:sz w:val="24"/>
          <w:szCs w:val="24"/>
        </w:rPr>
        <w:t>(6), 1268–1280. https://doi.org/10.1016/j.neuron.2015.10.044</w:t>
      </w:r>
    </w:p>
    <w:p w14:paraId="5E3D7DA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5E4B43">
        <w:rPr>
          <w:rFonts w:ascii="Times New Roman" w:hAnsi="Times New Roman" w:cs="Times New Roman"/>
          <w:i/>
          <w:iCs/>
          <w:noProof/>
          <w:sz w:val="24"/>
          <w:szCs w:val="24"/>
        </w:rPr>
        <w:t>Neuroscience &amp; Biobehavioral Reviews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108</w:t>
      </w:r>
      <w:r w:rsidRPr="005E4B43">
        <w:rPr>
          <w:rFonts w:ascii="Times New Roman" w:hAnsi="Times New Roman" w:cs="Times New Roman"/>
          <w:noProof/>
          <w:sz w:val="24"/>
          <w:szCs w:val="24"/>
        </w:rPr>
        <w:t>, 287–294. https://doi.org/10.1016/J.NEUBIOREV.2019.11.009</w:t>
      </w:r>
    </w:p>
    <w:p w14:paraId="780B643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5E4B43">
        <w:rPr>
          <w:rFonts w:ascii="Times New Roman" w:hAnsi="Times New Roman" w:cs="Times New Roman"/>
          <w:i/>
          <w:iCs/>
          <w:noProof/>
          <w:sz w:val="24"/>
          <w:szCs w:val="24"/>
        </w:rPr>
        <w:t>Neurobiology of Learning and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155</w:t>
      </w:r>
      <w:r w:rsidRPr="005E4B43">
        <w:rPr>
          <w:rFonts w:ascii="Times New Roman" w:hAnsi="Times New Roman" w:cs="Times New Roman"/>
          <w:noProof/>
          <w:sz w:val="24"/>
          <w:szCs w:val="24"/>
        </w:rPr>
        <w:t>(May), 463–473. https://doi.org/10.1016/j.nlm.2018.09.008</w:t>
      </w:r>
    </w:p>
    <w:p w14:paraId="681049F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5E4B43">
        <w:rPr>
          <w:rFonts w:ascii="Times New Roman" w:hAnsi="Times New Roman" w:cs="Times New Roman"/>
          <w:i/>
          <w:iCs/>
          <w:noProof/>
          <w:sz w:val="24"/>
          <w:szCs w:val="24"/>
        </w:rPr>
        <w:t>Frontiers in Integrative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w:t>
      </w:r>
      <w:r w:rsidRPr="005E4B43">
        <w:rPr>
          <w:rFonts w:ascii="Times New Roman" w:hAnsi="Times New Roman" w:cs="Times New Roman"/>
          <w:noProof/>
          <w:sz w:val="24"/>
          <w:szCs w:val="24"/>
        </w:rPr>
        <w:t>, 2. https://doi.org/10.3389/neuro.07.002.2007</w:t>
      </w:r>
    </w:p>
    <w:p w14:paraId="53F1E37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5E4B43">
        <w:rPr>
          <w:rFonts w:ascii="Times New Roman" w:hAnsi="Times New Roman" w:cs="Times New Roman"/>
          <w:i/>
          <w:iCs/>
          <w:noProof/>
          <w:sz w:val="24"/>
          <w:szCs w:val="24"/>
        </w:rPr>
        <w:t>Nature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454</w:t>
      </w:r>
      <w:r w:rsidRPr="005E4B43">
        <w:rPr>
          <w:rFonts w:ascii="Times New Roman" w:hAnsi="Times New Roman" w:cs="Times New Roman"/>
          <w:noProof/>
          <w:sz w:val="24"/>
          <w:szCs w:val="24"/>
        </w:rPr>
        <w:t>(7202), 340-U45. https://doi.org/Doi 10.1038/Nature06993</w:t>
      </w:r>
    </w:p>
    <w:p w14:paraId="01B1280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5E4B43">
        <w:rPr>
          <w:rFonts w:ascii="Times New Roman" w:hAnsi="Times New Roman" w:cs="Times New Roman"/>
          <w:i/>
          <w:iCs/>
          <w:noProof/>
          <w:sz w:val="24"/>
          <w:szCs w:val="24"/>
        </w:rPr>
        <w:t xml:space="preserve">European Journal of </w:t>
      </w:r>
      <w:r w:rsidRPr="005E4B43">
        <w:rPr>
          <w:rFonts w:ascii="Times New Roman" w:hAnsi="Times New Roman" w:cs="Times New Roman"/>
          <w:i/>
          <w:iCs/>
          <w:noProof/>
          <w:sz w:val="24"/>
          <w:szCs w:val="24"/>
        </w:rPr>
        <w:lastRenderedPageBreak/>
        <w:t>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w:t>
      </w:r>
      <w:r w:rsidRPr="005E4B43">
        <w:rPr>
          <w:rFonts w:ascii="Times New Roman" w:hAnsi="Times New Roman" w:cs="Times New Roman"/>
          <w:noProof/>
          <w:sz w:val="24"/>
          <w:szCs w:val="24"/>
        </w:rPr>
        <w:t>(10), 1941–1946. https://doi.org/DOI 10.1111/j.1460-9568.2009.06992.x</w:t>
      </w:r>
    </w:p>
    <w:p w14:paraId="045A34F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5E4B43">
        <w:rPr>
          <w:rFonts w:ascii="Times New Roman" w:hAnsi="Times New Roman" w:cs="Times New Roman"/>
          <w:i/>
          <w:iCs/>
          <w:noProof/>
          <w:sz w:val="24"/>
          <w:szCs w:val="24"/>
        </w:rPr>
        <w:t>Physiol. Behav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w:t>
      </w:r>
      <w:r w:rsidRPr="005E4B43">
        <w:rPr>
          <w:rFonts w:ascii="Times New Roman" w:hAnsi="Times New Roman" w:cs="Times New Roman"/>
          <w:noProof/>
          <w:sz w:val="24"/>
          <w:szCs w:val="24"/>
        </w:rPr>
        <w:t>, 163–171.</w:t>
      </w:r>
    </w:p>
    <w:p w14:paraId="13ADE09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(25), 8771–8780. https://doi.org/23/25/8771 [pii]</w:t>
      </w:r>
    </w:p>
    <w:p w14:paraId="108CCB1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Collins, A. G. E., &amp; Cockburn, J. (2020). Beyond dichotomies in reinforcement learning.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https://doi.org/10.1038/s41583-020-0355-6</w:t>
      </w:r>
    </w:p>
    <w:p w14:paraId="0457492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5E4B43">
        <w:rPr>
          <w:rFonts w:ascii="Times New Roman" w:hAnsi="Times New Roman" w:cs="Times New Roman"/>
          <w:i/>
          <w:iCs/>
          <w:noProof/>
          <w:sz w:val="24"/>
          <w:szCs w:val="24"/>
        </w:rPr>
        <w:t>Behavioural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146</w:t>
      </w:r>
      <w:r w:rsidRPr="005E4B43">
        <w:rPr>
          <w:rFonts w:ascii="Times New Roman" w:hAnsi="Times New Roman" w:cs="Times New Roman"/>
          <w:noProof/>
          <w:sz w:val="24"/>
          <w:szCs w:val="24"/>
        </w:rPr>
        <w:t>(1–2), 167–174. http://www.sciencedirect.com/science/article/pii/S0166432803003498</w:t>
      </w:r>
    </w:p>
    <w:p w14:paraId="239ECDB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(2004). Experimental extinction in Pavlovian conditioning: Behavioural and neuroscience perspectives. </w:t>
      </w:r>
      <w:r w:rsidRPr="005E4B43">
        <w:rPr>
          <w:rFonts w:ascii="Times New Roman" w:hAnsi="Times New Roman" w:cs="Times New Roman"/>
          <w:i/>
          <w:iCs/>
          <w:noProof/>
          <w:sz w:val="24"/>
          <w:szCs w:val="24"/>
        </w:rPr>
        <w:t>Quarterly Journal of Experimental Psychology Section B-Comparative and Physiological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57</w:t>
      </w:r>
      <w:r w:rsidRPr="005E4B43">
        <w:rPr>
          <w:rFonts w:ascii="Times New Roman" w:hAnsi="Times New Roman" w:cs="Times New Roman"/>
          <w:noProof/>
          <w:sz w:val="24"/>
          <w:szCs w:val="24"/>
        </w:rPr>
        <w:t>(2), 97–132. https://doi.org/Doi 10.1080/02724990344000097</w:t>
      </w:r>
    </w:p>
    <w:p w14:paraId="1E47254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5E4B43">
        <w:rPr>
          <w:rFonts w:ascii="Times New Roman" w:hAnsi="Times New Roman" w:cs="Times New Roman"/>
          <w:i/>
          <w:iCs/>
          <w:noProof/>
          <w:sz w:val="24"/>
          <w:szCs w:val="24"/>
        </w:rPr>
        <w:t>Linking Affect to Action: Critical Contributions of the Orbitofrontal Cortex</w:t>
      </w:r>
      <w:r w:rsidRPr="005E4B43">
        <w:rPr>
          <w:rFonts w:ascii="Times New Roman" w:hAnsi="Times New Roman" w:cs="Times New Roman"/>
          <w:noProof/>
          <w:sz w:val="24"/>
          <w:szCs w:val="24"/>
        </w:rPr>
        <w:t xml:space="preserve"> (Vol. 1121, pp. 152–173). Blackwell Publishing. https://doi.org/10.1196/annals.1401.030</w:t>
      </w:r>
    </w:p>
    <w:p w14:paraId="2A6D3E8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Delamater, A. R., &amp; Holland, P. C. (2008). The influence of CS-US interval on several different indices of learning in appetitive conditioning. </w:t>
      </w:r>
      <w:r w:rsidRPr="005E4B43">
        <w:rPr>
          <w:rFonts w:ascii="Times New Roman" w:hAnsi="Times New Roman" w:cs="Times New Roman"/>
          <w:i/>
          <w:iCs/>
          <w:noProof/>
          <w:sz w:val="24"/>
          <w:szCs w:val="24"/>
        </w:rPr>
        <w:t>Journal of Experimental Psychology-Animal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34</w:t>
      </w:r>
      <w:r w:rsidRPr="005E4B43">
        <w:rPr>
          <w:rFonts w:ascii="Times New Roman" w:hAnsi="Times New Roman" w:cs="Times New Roman"/>
          <w:noProof/>
          <w:sz w:val="24"/>
          <w:szCs w:val="24"/>
        </w:rPr>
        <w:t>(2), 202–222. https://doi.org/Doi 10.1037/0097-7403.34.2.202</w:t>
      </w:r>
    </w:p>
    <w:p w14:paraId="3C040E8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Delamater, A. R., &amp; Oakeshott, S. (2007). Learning about multiple attributes of reward in Pavlovian conditioning. </w:t>
      </w:r>
      <w:r w:rsidRPr="005E4B43">
        <w:rPr>
          <w:rFonts w:ascii="Times New Roman" w:hAnsi="Times New Roman" w:cs="Times New Roman"/>
          <w:i/>
          <w:iCs/>
          <w:noProof/>
          <w:sz w:val="24"/>
          <w:szCs w:val="24"/>
        </w:rPr>
        <w:t>Annals of the New York Academy of Sciences</w:t>
      </w:r>
      <w:r w:rsidRPr="005E4B43">
        <w:rPr>
          <w:rFonts w:ascii="Times New Roman" w:hAnsi="Times New Roman" w:cs="Times New Roman"/>
          <w:noProof/>
          <w:sz w:val="24"/>
          <w:szCs w:val="24"/>
        </w:rPr>
        <w:t>. https://doi.org/10.1196/annals.1390.008</w:t>
      </w:r>
    </w:p>
    <w:p w14:paraId="02AD441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Dias, R., Robbins, T. W., &amp; Roberts, A. C. (1996). Dissociation in prefrontal cortex of affective and attentional shifts. </w:t>
      </w:r>
      <w:r w:rsidRPr="005E4B43">
        <w:rPr>
          <w:rFonts w:ascii="Times New Roman" w:hAnsi="Times New Roman" w:cs="Times New Roman"/>
          <w:i/>
          <w:iCs/>
          <w:noProof/>
          <w:sz w:val="24"/>
          <w:szCs w:val="24"/>
        </w:rPr>
        <w:t>Nature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380</w:t>
      </w:r>
      <w:r w:rsidRPr="005E4B43">
        <w:rPr>
          <w:rFonts w:ascii="Times New Roman" w:hAnsi="Times New Roman" w:cs="Times New Roman"/>
          <w:noProof/>
          <w:sz w:val="24"/>
          <w:szCs w:val="24"/>
        </w:rPr>
        <w:t>(6569), 69–72. https://doi.org/10.1038/380069a0</w:t>
      </w:r>
    </w:p>
    <w:p w14:paraId="4C19103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(1980). Contemporary animal learning theory. In J. Gray (Ed.), </w:t>
      </w:r>
      <w:r w:rsidRPr="005E4B43">
        <w:rPr>
          <w:rFonts w:ascii="Times New Roman" w:hAnsi="Times New Roman" w:cs="Times New Roman"/>
          <w:i/>
          <w:iCs/>
          <w:noProof/>
          <w:sz w:val="24"/>
          <w:szCs w:val="24"/>
        </w:rPr>
        <w:t>Problems in the behavioural sciences</w:t>
      </w:r>
      <w:r w:rsidRPr="005E4B43">
        <w:rPr>
          <w:rFonts w:ascii="Times New Roman" w:hAnsi="Times New Roman" w:cs="Times New Roman"/>
          <w:noProof/>
          <w:sz w:val="24"/>
          <w:szCs w:val="24"/>
        </w:rPr>
        <w:t>. Cambridge University Press.</w:t>
      </w:r>
    </w:p>
    <w:p w14:paraId="788F4E1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(1985). Actions and Habits : The Development of Behavioural Autonomy. </w:t>
      </w:r>
      <w:r w:rsidRPr="005E4B43">
        <w:rPr>
          <w:rFonts w:ascii="Times New Roman" w:hAnsi="Times New Roman" w:cs="Times New Roman"/>
          <w:i/>
          <w:iCs/>
          <w:noProof/>
          <w:sz w:val="24"/>
          <w:szCs w:val="24"/>
        </w:rPr>
        <w:t>Philosophical Transactions of the Royal Society of London. Series B, Biological Sciences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308</w:t>
      </w:r>
      <w:r w:rsidRPr="005E4B43">
        <w:rPr>
          <w:rFonts w:ascii="Times New Roman" w:hAnsi="Times New Roman" w:cs="Times New Roman"/>
          <w:noProof/>
          <w:sz w:val="24"/>
          <w:szCs w:val="24"/>
        </w:rPr>
        <w:t>(1135), 67–78. http://www.jstor.org/stable/2396284</w:t>
      </w:r>
    </w:p>
    <w:p w14:paraId="2CB2D55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Dickinson, A., &amp; Balleine, B. W. (2002). The Role of Learning in the Operation of Motivational Systems. In </w:t>
      </w:r>
      <w:r w:rsidRPr="005E4B43">
        <w:rPr>
          <w:rFonts w:ascii="Times New Roman" w:hAnsi="Times New Roman" w:cs="Times New Roman"/>
          <w:i/>
          <w:iCs/>
          <w:noProof/>
          <w:sz w:val="24"/>
          <w:szCs w:val="24"/>
        </w:rPr>
        <w:t>Stevens’ Handbook of Experimental Psychology</w:t>
      </w:r>
      <w:r w:rsidRPr="005E4B43">
        <w:rPr>
          <w:rFonts w:ascii="Times New Roman" w:hAnsi="Times New Roman" w:cs="Times New Roman"/>
          <w:noProof/>
          <w:sz w:val="24"/>
          <w:szCs w:val="24"/>
        </w:rPr>
        <w:t>. John Wiley &amp; Sons, Inc. https://doi.org/10.1002/0471214426.pas0312</w:t>
      </w:r>
    </w:p>
    <w:p w14:paraId="63AF4B7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Dolan, R. J., &amp; Dayan, P. (2013). Goals and habits in the brain.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(2), 312–325. https://doi.org/10.1016/j.neuron.2013.09.007</w:t>
      </w:r>
    </w:p>
    <w:p w14:paraId="56EFCEE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5E4B43">
        <w:rPr>
          <w:rFonts w:ascii="Times New Roman" w:hAnsi="Times New Roman" w:cs="Times New Roman"/>
          <w:i/>
          <w:iCs/>
          <w:noProof/>
          <w:sz w:val="24"/>
          <w:szCs w:val="24"/>
        </w:rPr>
        <w:t>Proceedings of the Royal Society B-Biological Sciences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278</w:t>
      </w:r>
      <w:r w:rsidRPr="005E4B43">
        <w:rPr>
          <w:rFonts w:ascii="Times New Roman" w:hAnsi="Times New Roman" w:cs="Times New Roman"/>
          <w:noProof/>
          <w:sz w:val="24"/>
          <w:szCs w:val="24"/>
        </w:rPr>
        <w:t xml:space="preserve">(1718), 2553–2561. https://doi.org/DOI </w:t>
      </w:r>
      <w:r w:rsidRPr="005E4B43">
        <w:rPr>
          <w:rFonts w:ascii="Times New Roman" w:hAnsi="Times New Roman" w:cs="Times New Roman"/>
          <w:noProof/>
          <w:sz w:val="24"/>
          <w:szCs w:val="24"/>
        </w:rPr>
        <w:lastRenderedPageBreak/>
        <w:t>10.1098/rspb.2011.0836</w:t>
      </w:r>
    </w:p>
    <w:p w14:paraId="48E2561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(15), 6610–6614. http://www.jneurosci.org/cgi/reprint/19/15/6610.pdf</w:t>
      </w:r>
    </w:p>
    <w:p w14:paraId="2E0E14E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5E4B43">
        <w:rPr>
          <w:rFonts w:ascii="Times New Roman" w:hAnsi="Times New Roman" w:cs="Times New Roman"/>
          <w:i/>
          <w:iCs/>
          <w:noProof/>
          <w:sz w:val="24"/>
          <w:szCs w:val="24"/>
        </w:rPr>
        <w:t>Current Biology</w:t>
      </w:r>
      <w:r w:rsidRPr="005E4B43">
        <w:rPr>
          <w:rFonts w:ascii="Times New Roman" w:hAnsi="Times New Roman" w:cs="Times New Roman"/>
          <w:noProof/>
          <w:sz w:val="24"/>
          <w:szCs w:val="24"/>
        </w:rPr>
        <w:t>. https://doi.org/10.1016/j.cub.2019.10.058</w:t>
      </w:r>
    </w:p>
    <w:p w14:paraId="6D44227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https://doi.org/10.7554/eLife.38963</w:t>
      </w:r>
    </w:p>
    <w:p w14:paraId="69EA9BB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0</w:t>
      </w:r>
      <w:r w:rsidRPr="005E4B43">
        <w:rPr>
          <w:rFonts w:ascii="Times New Roman" w:hAnsi="Times New Roman" w:cs="Times New Roman"/>
          <w:noProof/>
          <w:sz w:val="24"/>
          <w:szCs w:val="24"/>
        </w:rPr>
        <w:t>(0). https://doi.org/10.1016/j.neuron.2017.10.026</w:t>
      </w:r>
    </w:p>
    <w:p w14:paraId="6865E5E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Hall, G. (2002). Associative structures in Pavlovian and instrumental conditioning. In C. R. Gallistel (Ed.), </w:t>
      </w:r>
      <w:r w:rsidRPr="005E4B43">
        <w:rPr>
          <w:rFonts w:ascii="Times New Roman" w:hAnsi="Times New Roman" w:cs="Times New Roman"/>
          <w:i/>
          <w:iCs/>
          <w:noProof/>
          <w:sz w:val="24"/>
          <w:szCs w:val="24"/>
        </w:rPr>
        <w:t>Steven’s handbook of experimental psychology</w:t>
      </w:r>
      <w:r w:rsidRPr="005E4B43">
        <w:rPr>
          <w:rFonts w:ascii="Times New Roman" w:hAnsi="Times New Roman" w:cs="Times New Roman"/>
          <w:noProof/>
          <w:sz w:val="24"/>
          <w:szCs w:val="24"/>
        </w:rPr>
        <w:t xml:space="preserve"> (Vol. 3, pp. 1–45). John Wiley &amp; Sons.</w:t>
      </w:r>
    </w:p>
    <w:p w14:paraId="2831778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Holland, P. C. (1977). Conditioned stimulus as a determinant of the form of the Pavlovian conditioned response. </w:t>
      </w:r>
      <w:r w:rsidRPr="005E4B43">
        <w:rPr>
          <w:rFonts w:ascii="Times New Roman" w:hAnsi="Times New Roman" w:cs="Times New Roman"/>
          <w:i/>
          <w:iCs/>
          <w:noProof/>
          <w:sz w:val="24"/>
          <w:szCs w:val="24"/>
        </w:rPr>
        <w:t>J Exp Psychol Anim Behav Process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w:t>
      </w:r>
      <w:r w:rsidRPr="005E4B43">
        <w:rPr>
          <w:rFonts w:ascii="Times New Roman" w:hAnsi="Times New Roman" w:cs="Times New Roman"/>
          <w:noProof/>
          <w:sz w:val="24"/>
          <w:szCs w:val="24"/>
        </w:rPr>
        <w:t>(1), 77–104. http://www.ncbi.nlm.nih.gov/pubmed/845545</w:t>
      </w:r>
    </w:p>
    <w:p w14:paraId="0CC3611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5E4B43">
        <w:rPr>
          <w:rFonts w:ascii="Times New Roman" w:hAnsi="Times New Roman" w:cs="Times New Roman"/>
          <w:i/>
          <w:iCs/>
          <w:noProof/>
          <w:sz w:val="24"/>
          <w:szCs w:val="24"/>
        </w:rPr>
        <w:t>Experimental Brain Research</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11</w:t>
      </w:r>
      <w:r w:rsidRPr="005E4B43">
        <w:rPr>
          <w:rFonts w:ascii="Times New Roman" w:hAnsi="Times New Roman" w:cs="Times New Roman"/>
          <w:noProof/>
          <w:sz w:val="24"/>
          <w:szCs w:val="24"/>
        </w:rPr>
        <w:t xml:space="preserve">(4), 376–386. </w:t>
      </w:r>
      <w:r w:rsidRPr="005E4B43">
        <w:rPr>
          <w:rFonts w:ascii="Times New Roman" w:hAnsi="Times New Roman" w:cs="Times New Roman"/>
          <w:noProof/>
          <w:sz w:val="24"/>
          <w:szCs w:val="24"/>
        </w:rPr>
        <w:lastRenderedPageBreak/>
        <w:t>http://www.ncbi.nlm.nih.gov/pubmed/4993199</w:t>
      </w:r>
    </w:p>
    <w:p w14:paraId="3E71850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Izquierdo, A. D. (2017). Functional Heterogeneity within Rat Orbitofrontal Cortex in Reward Learning and Decision Making. </w:t>
      </w:r>
      <w:r w:rsidRPr="005E4B43">
        <w:rPr>
          <w:rFonts w:ascii="Times New Roman" w:hAnsi="Times New Roman" w:cs="Times New Roman"/>
          <w:i/>
          <w:iCs/>
          <w:noProof/>
          <w:sz w:val="24"/>
          <w:szCs w:val="24"/>
        </w:rPr>
        <w:t>The Journal of Neuroscience : The Official Journal of the Society for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37</w:t>
      </w:r>
      <w:r w:rsidRPr="005E4B43">
        <w:rPr>
          <w:rFonts w:ascii="Times New Roman" w:hAnsi="Times New Roman" w:cs="Times New Roman"/>
          <w:noProof/>
          <w:sz w:val="24"/>
          <w:szCs w:val="24"/>
        </w:rPr>
        <w:t>(44), 10529–10540. https://doi.org/10.1523/JNEUROSCI.1678-17.2017</w:t>
      </w:r>
    </w:p>
    <w:p w14:paraId="2409422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Kamin, L. J. (1969). Predictability, surprise, attention and conditioning. In B. A. Campbell &amp; R. M. Church (Eds.), </w:t>
      </w:r>
      <w:r w:rsidRPr="005E4B43">
        <w:rPr>
          <w:rFonts w:ascii="Times New Roman" w:hAnsi="Times New Roman" w:cs="Times New Roman"/>
          <w:i/>
          <w:iCs/>
          <w:noProof/>
          <w:sz w:val="24"/>
          <w:szCs w:val="24"/>
        </w:rPr>
        <w:t>Punishment and aversive behavior</w:t>
      </w:r>
      <w:r w:rsidRPr="005E4B43">
        <w:rPr>
          <w:rFonts w:ascii="Times New Roman" w:hAnsi="Times New Roman" w:cs="Times New Roman"/>
          <w:noProof/>
          <w:sz w:val="24"/>
          <w:szCs w:val="24"/>
        </w:rPr>
        <w:t xml:space="preserve"> (pp. 279–96). Appleton-Century-Crofts.</w:t>
      </w:r>
    </w:p>
    <w:p w14:paraId="123C69A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Killcross, A. S., &amp; Coutureau, E. (2003). Coordination of actions and habits in the medial prefrontal cortex of rats. </w:t>
      </w:r>
      <w:r w:rsidRPr="005E4B43">
        <w:rPr>
          <w:rFonts w:ascii="Times New Roman" w:hAnsi="Times New Roman" w:cs="Times New Roman"/>
          <w:i/>
          <w:iCs/>
          <w:noProof/>
          <w:sz w:val="24"/>
          <w:szCs w:val="24"/>
        </w:rPr>
        <w:t>Cerebral Cortex</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13</w:t>
      </w:r>
      <w:r w:rsidRPr="005E4B43">
        <w:rPr>
          <w:rFonts w:ascii="Times New Roman" w:hAnsi="Times New Roman" w:cs="Times New Roman"/>
          <w:noProof/>
          <w:sz w:val="24"/>
          <w:szCs w:val="24"/>
        </w:rPr>
        <w:t>(4), 400–408. http://cercor.oxfordjournals.org/cgi/reprint/13/4/400.pdf</w:t>
      </w:r>
    </w:p>
    <w:p w14:paraId="32ADF31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33</w:t>
      </w:r>
      <w:r w:rsidRPr="005E4B43">
        <w:rPr>
          <w:rFonts w:ascii="Times New Roman" w:hAnsi="Times New Roman" w:cs="Times New Roman"/>
          <w:noProof/>
          <w:sz w:val="24"/>
          <w:szCs w:val="24"/>
        </w:rPr>
        <w:t>, 3202–3211. http://www.jneurosci.org/content/33/7/3202.full.pdf</w:t>
      </w:r>
    </w:p>
    <w:p w14:paraId="5652FDB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Konorski, J. (1967). </w:t>
      </w:r>
      <w:r w:rsidRPr="005E4B43">
        <w:rPr>
          <w:rFonts w:ascii="Times New Roman" w:hAnsi="Times New Roman" w:cs="Times New Roman"/>
          <w:i/>
          <w:iCs/>
          <w:noProof/>
          <w:sz w:val="24"/>
          <w:szCs w:val="24"/>
        </w:rPr>
        <w:t>Integrative activity of the brain; an interdisciplinary approach</w:t>
      </w:r>
      <w:r w:rsidRPr="005E4B43">
        <w:rPr>
          <w:rFonts w:ascii="Times New Roman" w:hAnsi="Times New Roman" w:cs="Times New Roman"/>
          <w:noProof/>
          <w:sz w:val="24"/>
          <w:szCs w:val="24"/>
        </w:rPr>
        <w:t>. University of Chicago Press.</w:t>
      </w:r>
    </w:p>
    <w:p w14:paraId="48DC18D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Kool, W., Cushman, F. A., &amp; Gershman, S. J. (2018). Competition and cooperation between multiple reinforcement learning systems. In </w:t>
      </w:r>
      <w:r w:rsidRPr="005E4B43">
        <w:rPr>
          <w:rFonts w:ascii="Times New Roman" w:hAnsi="Times New Roman" w:cs="Times New Roman"/>
          <w:i/>
          <w:iCs/>
          <w:noProof/>
          <w:sz w:val="24"/>
          <w:szCs w:val="24"/>
        </w:rPr>
        <w:t>Goal-Directed Decision Making: Computations and Neural Circuits</w:t>
      </w:r>
      <w:r w:rsidRPr="005E4B43">
        <w:rPr>
          <w:rFonts w:ascii="Times New Roman" w:hAnsi="Times New Roman" w:cs="Times New Roman"/>
          <w:noProof/>
          <w:sz w:val="24"/>
          <w:szCs w:val="24"/>
        </w:rPr>
        <w:t>. Elsevier Inc. https://doi.org/10.1016/B978-0-12-812098-9.00007-3</w:t>
      </w:r>
    </w:p>
    <w:p w14:paraId="3EB1D54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Kringelbach, M. L. (2005). The human orbitofrontal cortex: Linking reward to hedonic </w:t>
      </w:r>
      <w:r w:rsidRPr="005E4B43">
        <w:rPr>
          <w:rFonts w:ascii="Times New Roman" w:hAnsi="Times New Roman" w:cs="Times New Roman"/>
          <w:noProof/>
          <w:sz w:val="24"/>
          <w:szCs w:val="24"/>
        </w:rPr>
        <w:lastRenderedPageBreak/>
        <w:t xml:space="preserve">experience.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w:t>
      </w:r>
      <w:r w:rsidRPr="005E4B43">
        <w:rPr>
          <w:rFonts w:ascii="Times New Roman" w:hAnsi="Times New Roman" w:cs="Times New Roman"/>
          <w:noProof/>
          <w:sz w:val="24"/>
          <w:szCs w:val="24"/>
        </w:rPr>
        <w:t>(9), 691–702. https://doi.org/Doi 10.1038/Nrn1747</w:t>
      </w:r>
    </w:p>
    <w:p w14:paraId="474F270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Lasseter, H. C., Ramirez, D. R., Xie, X., &amp; Fuchs, R. A. (2009). Involvement of the lateral orbitofrontal cortex in drug context-induced reinstatement of cocaine-seeking behavior in rats. </w:t>
      </w:r>
      <w:r w:rsidRPr="005E4B43">
        <w:rPr>
          <w:rFonts w:ascii="Times New Roman" w:hAnsi="Times New Roman" w:cs="Times New Roman"/>
          <w:i/>
          <w:iCs/>
          <w:noProof/>
          <w:sz w:val="24"/>
          <w:szCs w:val="24"/>
        </w:rPr>
        <w:t>European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30</w:t>
      </w:r>
      <w:r w:rsidRPr="005E4B43">
        <w:rPr>
          <w:rFonts w:ascii="Times New Roman" w:hAnsi="Times New Roman" w:cs="Times New Roman"/>
          <w:noProof/>
          <w:sz w:val="24"/>
          <w:szCs w:val="24"/>
        </w:rPr>
        <w:t>(7), 1370–1381. https://doi.org/10.1111/j.1460-9568.2009.06906.x</w:t>
      </w:r>
    </w:p>
    <w:p w14:paraId="429A3B5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Lenth, R., Singmann, H., Love, J., Buerkner, P., &amp; Herve, M. (2020). emmeans: estimated marginal means. R package version 1.4. 4. In </w:t>
      </w:r>
      <w:r w:rsidRPr="005E4B43">
        <w:rPr>
          <w:rFonts w:ascii="Times New Roman" w:hAnsi="Times New Roman" w:cs="Times New Roman"/>
          <w:i/>
          <w:iCs/>
          <w:noProof/>
          <w:sz w:val="24"/>
          <w:szCs w:val="24"/>
        </w:rPr>
        <w:t>The American Statistician</w:t>
      </w:r>
      <w:r w:rsidRPr="005E4B43">
        <w:rPr>
          <w:rFonts w:ascii="Times New Roman" w:hAnsi="Times New Roman" w:cs="Times New Roman"/>
          <w:noProof/>
          <w:sz w:val="24"/>
          <w:szCs w:val="24"/>
        </w:rPr>
        <w:t>. https://doi.org/10.1080/00031305.1980.10483031</w:t>
      </w:r>
    </w:p>
    <w:p w14:paraId="31E48BF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LePelley, M. E. (2004). The role of associative history in models of associative learning: A selective review and a hybrid model. </w:t>
      </w:r>
      <w:r w:rsidRPr="005E4B43">
        <w:rPr>
          <w:rFonts w:ascii="Times New Roman" w:hAnsi="Times New Roman" w:cs="Times New Roman"/>
          <w:i/>
          <w:iCs/>
          <w:noProof/>
          <w:sz w:val="24"/>
          <w:szCs w:val="24"/>
        </w:rPr>
        <w:t>Quarterly Journal of Experimental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57B</w:t>
      </w:r>
      <w:r w:rsidRPr="005E4B43">
        <w:rPr>
          <w:rFonts w:ascii="Times New Roman" w:hAnsi="Times New Roman" w:cs="Times New Roman"/>
          <w:noProof/>
          <w:sz w:val="24"/>
          <w:szCs w:val="24"/>
        </w:rPr>
        <w:t>, 192–243.</w:t>
      </w:r>
    </w:p>
    <w:p w14:paraId="27D993F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Lopatina, N., McDannald, M. A., Steyer, C. V, Sadacca, B. F., Cheer, J. F., &amp; Schoenbaum, G. (2015). Lateral orbitofrontal neurons acquire responses to upshifted, downshifted, or blocked cues during unblocking.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w:t>
      </w:r>
      <w:r w:rsidRPr="005E4B43">
        <w:rPr>
          <w:rFonts w:ascii="Times New Roman" w:hAnsi="Times New Roman" w:cs="Times New Roman"/>
          <w:noProof/>
          <w:sz w:val="24"/>
          <w:szCs w:val="24"/>
        </w:rPr>
        <w:t>, e11299. https://doi.org/10.7554/eLife.11299</w:t>
      </w:r>
    </w:p>
    <w:p w14:paraId="610F18E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Mackintosh, N. J. (1974). </w:t>
      </w:r>
      <w:r w:rsidRPr="005E4B43">
        <w:rPr>
          <w:rFonts w:ascii="Times New Roman" w:hAnsi="Times New Roman" w:cs="Times New Roman"/>
          <w:i/>
          <w:iCs/>
          <w:noProof/>
          <w:sz w:val="24"/>
          <w:szCs w:val="24"/>
        </w:rPr>
        <w:t>The psychology of animal learning</w:t>
      </w:r>
      <w:r w:rsidRPr="005E4B43">
        <w:rPr>
          <w:rFonts w:ascii="Times New Roman" w:hAnsi="Times New Roman" w:cs="Times New Roman"/>
          <w:noProof/>
          <w:sz w:val="24"/>
          <w:szCs w:val="24"/>
        </w:rPr>
        <w:t>. Academic Press.</w:t>
      </w:r>
    </w:p>
    <w:p w14:paraId="1B3BB83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Mackintosh, N. J. (1975). A theory of attention: Variations in the associability of stimuli with reinforcement. </w:t>
      </w:r>
      <w:r w:rsidRPr="005E4B43">
        <w:rPr>
          <w:rFonts w:ascii="Times New Roman" w:hAnsi="Times New Roman" w:cs="Times New Roman"/>
          <w:i/>
          <w:iCs/>
          <w:noProof/>
          <w:sz w:val="24"/>
          <w:szCs w:val="24"/>
        </w:rPr>
        <w:t>Psychol Rev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82</w:t>
      </w:r>
      <w:r w:rsidRPr="005E4B43">
        <w:rPr>
          <w:rFonts w:ascii="Times New Roman" w:hAnsi="Times New Roman" w:cs="Times New Roman"/>
          <w:noProof/>
          <w:sz w:val="24"/>
          <w:szCs w:val="24"/>
        </w:rPr>
        <w:t>(4), 279–298. https://doi.org/10.1037/h0076778</w:t>
      </w:r>
    </w:p>
    <w:p w14:paraId="5D166BA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Esber, G. R., Wegener, M. A., Wied, H. M., Tzu-Lan, L., Stalnaker, T. A., Jones, J. L., Trageser, J., &amp; Schoenbaum, G. (2014). Orbitofrontal neurons acquire responses to “valueless” Pavlovian cues during unblocking.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w:t>
      </w:r>
      <w:r w:rsidRPr="005E4B43">
        <w:rPr>
          <w:rFonts w:ascii="Times New Roman" w:hAnsi="Times New Roman" w:cs="Times New Roman"/>
          <w:noProof/>
          <w:sz w:val="24"/>
          <w:szCs w:val="24"/>
        </w:rPr>
        <w:t xml:space="preserve">, e02653. </w:t>
      </w:r>
      <w:r w:rsidRPr="005E4B43">
        <w:rPr>
          <w:rFonts w:ascii="Times New Roman" w:hAnsi="Times New Roman" w:cs="Times New Roman"/>
          <w:noProof/>
          <w:sz w:val="24"/>
          <w:szCs w:val="24"/>
        </w:rPr>
        <w:lastRenderedPageBreak/>
        <w:t>http://elifesciences.org/content/elife/3/e02653.full.pdf</w:t>
      </w:r>
    </w:p>
    <w:p w14:paraId="402C811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31</w:t>
      </w:r>
      <w:r w:rsidRPr="005E4B43">
        <w:rPr>
          <w:rFonts w:ascii="Times New Roman" w:hAnsi="Times New Roman" w:cs="Times New Roman"/>
          <w:noProof/>
          <w:sz w:val="24"/>
          <w:szCs w:val="24"/>
        </w:rPr>
        <w:t>, 2700–2705. http://www.jneurosci.org/content/31/7/2700.full.pdf</w:t>
      </w:r>
    </w:p>
    <w:p w14:paraId="06613BA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25</w:t>
      </w:r>
      <w:r w:rsidRPr="005E4B43">
        <w:rPr>
          <w:rFonts w:ascii="Times New Roman" w:hAnsi="Times New Roman" w:cs="Times New Roman"/>
          <w:noProof/>
          <w:sz w:val="24"/>
          <w:szCs w:val="24"/>
        </w:rPr>
        <w:t>(18), 4626–4632. https://doi.org/25/18/4626 [pii] 10.1523/JNEUROSCI.5301-04.2005</w:t>
      </w:r>
    </w:p>
    <w:p w14:paraId="5B39550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w:t>
      </w:r>
      <w:r w:rsidRPr="005E4B43">
        <w:rPr>
          <w:rFonts w:ascii="Times New Roman" w:hAnsi="Times New Roman" w:cs="Times New Roman"/>
          <w:noProof/>
          <w:sz w:val="24"/>
          <w:szCs w:val="24"/>
        </w:rPr>
        <w:t>(31), 8166–8169. https://doi.org/10.1523/JNEUROSCI.1556-07.2007</w:t>
      </w:r>
    </w:p>
    <w:p w14:paraId="417F903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Murray, E. A., &amp; Rudebeck, P. H. (2018). Specializations for reward-guided decision-making in the primate ventral prefrontal cortex.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(7), 404–417. https://doi.org/10.1038/s41583-018-0013-4</w:t>
      </w:r>
    </w:p>
    <w:p w14:paraId="55CD2B7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1. https://doi.org/10.1038/s41593-019-0408-1</w:t>
      </w:r>
    </w:p>
    <w:p w14:paraId="3B09034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5E4B43">
        <w:rPr>
          <w:rFonts w:ascii="Times New Roman" w:hAnsi="Times New Roman" w:cs="Times New Roman"/>
          <w:i/>
          <w:iCs/>
          <w:noProof/>
          <w:sz w:val="24"/>
          <w:szCs w:val="24"/>
        </w:rPr>
        <w:t>Frontiers in Psychology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lastRenderedPageBreak/>
        <w:t>8</w:t>
      </w:r>
      <w:r w:rsidRPr="005E4B43">
        <w:rPr>
          <w:rFonts w:ascii="Times New Roman" w:hAnsi="Times New Roman" w:cs="Times New Roman"/>
          <w:noProof/>
          <w:sz w:val="24"/>
          <w:szCs w:val="24"/>
        </w:rPr>
        <w:t>, 244. https://doi.org/10.3389/fpsyg.2017.00244</w:t>
      </w:r>
    </w:p>
    <w:p w14:paraId="63D01B4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Niv, Y. (2019). Learning task-state representations.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22</w:t>
      </w:r>
      <w:r w:rsidRPr="005E4B43">
        <w:rPr>
          <w:rFonts w:ascii="Times New Roman" w:hAnsi="Times New Roman" w:cs="Times New Roman"/>
          <w:noProof/>
          <w:sz w:val="24"/>
          <w:szCs w:val="24"/>
        </w:rPr>
        <w:t>(10), 1544–1553. https://doi.org/10.1038/s41593-019-0470-8</w:t>
      </w:r>
    </w:p>
    <w:p w14:paraId="41B3542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77</w:t>
      </w:r>
      <w:r w:rsidRPr="005E4B43">
        <w:rPr>
          <w:rFonts w:ascii="Times New Roman" w:hAnsi="Times New Roman" w:cs="Times New Roman"/>
          <w:noProof/>
          <w:sz w:val="24"/>
          <w:szCs w:val="24"/>
        </w:rPr>
        <w:t>(2), 251–258. https://doi.org/10.1016/j.neuron.2012.11.006</w:t>
      </w:r>
    </w:p>
    <w:p w14:paraId="17AF2798"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27</w:t>
      </w:r>
      <w:r w:rsidRPr="005E4B43">
        <w:rPr>
          <w:rFonts w:ascii="Times New Roman" w:hAnsi="Times New Roman" w:cs="Times New Roman"/>
          <w:noProof/>
          <w:sz w:val="24"/>
          <w:szCs w:val="24"/>
        </w:rPr>
        <w:t>(18), 4819–4825. https://doi.org/Doi 10.1523/Jneurosci.5443-06.2007</w:t>
      </w:r>
    </w:p>
    <w:p w14:paraId="358EAF2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Padoa-Schioppa, C. (2009). Range-adapting representation of economic value in the orbitofrontal cortex.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29</w:t>
      </w:r>
      <w:r w:rsidRPr="005E4B43">
        <w:rPr>
          <w:rFonts w:ascii="Times New Roman" w:hAnsi="Times New Roman" w:cs="Times New Roman"/>
          <w:noProof/>
          <w:sz w:val="24"/>
          <w:szCs w:val="24"/>
        </w:rPr>
        <w:t>, 14004–14014. http://www.jneurosci.org/content/29/44/14004.full.pdf</w:t>
      </w:r>
    </w:p>
    <w:p w14:paraId="3DE19F0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https://doi.org/10.7554/eLife.37357.001</w:t>
      </w:r>
    </w:p>
    <w:p w14:paraId="139F2DD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Papini, M. R., &amp; Bitterman, M. E. (1993). The two-test strategy in the study of inhibitory conditioning. </w:t>
      </w:r>
      <w:r w:rsidRPr="005E4B43">
        <w:rPr>
          <w:rFonts w:ascii="Times New Roman" w:hAnsi="Times New Roman" w:cs="Times New Roman"/>
          <w:i/>
          <w:iCs/>
          <w:noProof/>
          <w:sz w:val="24"/>
          <w:szCs w:val="24"/>
        </w:rPr>
        <w:t>J Exp Psychol Anim Behav Process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19</w:t>
      </w:r>
      <w:r w:rsidRPr="005E4B43">
        <w:rPr>
          <w:rFonts w:ascii="Times New Roman" w:hAnsi="Times New Roman" w:cs="Times New Roman"/>
          <w:noProof/>
          <w:sz w:val="24"/>
          <w:szCs w:val="24"/>
        </w:rPr>
        <w:t>(4), 342–352. http://psycnet.apa.org/journals/xan/19/4/342/</w:t>
      </w:r>
    </w:p>
    <w:p w14:paraId="5CAF01A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5E4B43">
        <w:rPr>
          <w:rFonts w:ascii="Times New Roman" w:hAnsi="Times New Roman" w:cs="Times New Roman"/>
          <w:i/>
          <w:iCs/>
          <w:noProof/>
          <w:sz w:val="24"/>
          <w:szCs w:val="24"/>
        </w:rPr>
        <w:t>Psychol Rev</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87</w:t>
      </w:r>
      <w:r w:rsidRPr="005E4B43">
        <w:rPr>
          <w:rFonts w:ascii="Times New Roman" w:hAnsi="Times New Roman" w:cs="Times New Roman"/>
          <w:noProof/>
          <w:sz w:val="24"/>
          <w:szCs w:val="24"/>
        </w:rPr>
        <w:t>(6), 532–552. http://www.ncbi.nlm.nih.gov/pubmed/7443916</w:t>
      </w:r>
    </w:p>
    <w:p w14:paraId="40DE3383"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Pears, A., Parkinson, J. A., Hopewell, L., Everitt, B. J., &amp; Roberts, A. C. (2003). Lesions of the orbitofrontal but not medial prefrontal cortex disrupt conditioned reinforcement in primates. </w:t>
      </w:r>
      <w:r w:rsidRPr="005E4B43">
        <w:rPr>
          <w:rFonts w:ascii="Times New Roman" w:hAnsi="Times New Roman" w:cs="Times New Roman"/>
          <w:i/>
          <w:iCs/>
          <w:noProof/>
          <w:sz w:val="24"/>
          <w:szCs w:val="24"/>
        </w:rPr>
        <w:t>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(35), 11189–11201. https://doi.org/23/35/11189 [pii]</w:t>
      </w:r>
    </w:p>
    <w:p w14:paraId="276B010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5E4B43">
        <w:rPr>
          <w:rFonts w:ascii="Times New Roman" w:hAnsi="Times New Roman" w:cs="Times New Roman"/>
          <w:i/>
          <w:iCs/>
          <w:noProof/>
          <w:sz w:val="24"/>
          <w:szCs w:val="24"/>
        </w:rPr>
        <w:t>Behav Neurosci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119</w:t>
      </w:r>
      <w:r w:rsidRPr="005E4B43">
        <w:rPr>
          <w:rFonts w:ascii="Times New Roman" w:hAnsi="Times New Roman" w:cs="Times New Roman"/>
          <w:noProof/>
          <w:sz w:val="24"/>
          <w:szCs w:val="24"/>
        </w:rPr>
        <w:t>(1), 317–322. https://doi.org/2005-01705-030 [pii]10.1037/0735-7044.119.1.317</w:t>
      </w:r>
    </w:p>
    <w:p w14:paraId="4F126A1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5E4B43">
        <w:rPr>
          <w:rFonts w:ascii="Times New Roman" w:hAnsi="Times New Roman" w:cs="Times New Roman"/>
          <w:i/>
          <w:iCs/>
          <w:noProof/>
          <w:sz w:val="24"/>
          <w:szCs w:val="24"/>
        </w:rPr>
        <w:t>The Journal of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23</w:t>
      </w:r>
      <w:r w:rsidRPr="005E4B43">
        <w:rPr>
          <w:rFonts w:ascii="Times New Roman" w:hAnsi="Times New Roman" w:cs="Times New Roman"/>
          <w:noProof/>
          <w:sz w:val="24"/>
          <w:szCs w:val="24"/>
        </w:rPr>
        <w:t>(35), 11078–11084. https://doi.org/10.1523/JNEUROSCI.23-35-11078.2003</w:t>
      </w:r>
    </w:p>
    <w:p w14:paraId="107CCF5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 Core Team (2020). (2020). R: A language and environment for statistical computing. In </w:t>
      </w:r>
      <w:r w:rsidRPr="005E4B43">
        <w:rPr>
          <w:rFonts w:ascii="Times New Roman" w:hAnsi="Times New Roman" w:cs="Times New Roman"/>
          <w:i/>
          <w:iCs/>
          <w:noProof/>
          <w:sz w:val="24"/>
          <w:szCs w:val="24"/>
        </w:rPr>
        <w:t>R: A language and environment for statistical computing. R Foundation for Statistical Computing, Vienna, Austria</w:t>
      </w:r>
      <w:r w:rsidRPr="005E4B43">
        <w:rPr>
          <w:rFonts w:ascii="Times New Roman" w:hAnsi="Times New Roman" w:cs="Times New Roman"/>
          <w:noProof/>
          <w:sz w:val="24"/>
          <w:szCs w:val="24"/>
        </w:rPr>
        <w:t>.</w:t>
      </w:r>
    </w:p>
    <w:p w14:paraId="1F2A43E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5E4B43">
        <w:rPr>
          <w:rFonts w:ascii="Times New Roman" w:hAnsi="Times New Roman" w:cs="Times New Roman"/>
          <w:i/>
          <w:iCs/>
          <w:noProof/>
          <w:sz w:val="24"/>
          <w:szCs w:val="24"/>
        </w:rPr>
        <w:t>Behav Neurosci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121</w:t>
      </w:r>
      <w:r w:rsidRPr="005E4B43">
        <w:rPr>
          <w:rFonts w:ascii="Times New Roman" w:hAnsi="Times New Roman" w:cs="Times New Roman"/>
          <w:noProof/>
          <w:sz w:val="24"/>
          <w:szCs w:val="24"/>
        </w:rPr>
        <w:t>(5), 896–906. https://doi.org/10.1037/0735-7044.121.5.896</w:t>
      </w:r>
    </w:p>
    <w:p w14:paraId="337B907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(1988). Pavlovian Conditioning - Its Not What You Think It Is. </w:t>
      </w:r>
      <w:r w:rsidRPr="005E4B43">
        <w:rPr>
          <w:rFonts w:ascii="Times New Roman" w:hAnsi="Times New Roman" w:cs="Times New Roman"/>
          <w:i/>
          <w:iCs/>
          <w:noProof/>
          <w:sz w:val="24"/>
          <w:szCs w:val="24"/>
        </w:rPr>
        <w:t>American Psychologist</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43</w:t>
      </w:r>
      <w:r w:rsidRPr="005E4B43">
        <w:rPr>
          <w:rFonts w:ascii="Times New Roman" w:hAnsi="Times New Roman" w:cs="Times New Roman"/>
          <w:noProof/>
          <w:sz w:val="24"/>
          <w:szCs w:val="24"/>
        </w:rPr>
        <w:t>(3), 151–160. https://doi.org/Doi 10.1037/0003-066x.43.3.151</w:t>
      </w:r>
    </w:p>
    <w:p w14:paraId="2663059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(2002a). Comparison of the rates of associative change during acquisition and extinction. </w:t>
      </w:r>
      <w:r w:rsidRPr="005E4B43">
        <w:rPr>
          <w:rFonts w:ascii="Times New Roman" w:hAnsi="Times New Roman" w:cs="Times New Roman"/>
          <w:i/>
          <w:iCs/>
          <w:noProof/>
          <w:sz w:val="24"/>
          <w:szCs w:val="24"/>
        </w:rPr>
        <w:t>Journal of Experimental Psychology: 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28</w:t>
      </w:r>
      <w:r w:rsidRPr="005E4B43">
        <w:rPr>
          <w:rFonts w:ascii="Times New Roman" w:hAnsi="Times New Roman" w:cs="Times New Roman"/>
          <w:noProof/>
          <w:sz w:val="24"/>
          <w:szCs w:val="24"/>
        </w:rPr>
        <w:t>(4), 406–415. https://doi.org/10.1037/0097-7403.28.4.406</w:t>
      </w:r>
    </w:p>
    <w:p w14:paraId="3FDB620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Rescorla, R. A. (2002b). Savings tests: Separating differences in rate of learning from differences in initial levels. </w:t>
      </w:r>
      <w:r w:rsidRPr="005E4B43">
        <w:rPr>
          <w:rFonts w:ascii="Times New Roman" w:hAnsi="Times New Roman" w:cs="Times New Roman"/>
          <w:i/>
          <w:iCs/>
          <w:noProof/>
          <w:sz w:val="24"/>
          <w:szCs w:val="24"/>
        </w:rPr>
        <w:t>Journal of Experimental Psychology: Animal Behavior Processes</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28</w:t>
      </w:r>
      <w:r w:rsidRPr="005E4B43">
        <w:rPr>
          <w:rFonts w:ascii="Times New Roman" w:hAnsi="Times New Roman" w:cs="Times New Roman"/>
          <w:noProof/>
          <w:sz w:val="24"/>
          <w:szCs w:val="24"/>
        </w:rPr>
        <w:t>(4), 369–377. https://doi.org/10.1037/0097-7403.28.4.369</w:t>
      </w:r>
    </w:p>
    <w:p w14:paraId="5E4D7CE4"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5E4B43">
        <w:rPr>
          <w:rFonts w:ascii="Times New Roman" w:hAnsi="Times New Roman" w:cs="Times New Roman"/>
          <w:i/>
          <w:iCs/>
          <w:noProof/>
          <w:sz w:val="24"/>
          <w:szCs w:val="24"/>
        </w:rPr>
        <w:t>Classical Conditioning II: Current Research and Theory</w:t>
      </w:r>
      <w:r w:rsidRPr="005E4B43">
        <w:rPr>
          <w:rFonts w:ascii="Times New Roman" w:hAnsi="Times New Roman" w:cs="Times New Roman"/>
          <w:noProof/>
          <w:sz w:val="24"/>
          <w:szCs w:val="24"/>
        </w:rPr>
        <w:t xml:space="preserve"> (pp. 64–99). Appleton Century Crofts.</w:t>
      </w:r>
    </w:p>
    <w:p w14:paraId="5DBD0D7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84</w:t>
      </w:r>
      <w:r w:rsidRPr="005E4B43">
        <w:rPr>
          <w:rFonts w:ascii="Times New Roman" w:hAnsi="Times New Roman" w:cs="Times New Roman"/>
          <w:noProof/>
          <w:sz w:val="24"/>
          <w:szCs w:val="24"/>
        </w:rPr>
        <w:t>(6), 1143–1156. https://doi.org/10.1016/j.neuron.2014.10.049</w:t>
      </w:r>
    </w:p>
    <w:p w14:paraId="38B9A75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7</w:t>
      </w:r>
      <w:r w:rsidRPr="005E4B43">
        <w:rPr>
          <w:rFonts w:ascii="Times New Roman" w:hAnsi="Times New Roman" w:cs="Times New Roman"/>
          <w:noProof/>
          <w:sz w:val="24"/>
          <w:szCs w:val="24"/>
        </w:rPr>
        <w:t>, e30373. https://doi.org/10.7554/eLife.30373</w:t>
      </w:r>
    </w:p>
    <w:p w14:paraId="455618D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5E4B43">
        <w:rPr>
          <w:rFonts w:ascii="Times New Roman" w:hAnsi="Times New Roman" w:cs="Times New Roman"/>
          <w:i/>
          <w:iCs/>
          <w:noProof/>
          <w:sz w:val="24"/>
          <w:szCs w:val="24"/>
        </w:rPr>
        <w:t>Neuroreport</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13</w:t>
      </w:r>
      <w:r w:rsidRPr="005E4B43">
        <w:rPr>
          <w:rFonts w:ascii="Times New Roman" w:hAnsi="Times New Roman" w:cs="Times New Roman"/>
          <w:noProof/>
          <w:sz w:val="24"/>
          <w:szCs w:val="24"/>
        </w:rPr>
        <w:t>(6), 885–890. https://doi.org/10.1097/00001756-200205070-00030</w:t>
      </w:r>
    </w:p>
    <w:p w14:paraId="1303AE3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5E4B43">
        <w:rPr>
          <w:rFonts w:ascii="Times New Roman" w:hAnsi="Times New Roman" w:cs="Times New Roman"/>
          <w:i/>
          <w:iCs/>
          <w:noProof/>
          <w:sz w:val="24"/>
          <w:szCs w:val="24"/>
        </w:rPr>
        <w:t>Nature Reviews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w:t>
      </w:r>
      <w:r w:rsidRPr="005E4B43">
        <w:rPr>
          <w:rFonts w:ascii="Times New Roman" w:hAnsi="Times New Roman" w:cs="Times New Roman"/>
          <w:noProof/>
          <w:sz w:val="24"/>
          <w:szCs w:val="24"/>
        </w:rPr>
        <w:t>(12), 885–892. https://doi.org/Doi 10.1038/Nrn2753</w:t>
      </w:r>
    </w:p>
    <w:p w14:paraId="0F3F8A7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5E4B43">
        <w:rPr>
          <w:rFonts w:ascii="Times New Roman" w:hAnsi="Times New Roman" w:cs="Times New Roman"/>
          <w:i/>
          <w:iCs/>
          <w:noProof/>
          <w:sz w:val="24"/>
          <w:szCs w:val="24"/>
        </w:rPr>
        <w:t>Learning &amp;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10</w:t>
      </w:r>
      <w:r w:rsidRPr="005E4B43">
        <w:rPr>
          <w:rFonts w:ascii="Times New Roman" w:hAnsi="Times New Roman" w:cs="Times New Roman"/>
          <w:noProof/>
          <w:sz w:val="24"/>
          <w:szCs w:val="24"/>
        </w:rPr>
        <w:t xml:space="preserve">(2), 129–140. https://doi.org/Doi </w:t>
      </w:r>
      <w:r w:rsidRPr="005E4B43">
        <w:rPr>
          <w:rFonts w:ascii="Times New Roman" w:hAnsi="Times New Roman" w:cs="Times New Roman"/>
          <w:noProof/>
          <w:sz w:val="24"/>
          <w:szCs w:val="24"/>
        </w:rPr>
        <w:lastRenderedPageBreak/>
        <w:t>10.1101/Lm.55203</w:t>
      </w:r>
    </w:p>
    <w:p w14:paraId="13AEBA5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Schoenbaum, G., Takahashi, Y. K., Liu, T., &amp; McDannald, M. A. (2011). Does the orbitofrontal cortex signal value? </w:t>
      </w:r>
      <w:r w:rsidRPr="005E4B43">
        <w:rPr>
          <w:rFonts w:ascii="Times New Roman" w:hAnsi="Times New Roman" w:cs="Times New Roman"/>
          <w:i/>
          <w:iCs/>
          <w:noProof/>
          <w:sz w:val="24"/>
          <w:szCs w:val="24"/>
        </w:rPr>
        <w:t>Ann N Y Acad 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1239</w:t>
      </w:r>
      <w:r w:rsidRPr="005E4B43">
        <w:rPr>
          <w:rFonts w:ascii="Times New Roman" w:hAnsi="Times New Roman" w:cs="Times New Roman"/>
          <w:noProof/>
          <w:sz w:val="24"/>
          <w:szCs w:val="24"/>
        </w:rPr>
        <w:t>(1), 87–99. https://doi.org/10.1111/j.1749-6632.2011.06210.x</w:t>
      </w:r>
    </w:p>
    <w:p w14:paraId="312F524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Schultz, W. (1998). Predictive reward signal of dopamine neurons. </w:t>
      </w:r>
      <w:r w:rsidRPr="005E4B43">
        <w:rPr>
          <w:rFonts w:ascii="Times New Roman" w:hAnsi="Times New Roman" w:cs="Times New Roman"/>
          <w:i/>
          <w:iCs/>
          <w:noProof/>
          <w:sz w:val="24"/>
          <w:szCs w:val="24"/>
        </w:rPr>
        <w:t>Journal of Neurophysiology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(1), 1–27.</w:t>
      </w:r>
    </w:p>
    <w:p w14:paraId="7F7544B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https://doi.org/10.1038/nn.4538</w:t>
      </w:r>
    </w:p>
    <w:p w14:paraId="50DAEEA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20</w:t>
      </w:r>
      <w:r w:rsidRPr="005E4B43">
        <w:rPr>
          <w:rFonts w:ascii="Times New Roman" w:hAnsi="Times New Roman" w:cs="Times New Roman"/>
          <w:noProof/>
          <w:sz w:val="24"/>
          <w:szCs w:val="24"/>
        </w:rPr>
        <w:t>(5), 735–742. https://doi.org/10.1038/nn.4538</w:t>
      </w:r>
    </w:p>
    <w:p w14:paraId="7A02A7B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Sharpe, M. J., Wikenheiser, A. M., Niv, Y., &amp; Schoenbaum, G. (2015). The State of the Orbitofrontal Cortex.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88</w:t>
      </w:r>
      <w:r w:rsidRPr="005E4B43">
        <w:rPr>
          <w:rFonts w:ascii="Times New Roman" w:hAnsi="Times New Roman" w:cs="Times New Roman"/>
          <w:noProof/>
          <w:sz w:val="24"/>
          <w:szCs w:val="24"/>
        </w:rPr>
        <w:t>(6), 1075–1077. https://doi.org/10.1016/j.neuron.2015.12.004</w:t>
      </w:r>
    </w:p>
    <w:p w14:paraId="52E97EB5"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5E4B43">
        <w:rPr>
          <w:rFonts w:ascii="Times New Roman" w:hAnsi="Times New Roman" w:cs="Times New Roman"/>
          <w:i/>
          <w:iCs/>
          <w:noProof/>
          <w:sz w:val="24"/>
          <w:szCs w:val="24"/>
        </w:rPr>
        <w:t>R Package Version 0.27-2</w:t>
      </w:r>
      <w:r w:rsidRPr="005E4B43">
        <w:rPr>
          <w:rFonts w:ascii="Times New Roman" w:hAnsi="Times New Roman" w:cs="Times New Roman"/>
          <w:noProof/>
          <w:sz w:val="24"/>
          <w:szCs w:val="24"/>
        </w:rPr>
        <w:t>. https://cran.r-project.org/package=afex</w:t>
      </w:r>
    </w:p>
    <w:p w14:paraId="62AED492"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Cooch, N. K., McDannald, M. A., Liu, T. L., Wied, H., Schoenbaum, G., &amp; Tzu-Lan, L. (2014). Orbitofrontal neurons infer the value and identity of predicted </w:t>
      </w:r>
      <w:r w:rsidRPr="005E4B43">
        <w:rPr>
          <w:rFonts w:ascii="Times New Roman" w:hAnsi="Times New Roman" w:cs="Times New Roman"/>
          <w:noProof/>
          <w:sz w:val="24"/>
          <w:szCs w:val="24"/>
        </w:rPr>
        <w:lastRenderedPageBreak/>
        <w:t xml:space="preserve">outcomes. </w:t>
      </w:r>
      <w:r w:rsidRPr="005E4B43">
        <w:rPr>
          <w:rFonts w:ascii="Times New Roman" w:hAnsi="Times New Roman" w:cs="Times New Roman"/>
          <w:i/>
          <w:iCs/>
          <w:noProof/>
          <w:sz w:val="24"/>
          <w:szCs w:val="24"/>
        </w:rPr>
        <w:t>Nat Commun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w:t>
      </w:r>
      <w:r w:rsidRPr="005E4B43">
        <w:rPr>
          <w:rFonts w:ascii="Times New Roman" w:hAnsi="Times New Roman" w:cs="Times New Roman"/>
          <w:noProof/>
          <w:sz w:val="24"/>
          <w:szCs w:val="24"/>
        </w:rPr>
        <w:t>, 3926. https://doi.org/10.1038/ncomms4926</w:t>
      </w:r>
    </w:p>
    <w:p w14:paraId="681DD7A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Cooch, N. K., &amp; Schoenbaum, G. (2015). What the orbitofrontal cortex does not do.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18</w:t>
      </w:r>
      <w:r w:rsidRPr="005E4B43">
        <w:rPr>
          <w:rFonts w:ascii="Times New Roman" w:hAnsi="Times New Roman" w:cs="Times New Roman"/>
          <w:noProof/>
          <w:sz w:val="24"/>
          <w:szCs w:val="24"/>
        </w:rPr>
        <w:t>(5), 620–627. https://doi.org/10.1038/nn.3982</w:t>
      </w:r>
    </w:p>
    <w:p w14:paraId="5BE8049A"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54</w:t>
      </w:r>
      <w:r w:rsidRPr="005E4B43">
        <w:rPr>
          <w:rFonts w:ascii="Times New Roman" w:hAnsi="Times New Roman" w:cs="Times New Roman"/>
          <w:noProof/>
          <w:sz w:val="24"/>
          <w:szCs w:val="24"/>
        </w:rPr>
        <w:t>(1), 51–58. https://doi.org/DOI 10.1016/j.neuron.2007.02.014</w:t>
      </w:r>
    </w:p>
    <w:p w14:paraId="6F057257"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5E4B43">
        <w:rPr>
          <w:rFonts w:ascii="Times New Roman" w:hAnsi="Times New Roman" w:cs="Times New Roman"/>
          <w:i/>
          <w:iCs/>
          <w:noProof/>
          <w:sz w:val="24"/>
          <w:szCs w:val="24"/>
        </w:rPr>
        <w:t>Neurobiology of Learning and Memory</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153</w:t>
      </w:r>
      <w:r w:rsidRPr="005E4B43">
        <w:rPr>
          <w:rFonts w:ascii="Times New Roman" w:hAnsi="Times New Roman" w:cs="Times New Roman"/>
          <w:noProof/>
          <w:sz w:val="24"/>
          <w:szCs w:val="24"/>
        </w:rPr>
        <w:t>, 137–143. https://doi.org/10.1016/J.NLM.2018.01.013</w:t>
      </w:r>
    </w:p>
    <w:p w14:paraId="3F00711C"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16</w:t>
      </w:r>
      <w:r w:rsidRPr="005E4B43">
        <w:rPr>
          <w:rFonts w:ascii="Times New Roman" w:hAnsi="Times New Roman" w:cs="Times New Roman"/>
          <w:noProof/>
          <w:sz w:val="24"/>
          <w:szCs w:val="24"/>
        </w:rPr>
        <w:t>(7), 966–973. https://doi.org/10.1038/nn.3413</w:t>
      </w:r>
    </w:p>
    <w:p w14:paraId="0F00229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Stolyarova, A., &amp; Izquierdo, A. D. (2017). Complementary contributions of basolateral amygdala and orbitofrontal cortex to value learning under uncertainty. </w:t>
      </w:r>
      <w:r w:rsidRPr="005E4B43">
        <w:rPr>
          <w:rFonts w:ascii="Times New Roman" w:hAnsi="Times New Roman" w:cs="Times New Roman"/>
          <w:i/>
          <w:iCs/>
          <w:noProof/>
          <w:sz w:val="24"/>
          <w:szCs w:val="24"/>
        </w:rPr>
        <w:t>ELife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w:t>
      </w:r>
      <w:r w:rsidRPr="005E4B43">
        <w:rPr>
          <w:rFonts w:ascii="Times New Roman" w:hAnsi="Times New Roman" w:cs="Times New Roman"/>
          <w:noProof/>
          <w:sz w:val="24"/>
          <w:szCs w:val="24"/>
        </w:rPr>
        <w:t>, e27483. https://doi.org/10.7554/eLife.27483</w:t>
      </w:r>
    </w:p>
    <w:p w14:paraId="133C4936"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Sutton, R. S., &amp; Barto, A. G. (1998). </w:t>
      </w:r>
      <w:r w:rsidRPr="005E4B43">
        <w:rPr>
          <w:rFonts w:ascii="Times New Roman" w:hAnsi="Times New Roman" w:cs="Times New Roman"/>
          <w:i/>
          <w:iCs/>
          <w:noProof/>
          <w:sz w:val="24"/>
          <w:szCs w:val="24"/>
        </w:rPr>
        <w:t>Reinforccement Learning: An introduction</w:t>
      </w:r>
      <w:r w:rsidRPr="005E4B43">
        <w:rPr>
          <w:rFonts w:ascii="Times New Roman" w:hAnsi="Times New Roman" w:cs="Times New Roman"/>
          <w:noProof/>
          <w:sz w:val="24"/>
          <w:szCs w:val="24"/>
        </w:rPr>
        <w:t>. The MIT Press.</w:t>
      </w:r>
    </w:p>
    <w:p w14:paraId="0AD1593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80</w:t>
      </w:r>
      <w:r w:rsidRPr="005E4B43">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1C592A9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lastRenderedPageBreak/>
        <w:t xml:space="preserve">Takahashi, Y. K., Roesch, M. R., Stalnaker, T. A., Haney, R. Z., Caiu, D. J., Taylor, A. R., Burke, K. A., Schoenbaum, G., &amp; Calu, D. J. (2009). The Orbitofrontal Cortex and Ventral Tegmental Area Are Necessary for Learning from Unexpected Outcomes.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62</w:t>
      </w:r>
      <w:r w:rsidRPr="005E4B43">
        <w:rPr>
          <w:rFonts w:ascii="Times New Roman" w:hAnsi="Times New Roman" w:cs="Times New Roman"/>
          <w:noProof/>
          <w:sz w:val="24"/>
          <w:szCs w:val="24"/>
        </w:rPr>
        <w:t>(2), 269–280. https://doi.org/DOI 10.1016/j.neuron.2009.03.005</w:t>
      </w:r>
    </w:p>
    <w:p w14:paraId="23C49E61"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5E4B43">
        <w:rPr>
          <w:rFonts w:ascii="Times New Roman" w:hAnsi="Times New Roman" w:cs="Times New Roman"/>
          <w:i/>
          <w:iCs/>
          <w:noProof/>
          <w:sz w:val="24"/>
          <w:szCs w:val="24"/>
        </w:rPr>
        <w:t>Nature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14</w:t>
      </w:r>
      <w:r w:rsidRPr="005E4B43">
        <w:rPr>
          <w:rFonts w:ascii="Times New Roman" w:hAnsi="Times New Roman" w:cs="Times New Roman"/>
          <w:noProof/>
          <w:sz w:val="24"/>
          <w:szCs w:val="24"/>
        </w:rPr>
        <w:t>(12), 1590–1597. https://doi.org/10.1038/nn.2957</w:t>
      </w:r>
    </w:p>
    <w:p w14:paraId="48FCC4CE"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Wagner, A. R. (1981). SOP: A model of automatic memory processing in animal behavior. In N. E. Spear (Ed.), </w:t>
      </w:r>
      <w:r w:rsidRPr="005E4B43">
        <w:rPr>
          <w:rFonts w:ascii="Times New Roman" w:hAnsi="Times New Roman" w:cs="Times New Roman"/>
          <w:i/>
          <w:iCs/>
          <w:noProof/>
          <w:sz w:val="24"/>
          <w:szCs w:val="24"/>
        </w:rPr>
        <w:t>Information processing in animals: Memory mechanisms</w:t>
      </w:r>
      <w:r w:rsidRPr="005E4B43">
        <w:rPr>
          <w:rFonts w:ascii="Times New Roman" w:hAnsi="Times New Roman" w:cs="Times New Roman"/>
          <w:noProof/>
          <w:sz w:val="24"/>
          <w:szCs w:val="24"/>
        </w:rPr>
        <w:t xml:space="preserve"> (pp. 5–47). Erlbaum.</w:t>
      </w:r>
    </w:p>
    <w:p w14:paraId="2416FD5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65</w:t>
      </w:r>
      <w:r w:rsidRPr="005E4B43">
        <w:rPr>
          <w:rFonts w:ascii="Times New Roman" w:hAnsi="Times New Roman" w:cs="Times New Roman"/>
          <w:noProof/>
          <w:sz w:val="24"/>
          <w:szCs w:val="24"/>
        </w:rPr>
        <w:t>(6), 927–939. https://doi.org/10.1016/j.neuron.2010.02.027</w:t>
      </w:r>
    </w:p>
    <w:p w14:paraId="21009DD0"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5E4B43">
        <w:rPr>
          <w:rFonts w:ascii="Times New Roman" w:hAnsi="Times New Roman" w:cs="Times New Roman"/>
          <w:i/>
          <w:iCs/>
          <w:noProof/>
          <w:sz w:val="24"/>
          <w:szCs w:val="24"/>
        </w:rPr>
        <w:t>Ann N Y Acad Sci</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1239</w:t>
      </w:r>
      <w:r w:rsidRPr="005E4B43">
        <w:rPr>
          <w:rFonts w:ascii="Times New Roman" w:hAnsi="Times New Roman" w:cs="Times New Roman"/>
          <w:noProof/>
          <w:sz w:val="24"/>
          <w:szCs w:val="24"/>
        </w:rPr>
        <w:t>, 14–24. http://onlinelibrary.wiley.com/doi/10.1111/j.1749-6632.2011.06257.x/abstract</w:t>
      </w:r>
    </w:p>
    <w:p w14:paraId="2FB2ED6F"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Wang, P. Y., Boboila, C., Chin, M., Higashi-Howard, A., Shamash, P., Wu, Z., Stein, N. P., Abbott, L. F., &amp; Axel, R. (2020). Transient and Persistent Representations of Odor Value in Prefrontal Cortex.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1–16. https://doi.org/10.1016/j.neuron.2020.07.033</w:t>
      </w:r>
    </w:p>
    <w:p w14:paraId="7E4B8FFD"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5E4B43">
        <w:rPr>
          <w:rFonts w:ascii="Times New Roman" w:hAnsi="Times New Roman" w:cs="Times New Roman"/>
          <w:i/>
          <w:iCs/>
          <w:noProof/>
          <w:sz w:val="24"/>
          <w:szCs w:val="24"/>
        </w:rPr>
        <w:t xml:space="preserve">The Journal of </w:t>
      </w:r>
      <w:r w:rsidRPr="005E4B43">
        <w:rPr>
          <w:rFonts w:ascii="Times New Roman" w:hAnsi="Times New Roman" w:cs="Times New Roman"/>
          <w:i/>
          <w:iCs/>
          <w:noProof/>
          <w:sz w:val="24"/>
          <w:szCs w:val="24"/>
        </w:rPr>
        <w:lastRenderedPageBreak/>
        <w:t>Neuroscience : The Official Journal of the Society for Neuroscience</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31</w:t>
      </w:r>
      <w:r w:rsidRPr="005E4B43">
        <w:rPr>
          <w:rFonts w:ascii="Times New Roman" w:hAnsi="Times New Roman" w:cs="Times New Roman"/>
          <w:noProof/>
          <w:sz w:val="24"/>
          <w:szCs w:val="24"/>
        </w:rPr>
        <w:t>(42), 15128–15135. https://doi.org/10.1523/JNEUROSCI.3295-11.2011</w:t>
      </w:r>
    </w:p>
    <w:p w14:paraId="33DFE6DB"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szCs w:val="24"/>
        </w:rPr>
      </w:pPr>
      <w:r w:rsidRPr="005E4B43">
        <w:rPr>
          <w:rFonts w:ascii="Times New Roman" w:hAnsi="Times New Roman" w:cs="Times New Roman"/>
          <w:noProof/>
          <w:sz w:val="24"/>
          <w:szCs w:val="24"/>
        </w:rPr>
        <w:t xml:space="preserve">Wilson, R. C., Takahashi, Y. K., Schoenbaum, G., &amp; Niv, Y. (2014). Orbitofrontal cortex as a cognitive map of task space. </w:t>
      </w:r>
      <w:r w:rsidRPr="005E4B43">
        <w:rPr>
          <w:rFonts w:ascii="Times New Roman" w:hAnsi="Times New Roman" w:cs="Times New Roman"/>
          <w:i/>
          <w:iCs/>
          <w:noProof/>
          <w:sz w:val="24"/>
          <w:szCs w:val="24"/>
        </w:rPr>
        <w:t>Neuron</w:t>
      </w:r>
      <w:r w:rsidRPr="005E4B43">
        <w:rPr>
          <w:rFonts w:ascii="Times New Roman" w:hAnsi="Times New Roman" w:cs="Times New Roman"/>
          <w:noProof/>
          <w:sz w:val="24"/>
          <w:szCs w:val="24"/>
        </w:rPr>
        <w:t xml:space="preserve">, </w:t>
      </w:r>
      <w:r w:rsidRPr="005E4B43">
        <w:rPr>
          <w:rFonts w:ascii="Times New Roman" w:hAnsi="Times New Roman" w:cs="Times New Roman"/>
          <w:i/>
          <w:iCs/>
          <w:noProof/>
          <w:sz w:val="24"/>
          <w:szCs w:val="24"/>
        </w:rPr>
        <w:t>81</w:t>
      </w:r>
      <w:r w:rsidRPr="005E4B43">
        <w:rPr>
          <w:rFonts w:ascii="Times New Roman" w:hAnsi="Times New Roman" w:cs="Times New Roman"/>
          <w:noProof/>
          <w:sz w:val="24"/>
          <w:szCs w:val="24"/>
        </w:rPr>
        <w:t>(2), 267–279. https://doi.org/10.1016/j.neuron.2013.11.005</w:t>
      </w:r>
    </w:p>
    <w:p w14:paraId="2FA82279" w14:textId="77777777" w:rsidR="005E4B43" w:rsidRPr="005E4B43" w:rsidRDefault="005E4B43" w:rsidP="005E4B43">
      <w:pPr>
        <w:widowControl w:val="0"/>
        <w:autoSpaceDE w:val="0"/>
        <w:autoSpaceDN w:val="0"/>
        <w:adjustRightInd w:val="0"/>
        <w:spacing w:line="480" w:lineRule="auto"/>
        <w:ind w:left="480" w:hanging="480"/>
        <w:rPr>
          <w:rFonts w:ascii="Times New Roman" w:hAnsi="Times New Roman" w:cs="Times New Roman"/>
          <w:noProof/>
          <w:sz w:val="24"/>
        </w:rPr>
      </w:pPr>
      <w:r w:rsidRPr="005E4B43">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5E4B43">
        <w:rPr>
          <w:rFonts w:ascii="Times New Roman" w:hAnsi="Times New Roman" w:cs="Times New Roman"/>
          <w:i/>
          <w:iCs/>
          <w:noProof/>
          <w:sz w:val="24"/>
          <w:szCs w:val="24"/>
        </w:rPr>
        <w:t>Current Biology</w:t>
      </w:r>
      <w:r w:rsidRPr="005E4B43">
        <w:rPr>
          <w:rFonts w:ascii="Times New Roman" w:hAnsi="Times New Roman" w:cs="Times New Roman"/>
          <w:noProof/>
          <w:sz w:val="24"/>
          <w:szCs w:val="24"/>
        </w:rPr>
        <w:t>. https://doi.org/10.1016/j.cub.2019.01.048</w:t>
      </w:r>
    </w:p>
    <w:p w14:paraId="7E7732D2" w14:textId="7F63E846" w:rsidR="00BD1176" w:rsidRPr="00FB0BE9" w:rsidRDefault="0075381C" w:rsidP="00F04D98">
      <w:pPr>
        <w:spacing w:line="480" w:lineRule="auto"/>
        <w:jc w:val="center"/>
        <w:rPr>
          <w:rFonts w:ascii="Times New Roman" w:hAnsi="Times New Roman" w:cs="Times New Roman"/>
          <w:b/>
          <w:bCs/>
          <w:sz w:val="24"/>
          <w:szCs w:val="24"/>
          <w:lang w:val="en-GB"/>
        </w:rPr>
      </w:pPr>
      <w:r w:rsidRPr="00FB0BE9">
        <w:rPr>
          <w:rFonts w:ascii="Times New Roman" w:hAnsi="Times New Roman" w:cs="Times New Roman"/>
          <w:b/>
          <w:bCs/>
          <w:sz w:val="24"/>
          <w:szCs w:val="24"/>
          <w:lang w:val="en-GB"/>
        </w:rPr>
        <w:fldChar w:fldCharType="end"/>
      </w:r>
    </w:p>
    <w:p w14:paraId="5C3962F2" w14:textId="26FC094B" w:rsidR="00D30FCB" w:rsidRPr="00340F52" w:rsidRDefault="00D30FCB" w:rsidP="00340F52">
      <w:pPr>
        <w:spacing w:line="480" w:lineRule="auto"/>
        <w:rPr>
          <w:rFonts w:ascii="Times New Roman" w:hAnsi="Times New Roman" w:cs="Times New Roman"/>
          <w:b/>
          <w:bCs/>
          <w:sz w:val="24"/>
          <w:szCs w:val="24"/>
          <w:lang w:val="en-GB"/>
        </w:rPr>
      </w:pPr>
    </w:p>
    <w:sectPr w:rsidR="00D30FCB" w:rsidRPr="003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s Panayi">
    <w15:presenceInfo w15:providerId="Windows Live" w15:userId="27192171903cb1e7"/>
  </w15:person>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24F94"/>
    <w:rsid w:val="000321D1"/>
    <w:rsid w:val="00034449"/>
    <w:rsid w:val="00034929"/>
    <w:rsid w:val="000421F5"/>
    <w:rsid w:val="00054192"/>
    <w:rsid w:val="000546A3"/>
    <w:rsid w:val="0006340D"/>
    <w:rsid w:val="00070894"/>
    <w:rsid w:val="0008038B"/>
    <w:rsid w:val="00082090"/>
    <w:rsid w:val="000823B3"/>
    <w:rsid w:val="000846C2"/>
    <w:rsid w:val="00086177"/>
    <w:rsid w:val="00096AB1"/>
    <w:rsid w:val="00097F82"/>
    <w:rsid w:val="000A6F1C"/>
    <w:rsid w:val="000B7F36"/>
    <w:rsid w:val="000C0F98"/>
    <w:rsid w:val="000C2A1B"/>
    <w:rsid w:val="000C3947"/>
    <w:rsid w:val="000D4D18"/>
    <w:rsid w:val="000D5EB8"/>
    <w:rsid w:val="000E06B2"/>
    <w:rsid w:val="000E07DF"/>
    <w:rsid w:val="000E75D6"/>
    <w:rsid w:val="000F511E"/>
    <w:rsid w:val="001005BA"/>
    <w:rsid w:val="001203D8"/>
    <w:rsid w:val="00137D91"/>
    <w:rsid w:val="001432EA"/>
    <w:rsid w:val="0014535A"/>
    <w:rsid w:val="001479B4"/>
    <w:rsid w:val="00155B6D"/>
    <w:rsid w:val="00160183"/>
    <w:rsid w:val="00164B32"/>
    <w:rsid w:val="0017534B"/>
    <w:rsid w:val="00181C26"/>
    <w:rsid w:val="0018779C"/>
    <w:rsid w:val="001A5160"/>
    <w:rsid w:val="001A68A7"/>
    <w:rsid w:val="001B11FA"/>
    <w:rsid w:val="001B52E5"/>
    <w:rsid w:val="001B588C"/>
    <w:rsid w:val="001B71AE"/>
    <w:rsid w:val="001D1A88"/>
    <w:rsid w:val="001D5F7B"/>
    <w:rsid w:val="001E7F0F"/>
    <w:rsid w:val="001F06F9"/>
    <w:rsid w:val="001F1B6A"/>
    <w:rsid w:val="00200865"/>
    <w:rsid w:val="00223D9C"/>
    <w:rsid w:val="00227853"/>
    <w:rsid w:val="002302E3"/>
    <w:rsid w:val="00233B2B"/>
    <w:rsid w:val="00234420"/>
    <w:rsid w:val="0024781A"/>
    <w:rsid w:val="00271520"/>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52"/>
    <w:rsid w:val="00340F9D"/>
    <w:rsid w:val="003515A4"/>
    <w:rsid w:val="00354550"/>
    <w:rsid w:val="0036108C"/>
    <w:rsid w:val="00362515"/>
    <w:rsid w:val="003638D9"/>
    <w:rsid w:val="00370078"/>
    <w:rsid w:val="003A0122"/>
    <w:rsid w:val="003A0471"/>
    <w:rsid w:val="003A1D65"/>
    <w:rsid w:val="003A29DA"/>
    <w:rsid w:val="003A2BED"/>
    <w:rsid w:val="003B2588"/>
    <w:rsid w:val="003B47AE"/>
    <w:rsid w:val="003B5074"/>
    <w:rsid w:val="003B74A4"/>
    <w:rsid w:val="003C0429"/>
    <w:rsid w:val="003C05AF"/>
    <w:rsid w:val="003E73BC"/>
    <w:rsid w:val="003F1B21"/>
    <w:rsid w:val="003F53B9"/>
    <w:rsid w:val="004003BA"/>
    <w:rsid w:val="004004F5"/>
    <w:rsid w:val="004007A7"/>
    <w:rsid w:val="00401A4F"/>
    <w:rsid w:val="004112AC"/>
    <w:rsid w:val="00411855"/>
    <w:rsid w:val="00416693"/>
    <w:rsid w:val="0043230E"/>
    <w:rsid w:val="00454E31"/>
    <w:rsid w:val="004617D6"/>
    <w:rsid w:val="00461AA6"/>
    <w:rsid w:val="00471AD1"/>
    <w:rsid w:val="00474FEF"/>
    <w:rsid w:val="004810C4"/>
    <w:rsid w:val="004815FF"/>
    <w:rsid w:val="00484236"/>
    <w:rsid w:val="00492286"/>
    <w:rsid w:val="004A233F"/>
    <w:rsid w:val="004B0216"/>
    <w:rsid w:val="004B3F8F"/>
    <w:rsid w:val="004B640C"/>
    <w:rsid w:val="00500651"/>
    <w:rsid w:val="00504233"/>
    <w:rsid w:val="0051136C"/>
    <w:rsid w:val="00515AD3"/>
    <w:rsid w:val="005168BF"/>
    <w:rsid w:val="0053574F"/>
    <w:rsid w:val="00541242"/>
    <w:rsid w:val="00545B11"/>
    <w:rsid w:val="005462BD"/>
    <w:rsid w:val="00547881"/>
    <w:rsid w:val="005531ED"/>
    <w:rsid w:val="00577AD9"/>
    <w:rsid w:val="00581C05"/>
    <w:rsid w:val="005942AE"/>
    <w:rsid w:val="005A6F01"/>
    <w:rsid w:val="005B16B7"/>
    <w:rsid w:val="005C5C64"/>
    <w:rsid w:val="005D1CF9"/>
    <w:rsid w:val="005D7251"/>
    <w:rsid w:val="005E4B43"/>
    <w:rsid w:val="005E6F84"/>
    <w:rsid w:val="0060368C"/>
    <w:rsid w:val="006102DA"/>
    <w:rsid w:val="00620B29"/>
    <w:rsid w:val="00622F74"/>
    <w:rsid w:val="0063312B"/>
    <w:rsid w:val="0063626C"/>
    <w:rsid w:val="006460C1"/>
    <w:rsid w:val="006466A1"/>
    <w:rsid w:val="00646AB6"/>
    <w:rsid w:val="00655C8A"/>
    <w:rsid w:val="0067799B"/>
    <w:rsid w:val="0068482A"/>
    <w:rsid w:val="00686D47"/>
    <w:rsid w:val="006950DC"/>
    <w:rsid w:val="006A24BC"/>
    <w:rsid w:val="006A6F42"/>
    <w:rsid w:val="006B0B09"/>
    <w:rsid w:val="006B24E7"/>
    <w:rsid w:val="006B6A85"/>
    <w:rsid w:val="006B76E3"/>
    <w:rsid w:val="006E2444"/>
    <w:rsid w:val="006E2E82"/>
    <w:rsid w:val="006E63CD"/>
    <w:rsid w:val="006F3958"/>
    <w:rsid w:val="006F3C36"/>
    <w:rsid w:val="006F5719"/>
    <w:rsid w:val="006F7DC9"/>
    <w:rsid w:val="00717F46"/>
    <w:rsid w:val="00733FAE"/>
    <w:rsid w:val="007424E9"/>
    <w:rsid w:val="00747447"/>
    <w:rsid w:val="007532E7"/>
    <w:rsid w:val="0075381C"/>
    <w:rsid w:val="00756785"/>
    <w:rsid w:val="00764388"/>
    <w:rsid w:val="00764CF6"/>
    <w:rsid w:val="00775B5B"/>
    <w:rsid w:val="00780429"/>
    <w:rsid w:val="00785DD6"/>
    <w:rsid w:val="00786614"/>
    <w:rsid w:val="007A5618"/>
    <w:rsid w:val="007B3FF1"/>
    <w:rsid w:val="007D5B9B"/>
    <w:rsid w:val="007D70F5"/>
    <w:rsid w:val="007E3BEE"/>
    <w:rsid w:val="007E4BB9"/>
    <w:rsid w:val="007E4CE1"/>
    <w:rsid w:val="007F12A9"/>
    <w:rsid w:val="007F2F62"/>
    <w:rsid w:val="007F3739"/>
    <w:rsid w:val="00803AC9"/>
    <w:rsid w:val="008247D1"/>
    <w:rsid w:val="00826E00"/>
    <w:rsid w:val="00835676"/>
    <w:rsid w:val="00840929"/>
    <w:rsid w:val="0085145D"/>
    <w:rsid w:val="00851A0E"/>
    <w:rsid w:val="00855F3C"/>
    <w:rsid w:val="00857720"/>
    <w:rsid w:val="008650FB"/>
    <w:rsid w:val="00873394"/>
    <w:rsid w:val="008761B1"/>
    <w:rsid w:val="00883551"/>
    <w:rsid w:val="00893C52"/>
    <w:rsid w:val="00897C0F"/>
    <w:rsid w:val="008A12A1"/>
    <w:rsid w:val="008A2476"/>
    <w:rsid w:val="008A2F16"/>
    <w:rsid w:val="008A41A7"/>
    <w:rsid w:val="008A6A22"/>
    <w:rsid w:val="008B13D4"/>
    <w:rsid w:val="008C0345"/>
    <w:rsid w:val="008C4349"/>
    <w:rsid w:val="008D0CD6"/>
    <w:rsid w:val="008D77D0"/>
    <w:rsid w:val="008E1084"/>
    <w:rsid w:val="008E35AE"/>
    <w:rsid w:val="008E4543"/>
    <w:rsid w:val="008E5AC0"/>
    <w:rsid w:val="00901011"/>
    <w:rsid w:val="0090686E"/>
    <w:rsid w:val="0092451D"/>
    <w:rsid w:val="00925532"/>
    <w:rsid w:val="0093008D"/>
    <w:rsid w:val="009355EF"/>
    <w:rsid w:val="0093685E"/>
    <w:rsid w:val="00945730"/>
    <w:rsid w:val="0094576B"/>
    <w:rsid w:val="009662CE"/>
    <w:rsid w:val="00981BCA"/>
    <w:rsid w:val="00987025"/>
    <w:rsid w:val="009879CD"/>
    <w:rsid w:val="009A5A53"/>
    <w:rsid w:val="009B3288"/>
    <w:rsid w:val="009C1C4B"/>
    <w:rsid w:val="009C1F93"/>
    <w:rsid w:val="009C62F0"/>
    <w:rsid w:val="009D2307"/>
    <w:rsid w:val="009D5F15"/>
    <w:rsid w:val="009D7A59"/>
    <w:rsid w:val="009F2F9E"/>
    <w:rsid w:val="009F5AC3"/>
    <w:rsid w:val="009F75B9"/>
    <w:rsid w:val="009F7939"/>
    <w:rsid w:val="00A00B8B"/>
    <w:rsid w:val="00A06C66"/>
    <w:rsid w:val="00A21F34"/>
    <w:rsid w:val="00A40D84"/>
    <w:rsid w:val="00A4483A"/>
    <w:rsid w:val="00A463CC"/>
    <w:rsid w:val="00A5470A"/>
    <w:rsid w:val="00A621F2"/>
    <w:rsid w:val="00A72A64"/>
    <w:rsid w:val="00A72A6B"/>
    <w:rsid w:val="00A866ED"/>
    <w:rsid w:val="00A87893"/>
    <w:rsid w:val="00A90288"/>
    <w:rsid w:val="00AA3743"/>
    <w:rsid w:val="00AA6C7D"/>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95362"/>
    <w:rsid w:val="00BB591D"/>
    <w:rsid w:val="00BC20E6"/>
    <w:rsid w:val="00BD1176"/>
    <w:rsid w:val="00BD54A1"/>
    <w:rsid w:val="00BF368B"/>
    <w:rsid w:val="00C03720"/>
    <w:rsid w:val="00C07B99"/>
    <w:rsid w:val="00C07D9E"/>
    <w:rsid w:val="00C43B0F"/>
    <w:rsid w:val="00C458E3"/>
    <w:rsid w:val="00C5225F"/>
    <w:rsid w:val="00C52E84"/>
    <w:rsid w:val="00C57649"/>
    <w:rsid w:val="00C8188B"/>
    <w:rsid w:val="00C908DF"/>
    <w:rsid w:val="00C9406F"/>
    <w:rsid w:val="00CA560B"/>
    <w:rsid w:val="00CA6952"/>
    <w:rsid w:val="00CC02A5"/>
    <w:rsid w:val="00CC1204"/>
    <w:rsid w:val="00CD1B24"/>
    <w:rsid w:val="00CE05AA"/>
    <w:rsid w:val="00D161F9"/>
    <w:rsid w:val="00D30FCB"/>
    <w:rsid w:val="00D448AF"/>
    <w:rsid w:val="00D46F7E"/>
    <w:rsid w:val="00D53271"/>
    <w:rsid w:val="00D53432"/>
    <w:rsid w:val="00D551F0"/>
    <w:rsid w:val="00D60F2E"/>
    <w:rsid w:val="00D7602D"/>
    <w:rsid w:val="00D77087"/>
    <w:rsid w:val="00D77C48"/>
    <w:rsid w:val="00D81959"/>
    <w:rsid w:val="00D954FA"/>
    <w:rsid w:val="00DA224B"/>
    <w:rsid w:val="00DB5126"/>
    <w:rsid w:val="00DB728E"/>
    <w:rsid w:val="00DB790F"/>
    <w:rsid w:val="00DD6FD2"/>
    <w:rsid w:val="00DF27E0"/>
    <w:rsid w:val="00DF7BD4"/>
    <w:rsid w:val="00E1318C"/>
    <w:rsid w:val="00E151B0"/>
    <w:rsid w:val="00E568F5"/>
    <w:rsid w:val="00E64E7F"/>
    <w:rsid w:val="00E66077"/>
    <w:rsid w:val="00E7081A"/>
    <w:rsid w:val="00E72A30"/>
    <w:rsid w:val="00E85D1D"/>
    <w:rsid w:val="00EA20A3"/>
    <w:rsid w:val="00EB272D"/>
    <w:rsid w:val="00EC5BF5"/>
    <w:rsid w:val="00EC67A4"/>
    <w:rsid w:val="00ED6F26"/>
    <w:rsid w:val="00ED7C35"/>
    <w:rsid w:val="00F01107"/>
    <w:rsid w:val="00F04D98"/>
    <w:rsid w:val="00F05F87"/>
    <w:rsid w:val="00F0785D"/>
    <w:rsid w:val="00F07B1D"/>
    <w:rsid w:val="00F1254B"/>
    <w:rsid w:val="00F15325"/>
    <w:rsid w:val="00F22175"/>
    <w:rsid w:val="00F274AC"/>
    <w:rsid w:val="00F31ECA"/>
    <w:rsid w:val="00F32B1F"/>
    <w:rsid w:val="00F32D55"/>
    <w:rsid w:val="00F42B0C"/>
    <w:rsid w:val="00F44375"/>
    <w:rsid w:val="00F55ED5"/>
    <w:rsid w:val="00F6134B"/>
    <w:rsid w:val="00F668FB"/>
    <w:rsid w:val="00F70381"/>
    <w:rsid w:val="00F718AB"/>
    <w:rsid w:val="00F7340A"/>
    <w:rsid w:val="00F7746E"/>
    <w:rsid w:val="00F8152B"/>
    <w:rsid w:val="00FA3108"/>
    <w:rsid w:val="00FA33F7"/>
    <w:rsid w:val="00FA6E1C"/>
    <w:rsid w:val="00FB0BE9"/>
    <w:rsid w:val="00FC08D6"/>
    <w:rsid w:val="00FC73FC"/>
    <w:rsid w:val="00FE295D"/>
    <w:rsid w:val="00FE4BF9"/>
    <w:rsid w:val="00FF3D74"/>
    <w:rsid w:val="00FF6AB2"/>
    <w:rsid w:val="00FF6C52"/>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 w:type="paragraph" w:customStyle="1" w:styleId="Figures">
    <w:name w:val="Figures"/>
    <w:basedOn w:val="Normal"/>
    <w:link w:val="FiguresChar"/>
    <w:qFormat/>
    <w:rsid w:val="00835676"/>
    <w:pPr>
      <w:keepNext/>
      <w:keepLines/>
      <w:spacing w:before="240" w:after="240" w:line="360" w:lineRule="auto"/>
      <w:contextualSpacing/>
      <w:jc w:val="both"/>
      <w:outlineLvl w:val="0"/>
    </w:pPr>
    <w:rPr>
      <w:rFonts w:ascii="Times New Roman" w:eastAsiaTheme="majorEastAsia" w:hAnsi="Times New Roman" w:cstheme="majorBidi"/>
      <w:b/>
      <w:noProof/>
      <w:color w:val="000000" w:themeColor="text1"/>
      <w:sz w:val="24"/>
      <w:szCs w:val="32"/>
      <w:lang w:val="en-AU" w:eastAsia="en-AU"/>
    </w:rPr>
  </w:style>
  <w:style w:type="character" w:customStyle="1" w:styleId="FiguresChar">
    <w:name w:val="Figures Char"/>
    <w:basedOn w:val="DefaultParagraphFont"/>
    <w:link w:val="Figures"/>
    <w:rsid w:val="00835676"/>
    <w:rPr>
      <w:rFonts w:ascii="Times New Roman" w:eastAsiaTheme="majorEastAsia" w:hAnsi="Times New Roman" w:cstheme="majorBidi"/>
      <w:b/>
      <w:noProof/>
      <w:color w:val="000000" w:themeColor="text1"/>
      <w:sz w:val="24"/>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tnbh7/?view_only=fe9f8762e1e54ca3be7e84e13b95c1d9" TargetMode="External"/><Relationship Id="rId11" Type="http://schemas.openxmlformats.org/officeDocument/2006/relationships/fontTable" Target="fontTable.xml"/><Relationship Id="rId5" Type="http://schemas.openxmlformats.org/officeDocument/2006/relationships/hyperlink" Target="mailto:m.panayi@unsw.edu.au" TargetMode="External"/><Relationship Id="rId10" Type="http://schemas.openxmlformats.org/officeDocument/2006/relationships/hyperlink" Target="https://osf.io/tnbh7/?view_only=fe9f8762e1e54ca3be7e84e13b95c1d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A5F5F-9294-4690-B838-B0169550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60</Pages>
  <Words>49469</Words>
  <Characters>281975</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75</cp:revision>
  <cp:lastPrinted>2020-10-16T15:37:00Z</cp:lastPrinted>
  <dcterms:created xsi:type="dcterms:W3CDTF">2020-10-16T15:35:00Z</dcterms:created>
  <dcterms:modified xsi:type="dcterms:W3CDTF">2021-01-21T22:42:00Z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http://www.zotero.org/styles/journal-of-molecular-psychiatry</vt:lpwstr>
  </property>
  <property fmtid="{D5CDD505-2E9C-101B-9397-08002B2CF9AE}" pid="18" name="Mendeley Recent Style Name 6_1">
    <vt:lpwstr>Journal of Molecular Psychiatry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