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609AF" w14:textId="1ED7DD1B" w:rsidR="005C65D8" w:rsidRPr="00CB1A62" w:rsidDel="00871397" w:rsidRDefault="00413B27" w:rsidP="00584AE8">
      <w:pPr>
        <w:spacing w:line="240" w:lineRule="auto"/>
        <w:rPr>
          <w:del w:id="0" w:author="Marios Panayi" w:date="2021-03-24T17:03:00Z"/>
          <w:rFonts w:ascii="Georgia" w:hAnsi="Georgia" w:cs="Arial"/>
          <w:rPrChange w:id="1" w:author="Panayi, Marios (NIH/NIDA) [F]" w:date="2021-03-26T14:36:00Z">
            <w:rPr>
              <w:del w:id="2" w:author="Marios Panayi" w:date="2021-03-24T17:03:00Z"/>
              <w:rFonts w:ascii="Georgia" w:hAnsi="Georgia" w:cs="Arial"/>
            </w:rPr>
          </w:rPrChange>
        </w:rPr>
      </w:pPr>
      <w:r w:rsidRPr="00CB1A62">
        <w:rPr>
          <w:rFonts w:ascii="Georgia" w:hAnsi="Georgia"/>
          <w:b/>
          <w:bCs/>
        </w:rPr>
        <w:t>Research Proposal</w:t>
      </w:r>
      <w:r w:rsidR="005C65D8" w:rsidRPr="00CB1A62">
        <w:rPr>
          <w:rFonts w:ascii="Georgia" w:hAnsi="Georgia"/>
          <w:b/>
          <w:bCs/>
        </w:rPr>
        <w:t>.</w:t>
      </w:r>
      <w:r w:rsidR="005C65D8" w:rsidRPr="00CB1A62">
        <w:rPr>
          <w:rFonts w:ascii="Georgia" w:hAnsi="Georgia"/>
        </w:rPr>
        <w:t xml:space="preserve"> Orbitofrontal cortex (OFC) dysfunction is a consistent neuropathology that underlies aberrant and inflexible behaviors that occur in many </w:t>
      </w:r>
      <w:r w:rsidR="005C65D8" w:rsidRPr="00CB1A62">
        <w:rPr>
          <w:rFonts w:ascii="Georgia" w:hAnsi="Georgia" w:cs="Arial"/>
        </w:rPr>
        <w:t>disorders of compulsivity such as cocaine addiction</w:t>
      </w:r>
      <w:ins w:id="3" w:author="Marios Panayi" w:date="2021-03-24T16:37:00Z">
        <w:r w:rsidR="00326D26" w:rsidRPr="00CB1A62">
          <w:rPr>
            <w:rFonts w:ascii="Georgia" w:hAnsi="Georgia" w:cs="Arial"/>
          </w:rPr>
          <w:fldChar w:fldCharType="begin" w:fldLock="1"/>
        </w:r>
      </w:ins>
      <w:r w:rsidR="00326D26" w:rsidRPr="00CB1A62">
        <w:rPr>
          <w:rFonts w:ascii="Georgia" w:hAnsi="Georgia" w:cs="Arial"/>
          <w:rPrChange w:id="4" w:author="Panayi, Marios (NIH/NIDA) [F]" w:date="2021-03-26T14:36:00Z">
            <w:rPr>
              <w:rFonts w:ascii="Georgia" w:hAnsi="Georgia" w:cs="Arial"/>
            </w:rPr>
          </w:rPrChange>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sidRPr="00CB1A62">
        <w:rPr>
          <w:rFonts w:ascii="Georgia" w:hAnsi="Georgia" w:cs="Arial"/>
          <w:rPrChange w:id="5" w:author="Panayi, Marios (NIH/NIDA) [F]" w:date="2021-03-26T14:36:00Z">
            <w:rPr>
              <w:rFonts w:ascii="Georgia" w:hAnsi="Georgia" w:cs="Arial"/>
            </w:rPr>
          </w:rPrChange>
        </w:rPr>
        <w:fldChar w:fldCharType="separate"/>
      </w:r>
      <w:r w:rsidR="00326D26" w:rsidRPr="00CB1A62">
        <w:rPr>
          <w:rFonts w:ascii="Georgia" w:hAnsi="Georgia" w:cs="Arial"/>
          <w:noProof/>
          <w:vertAlign w:val="superscript"/>
          <w:rPrChange w:id="6" w:author="Panayi, Marios (NIH/NIDA) [F]" w:date="2021-03-26T14:36:00Z">
            <w:rPr>
              <w:rFonts w:ascii="Georgia" w:hAnsi="Georgia" w:cs="Arial"/>
              <w:noProof/>
              <w:vertAlign w:val="superscript"/>
            </w:rPr>
          </w:rPrChange>
        </w:rPr>
        <w:t>1</w:t>
      </w:r>
      <w:ins w:id="7" w:author="Marios Panayi" w:date="2021-03-24T16:37:00Z">
        <w:r w:rsidR="00326D26" w:rsidRPr="00CB1A62">
          <w:rPr>
            <w:rFonts w:ascii="Georgia" w:hAnsi="Georgia" w:cs="Arial"/>
            <w:rPrChange w:id="8" w:author="Panayi, Marios (NIH/NIDA) [F]" w:date="2021-03-26T14:36:00Z">
              <w:rPr>
                <w:rFonts w:ascii="Georgia" w:hAnsi="Georgia" w:cs="Arial"/>
              </w:rPr>
            </w:rPrChange>
          </w:rPr>
          <w:fldChar w:fldCharType="end"/>
        </w:r>
      </w:ins>
      <w:ins w:id="9" w:author="Marios Panayi" w:date="2021-03-24T16:44:00Z">
        <w:r w:rsidR="00326D26" w:rsidRPr="00CB1A62">
          <w:rPr>
            <w:rFonts w:ascii="Georgia" w:hAnsi="Georgia" w:cs="Arial"/>
            <w:rPrChange w:id="10" w:author="Panayi, Marios (NIH/NIDA) [F]" w:date="2021-03-26T14:36:00Z">
              <w:rPr>
                <w:rFonts w:ascii="Georgia" w:hAnsi="Georgia" w:cs="Arial"/>
              </w:rPr>
            </w:rPrChange>
          </w:rPr>
          <w:fldChar w:fldCharType="begin" w:fldLock="1"/>
        </w:r>
      </w:ins>
      <w:r w:rsidR="001577AB" w:rsidRPr="00CB1A62">
        <w:rPr>
          <w:rFonts w:ascii="Georgia" w:hAnsi="Georgia" w:cs="Arial"/>
          <w:rPrChange w:id="11" w:author="Panayi, Marios (NIH/NIDA) [F]" w:date="2021-03-26T14:36:00Z">
            <w:rPr>
              <w:rFonts w:ascii="Georgia" w:hAnsi="Georgia" w:cs="Arial"/>
            </w:rPr>
          </w:rPrChange>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sidRPr="00CB1A62">
        <w:rPr>
          <w:rFonts w:ascii="Georgia" w:hAnsi="Georgia" w:cs="Arial"/>
          <w:rPrChange w:id="12" w:author="Panayi, Marios (NIH/NIDA) [F]" w:date="2021-03-26T14:36:00Z">
            <w:rPr>
              <w:rFonts w:ascii="Georgia" w:hAnsi="Georgia" w:cs="Arial"/>
            </w:rPr>
          </w:rPrChange>
        </w:rPr>
        <w:fldChar w:fldCharType="separate"/>
      </w:r>
      <w:r w:rsidR="00326D26" w:rsidRPr="00CB1A62">
        <w:rPr>
          <w:rFonts w:ascii="Georgia" w:hAnsi="Georgia" w:cs="Arial"/>
          <w:noProof/>
          <w:vertAlign w:val="superscript"/>
          <w:rPrChange w:id="13" w:author="Panayi, Marios (NIH/NIDA) [F]" w:date="2021-03-26T14:36:00Z">
            <w:rPr>
              <w:rFonts w:ascii="Georgia" w:hAnsi="Georgia" w:cs="Arial"/>
              <w:noProof/>
              <w:vertAlign w:val="superscript"/>
            </w:rPr>
          </w:rPrChange>
        </w:rPr>
        <w:t>2</w:t>
      </w:r>
      <w:ins w:id="14" w:author="Marios Panayi" w:date="2021-03-24T16:44:00Z">
        <w:r w:rsidR="00326D26" w:rsidRPr="00CB1A62">
          <w:rPr>
            <w:rFonts w:ascii="Georgia" w:hAnsi="Georgia" w:cs="Arial"/>
            <w:rPrChange w:id="15" w:author="Panayi, Marios (NIH/NIDA) [F]" w:date="2021-03-26T14:36:00Z">
              <w:rPr>
                <w:rFonts w:ascii="Georgia" w:hAnsi="Georgia" w:cs="Arial"/>
              </w:rPr>
            </w:rPrChange>
          </w:rPr>
          <w:fldChar w:fldCharType="end"/>
        </w:r>
      </w:ins>
      <w:r w:rsidR="005C65D8" w:rsidRPr="00CB1A62">
        <w:rPr>
          <w:rFonts w:ascii="Georgia" w:hAnsi="Georgia" w:cs="Arial"/>
          <w:rPrChange w:id="16" w:author="Panayi, Marios (NIH/NIDA) [F]" w:date="2021-03-26T14:36:00Z">
            <w:rPr>
              <w:rFonts w:ascii="Georgia" w:hAnsi="Georgia" w:cs="Arial"/>
            </w:rPr>
          </w:rPrChange>
        </w:rPr>
        <w:t xml:space="preserve">, </w:t>
      </w:r>
      <w:del w:id="17" w:author="Marios Panayi" w:date="2021-03-24T16:36:00Z">
        <w:r w:rsidR="005C65D8" w:rsidRPr="00CB1A62" w:rsidDel="00326D26">
          <w:rPr>
            <w:rFonts w:ascii="Georgia" w:hAnsi="Georgia" w:cs="Arial"/>
            <w:rPrChange w:id="18" w:author="Panayi, Marios (NIH/NIDA) [F]" w:date="2021-03-26T14:36:00Z">
              <w:rPr>
                <w:rFonts w:ascii="Georgia" w:hAnsi="Georgia" w:cs="Arial"/>
              </w:rPr>
            </w:rPrChange>
          </w:rPr>
          <w:delText xml:space="preserve">attention-deficit hyperactivity disorder, </w:delText>
        </w:r>
      </w:del>
      <w:r w:rsidR="005C65D8" w:rsidRPr="00CB1A62">
        <w:rPr>
          <w:rFonts w:ascii="Georgia" w:hAnsi="Georgia" w:cs="Arial"/>
          <w:rPrChange w:id="19" w:author="Panayi, Marios (NIH/NIDA) [F]" w:date="2021-03-26T14:36:00Z">
            <w:rPr>
              <w:rFonts w:ascii="Georgia" w:hAnsi="Georgia" w:cs="Arial"/>
            </w:rPr>
          </w:rPrChange>
        </w:rPr>
        <w:t>and obsessive-compulsive disorder</w:t>
      </w:r>
      <w:ins w:id="20" w:author="Marios Panayi" w:date="2021-03-24T16:41:00Z">
        <w:r w:rsidR="00326D26" w:rsidRPr="00CB1A62">
          <w:rPr>
            <w:rFonts w:ascii="Georgia" w:hAnsi="Georgia" w:cs="Arial"/>
            <w:rPrChange w:id="21" w:author="Panayi, Marios (NIH/NIDA) [F]" w:date="2021-03-26T14:36:00Z">
              <w:rPr>
                <w:rFonts w:ascii="Georgia" w:hAnsi="Georgia" w:cs="Arial"/>
              </w:rPr>
            </w:rPrChange>
          </w:rPr>
          <w:fldChar w:fldCharType="begin" w:fldLock="1"/>
        </w:r>
      </w:ins>
      <w:r w:rsidR="001577AB" w:rsidRPr="00CB1A62">
        <w:rPr>
          <w:rFonts w:ascii="Georgia" w:hAnsi="Georgia" w:cs="Arial"/>
          <w:rPrChange w:id="22" w:author="Panayi, Marios (NIH/NIDA) [F]" w:date="2021-03-26T14:36:00Z">
            <w:rPr>
              <w:rFonts w:ascii="Georgia" w:hAnsi="Georgia" w:cs="Arial"/>
            </w:rPr>
          </w:rPrChange>
        </w:rPr>
        <w:instrText>ADDIN CSL_CITATION {"citationItems":[{"id":"ITEM-1","itemData":{"abstract":"(5)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L","non-dropping-particle":"","parse-names":false,"suffix":""}],"container-title":"Neuron","id":"ITEM-1","issue":"4","issued":{"date-parts":[["2000"]]},"page":"343-347","title":"Toward a Neurobiology Review of Obsessive-Compulsive Disorder Dysfunction of the basal ganglia and associated cor","type":"article-journal","volume":"28"},"uris":["http://www.mendeley.com/documents/?uuid=ddf5d75d-61a6-4427-89a2-dc344a7b6a2b"]}],"mendeley":{"formattedCitation":"&lt;sup&gt;3&lt;/sup&gt;","plainTextFormattedCitation":"3","previouslyFormattedCitation":"&lt;sup&gt;3&lt;/sup&gt;"},"properties":{"noteIndex":0},"schema":"https://github.com/citation-style-language/schema/raw/master/csl-citation.json"}</w:instrText>
      </w:r>
      <w:r w:rsidR="00326D26" w:rsidRPr="00CB1A62">
        <w:rPr>
          <w:rFonts w:ascii="Georgia" w:hAnsi="Georgia" w:cs="Arial"/>
          <w:rPrChange w:id="23" w:author="Panayi, Marios (NIH/NIDA) [F]" w:date="2021-03-26T14:36:00Z">
            <w:rPr>
              <w:rFonts w:ascii="Georgia" w:hAnsi="Georgia" w:cs="Arial"/>
            </w:rPr>
          </w:rPrChange>
        </w:rPr>
        <w:fldChar w:fldCharType="separate"/>
      </w:r>
      <w:r w:rsidR="00326D26" w:rsidRPr="00CB1A62">
        <w:rPr>
          <w:rFonts w:ascii="Georgia" w:hAnsi="Georgia" w:cs="Arial"/>
          <w:noProof/>
          <w:vertAlign w:val="superscript"/>
          <w:rPrChange w:id="24" w:author="Panayi, Marios (NIH/NIDA) [F]" w:date="2021-03-26T14:36:00Z">
            <w:rPr>
              <w:rFonts w:ascii="Georgia" w:hAnsi="Georgia" w:cs="Arial"/>
              <w:noProof/>
              <w:vertAlign w:val="superscript"/>
            </w:rPr>
          </w:rPrChange>
        </w:rPr>
        <w:t>3</w:t>
      </w:r>
      <w:ins w:id="25" w:author="Marios Panayi" w:date="2021-03-24T16:41:00Z">
        <w:r w:rsidR="00326D26" w:rsidRPr="00CB1A62">
          <w:rPr>
            <w:rFonts w:ascii="Georgia" w:hAnsi="Georgia" w:cs="Arial"/>
            <w:rPrChange w:id="26" w:author="Panayi, Marios (NIH/NIDA) [F]" w:date="2021-03-26T14:36:00Z">
              <w:rPr>
                <w:rFonts w:ascii="Georgia" w:hAnsi="Georgia" w:cs="Arial"/>
              </w:rPr>
            </w:rPrChange>
          </w:rPr>
          <w:fldChar w:fldCharType="end"/>
        </w:r>
      </w:ins>
      <w:r w:rsidR="005C65D8" w:rsidRPr="00CB1A62">
        <w:rPr>
          <w:rFonts w:ascii="Georgia" w:hAnsi="Georgia" w:cs="Arial"/>
          <w:rPrChange w:id="27" w:author="Panayi, Marios (NIH/NIDA) [F]" w:date="2021-03-26T14:36:00Z">
            <w:rPr>
              <w:rFonts w:ascii="Georgia" w:hAnsi="Georgia" w:cs="Arial"/>
            </w:rPr>
          </w:rPrChange>
        </w:rPr>
        <w:t>. OFC function is thought to represent a cognitive map of state space</w:t>
      </w:r>
      <w:ins w:id="28" w:author="Marios Panayi" w:date="2021-03-24T16:42:00Z">
        <w:r w:rsidR="00326D26" w:rsidRPr="00CB1A62">
          <w:rPr>
            <w:rFonts w:ascii="Georgia" w:hAnsi="Georgia" w:cs="Arial"/>
            <w:rPrChange w:id="29" w:author="Panayi, Marios (NIH/NIDA) [F]" w:date="2021-03-26T14:36:00Z">
              <w:rPr>
                <w:rFonts w:ascii="Georgia" w:hAnsi="Georgia" w:cs="Arial"/>
              </w:rPr>
            </w:rPrChange>
          </w:rPr>
          <w:fldChar w:fldCharType="begin" w:fldLock="1"/>
        </w:r>
      </w:ins>
      <w:r w:rsidR="001577AB" w:rsidRPr="00CB1A62">
        <w:rPr>
          <w:rFonts w:ascii="Georgia" w:hAnsi="Georgia" w:cs="Arial"/>
          <w:rPrChange w:id="30" w:author="Panayi, Marios (NIH/NIDA) [F]" w:date="2021-03-26T14:36:00Z">
            <w:rPr>
              <w:rFonts w:ascii="Georgia" w:hAnsi="Georgia" w:cs="Arial"/>
            </w:rPr>
          </w:rPrChange>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sidRPr="00CB1A62">
        <w:rPr>
          <w:rFonts w:ascii="Georgia" w:hAnsi="Georgia" w:cs="Arial"/>
          <w:rPrChange w:id="31" w:author="Panayi, Marios (NIH/NIDA) [F]" w:date="2021-03-26T14:36:00Z">
            <w:rPr>
              <w:rFonts w:ascii="Georgia" w:hAnsi="Georgia" w:cs="Arial"/>
            </w:rPr>
          </w:rPrChange>
        </w:rPr>
        <w:fldChar w:fldCharType="separate"/>
      </w:r>
      <w:r w:rsidR="00326D26" w:rsidRPr="00CB1A62">
        <w:rPr>
          <w:rFonts w:ascii="Georgia" w:hAnsi="Georgia" w:cs="Arial"/>
          <w:noProof/>
          <w:vertAlign w:val="superscript"/>
          <w:rPrChange w:id="32" w:author="Panayi, Marios (NIH/NIDA) [F]" w:date="2021-03-26T14:36:00Z">
            <w:rPr>
              <w:rFonts w:ascii="Georgia" w:hAnsi="Georgia" w:cs="Arial"/>
              <w:noProof/>
              <w:vertAlign w:val="superscript"/>
            </w:rPr>
          </w:rPrChange>
        </w:rPr>
        <w:t>4</w:t>
      </w:r>
      <w:ins w:id="33" w:author="Marios Panayi" w:date="2021-03-24T16:42:00Z">
        <w:r w:rsidR="00326D26" w:rsidRPr="00CB1A62">
          <w:rPr>
            <w:rFonts w:ascii="Georgia" w:hAnsi="Georgia" w:cs="Arial"/>
            <w:rPrChange w:id="34" w:author="Panayi, Marios (NIH/NIDA) [F]" w:date="2021-03-26T14:36:00Z">
              <w:rPr>
                <w:rFonts w:ascii="Georgia" w:hAnsi="Georgia" w:cs="Arial"/>
              </w:rPr>
            </w:rPrChange>
          </w:rPr>
          <w:fldChar w:fldCharType="end"/>
        </w:r>
      </w:ins>
      <w:r w:rsidR="005C65D8" w:rsidRPr="00CB1A62">
        <w:rPr>
          <w:rFonts w:ascii="Georgia" w:hAnsi="Georgia" w:cs="Arial"/>
          <w:rPrChange w:id="35" w:author="Panayi, Marios (NIH/NIDA) [F]" w:date="2021-03-26T14:36:00Z">
            <w:rPr>
              <w:rFonts w:ascii="Georgia" w:hAnsi="Georgia" w:cs="Arial"/>
            </w:rPr>
          </w:rPrChange>
        </w:rPr>
        <w:t>, a mental map of the predictive relationships between cues, behavior, and outcomes that can guide behavior. Using a reversal learning task, subjects with a history of cocaine use exhibit repetitive and inflexible behavior</w:t>
      </w:r>
      <w:ins w:id="36" w:author="Marios Panayi" w:date="2021-03-24T16:47:00Z">
        <w:r w:rsidR="001577AB" w:rsidRPr="00CB1A62">
          <w:rPr>
            <w:rFonts w:ascii="Georgia" w:hAnsi="Georgia" w:cs="Arial"/>
            <w:rPrChange w:id="37" w:author="Panayi, Marios (NIH/NIDA) [F]" w:date="2021-03-26T14:36:00Z">
              <w:rPr>
                <w:rFonts w:ascii="Georgia" w:hAnsi="Georgia" w:cs="Arial"/>
              </w:rPr>
            </w:rPrChange>
          </w:rPr>
          <w:fldChar w:fldCharType="begin" w:fldLock="1"/>
        </w:r>
      </w:ins>
      <w:r w:rsidR="00906AE6" w:rsidRPr="00CB1A62">
        <w:rPr>
          <w:rFonts w:ascii="Georgia" w:hAnsi="Georgia" w:cs="Arial"/>
          <w:rPrChange w:id="38" w:author="Panayi, Marios (NIH/NIDA) [F]" w:date="2021-03-26T14:36:00Z">
            <w:rPr>
              <w:rFonts w:ascii="Georgia" w:hAnsi="Georgia" w:cs="Arial"/>
            </w:rPr>
          </w:rPrChange>
        </w:rPr>
        <w:instrText>ADDIN CSL_CITATION {"citationItems":[{"id":"ITEM-1","itemData":{"DOI":"10.1101/lm.534807","ISSN":"1072-0502","PMID":"17522022","abstract":"Drug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 ©2007 by Cold Spring Harbor Laboratory Press.","author":[{"dropping-particle":"","family":"Calu","given":"Donna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Memory","id":"ITEM-1","issue":"5","issued":{"date-parts":[["2007","5","1"]]},"page":"325-328","title":"Withdrawal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1577AB" w:rsidRPr="00CB1A62">
        <w:rPr>
          <w:rFonts w:ascii="Georgia" w:hAnsi="Georgia" w:cs="Arial"/>
          <w:rPrChange w:id="39" w:author="Panayi, Marios (NIH/NIDA) [F]" w:date="2021-03-26T14:36:00Z">
            <w:rPr>
              <w:rFonts w:ascii="Georgia" w:hAnsi="Georgia" w:cs="Arial"/>
            </w:rPr>
          </w:rPrChange>
        </w:rPr>
        <w:fldChar w:fldCharType="separate"/>
      </w:r>
      <w:r w:rsidR="001577AB" w:rsidRPr="00CB1A62">
        <w:rPr>
          <w:rFonts w:ascii="Georgia" w:hAnsi="Georgia" w:cs="Arial"/>
          <w:noProof/>
          <w:vertAlign w:val="superscript"/>
          <w:rPrChange w:id="40" w:author="Panayi, Marios (NIH/NIDA) [F]" w:date="2021-03-26T14:36:00Z">
            <w:rPr>
              <w:rFonts w:ascii="Georgia" w:hAnsi="Georgia" w:cs="Arial"/>
              <w:noProof/>
              <w:vertAlign w:val="superscript"/>
            </w:rPr>
          </w:rPrChange>
        </w:rPr>
        <w:t>5</w:t>
      </w:r>
      <w:ins w:id="41" w:author="Marios Panayi" w:date="2021-03-24T16:47:00Z">
        <w:r w:rsidR="001577AB" w:rsidRPr="00CB1A62">
          <w:rPr>
            <w:rFonts w:ascii="Georgia" w:hAnsi="Georgia" w:cs="Arial"/>
            <w:rPrChange w:id="42" w:author="Panayi, Marios (NIH/NIDA) [F]" w:date="2021-03-26T14:36:00Z">
              <w:rPr>
                <w:rFonts w:ascii="Georgia" w:hAnsi="Georgia" w:cs="Arial"/>
              </w:rPr>
            </w:rPrChange>
          </w:rPr>
          <w:fldChar w:fldCharType="end"/>
        </w:r>
      </w:ins>
      <w:r w:rsidR="005C65D8" w:rsidRPr="00CB1A62">
        <w:rPr>
          <w:rFonts w:ascii="Georgia" w:hAnsi="Georgia" w:cs="Arial"/>
          <w:rPrChange w:id="43" w:author="Panayi, Marios (NIH/NIDA) [F]" w:date="2021-03-26T14:36:00Z">
            <w:rPr>
              <w:rFonts w:ascii="Georgia" w:hAnsi="Georgia" w:cs="Arial"/>
            </w:rPr>
          </w:rPrChange>
        </w:rPr>
        <w:t xml:space="preserve"> and impoverished representations of task structure in OFC</w:t>
      </w:r>
      <w:ins w:id="44" w:author="Marios Panayi" w:date="2021-03-24T16:48:00Z">
        <w:r w:rsidR="001577AB" w:rsidRPr="00CB1A62">
          <w:rPr>
            <w:rFonts w:ascii="Georgia" w:hAnsi="Georgia" w:cs="Arial"/>
            <w:rPrChange w:id="45" w:author="Panayi, Marios (NIH/NIDA) [F]" w:date="2021-03-26T14:36:00Z">
              <w:rPr>
                <w:rFonts w:ascii="Georgia" w:hAnsi="Georgia" w:cs="Arial"/>
              </w:rPr>
            </w:rPrChange>
          </w:rPr>
          <w:fldChar w:fldCharType="begin" w:fldLock="1"/>
        </w:r>
      </w:ins>
      <w:r w:rsidR="001577AB" w:rsidRPr="00CB1A62">
        <w:rPr>
          <w:rFonts w:ascii="Georgia" w:hAnsi="Georgia" w:cs="Arial"/>
          <w:rPrChange w:id="46" w:author="Panayi, Marios (NIH/NIDA) [F]" w:date="2021-03-26T14:36:00Z">
            <w:rPr>
              <w:rFonts w:ascii="Georgia" w:hAnsi="Georgia" w:cs="Arial"/>
            </w:rPr>
          </w:rPrChange>
        </w:rPr>
        <w:instrText>ADDIN CSL_CITATION {"citationItems":[{"id":"ITEM-1","itemData":{"author":[{"dropping-particle":"","family":"Stalnaker","given":"Thomas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Neuroscience","id":"ITEM-1","issued":{"date-parts":[["2006"]]},"page":"2643-2653","title":"Abnormal associative encoding in orbitofrontal neurons in cocaine-experienced rats during decision-making","type":"article-journal","volume":"24"},"uris":["http://www.mendeley.com/documents/?uuid=e769cf29-b574-4446-b7cc-b9ffeef36c20"]}],"mendeley":{"formattedCitation":"&lt;sup&gt;6&lt;/sup&gt;","plainTextFormattedCitation":"6","previouslyFormattedCitation":"&lt;sup&gt;6&lt;/sup&gt;"},"properties":{"noteIndex":0},"schema":"https://github.com/citation-style-language/schema/raw/master/csl-citation.json"}</w:instrText>
      </w:r>
      <w:r w:rsidR="001577AB" w:rsidRPr="00CB1A62">
        <w:rPr>
          <w:rFonts w:ascii="Georgia" w:hAnsi="Georgia" w:cs="Arial"/>
          <w:rPrChange w:id="47" w:author="Panayi, Marios (NIH/NIDA) [F]" w:date="2021-03-26T14:36:00Z">
            <w:rPr>
              <w:rFonts w:ascii="Georgia" w:hAnsi="Georgia" w:cs="Arial"/>
            </w:rPr>
          </w:rPrChange>
        </w:rPr>
        <w:fldChar w:fldCharType="separate"/>
      </w:r>
      <w:r w:rsidR="001577AB" w:rsidRPr="00CB1A62">
        <w:rPr>
          <w:rFonts w:ascii="Georgia" w:hAnsi="Georgia" w:cs="Arial"/>
          <w:noProof/>
          <w:vertAlign w:val="superscript"/>
          <w:rPrChange w:id="48" w:author="Panayi, Marios (NIH/NIDA) [F]" w:date="2021-03-26T14:36:00Z">
            <w:rPr>
              <w:rFonts w:ascii="Georgia" w:hAnsi="Georgia" w:cs="Arial"/>
              <w:noProof/>
              <w:vertAlign w:val="superscript"/>
            </w:rPr>
          </w:rPrChange>
        </w:rPr>
        <w:t>6</w:t>
      </w:r>
      <w:ins w:id="49" w:author="Marios Panayi" w:date="2021-03-24T16:48:00Z">
        <w:r w:rsidR="001577AB" w:rsidRPr="00CB1A62">
          <w:rPr>
            <w:rFonts w:ascii="Georgia" w:hAnsi="Georgia" w:cs="Arial"/>
            <w:rPrChange w:id="50" w:author="Panayi, Marios (NIH/NIDA) [F]" w:date="2021-03-26T14:36:00Z">
              <w:rPr>
                <w:rFonts w:ascii="Georgia" w:hAnsi="Georgia" w:cs="Arial"/>
              </w:rPr>
            </w:rPrChange>
          </w:rPr>
          <w:fldChar w:fldCharType="end"/>
        </w:r>
      </w:ins>
      <w:r w:rsidR="005C65D8" w:rsidRPr="00CB1A62">
        <w:rPr>
          <w:rFonts w:ascii="Georgia" w:hAnsi="Georgia" w:cs="Arial"/>
          <w:rPrChange w:id="51" w:author="Panayi, Marios (NIH/NIDA) [F]" w:date="2021-03-26T14:36:00Z">
            <w:rPr>
              <w:rFonts w:ascii="Georgia" w:hAnsi="Georgia" w:cs="Arial"/>
            </w:rPr>
          </w:rPrChange>
        </w:rPr>
        <w:t xml:space="preserve">. However, in a typical reversal learning task, </w:t>
      </w:r>
      <w:r w:rsidR="005C65D8" w:rsidRPr="00CB1A62">
        <w:rPr>
          <w:rFonts w:ascii="Georgia" w:hAnsi="Georgia"/>
          <w:color w:val="000000" w:themeColor="text1"/>
          <w:rPrChange w:id="52" w:author="Panayi, Marios (NIH/NIDA) [F]" w:date="2021-03-26T14:36:00Z">
            <w:rPr>
              <w:rFonts w:ascii="Georgia" w:hAnsi="Georgia"/>
              <w:color w:val="000000" w:themeColor="text1"/>
            </w:rPr>
          </w:rPrChange>
        </w:rPr>
        <w:t>features of the task that identify task-state specific information are confounded with other features such as changes in cue-reward relationships, temporal order, and behavioral inhibition, which have all been proposed as OFC functions</w:t>
      </w:r>
      <w:ins w:id="53" w:author="Marios Panayi" w:date="2021-03-24T16:48:00Z">
        <w:r w:rsidR="001577AB" w:rsidRPr="00CB1A62">
          <w:rPr>
            <w:rFonts w:ascii="Georgia" w:hAnsi="Georgia"/>
            <w:color w:val="000000" w:themeColor="text1"/>
            <w:rPrChange w:id="54" w:author="Panayi, Marios (NIH/NIDA) [F]" w:date="2021-03-26T14:36:00Z">
              <w:rPr>
                <w:rFonts w:ascii="Georgia" w:hAnsi="Georgia"/>
                <w:color w:val="000000" w:themeColor="text1"/>
              </w:rPr>
            </w:rPrChange>
          </w:rPr>
          <w:fldChar w:fldCharType="begin" w:fldLock="1"/>
        </w:r>
      </w:ins>
      <w:r w:rsidR="00B35AEA" w:rsidRPr="00CB1A62">
        <w:rPr>
          <w:rFonts w:ascii="Georgia" w:hAnsi="Georgia"/>
          <w:color w:val="000000" w:themeColor="text1"/>
          <w:rPrChange w:id="55" w:author="Panayi, Marios (NIH/NIDA) [F]" w:date="2021-03-26T14:36:00Z">
            <w:rPr>
              <w:rFonts w:ascii="Georgia" w:hAnsi="Georgia"/>
              <w:color w:val="000000" w:themeColor="text1"/>
            </w:rPr>
          </w:rPrChange>
        </w:rPr>
        <w:instrText>ADDIN CSL_CITATION {"citationItems":[{"id":"ITEM-1","itemData":{"DOI":"10.1038/nn.3982","ISSN":"1097-6256","abstract":"The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Neuroscience","id":"ITEM-1","issue":"5","issued":{"date-parts":[["2015","5","28"]]},"page":"620-627","title":"What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sidRPr="00CB1A62">
        <w:rPr>
          <w:rFonts w:ascii="Georgia" w:hAnsi="Georgia"/>
          <w:color w:val="000000" w:themeColor="text1"/>
          <w:rPrChange w:id="56" w:author="Panayi, Marios (NIH/NIDA) [F]" w:date="2021-03-26T14:36:00Z">
            <w:rPr>
              <w:rFonts w:ascii="Georgia" w:hAnsi="Georgia"/>
              <w:color w:val="000000" w:themeColor="text1"/>
            </w:rPr>
          </w:rPrChange>
        </w:rPr>
        <w:fldChar w:fldCharType="separate"/>
      </w:r>
      <w:r w:rsidR="001577AB" w:rsidRPr="00CB1A62">
        <w:rPr>
          <w:rFonts w:ascii="Georgia" w:hAnsi="Georgia"/>
          <w:noProof/>
          <w:color w:val="000000" w:themeColor="text1"/>
          <w:vertAlign w:val="superscript"/>
          <w:rPrChange w:id="57" w:author="Panayi, Marios (NIH/NIDA) [F]" w:date="2021-03-26T14:36:00Z">
            <w:rPr>
              <w:rFonts w:ascii="Georgia" w:hAnsi="Georgia"/>
              <w:noProof/>
              <w:color w:val="000000" w:themeColor="text1"/>
              <w:vertAlign w:val="superscript"/>
            </w:rPr>
          </w:rPrChange>
        </w:rPr>
        <w:t>7</w:t>
      </w:r>
      <w:ins w:id="58" w:author="Marios Panayi" w:date="2021-03-24T16:48:00Z">
        <w:r w:rsidR="001577AB" w:rsidRPr="00CB1A62">
          <w:rPr>
            <w:rFonts w:ascii="Georgia" w:hAnsi="Georgia"/>
            <w:color w:val="000000" w:themeColor="text1"/>
            <w:rPrChange w:id="59" w:author="Panayi, Marios (NIH/NIDA) [F]" w:date="2021-03-26T14:36:00Z">
              <w:rPr>
                <w:rFonts w:ascii="Georgia" w:hAnsi="Georgia"/>
                <w:color w:val="000000" w:themeColor="text1"/>
              </w:rPr>
            </w:rPrChange>
          </w:rPr>
          <w:fldChar w:fldCharType="end"/>
        </w:r>
      </w:ins>
      <w:r w:rsidR="005C65D8" w:rsidRPr="00CB1A62">
        <w:rPr>
          <w:rFonts w:ascii="Georgia" w:hAnsi="Georgia"/>
          <w:color w:val="000000" w:themeColor="text1"/>
          <w:rPrChange w:id="60" w:author="Panayi, Marios (NIH/NIDA) [F]" w:date="2021-03-26T14:36:00Z">
            <w:rPr>
              <w:rFonts w:ascii="Georgia" w:hAnsi="Georgia"/>
              <w:color w:val="000000" w:themeColor="text1"/>
            </w:rPr>
          </w:rPrChange>
        </w:rPr>
        <w:t xml:space="preserve">. </w:t>
      </w:r>
      <w:r w:rsidR="005C65D8" w:rsidRPr="00CB1A62">
        <w:rPr>
          <w:rFonts w:ascii="Georgia" w:hAnsi="Georgia" w:cs="Arial"/>
          <w:rPrChange w:id="61" w:author="Panayi, Marios (NIH/NIDA) [F]" w:date="2021-03-26T14:36:00Z">
            <w:rPr>
              <w:rFonts w:ascii="Georgia" w:hAnsi="Georgia" w:cs="Arial"/>
            </w:rPr>
          </w:rPrChange>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ins w:id="62" w:author="Marios Panayi" w:date="2021-03-24T17:01:00Z">
        <w:r w:rsidR="00871397" w:rsidRPr="00CB1A62">
          <w:rPr>
            <w:rFonts w:ascii="Georgia" w:hAnsi="Georgia" w:cs="Arial"/>
            <w:rPrChange w:id="63" w:author="Panayi, Marios (NIH/NIDA) [F]" w:date="2021-03-26T14:36:00Z">
              <w:rPr>
                <w:rFonts w:ascii="Georgia" w:hAnsi="Georgia" w:cs="Arial"/>
              </w:rPr>
            </w:rPrChange>
          </w:rPr>
          <w:t xml:space="preserve">Here I will address the question of whether a history of cocaine use disrupts cognitive map representations in OFC that are necessary for behavioral flexibility by </w:t>
        </w:r>
      </w:ins>
      <w:ins w:id="64" w:author="Marios Panayi" w:date="2021-03-24T17:02:00Z">
        <w:r w:rsidR="00871397" w:rsidRPr="00CB1A62">
          <w:rPr>
            <w:rFonts w:ascii="Georgia" w:hAnsi="Georgia" w:cs="Arial"/>
            <w:rPrChange w:id="65" w:author="Panayi, Marios (NIH/NIDA) [F]" w:date="2021-03-26T14:36:00Z">
              <w:rPr>
                <w:rFonts w:ascii="Georgia" w:hAnsi="Georgia" w:cs="Arial"/>
              </w:rPr>
            </w:rPrChange>
          </w:rPr>
          <w:t>combining electrophysiology with experimental manipulation of cocaine use during an OS task.</w:t>
        </w:r>
      </w:ins>
      <w:ins w:id="66" w:author="Marios Panayi" w:date="2021-03-24T17:03:00Z">
        <w:r w:rsidR="00871397" w:rsidRPr="00CB1A62">
          <w:rPr>
            <w:rFonts w:ascii="Georgia" w:hAnsi="Georgia" w:cs="Arial"/>
            <w:rPrChange w:id="67" w:author="Panayi, Marios (NIH/NIDA) [F]" w:date="2021-03-26T14:36:00Z">
              <w:rPr>
                <w:rFonts w:ascii="Georgia" w:hAnsi="Georgia" w:cs="Arial"/>
              </w:rPr>
            </w:rPrChange>
          </w:rPr>
          <w:t xml:space="preserve"> Once established, I will test whether behavioral flexibility and OFC function can be restored using a novel pharmacotherapy for cocaine addiction. This will provide an important translational step towards understanding and treating disorders of compulsivity.</w:t>
        </w:r>
      </w:ins>
    </w:p>
    <w:p w14:paraId="60E9632B" w14:textId="77777777" w:rsidR="00871397" w:rsidRPr="00CB1A62" w:rsidRDefault="00871397" w:rsidP="00584AE8">
      <w:pPr>
        <w:spacing w:line="240" w:lineRule="auto"/>
        <w:rPr>
          <w:ins w:id="68" w:author="Marios Panayi" w:date="2021-03-24T17:10:00Z"/>
          <w:rFonts w:ascii="Georgia" w:hAnsi="Georgia" w:cs="Arial"/>
          <w:rPrChange w:id="69" w:author="Panayi, Marios (NIH/NIDA) [F]" w:date="2021-03-26T14:36:00Z">
            <w:rPr>
              <w:ins w:id="70" w:author="Marios Panayi" w:date="2021-03-24T17:10:00Z"/>
              <w:rFonts w:ascii="Georgia" w:hAnsi="Georgia" w:cs="Arial"/>
            </w:rPr>
          </w:rPrChange>
        </w:rPr>
      </w:pPr>
    </w:p>
    <w:p w14:paraId="7EBE290E" w14:textId="6EE98974" w:rsidR="005C65D8" w:rsidRPr="00CB1A62" w:rsidDel="00871397" w:rsidRDefault="005C65D8" w:rsidP="00584AE8">
      <w:pPr>
        <w:spacing w:line="240" w:lineRule="auto"/>
        <w:rPr>
          <w:del w:id="71" w:author="Marios Panayi" w:date="2021-03-24T17:03:00Z"/>
          <w:rFonts w:ascii="Georgia" w:hAnsi="Georgia" w:cs="Arial"/>
          <w:rPrChange w:id="72" w:author="Panayi, Marios (NIH/NIDA) [F]" w:date="2021-03-26T14:36:00Z">
            <w:rPr>
              <w:del w:id="73" w:author="Marios Panayi" w:date="2021-03-24T17:03:00Z"/>
              <w:rFonts w:ascii="Georgia" w:hAnsi="Georgia" w:cs="Arial"/>
            </w:rPr>
          </w:rPrChange>
        </w:rPr>
      </w:pPr>
      <w:del w:id="74" w:author="Marios Panayi" w:date="2021-03-24T17:03:00Z">
        <w:r w:rsidRPr="00CB1A62" w:rsidDel="00871397">
          <w:rPr>
            <w:rFonts w:ascii="Georgia" w:hAnsi="Georgia" w:cs="Arial"/>
            <w:rPrChange w:id="75" w:author="Panayi, Marios (NIH/NIDA) [F]" w:date="2021-03-26T14:36:00Z">
              <w:rPr>
                <w:rFonts w:ascii="Georgia" w:hAnsi="Georgia" w:cs="Arial"/>
              </w:rPr>
            </w:rPrChange>
          </w:rPr>
          <w:delText xml:space="preserve">Here I will address the question of whether a history of cocaine use disrupts cognitive map representations in OFC that are necessary for behavioral flexibility. I will combine experimental manipulation of cocaine use with electrophysiology to record OFC activity during an OS task. This approach will clarify how OFC dysfunction contributes to inappropriate behavioral control in disorders of compulsivity. Once established, I will test whether behavioral activity and OFC function can be restored using a novel pharmacotherapy for cocaine addiction. </w:delText>
        </w:r>
        <w:bookmarkStart w:id="76" w:name="_Hlk67497622"/>
        <w:r w:rsidRPr="00CB1A62" w:rsidDel="00871397">
          <w:rPr>
            <w:rFonts w:ascii="Georgia" w:hAnsi="Georgia" w:cs="Arial"/>
            <w:rPrChange w:id="77" w:author="Panayi, Marios (NIH/NIDA) [F]" w:date="2021-03-26T14:36:00Z">
              <w:rPr>
                <w:rFonts w:ascii="Georgia" w:hAnsi="Georgia" w:cs="Arial"/>
              </w:rPr>
            </w:rPrChange>
          </w:rPr>
          <w:delText>This will provide an important translational step towards understanding and treating disorders of compulsivity.</w:delText>
        </w:r>
        <w:bookmarkEnd w:id="76"/>
      </w:del>
    </w:p>
    <w:p w14:paraId="371BF183" w14:textId="5DC5F9CC" w:rsidR="006C3C19" w:rsidRPr="00CB1A62" w:rsidRDefault="00FD4CB7" w:rsidP="00584AE8">
      <w:pPr>
        <w:spacing w:line="240" w:lineRule="auto"/>
        <w:rPr>
          <w:rFonts w:ascii="Georgia" w:hAnsi="Georgia"/>
          <w:b/>
          <w:bCs/>
          <w:rPrChange w:id="78" w:author="Panayi, Marios (NIH/NIDA) [F]" w:date="2021-03-26T14:36:00Z">
            <w:rPr>
              <w:rFonts w:ascii="Georgia" w:hAnsi="Georgia"/>
              <w:b/>
              <w:bCs/>
            </w:rPr>
          </w:rPrChange>
        </w:rPr>
      </w:pPr>
      <w:r w:rsidRPr="00CB1A62">
        <w:rPr>
          <w:rFonts w:ascii="Georgia" w:hAnsi="Georgia"/>
          <w:b/>
          <w:bCs/>
          <w:rPrChange w:id="79" w:author="Panayi, Marios (NIH/NIDA) [F]" w:date="2021-03-26T14:36:00Z">
            <w:rPr>
              <w:rFonts w:ascii="Georgia" w:hAnsi="Georgia"/>
              <w:b/>
              <w:bCs/>
            </w:rPr>
          </w:rPrChange>
        </w:rPr>
        <w:t>Aim 1.</w:t>
      </w:r>
      <w:r w:rsidR="00006478" w:rsidRPr="00CB1A62">
        <w:rPr>
          <w:rFonts w:ascii="Georgia" w:hAnsi="Georgia"/>
          <w:b/>
          <w:bCs/>
          <w:rPrChange w:id="80" w:author="Panayi, Marios (NIH/NIDA) [F]" w:date="2021-03-26T14:36:00Z">
            <w:rPr>
              <w:rFonts w:ascii="Georgia" w:hAnsi="Georgia"/>
              <w:b/>
              <w:bCs/>
            </w:rPr>
          </w:rPrChange>
        </w:rPr>
        <w:t xml:space="preserve"> Determine whether remapping of task representations in OFC during OS is disrupted in rats with a history of cocaine use.</w:t>
      </w:r>
      <w:r w:rsidR="00C15A27" w:rsidRPr="00CB1A62">
        <w:rPr>
          <w:rFonts w:ascii="Georgia" w:hAnsi="Georgia"/>
          <w:b/>
          <w:bCs/>
          <w:rPrChange w:id="81" w:author="Panayi, Marios (NIH/NIDA) [F]" w:date="2021-03-26T14:36:00Z">
            <w:rPr>
              <w:rFonts w:ascii="Georgia" w:hAnsi="Georgia"/>
              <w:b/>
              <w:bCs/>
            </w:rPr>
          </w:rPrChange>
        </w:rPr>
        <w:t xml:space="preserve"> </w:t>
      </w:r>
      <w:r w:rsidR="002273AB" w:rsidRPr="00CB1A62">
        <w:rPr>
          <w:rFonts w:ascii="Georgia" w:hAnsi="Georgia"/>
          <w:rPrChange w:id="82" w:author="Panayi, Marios (NIH/NIDA) [F]" w:date="2021-03-26T14:36:00Z">
            <w:rPr>
              <w:rFonts w:ascii="Georgia" w:hAnsi="Georgia"/>
            </w:rPr>
          </w:rPrChange>
        </w:rPr>
        <w:t>Rats will undergo a cocaine self-administration procedure known to cause OFC dysfunction and behavioral inflexibility</w:t>
      </w:r>
      <w:ins w:id="83" w:author="Marios Panayi" w:date="2021-03-24T17:12:00Z">
        <w:r w:rsidR="00B35AEA" w:rsidRPr="00CB1A62">
          <w:rPr>
            <w:rFonts w:ascii="Georgia" w:hAnsi="Georgia" w:cs="Arial"/>
            <w:rPrChange w:id="84" w:author="Panayi, Marios (NIH/NIDA) [F]" w:date="2021-03-26T14:36:00Z">
              <w:rPr>
                <w:rFonts w:ascii="Georgia" w:hAnsi="Georgia" w:cs="Arial"/>
              </w:rPr>
            </w:rPrChange>
          </w:rPr>
          <w:fldChar w:fldCharType="begin" w:fldLock="1"/>
        </w:r>
      </w:ins>
      <w:r w:rsidR="00906AE6" w:rsidRPr="00CB1A62">
        <w:rPr>
          <w:rFonts w:ascii="Georgia" w:hAnsi="Georgia" w:cs="Arial"/>
          <w:rPrChange w:id="85" w:author="Panayi, Marios (NIH/NIDA) [F]" w:date="2021-03-26T14:36:00Z">
            <w:rPr>
              <w:rFonts w:ascii="Georgia" w:hAnsi="Georgia" w:cs="Arial"/>
            </w:rPr>
          </w:rPrChange>
        </w:rPr>
        <w:instrText>ADDIN CSL_CITATION {"citationItems":[{"id":"ITEM-1","itemData":{"DOI":"10.1101/lm.534807","ISSN":"1072-0502","PMID":"17522022","abstract":"Drug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 ©2007 by Cold Spring Harbor Laboratory Press.","author":[{"dropping-particle":"","family":"Calu","given":"Donna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Memory","id":"ITEM-1","issue":"5","issued":{"date-parts":[["2007","5","1"]]},"page":"325-328","title":"Withdrawal from cocaine self-administration produces long-lasting deficits in orbitofrontal-dependent reversal learning in rats","type":"article-journal","volume":"14"},"uris":["http://www.mendeley.com/documents/?uuid=b834ddc8-a86d-4d4d-ba22-33b7900de69c"]},{"id":"ITEM-2","itemData":{"author":[{"dropping-particle":"","family":"Stalnaker","given":"Thomas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Neuroscience","id":"ITEM-2","issued":{"date-parts":[["2006"]]},"page":"2643-2653","title":"Abnormal associative encoding in orbitofrontal neurons in cocaine-experienced rats during decision-making","type":"article-journal","volume":"24"},"uris":["http://www.mendeley.com/documents/?uuid=e769cf29-b574-4446-b7cc-b9ffeef36c20"]}],"mendeley":{"formattedCitation":"&lt;sup&gt;5,6&lt;/sup&gt;","plainTextFormattedCitation":"5,6","previouslyFormattedCitation":"&lt;sup&gt;5,6&lt;/sup&gt;"},"properties":{"noteIndex":0},"schema":"https://github.com/citation-style-language/schema/raw/master/csl-citation.json"}</w:instrText>
      </w:r>
      <w:r w:rsidR="00B35AEA" w:rsidRPr="00CB1A62">
        <w:rPr>
          <w:rFonts w:ascii="Georgia" w:hAnsi="Georgia" w:cs="Arial"/>
          <w:rPrChange w:id="86" w:author="Panayi, Marios (NIH/NIDA) [F]" w:date="2021-03-26T14:36:00Z">
            <w:rPr>
              <w:rFonts w:ascii="Georgia" w:hAnsi="Georgia" w:cs="Arial"/>
            </w:rPr>
          </w:rPrChange>
        </w:rPr>
        <w:fldChar w:fldCharType="separate"/>
      </w:r>
      <w:r w:rsidR="00B35AEA" w:rsidRPr="00CB1A62">
        <w:rPr>
          <w:rFonts w:ascii="Georgia" w:hAnsi="Georgia" w:cs="Arial"/>
          <w:noProof/>
          <w:vertAlign w:val="superscript"/>
          <w:rPrChange w:id="87" w:author="Panayi, Marios (NIH/NIDA) [F]" w:date="2021-03-26T14:36:00Z">
            <w:rPr>
              <w:rFonts w:ascii="Georgia" w:hAnsi="Georgia" w:cs="Arial"/>
              <w:noProof/>
              <w:vertAlign w:val="superscript"/>
            </w:rPr>
          </w:rPrChange>
        </w:rPr>
        <w:t>5,6</w:t>
      </w:r>
      <w:ins w:id="88" w:author="Marios Panayi" w:date="2021-03-24T17:12:00Z">
        <w:r w:rsidR="00B35AEA" w:rsidRPr="00CB1A62">
          <w:rPr>
            <w:rFonts w:ascii="Georgia" w:hAnsi="Georgia" w:cs="Arial"/>
            <w:rPrChange w:id="89" w:author="Panayi, Marios (NIH/NIDA) [F]" w:date="2021-03-26T14:36:00Z">
              <w:rPr>
                <w:rFonts w:ascii="Georgia" w:hAnsi="Georgia" w:cs="Arial"/>
              </w:rPr>
            </w:rPrChange>
          </w:rPr>
          <w:fldChar w:fldCharType="end"/>
        </w:r>
      </w:ins>
      <w:r w:rsidR="002273AB" w:rsidRPr="00CB1A62">
        <w:rPr>
          <w:rFonts w:ascii="Georgia" w:hAnsi="Georgia"/>
          <w:rPrChange w:id="90" w:author="Panayi, Marios (NIH/NIDA) [F]" w:date="2021-03-26T14:36:00Z">
            <w:rPr>
              <w:rFonts w:ascii="Georgia" w:hAnsi="Georgia"/>
            </w:rPr>
          </w:rPrChange>
        </w:rPr>
        <w:t xml:space="preserve">, or a sucrose self-administration control. After a withdrawal period, these two groups of </w:t>
      </w:r>
      <w:r w:rsidR="00D62507" w:rsidRPr="00CB1A62">
        <w:rPr>
          <w:rFonts w:ascii="Georgia" w:hAnsi="Georgia"/>
          <w:rPrChange w:id="91" w:author="Panayi, Marios (NIH/NIDA) [F]" w:date="2021-03-26T14:36:00Z">
            <w:rPr>
              <w:rFonts w:ascii="Georgia" w:hAnsi="Georgia"/>
            </w:rPr>
          </w:rPrChange>
        </w:rPr>
        <w:t xml:space="preserve">rats will be implanted with microelectrodes targeting OFC and trained on an occasion setting (OS) task. This approach will allow me to isolate cognitive map dependent task representations in OFC, test whether they are disrupted after cocaine use, and confirm that these representations are related to behavioral flexibility.  </w:t>
      </w:r>
    </w:p>
    <w:p w14:paraId="024986F8" w14:textId="34C6A155" w:rsidR="00FD4CB7" w:rsidRPr="00CB1A62" w:rsidRDefault="00FD4CB7" w:rsidP="00584AE8">
      <w:pPr>
        <w:spacing w:line="240" w:lineRule="auto"/>
        <w:rPr>
          <w:rFonts w:ascii="Georgia" w:hAnsi="Georgia"/>
          <w:rPrChange w:id="92" w:author="Panayi, Marios (NIH/NIDA) [F]" w:date="2021-03-26T14:36:00Z">
            <w:rPr>
              <w:rFonts w:ascii="Georgia" w:hAnsi="Georgia"/>
            </w:rPr>
          </w:rPrChange>
        </w:rPr>
      </w:pPr>
      <w:r w:rsidRPr="00CB1A62">
        <w:rPr>
          <w:rFonts w:ascii="Georgia" w:hAnsi="Georgia"/>
          <w:b/>
          <w:bCs/>
          <w:rPrChange w:id="93" w:author="Panayi, Marios (NIH/NIDA) [F]" w:date="2021-03-26T14:36:00Z">
            <w:rPr>
              <w:rFonts w:ascii="Georgia" w:hAnsi="Georgia"/>
              <w:b/>
              <w:bCs/>
            </w:rPr>
          </w:rPrChange>
        </w:rPr>
        <w:t>Aim 2.</w:t>
      </w:r>
      <w:r w:rsidR="00006478" w:rsidRPr="00CB1A62">
        <w:rPr>
          <w:rFonts w:ascii="Georgia" w:hAnsi="Georgia"/>
          <w:b/>
          <w:bCs/>
          <w:rPrChange w:id="94" w:author="Panayi, Marios (NIH/NIDA) [F]" w:date="2021-03-26T14:36:00Z">
            <w:rPr>
              <w:rFonts w:ascii="Georgia" w:hAnsi="Georgia"/>
              <w:b/>
              <w:bCs/>
            </w:rPr>
          </w:rPrChange>
        </w:rPr>
        <w:t xml:space="preserve"> Test whether a novel D3-antagonist can effectively recover impaired behavioral flexibility and its neural correlates in OFC in cocaine treated rats</w:t>
      </w:r>
      <w:r w:rsidR="00D62507" w:rsidRPr="00CB1A62">
        <w:rPr>
          <w:rFonts w:ascii="Georgia" w:hAnsi="Georgia"/>
          <w:b/>
          <w:bCs/>
          <w:rPrChange w:id="95" w:author="Panayi, Marios (NIH/NIDA) [F]" w:date="2021-03-26T14:36:00Z">
            <w:rPr>
              <w:rFonts w:ascii="Georgia" w:hAnsi="Georgia"/>
              <w:b/>
              <w:bCs/>
            </w:rPr>
          </w:rPrChange>
        </w:rPr>
        <w:t xml:space="preserve">. </w:t>
      </w:r>
      <w:r w:rsidR="00D62507" w:rsidRPr="00CB1A62">
        <w:rPr>
          <w:rFonts w:ascii="Georgia" w:hAnsi="Georgia"/>
          <w:rPrChange w:id="96" w:author="Panayi, Marios (NIH/NIDA) [F]" w:date="2021-03-26T14:36:00Z">
            <w:rPr>
              <w:rFonts w:ascii="Georgia" w:hAnsi="Georgia"/>
            </w:rPr>
          </w:rPrChange>
        </w:rPr>
        <w:t xml:space="preserve">Rats will </w:t>
      </w:r>
      <w:r w:rsidR="0072635A" w:rsidRPr="00CB1A62">
        <w:rPr>
          <w:rFonts w:ascii="Georgia" w:hAnsi="Georgia"/>
          <w:rPrChange w:id="97" w:author="Panayi, Marios (NIH/NIDA) [F]" w:date="2021-03-26T14:36:00Z">
            <w:rPr>
              <w:rFonts w:ascii="Georgia" w:hAnsi="Georgia"/>
            </w:rPr>
          </w:rPrChange>
        </w:rPr>
        <w:t xml:space="preserve">undergo the same procedure described in Aim 1, except that prior to each OS training session, half the rats in each group will receive injections of vehicle or </w:t>
      </w:r>
      <w:ins w:id="98" w:author="Marios Panayi" w:date="2021-03-24T17:10:00Z">
        <w:r w:rsidR="00B35AEA" w:rsidRPr="00CB1A62">
          <w:rPr>
            <w:rFonts w:ascii="Georgia" w:hAnsi="Georgia"/>
            <w:rPrChange w:id="99" w:author="Panayi, Marios (NIH/NIDA) [F]" w:date="2021-03-26T14:36:00Z">
              <w:rPr>
                <w:rFonts w:ascii="Georgia" w:hAnsi="Georgia"/>
              </w:rPr>
            </w:rPrChange>
          </w:rPr>
          <w:t>the selective</w:t>
        </w:r>
      </w:ins>
      <w:del w:id="100" w:author="Marios Panayi" w:date="2021-03-24T17:10:00Z">
        <w:r w:rsidR="0072635A" w:rsidRPr="00CB1A62" w:rsidDel="00B35AEA">
          <w:rPr>
            <w:rFonts w:ascii="Georgia" w:hAnsi="Georgia"/>
            <w:rPrChange w:id="101" w:author="Panayi, Marios (NIH/NIDA) [F]" w:date="2021-03-26T14:36:00Z">
              <w:rPr>
                <w:rFonts w:ascii="Georgia" w:hAnsi="Georgia"/>
              </w:rPr>
            </w:rPrChange>
          </w:rPr>
          <w:delText>a</w:delText>
        </w:r>
      </w:del>
      <w:r w:rsidR="0072635A" w:rsidRPr="00CB1A62">
        <w:rPr>
          <w:rFonts w:ascii="Georgia" w:hAnsi="Georgia"/>
          <w:rPrChange w:id="102" w:author="Panayi, Marios (NIH/NIDA) [F]" w:date="2021-03-26T14:36:00Z">
            <w:rPr>
              <w:rFonts w:ascii="Georgia" w:hAnsi="Georgia"/>
            </w:rPr>
          </w:rPrChange>
        </w:rPr>
        <w:t xml:space="preserve"> D3-antagonist</w:t>
      </w:r>
      <w:ins w:id="103" w:author="Marios Panayi" w:date="2021-03-24T17:10:00Z">
        <w:r w:rsidR="00B35AEA" w:rsidRPr="00CB1A62">
          <w:rPr>
            <w:rFonts w:ascii="Georgia" w:hAnsi="Georgia"/>
            <w:rPrChange w:id="104" w:author="Panayi, Marios (NIH/NIDA) [F]" w:date="2021-03-26T14:36:00Z">
              <w:rPr>
                <w:rFonts w:ascii="Georgia" w:hAnsi="Georgia"/>
              </w:rPr>
            </w:rPrChange>
          </w:rPr>
          <w:t xml:space="preserve"> VK4-116</w:t>
        </w:r>
      </w:ins>
      <w:ins w:id="105" w:author="Marios Panayi" w:date="2021-03-24T17:13:00Z">
        <w:r w:rsidR="00B35AEA" w:rsidRPr="00CB1A62">
          <w:rPr>
            <w:rFonts w:ascii="Georgia" w:hAnsi="Georgia"/>
            <w:rPrChange w:id="106" w:author="Panayi, Marios (NIH/NIDA) [F]" w:date="2021-03-26T14:36:00Z">
              <w:rPr>
                <w:rFonts w:ascii="Georgia" w:hAnsi="Georgia"/>
              </w:rPr>
            </w:rPrChange>
          </w:rPr>
          <w:fldChar w:fldCharType="begin" w:fldLock="1"/>
        </w:r>
      </w:ins>
      <w:r w:rsidR="00FC4F59" w:rsidRPr="00CB1A62">
        <w:rPr>
          <w:rFonts w:ascii="Georgia" w:hAnsi="Georgia"/>
          <w:rPrChange w:id="107" w:author="Panayi, Marios (NIH/NIDA) [F]" w:date="2021-03-26T14:36:00Z">
            <w:rPr>
              <w:rFonts w:ascii="Georgia" w:hAnsi="Georgia"/>
            </w:rPr>
          </w:rPrChange>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00B35AEA" w:rsidRPr="00CB1A62">
        <w:rPr>
          <w:rFonts w:ascii="Georgia" w:hAnsi="Georgia"/>
          <w:rPrChange w:id="108" w:author="Panayi, Marios (NIH/NIDA) [F]" w:date="2021-03-26T14:36:00Z">
            <w:rPr>
              <w:rFonts w:ascii="Georgia" w:hAnsi="Georgia"/>
            </w:rPr>
          </w:rPrChange>
        </w:rPr>
        <w:fldChar w:fldCharType="separate"/>
      </w:r>
      <w:r w:rsidR="00B35AEA" w:rsidRPr="00CB1A62">
        <w:rPr>
          <w:rFonts w:ascii="Georgia" w:hAnsi="Georgia"/>
          <w:noProof/>
          <w:vertAlign w:val="superscript"/>
          <w:rPrChange w:id="109" w:author="Panayi, Marios (NIH/NIDA) [F]" w:date="2021-03-26T14:36:00Z">
            <w:rPr>
              <w:rFonts w:ascii="Georgia" w:hAnsi="Georgia"/>
              <w:noProof/>
              <w:vertAlign w:val="superscript"/>
            </w:rPr>
          </w:rPrChange>
        </w:rPr>
        <w:t>8,9</w:t>
      </w:r>
      <w:ins w:id="110" w:author="Marios Panayi" w:date="2021-03-24T17:13:00Z">
        <w:r w:rsidR="00B35AEA" w:rsidRPr="00CB1A62">
          <w:rPr>
            <w:rFonts w:ascii="Georgia" w:hAnsi="Georgia"/>
            <w:rPrChange w:id="111" w:author="Panayi, Marios (NIH/NIDA) [F]" w:date="2021-03-26T14:36:00Z">
              <w:rPr>
                <w:rFonts w:ascii="Georgia" w:hAnsi="Georgia"/>
              </w:rPr>
            </w:rPrChange>
          </w:rPr>
          <w:fldChar w:fldCharType="end"/>
        </w:r>
      </w:ins>
      <w:r w:rsidR="0072635A" w:rsidRPr="00CB1A62">
        <w:rPr>
          <w:rFonts w:ascii="Georgia" w:hAnsi="Georgia"/>
          <w:rPrChange w:id="112" w:author="Panayi, Marios (NIH/NIDA) [F]" w:date="2021-03-26T14:36:00Z">
            <w:rPr>
              <w:rFonts w:ascii="Georgia" w:hAnsi="Georgia"/>
            </w:rPr>
          </w:rPrChange>
        </w:rPr>
        <w:t xml:space="preserve">. This will allow me to test whether a novel drug therapy can </w:t>
      </w:r>
      <w:r w:rsidR="00F505A3" w:rsidRPr="00CB1A62">
        <w:rPr>
          <w:rFonts w:ascii="Georgia" w:hAnsi="Georgia"/>
          <w:rPrChange w:id="113" w:author="Panayi, Marios (NIH/NIDA) [F]" w:date="2021-03-26T14:36:00Z">
            <w:rPr>
              <w:rFonts w:ascii="Georgia" w:hAnsi="Georgia"/>
            </w:rPr>
          </w:rPrChange>
        </w:rPr>
        <w:t xml:space="preserve">effectively </w:t>
      </w:r>
      <w:r w:rsidR="0072635A" w:rsidRPr="00CB1A62">
        <w:rPr>
          <w:rFonts w:ascii="Georgia" w:hAnsi="Georgia" w:cs="Arial"/>
          <w:rPrChange w:id="114" w:author="Panayi, Marios (NIH/NIDA) [F]" w:date="2021-03-26T14:36:00Z">
            <w:rPr>
              <w:rFonts w:ascii="Georgia" w:hAnsi="Georgia" w:cs="Arial"/>
            </w:rPr>
          </w:rPrChange>
        </w:rPr>
        <w:t xml:space="preserve">recover impaired behavioral flexibility and its neural correlates in OFC </w:t>
      </w:r>
      <w:r w:rsidR="00F505A3" w:rsidRPr="00CB1A62">
        <w:rPr>
          <w:rFonts w:ascii="Georgia" w:hAnsi="Georgia" w:cs="Arial"/>
          <w:rPrChange w:id="115" w:author="Panayi, Marios (NIH/NIDA) [F]" w:date="2021-03-26T14:36:00Z">
            <w:rPr>
              <w:rFonts w:ascii="Georgia" w:hAnsi="Georgia" w:cs="Arial"/>
            </w:rPr>
          </w:rPrChange>
        </w:rPr>
        <w:t>caused by</w:t>
      </w:r>
      <w:r w:rsidR="0072635A" w:rsidRPr="00CB1A62">
        <w:rPr>
          <w:rFonts w:ascii="Georgia" w:hAnsi="Georgia" w:cs="Arial"/>
          <w:rPrChange w:id="116" w:author="Panayi, Marios (NIH/NIDA) [F]" w:date="2021-03-26T14:36:00Z">
            <w:rPr>
              <w:rFonts w:ascii="Georgia" w:hAnsi="Georgia" w:cs="Arial"/>
            </w:rPr>
          </w:rPrChange>
        </w:rPr>
        <w:t xml:space="preserve"> cocaine </w:t>
      </w:r>
      <w:r w:rsidR="00F505A3" w:rsidRPr="00CB1A62">
        <w:rPr>
          <w:rFonts w:ascii="Georgia" w:hAnsi="Georgia" w:cs="Arial"/>
          <w:rPrChange w:id="117" w:author="Panayi, Marios (NIH/NIDA) [F]" w:date="2021-03-26T14:36:00Z">
            <w:rPr>
              <w:rFonts w:ascii="Georgia" w:hAnsi="Georgia" w:cs="Arial"/>
            </w:rPr>
          </w:rPrChange>
        </w:rPr>
        <w:t>use</w:t>
      </w:r>
      <w:r w:rsidR="0072635A" w:rsidRPr="00CB1A62">
        <w:rPr>
          <w:rFonts w:ascii="Georgia" w:hAnsi="Georgia"/>
          <w:rPrChange w:id="118" w:author="Panayi, Marios (NIH/NIDA) [F]" w:date="2021-03-26T14:36:00Z">
            <w:rPr>
              <w:rFonts w:ascii="Georgia" w:hAnsi="Georgia"/>
            </w:rPr>
          </w:rPrChange>
        </w:rPr>
        <w:t>.</w:t>
      </w:r>
    </w:p>
    <w:p w14:paraId="7883C186" w14:textId="67307C82" w:rsidR="005C65D8" w:rsidRPr="00CB1A62" w:rsidRDefault="005C65D8" w:rsidP="00584AE8">
      <w:pPr>
        <w:spacing w:line="240" w:lineRule="auto"/>
        <w:rPr>
          <w:rFonts w:ascii="Georgia" w:hAnsi="Georgia"/>
          <w:bCs/>
          <w:iCs/>
          <w:rPrChange w:id="119" w:author="Panayi, Marios (NIH/NIDA) [F]" w:date="2021-03-26T14:36:00Z">
            <w:rPr>
              <w:rFonts w:ascii="Georgia" w:hAnsi="Georgia"/>
              <w:bCs/>
              <w:iCs/>
            </w:rPr>
          </w:rPrChange>
        </w:rPr>
      </w:pPr>
      <w:r w:rsidRPr="00CB1A62">
        <w:rPr>
          <w:rFonts w:ascii="Georgia" w:hAnsi="Georgia"/>
          <w:b/>
          <w:bCs/>
          <w:rPrChange w:id="120" w:author="Panayi, Marios (NIH/NIDA) [F]" w:date="2021-03-26T14:36:00Z">
            <w:rPr>
              <w:rFonts w:ascii="Georgia" w:hAnsi="Georgia"/>
              <w:b/>
              <w:bCs/>
            </w:rPr>
          </w:rPrChange>
        </w:rPr>
        <w:t xml:space="preserve">Significance. </w:t>
      </w:r>
      <w:r w:rsidRPr="00CB1A62">
        <w:rPr>
          <w:rFonts w:ascii="Georgia" w:hAnsi="Georgia"/>
          <w:bCs/>
          <w:iCs/>
          <w:rPrChange w:id="121" w:author="Panayi, Marios (NIH/NIDA) [F]" w:date="2021-03-26T14:36:00Z">
            <w:rPr>
              <w:rFonts w:ascii="Georgia" w:hAnsi="Georgia"/>
              <w:bCs/>
              <w:iCs/>
            </w:rPr>
          </w:rPrChange>
        </w:rPr>
        <w:t>Disturbances to OFC function and deficits in reversal learning, a marker of behavioral inflexibility, are both remarkably consistent features of many disorders of compulsivity in patients as well as translational animal models</w:t>
      </w:r>
      <w:ins w:id="122" w:author="Panayi, Marios (NIH/NIDA) [F]" w:date="2021-03-25T13:36:00Z">
        <w:r w:rsidR="00224796" w:rsidRPr="00CB1A62">
          <w:rPr>
            <w:rFonts w:ascii="Georgia" w:hAnsi="Georgia"/>
            <w:bCs/>
            <w:iCs/>
            <w:rPrChange w:id="123" w:author="Panayi, Marios (NIH/NIDA) [F]" w:date="2021-03-26T14:36:00Z">
              <w:rPr>
                <w:rFonts w:ascii="Georgia" w:hAnsi="Georgia"/>
                <w:bCs/>
                <w:iCs/>
              </w:rPr>
            </w:rPrChange>
          </w:rPr>
          <w:fldChar w:fldCharType="begin" w:fldLock="1"/>
        </w:r>
      </w:ins>
      <w:r w:rsidR="00224796" w:rsidRPr="00CB1A62">
        <w:rPr>
          <w:rFonts w:ascii="Georgia" w:hAnsi="Georgia"/>
          <w:bCs/>
          <w:iCs/>
          <w:rPrChange w:id="124" w:author="Panayi, Marios (NIH/NIDA) [F]" w:date="2021-03-26T14:36:00Z">
            <w:rPr>
              <w:rFonts w:ascii="Georgia" w:hAnsi="Georgia"/>
              <w:bCs/>
              <w:iCs/>
            </w:rPr>
          </w:rPrChange>
        </w:rPr>
        <w:instrText>ADDIN CSL_CITATION {"citationItems":[{"id":"ITEM-1","itemData":{"author":[{"dropping-particle":"","family":"Izquierdo","given":"A D","non-dropping-particle":"","parse-names":false,"suffix":""},{"dropping-particle":"","family":"Jentsch","given":"J D","non-dropping-particle":"","parse-names":false,"suffix":""}],"container-title":"Psychopharmacology (Berl)","id":"ITEM-1","issued":{"date-parts":[["2012"]]},"page":"607-620","title":"Reversal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00224796" w:rsidRPr="00CB1A62">
        <w:rPr>
          <w:rFonts w:ascii="Georgia" w:hAnsi="Georgia"/>
          <w:bCs/>
          <w:iCs/>
          <w:rPrChange w:id="125" w:author="Panayi, Marios (NIH/NIDA) [F]" w:date="2021-03-26T14:36:00Z">
            <w:rPr>
              <w:rFonts w:ascii="Georgia" w:hAnsi="Georgia"/>
              <w:bCs/>
              <w:iCs/>
            </w:rPr>
          </w:rPrChange>
        </w:rPr>
        <w:fldChar w:fldCharType="separate"/>
      </w:r>
      <w:r w:rsidR="00224796" w:rsidRPr="00CB1A62">
        <w:rPr>
          <w:rFonts w:ascii="Georgia" w:hAnsi="Georgia"/>
          <w:bCs/>
          <w:iCs/>
          <w:noProof/>
          <w:vertAlign w:val="superscript"/>
          <w:rPrChange w:id="126" w:author="Panayi, Marios (NIH/NIDA) [F]" w:date="2021-03-26T14:36:00Z">
            <w:rPr>
              <w:rFonts w:ascii="Georgia" w:hAnsi="Georgia"/>
              <w:bCs/>
              <w:iCs/>
              <w:noProof/>
              <w:vertAlign w:val="superscript"/>
            </w:rPr>
          </w:rPrChange>
        </w:rPr>
        <w:t>10–12</w:t>
      </w:r>
      <w:ins w:id="127" w:author="Panayi, Marios (NIH/NIDA) [F]" w:date="2021-03-25T13:36:00Z">
        <w:r w:rsidR="00224796" w:rsidRPr="00CB1A62">
          <w:rPr>
            <w:rFonts w:ascii="Georgia" w:hAnsi="Georgia"/>
            <w:bCs/>
            <w:iCs/>
            <w:rPrChange w:id="128" w:author="Panayi, Marios (NIH/NIDA) [F]" w:date="2021-03-26T14:36:00Z">
              <w:rPr>
                <w:rFonts w:ascii="Georgia" w:hAnsi="Georgia"/>
                <w:bCs/>
                <w:iCs/>
              </w:rPr>
            </w:rPrChange>
          </w:rPr>
          <w:fldChar w:fldCharType="end"/>
        </w:r>
      </w:ins>
      <w:r w:rsidRPr="00CB1A62">
        <w:rPr>
          <w:rFonts w:ascii="Georgia" w:hAnsi="Georgia"/>
          <w:bCs/>
          <w:iCs/>
          <w:rPrChange w:id="129" w:author="Panayi, Marios (NIH/NIDA) [F]" w:date="2021-03-26T14:36:00Z">
            <w:rPr>
              <w:rFonts w:ascii="Georgia" w:hAnsi="Georgia"/>
              <w:bCs/>
              <w:iCs/>
            </w:rPr>
          </w:rPrChange>
        </w:rPr>
        <w:t xml:space="preserve">. </w:t>
      </w:r>
    </w:p>
    <w:p w14:paraId="71A4382C" w14:textId="01481151" w:rsidR="005C65D8" w:rsidRPr="00CB1A62" w:rsidRDefault="005C65D8" w:rsidP="00584AE8">
      <w:pPr>
        <w:spacing w:line="240" w:lineRule="auto"/>
        <w:rPr>
          <w:rFonts w:ascii="Georgia" w:hAnsi="Georgia" w:cs="Arial"/>
          <w:rPrChange w:id="130" w:author="Panayi, Marios (NIH/NIDA) [F]" w:date="2021-03-26T14:36:00Z">
            <w:rPr>
              <w:rFonts w:ascii="Georgia" w:hAnsi="Georgia" w:cs="Arial"/>
            </w:rPr>
          </w:rPrChange>
        </w:rPr>
      </w:pPr>
      <w:r w:rsidRPr="00CB1A62">
        <w:rPr>
          <w:rFonts w:ascii="Georgia" w:hAnsi="Georgia" w:cs="Arial"/>
          <w:rPrChange w:id="131" w:author="Panayi, Marios (NIH/NIDA) [F]" w:date="2021-03-26T14:36:00Z">
            <w:rPr>
              <w:rFonts w:ascii="Georgia" w:hAnsi="Georgia" w:cs="Arial"/>
            </w:rPr>
          </w:rPrChange>
        </w:rPr>
        <w:t>Compulsive and neurotypical behaviours do not occur in a vacuum, but instead are guided by informative cues in our environment</w:t>
      </w:r>
      <w:ins w:id="132" w:author="Panayi, Marios (NIH/NIDA) [F]" w:date="2021-03-25T14:44:00Z">
        <w:r w:rsidR="008E2718" w:rsidRPr="00CB1A62">
          <w:rPr>
            <w:rFonts w:ascii="Georgia" w:hAnsi="Georgia" w:cs="Arial"/>
            <w:rPrChange w:id="133" w:author="Panayi, Marios (NIH/NIDA) [F]" w:date="2021-03-26T14:36:00Z">
              <w:rPr>
                <w:rFonts w:ascii="Georgia" w:hAnsi="Georgia" w:cs="Arial"/>
              </w:rPr>
            </w:rPrChange>
          </w:rPr>
          <w:fldChar w:fldCharType="begin" w:fldLock="1"/>
        </w:r>
      </w:ins>
      <w:r w:rsidR="00906AE6" w:rsidRPr="00CB1A62">
        <w:rPr>
          <w:rFonts w:ascii="Georgia" w:hAnsi="Georgia" w:cs="Arial"/>
          <w:rPrChange w:id="134" w:author="Panayi, Marios (NIH/NIDA) [F]" w:date="2021-03-26T14:36:00Z">
            <w:rPr>
              <w:rFonts w:ascii="Georgia" w:hAnsi="Georgia" w:cs="Arial"/>
            </w:rPr>
          </w:rPrChange>
        </w:rPr>
        <w:instrText>ADDIN CSL_CITATION {"citationItems":[{"id":"ITEM-1","itemData":{"DOI":"10.1016/0010-440X(87)90070-8","ISSN":"0010440X","PMID":"3608467","abstract":"Analysis of various kinds of obsessive-compulsive psychopathology (perfectionism, doubt, indecision, omnipotence, overspecification, obsessions and compulsions, tics) from a control systems standpoint reveals that all have in common persistent high error signals that cannot be eliminated by behavioral output. Possible causes include conflict, intrinsic comparator defect, and attentional disturbance. The cybernetic approach offers the possibility of eventual neuroanatomical structural correlation, and it is suggested that the limbic system and basal ganglia together form a behavioral control system, dysfunction in which may be manifest as obsessive-compulsive disorder. © 1987.","author":[{"dropping-particle":"","family":"Pitman","given":"Roger K.","non-dropping-particle":"","parse-names":false,"suffix":""}],"container-title":"Comprehensive Psychiatry","id":"ITEM-1","issue":"4","issued":{"date-parts":[["1987"]]},"page":"334-343","title":"A cybernetic model of obsessive-compulsive psychopathology","type":"article-journal","volume":"28"},"uris":["http://www.mendeley.com/documents/?uuid=fde58f82-651a-4714-abb6-4f92f8b2b287"]}],"mendeley":{"formattedCitation":"&lt;sup&gt;13&lt;/sup&gt;","plainTextFormattedCitation":"13","previouslyFormattedCitation":"&lt;sup&gt;13&lt;/sup&gt;"},"properties":{"noteIndex":0},"schema":"https://github.com/citation-style-language/schema/raw/master/csl-citation.json"}</w:instrText>
      </w:r>
      <w:r w:rsidR="008E2718" w:rsidRPr="00CB1A62">
        <w:rPr>
          <w:rFonts w:ascii="Georgia" w:hAnsi="Georgia" w:cs="Arial"/>
          <w:rPrChange w:id="135" w:author="Panayi, Marios (NIH/NIDA) [F]" w:date="2021-03-26T14:36:00Z">
            <w:rPr>
              <w:rFonts w:ascii="Georgia" w:hAnsi="Georgia" w:cs="Arial"/>
            </w:rPr>
          </w:rPrChange>
        </w:rPr>
        <w:fldChar w:fldCharType="separate"/>
      </w:r>
      <w:r w:rsidR="008E2718" w:rsidRPr="00CB1A62">
        <w:rPr>
          <w:rFonts w:ascii="Georgia" w:hAnsi="Georgia" w:cs="Arial"/>
          <w:noProof/>
          <w:vertAlign w:val="superscript"/>
          <w:rPrChange w:id="136" w:author="Panayi, Marios (NIH/NIDA) [F]" w:date="2021-03-26T14:36:00Z">
            <w:rPr>
              <w:rFonts w:ascii="Georgia" w:hAnsi="Georgia" w:cs="Arial"/>
              <w:noProof/>
              <w:vertAlign w:val="superscript"/>
            </w:rPr>
          </w:rPrChange>
        </w:rPr>
        <w:t>13</w:t>
      </w:r>
      <w:ins w:id="137" w:author="Panayi, Marios (NIH/NIDA) [F]" w:date="2021-03-25T14:44:00Z">
        <w:r w:rsidR="008E2718" w:rsidRPr="00CB1A62">
          <w:rPr>
            <w:rFonts w:ascii="Georgia" w:hAnsi="Georgia" w:cs="Arial"/>
            <w:rPrChange w:id="138" w:author="Panayi, Marios (NIH/NIDA) [F]" w:date="2021-03-26T14:36:00Z">
              <w:rPr>
                <w:rFonts w:ascii="Georgia" w:hAnsi="Georgia" w:cs="Arial"/>
              </w:rPr>
            </w:rPrChange>
          </w:rPr>
          <w:fldChar w:fldCharType="end"/>
        </w:r>
      </w:ins>
      <w:r w:rsidRPr="00CB1A62">
        <w:rPr>
          <w:rFonts w:ascii="Georgia" w:hAnsi="Georgia" w:cs="Arial"/>
          <w:rPrChange w:id="139" w:author="Panayi, Marios (NIH/NIDA) [F]" w:date="2021-03-26T14:36:00Z">
            <w:rPr>
              <w:rFonts w:ascii="Georgia" w:hAnsi="Georgia" w:cs="Arial"/>
            </w:rPr>
          </w:rPrChange>
        </w:rPr>
        <w:t xml:space="preserve">. Activity in OFC is thought to represent the meaningful states signaled by these cues in terms of a cognitive map of state space </w:t>
      </w:r>
      <w:del w:id="140" w:author="Marios Panayi" w:date="2021-03-24T22:59:00Z">
        <w:r w:rsidRPr="00CB1A62" w:rsidDel="001A0702">
          <w:rPr>
            <w:rFonts w:ascii="Georgia" w:hAnsi="Georgia" w:cs="Arial"/>
            <w:rPrChange w:id="141" w:author="Panayi, Marios (NIH/NIDA) [F]" w:date="2021-03-26T14:36:00Z">
              <w:rPr>
                <w:rFonts w:ascii="Georgia" w:hAnsi="Georgia" w:cs="Arial"/>
              </w:rPr>
            </w:rPrChange>
          </w:rPr>
          <w:delText>which can be used to accurately navigate behavior to reach goals</w:delText>
        </w:r>
      </w:del>
      <w:ins w:id="142" w:author="Marios Panayi" w:date="2021-03-24T22:59:00Z">
        <w:r w:rsidR="001A0702" w:rsidRPr="00CB1A62">
          <w:rPr>
            <w:rFonts w:ascii="Georgia" w:hAnsi="Georgia" w:cs="Arial"/>
            <w:rPrChange w:id="143" w:author="Panayi, Marios (NIH/NIDA) [F]" w:date="2021-03-26T14:36:00Z">
              <w:rPr>
                <w:rFonts w:ascii="Georgia" w:hAnsi="Georgia" w:cs="Arial"/>
              </w:rPr>
            </w:rPrChange>
          </w:rPr>
          <w:t>used to navigate goal-directed behavior</w:t>
        </w:r>
      </w:ins>
      <w:ins w:id="144" w:author="Panayi, Marios (NIH/NIDA) [F]" w:date="2021-03-25T13:41:00Z">
        <w:r w:rsidR="00224796" w:rsidRPr="00CB1A62">
          <w:rPr>
            <w:rFonts w:ascii="Georgia" w:hAnsi="Georgia" w:cs="Arial"/>
            <w:rPrChange w:id="145" w:author="Panayi, Marios (NIH/NIDA) [F]" w:date="2021-03-26T14:36:00Z">
              <w:rPr>
                <w:rFonts w:ascii="Georgia" w:hAnsi="Georgia" w:cs="Arial"/>
              </w:rPr>
            </w:rPrChange>
          </w:rPr>
          <w:fldChar w:fldCharType="begin" w:fldLock="1"/>
        </w:r>
      </w:ins>
      <w:r w:rsidR="00224796" w:rsidRPr="00CB1A62">
        <w:rPr>
          <w:rFonts w:ascii="Georgia" w:hAnsi="Georgia" w:cs="Arial"/>
          <w:rPrChange w:id="146" w:author="Panayi, Marios (NIH/NIDA) [F]" w:date="2021-03-26T14:36:00Z">
            <w:rPr>
              <w:rFonts w:ascii="Georgia" w:hAnsi="Georgia" w:cs="Arial"/>
            </w:rPr>
          </w:rPrChange>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224796" w:rsidRPr="00CB1A62">
        <w:rPr>
          <w:rFonts w:ascii="Georgia" w:hAnsi="Georgia" w:cs="Arial"/>
          <w:rPrChange w:id="147" w:author="Panayi, Marios (NIH/NIDA) [F]" w:date="2021-03-26T14:36:00Z">
            <w:rPr>
              <w:rFonts w:ascii="Georgia" w:hAnsi="Georgia" w:cs="Arial"/>
            </w:rPr>
          </w:rPrChange>
        </w:rPr>
        <w:fldChar w:fldCharType="separate"/>
      </w:r>
      <w:r w:rsidR="00224796" w:rsidRPr="00CB1A62">
        <w:rPr>
          <w:rFonts w:ascii="Georgia" w:hAnsi="Georgia" w:cs="Arial"/>
          <w:noProof/>
          <w:vertAlign w:val="superscript"/>
          <w:rPrChange w:id="148" w:author="Panayi, Marios (NIH/NIDA) [F]" w:date="2021-03-26T14:36:00Z">
            <w:rPr>
              <w:rFonts w:ascii="Georgia" w:hAnsi="Georgia" w:cs="Arial"/>
              <w:noProof/>
              <w:vertAlign w:val="superscript"/>
            </w:rPr>
          </w:rPrChange>
        </w:rPr>
        <w:t>4</w:t>
      </w:r>
      <w:ins w:id="149" w:author="Panayi, Marios (NIH/NIDA) [F]" w:date="2021-03-25T13:41:00Z">
        <w:r w:rsidR="00224796" w:rsidRPr="00CB1A62">
          <w:rPr>
            <w:rFonts w:ascii="Georgia" w:hAnsi="Georgia" w:cs="Arial"/>
            <w:rPrChange w:id="150" w:author="Panayi, Marios (NIH/NIDA) [F]" w:date="2021-03-26T14:36:00Z">
              <w:rPr>
                <w:rFonts w:ascii="Georgia" w:hAnsi="Georgia" w:cs="Arial"/>
              </w:rPr>
            </w:rPrChange>
          </w:rPr>
          <w:fldChar w:fldCharType="end"/>
        </w:r>
      </w:ins>
      <w:r w:rsidRPr="00CB1A62">
        <w:rPr>
          <w:rFonts w:ascii="Georgia" w:hAnsi="Georgia" w:cs="Arial"/>
          <w:rPrChange w:id="151" w:author="Panayi, Marios (NIH/NIDA) [F]" w:date="2021-03-26T14:36:00Z">
            <w:rPr>
              <w:rFonts w:ascii="Georgia" w:hAnsi="Georgia" w:cs="Arial"/>
            </w:rPr>
          </w:rPrChange>
        </w:rPr>
        <w:t>. OFC dysfunction is a common neuropathology in most disorders of compulsivity, and the behavioral inflexibility characteristic of these disorders is thought to reflect deficits in the creation and maintenance of these cognitive map representations in OFC. Key support for this comes from studies from this lab showing that rats with a history of cocaine use, known to cause compulsivity, exhibit inflexible behavior in reversal learning tasks and have impoverished cognitive map representations in OFC</w:t>
      </w:r>
      <w:ins w:id="152" w:author="Panayi, Marios (NIH/NIDA) [F]" w:date="2021-03-25T14:55:00Z">
        <w:r w:rsidR="00906AE6" w:rsidRPr="00CB1A62">
          <w:rPr>
            <w:rFonts w:ascii="Georgia" w:hAnsi="Georgia" w:cs="Arial"/>
            <w:rPrChange w:id="153" w:author="Panayi, Marios (NIH/NIDA) [F]" w:date="2021-03-26T14:36:00Z">
              <w:rPr>
                <w:rFonts w:ascii="Georgia" w:hAnsi="Georgia" w:cs="Arial"/>
              </w:rPr>
            </w:rPrChange>
          </w:rPr>
          <w:fldChar w:fldCharType="begin" w:fldLock="1"/>
        </w:r>
      </w:ins>
      <w:r w:rsidR="00E46708" w:rsidRPr="00CB1A62">
        <w:rPr>
          <w:rFonts w:ascii="Georgia" w:hAnsi="Georgia" w:cs="Arial"/>
          <w:rPrChange w:id="154" w:author="Panayi, Marios (NIH/NIDA) [F]" w:date="2021-03-26T14:36:00Z">
            <w:rPr>
              <w:rFonts w:ascii="Georgia" w:hAnsi="Georgia" w:cs="Arial"/>
            </w:rPr>
          </w:rPrChange>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Neuroscience","id":"ITEM-2","issued":{"date-parts":[["2006"]]},"page":"2643-2653","title":"Abnormal associative encoding in orbitofrontal neurons in cocaine-experienced rats during decision-making","type":"article-journal","volume":"24"},"uris":["http://www.mendeley.com/documents/?uuid=e769cf29-b574-4446-b7cc-b9ffeef36c20"]},{"id":"ITEM-3","itemData":{"DOI":"10.1101/lm.534807","ISSN":"1072-0502","PMID":"17522022","abstract":"Drug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 ©2007 by Cold Spring Harbor Laboratory Press.","author":[{"dropping-particle":"","family":"Calu","given":"Donna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Memory","id":"ITEM-3","issue":"5","issued":{"date-parts":[["2007","5","1"]]},"page":"325-328","title":"Withdrawal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00906AE6" w:rsidRPr="00CB1A62">
        <w:rPr>
          <w:rFonts w:ascii="Georgia" w:hAnsi="Georgia" w:cs="Arial"/>
          <w:rPrChange w:id="155" w:author="Panayi, Marios (NIH/NIDA) [F]" w:date="2021-03-26T14:36:00Z">
            <w:rPr>
              <w:rFonts w:ascii="Georgia" w:hAnsi="Georgia" w:cs="Arial"/>
            </w:rPr>
          </w:rPrChange>
        </w:rPr>
        <w:fldChar w:fldCharType="separate"/>
      </w:r>
      <w:r w:rsidR="00906AE6" w:rsidRPr="00CB1A62">
        <w:rPr>
          <w:rFonts w:ascii="Georgia" w:hAnsi="Georgia" w:cs="Arial"/>
          <w:noProof/>
          <w:vertAlign w:val="superscript"/>
          <w:rPrChange w:id="156" w:author="Panayi, Marios (NIH/NIDA) [F]" w:date="2021-03-26T14:36:00Z">
            <w:rPr>
              <w:rFonts w:ascii="Georgia" w:hAnsi="Georgia" w:cs="Arial"/>
              <w:noProof/>
              <w:vertAlign w:val="superscript"/>
            </w:rPr>
          </w:rPrChange>
        </w:rPr>
        <w:t>5,6,14</w:t>
      </w:r>
      <w:ins w:id="157" w:author="Panayi, Marios (NIH/NIDA) [F]" w:date="2021-03-25T14:55:00Z">
        <w:r w:rsidR="00906AE6" w:rsidRPr="00CB1A62">
          <w:rPr>
            <w:rFonts w:ascii="Georgia" w:hAnsi="Georgia" w:cs="Arial"/>
            <w:rPrChange w:id="158" w:author="Panayi, Marios (NIH/NIDA) [F]" w:date="2021-03-26T14:36:00Z">
              <w:rPr>
                <w:rFonts w:ascii="Georgia" w:hAnsi="Georgia" w:cs="Arial"/>
              </w:rPr>
            </w:rPrChange>
          </w:rPr>
          <w:fldChar w:fldCharType="end"/>
        </w:r>
      </w:ins>
      <w:r w:rsidRPr="00CB1A62">
        <w:rPr>
          <w:rFonts w:ascii="Georgia" w:hAnsi="Georgia" w:cs="Arial"/>
          <w:rPrChange w:id="159" w:author="Panayi, Marios (NIH/NIDA) [F]" w:date="2021-03-26T14:36:00Z">
            <w:rPr>
              <w:rFonts w:ascii="Georgia" w:hAnsi="Georgia" w:cs="Arial"/>
            </w:rPr>
          </w:rPrChange>
        </w:rPr>
        <w:t xml:space="preserve">. In a typical reversal learning task, subjects first learn to discriminate responding to a rewarded (A+) and non-rewarded (B-) cue, and then these cue-outcome relationships are reversed i.e. A- and B+. Changes in behavior after a reversal can be made more rapid by changing the underlying cognitive map to allow learning of the new relationship between cue and outcome states, without requiring unlearning of the </w:t>
      </w:r>
      <w:r w:rsidRPr="00CB1A62">
        <w:rPr>
          <w:rFonts w:ascii="Georgia" w:hAnsi="Georgia" w:cs="Arial"/>
          <w:rPrChange w:id="160" w:author="Panayi, Marios (NIH/NIDA) [F]" w:date="2021-03-26T14:36:00Z">
            <w:rPr>
              <w:rFonts w:ascii="Georgia" w:hAnsi="Georgia" w:cs="Arial"/>
            </w:rPr>
          </w:rPrChange>
        </w:rPr>
        <w:lastRenderedPageBreak/>
        <w:t xml:space="preserve">old.  However, since the reversal is signaled to the subject by a change in cue-reward associations, representations of cognitive maps in OFC cannot be disentangled from simple task features such as </w:t>
      </w:r>
      <w:del w:id="161" w:author="Marios Panayi" w:date="2021-03-24T23:03:00Z">
        <w:r w:rsidRPr="00CB1A62" w:rsidDel="001A0702">
          <w:rPr>
            <w:rFonts w:ascii="Georgia" w:hAnsi="Georgia" w:cs="Arial"/>
            <w:rPrChange w:id="162" w:author="Panayi, Marios (NIH/NIDA) [F]" w:date="2021-03-26T14:36:00Z">
              <w:rPr>
                <w:rFonts w:ascii="Georgia" w:hAnsi="Georgia" w:cs="Arial"/>
              </w:rPr>
            </w:rPrChange>
          </w:rPr>
          <w:delText>the presence or absence of reward.</w:delText>
        </w:r>
      </w:del>
      <w:ins w:id="163" w:author="Marios Panayi" w:date="2021-03-24T23:03:00Z">
        <w:r w:rsidR="001A0702" w:rsidRPr="00CB1A62">
          <w:rPr>
            <w:rFonts w:ascii="Georgia" w:hAnsi="Georgia" w:cs="Arial"/>
            <w:rPrChange w:id="164" w:author="Panayi, Marios (NIH/NIDA) [F]" w:date="2021-03-26T14:36:00Z">
              <w:rPr>
                <w:rFonts w:ascii="Georgia" w:hAnsi="Georgia" w:cs="Arial"/>
              </w:rPr>
            </w:rPrChange>
          </w:rPr>
          <w:t>changes in reward.</w:t>
        </w:r>
      </w:ins>
      <w:r w:rsidRPr="00CB1A62">
        <w:rPr>
          <w:rFonts w:ascii="Georgia" w:hAnsi="Georgia" w:cs="Arial"/>
          <w:rPrChange w:id="165" w:author="Panayi, Marios (NIH/NIDA) [F]" w:date="2021-03-26T14:36:00Z">
            <w:rPr>
              <w:rFonts w:ascii="Georgia" w:hAnsi="Georgia" w:cs="Arial"/>
            </w:rPr>
          </w:rPrChange>
        </w:rPr>
        <w:t xml:space="preserve"> Further, this approach confounds time and recognition of its passage, and leaves the decision whether to even create alternative maps up to the subject. </w:t>
      </w:r>
      <w:del w:id="166" w:author="Panayi, Marios (NIH/NIDA) [F]" w:date="2021-03-25T14:56:00Z">
        <w:r w:rsidRPr="00CB1A62" w:rsidDel="00B021FE">
          <w:rPr>
            <w:rFonts w:ascii="Georgia" w:hAnsi="Georgia" w:cs="Arial"/>
            <w:rPrChange w:id="167" w:author="Panayi, Marios (NIH/NIDA) [F]" w:date="2021-03-26T14:36:00Z">
              <w:rPr>
                <w:rFonts w:ascii="Georgia" w:hAnsi="Georgia" w:cs="Arial"/>
              </w:rPr>
            </w:rPrChange>
          </w:rPr>
          <w:delText xml:space="preserve"> </w:delText>
        </w:r>
      </w:del>
      <w:r w:rsidRPr="00CB1A62">
        <w:rPr>
          <w:rFonts w:ascii="Georgia" w:hAnsi="Georgia" w:cs="Arial"/>
          <w:rPrChange w:id="168" w:author="Panayi, Marios (NIH/NIDA) [F]" w:date="2021-03-26T14:36:00Z">
            <w:rPr>
              <w:rFonts w:ascii="Georgia" w:hAnsi="Georgia" w:cs="Arial"/>
            </w:rPr>
          </w:rPrChange>
        </w:rPr>
        <w:t xml:space="preserve">The argument is that OFC function is necessary for rapid reversal learning because it facilitates the creation, maintenance or use of these alternative maps; however, it could equally well be argued (and in fact has) that this deficit, viewed in isolation, is simply due to slower learning or deficits in response inhibition. </w:t>
      </w:r>
    </w:p>
    <w:p w14:paraId="440BF1FC" w14:textId="6B30CF28" w:rsidR="005C65D8" w:rsidRPr="00CB1A62" w:rsidRDefault="005C65D8" w:rsidP="00584AE8">
      <w:pPr>
        <w:spacing w:line="240" w:lineRule="auto"/>
        <w:rPr>
          <w:ins w:id="169" w:author="Panayi, Marios (NIH/NIDA) [F]" w:date="2021-03-26T14:03:00Z"/>
          <w:rFonts w:ascii="Georgia" w:hAnsi="Georgia" w:cs="Arial"/>
          <w:rPrChange w:id="170" w:author="Panayi, Marios (NIH/NIDA) [F]" w:date="2021-03-26T14:36:00Z">
            <w:rPr>
              <w:ins w:id="171" w:author="Panayi, Marios (NIH/NIDA) [F]" w:date="2021-03-26T14:03:00Z"/>
              <w:rFonts w:ascii="Georgia" w:hAnsi="Georgia" w:cs="Arial"/>
            </w:rPr>
          </w:rPrChange>
        </w:rPr>
      </w:pPr>
      <w:r w:rsidRPr="00CB1A62">
        <w:rPr>
          <w:rFonts w:ascii="Georgia" w:hAnsi="Georgia" w:cs="Arial"/>
          <w:rPrChange w:id="172" w:author="Panayi, Marios (NIH/NIDA) [F]" w:date="2021-03-26T14:36:00Z">
            <w:rPr>
              <w:rFonts w:ascii="Georgia" w:hAnsi="Georgia" w:cs="Arial"/>
            </w:rPr>
          </w:rPrChange>
        </w:rPr>
        <w:t>To resolve these issues, it is necessary to use a behavioral approach that dissociates the cue that triggers changes in the map being used from these other features and requires mapping for successful performance.  One such task</w:t>
      </w:r>
      <w:ins w:id="173" w:author="Panayi, Marios (NIH/NIDA) [F]" w:date="2021-03-26T14:07:00Z">
        <w:r w:rsidR="006A4185" w:rsidRPr="00CB1A62">
          <w:rPr>
            <w:rFonts w:ascii="Georgia" w:hAnsi="Georgia" w:cs="Arial"/>
            <w:rPrChange w:id="174" w:author="Panayi, Marios (NIH/NIDA) [F]" w:date="2021-03-26T14:36:00Z">
              <w:rPr>
                <w:rFonts w:ascii="Georgia" w:hAnsi="Georgia" w:cs="Arial"/>
              </w:rPr>
            </w:rPrChange>
          </w:rPr>
          <w:t>,</w:t>
        </w:r>
      </w:ins>
      <w:r w:rsidRPr="00CB1A62">
        <w:rPr>
          <w:rFonts w:ascii="Georgia" w:hAnsi="Georgia" w:cs="Arial"/>
          <w:rPrChange w:id="175" w:author="Panayi, Marios (NIH/NIDA) [F]" w:date="2021-03-26T14:36:00Z">
            <w:rPr>
              <w:rFonts w:ascii="Georgia" w:hAnsi="Georgia" w:cs="Arial"/>
            </w:rPr>
          </w:rPrChange>
        </w:rPr>
        <w:t xml:space="preserve"> that</w:t>
      </w:r>
      <w:ins w:id="176" w:author="Panayi, Marios (NIH/NIDA) [F]" w:date="2021-03-26T14:06:00Z">
        <w:r w:rsidR="006A4185" w:rsidRPr="00CB1A62">
          <w:rPr>
            <w:rFonts w:ascii="Georgia" w:hAnsi="Georgia" w:cs="Arial"/>
            <w:rPrChange w:id="177" w:author="Panayi, Marios (NIH/NIDA) [F]" w:date="2021-03-26T14:36:00Z">
              <w:rPr>
                <w:rFonts w:ascii="Georgia" w:hAnsi="Georgia" w:cs="Arial"/>
              </w:rPr>
            </w:rPrChange>
          </w:rPr>
          <w:t xml:space="preserve"> </w:t>
        </w:r>
      </w:ins>
      <w:del w:id="178" w:author="Panayi, Marios (NIH/NIDA) [F]" w:date="2021-03-25T14:59:00Z">
        <w:r w:rsidRPr="00CB1A62" w:rsidDel="00B021FE">
          <w:rPr>
            <w:rFonts w:ascii="Georgia" w:hAnsi="Georgia" w:cs="Arial"/>
            <w:rPrChange w:id="179" w:author="Panayi, Marios (NIH/NIDA) [F]" w:date="2021-03-26T14:36:00Z">
              <w:rPr>
                <w:rFonts w:ascii="Georgia" w:hAnsi="Georgia" w:cs="Arial"/>
              </w:rPr>
            </w:rPrChange>
          </w:rPr>
          <w:delText xml:space="preserve"> still </w:delText>
        </w:r>
      </w:del>
      <w:r w:rsidRPr="00CB1A62">
        <w:rPr>
          <w:rFonts w:ascii="Georgia" w:hAnsi="Georgia" w:cs="Arial"/>
          <w:rPrChange w:id="180" w:author="Panayi, Marios (NIH/NIDA) [F]" w:date="2021-03-26T14:36:00Z">
            <w:rPr>
              <w:rFonts w:ascii="Georgia" w:hAnsi="Georgia" w:cs="Arial"/>
            </w:rPr>
          </w:rPrChange>
        </w:rPr>
        <w:t xml:space="preserve">shares many </w:t>
      </w:r>
      <w:del w:id="181" w:author="Marios Panayi" w:date="2021-03-24T23:05:00Z">
        <w:r w:rsidRPr="00CB1A62" w:rsidDel="001A0702">
          <w:rPr>
            <w:rFonts w:ascii="Georgia" w:hAnsi="Georgia" w:cs="Arial"/>
            <w:rPrChange w:id="182" w:author="Panayi, Marios (NIH/NIDA) [F]" w:date="2021-03-26T14:36:00Z">
              <w:rPr>
                <w:rFonts w:ascii="Georgia" w:hAnsi="Georgia" w:cs="Arial"/>
              </w:rPr>
            </w:rPrChange>
          </w:rPr>
          <w:delText xml:space="preserve">of the </w:delText>
        </w:r>
      </w:del>
      <w:r w:rsidRPr="00CB1A62">
        <w:rPr>
          <w:rFonts w:ascii="Georgia" w:hAnsi="Georgia" w:cs="Arial"/>
          <w:rPrChange w:id="183" w:author="Panayi, Marios (NIH/NIDA) [F]" w:date="2021-03-26T14:36:00Z">
            <w:rPr>
              <w:rFonts w:ascii="Georgia" w:hAnsi="Georgia" w:cs="Arial"/>
            </w:rPr>
          </w:rPrChange>
        </w:rPr>
        <w:t>features of reversal learning</w:t>
      </w:r>
      <w:ins w:id="184" w:author="Panayi, Marios (NIH/NIDA) [F]" w:date="2021-03-26T14:07:00Z">
        <w:r w:rsidR="006A4185" w:rsidRPr="00CB1A62">
          <w:rPr>
            <w:rFonts w:ascii="Georgia" w:hAnsi="Georgia" w:cs="Arial"/>
            <w:rPrChange w:id="185" w:author="Panayi, Marios (NIH/NIDA) [F]" w:date="2021-03-26T14:36:00Z">
              <w:rPr>
                <w:rFonts w:ascii="Georgia" w:hAnsi="Georgia" w:cs="Arial"/>
              </w:rPr>
            </w:rPrChange>
          </w:rPr>
          <w:t>,</w:t>
        </w:r>
      </w:ins>
      <w:r w:rsidRPr="00CB1A62">
        <w:rPr>
          <w:rFonts w:ascii="Georgia" w:hAnsi="Georgia" w:cs="Arial"/>
          <w:rPrChange w:id="186" w:author="Panayi, Marios (NIH/NIDA) [F]" w:date="2021-03-26T14:36:00Z">
            <w:rPr>
              <w:rFonts w:ascii="Georgia" w:hAnsi="Georgia" w:cs="Arial"/>
            </w:rPr>
          </w:rPrChange>
        </w:rPr>
        <w:t xml:space="preserve"> </w:t>
      </w:r>
      <w:del w:id="187" w:author="Panayi, Marios (NIH/NIDA) [F]" w:date="2021-03-25T14:59:00Z">
        <w:r w:rsidRPr="00CB1A62" w:rsidDel="00B021FE">
          <w:rPr>
            <w:rFonts w:ascii="Georgia" w:hAnsi="Georgia" w:cs="Arial"/>
            <w:rPrChange w:id="188" w:author="Panayi, Marios (NIH/NIDA) [F]" w:date="2021-03-26T14:36:00Z">
              <w:rPr>
                <w:rFonts w:ascii="Georgia" w:hAnsi="Georgia" w:cs="Arial"/>
              </w:rPr>
            </w:rPrChange>
          </w:rPr>
          <w:delText xml:space="preserve">that makes it so popular </w:delText>
        </w:r>
      </w:del>
      <w:r w:rsidRPr="00CB1A62">
        <w:rPr>
          <w:rFonts w:ascii="Georgia" w:hAnsi="Georgia" w:cs="Arial"/>
          <w:rPrChange w:id="189" w:author="Panayi, Marios (NIH/NIDA) [F]" w:date="2021-03-26T14:36:00Z">
            <w:rPr>
              <w:rFonts w:ascii="Georgia" w:hAnsi="Georgia" w:cs="Arial"/>
            </w:rPr>
          </w:rPrChange>
        </w:rPr>
        <w:t>is occasion setting (</w:t>
      </w:r>
      <w:r w:rsidRPr="00CB1A62">
        <w:rPr>
          <w:rFonts w:ascii="Georgia" w:hAnsi="Georgia" w:cs="Arial"/>
          <w:b/>
          <w:bCs/>
          <w:rPrChange w:id="190" w:author="Panayi, Marios (NIH/NIDA) [F]" w:date="2021-03-26T14:36:00Z">
            <w:rPr>
              <w:rFonts w:ascii="Georgia" w:hAnsi="Georgia" w:cs="Arial"/>
            </w:rPr>
          </w:rPrChange>
        </w:rPr>
        <w:t>OS</w:t>
      </w:r>
      <w:r w:rsidRPr="00CB1A62">
        <w:rPr>
          <w:rFonts w:ascii="Georgia" w:hAnsi="Georgia" w:cs="Arial"/>
          <w:rPrChange w:id="191" w:author="Panayi, Marios (NIH/NIDA) [F]" w:date="2021-03-26T14:36:00Z">
            <w:rPr>
              <w:rFonts w:ascii="Georgia" w:hAnsi="Georgia" w:cs="Arial"/>
            </w:rPr>
          </w:rPrChange>
        </w:rPr>
        <w:t xml:space="preserve">). In an </w:t>
      </w:r>
      <w:del w:id="192" w:author="Marios Panayi" w:date="2021-03-24T23:05:00Z">
        <w:r w:rsidRPr="00CB1A62" w:rsidDel="002565C0">
          <w:rPr>
            <w:rFonts w:ascii="Georgia" w:hAnsi="Georgia" w:cs="Arial"/>
            <w:rPrChange w:id="193" w:author="Panayi, Marios (NIH/NIDA) [F]" w:date="2021-03-26T14:36:00Z">
              <w:rPr>
                <w:rFonts w:ascii="Georgia" w:hAnsi="Georgia" w:cs="Arial"/>
              </w:rPr>
            </w:rPrChange>
          </w:rPr>
          <w:delText>occasion setting</w:delText>
        </w:r>
      </w:del>
      <w:ins w:id="194" w:author="Marios Panayi" w:date="2021-03-24T23:05:00Z">
        <w:r w:rsidR="002565C0" w:rsidRPr="00CB1A62">
          <w:rPr>
            <w:rFonts w:ascii="Georgia" w:hAnsi="Georgia" w:cs="Arial"/>
            <w:rPrChange w:id="195" w:author="Panayi, Marios (NIH/NIDA) [F]" w:date="2021-03-26T14:36:00Z">
              <w:rPr>
                <w:rFonts w:ascii="Georgia" w:hAnsi="Georgia" w:cs="Arial"/>
              </w:rPr>
            </w:rPrChange>
          </w:rPr>
          <w:t>OS</w:t>
        </w:r>
      </w:ins>
      <w:r w:rsidRPr="00CB1A62">
        <w:rPr>
          <w:rFonts w:ascii="Georgia" w:hAnsi="Georgia" w:cs="Arial"/>
          <w:rPrChange w:id="196" w:author="Panayi, Marios (NIH/NIDA) [F]" w:date="2021-03-26T14:36:00Z">
            <w:rPr>
              <w:rFonts w:ascii="Georgia" w:hAnsi="Georgia" w:cs="Arial"/>
            </w:rPr>
          </w:rPrChange>
        </w:rPr>
        <w:t xml:space="preserve"> task, subjects are presented with a sequence of two discrete cues, first an OS cue which indicates whether a second </w:t>
      </w:r>
      <w:del w:id="197" w:author="Panayi, Marios (NIH/NIDA) [F]" w:date="2021-03-25T15:01:00Z">
        <w:r w:rsidRPr="00CB1A62" w:rsidDel="00B021FE">
          <w:rPr>
            <w:rFonts w:ascii="Georgia" w:hAnsi="Georgia" w:cs="Arial"/>
            <w:rPrChange w:id="198" w:author="Panayi, Marios (NIH/NIDA) [F]" w:date="2021-03-26T14:36:00Z">
              <w:rPr>
                <w:rFonts w:ascii="Georgia" w:hAnsi="Georgia" w:cs="Arial"/>
              </w:rPr>
            </w:rPrChange>
          </w:rPr>
          <w:delText>t</w:delText>
        </w:r>
      </w:del>
      <w:ins w:id="199" w:author="Panayi, Marios (NIH/NIDA) [F]" w:date="2021-03-25T15:01:00Z">
        <w:r w:rsidR="00B021FE" w:rsidRPr="00CB1A62">
          <w:rPr>
            <w:rFonts w:ascii="Georgia" w:hAnsi="Georgia" w:cs="Arial"/>
            <w:rPrChange w:id="200" w:author="Panayi, Marios (NIH/NIDA) [F]" w:date="2021-03-26T14:36:00Z">
              <w:rPr>
                <w:rFonts w:ascii="Georgia" w:hAnsi="Georgia" w:cs="Arial"/>
              </w:rPr>
            </w:rPrChange>
          </w:rPr>
          <w:t>t</w:t>
        </w:r>
      </w:ins>
      <w:r w:rsidRPr="00CB1A62">
        <w:rPr>
          <w:rFonts w:ascii="Georgia" w:hAnsi="Georgia" w:cs="Arial"/>
          <w:rPrChange w:id="201" w:author="Panayi, Marios (NIH/NIDA) [F]" w:date="2021-03-26T14:36:00Z">
            <w:rPr>
              <w:rFonts w:ascii="Georgia" w:hAnsi="Georgia" w:cs="Arial"/>
            </w:rPr>
          </w:rPrChange>
        </w:rPr>
        <w:t>arget cue predicts reward i.e. OS -&gt; Target -&gt; Reward (</w:t>
      </w:r>
      <w:r w:rsidRPr="00CB1A62">
        <w:rPr>
          <w:rFonts w:ascii="Georgia" w:hAnsi="Georgia" w:cs="Arial"/>
          <w:color w:val="4472C4" w:themeColor="accent1"/>
          <w:rPrChange w:id="202" w:author="Panayi, Marios (NIH/NIDA) [F]" w:date="2021-03-26T14:36:00Z">
            <w:rPr>
              <w:rFonts w:ascii="Georgia" w:hAnsi="Georgia" w:cs="Arial"/>
              <w:color w:val="4472C4" w:themeColor="accent1"/>
            </w:rPr>
          </w:rPrChange>
        </w:rPr>
        <w:t>Figure 1</w:t>
      </w:r>
      <w:r w:rsidRPr="00CB1A62">
        <w:rPr>
          <w:rFonts w:ascii="Georgia" w:hAnsi="Georgia" w:cs="Arial"/>
          <w:rPrChange w:id="203" w:author="Panayi, Marios (NIH/NIDA) [F]" w:date="2021-03-26T14:36:00Z">
            <w:rPr>
              <w:rFonts w:ascii="Georgia" w:hAnsi="Georgia" w:cs="Arial"/>
            </w:rPr>
          </w:rPrChange>
        </w:rPr>
        <w:t>). For example, target cue A is rewarded on X -&gt; A+ trials, and non-rewarded on Y-&gt; A- trials. This creates two cue-reward maps similar to the alternative maps that might be used in rapid reversal learning</w:t>
      </w:r>
      <w:ins w:id="204" w:author="Marios Panayi" w:date="2021-03-24T23:09:00Z">
        <w:r w:rsidR="002565C0" w:rsidRPr="00CB1A62">
          <w:rPr>
            <w:rFonts w:ascii="Georgia" w:hAnsi="Georgia" w:cs="Arial"/>
            <w:rPrChange w:id="205" w:author="Panayi, Marios (NIH/NIDA) [F]" w:date="2021-03-26T14:36:00Z">
              <w:rPr>
                <w:rFonts w:ascii="Georgia" w:hAnsi="Georgia" w:cs="Arial"/>
              </w:rPr>
            </w:rPrChange>
          </w:rPr>
          <w:t>.</w:t>
        </w:r>
      </w:ins>
      <w:del w:id="206" w:author="Marios Panayi" w:date="2021-03-24T23:09:00Z">
        <w:r w:rsidRPr="00CB1A62" w:rsidDel="002565C0">
          <w:rPr>
            <w:rFonts w:ascii="Georgia" w:hAnsi="Georgia" w:cs="Arial"/>
            <w:rPrChange w:id="207" w:author="Panayi, Marios (NIH/NIDA) [F]" w:date="2021-03-26T14:36:00Z">
              <w:rPr>
                <w:rFonts w:ascii="Georgia" w:hAnsi="Georgia" w:cs="Arial"/>
              </w:rPr>
            </w:rPrChange>
          </w:rPr>
          <w:delText>, except that</w:delText>
        </w:r>
      </w:del>
      <w:ins w:id="208" w:author="Marios Panayi" w:date="2021-03-24T23:09:00Z">
        <w:r w:rsidR="002565C0" w:rsidRPr="00CB1A62">
          <w:rPr>
            <w:rFonts w:ascii="Georgia" w:hAnsi="Georgia" w:cs="Arial"/>
            <w:rPrChange w:id="209" w:author="Panayi, Marios (NIH/NIDA) [F]" w:date="2021-03-26T14:36:00Z">
              <w:rPr>
                <w:rFonts w:ascii="Georgia" w:hAnsi="Georgia" w:cs="Arial"/>
              </w:rPr>
            </w:rPrChange>
          </w:rPr>
          <w:t xml:space="preserve"> However,</w:t>
        </w:r>
      </w:ins>
      <w:r w:rsidRPr="00CB1A62">
        <w:rPr>
          <w:rFonts w:ascii="Georgia" w:hAnsi="Georgia" w:cs="Arial"/>
          <w:rPrChange w:id="210" w:author="Panayi, Marios (NIH/NIDA) [F]" w:date="2021-03-26T14:36:00Z">
            <w:rPr>
              <w:rFonts w:ascii="Georgia" w:hAnsi="Georgia" w:cs="Arial"/>
            </w:rPr>
          </w:rPrChange>
        </w:rPr>
        <w:t xml:space="preserve"> </w:t>
      </w:r>
      <w:ins w:id="211" w:author="Panayi, Marios (NIH/NIDA) [F]" w:date="2021-03-25T15:04:00Z">
        <w:r w:rsidR="00797885" w:rsidRPr="00CB1A62">
          <w:rPr>
            <w:rFonts w:ascii="Georgia" w:hAnsi="Georgia" w:cs="Arial"/>
            <w:rPrChange w:id="212" w:author="Panayi, Marios (NIH/NIDA) [F]" w:date="2021-03-26T14:36:00Z">
              <w:rPr>
                <w:rFonts w:ascii="Georgia" w:hAnsi="Georgia" w:cs="Arial"/>
              </w:rPr>
            </w:rPrChange>
          </w:rPr>
          <w:t xml:space="preserve">unlike reversal learning, </w:t>
        </w:r>
      </w:ins>
      <w:r w:rsidRPr="00CB1A62">
        <w:rPr>
          <w:rFonts w:ascii="Georgia" w:hAnsi="Georgia" w:cs="Arial"/>
          <w:rPrChange w:id="213" w:author="Panayi, Marios (NIH/NIDA) [F]" w:date="2021-03-26T14:36:00Z">
            <w:rPr>
              <w:rFonts w:ascii="Georgia" w:hAnsi="Georgia" w:cs="Arial"/>
            </w:rPr>
          </w:rPrChange>
        </w:rPr>
        <w:t xml:space="preserve">both maps are learned from the start </w:t>
      </w:r>
      <w:del w:id="214" w:author="Panayi, Marios (NIH/NIDA) [F]" w:date="2021-03-25T15:05:00Z">
        <w:r w:rsidRPr="00CB1A62" w:rsidDel="00797885">
          <w:rPr>
            <w:rFonts w:ascii="Georgia" w:hAnsi="Georgia" w:cs="Arial"/>
            <w:rPrChange w:id="215" w:author="Panayi, Marios (NIH/NIDA) [F]" w:date="2021-03-26T14:36:00Z">
              <w:rPr>
                <w:rFonts w:ascii="Georgia" w:hAnsi="Georgia" w:cs="Arial"/>
              </w:rPr>
            </w:rPrChange>
          </w:rPr>
          <w:delText xml:space="preserve">of the </w:delText>
        </w:r>
      </w:del>
      <w:ins w:id="216" w:author="Marios Panayi" w:date="2021-03-24T23:09:00Z">
        <w:del w:id="217" w:author="Panayi, Marios (NIH/NIDA) [F]" w:date="2021-03-25T15:05:00Z">
          <w:r w:rsidR="002565C0" w:rsidRPr="00CB1A62" w:rsidDel="00797885">
            <w:rPr>
              <w:rFonts w:ascii="Georgia" w:hAnsi="Georgia" w:cs="Arial"/>
              <w:rPrChange w:id="218" w:author="Panayi, Marios (NIH/NIDA) [F]" w:date="2021-03-26T14:36:00Z">
                <w:rPr>
                  <w:rFonts w:ascii="Georgia" w:hAnsi="Georgia" w:cs="Arial"/>
                </w:rPr>
              </w:rPrChange>
            </w:rPr>
            <w:delText xml:space="preserve">OS </w:delText>
          </w:r>
        </w:del>
      </w:ins>
      <w:del w:id="219" w:author="Panayi, Marios (NIH/NIDA) [F]" w:date="2021-03-25T15:05:00Z">
        <w:r w:rsidRPr="00CB1A62" w:rsidDel="00797885">
          <w:rPr>
            <w:rFonts w:ascii="Georgia" w:hAnsi="Georgia" w:cs="Arial"/>
            <w:rPrChange w:id="220" w:author="Panayi, Marios (NIH/NIDA) [F]" w:date="2021-03-26T14:36:00Z">
              <w:rPr>
                <w:rFonts w:ascii="Georgia" w:hAnsi="Georgia" w:cs="Arial"/>
              </w:rPr>
            </w:rPrChange>
          </w:rPr>
          <w:delText xml:space="preserve">task </w:delText>
        </w:r>
      </w:del>
      <w:r w:rsidRPr="00CB1A62">
        <w:rPr>
          <w:rFonts w:ascii="Georgia" w:hAnsi="Georgia" w:cs="Arial"/>
          <w:rPrChange w:id="221" w:author="Panayi, Marios (NIH/NIDA) [F]" w:date="2021-03-26T14:36:00Z">
            <w:rPr>
              <w:rFonts w:ascii="Georgia" w:hAnsi="Georgia" w:cs="Arial"/>
            </w:rPr>
          </w:rPrChange>
        </w:rPr>
        <w:t>and map switching on a trial-by-trial basis is signaled by an overt OS cue</w:t>
      </w:r>
      <w:del w:id="222" w:author="Panayi, Marios (NIH/NIDA) [F]" w:date="2021-03-25T15:05:00Z">
        <w:r w:rsidRPr="00CB1A62" w:rsidDel="00797885">
          <w:rPr>
            <w:rFonts w:ascii="Georgia" w:hAnsi="Georgia" w:cs="Arial"/>
            <w:rPrChange w:id="223" w:author="Panayi, Marios (NIH/NIDA) [F]" w:date="2021-03-26T14:36:00Z">
              <w:rPr>
                <w:rFonts w:ascii="Georgia" w:hAnsi="Georgia" w:cs="Arial"/>
              </w:rPr>
            </w:rPrChange>
          </w:rPr>
          <w:delText xml:space="preserve"> instead of by the act of reversing the cue-outcome associations</w:delText>
        </w:r>
      </w:del>
      <w:r w:rsidRPr="00CB1A62">
        <w:rPr>
          <w:rFonts w:ascii="Georgia" w:hAnsi="Georgia" w:cs="Arial"/>
          <w:rPrChange w:id="224" w:author="Panayi, Marios (NIH/NIDA) [F]" w:date="2021-03-26T14:36:00Z">
            <w:rPr>
              <w:rFonts w:ascii="Georgia" w:hAnsi="Georgia" w:cs="Arial"/>
            </w:rPr>
          </w:rPrChange>
        </w:rPr>
        <w:t xml:space="preserve"> i.e. X -&gt; {A+, B-, C+, D-} and Y -&gt; {A-, B+, C-, D+}. Therefore, depending on whether a trial starts with X or Y, the same target cue (e.g. A) signals two distinct states (A+ or A-) in separate cognitive maps. An OS task can therefore isolate neural representations of distinct map states unconfounded by changes in reinforcement. Notably, unlike reversal learning, all cues are followed equally by reward and non-reward.</w:t>
      </w:r>
    </w:p>
    <w:p w14:paraId="4AC602B4" w14:textId="741E6E19" w:rsidR="006A4185" w:rsidRPr="00CB1A62" w:rsidRDefault="006A4185" w:rsidP="006A4185">
      <w:pPr>
        <w:spacing w:line="240" w:lineRule="auto"/>
        <w:rPr>
          <w:rFonts w:ascii="Georgia" w:hAnsi="Georgia" w:cs="Arial"/>
          <w:rPrChange w:id="225" w:author="Panayi, Marios (NIH/NIDA) [F]" w:date="2021-03-26T14:36:00Z">
            <w:rPr>
              <w:rFonts w:ascii="Georgia" w:hAnsi="Georgia" w:cs="Arial"/>
            </w:rPr>
          </w:rPrChange>
        </w:rPr>
        <w:pPrChange w:id="226" w:author="Panayi, Marios (NIH/NIDA) [F]" w:date="2021-03-26T14:17:00Z">
          <w:pPr>
            <w:spacing w:line="240" w:lineRule="auto"/>
          </w:pPr>
        </w:pPrChange>
      </w:pPr>
      <w:ins w:id="227" w:author="Panayi, Marios (NIH/NIDA) [F]" w:date="2021-03-26T14:03:00Z">
        <w:r w:rsidRPr="00CB1A62">
          <w:rPr>
            <w:rFonts w:ascii="Georgia" w:hAnsi="Georgia" w:cs="Arial"/>
            <w:rPrChange w:id="228" w:author="Panayi, Marios (NIH/NIDA) [F]" w:date="2021-03-26T14:36:00Z">
              <w:rPr>
                <w:rFonts w:ascii="Georgia" w:hAnsi="Georgia" w:cs="Arial"/>
              </w:rPr>
            </w:rPrChange>
          </w:rPr>
          <w:t xml:space="preserve">Drug compounds that target dopamine D3-receptor antagonists have significant potential to treat aberrant behaviors in disorders of compulsivity that are </w:t>
        </w:r>
      </w:ins>
      <w:ins w:id="229" w:author="Panayi, Marios (NIH/NIDA) [F]" w:date="2021-03-26T14:12:00Z">
        <w:r w:rsidRPr="00CB1A62">
          <w:rPr>
            <w:rFonts w:ascii="Georgia" w:hAnsi="Georgia" w:cs="Arial"/>
            <w:rPrChange w:id="230" w:author="Panayi, Marios (NIH/NIDA) [F]" w:date="2021-03-26T14:36:00Z">
              <w:rPr>
                <w:rFonts w:ascii="Georgia" w:hAnsi="Georgia" w:cs="Arial"/>
              </w:rPr>
            </w:rPrChange>
          </w:rPr>
          <w:t>also characterized by</w:t>
        </w:r>
      </w:ins>
      <w:ins w:id="231" w:author="Panayi, Marios (NIH/NIDA) [F]" w:date="2021-03-26T14:03:00Z">
        <w:r w:rsidRPr="00CB1A62">
          <w:rPr>
            <w:rFonts w:ascii="Georgia" w:hAnsi="Georgia" w:cs="Arial"/>
            <w:rPrChange w:id="232" w:author="Panayi, Marios (NIH/NIDA) [F]" w:date="2021-03-26T14:36:00Z">
              <w:rPr>
                <w:rFonts w:ascii="Georgia" w:hAnsi="Georgia" w:cs="Arial"/>
              </w:rPr>
            </w:rPrChange>
          </w:rPr>
          <w:t xml:space="preserve"> dysfunction of dopaminergic signaling</w:t>
        </w:r>
      </w:ins>
      <w:ins w:id="233" w:author="Panayi, Marios (NIH/NIDA) [F]" w:date="2021-03-26T14:13:00Z">
        <w:r w:rsidRPr="00CB1A62">
          <w:rPr>
            <w:rFonts w:ascii="Georgia" w:hAnsi="Georgia" w:cs="Arial"/>
            <w:rPrChange w:id="234" w:author="Panayi, Marios (NIH/NIDA) [F]" w:date="2021-03-26T14:36:00Z">
              <w:rPr>
                <w:rFonts w:ascii="Georgia" w:hAnsi="Georgia" w:cs="Arial"/>
              </w:rPr>
            </w:rPrChange>
          </w:rPr>
          <w:fldChar w:fldCharType="begin" w:fldLock="1"/>
        </w:r>
      </w:ins>
      <w:r w:rsidRPr="00CB1A62">
        <w:rPr>
          <w:rFonts w:ascii="Georgia" w:hAnsi="Georgia" w:cs="Arial"/>
          <w:rPrChange w:id="235" w:author="Panayi, Marios (NIH/NIDA) [F]" w:date="2021-03-26T14:36:00Z">
            <w:rPr>
              <w:rFonts w:ascii="Georgia" w:hAnsi="Georgia" w:cs="Arial"/>
            </w:rPr>
          </w:rPrChange>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operties":{"noteIndex":0},"schema":"https://github.com/citation-style-language/schema/raw/master/csl-citation.json"}</w:instrText>
      </w:r>
      <w:r w:rsidRPr="00CB1A62">
        <w:rPr>
          <w:rFonts w:ascii="Georgia" w:hAnsi="Georgia" w:cs="Arial"/>
          <w:rPrChange w:id="236" w:author="Panayi, Marios (NIH/NIDA) [F]" w:date="2021-03-26T14:36:00Z">
            <w:rPr>
              <w:rFonts w:ascii="Georgia" w:hAnsi="Georgia" w:cs="Arial"/>
            </w:rPr>
          </w:rPrChange>
        </w:rPr>
        <w:fldChar w:fldCharType="separate"/>
      </w:r>
      <w:r w:rsidRPr="00CB1A62">
        <w:rPr>
          <w:rFonts w:ascii="Georgia" w:hAnsi="Georgia" w:cs="Arial"/>
          <w:noProof/>
          <w:vertAlign w:val="superscript"/>
          <w:rPrChange w:id="237" w:author="Panayi, Marios (NIH/NIDA) [F]" w:date="2021-03-26T14:36:00Z">
            <w:rPr>
              <w:rFonts w:ascii="Georgia" w:hAnsi="Georgia" w:cs="Arial"/>
              <w:noProof/>
              <w:vertAlign w:val="superscript"/>
            </w:rPr>
          </w:rPrChange>
        </w:rPr>
        <w:t>1,8</w:t>
      </w:r>
      <w:ins w:id="238" w:author="Panayi, Marios (NIH/NIDA) [F]" w:date="2021-03-26T14:13:00Z">
        <w:r w:rsidRPr="00CB1A62">
          <w:rPr>
            <w:rFonts w:ascii="Georgia" w:hAnsi="Georgia" w:cs="Arial"/>
            <w:rPrChange w:id="239" w:author="Panayi, Marios (NIH/NIDA) [F]" w:date="2021-03-26T14:36:00Z">
              <w:rPr>
                <w:rFonts w:ascii="Georgia" w:hAnsi="Georgia" w:cs="Arial"/>
              </w:rPr>
            </w:rPrChange>
          </w:rPr>
          <w:fldChar w:fldCharType="end"/>
        </w:r>
      </w:ins>
      <w:ins w:id="240" w:author="Panayi, Marios (NIH/NIDA) [F]" w:date="2021-03-26T14:03:00Z">
        <w:r w:rsidRPr="00CB1A62">
          <w:rPr>
            <w:rFonts w:ascii="Georgia" w:hAnsi="Georgia" w:cs="Arial"/>
            <w:rPrChange w:id="241" w:author="Panayi, Marios (NIH/NIDA) [F]" w:date="2021-03-26T14:36:00Z">
              <w:rPr>
                <w:rFonts w:ascii="Georgia" w:hAnsi="Georgia" w:cs="Arial"/>
              </w:rPr>
            </w:rPrChange>
          </w:rPr>
          <w:t xml:space="preserve">. </w:t>
        </w:r>
        <w:r w:rsidRPr="00CB1A62">
          <w:rPr>
            <w:rFonts w:ascii="Georgia" w:hAnsi="Georgia"/>
            <w:rPrChange w:id="242" w:author="Panayi, Marios (NIH/NIDA) [F]" w:date="2021-03-26T14:36:00Z">
              <w:rPr>
                <w:rFonts w:ascii="Georgia" w:hAnsi="Georgia"/>
              </w:rPr>
            </w:rPrChange>
          </w:rPr>
          <w:t xml:space="preserve">VK4-116 is a highly selective </w:t>
        </w:r>
        <w:r w:rsidRPr="00CB1A62">
          <w:rPr>
            <w:rFonts w:ascii="Georgia" w:hAnsi="Georgia" w:cs="Arial"/>
            <w:rPrChange w:id="243" w:author="Panayi, Marios (NIH/NIDA) [F]" w:date="2021-03-26T14:36:00Z">
              <w:rPr>
                <w:rFonts w:ascii="Georgia" w:hAnsi="Georgia" w:cs="Arial"/>
              </w:rPr>
            </w:rPrChange>
          </w:rPr>
          <w:t>D3-antagonist is a promising compound</w:t>
        </w:r>
      </w:ins>
      <w:ins w:id="244" w:author="Panayi, Marios (NIH/NIDA) [F]" w:date="2021-03-26T14:15:00Z">
        <w:r w:rsidRPr="00CB1A62">
          <w:rPr>
            <w:rFonts w:ascii="Georgia" w:hAnsi="Georgia" w:cs="Arial"/>
            <w:rPrChange w:id="245" w:author="Panayi, Marios (NIH/NIDA) [F]" w:date="2021-03-26T14:36:00Z">
              <w:rPr>
                <w:rFonts w:ascii="Georgia" w:hAnsi="Georgia" w:cs="Arial"/>
              </w:rPr>
            </w:rPrChange>
          </w:rPr>
          <w:t xml:space="preserve"> that</w:t>
        </w:r>
        <w:r w:rsidRPr="00CB1A62">
          <w:rPr>
            <w:rFonts w:ascii="Georgia" w:hAnsi="Georgia"/>
            <w:rPrChange w:id="246" w:author="Panayi, Marios (NIH/NIDA) [F]" w:date="2021-03-26T14:36:00Z">
              <w:rPr>
                <w:rFonts w:ascii="Georgia" w:hAnsi="Georgia"/>
              </w:rPr>
            </w:rPrChange>
          </w:rPr>
          <w:t xml:space="preserve"> reduce</w:t>
        </w:r>
        <w:r w:rsidRPr="00CB1A62">
          <w:rPr>
            <w:rFonts w:ascii="Georgia" w:hAnsi="Georgia"/>
            <w:rPrChange w:id="247" w:author="Panayi, Marios (NIH/NIDA) [F]" w:date="2021-03-26T14:36:00Z">
              <w:rPr>
                <w:rFonts w:ascii="Georgia" w:hAnsi="Georgia"/>
              </w:rPr>
            </w:rPrChange>
          </w:rPr>
          <w:t>s</w:t>
        </w:r>
        <w:r w:rsidRPr="00CB1A62">
          <w:rPr>
            <w:rFonts w:ascii="Georgia" w:hAnsi="Georgia"/>
            <w:rPrChange w:id="248" w:author="Panayi, Marios (NIH/NIDA) [F]" w:date="2021-03-26T14:36:00Z">
              <w:rPr>
                <w:rFonts w:ascii="Georgia" w:hAnsi="Georgia"/>
              </w:rPr>
            </w:rPrChange>
          </w:rPr>
          <w:t xml:space="preserve"> psychostimulant use and relapse behaviors in rodent models</w:t>
        </w:r>
        <w:r w:rsidRPr="00CB1A62">
          <w:rPr>
            <w:rFonts w:ascii="Georgia" w:hAnsi="Georgia"/>
            <w:rPrChange w:id="249" w:author="Panayi, Marios (NIH/NIDA) [F]" w:date="2021-03-26T14:36:00Z">
              <w:rPr>
                <w:rFonts w:ascii="Georgia" w:hAnsi="Georgia"/>
              </w:rPr>
            </w:rPrChange>
          </w:rPr>
          <w:fldChar w:fldCharType="begin" w:fldLock="1"/>
        </w:r>
        <w:r w:rsidRPr="00CB1A62">
          <w:rPr>
            <w:rFonts w:ascii="Georgia" w:hAnsi="Georgia"/>
            <w:rPrChange w:id="250" w:author="Panayi, Marios (NIH/NIDA) [F]" w:date="2021-03-26T14:36:00Z">
              <w:rPr>
                <w:rFonts w:ascii="Georgia" w:hAnsi="Georgia"/>
              </w:rPr>
            </w:rPrChange>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Pr="00CB1A62">
          <w:rPr>
            <w:rFonts w:ascii="Georgia" w:hAnsi="Georgia"/>
            <w:rPrChange w:id="251" w:author="Panayi, Marios (NIH/NIDA) [F]" w:date="2021-03-26T14:36:00Z">
              <w:rPr>
                <w:rFonts w:ascii="Georgia" w:hAnsi="Georgia"/>
              </w:rPr>
            </w:rPrChange>
          </w:rPr>
          <w:fldChar w:fldCharType="separate"/>
        </w:r>
        <w:r w:rsidRPr="00CB1A62">
          <w:rPr>
            <w:rFonts w:ascii="Georgia" w:hAnsi="Georgia"/>
            <w:noProof/>
            <w:vertAlign w:val="superscript"/>
            <w:rPrChange w:id="252" w:author="Panayi, Marios (NIH/NIDA) [F]" w:date="2021-03-26T14:36:00Z">
              <w:rPr>
                <w:rFonts w:ascii="Georgia" w:hAnsi="Georgia"/>
                <w:noProof/>
                <w:vertAlign w:val="superscript"/>
              </w:rPr>
            </w:rPrChange>
          </w:rPr>
          <w:t>8</w:t>
        </w:r>
        <w:r w:rsidRPr="00CB1A62">
          <w:rPr>
            <w:rFonts w:ascii="Georgia" w:hAnsi="Georgia"/>
            <w:rPrChange w:id="253" w:author="Panayi, Marios (NIH/NIDA) [F]" w:date="2021-03-26T14:36:00Z">
              <w:rPr>
                <w:rFonts w:ascii="Georgia" w:hAnsi="Georgia"/>
              </w:rPr>
            </w:rPrChange>
          </w:rPr>
          <w:fldChar w:fldCharType="end"/>
        </w:r>
        <w:r w:rsidRPr="00CB1A62">
          <w:rPr>
            <w:rFonts w:ascii="Georgia" w:hAnsi="Georgia"/>
            <w:rPrChange w:id="254" w:author="Panayi, Marios (NIH/NIDA) [F]" w:date="2021-03-26T14:36:00Z">
              <w:rPr>
                <w:rFonts w:ascii="Georgia" w:hAnsi="Georgia"/>
              </w:rPr>
            </w:rPrChange>
          </w:rPr>
          <w:t xml:space="preserve">, and </w:t>
        </w:r>
      </w:ins>
      <w:ins w:id="255" w:author="Panayi, Marios (NIH/NIDA) [F]" w:date="2021-03-26T14:16:00Z">
        <w:r w:rsidRPr="00CB1A62">
          <w:rPr>
            <w:rFonts w:ascii="Georgia" w:hAnsi="Georgia"/>
            <w:rPrChange w:id="256" w:author="Panayi, Marios (NIH/NIDA) [F]" w:date="2021-03-26T14:36:00Z">
              <w:rPr>
                <w:rFonts w:ascii="Georgia" w:hAnsi="Georgia"/>
              </w:rPr>
            </w:rPrChange>
          </w:rPr>
          <w:t xml:space="preserve">exhibits higher selectivity and affinity for D3-receptors </w:t>
        </w:r>
      </w:ins>
      <w:ins w:id="257" w:author="Panayi, Marios (NIH/NIDA) [F]" w:date="2021-03-26T14:17:00Z">
        <w:r w:rsidRPr="00CB1A62">
          <w:rPr>
            <w:rFonts w:ascii="Georgia" w:hAnsi="Georgia"/>
            <w:rPrChange w:id="258" w:author="Panayi, Marios (NIH/NIDA) [F]" w:date="2021-03-26T14:36:00Z">
              <w:rPr>
                <w:rFonts w:ascii="Georgia" w:hAnsi="Georgia"/>
              </w:rPr>
            </w:rPrChange>
          </w:rPr>
          <w:t xml:space="preserve">and </w:t>
        </w:r>
        <w:r w:rsidRPr="00CB1A62">
          <w:rPr>
            <w:rFonts w:ascii="Georgia" w:hAnsi="Georgia" w:cs="Arial"/>
            <w:rPrChange w:id="259" w:author="Panayi, Marios (NIH/NIDA) [F]" w:date="2021-03-26T14:36:00Z">
              <w:rPr>
                <w:rFonts w:ascii="Georgia" w:hAnsi="Georgia" w:cs="Arial"/>
              </w:rPr>
            </w:rPrChange>
          </w:rPr>
          <w:t>fewer adverse cardiovascular side effects</w:t>
        </w:r>
        <w:r w:rsidRPr="00CB1A62">
          <w:rPr>
            <w:rFonts w:ascii="Georgia" w:hAnsi="Georgia" w:cs="Arial"/>
            <w:rPrChange w:id="260" w:author="Panayi, Marios (NIH/NIDA) [F]" w:date="2021-03-26T14:36:00Z">
              <w:rPr>
                <w:rFonts w:ascii="Georgia" w:hAnsi="Georgia" w:cs="Arial"/>
              </w:rPr>
            </w:rPrChange>
          </w:rPr>
          <w:t xml:space="preserve"> than</w:t>
        </w:r>
      </w:ins>
      <w:ins w:id="261" w:author="Panayi, Marios (NIH/NIDA) [F]" w:date="2021-03-26T14:15:00Z">
        <w:r w:rsidRPr="00CB1A62">
          <w:rPr>
            <w:rFonts w:ascii="Georgia" w:hAnsi="Georgia"/>
            <w:rPrChange w:id="262" w:author="Panayi, Marios (NIH/NIDA) [F]" w:date="2021-03-26T14:36:00Z">
              <w:rPr>
                <w:rFonts w:ascii="Georgia" w:hAnsi="Georgia"/>
              </w:rPr>
            </w:rPrChange>
          </w:rPr>
          <w:t xml:space="preserve"> previous</w:t>
        </w:r>
      </w:ins>
      <w:ins w:id="263" w:author="Panayi, Marios (NIH/NIDA) [F]" w:date="2021-03-26T14:17:00Z">
        <w:r w:rsidRPr="00CB1A62">
          <w:rPr>
            <w:rFonts w:ascii="Georgia" w:hAnsi="Georgia"/>
            <w:rPrChange w:id="264" w:author="Panayi, Marios (NIH/NIDA) [F]" w:date="2021-03-26T14:36:00Z">
              <w:rPr>
                <w:rFonts w:ascii="Georgia" w:hAnsi="Georgia"/>
              </w:rPr>
            </w:rPrChange>
          </w:rPr>
          <w:t>ly available</w:t>
        </w:r>
      </w:ins>
      <w:ins w:id="265" w:author="Panayi, Marios (NIH/NIDA) [F]" w:date="2021-03-26T14:15:00Z">
        <w:r w:rsidRPr="00CB1A62">
          <w:rPr>
            <w:rFonts w:ascii="Georgia" w:hAnsi="Georgia"/>
            <w:rPrChange w:id="266" w:author="Panayi, Marios (NIH/NIDA) [F]" w:date="2021-03-26T14:36:00Z">
              <w:rPr>
                <w:rFonts w:ascii="Georgia" w:hAnsi="Georgia"/>
              </w:rPr>
            </w:rPrChange>
          </w:rPr>
          <w:t xml:space="preserve"> ligands</w:t>
        </w:r>
      </w:ins>
      <w:ins w:id="267" w:author="Panayi, Marios (NIH/NIDA) [F]" w:date="2021-03-26T14:17:00Z">
        <w:r w:rsidRPr="00CB1A62">
          <w:rPr>
            <w:rFonts w:ascii="Georgia" w:hAnsi="Georgia"/>
            <w:rPrChange w:id="268" w:author="Panayi, Marios (NIH/NIDA) [F]" w:date="2021-03-26T14:36:00Z">
              <w:rPr>
                <w:rFonts w:ascii="Georgia" w:hAnsi="Georgia"/>
              </w:rPr>
            </w:rPrChange>
          </w:rPr>
          <w:t>.</w:t>
        </w:r>
      </w:ins>
      <w:ins w:id="269" w:author="Panayi, Marios (NIH/NIDA) [F]" w:date="2021-03-26T14:03:00Z">
        <w:r w:rsidRPr="00CB1A62">
          <w:rPr>
            <w:rFonts w:ascii="Georgia" w:hAnsi="Georgia"/>
            <w:rPrChange w:id="270" w:author="Panayi, Marios (NIH/NIDA) [F]" w:date="2021-03-26T14:36:00Z">
              <w:rPr>
                <w:rFonts w:ascii="Georgia" w:hAnsi="Georgia"/>
              </w:rPr>
            </w:rPrChange>
          </w:rPr>
          <w:t xml:space="preserve"> However, its efficacy in treating long-term behavioral inflexibility caused by a history of cocaine use has not been tested.</w:t>
        </w:r>
      </w:ins>
    </w:p>
    <w:p w14:paraId="194F3015" w14:textId="5D65734B" w:rsidR="005C65D8" w:rsidRPr="00CB1A62" w:rsidRDefault="005C65D8" w:rsidP="00584AE8">
      <w:pPr>
        <w:spacing w:line="240" w:lineRule="auto"/>
        <w:rPr>
          <w:rFonts w:ascii="Georgia" w:hAnsi="Georgia" w:cs="Arial"/>
          <w:rPrChange w:id="271" w:author="Panayi, Marios (NIH/NIDA) [F]" w:date="2021-03-26T14:36:00Z">
            <w:rPr>
              <w:rFonts w:ascii="Georgia" w:hAnsi="Georgia" w:cs="Arial"/>
            </w:rPr>
          </w:rPrChange>
        </w:rPr>
      </w:pPr>
      <w:r w:rsidRPr="00CB1A62">
        <w:rPr>
          <w:rFonts w:ascii="Georgia" w:hAnsi="Georgia" w:cs="Arial"/>
          <w:rPrChange w:id="272" w:author="Panayi, Marios (NIH/NIDA) [F]" w:date="2021-03-26T14:36:00Z">
            <w:rPr>
              <w:rFonts w:ascii="Georgia" w:hAnsi="Georgia" w:cs="Arial"/>
            </w:rPr>
          </w:rPrChange>
        </w:rPr>
        <w:t>Here I will manipulate a prior history of cocaine in rats to create a model of behavioral inflexibility and OFC dysfunction in disorders of compulsivity. Using in-vivo single-cell recording in OFC during an OS task I will answer the question: Do reversal learning deficits in rats with a history of cocaine reflect impoverished cognitive map representations in OFC?</w:t>
      </w:r>
      <w:ins w:id="273" w:author="Panayi, Marios (NIH/NIDA) [F]" w:date="2021-03-25T17:17:00Z">
        <w:r w:rsidR="00AA51CE" w:rsidRPr="00CB1A62">
          <w:rPr>
            <w:rFonts w:ascii="Georgia" w:hAnsi="Georgia" w:cs="Arial"/>
            <w:rPrChange w:id="274" w:author="Panayi, Marios (NIH/NIDA) [F]" w:date="2021-03-26T14:36:00Z">
              <w:rPr>
                <w:rFonts w:ascii="Georgia" w:hAnsi="Georgia" w:cs="Arial"/>
              </w:rPr>
            </w:rPrChange>
          </w:rPr>
          <w:t xml:space="preserve"> </w:t>
        </w:r>
      </w:ins>
      <w:ins w:id="275" w:author="Panayi, Marios (NIH/NIDA) [F]" w:date="2021-03-26T14:18:00Z">
        <w:r w:rsidR="006A4185" w:rsidRPr="00CB1A62">
          <w:rPr>
            <w:rFonts w:ascii="Georgia" w:hAnsi="Georgia" w:cs="Arial"/>
            <w:rPrChange w:id="276" w:author="Panayi, Marios (NIH/NIDA) [F]" w:date="2021-03-26T14:36:00Z">
              <w:rPr>
                <w:rFonts w:ascii="Georgia" w:hAnsi="Georgia" w:cs="Arial"/>
              </w:rPr>
            </w:rPrChange>
          </w:rPr>
          <w:t xml:space="preserve">Once established, I </w:t>
        </w:r>
        <w:r w:rsidR="006A4185" w:rsidRPr="00CB1A62">
          <w:rPr>
            <w:rFonts w:ascii="Georgia" w:hAnsi="Georgia"/>
            <w:rPrChange w:id="277" w:author="Panayi, Marios (NIH/NIDA) [F]" w:date="2021-03-26T14:36:00Z">
              <w:rPr>
                <w:rFonts w:ascii="Georgia" w:hAnsi="Georgia"/>
              </w:rPr>
            </w:rPrChange>
          </w:rPr>
          <w:t>will test the efficacy of VK4-116 to treat behavioral inflexibility, and its neural correlates in OFC, in cocaine experienced rats.</w:t>
        </w:r>
      </w:ins>
      <w:ins w:id="278" w:author="Panayi, Marios (NIH/NIDA) [F]" w:date="2021-03-26T14:19:00Z">
        <w:r w:rsidR="006A4185" w:rsidRPr="00CB1A62">
          <w:rPr>
            <w:rFonts w:ascii="Georgia" w:hAnsi="Georgia"/>
            <w:rPrChange w:id="279" w:author="Panayi, Marios (NIH/NIDA) [F]" w:date="2021-03-26T14:36:00Z">
              <w:rPr>
                <w:rFonts w:ascii="Georgia" w:hAnsi="Georgia"/>
              </w:rPr>
            </w:rPrChange>
          </w:rPr>
          <w:t xml:space="preserve"> </w:t>
        </w:r>
      </w:ins>
      <w:ins w:id="280" w:author="Panayi, Marios (NIH/NIDA) [F]" w:date="2021-03-26T14:26:00Z">
        <w:r w:rsidR="00F61087" w:rsidRPr="00CB1A62">
          <w:rPr>
            <w:rFonts w:ascii="Georgia" w:hAnsi="Georgia"/>
            <w:rPrChange w:id="281" w:author="Panayi, Marios (NIH/NIDA) [F]" w:date="2021-03-26T14:36:00Z">
              <w:rPr>
                <w:rFonts w:ascii="Georgia" w:hAnsi="Georgia"/>
              </w:rPr>
            </w:rPrChange>
          </w:rPr>
          <w:t xml:space="preserve">These findings will advance our understanding of how </w:t>
        </w:r>
      </w:ins>
      <w:ins w:id="282" w:author="Panayi, Marios (NIH/NIDA) [F]" w:date="2021-03-26T14:27:00Z">
        <w:r w:rsidR="00F61087" w:rsidRPr="00CB1A62">
          <w:rPr>
            <w:rFonts w:ascii="Georgia" w:hAnsi="Georgia"/>
            <w:rPrChange w:id="283" w:author="Panayi, Marios (NIH/NIDA) [F]" w:date="2021-03-26T14:36:00Z">
              <w:rPr>
                <w:rFonts w:ascii="Georgia" w:hAnsi="Georgia"/>
              </w:rPr>
            </w:rPrChange>
          </w:rPr>
          <w:t>OFC dysf</w:t>
        </w:r>
      </w:ins>
      <w:ins w:id="284" w:author="Panayi, Marios (NIH/NIDA) [F]" w:date="2021-03-26T14:28:00Z">
        <w:r w:rsidR="00F61087" w:rsidRPr="00CB1A62">
          <w:rPr>
            <w:rFonts w:ascii="Georgia" w:hAnsi="Georgia"/>
            <w:rPrChange w:id="285" w:author="Panayi, Marios (NIH/NIDA) [F]" w:date="2021-03-26T14:36:00Z">
              <w:rPr>
                <w:rFonts w:ascii="Georgia" w:hAnsi="Georgia"/>
              </w:rPr>
            </w:rPrChange>
          </w:rPr>
          <w:t>unction contributes to behavioral inflexibility</w:t>
        </w:r>
      </w:ins>
      <w:ins w:id="286" w:author="Panayi, Marios (NIH/NIDA) [F]" w:date="2021-03-26T14:29:00Z">
        <w:r w:rsidR="00F61087" w:rsidRPr="00CB1A62">
          <w:rPr>
            <w:rFonts w:ascii="Georgia" w:hAnsi="Georgia"/>
            <w:rPrChange w:id="287" w:author="Panayi, Marios (NIH/NIDA) [F]" w:date="2021-03-26T14:36:00Z">
              <w:rPr>
                <w:rFonts w:ascii="Georgia" w:hAnsi="Georgia"/>
              </w:rPr>
            </w:rPrChange>
          </w:rPr>
          <w:t xml:space="preserve"> in disorders of compulsivity, and how they might be treated.</w:t>
        </w:r>
      </w:ins>
    </w:p>
    <w:p w14:paraId="3BDDD9EC" w14:textId="77777777" w:rsidR="005C65D8" w:rsidRPr="00CB1A62" w:rsidRDefault="005C65D8" w:rsidP="00584AE8">
      <w:pPr>
        <w:spacing w:line="240" w:lineRule="auto"/>
        <w:rPr>
          <w:rFonts w:ascii="Georgia" w:hAnsi="Georgia" w:cs="Arial"/>
          <w:b/>
          <w:bCs/>
          <w:rPrChange w:id="288" w:author="Panayi, Marios (NIH/NIDA) [F]" w:date="2021-03-26T14:36:00Z">
            <w:rPr>
              <w:rFonts w:ascii="Georgia" w:hAnsi="Georgia" w:cs="Arial"/>
              <w:b/>
              <w:bCs/>
            </w:rPr>
          </w:rPrChange>
        </w:rPr>
      </w:pPr>
      <w:r w:rsidRPr="00CB1A62">
        <w:rPr>
          <w:rFonts w:ascii="Georgia" w:hAnsi="Georgia" w:cs="Arial"/>
          <w:b/>
          <w:bCs/>
          <w:rPrChange w:id="289" w:author="Panayi, Marios (NIH/NIDA) [F]" w:date="2021-03-26T14:36:00Z">
            <w:rPr>
              <w:rFonts w:ascii="Georgia" w:hAnsi="Georgia" w:cs="Arial"/>
              <w:b/>
              <w:bCs/>
            </w:rPr>
          </w:rPrChange>
        </w:rPr>
        <w:t>Experiment 1.</w:t>
      </w:r>
    </w:p>
    <w:p w14:paraId="48FE1617" w14:textId="4BE61429" w:rsidR="005C65D8" w:rsidRPr="00CB1A62" w:rsidDel="002565C0" w:rsidRDefault="005C65D8" w:rsidP="00584AE8">
      <w:pPr>
        <w:spacing w:line="240" w:lineRule="auto"/>
        <w:rPr>
          <w:del w:id="290" w:author="Marios Panayi" w:date="2021-03-24T23:12:00Z"/>
          <w:rFonts w:ascii="Georgia" w:hAnsi="Georgia" w:cs="Arial"/>
          <w:rPrChange w:id="291" w:author="Panayi, Marios (NIH/NIDA) [F]" w:date="2021-03-26T14:36:00Z">
            <w:rPr>
              <w:del w:id="292" w:author="Marios Panayi" w:date="2021-03-24T23:12:00Z"/>
              <w:rFonts w:ascii="Georgia" w:hAnsi="Georgia" w:cs="Arial"/>
            </w:rPr>
          </w:rPrChange>
        </w:rPr>
      </w:pPr>
      <w:r w:rsidRPr="00CB1A62">
        <w:rPr>
          <w:rFonts w:ascii="Georgia" w:hAnsi="Georgia" w:cs="Arial"/>
          <w:u w:val="single"/>
          <w:rPrChange w:id="293" w:author="Panayi, Marios (NIH/NIDA) [F]" w:date="2021-03-26T14:36:00Z">
            <w:rPr>
              <w:rFonts w:ascii="Georgia" w:hAnsi="Georgia" w:cs="Arial"/>
              <w:u w:val="single"/>
            </w:rPr>
          </w:rPrChange>
        </w:rPr>
        <w:t>Hypothesis:</w:t>
      </w:r>
      <w:r w:rsidRPr="00CB1A62">
        <w:rPr>
          <w:rFonts w:ascii="Georgia" w:hAnsi="Georgia" w:cs="Arial"/>
          <w:rPrChange w:id="294" w:author="Panayi, Marios (NIH/NIDA) [F]" w:date="2021-03-26T14:36:00Z">
            <w:rPr>
              <w:rFonts w:ascii="Georgia" w:hAnsi="Georgia" w:cs="Arial"/>
            </w:rPr>
          </w:rPrChange>
        </w:rPr>
        <w:t xml:space="preserve"> A history of cocaine use causes behavioral inflexibility in tasks like reversal learning and OS by disrupting the formation and accuracy of cognitive map representations in the OFC.</w:t>
      </w:r>
      <w:ins w:id="295" w:author="Marios Panayi" w:date="2021-03-24T23:12:00Z">
        <w:r w:rsidR="002565C0" w:rsidRPr="00CB1A62">
          <w:rPr>
            <w:rFonts w:ascii="Georgia" w:hAnsi="Georgia" w:cs="Arial"/>
            <w:rPrChange w:id="296" w:author="Panayi, Marios (NIH/NIDA) [F]" w:date="2021-03-26T14:36:00Z">
              <w:rPr>
                <w:rFonts w:ascii="Georgia" w:hAnsi="Georgia" w:cs="Arial"/>
              </w:rPr>
            </w:rPrChange>
          </w:rPr>
          <w:t xml:space="preserve"> </w:t>
        </w:r>
      </w:ins>
    </w:p>
    <w:p w14:paraId="54A053E4" w14:textId="77777777" w:rsidR="002565C0" w:rsidRPr="00CB1A62" w:rsidRDefault="002565C0" w:rsidP="00584AE8">
      <w:pPr>
        <w:spacing w:line="240" w:lineRule="auto"/>
        <w:rPr>
          <w:ins w:id="297" w:author="Marios Panayi" w:date="2021-03-24T23:12:00Z"/>
          <w:rFonts w:ascii="Georgia" w:hAnsi="Georgia" w:cs="Arial"/>
          <w:rPrChange w:id="298" w:author="Panayi, Marios (NIH/NIDA) [F]" w:date="2021-03-26T14:36:00Z">
            <w:rPr>
              <w:ins w:id="299" w:author="Marios Panayi" w:date="2021-03-24T23:12:00Z"/>
              <w:rFonts w:ascii="Georgia" w:hAnsi="Georgia" w:cs="Arial"/>
            </w:rPr>
          </w:rPrChange>
        </w:rPr>
      </w:pPr>
    </w:p>
    <w:p w14:paraId="56A244A6" w14:textId="77777777" w:rsidR="005C65D8" w:rsidRPr="00CB1A62" w:rsidRDefault="005C65D8" w:rsidP="00584AE8">
      <w:pPr>
        <w:spacing w:line="240" w:lineRule="auto"/>
        <w:rPr>
          <w:rFonts w:ascii="Georgia" w:hAnsi="Georgia" w:cs="Arial"/>
          <w:rPrChange w:id="300" w:author="Panayi, Marios (NIH/NIDA) [F]" w:date="2021-03-26T14:36:00Z">
            <w:rPr>
              <w:rFonts w:ascii="Georgia" w:hAnsi="Georgia" w:cs="Arial"/>
            </w:rPr>
          </w:rPrChange>
        </w:rPr>
      </w:pPr>
      <w:r w:rsidRPr="00CB1A62">
        <w:rPr>
          <w:rFonts w:ascii="Georgia" w:hAnsi="Georgia" w:cs="Arial"/>
          <w:u w:val="single"/>
          <w:rPrChange w:id="301" w:author="Panayi, Marios (NIH/NIDA) [F]" w:date="2021-03-26T14:36:00Z">
            <w:rPr>
              <w:rFonts w:ascii="Georgia" w:hAnsi="Georgia" w:cs="Arial"/>
              <w:u w:val="single"/>
            </w:rPr>
          </w:rPrChange>
        </w:rPr>
        <w:t>Predictions:</w:t>
      </w:r>
      <w:r w:rsidRPr="00CB1A62">
        <w:rPr>
          <w:rFonts w:ascii="Georgia" w:hAnsi="Georgia" w:cs="Arial"/>
          <w:rPrChange w:id="302" w:author="Panayi, Marios (NIH/NIDA) [F]" w:date="2021-03-26T14:36:00Z">
            <w:rPr>
              <w:rFonts w:ascii="Georgia" w:hAnsi="Georgia" w:cs="Arial"/>
            </w:rPr>
          </w:rPrChange>
        </w:rPr>
        <w:t xml:space="preserve"> Behavioral accuracy in an OS task will correlate with the strength and fidelity of cognitive map representations such that more distinct cognitive map representations will predict higher behavioral accuracy. Furthermore, rats with a history of cocaine use will have lower behavioral accuracy and less distinct cognitive representations in OFC compared to control rats.</w:t>
      </w:r>
    </w:p>
    <w:p w14:paraId="2A307B68" w14:textId="7B5E3284" w:rsidR="005C65D8" w:rsidRPr="00CB1A62" w:rsidRDefault="005C65D8" w:rsidP="00584AE8">
      <w:pPr>
        <w:spacing w:line="240" w:lineRule="auto"/>
        <w:rPr>
          <w:rFonts w:ascii="Georgia" w:hAnsi="Georgia" w:cs="Arial"/>
          <w:rPrChange w:id="303" w:author="Panayi, Marios (NIH/NIDA) [F]" w:date="2021-03-26T14:36:00Z">
            <w:rPr>
              <w:rFonts w:ascii="Georgia" w:hAnsi="Georgia" w:cs="Arial"/>
            </w:rPr>
          </w:rPrChange>
        </w:rPr>
      </w:pPr>
      <w:r w:rsidRPr="00CB1A62">
        <w:rPr>
          <w:rFonts w:ascii="Georgia" w:hAnsi="Georgia"/>
          <w:u w:val="single"/>
          <w:rPrChange w:id="304" w:author="Panayi, Marios (NIH/NIDA) [F]" w:date="2021-03-26T14:36:00Z">
            <w:rPr>
              <w:rFonts w:ascii="Georgia" w:hAnsi="Georgia"/>
              <w:u w:val="single"/>
            </w:rPr>
          </w:rPrChange>
        </w:rPr>
        <w:t>Procedure:</w:t>
      </w:r>
      <w:r w:rsidRPr="00CB1A62">
        <w:rPr>
          <w:rFonts w:ascii="Georgia" w:hAnsi="Georgia"/>
          <w:rPrChange w:id="305" w:author="Panayi, Marios (NIH/NIDA) [F]" w:date="2021-03-26T14:36:00Z">
            <w:rPr>
              <w:rFonts w:ascii="Georgia" w:hAnsi="Georgia"/>
            </w:rPr>
          </w:rPrChange>
        </w:rPr>
        <w:t xml:space="preserve"> Long Evans rats</w:t>
      </w:r>
      <w:ins w:id="306" w:author="Panayi, Marios (NIH/NIDA) [F]" w:date="2021-03-25T16:09:00Z">
        <w:r w:rsidR="009B48A7" w:rsidRPr="00CB1A62">
          <w:rPr>
            <w:rFonts w:ascii="Georgia" w:hAnsi="Georgia"/>
            <w:rPrChange w:id="307" w:author="Panayi, Marios (NIH/NIDA) [F]" w:date="2021-03-26T14:36:00Z">
              <w:rPr>
                <w:rFonts w:ascii="Georgia" w:hAnsi="Georgia"/>
              </w:rPr>
            </w:rPrChange>
          </w:rPr>
          <w:t xml:space="preserve"> </w:t>
        </w:r>
      </w:ins>
      <w:del w:id="308" w:author="Panayi, Marios (NIH/NIDA) [F]" w:date="2021-03-25T16:09:00Z">
        <w:r w:rsidRPr="00CB1A62" w:rsidDel="009B48A7">
          <w:rPr>
            <w:rFonts w:ascii="Georgia" w:hAnsi="Georgia"/>
            <w:rPrChange w:id="309" w:author="Panayi, Marios (NIH/NIDA) [F]" w:date="2021-03-26T14:36:00Z">
              <w:rPr>
                <w:rFonts w:ascii="Georgia" w:hAnsi="Georgia"/>
              </w:rPr>
            </w:rPrChange>
          </w:rPr>
          <w:delText xml:space="preserve"> (N = 16) </w:delText>
        </w:r>
      </w:del>
      <w:r w:rsidRPr="00CB1A62">
        <w:rPr>
          <w:rFonts w:ascii="Georgia" w:hAnsi="Georgia"/>
          <w:rPrChange w:id="310" w:author="Panayi, Marios (NIH/NIDA) [F]" w:date="2021-03-26T14:36:00Z">
            <w:rPr>
              <w:rFonts w:ascii="Georgia" w:hAnsi="Georgia"/>
            </w:rPr>
          </w:rPrChange>
        </w:rPr>
        <w:t xml:space="preserve">will undergo </w:t>
      </w:r>
      <w:del w:id="311" w:author="Panayi, Marios (NIH/NIDA) [F]" w:date="2021-03-25T16:10:00Z">
        <w:r w:rsidRPr="00CB1A62" w:rsidDel="006A6FFC">
          <w:rPr>
            <w:rFonts w:ascii="Georgia" w:hAnsi="Georgia"/>
            <w:rPrChange w:id="312" w:author="Panayi, Marios (NIH/NIDA) [F]" w:date="2021-03-26T14:36:00Z">
              <w:rPr>
                <w:rFonts w:ascii="Georgia" w:hAnsi="Georgia"/>
              </w:rPr>
            </w:rPrChange>
          </w:rPr>
          <w:delText xml:space="preserve">intrajugular catheter surgery followed by </w:delText>
        </w:r>
      </w:del>
      <w:r w:rsidRPr="00CB1A62">
        <w:rPr>
          <w:rFonts w:ascii="Georgia" w:hAnsi="Georgia"/>
          <w:rPrChange w:id="313" w:author="Panayi, Marios (NIH/NIDA) [F]" w:date="2021-03-26T14:36:00Z">
            <w:rPr>
              <w:rFonts w:ascii="Georgia" w:hAnsi="Georgia"/>
            </w:rPr>
          </w:rPrChange>
        </w:rPr>
        <w:t>a standard cocaine (n = 8) or sucrose (n = 8) control self-administration protocol for 2 weeks followed by 30 days of withdrawal</w:t>
      </w:r>
      <w:ins w:id="314" w:author="Panayi, Marios (NIH/NIDA) [F]" w:date="2021-03-25T15:07:00Z">
        <w:r w:rsidR="00E46708" w:rsidRPr="00CB1A62">
          <w:rPr>
            <w:rFonts w:ascii="Georgia" w:hAnsi="Georgia"/>
            <w:rPrChange w:id="315" w:author="Panayi, Marios (NIH/NIDA) [F]" w:date="2021-03-26T14:36:00Z">
              <w:rPr>
                <w:rFonts w:ascii="Georgia" w:hAnsi="Georgia"/>
              </w:rPr>
            </w:rPrChange>
          </w:rPr>
          <w:fldChar w:fldCharType="begin" w:fldLock="1"/>
        </w:r>
      </w:ins>
      <w:r w:rsidR="00E46708" w:rsidRPr="00CB1A62">
        <w:rPr>
          <w:rFonts w:ascii="Georgia" w:hAnsi="Georgia"/>
          <w:rPrChange w:id="316" w:author="Panayi, Marios (NIH/NIDA) [F]" w:date="2021-03-26T14:36:00Z">
            <w:rPr>
              <w:rFonts w:ascii="Georgia" w:hAnsi="Georgia"/>
            </w:rPr>
          </w:rPrChange>
        </w:rPr>
        <w:instrText>ADDIN CSL_CITATION {"citationItems":[{"id":"ITEM-1","itemData":{"DOI":"10.1101/lm.534807","ISSN":"1072-0502","PMID":"17522022","abstract":"Drug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 ©2007 by Cold Spring Harbor Laboratory Press.","author":[{"dropping-particle":"","family":"Calu","given":"Donna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Memory","id":"ITEM-1","issue":"5","issued":{"date-parts":[["2007","5","1"]]},"page":"325-328","title":"Withdrawal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E46708" w:rsidRPr="00CB1A62">
        <w:rPr>
          <w:rFonts w:ascii="Georgia" w:hAnsi="Georgia"/>
          <w:rPrChange w:id="317" w:author="Panayi, Marios (NIH/NIDA) [F]" w:date="2021-03-26T14:36:00Z">
            <w:rPr>
              <w:rFonts w:ascii="Georgia" w:hAnsi="Georgia"/>
            </w:rPr>
          </w:rPrChange>
        </w:rPr>
        <w:fldChar w:fldCharType="separate"/>
      </w:r>
      <w:r w:rsidR="00E46708" w:rsidRPr="00CB1A62">
        <w:rPr>
          <w:rFonts w:ascii="Georgia" w:hAnsi="Georgia"/>
          <w:noProof/>
          <w:vertAlign w:val="superscript"/>
          <w:rPrChange w:id="318" w:author="Panayi, Marios (NIH/NIDA) [F]" w:date="2021-03-26T14:36:00Z">
            <w:rPr>
              <w:rFonts w:ascii="Georgia" w:hAnsi="Georgia"/>
              <w:noProof/>
              <w:vertAlign w:val="superscript"/>
            </w:rPr>
          </w:rPrChange>
        </w:rPr>
        <w:t>5</w:t>
      </w:r>
      <w:ins w:id="319" w:author="Panayi, Marios (NIH/NIDA) [F]" w:date="2021-03-25T15:07:00Z">
        <w:r w:rsidR="00E46708" w:rsidRPr="00CB1A62">
          <w:rPr>
            <w:rFonts w:ascii="Georgia" w:hAnsi="Georgia"/>
            <w:rPrChange w:id="320" w:author="Panayi, Marios (NIH/NIDA) [F]" w:date="2021-03-26T14:36:00Z">
              <w:rPr>
                <w:rFonts w:ascii="Georgia" w:hAnsi="Georgia"/>
              </w:rPr>
            </w:rPrChange>
          </w:rPr>
          <w:fldChar w:fldCharType="end"/>
        </w:r>
      </w:ins>
      <w:r w:rsidRPr="00CB1A62">
        <w:rPr>
          <w:rFonts w:ascii="Georgia" w:hAnsi="Georgia"/>
          <w:rPrChange w:id="321" w:author="Panayi, Marios (NIH/NIDA) [F]" w:date="2021-03-26T14:36:00Z">
            <w:rPr>
              <w:rFonts w:ascii="Georgia" w:hAnsi="Georgia"/>
            </w:rPr>
          </w:rPrChange>
        </w:rPr>
        <w:t xml:space="preserve">. Rats will then be </w:t>
      </w:r>
      <w:r w:rsidRPr="00CB1A62">
        <w:rPr>
          <w:rFonts w:ascii="Georgia" w:hAnsi="Georgia"/>
          <w:rPrChange w:id="322" w:author="Panayi, Marios (NIH/NIDA) [F]" w:date="2021-03-26T14:36:00Z">
            <w:rPr>
              <w:rFonts w:ascii="Georgia" w:hAnsi="Georgia"/>
            </w:rPr>
          </w:rPrChange>
        </w:rPr>
        <w:lastRenderedPageBreak/>
        <w:t xml:space="preserve">water deprived and given standard </w:t>
      </w:r>
      <w:del w:id="323" w:author="Panayi, Marios (NIH/NIDA) [F]" w:date="2021-03-25T16:12:00Z">
        <w:r w:rsidRPr="00CB1A62" w:rsidDel="006A6FFC">
          <w:rPr>
            <w:rFonts w:ascii="Georgia" w:hAnsi="Georgia"/>
            <w:rPrChange w:id="324" w:author="Panayi, Marios (NIH/NIDA) [F]" w:date="2021-03-26T14:36:00Z">
              <w:rPr>
                <w:rFonts w:ascii="Georgia" w:hAnsi="Georgia"/>
              </w:rPr>
            </w:rPrChange>
          </w:rPr>
          <w:delText xml:space="preserve">behavioral </w:delText>
        </w:r>
      </w:del>
      <w:r w:rsidRPr="00CB1A62">
        <w:rPr>
          <w:rFonts w:ascii="Georgia" w:hAnsi="Georgia"/>
          <w:rPrChange w:id="325" w:author="Panayi, Marios (NIH/NIDA) [F]" w:date="2021-03-26T14:36:00Z">
            <w:rPr>
              <w:rFonts w:ascii="Georgia" w:hAnsi="Georgia"/>
            </w:rPr>
          </w:rPrChange>
        </w:rPr>
        <w:t>pretraining to become familiar with responding for odors and 10% sucrose reward in behavioral testing chambers. Next,</w:t>
      </w:r>
      <w:del w:id="326" w:author="Panayi, Marios (NIH/NIDA) [F]" w:date="2021-03-25T16:13:00Z">
        <w:r w:rsidRPr="00CB1A62" w:rsidDel="006A6FFC">
          <w:rPr>
            <w:rFonts w:ascii="Georgia" w:hAnsi="Georgia"/>
            <w:rPrChange w:id="327" w:author="Panayi, Marios (NIH/NIDA) [F]" w:date="2021-03-26T14:36:00Z">
              <w:rPr>
                <w:rFonts w:ascii="Georgia" w:hAnsi="Georgia"/>
              </w:rPr>
            </w:rPrChange>
          </w:rPr>
          <w:delText xml:space="preserve"> a</w:delText>
        </w:r>
      </w:del>
      <w:r w:rsidRPr="00CB1A62">
        <w:rPr>
          <w:rFonts w:ascii="Georgia" w:hAnsi="Georgia"/>
          <w:rPrChange w:id="328" w:author="Panayi, Marios (NIH/NIDA) [F]" w:date="2021-03-26T14:36:00Z">
            <w:rPr>
              <w:rFonts w:ascii="Georgia" w:hAnsi="Georgia"/>
            </w:rPr>
          </w:rPrChange>
        </w:rPr>
        <w:t xml:space="preserve"> drivable</w:t>
      </w:r>
      <w:ins w:id="329" w:author="Panayi, Marios (NIH/NIDA) [F]" w:date="2021-03-25T16:22:00Z">
        <w:r w:rsidR="007F59A8" w:rsidRPr="00CB1A62">
          <w:rPr>
            <w:rFonts w:ascii="Georgia" w:hAnsi="Georgia"/>
            <w:rPrChange w:id="330" w:author="Panayi, Marios (NIH/NIDA) [F]" w:date="2021-03-26T14:36:00Z">
              <w:rPr>
                <w:rFonts w:ascii="Georgia" w:hAnsi="Georgia"/>
              </w:rPr>
            </w:rPrChange>
          </w:rPr>
          <w:t xml:space="preserve"> </w:t>
        </w:r>
      </w:ins>
      <w:del w:id="331" w:author="Panayi, Marios (NIH/NIDA) [F]" w:date="2021-03-25T16:13:00Z">
        <w:r w:rsidRPr="00CB1A62" w:rsidDel="006A6FFC">
          <w:rPr>
            <w:rFonts w:ascii="Georgia" w:hAnsi="Georgia"/>
            <w:rPrChange w:id="332" w:author="Panayi, Marios (NIH/NIDA) [F]" w:date="2021-03-26T14:36:00Z">
              <w:rPr>
                <w:rFonts w:ascii="Georgia" w:hAnsi="Georgia"/>
              </w:rPr>
            </w:rPrChange>
          </w:rPr>
          <w:delText xml:space="preserve"> bundle of </w:delText>
        </w:r>
      </w:del>
      <w:r w:rsidRPr="00CB1A62">
        <w:rPr>
          <w:rFonts w:ascii="Georgia" w:hAnsi="Georgia"/>
          <w:rPrChange w:id="333" w:author="Panayi, Marios (NIH/NIDA) [F]" w:date="2021-03-26T14:36:00Z">
            <w:rPr>
              <w:rFonts w:ascii="Georgia" w:hAnsi="Georgia"/>
            </w:rPr>
          </w:rPrChange>
        </w:rPr>
        <w:t>microelectrodes will be implanted in OFC to record neural activity according to established lab procedures</w:t>
      </w:r>
      <w:ins w:id="334" w:author="Panayi, Marios (NIH/NIDA) [F]" w:date="2021-03-25T15:11:00Z">
        <w:r w:rsidR="00E46708" w:rsidRPr="00CB1A62">
          <w:rPr>
            <w:rFonts w:ascii="Georgia" w:hAnsi="Georgia"/>
            <w:rPrChange w:id="335" w:author="Panayi, Marios (NIH/NIDA) [F]" w:date="2021-03-26T14:36:00Z">
              <w:rPr>
                <w:rFonts w:ascii="Georgia" w:hAnsi="Georgia"/>
              </w:rPr>
            </w:rPrChange>
          </w:rPr>
          <w:fldChar w:fldCharType="begin" w:fldLock="1"/>
        </w:r>
      </w:ins>
      <w:r w:rsidR="007470CC" w:rsidRPr="00CB1A62">
        <w:rPr>
          <w:rFonts w:ascii="Georgia" w:hAnsi="Georgia"/>
          <w:rPrChange w:id="336" w:author="Panayi, Marios (NIH/NIDA) [F]" w:date="2021-03-26T14:36:00Z">
            <w:rPr>
              <w:rFonts w:ascii="Georgia" w:hAnsi="Georgia"/>
            </w:rPr>
          </w:rPrChange>
        </w:rPr>
        <w:instrText>ADDIN CSL_CITATION {"citationItems":[{"id":"ITEM-1","itemData":{"DOI":"DOI 10.1093/cercor/bhk009","ISBN":"1047-3211","author":[{"dropping-particle":"","family":"Roesch","given":"M R","non-dropping-particle":"","parse-names":false,"suffix":""},{"dropping-particle":"","family":"Stalnaker","given":"Thomas A","non-dropping-particle":"","parse-names":false,"suffix":""},{"dropping-particle":"","family":"Schoenbaum","given":"G.","non-dropping-particle":"","parse-names":false,"suffix":""}],"container-title":"Cerebral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b8a9c623-9dd5-4169-84d3-e39736d16b8a"]}],"mendeley":{"formattedCitation":"&lt;sup&gt;15&lt;/sup&gt;","plainTextFormattedCitation":"15","previouslyFormattedCitation":"&lt;sup&gt;15&lt;/sup&gt;"},"properties":{"noteIndex":0},"schema":"https://github.com/citation-style-language/schema/raw/master/csl-citation.json"}</w:instrText>
      </w:r>
      <w:r w:rsidR="00E46708" w:rsidRPr="00CB1A62">
        <w:rPr>
          <w:rFonts w:ascii="Georgia" w:hAnsi="Georgia"/>
          <w:rPrChange w:id="337" w:author="Panayi, Marios (NIH/NIDA) [F]" w:date="2021-03-26T14:36:00Z">
            <w:rPr>
              <w:rFonts w:ascii="Georgia" w:hAnsi="Georgia"/>
            </w:rPr>
          </w:rPrChange>
        </w:rPr>
        <w:fldChar w:fldCharType="separate"/>
      </w:r>
      <w:r w:rsidR="00E46708" w:rsidRPr="00CB1A62">
        <w:rPr>
          <w:rFonts w:ascii="Georgia" w:hAnsi="Georgia"/>
          <w:noProof/>
          <w:vertAlign w:val="superscript"/>
          <w:rPrChange w:id="338" w:author="Panayi, Marios (NIH/NIDA) [F]" w:date="2021-03-26T14:36:00Z">
            <w:rPr>
              <w:rFonts w:ascii="Georgia" w:hAnsi="Georgia"/>
              <w:noProof/>
              <w:vertAlign w:val="superscript"/>
            </w:rPr>
          </w:rPrChange>
        </w:rPr>
        <w:t>15</w:t>
      </w:r>
      <w:ins w:id="339" w:author="Panayi, Marios (NIH/NIDA) [F]" w:date="2021-03-25T15:11:00Z">
        <w:r w:rsidR="00E46708" w:rsidRPr="00CB1A62">
          <w:rPr>
            <w:rFonts w:ascii="Georgia" w:hAnsi="Georgia"/>
            <w:rPrChange w:id="340" w:author="Panayi, Marios (NIH/NIDA) [F]" w:date="2021-03-26T14:36:00Z">
              <w:rPr>
                <w:rFonts w:ascii="Georgia" w:hAnsi="Georgia"/>
              </w:rPr>
            </w:rPrChange>
          </w:rPr>
          <w:fldChar w:fldCharType="end"/>
        </w:r>
      </w:ins>
      <w:del w:id="341" w:author="Panayi, Marios (NIH/NIDA) [F]" w:date="2021-03-25T15:07:00Z">
        <w:r w:rsidRPr="00CB1A62" w:rsidDel="00E46708">
          <w:rPr>
            <w:rFonts w:ascii="Georgia" w:hAnsi="Georgia"/>
            <w:rPrChange w:id="342" w:author="Panayi, Marios (NIH/NIDA) [F]" w:date="2021-03-26T14:36:00Z">
              <w:rPr>
                <w:rFonts w:ascii="Georgia" w:hAnsi="Georgia"/>
              </w:rPr>
            </w:rPrChange>
          </w:rPr>
          <w:delText xml:space="preserve"> (</w:delText>
        </w:r>
        <w:r w:rsidRPr="00CB1A62" w:rsidDel="00E46708">
          <w:rPr>
            <w:rFonts w:ascii="Georgia" w:hAnsi="Georgia"/>
            <w:color w:val="FF0000"/>
            <w:rPrChange w:id="343" w:author="Panayi, Marios (NIH/NIDA) [F]" w:date="2021-03-26T14:36:00Z">
              <w:rPr>
                <w:rFonts w:ascii="Georgia" w:hAnsi="Georgia"/>
                <w:color w:val="FF0000"/>
              </w:rPr>
            </w:rPrChange>
          </w:rPr>
          <w:delText>ref</w:delText>
        </w:r>
        <w:r w:rsidRPr="00CB1A62" w:rsidDel="00E46708">
          <w:rPr>
            <w:rFonts w:ascii="Georgia" w:hAnsi="Georgia"/>
            <w:rPrChange w:id="344" w:author="Panayi, Marios (NIH/NIDA) [F]" w:date="2021-03-26T14:36:00Z">
              <w:rPr>
                <w:rFonts w:ascii="Georgia" w:hAnsi="Georgia"/>
              </w:rPr>
            </w:rPrChange>
          </w:rPr>
          <w:delText>)</w:delText>
        </w:r>
      </w:del>
      <w:r w:rsidRPr="00CB1A62">
        <w:rPr>
          <w:rFonts w:ascii="Georgia" w:hAnsi="Georgia"/>
          <w:rPrChange w:id="345" w:author="Panayi, Marios (NIH/NIDA) [F]" w:date="2021-03-26T14:36:00Z">
            <w:rPr>
              <w:rFonts w:ascii="Georgia" w:hAnsi="Georgia"/>
            </w:rPr>
          </w:rPrChange>
        </w:rPr>
        <w:t xml:space="preserve">. Following recovery, rats will be </w:t>
      </w:r>
      <w:del w:id="346" w:author="Panayi, Marios (NIH/NIDA) [F]" w:date="2021-03-25T15:12:00Z">
        <w:r w:rsidRPr="00CB1A62" w:rsidDel="00E46708">
          <w:rPr>
            <w:rFonts w:ascii="Georgia" w:hAnsi="Georgia"/>
            <w:rPrChange w:id="347" w:author="Panayi, Marios (NIH/NIDA) [F]" w:date="2021-03-26T14:36:00Z">
              <w:rPr>
                <w:rFonts w:ascii="Georgia" w:hAnsi="Georgia"/>
              </w:rPr>
            </w:rPrChange>
          </w:rPr>
          <w:delText xml:space="preserve">water deprived again and </w:delText>
        </w:r>
      </w:del>
      <w:r w:rsidRPr="00CB1A62">
        <w:rPr>
          <w:rFonts w:ascii="Georgia" w:hAnsi="Georgia"/>
          <w:rPrChange w:id="348" w:author="Panayi, Marios (NIH/NIDA) [F]" w:date="2021-03-26T14:36:00Z">
            <w:rPr>
              <w:rFonts w:ascii="Georgia" w:hAnsi="Georgia"/>
            </w:rPr>
          </w:rPrChange>
        </w:rPr>
        <w:t xml:space="preserve">trained </w:t>
      </w:r>
      <w:del w:id="349" w:author="Panayi, Marios (NIH/NIDA) [F]" w:date="2021-03-25T15:12:00Z">
        <w:r w:rsidRPr="00CB1A62" w:rsidDel="00E46708">
          <w:rPr>
            <w:rFonts w:ascii="Georgia" w:hAnsi="Georgia"/>
            <w:rPrChange w:id="350" w:author="Panayi, Marios (NIH/NIDA) [F]" w:date="2021-03-26T14:36:00Z">
              <w:rPr>
                <w:rFonts w:ascii="Georgia" w:hAnsi="Georgia"/>
              </w:rPr>
            </w:rPrChange>
          </w:rPr>
          <w:delText xml:space="preserve">to </w:delText>
        </w:r>
      </w:del>
      <w:r w:rsidRPr="00CB1A62">
        <w:rPr>
          <w:rFonts w:ascii="Georgia" w:hAnsi="Georgia"/>
          <w:rPrChange w:id="351" w:author="Panayi, Marios (NIH/NIDA) [F]" w:date="2021-03-26T14:36:00Z">
            <w:rPr>
              <w:rFonts w:ascii="Georgia" w:hAnsi="Georgia"/>
            </w:rPr>
          </w:rPrChange>
        </w:rPr>
        <w:t xml:space="preserve">with a novel set of cues on the OS </w:t>
      </w:r>
      <w:ins w:id="352" w:author="Panayi, Marios (NIH/NIDA) [F]" w:date="2021-03-25T15:12:00Z">
        <w:r w:rsidR="00E46708" w:rsidRPr="00CB1A62">
          <w:rPr>
            <w:rFonts w:ascii="Georgia" w:hAnsi="Georgia"/>
            <w:rPrChange w:id="353" w:author="Panayi, Marios (NIH/NIDA) [F]" w:date="2021-03-26T14:36:00Z">
              <w:rPr>
                <w:rFonts w:ascii="Georgia" w:hAnsi="Georgia"/>
              </w:rPr>
            </w:rPrChange>
          </w:rPr>
          <w:t xml:space="preserve">task </w:t>
        </w:r>
      </w:ins>
      <w:r w:rsidRPr="00CB1A62">
        <w:rPr>
          <w:rFonts w:ascii="Georgia" w:hAnsi="Georgia"/>
          <w:rPrChange w:id="354" w:author="Panayi, Marios (NIH/NIDA) [F]" w:date="2021-03-26T14:36:00Z">
            <w:rPr>
              <w:rFonts w:ascii="Georgia" w:hAnsi="Georgia"/>
            </w:rPr>
          </w:rPrChange>
        </w:rPr>
        <w:t xml:space="preserve">outlined in </w:t>
      </w:r>
      <w:r w:rsidRPr="00CB1A62">
        <w:rPr>
          <w:rFonts w:ascii="Georgia" w:hAnsi="Georgia"/>
          <w:color w:val="4472C4" w:themeColor="accent1"/>
          <w:rPrChange w:id="355" w:author="Panayi, Marios (NIH/NIDA) [F]" w:date="2021-03-26T14:36:00Z">
            <w:rPr>
              <w:rFonts w:ascii="Georgia" w:hAnsi="Georgia"/>
            </w:rPr>
          </w:rPrChange>
        </w:rPr>
        <w:t>Figure 1</w:t>
      </w:r>
      <w:r w:rsidRPr="00CB1A62">
        <w:rPr>
          <w:rFonts w:ascii="Georgia" w:hAnsi="Georgia"/>
          <w:rPrChange w:id="356" w:author="Panayi, Marios (NIH/NIDA) [F]" w:date="2021-03-26T14:36:00Z">
            <w:rPr>
              <w:rFonts w:ascii="Georgia" w:hAnsi="Georgia"/>
            </w:rPr>
          </w:rPrChange>
        </w:rPr>
        <w:t xml:space="preserve">. </w:t>
      </w:r>
      <w:bookmarkStart w:id="357" w:name="_Hlk67581373"/>
      <w:r w:rsidRPr="00CB1A62">
        <w:rPr>
          <w:rFonts w:ascii="Georgia" w:hAnsi="Georgia"/>
          <w:rPrChange w:id="358" w:author="Panayi, Marios (NIH/NIDA) [F]" w:date="2021-03-26T14:36:00Z">
            <w:rPr>
              <w:rFonts w:ascii="Georgia" w:hAnsi="Georgia"/>
            </w:rPr>
          </w:rPrChange>
        </w:rPr>
        <w:t xml:space="preserve">On each trial, the rat will initiate cue presentation by entering </w:t>
      </w:r>
      <w:del w:id="359" w:author="Panayi, Marios (NIH/NIDA) [F]" w:date="2021-03-25T15:13:00Z">
        <w:r w:rsidRPr="00CB1A62" w:rsidDel="00E46708">
          <w:rPr>
            <w:rFonts w:ascii="Georgia" w:hAnsi="Georgia"/>
            <w:rPrChange w:id="360" w:author="Panayi, Marios (NIH/NIDA) [F]" w:date="2021-03-26T14:36:00Z">
              <w:rPr>
                <w:rFonts w:ascii="Georgia" w:hAnsi="Georgia"/>
              </w:rPr>
            </w:rPrChange>
          </w:rPr>
          <w:delText xml:space="preserve">and staying in </w:delText>
        </w:r>
      </w:del>
      <w:r w:rsidRPr="00CB1A62">
        <w:rPr>
          <w:rFonts w:ascii="Georgia" w:hAnsi="Georgia"/>
          <w:rPrChange w:id="361" w:author="Panayi, Marios (NIH/NIDA) [F]" w:date="2021-03-26T14:36:00Z">
            <w:rPr>
              <w:rFonts w:ascii="Georgia" w:hAnsi="Georgia"/>
            </w:rPr>
          </w:rPrChange>
        </w:rPr>
        <w:t xml:space="preserve">the odor port, then a brief auditory cue (1000 </w:t>
      </w:r>
      <w:proofErr w:type="spellStart"/>
      <w:r w:rsidRPr="00CB1A62">
        <w:rPr>
          <w:rFonts w:ascii="Georgia" w:hAnsi="Georgia"/>
          <w:rPrChange w:id="362" w:author="Panayi, Marios (NIH/NIDA) [F]" w:date="2021-03-26T14:36:00Z">
            <w:rPr>
              <w:rFonts w:ascii="Georgia" w:hAnsi="Georgia"/>
            </w:rPr>
          </w:rPrChange>
        </w:rPr>
        <w:t>ms</w:t>
      </w:r>
      <w:proofErr w:type="spellEnd"/>
      <w:r w:rsidRPr="00CB1A62">
        <w:rPr>
          <w:rFonts w:ascii="Georgia" w:hAnsi="Georgia"/>
          <w:rPrChange w:id="363" w:author="Panayi, Marios (NIH/NIDA) [F]" w:date="2021-03-26T14:36:00Z">
            <w:rPr>
              <w:rFonts w:ascii="Georgia" w:hAnsi="Georgia"/>
            </w:rPr>
          </w:rPrChange>
        </w:rPr>
        <w:t xml:space="preserve">) followed by an odor (500 </w:t>
      </w:r>
      <w:proofErr w:type="spellStart"/>
      <w:r w:rsidRPr="00CB1A62">
        <w:rPr>
          <w:rFonts w:ascii="Georgia" w:hAnsi="Georgia"/>
          <w:rPrChange w:id="364" w:author="Panayi, Marios (NIH/NIDA) [F]" w:date="2021-03-26T14:36:00Z">
            <w:rPr>
              <w:rFonts w:ascii="Georgia" w:hAnsi="Georgia"/>
            </w:rPr>
          </w:rPrChange>
        </w:rPr>
        <w:t>ms</w:t>
      </w:r>
      <w:proofErr w:type="spellEnd"/>
      <w:r w:rsidRPr="00CB1A62">
        <w:rPr>
          <w:rFonts w:ascii="Georgia" w:hAnsi="Georgia"/>
          <w:rPrChange w:id="365" w:author="Panayi, Marios (NIH/NIDA) [F]" w:date="2021-03-26T14:36:00Z">
            <w:rPr>
              <w:rFonts w:ascii="Georgia" w:hAnsi="Georgia"/>
            </w:rPr>
          </w:rPrChange>
        </w:rPr>
        <w:t xml:space="preserve">) will be presented. </w:t>
      </w:r>
      <w:r w:rsidRPr="00CB1A62">
        <w:rPr>
          <w:rFonts w:ascii="Georgia" w:hAnsi="Georgia" w:cs="Arial"/>
          <w:rPrChange w:id="366" w:author="Panayi, Marios (NIH/NIDA) [F]" w:date="2021-03-26T14:36:00Z">
            <w:rPr>
              <w:rFonts w:ascii="Georgia" w:hAnsi="Georgia" w:cs="Arial"/>
            </w:rPr>
          </w:rPrChange>
        </w:rPr>
        <w:t>On rewarded trials, responding to the food port below the odor port will be rewarded</w:t>
      </w:r>
      <w:del w:id="367" w:author="Panayi, Marios (NIH/NIDA) [F]" w:date="2021-03-25T15:14:00Z">
        <w:r w:rsidRPr="00CB1A62" w:rsidDel="00E46708">
          <w:rPr>
            <w:rFonts w:ascii="Georgia" w:hAnsi="Georgia" w:cs="Arial"/>
            <w:rPrChange w:id="368" w:author="Panayi, Marios (NIH/NIDA) [F]" w:date="2021-03-26T14:36:00Z">
              <w:rPr>
                <w:rFonts w:ascii="Georgia" w:hAnsi="Georgia" w:cs="Arial"/>
              </w:rPr>
            </w:rPrChange>
          </w:rPr>
          <w:delText xml:space="preserve"> with a 10% sucrose solution</w:delText>
        </w:r>
      </w:del>
      <w:r w:rsidRPr="00CB1A62">
        <w:rPr>
          <w:rFonts w:ascii="Georgia" w:hAnsi="Georgia" w:cs="Arial"/>
          <w:rPrChange w:id="369" w:author="Panayi, Marios (NIH/NIDA) [F]" w:date="2021-03-26T14:36:00Z">
            <w:rPr>
              <w:rFonts w:ascii="Georgia" w:hAnsi="Georgia" w:cs="Arial"/>
            </w:rPr>
          </w:rPrChange>
        </w:rPr>
        <w:t>. Correct performance will be defined as entering</w:t>
      </w:r>
      <w:ins w:id="370" w:author="Panayi, Marios (NIH/NIDA) [F]" w:date="2021-03-25T15:16:00Z">
        <w:r w:rsidR="00E46708" w:rsidRPr="00CB1A62">
          <w:rPr>
            <w:rFonts w:ascii="Georgia" w:hAnsi="Georgia" w:cs="Arial"/>
            <w:rPrChange w:id="371" w:author="Panayi, Marios (NIH/NIDA) [F]" w:date="2021-03-26T14:36:00Z">
              <w:rPr>
                <w:rFonts w:ascii="Georgia" w:hAnsi="Georgia" w:cs="Arial"/>
              </w:rPr>
            </w:rPrChange>
          </w:rPr>
          <w:t xml:space="preserve"> </w:t>
        </w:r>
      </w:ins>
      <w:del w:id="372" w:author="Panayi, Marios (NIH/NIDA) [F]" w:date="2021-03-25T15:16:00Z">
        <w:r w:rsidRPr="00CB1A62" w:rsidDel="007470CC">
          <w:rPr>
            <w:rFonts w:ascii="Georgia" w:hAnsi="Georgia" w:cs="Arial"/>
            <w:rPrChange w:id="373" w:author="Panayi, Marios (NIH/NIDA) [F]" w:date="2021-03-26T14:36:00Z">
              <w:rPr>
                <w:rFonts w:ascii="Georgia" w:hAnsi="Georgia" w:cs="Arial"/>
              </w:rPr>
            </w:rPrChange>
          </w:rPr>
          <w:delText xml:space="preserve"> </w:delText>
        </w:r>
      </w:del>
      <w:r w:rsidRPr="00CB1A62">
        <w:rPr>
          <w:rFonts w:ascii="Georgia" w:hAnsi="Georgia" w:cs="Arial"/>
          <w:rPrChange w:id="374" w:author="Panayi, Marios (NIH/NIDA) [F]" w:date="2021-03-26T14:36:00Z">
            <w:rPr>
              <w:rFonts w:ascii="Georgia" w:hAnsi="Georgia" w:cs="Arial"/>
            </w:rPr>
          </w:rPrChange>
        </w:rPr>
        <w:t>the food port on rewarded trials and withholding responding on non-rewarded trials. Each session will consist of 25 presentations of each trial type, presented in pseudorandom order</w:t>
      </w:r>
      <w:del w:id="375" w:author="Panayi, Marios (NIH/NIDA) [F]" w:date="2021-03-25T15:17:00Z">
        <w:r w:rsidRPr="00CB1A62" w:rsidDel="007470CC">
          <w:rPr>
            <w:rFonts w:ascii="Georgia" w:hAnsi="Georgia" w:cs="Arial"/>
            <w:rPrChange w:id="376" w:author="Panayi, Marios (NIH/NIDA) [F]" w:date="2021-03-26T14:36:00Z">
              <w:rPr>
                <w:rFonts w:ascii="Georgia" w:hAnsi="Georgia" w:cs="Arial"/>
              </w:rPr>
            </w:rPrChange>
          </w:rPr>
          <w:delText>, for a total of 200 trials</w:delText>
        </w:r>
      </w:del>
      <w:r w:rsidRPr="00CB1A62">
        <w:rPr>
          <w:rFonts w:ascii="Georgia" w:hAnsi="Georgia" w:cs="Arial"/>
          <w:rPrChange w:id="377" w:author="Panayi, Marios (NIH/NIDA) [F]" w:date="2021-03-26T14:36:00Z">
            <w:rPr>
              <w:rFonts w:ascii="Georgia" w:hAnsi="Georgia" w:cs="Arial"/>
            </w:rPr>
          </w:rPrChange>
        </w:rPr>
        <w:t xml:space="preserve">. Criterion accuracy will be defined as 75% accuracy in a session. </w:t>
      </w:r>
      <w:del w:id="378" w:author="Panayi, Marios (NIH/NIDA) [F]" w:date="2021-03-25T15:18:00Z">
        <w:r w:rsidRPr="00CB1A62" w:rsidDel="007470CC">
          <w:rPr>
            <w:rFonts w:ascii="Georgia" w:hAnsi="Georgia" w:cs="Arial"/>
            <w:rPrChange w:id="379" w:author="Panayi, Marios (NIH/NIDA) [F]" w:date="2021-03-26T14:36:00Z">
              <w:rPr>
                <w:rFonts w:ascii="Georgia" w:hAnsi="Georgia" w:cs="Arial"/>
              </w:rPr>
            </w:rPrChange>
          </w:rPr>
          <w:delText xml:space="preserve">OFC activity will be recorded in all session, but neural </w:delText>
        </w:r>
      </w:del>
      <w:ins w:id="380" w:author="Panayi, Marios (NIH/NIDA) [F]" w:date="2021-03-25T15:18:00Z">
        <w:r w:rsidR="007470CC" w:rsidRPr="00CB1A62">
          <w:rPr>
            <w:rFonts w:ascii="Georgia" w:hAnsi="Georgia" w:cs="Arial"/>
            <w:rPrChange w:id="381" w:author="Panayi, Marios (NIH/NIDA) [F]" w:date="2021-03-26T14:36:00Z">
              <w:rPr>
                <w:rFonts w:ascii="Georgia" w:hAnsi="Georgia" w:cs="Arial"/>
              </w:rPr>
            </w:rPrChange>
          </w:rPr>
          <w:t>Ne</w:t>
        </w:r>
      </w:ins>
      <w:ins w:id="382" w:author="Panayi, Marios (NIH/NIDA) [F]" w:date="2021-03-25T15:19:00Z">
        <w:r w:rsidR="007470CC" w:rsidRPr="00CB1A62">
          <w:rPr>
            <w:rFonts w:ascii="Georgia" w:hAnsi="Georgia" w:cs="Arial"/>
            <w:rPrChange w:id="383" w:author="Panayi, Marios (NIH/NIDA) [F]" w:date="2021-03-26T14:36:00Z">
              <w:rPr>
                <w:rFonts w:ascii="Georgia" w:hAnsi="Georgia" w:cs="Arial"/>
              </w:rPr>
            </w:rPrChange>
          </w:rPr>
          <w:t xml:space="preserve">ural </w:t>
        </w:r>
      </w:ins>
      <w:r w:rsidRPr="00CB1A62">
        <w:rPr>
          <w:rFonts w:ascii="Georgia" w:hAnsi="Georgia" w:cs="Arial"/>
          <w:rPrChange w:id="384" w:author="Panayi, Marios (NIH/NIDA) [F]" w:date="2021-03-26T14:36:00Z">
            <w:rPr>
              <w:rFonts w:ascii="Georgia" w:hAnsi="Georgia" w:cs="Arial"/>
            </w:rPr>
          </w:rPrChange>
        </w:rPr>
        <w:t>analys</w:t>
      </w:r>
      <w:ins w:id="385" w:author="Panayi, Marios (NIH/NIDA) [F]" w:date="2021-03-25T15:19:00Z">
        <w:r w:rsidR="007470CC" w:rsidRPr="00CB1A62">
          <w:rPr>
            <w:rFonts w:ascii="Georgia" w:hAnsi="Georgia" w:cs="Arial"/>
            <w:rPrChange w:id="386" w:author="Panayi, Marios (NIH/NIDA) [F]" w:date="2021-03-26T14:36:00Z">
              <w:rPr>
                <w:rFonts w:ascii="Georgia" w:hAnsi="Georgia" w:cs="Arial"/>
              </w:rPr>
            </w:rPrChange>
          </w:rPr>
          <w:t>es</w:t>
        </w:r>
      </w:ins>
      <w:del w:id="387" w:author="Panayi, Marios (NIH/NIDA) [F]" w:date="2021-03-25T15:19:00Z">
        <w:r w:rsidRPr="00CB1A62" w:rsidDel="007470CC">
          <w:rPr>
            <w:rFonts w:ascii="Georgia" w:hAnsi="Georgia" w:cs="Arial"/>
            <w:rPrChange w:id="388" w:author="Panayi, Marios (NIH/NIDA) [F]" w:date="2021-03-26T14:36:00Z">
              <w:rPr>
                <w:rFonts w:ascii="Georgia" w:hAnsi="Georgia" w:cs="Arial"/>
              </w:rPr>
            </w:rPrChange>
          </w:rPr>
          <w:delText>i</w:delText>
        </w:r>
      </w:del>
      <w:ins w:id="389" w:author="Panayi, Marios (NIH/NIDA) [F]" w:date="2021-03-25T15:19:00Z">
        <w:r w:rsidR="007470CC" w:rsidRPr="00CB1A62">
          <w:rPr>
            <w:rFonts w:ascii="Georgia" w:hAnsi="Georgia" w:cs="Arial"/>
            <w:rPrChange w:id="390" w:author="Panayi, Marios (NIH/NIDA) [F]" w:date="2021-03-26T14:36:00Z">
              <w:rPr>
                <w:rFonts w:ascii="Georgia" w:hAnsi="Georgia" w:cs="Arial"/>
              </w:rPr>
            </w:rPrChange>
          </w:rPr>
          <w:t xml:space="preserve"> presented here</w:t>
        </w:r>
      </w:ins>
      <w:del w:id="391" w:author="Panayi, Marios (NIH/NIDA) [F]" w:date="2021-03-25T15:19:00Z">
        <w:r w:rsidRPr="00CB1A62" w:rsidDel="007470CC">
          <w:rPr>
            <w:rFonts w:ascii="Georgia" w:hAnsi="Georgia" w:cs="Arial"/>
            <w:rPrChange w:id="392" w:author="Panayi, Marios (NIH/NIDA) [F]" w:date="2021-03-26T14:36:00Z">
              <w:rPr>
                <w:rFonts w:ascii="Georgia" w:hAnsi="Georgia" w:cs="Arial"/>
              </w:rPr>
            </w:rPrChange>
          </w:rPr>
          <w:delText>s</w:delText>
        </w:r>
      </w:del>
      <w:r w:rsidRPr="00CB1A62">
        <w:rPr>
          <w:rFonts w:ascii="Georgia" w:hAnsi="Georgia" w:cs="Arial"/>
          <w:rPrChange w:id="393" w:author="Panayi, Marios (NIH/NIDA) [F]" w:date="2021-03-26T14:36:00Z">
            <w:rPr>
              <w:rFonts w:ascii="Georgia" w:hAnsi="Georgia" w:cs="Arial"/>
            </w:rPr>
          </w:rPrChange>
        </w:rPr>
        <w:t xml:space="preserve"> will focus on sessions with criterion accuracy.</w:t>
      </w:r>
    </w:p>
    <w:bookmarkEnd w:id="357"/>
    <w:p w14:paraId="20FB1C3A" w14:textId="77777777" w:rsidR="005C65D8" w:rsidRPr="00CB1A62" w:rsidRDefault="005C65D8" w:rsidP="00584AE8">
      <w:pPr>
        <w:spacing w:line="240" w:lineRule="auto"/>
        <w:rPr>
          <w:rFonts w:ascii="Georgia" w:hAnsi="Georgia" w:cs="Arial"/>
          <w:rPrChange w:id="394" w:author="Panayi, Marios (NIH/NIDA) [F]" w:date="2021-03-26T14:36:00Z">
            <w:rPr>
              <w:rFonts w:ascii="Georgia" w:hAnsi="Georgia" w:cs="Arial"/>
            </w:rPr>
          </w:rPrChange>
        </w:rPr>
      </w:pPr>
      <w:r w:rsidRPr="00CB1A62">
        <w:rPr>
          <w:rFonts w:ascii="Georgia" w:hAnsi="Georgia" w:cs="Arial"/>
          <w:rPrChange w:id="395" w:author="Panayi, Marios (NIH/NIDA) [F]" w:date="2021-03-26T14:36:00Z">
            <w:rPr>
              <w:rFonts w:ascii="Georgia" w:hAnsi="Georgia" w:cs="Arial"/>
            </w:rPr>
          </w:rPrChange>
        </w:rPr>
        <w:t xml:space="preserve">The primary behavioral measure will be the number of sessions to reach criterion accuracy for 3 sessions in a row. Session to criterion will be compared between control and cocaine rats using a Poisson mixed-effects ANOVA model appropriate for count data. </w:t>
      </w:r>
    </w:p>
    <w:p w14:paraId="5C768F92" w14:textId="1B4AC065" w:rsidR="005C65D8" w:rsidRPr="00CB1A62" w:rsidDel="00A844BF" w:rsidRDefault="006E3164" w:rsidP="00584AE8">
      <w:pPr>
        <w:spacing w:line="240" w:lineRule="auto"/>
        <w:rPr>
          <w:del w:id="396" w:author="Marios Panayi" w:date="2021-03-24T22:54:00Z"/>
          <w:rFonts w:ascii="Georgia" w:hAnsi="Georgia" w:cs="Arial"/>
          <w:rPrChange w:id="397" w:author="Panayi, Marios (NIH/NIDA) [F]" w:date="2021-03-26T14:36:00Z">
            <w:rPr>
              <w:del w:id="398" w:author="Marios Panayi" w:date="2021-03-24T22:54:00Z"/>
              <w:rFonts w:ascii="Georgia" w:hAnsi="Georgia" w:cs="Arial"/>
            </w:rPr>
          </w:rPrChange>
        </w:rPr>
      </w:pPr>
      <w:ins w:id="399" w:author="Marios Panayi" w:date="2021-03-24T22:57:00Z">
        <w:r w:rsidRPr="00CB1A62">
          <w:rPr>
            <w:rFonts w:ascii="Georgia" w:hAnsi="Georgia"/>
            <w:b/>
            <w:bCs/>
            <w:i/>
            <w:iCs/>
            <w:noProof/>
            <w:rPrChange w:id="400" w:author="Panayi, Marios (NIH/NIDA) [F]" w:date="2021-03-26T14:36:00Z">
              <w:rPr>
                <w:rFonts w:ascii="Georgia" w:hAnsi="Georgia"/>
                <w:b/>
                <w:bCs/>
                <w:i/>
                <w:iCs/>
                <w:noProof/>
              </w:rPr>
            </w:rPrChange>
          </w:rPr>
          <w:drawing>
            <wp:anchor distT="0" distB="0" distL="114300" distR="114300" simplePos="0" relativeHeight="251658240" behindDoc="1" locked="0" layoutInCell="1" allowOverlap="1" wp14:anchorId="371550EE" wp14:editId="2239BEF5">
              <wp:simplePos x="0" y="0"/>
              <wp:positionH relativeFrom="margin">
                <wp:align>left</wp:align>
              </wp:positionH>
              <wp:positionV relativeFrom="paragraph">
                <wp:posOffset>1960245</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ins>
      <w:r w:rsidR="005C65D8" w:rsidRPr="00CB1A62">
        <w:rPr>
          <w:rFonts w:ascii="Georgia" w:hAnsi="Georgia" w:cs="Arial"/>
          <w:rPrChange w:id="401" w:author="Panayi, Marios (NIH/NIDA) [F]" w:date="2021-03-26T14:36:00Z">
            <w:rPr>
              <w:rFonts w:ascii="Georgia" w:hAnsi="Georgia" w:cs="Arial"/>
            </w:rPr>
          </w:rPrChange>
        </w:rPr>
        <w:t>Neural activity will be processed using methods established for analyzing activity in prior work in similar tasks</w:t>
      </w:r>
      <w:ins w:id="402" w:author="Panayi, Marios (NIH/NIDA) [F]" w:date="2021-03-25T15:25:00Z">
        <w:r w:rsidR="007470CC" w:rsidRPr="00CB1A62">
          <w:rPr>
            <w:rFonts w:ascii="Georgia" w:hAnsi="Georgia" w:cs="Arial"/>
            <w:rPrChange w:id="403" w:author="Panayi, Marios (NIH/NIDA) [F]" w:date="2021-03-26T14:36:00Z">
              <w:rPr>
                <w:rFonts w:ascii="Georgia" w:hAnsi="Georgia" w:cs="Arial"/>
              </w:rPr>
            </w:rPrChange>
          </w:rPr>
          <w:fldChar w:fldCharType="begin" w:fldLock="1"/>
        </w:r>
      </w:ins>
      <w:r w:rsidR="009B48A7" w:rsidRPr="00CB1A62">
        <w:rPr>
          <w:rFonts w:ascii="Georgia" w:hAnsi="Georgia" w:cs="Arial"/>
          <w:rPrChange w:id="404" w:author="Panayi, Marios (NIH/NIDA) [F]" w:date="2021-03-26T14:36:00Z">
            <w:rPr>
              <w:rFonts w:ascii="Georgia" w:hAnsi="Georgia" w:cs="Arial"/>
            </w:rPr>
          </w:rPrChange>
        </w:rPr>
        <w:instrText>ADDIN CSL_CITATION {"citationItems":[{"id":"ITEM-1","itemData":{"author":[{"dropping-particle":"","family":"Stalnaker","given":"Thomas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Neuroscience","id":"ITEM-1","issued":{"date-parts":[["2006"]]},"page":"2643-2653","title":"Abnormal associative encoding in orbitofrontal neurons in cocaine-experienced rats during decision-making","type":"article-journal","volume":"24"},"uris":["http://www.mendeley.com/documents/?uuid=e769cf29-b574-4446-b7cc-b9ffeef36c20"]},{"id":"ITEM-2","itemData":{"DOI":"10.1038/s41586-020-03061-2","ISSN":"0028-0836","abstract":"How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007470CC" w:rsidRPr="00CB1A62">
        <w:rPr>
          <w:rFonts w:ascii="Georgia" w:hAnsi="Georgia" w:cs="Arial"/>
          <w:rPrChange w:id="405" w:author="Panayi, Marios (NIH/NIDA) [F]" w:date="2021-03-26T14:36:00Z">
            <w:rPr>
              <w:rFonts w:ascii="Georgia" w:hAnsi="Georgia" w:cs="Arial"/>
            </w:rPr>
          </w:rPrChange>
        </w:rPr>
        <w:fldChar w:fldCharType="separate"/>
      </w:r>
      <w:r w:rsidR="007470CC" w:rsidRPr="00CB1A62">
        <w:rPr>
          <w:rFonts w:ascii="Georgia" w:hAnsi="Georgia" w:cs="Arial"/>
          <w:noProof/>
          <w:vertAlign w:val="superscript"/>
          <w:rPrChange w:id="406" w:author="Panayi, Marios (NIH/NIDA) [F]" w:date="2021-03-26T14:36:00Z">
            <w:rPr>
              <w:rFonts w:ascii="Georgia" w:hAnsi="Georgia" w:cs="Arial"/>
              <w:noProof/>
              <w:vertAlign w:val="superscript"/>
            </w:rPr>
          </w:rPrChange>
        </w:rPr>
        <w:t>6,16</w:t>
      </w:r>
      <w:ins w:id="407" w:author="Panayi, Marios (NIH/NIDA) [F]" w:date="2021-03-25T15:25:00Z">
        <w:r w:rsidR="007470CC" w:rsidRPr="00CB1A62">
          <w:rPr>
            <w:rFonts w:ascii="Georgia" w:hAnsi="Georgia" w:cs="Arial"/>
            <w:rPrChange w:id="408" w:author="Panayi, Marios (NIH/NIDA) [F]" w:date="2021-03-26T14:36:00Z">
              <w:rPr>
                <w:rFonts w:ascii="Georgia" w:hAnsi="Georgia" w:cs="Arial"/>
              </w:rPr>
            </w:rPrChange>
          </w:rPr>
          <w:fldChar w:fldCharType="end"/>
        </w:r>
      </w:ins>
      <w:del w:id="409" w:author="Panayi, Marios (NIH/NIDA) [F]" w:date="2021-03-25T15:20:00Z">
        <w:r w:rsidR="005C65D8" w:rsidRPr="00CB1A62" w:rsidDel="007470CC">
          <w:rPr>
            <w:rFonts w:ascii="Georgia" w:hAnsi="Georgia" w:cs="Arial"/>
            <w:rPrChange w:id="410" w:author="Panayi, Marios (NIH/NIDA) [F]" w:date="2021-03-26T14:36:00Z">
              <w:rPr>
                <w:rFonts w:ascii="Georgia" w:hAnsi="Georgia" w:cs="Arial"/>
              </w:rPr>
            </w:rPrChange>
          </w:rPr>
          <w:delText xml:space="preserve"> (</w:delText>
        </w:r>
        <w:r w:rsidR="005C65D8" w:rsidRPr="00CB1A62" w:rsidDel="007470CC">
          <w:rPr>
            <w:rFonts w:ascii="Georgia" w:hAnsi="Georgia" w:cs="Arial"/>
            <w:color w:val="FF0000"/>
            <w:rPrChange w:id="411" w:author="Panayi, Marios (NIH/NIDA) [F]" w:date="2021-03-26T14:36:00Z">
              <w:rPr>
                <w:rFonts w:ascii="Georgia" w:hAnsi="Georgia" w:cs="Arial"/>
                <w:color w:val="FF0000"/>
              </w:rPr>
            </w:rPrChange>
          </w:rPr>
          <w:delText>REF</w:delText>
        </w:r>
        <w:r w:rsidR="005C65D8" w:rsidRPr="00CB1A62" w:rsidDel="007470CC">
          <w:rPr>
            <w:rFonts w:ascii="Georgia" w:hAnsi="Georgia" w:cs="Arial"/>
            <w:rPrChange w:id="412" w:author="Panayi, Marios (NIH/NIDA) [F]" w:date="2021-03-26T14:36:00Z">
              <w:rPr>
                <w:rFonts w:ascii="Georgia" w:hAnsi="Georgia" w:cs="Arial"/>
              </w:rPr>
            </w:rPrChange>
          </w:rPr>
          <w:delText>)</w:delText>
        </w:r>
      </w:del>
      <w:r w:rsidR="005C65D8" w:rsidRPr="00CB1A62">
        <w:rPr>
          <w:rFonts w:ascii="Georgia" w:hAnsi="Georgia" w:cs="Arial"/>
          <w:rPrChange w:id="413" w:author="Panayi, Marios (NIH/NIDA) [F]" w:date="2021-03-26T14:36:00Z">
            <w:rPr>
              <w:rFonts w:ascii="Georgia" w:hAnsi="Georgia" w:cs="Arial"/>
            </w:rPr>
          </w:rPrChange>
        </w:rPr>
        <w:t xml:space="preserve">. It is difficult to discuss all the possible results from an electrophysiological experiment such as this, so only key analyses and predictions will be presented below. Analyses will examine both single-unit and population level neural correlates of task features expected to reflect aspects of cognitive map representations. This will be achieved by comparing neural activity between trial conditions that require different cognitive maps i.e. differential activity during cues X and Y, as well as during cues A+ vs A-, B- vs B+, C+ vs C-, and D- vs D+. I will define the strength of unique state representations as, for example, the proportion of single units that selectively increase firing to one of these cue conditions, or the percentage accuracy of a classifier to accurately predict which cue was presented on a given trial. These measures represent two of the main methods to classify these neural correlates at the single-unit and population level. </w:t>
      </w:r>
    </w:p>
    <w:p w14:paraId="65C20E99" w14:textId="77777777" w:rsidR="00A844BF" w:rsidRPr="00CB1A62" w:rsidRDefault="00A844BF" w:rsidP="00584AE8">
      <w:pPr>
        <w:spacing w:line="240" w:lineRule="auto"/>
        <w:rPr>
          <w:ins w:id="414" w:author="Marios Panayi" w:date="2021-03-24T22:57:00Z"/>
          <w:rFonts w:ascii="Georgia" w:hAnsi="Georgia"/>
          <w:rPrChange w:id="415" w:author="Panayi, Marios (NIH/NIDA) [F]" w:date="2021-03-26T14:36:00Z">
            <w:rPr>
              <w:ins w:id="416" w:author="Marios Panayi" w:date="2021-03-24T22:57:00Z"/>
              <w:rFonts w:ascii="Georgia" w:hAnsi="Georgia"/>
            </w:rPr>
          </w:rPrChange>
        </w:rPr>
      </w:pPr>
    </w:p>
    <w:p w14:paraId="71A82DEA" w14:textId="7B60ED44" w:rsidR="00C84015" w:rsidRPr="00CB1A62" w:rsidDel="00A844BF" w:rsidRDefault="00C84015" w:rsidP="00584AE8">
      <w:pPr>
        <w:spacing w:line="240" w:lineRule="auto"/>
        <w:rPr>
          <w:del w:id="417" w:author="Marios Panayi" w:date="2021-03-24T22:57:00Z"/>
          <w:rFonts w:ascii="Georgia" w:hAnsi="Georgia"/>
          <w:rPrChange w:id="418" w:author="Panayi, Marios (NIH/NIDA) [F]" w:date="2021-03-26T14:36:00Z">
            <w:rPr>
              <w:del w:id="419" w:author="Marios Panayi" w:date="2021-03-24T22:57:00Z"/>
              <w:rFonts w:ascii="Georgia" w:hAnsi="Georgia"/>
            </w:rPr>
          </w:rPrChange>
        </w:rPr>
      </w:pPr>
      <w:commentRangeStart w:id="420"/>
      <w:del w:id="421" w:author="Marios Panayi" w:date="2021-03-24T22:54:00Z">
        <w:r w:rsidRPr="00CB1A62" w:rsidDel="00A844BF">
          <w:rPr>
            <w:rFonts w:ascii="Georgia" w:hAnsi="Georgia"/>
            <w:rPrChange w:id="422" w:author="Panayi, Marios (NIH/NIDA) [F]" w:date="2021-03-26T14:36:00Z">
              <w:rPr>
                <w:rFonts w:ascii="Georgia" w:hAnsi="Georgia"/>
              </w:rPr>
            </w:rPrChange>
          </w:rPr>
          <w:delText>Verification of electrode placement will occur post-hoc using blinded histological processing techniques. Verification of the long-term effects of cocaine history will be confirmed by testing for sensitized (i.e. increased) locomotor activity in cocaine rats relative to sucrose rats in response to ascending doses of cocaine (7.5, 15.0, and 30.0 mg/kg cocaine injected i.p.).</w:delText>
        </w:r>
        <w:commentRangeEnd w:id="420"/>
        <w:r w:rsidR="005C65D8" w:rsidRPr="00CB1A62" w:rsidDel="00A844BF">
          <w:rPr>
            <w:rStyle w:val="CommentReference"/>
            <w:rFonts w:ascii="Georgia" w:hAnsi="Georgia"/>
            <w:rPrChange w:id="423" w:author="Panayi, Marios (NIH/NIDA) [F]" w:date="2021-03-26T14:36:00Z">
              <w:rPr>
                <w:rStyle w:val="CommentReference"/>
              </w:rPr>
            </w:rPrChange>
          </w:rPr>
          <w:commentReference w:id="420"/>
        </w:r>
      </w:del>
    </w:p>
    <w:p w14:paraId="1418E2CA" w14:textId="48989BBF" w:rsidR="00E3010F" w:rsidRPr="00CB1A62" w:rsidRDefault="008625C2" w:rsidP="00584AE8">
      <w:pPr>
        <w:spacing w:line="240" w:lineRule="auto"/>
        <w:rPr>
          <w:rFonts w:ascii="Georgia" w:hAnsi="Georgia"/>
          <w:rPrChange w:id="424" w:author="Panayi, Marios (NIH/NIDA) [F]" w:date="2021-03-26T14:36:00Z">
            <w:rPr>
              <w:rFonts w:ascii="Georgia" w:hAnsi="Georgia"/>
            </w:rPr>
          </w:rPrChange>
        </w:rPr>
      </w:pPr>
      <w:r w:rsidRPr="00CB1A62">
        <w:rPr>
          <w:rFonts w:ascii="Georgia" w:hAnsi="Georgia"/>
          <w:b/>
          <w:bCs/>
          <w:i/>
          <w:iCs/>
          <w:rPrChange w:id="425" w:author="Panayi, Marios (NIH/NIDA) [F]" w:date="2021-03-26T14:36:00Z">
            <w:rPr>
              <w:rFonts w:ascii="Georgia" w:hAnsi="Georgia"/>
              <w:b/>
              <w:bCs/>
              <w:i/>
              <w:iCs/>
            </w:rPr>
          </w:rPrChange>
        </w:rPr>
        <w:t xml:space="preserve">Figure 1. </w:t>
      </w:r>
      <w:r w:rsidR="00E3010F" w:rsidRPr="00CB1A62">
        <w:rPr>
          <w:rFonts w:ascii="Georgia" w:hAnsi="Georgia"/>
          <w:rPrChange w:id="426" w:author="Panayi, Marios (NIH/NIDA) [F]" w:date="2021-03-26T14:36:00Z">
            <w:rPr>
              <w:rFonts w:ascii="Georgia" w:hAnsi="Georgia"/>
            </w:rPr>
          </w:rPrChange>
        </w:rPr>
        <w:t>Proposed occasion setting (OS) task design.</w:t>
      </w:r>
      <w:r w:rsidR="00E3010F" w:rsidRPr="00CB1A62">
        <w:rPr>
          <w:rFonts w:ascii="Georgia" w:hAnsi="Georgia"/>
          <w:i/>
          <w:iCs/>
          <w:rPrChange w:id="427" w:author="Panayi, Marios (NIH/NIDA) [F]" w:date="2021-03-26T14:36:00Z">
            <w:rPr>
              <w:rFonts w:ascii="Georgia" w:hAnsi="Georgia"/>
              <w:i/>
              <w:iCs/>
            </w:rPr>
          </w:rPrChange>
        </w:rPr>
        <w:t xml:space="preserve"> (Left)</w:t>
      </w:r>
      <w:r w:rsidR="00E3010F" w:rsidRPr="00CB1A62">
        <w:rPr>
          <w:rFonts w:ascii="Georgia" w:hAnsi="Georgia"/>
          <w:rPrChange w:id="428" w:author="Panayi, Marios (NIH/NIDA) [F]" w:date="2021-03-26T14:36:00Z">
            <w:rPr>
              <w:rFonts w:ascii="Georgia" w:hAnsi="Georgia"/>
            </w:rPr>
          </w:rPrChange>
        </w:rPr>
        <w:t xml:space="preserve"> On each trial, OS cues X and Y uniquely identify whether the following Target cue (A-D) predicts reward</w:t>
      </w:r>
      <w:ins w:id="429" w:author="Panayi, Marios (NIH/NIDA) [F]" w:date="2021-03-25T15:02:00Z">
        <w:r w:rsidR="00B021FE" w:rsidRPr="00CB1A62">
          <w:rPr>
            <w:rFonts w:ascii="Georgia" w:hAnsi="Georgia"/>
            <w:rPrChange w:id="430" w:author="Panayi, Marios (NIH/NIDA) [F]" w:date="2021-03-26T14:36:00Z">
              <w:rPr>
                <w:rFonts w:ascii="Georgia" w:hAnsi="Georgia"/>
              </w:rPr>
            </w:rPrChange>
          </w:rPr>
          <w:t xml:space="preserve"> (+) or no reward (-)</w:t>
        </w:r>
      </w:ins>
      <w:r w:rsidR="00E3010F" w:rsidRPr="00CB1A62">
        <w:rPr>
          <w:rFonts w:ascii="Georgia" w:hAnsi="Georgia"/>
          <w:rPrChange w:id="431" w:author="Panayi, Marios (NIH/NIDA) [F]" w:date="2021-03-26T14:36:00Z">
            <w:rPr>
              <w:rFonts w:ascii="Georgia" w:hAnsi="Georgia"/>
            </w:rPr>
          </w:rPrChange>
        </w:rPr>
        <w:t xml:space="preserve">. </w:t>
      </w:r>
      <w:r w:rsidR="00E3010F" w:rsidRPr="00CB1A62">
        <w:rPr>
          <w:rFonts w:ascii="Georgia" w:hAnsi="Georgia"/>
          <w:i/>
          <w:iCs/>
          <w:rPrChange w:id="432" w:author="Panayi, Marios (NIH/NIDA) [F]" w:date="2021-03-26T14:36:00Z">
            <w:rPr>
              <w:rFonts w:ascii="Georgia" w:hAnsi="Georgia"/>
              <w:i/>
              <w:iCs/>
            </w:rPr>
          </w:rPrChange>
        </w:rPr>
        <w:t>(Right)</w:t>
      </w:r>
      <w:r w:rsidR="00E3010F" w:rsidRPr="00CB1A62">
        <w:rPr>
          <w:rFonts w:ascii="Georgia" w:hAnsi="Georgia"/>
          <w:rPrChange w:id="433" w:author="Panayi, Marios (NIH/NIDA) [F]" w:date="2021-03-26T14:36:00Z">
            <w:rPr>
              <w:rFonts w:ascii="Georgia" w:hAnsi="Georgia"/>
            </w:rPr>
          </w:rPrChange>
        </w:rPr>
        <w:t xml:space="preserve"> Cognitive map</w:t>
      </w:r>
      <w:ins w:id="434" w:author="Panayi, Marios (NIH/NIDA) [F]" w:date="2021-03-25T15:03:00Z">
        <w:r w:rsidR="00B021FE" w:rsidRPr="00CB1A62">
          <w:rPr>
            <w:rFonts w:ascii="Georgia" w:hAnsi="Georgia"/>
            <w:rPrChange w:id="435" w:author="Panayi, Marios (NIH/NIDA) [F]" w:date="2021-03-26T14:36:00Z">
              <w:rPr>
                <w:rFonts w:ascii="Georgia" w:hAnsi="Georgia"/>
              </w:rPr>
            </w:rPrChange>
          </w:rPr>
          <w:t xml:space="preserve"> illustration</w:t>
        </w:r>
      </w:ins>
      <w:r w:rsidR="00E3010F" w:rsidRPr="00CB1A62">
        <w:rPr>
          <w:rFonts w:ascii="Georgia" w:hAnsi="Georgia"/>
          <w:rPrChange w:id="436" w:author="Panayi, Marios (NIH/NIDA) [F]" w:date="2021-03-26T14:36:00Z">
            <w:rPr>
              <w:rFonts w:ascii="Georgia" w:hAnsi="Georgia"/>
            </w:rPr>
          </w:rPrChange>
        </w:rPr>
        <w:t xml:space="preserve"> of task structure predicted in OFC representations.</w:t>
      </w:r>
    </w:p>
    <w:p w14:paraId="646AED31" w14:textId="77777777" w:rsidR="006E3164" w:rsidRPr="00CB1A62" w:rsidDel="00A844BF" w:rsidRDefault="006E3164" w:rsidP="00584AE8">
      <w:pPr>
        <w:spacing w:line="240" w:lineRule="auto"/>
        <w:rPr>
          <w:del w:id="437" w:author="Marios Panayi" w:date="2021-03-24T22:57:00Z"/>
          <w:rFonts w:ascii="Georgia" w:hAnsi="Georgia"/>
          <w:rPrChange w:id="438" w:author="Panayi, Marios (NIH/NIDA) [F]" w:date="2021-03-26T14:36:00Z">
            <w:rPr>
              <w:del w:id="439" w:author="Marios Panayi" w:date="2021-03-24T22:57:00Z"/>
              <w:rFonts w:ascii="Georgia" w:hAnsi="Georgia"/>
            </w:rPr>
          </w:rPrChange>
        </w:rPr>
      </w:pPr>
    </w:p>
    <w:p w14:paraId="76B0D7C3" w14:textId="1A419DD9" w:rsidR="004C1B8A" w:rsidRPr="00CB1A62" w:rsidRDefault="004C1B8A" w:rsidP="00584AE8">
      <w:pPr>
        <w:spacing w:line="240" w:lineRule="auto"/>
        <w:rPr>
          <w:rFonts w:ascii="Georgia" w:hAnsi="Georgia" w:cs="Arial"/>
          <w:rPrChange w:id="440" w:author="Panayi, Marios (NIH/NIDA) [F]" w:date="2021-03-26T14:36:00Z">
            <w:rPr>
              <w:rFonts w:ascii="Georgia" w:hAnsi="Georgia" w:cs="Arial"/>
            </w:rPr>
          </w:rPrChange>
        </w:rPr>
      </w:pPr>
      <w:del w:id="441" w:author="Panayi, Marios (NIH/NIDA) [F]" w:date="2021-03-25T15:27:00Z">
        <w:r w:rsidRPr="00CB1A62" w:rsidDel="0015741C">
          <w:rPr>
            <w:rFonts w:ascii="Georgia" w:hAnsi="Georgia"/>
            <w:b/>
            <w:bCs/>
            <w:rPrChange w:id="442" w:author="Panayi, Marios (NIH/NIDA) [F]" w:date="2021-03-26T14:36:00Z">
              <w:rPr>
                <w:rFonts w:ascii="Georgia" w:hAnsi="Georgia"/>
                <w:b/>
                <w:bCs/>
              </w:rPr>
            </w:rPrChange>
          </w:rPr>
          <w:delText>Predictions</w:delText>
        </w:r>
      </w:del>
      <w:ins w:id="443" w:author="Panayi, Marios (NIH/NIDA) [F]" w:date="2021-03-25T15:27:00Z">
        <w:r w:rsidR="0015741C" w:rsidRPr="00CB1A62">
          <w:rPr>
            <w:rFonts w:ascii="Georgia" w:hAnsi="Georgia"/>
            <w:b/>
            <w:bCs/>
            <w:rPrChange w:id="444" w:author="Panayi, Marios (NIH/NIDA) [F]" w:date="2021-03-26T14:36:00Z">
              <w:rPr>
                <w:rFonts w:ascii="Georgia" w:hAnsi="Georgia"/>
                <w:b/>
                <w:bCs/>
              </w:rPr>
            </w:rPrChange>
          </w:rPr>
          <w:t>Expected Results</w:t>
        </w:r>
      </w:ins>
      <w:r w:rsidRPr="00CB1A62">
        <w:rPr>
          <w:rFonts w:ascii="Georgia" w:hAnsi="Georgia"/>
          <w:b/>
          <w:bCs/>
          <w:rPrChange w:id="445" w:author="Panayi, Marios (NIH/NIDA) [F]" w:date="2021-03-26T14:36:00Z">
            <w:rPr>
              <w:rFonts w:ascii="Georgia" w:hAnsi="Georgia"/>
              <w:b/>
              <w:bCs/>
            </w:rPr>
          </w:rPrChange>
        </w:rPr>
        <w:t>.</w:t>
      </w:r>
      <w:r w:rsidRPr="00CB1A62">
        <w:rPr>
          <w:rFonts w:ascii="Georgia" w:hAnsi="Georgia"/>
          <w:rPrChange w:id="446" w:author="Panayi, Marios (NIH/NIDA) [F]" w:date="2021-03-26T14:36:00Z">
            <w:rPr>
              <w:rFonts w:ascii="Georgia" w:hAnsi="Georgia"/>
            </w:rPr>
          </w:rPrChange>
        </w:rPr>
        <w:t xml:space="preserve"> Given the hypothesis that activity in OFC reflects cognitive map representations rather than simply cue-reward value learning, I expect unique neural representations that discriminate between OS cues X and Y. </w:t>
      </w:r>
      <w:del w:id="447" w:author="Panayi, Marios (NIH/NIDA) [F]" w:date="2021-03-25T15:28:00Z">
        <w:r w:rsidRPr="00CB1A62" w:rsidDel="0015741C">
          <w:rPr>
            <w:rFonts w:ascii="Georgia" w:hAnsi="Georgia"/>
            <w:rPrChange w:id="448" w:author="Panayi, Marios (NIH/NIDA) [F]" w:date="2021-03-26T14:36:00Z">
              <w:rPr>
                <w:rFonts w:ascii="Georgia" w:hAnsi="Georgia"/>
              </w:rPr>
            </w:rPrChange>
          </w:rPr>
          <w:delText xml:space="preserve">This includes evidence that distinct subpopulations of neurons fire selectively to cue X or Y, or cues X and Y can be accurately decoded from population activity as unique trial. </w:delText>
        </w:r>
      </w:del>
      <w:bookmarkStart w:id="449" w:name="_Hlk67578836"/>
      <w:r w:rsidRPr="00CB1A62">
        <w:rPr>
          <w:rFonts w:ascii="Georgia" w:hAnsi="Georgia"/>
          <w:rPrChange w:id="450" w:author="Panayi, Marios (NIH/NIDA) [F]" w:date="2021-03-26T14:36:00Z">
            <w:rPr>
              <w:rFonts w:ascii="Georgia" w:hAnsi="Georgia"/>
            </w:rPr>
          </w:rPrChange>
        </w:rPr>
        <w:t xml:space="preserve">Cues X and Y do not differ in predicting whether the next cue is A, B, C, or D, or whether the trial will be rewarded. </w:t>
      </w:r>
      <w:bookmarkEnd w:id="449"/>
      <w:r w:rsidRPr="00CB1A62">
        <w:rPr>
          <w:rFonts w:ascii="Georgia" w:hAnsi="Georgia"/>
          <w:rPrChange w:id="451" w:author="Panayi, Marios (NIH/NIDA) [F]" w:date="2021-03-26T14:36:00Z">
            <w:rPr>
              <w:rFonts w:ascii="Georgia" w:hAnsi="Georgia"/>
            </w:rPr>
          </w:rPrChange>
        </w:rPr>
        <w:t xml:space="preserve">Therefore, differential representations of cues X and Y in OFC would not be predicted by expected outcome value or identity accounts of OFC function. However, while consistent with a cognitive map representation in OFC, </w:t>
      </w:r>
      <w:del w:id="452" w:author="Marios Panayi" w:date="2021-03-25T10:41:00Z">
        <w:r w:rsidRPr="00CB1A62" w:rsidDel="006E3164">
          <w:rPr>
            <w:rFonts w:ascii="Georgia" w:hAnsi="Georgia"/>
            <w:rPrChange w:id="453" w:author="Panayi, Marios (NIH/NIDA) [F]" w:date="2021-03-26T14:36:00Z">
              <w:rPr>
                <w:rFonts w:ascii="Georgia" w:hAnsi="Georgia"/>
              </w:rPr>
            </w:rPrChange>
          </w:rPr>
          <w:delText>differential representations of cues X and Y</w:delText>
        </w:r>
      </w:del>
      <w:ins w:id="454" w:author="Marios Panayi" w:date="2021-03-25T10:41:00Z">
        <w:r w:rsidR="006E3164" w:rsidRPr="00CB1A62">
          <w:rPr>
            <w:rFonts w:ascii="Georgia" w:hAnsi="Georgia"/>
            <w:rPrChange w:id="455" w:author="Panayi, Marios (NIH/NIDA) [F]" w:date="2021-03-26T14:36:00Z">
              <w:rPr>
                <w:rFonts w:ascii="Georgia" w:hAnsi="Georgia"/>
              </w:rPr>
            </w:rPrChange>
          </w:rPr>
          <w:t>these differences</w:t>
        </w:r>
      </w:ins>
      <w:r w:rsidRPr="00CB1A62">
        <w:rPr>
          <w:rFonts w:ascii="Georgia" w:hAnsi="Georgia"/>
          <w:rPrChange w:id="456" w:author="Panayi, Marios (NIH/NIDA) [F]" w:date="2021-03-26T14:36:00Z">
            <w:rPr>
              <w:rFonts w:ascii="Georgia" w:hAnsi="Georgia"/>
            </w:rPr>
          </w:rPrChange>
        </w:rPr>
        <w:t xml:space="preserve"> </w:t>
      </w:r>
      <w:del w:id="457" w:author="Panayi, Marios (NIH/NIDA) [F]" w:date="2021-03-25T15:35:00Z">
        <w:r w:rsidRPr="00CB1A62" w:rsidDel="0015741C">
          <w:rPr>
            <w:rFonts w:ascii="Georgia" w:hAnsi="Georgia"/>
            <w:rPrChange w:id="458" w:author="Panayi, Marios (NIH/NIDA) [F]" w:date="2021-03-26T14:36:00Z">
              <w:rPr>
                <w:rFonts w:ascii="Georgia" w:hAnsi="Georgia"/>
              </w:rPr>
            </w:rPrChange>
          </w:rPr>
          <w:delText xml:space="preserve">might simply </w:delText>
        </w:r>
      </w:del>
      <w:ins w:id="459" w:author="Panayi, Marios (NIH/NIDA) [F]" w:date="2021-03-25T15:36:00Z">
        <w:r w:rsidR="0015741C" w:rsidRPr="00CB1A62">
          <w:rPr>
            <w:rFonts w:ascii="Georgia" w:hAnsi="Georgia"/>
            <w:rPrChange w:id="460" w:author="Panayi, Marios (NIH/NIDA) [F]" w:date="2021-03-26T14:36:00Z">
              <w:rPr>
                <w:rFonts w:ascii="Georgia" w:hAnsi="Georgia"/>
              </w:rPr>
            </w:rPrChange>
          </w:rPr>
          <w:t xml:space="preserve">might </w:t>
        </w:r>
      </w:ins>
      <w:r w:rsidRPr="00CB1A62">
        <w:rPr>
          <w:rFonts w:ascii="Georgia" w:hAnsi="Georgia"/>
          <w:rPrChange w:id="461" w:author="Panayi, Marios (NIH/NIDA) [F]" w:date="2021-03-26T14:36:00Z">
            <w:rPr>
              <w:rFonts w:ascii="Georgia" w:hAnsi="Georgia"/>
            </w:rPr>
          </w:rPrChange>
        </w:rPr>
        <w:t xml:space="preserve">reflect </w:t>
      </w:r>
      <w:del w:id="462" w:author="Panayi, Marios (NIH/NIDA) [F]" w:date="2021-03-25T15:36:00Z">
        <w:r w:rsidRPr="00CB1A62" w:rsidDel="0015741C">
          <w:rPr>
            <w:rFonts w:ascii="Georgia" w:hAnsi="Georgia"/>
            <w:rPrChange w:id="463" w:author="Panayi, Marios (NIH/NIDA) [F]" w:date="2021-03-26T14:36:00Z">
              <w:rPr>
                <w:rFonts w:ascii="Georgia" w:hAnsi="Georgia"/>
              </w:rPr>
            </w:rPrChange>
          </w:rPr>
          <w:delText xml:space="preserve">differences in </w:delText>
        </w:r>
      </w:del>
      <w:r w:rsidRPr="00CB1A62">
        <w:rPr>
          <w:rFonts w:ascii="Georgia" w:hAnsi="Georgia"/>
          <w:rPrChange w:id="464" w:author="Panayi, Marios (NIH/NIDA) [F]" w:date="2021-03-26T14:36:00Z">
            <w:rPr>
              <w:rFonts w:ascii="Georgia" w:hAnsi="Georgia"/>
            </w:rPr>
          </w:rPrChange>
        </w:rPr>
        <w:t xml:space="preserve">the </w:t>
      </w:r>
      <w:ins w:id="465" w:author="Panayi, Marios (NIH/NIDA) [F]" w:date="2021-03-25T15:36:00Z">
        <w:r w:rsidR="0015741C" w:rsidRPr="00CB1A62">
          <w:rPr>
            <w:rFonts w:ascii="Georgia" w:hAnsi="Georgia"/>
            <w:rPrChange w:id="466" w:author="Panayi, Marios (NIH/NIDA) [F]" w:date="2021-03-26T14:36:00Z">
              <w:rPr>
                <w:rFonts w:ascii="Georgia" w:hAnsi="Georgia"/>
              </w:rPr>
            </w:rPrChange>
          </w:rPr>
          <w:t xml:space="preserve">distinct </w:t>
        </w:r>
      </w:ins>
      <w:r w:rsidRPr="00CB1A62">
        <w:rPr>
          <w:rFonts w:ascii="Georgia" w:hAnsi="Georgia"/>
          <w:rPrChange w:id="467" w:author="Panayi, Marios (NIH/NIDA) [F]" w:date="2021-03-26T14:36:00Z">
            <w:rPr>
              <w:rFonts w:ascii="Georgia" w:hAnsi="Georgia"/>
            </w:rPr>
          </w:rPrChange>
        </w:rPr>
        <w:t xml:space="preserve">physical properties of </w:t>
      </w:r>
      <w:del w:id="468" w:author="Panayi, Marios (NIH/NIDA) [F]" w:date="2021-03-25T15:36:00Z">
        <w:r w:rsidRPr="00CB1A62" w:rsidDel="00593AEE">
          <w:rPr>
            <w:rFonts w:ascii="Georgia" w:hAnsi="Georgia"/>
            <w:rPrChange w:id="469" w:author="Panayi, Marios (NIH/NIDA) [F]" w:date="2021-03-26T14:36:00Z">
              <w:rPr>
                <w:rFonts w:ascii="Georgia" w:hAnsi="Georgia"/>
              </w:rPr>
            </w:rPrChange>
          </w:rPr>
          <w:delText xml:space="preserve">cues </w:delText>
        </w:r>
      </w:del>
      <w:r w:rsidRPr="00CB1A62">
        <w:rPr>
          <w:rFonts w:ascii="Georgia" w:hAnsi="Georgia"/>
          <w:rPrChange w:id="470" w:author="Panayi, Marios (NIH/NIDA) [F]" w:date="2021-03-26T14:36:00Z">
            <w:rPr>
              <w:rFonts w:ascii="Georgia" w:hAnsi="Georgia"/>
            </w:rPr>
          </w:rPrChange>
        </w:rPr>
        <w:t>X and Y. Next, to</w:t>
      </w:r>
      <w:ins w:id="471" w:author="Panayi, Marios (NIH/NIDA) [F]" w:date="2021-03-25T15:38:00Z">
        <w:r w:rsidR="00593AEE" w:rsidRPr="00CB1A62">
          <w:rPr>
            <w:rFonts w:ascii="Georgia" w:hAnsi="Georgia"/>
            <w:rPrChange w:id="472" w:author="Panayi, Marios (NIH/NIDA) [F]" w:date="2021-03-26T14:36:00Z">
              <w:rPr>
                <w:rFonts w:ascii="Georgia" w:hAnsi="Georgia"/>
              </w:rPr>
            </w:rPrChange>
          </w:rPr>
          <w:t xml:space="preserve"> rule out this possibility</w:t>
        </w:r>
      </w:ins>
      <w:del w:id="473" w:author="Panayi, Marios (NIH/NIDA) [F]" w:date="2021-03-25T15:39:00Z">
        <w:r w:rsidRPr="00CB1A62" w:rsidDel="00593AEE">
          <w:rPr>
            <w:rFonts w:ascii="Georgia" w:hAnsi="Georgia"/>
            <w:rPrChange w:id="474" w:author="Panayi, Marios (NIH/NIDA) [F]" w:date="2021-03-26T14:36:00Z">
              <w:rPr>
                <w:rFonts w:ascii="Georgia" w:hAnsi="Georgia"/>
              </w:rPr>
            </w:rPrChange>
          </w:rPr>
          <w:delText xml:space="preserve"> determine whether OFC represents the physical cue properties or the states within cognitive maps</w:delText>
        </w:r>
      </w:del>
      <w:r w:rsidRPr="00CB1A62">
        <w:rPr>
          <w:rFonts w:ascii="Georgia" w:hAnsi="Georgia"/>
          <w:rPrChange w:id="475" w:author="Panayi, Marios (NIH/NIDA) [F]" w:date="2021-03-26T14:36:00Z">
            <w:rPr>
              <w:rFonts w:ascii="Georgia" w:hAnsi="Georgia"/>
            </w:rPr>
          </w:rPrChange>
        </w:rPr>
        <w:t xml:space="preserve"> I will compare activity between the target cues that come after cues X and Y, that is </w:t>
      </w:r>
      <w:r w:rsidRPr="00CB1A62">
        <w:rPr>
          <w:rFonts w:ascii="Georgia" w:hAnsi="Georgia" w:cs="Arial"/>
          <w:rPrChange w:id="476" w:author="Panayi, Marios (NIH/NIDA) [F]" w:date="2021-03-26T14:36:00Z">
            <w:rPr>
              <w:rFonts w:ascii="Georgia" w:hAnsi="Georgia" w:cs="Arial"/>
            </w:rPr>
          </w:rPrChange>
        </w:rPr>
        <w:t xml:space="preserve">A+ vs A-, B- vs B+, C+ vs C-, and D- vs D+. </w:t>
      </w:r>
      <w:bookmarkStart w:id="477" w:name="_Hlk67579382"/>
      <w:ins w:id="478" w:author="Panayi, Marios (NIH/NIDA) [F]" w:date="2021-03-25T15:44:00Z">
        <w:r w:rsidR="00695850" w:rsidRPr="00CB1A62">
          <w:rPr>
            <w:rFonts w:ascii="Georgia" w:hAnsi="Georgia" w:cs="Arial"/>
            <w:rPrChange w:id="479" w:author="Panayi, Marios (NIH/NIDA) [F]" w:date="2021-03-26T14:36:00Z">
              <w:rPr>
                <w:rFonts w:ascii="Georgia" w:hAnsi="Georgia" w:cs="Arial"/>
              </w:rPr>
            </w:rPrChange>
          </w:rPr>
          <w:t xml:space="preserve">For example, when cue A is presented, differential activity to A+ vs A- must reflect information about future reward based on whether the previous cue was X or Y, i.e. a unique state/position along a path within a cognitive map. </w:t>
        </w:r>
      </w:ins>
      <w:del w:id="480" w:author="Panayi, Marios (NIH/NIDA) [F]" w:date="2021-03-25T15:44:00Z">
        <w:r w:rsidRPr="00CB1A62" w:rsidDel="00695850">
          <w:rPr>
            <w:rFonts w:ascii="Georgia" w:hAnsi="Georgia" w:cs="Arial"/>
            <w:rPrChange w:id="481" w:author="Panayi, Marios (NIH/NIDA) [F]" w:date="2021-03-26T14:36:00Z">
              <w:rPr>
                <w:rFonts w:ascii="Georgia" w:hAnsi="Georgia" w:cs="Arial"/>
              </w:rPr>
            </w:rPrChange>
          </w:rPr>
          <w:delText>For example, when analyzing activity only during the presentation of cue A</w:delText>
        </w:r>
      </w:del>
      <w:ins w:id="482" w:author="Marios Panayi" w:date="2021-03-25T10:45:00Z">
        <w:del w:id="483" w:author="Panayi, Marios (NIH/NIDA) [F]" w:date="2021-03-25T15:44:00Z">
          <w:r w:rsidR="006E3164" w:rsidRPr="00CB1A62" w:rsidDel="00695850">
            <w:rPr>
              <w:rFonts w:ascii="Georgia" w:hAnsi="Georgia" w:cs="Arial"/>
              <w:rPrChange w:id="484" w:author="Panayi, Marios (NIH/NIDA) [F]" w:date="2021-03-26T14:36:00Z">
                <w:rPr>
                  <w:rFonts w:ascii="Georgia" w:hAnsi="Georgia" w:cs="Arial"/>
                </w:rPr>
              </w:rPrChange>
            </w:rPr>
            <w:delText xml:space="preserve"> is presented</w:delText>
          </w:r>
        </w:del>
      </w:ins>
      <w:del w:id="485" w:author="Panayi, Marios (NIH/NIDA) [F]" w:date="2021-03-25T15:44:00Z">
        <w:r w:rsidRPr="00CB1A62" w:rsidDel="00695850">
          <w:rPr>
            <w:rFonts w:ascii="Georgia" w:hAnsi="Georgia" w:cs="Arial"/>
            <w:rPrChange w:id="486" w:author="Panayi, Marios (NIH/NIDA) [F]" w:date="2021-03-26T14:36:00Z">
              <w:rPr>
                <w:rFonts w:ascii="Georgia" w:hAnsi="Georgia" w:cs="Arial"/>
              </w:rPr>
            </w:rPrChange>
          </w:rPr>
          <w:delText>, any differences in representation must reflect information about whether a future reward is available based on whether the previous cue was X or Y. Thus, differential activity to cue A on A+ vs A- trials must reflect</w:delText>
        </w:r>
      </w:del>
      <w:ins w:id="487" w:author="Marios Panayi" w:date="2021-03-25T10:47:00Z">
        <w:del w:id="488" w:author="Panayi, Marios (NIH/NIDA) [F]" w:date="2021-03-25T15:44:00Z">
          <w:r w:rsidR="00A50B39" w:rsidRPr="00CB1A62" w:rsidDel="00695850">
            <w:rPr>
              <w:rFonts w:ascii="Georgia" w:hAnsi="Georgia" w:cs="Arial"/>
              <w:rPrChange w:id="489" w:author="Panayi, Marios (NIH/NIDA) [F]" w:date="2021-03-26T14:36:00Z">
                <w:rPr>
                  <w:rFonts w:ascii="Georgia" w:hAnsi="Georgia" w:cs="Arial"/>
                </w:rPr>
              </w:rPrChange>
            </w:rPr>
            <w:delText>s</w:delText>
          </w:r>
        </w:del>
      </w:ins>
      <w:del w:id="490" w:author="Panayi, Marios (NIH/NIDA) [F]" w:date="2021-03-25T15:44:00Z">
        <w:r w:rsidRPr="00CB1A62" w:rsidDel="00695850">
          <w:rPr>
            <w:rFonts w:ascii="Georgia" w:hAnsi="Georgia" w:cs="Arial"/>
            <w:rPrChange w:id="491" w:author="Panayi, Marios (NIH/NIDA) [F]" w:date="2021-03-26T14:36:00Z">
              <w:rPr>
                <w:rFonts w:ascii="Georgia" w:hAnsi="Georgia" w:cs="Arial"/>
              </w:rPr>
            </w:rPrChange>
          </w:rPr>
          <w:delText xml:space="preserve"> the unique state/position along a path within a cognitive map. </w:delText>
        </w:r>
      </w:del>
      <w:bookmarkStart w:id="492" w:name="_Hlk67579275"/>
      <w:bookmarkEnd w:id="477"/>
      <w:r w:rsidRPr="00CB1A62">
        <w:rPr>
          <w:rFonts w:ascii="Georgia" w:hAnsi="Georgia" w:cs="Arial"/>
          <w:rPrChange w:id="493" w:author="Panayi, Marios (NIH/NIDA) [F]" w:date="2021-03-26T14:36:00Z">
            <w:rPr>
              <w:rFonts w:ascii="Georgia" w:hAnsi="Georgia" w:cs="Arial"/>
            </w:rPr>
          </w:rPrChange>
        </w:rPr>
        <w:t xml:space="preserve">Importantly, this </w:t>
      </w:r>
      <w:del w:id="494" w:author="Panayi, Marios (NIH/NIDA) [F]" w:date="2021-03-25T15:45:00Z">
        <w:r w:rsidRPr="00CB1A62" w:rsidDel="00695850">
          <w:rPr>
            <w:rFonts w:ascii="Georgia" w:hAnsi="Georgia" w:cs="Arial"/>
            <w:rPrChange w:id="495" w:author="Panayi, Marios (NIH/NIDA) [F]" w:date="2021-03-26T14:36:00Z">
              <w:rPr>
                <w:rFonts w:ascii="Georgia" w:hAnsi="Georgia" w:cs="Arial"/>
              </w:rPr>
            </w:rPrChange>
          </w:rPr>
          <w:delText xml:space="preserve">would </w:delText>
        </w:r>
      </w:del>
      <w:r w:rsidRPr="00CB1A62">
        <w:rPr>
          <w:rFonts w:ascii="Georgia" w:hAnsi="Georgia" w:cs="Arial"/>
          <w:rPrChange w:id="496" w:author="Panayi, Marios (NIH/NIDA) [F]" w:date="2021-03-26T14:36:00Z">
            <w:rPr>
              <w:rFonts w:ascii="Georgia" w:hAnsi="Georgia" w:cs="Arial"/>
            </w:rPr>
          </w:rPrChange>
        </w:rPr>
        <w:t>rule</w:t>
      </w:r>
      <w:ins w:id="497" w:author="Panayi, Marios (NIH/NIDA) [F]" w:date="2021-03-25T15:45:00Z">
        <w:r w:rsidR="00695850" w:rsidRPr="00CB1A62">
          <w:rPr>
            <w:rFonts w:ascii="Georgia" w:hAnsi="Georgia" w:cs="Arial"/>
            <w:rPrChange w:id="498" w:author="Panayi, Marios (NIH/NIDA) [F]" w:date="2021-03-26T14:36:00Z">
              <w:rPr>
                <w:rFonts w:ascii="Georgia" w:hAnsi="Georgia" w:cs="Arial"/>
              </w:rPr>
            </w:rPrChange>
          </w:rPr>
          <w:t>s</w:t>
        </w:r>
      </w:ins>
      <w:r w:rsidRPr="00CB1A62">
        <w:rPr>
          <w:rFonts w:ascii="Georgia" w:hAnsi="Georgia" w:cs="Arial"/>
          <w:rPrChange w:id="499" w:author="Panayi, Marios (NIH/NIDA) [F]" w:date="2021-03-26T14:36:00Z">
            <w:rPr>
              <w:rFonts w:ascii="Georgia" w:hAnsi="Georgia" w:cs="Arial"/>
            </w:rPr>
          </w:rPrChange>
        </w:rPr>
        <w:t xml:space="preserve"> out the possibility that the OFC simply represents a cue’s physical properties or the cue’s predicted outcome value or identity</w:t>
      </w:r>
      <w:bookmarkEnd w:id="492"/>
      <w:r w:rsidRPr="00CB1A62">
        <w:rPr>
          <w:rFonts w:ascii="Georgia" w:hAnsi="Georgia" w:cs="Arial"/>
          <w:rPrChange w:id="500" w:author="Panayi, Marios (NIH/NIDA) [F]" w:date="2021-03-26T14:36:00Z">
            <w:rPr>
              <w:rFonts w:ascii="Georgia" w:hAnsi="Georgia" w:cs="Arial"/>
            </w:rPr>
          </w:rPrChange>
        </w:rPr>
        <w:t xml:space="preserve">. Furthermore, if OS cues signal which cognitive map to use to correctly interpret the meaning of the target cues, then </w:t>
      </w:r>
      <w:del w:id="501" w:author="Panayi, Marios (NIH/NIDA) [F]" w:date="2021-03-25T15:46:00Z">
        <w:r w:rsidRPr="00CB1A62" w:rsidDel="00695850">
          <w:rPr>
            <w:rFonts w:ascii="Georgia" w:hAnsi="Georgia" w:cs="Arial"/>
            <w:rPrChange w:id="502" w:author="Panayi, Marios (NIH/NIDA) [F]" w:date="2021-03-26T14:36:00Z">
              <w:rPr>
                <w:rFonts w:ascii="Georgia" w:hAnsi="Georgia" w:cs="Arial"/>
              </w:rPr>
            </w:rPrChange>
          </w:rPr>
          <w:lastRenderedPageBreak/>
          <w:delText xml:space="preserve">I predict that </w:delText>
        </w:r>
      </w:del>
      <w:r w:rsidRPr="00CB1A62">
        <w:rPr>
          <w:rFonts w:ascii="Georgia" w:hAnsi="Georgia" w:cs="Arial"/>
          <w:rPrChange w:id="503" w:author="Panayi, Marios (NIH/NIDA) [F]" w:date="2021-03-26T14:36:00Z">
            <w:rPr>
              <w:rFonts w:ascii="Georgia" w:hAnsi="Georgia" w:cs="Arial"/>
            </w:rPr>
          </w:rPrChange>
        </w:rPr>
        <w:t>more accurate</w:t>
      </w:r>
      <w:del w:id="504" w:author="Marios Panayi" w:date="2021-03-25T10:48:00Z">
        <w:r w:rsidRPr="00CB1A62" w:rsidDel="00A50B39">
          <w:rPr>
            <w:rFonts w:ascii="Georgia" w:hAnsi="Georgia" w:cs="Arial"/>
            <w:rPrChange w:id="505" w:author="Panayi, Marios (NIH/NIDA) [F]" w:date="2021-03-26T14:36:00Z">
              <w:rPr>
                <w:rFonts w:ascii="Georgia" w:hAnsi="Georgia" w:cs="Arial"/>
              </w:rPr>
            </w:rPrChange>
          </w:rPr>
          <w:delText xml:space="preserve"> </w:delText>
        </w:r>
      </w:del>
      <w:ins w:id="506" w:author="Panayi, Marios (NIH/NIDA) [F]" w:date="2021-03-25T15:46:00Z">
        <w:r w:rsidR="00695850" w:rsidRPr="00CB1A62">
          <w:rPr>
            <w:rFonts w:ascii="Georgia" w:hAnsi="Georgia" w:cs="Arial"/>
            <w:rPrChange w:id="507" w:author="Panayi, Marios (NIH/NIDA) [F]" w:date="2021-03-26T14:36:00Z">
              <w:rPr>
                <w:rFonts w:ascii="Georgia" w:hAnsi="Georgia" w:cs="Arial"/>
              </w:rPr>
            </w:rPrChange>
          </w:rPr>
          <w:t>/</w:t>
        </w:r>
      </w:ins>
      <w:ins w:id="508" w:author="Marios Panayi" w:date="2021-03-25T10:48:00Z">
        <w:del w:id="509" w:author="Panayi, Marios (NIH/NIDA) [F]" w:date="2021-03-25T15:46:00Z">
          <w:r w:rsidR="00A50B39" w:rsidRPr="00CB1A62" w:rsidDel="00695850">
            <w:rPr>
              <w:rFonts w:ascii="Georgia" w:hAnsi="Georgia" w:cs="Arial"/>
              <w:rPrChange w:id="510" w:author="Panayi, Marios (NIH/NIDA) [F]" w:date="2021-03-26T14:36:00Z">
                <w:rPr>
                  <w:rFonts w:ascii="Georgia" w:hAnsi="Georgia" w:cs="Arial"/>
                </w:rPr>
              </w:rPrChange>
            </w:rPr>
            <w:delText>/</w:delText>
          </w:r>
        </w:del>
      </w:ins>
      <w:r w:rsidRPr="00CB1A62">
        <w:rPr>
          <w:rFonts w:ascii="Georgia" w:hAnsi="Georgia" w:cs="Arial"/>
          <w:rPrChange w:id="511" w:author="Panayi, Marios (NIH/NIDA) [F]" w:date="2021-03-26T14:36:00Z">
            <w:rPr>
              <w:rFonts w:ascii="Georgia" w:hAnsi="Georgia" w:cs="Arial"/>
            </w:rPr>
          </w:rPrChange>
        </w:rPr>
        <w:t>unique representations of OS cues X and Y will predict more accurate</w:t>
      </w:r>
      <w:ins w:id="512" w:author="Marios Panayi" w:date="2021-03-25T10:48:00Z">
        <w:r w:rsidR="00A50B39" w:rsidRPr="00CB1A62">
          <w:rPr>
            <w:rFonts w:ascii="Georgia" w:hAnsi="Georgia" w:cs="Arial"/>
            <w:rPrChange w:id="513" w:author="Panayi, Marios (NIH/NIDA) [F]" w:date="2021-03-26T14:36:00Z">
              <w:rPr>
                <w:rFonts w:ascii="Georgia" w:hAnsi="Georgia" w:cs="Arial"/>
              </w:rPr>
            </w:rPrChange>
          </w:rPr>
          <w:t>/</w:t>
        </w:r>
      </w:ins>
      <w:del w:id="514" w:author="Marios Panayi" w:date="2021-03-25T10:48:00Z">
        <w:r w:rsidRPr="00CB1A62" w:rsidDel="00A50B39">
          <w:rPr>
            <w:rFonts w:ascii="Georgia" w:hAnsi="Georgia" w:cs="Arial"/>
            <w:rPrChange w:id="515" w:author="Panayi, Marios (NIH/NIDA) [F]" w:date="2021-03-26T14:36:00Z">
              <w:rPr>
                <w:rFonts w:ascii="Georgia" w:hAnsi="Georgia" w:cs="Arial"/>
              </w:rPr>
            </w:rPrChange>
          </w:rPr>
          <w:delText xml:space="preserve"> </w:delText>
        </w:r>
      </w:del>
      <w:r w:rsidRPr="00CB1A62">
        <w:rPr>
          <w:rFonts w:ascii="Georgia" w:hAnsi="Georgia" w:cs="Arial"/>
          <w:rPrChange w:id="516" w:author="Panayi, Marios (NIH/NIDA) [F]" w:date="2021-03-26T14:36:00Z">
            <w:rPr>
              <w:rFonts w:ascii="Georgia" w:hAnsi="Georgia" w:cs="Arial"/>
            </w:rPr>
          </w:rPrChange>
        </w:rPr>
        <w:t xml:space="preserve">unique representations of target cues A-D on rewarded vs non-rewarded trials. Together, these three analyses can </w:t>
      </w:r>
      <w:del w:id="517" w:author="Panayi, Marios (NIH/NIDA) [F]" w:date="2021-03-25T15:48:00Z">
        <w:r w:rsidRPr="00CB1A62" w:rsidDel="0014667E">
          <w:rPr>
            <w:rFonts w:ascii="Georgia" w:hAnsi="Georgia" w:cs="Arial"/>
            <w:rPrChange w:id="518" w:author="Panayi, Marios (NIH/NIDA) [F]" w:date="2021-03-26T14:36:00Z">
              <w:rPr>
                <w:rFonts w:ascii="Georgia" w:hAnsi="Georgia" w:cs="Arial"/>
              </w:rPr>
            </w:rPrChange>
          </w:rPr>
          <w:delText xml:space="preserve">be used to </w:delText>
        </w:r>
      </w:del>
      <w:r w:rsidRPr="00CB1A62">
        <w:rPr>
          <w:rFonts w:ascii="Georgia" w:hAnsi="Georgia" w:cs="Arial"/>
          <w:rPrChange w:id="519" w:author="Panayi, Marios (NIH/NIDA) [F]" w:date="2021-03-26T14:36:00Z">
            <w:rPr>
              <w:rFonts w:ascii="Georgia" w:hAnsi="Georgia" w:cs="Arial"/>
            </w:rPr>
          </w:rPrChange>
        </w:rPr>
        <w:t>determine the strength and accuracy of the neural correlates of cognitive maps i.e. differential representation of (1) OS cues X vs Y and (2) target cues on rewarded vs non-rewarded trials (A+ vs A-, B- vs B+, C+ vs C-, D- vs D+), and (3) the correlation between them.</w:t>
      </w:r>
    </w:p>
    <w:p w14:paraId="01C487F9" w14:textId="0A3D6AE9" w:rsidR="002931CF" w:rsidRPr="00CB1A62" w:rsidRDefault="002931CF" w:rsidP="00584AE8">
      <w:pPr>
        <w:spacing w:line="240" w:lineRule="auto"/>
        <w:rPr>
          <w:rFonts w:ascii="Georgia" w:hAnsi="Georgia" w:cs="Arial"/>
          <w:color w:val="4472C4" w:themeColor="accent1"/>
          <w:rPrChange w:id="520" w:author="Panayi, Marios (NIH/NIDA) [F]" w:date="2021-03-26T14:36:00Z">
            <w:rPr>
              <w:rFonts w:ascii="Georgia" w:hAnsi="Georgia" w:cs="Arial"/>
              <w:color w:val="4472C4" w:themeColor="accent1"/>
            </w:rPr>
          </w:rPrChange>
        </w:rPr>
      </w:pPr>
      <w:r w:rsidRPr="00CB1A62">
        <w:rPr>
          <w:rFonts w:ascii="Georgia" w:hAnsi="Georgia" w:cs="Arial"/>
          <w:color w:val="4472C4" w:themeColor="accent1"/>
          <w:rPrChange w:id="521" w:author="Panayi, Marios (NIH/NIDA) [F]" w:date="2021-03-26T14:36:00Z">
            <w:rPr>
              <w:rFonts w:ascii="Georgia" w:hAnsi="Georgia" w:cs="Arial"/>
              <w:color w:val="4472C4" w:themeColor="accent1"/>
            </w:rPr>
          </w:rPrChange>
        </w:rPr>
        <w:t>Additionally, if cognitive map representations in OFC reflect abstract task states, then I predict non-differential representations of different physical cues that share the same meaning within a cognitive map. Specifically, representations of cues A and C, as well as B and D, should not be distinct as they both predict reward and non-reward equally after X and Y.</w:t>
      </w:r>
    </w:p>
    <w:p w14:paraId="79523EAF" w14:textId="77777777" w:rsidR="004C1B8A" w:rsidRPr="00CB1A62" w:rsidRDefault="004C1B8A" w:rsidP="00584AE8">
      <w:pPr>
        <w:spacing w:line="240" w:lineRule="auto"/>
        <w:rPr>
          <w:rFonts w:ascii="Georgia" w:hAnsi="Georgia"/>
          <w:rPrChange w:id="522" w:author="Panayi, Marios (NIH/NIDA) [F]" w:date="2021-03-26T14:36:00Z">
            <w:rPr>
              <w:rFonts w:ascii="Georgia" w:hAnsi="Georgia"/>
            </w:rPr>
          </w:rPrChange>
        </w:rPr>
      </w:pPr>
      <w:r w:rsidRPr="00CB1A62">
        <w:rPr>
          <w:rFonts w:ascii="Georgia" w:hAnsi="Georgia"/>
          <w:rPrChange w:id="523" w:author="Panayi, Marios (NIH/NIDA) [F]" w:date="2021-03-26T14:36:00Z">
            <w:rPr>
              <w:rFonts w:ascii="Georgia" w:hAnsi="Georgia"/>
            </w:rPr>
          </w:rPrChange>
        </w:rPr>
        <w:t xml:space="preserve">Given the hypothesis that the accuracy of cognitive map representations in OFC are necessary for behavioral flexibility, I predict that behavioral accuracy for an individual rat on an individual session will be predicted by the fidelity of their cognitive map representations. That is, for each of the three neural correlates described above, stronger correlates of cognitive map representations will predict higher behavioral accuracy </w:t>
      </w:r>
      <w:proofErr w:type="gramStart"/>
      <w:r w:rsidRPr="00CB1A62">
        <w:rPr>
          <w:rFonts w:ascii="Georgia" w:hAnsi="Georgia"/>
          <w:rPrChange w:id="524" w:author="Panayi, Marios (NIH/NIDA) [F]" w:date="2021-03-26T14:36:00Z">
            <w:rPr>
              <w:rFonts w:ascii="Georgia" w:hAnsi="Georgia"/>
            </w:rPr>
          </w:rPrChange>
        </w:rPr>
        <w:t>in a given</w:t>
      </w:r>
      <w:proofErr w:type="gramEnd"/>
      <w:r w:rsidRPr="00CB1A62">
        <w:rPr>
          <w:rFonts w:ascii="Georgia" w:hAnsi="Georgia"/>
          <w:rPrChange w:id="525" w:author="Panayi, Marios (NIH/NIDA) [F]" w:date="2021-03-26T14:36:00Z">
            <w:rPr>
              <w:rFonts w:ascii="Georgia" w:hAnsi="Georgia"/>
            </w:rPr>
          </w:rPrChange>
        </w:rPr>
        <w:t xml:space="preserve"> session or portion of a session.</w:t>
      </w:r>
    </w:p>
    <w:p w14:paraId="633BC0AD" w14:textId="29A7AF73" w:rsidR="004C1B8A" w:rsidRPr="00CB1A62" w:rsidRDefault="004C1B8A" w:rsidP="00584AE8">
      <w:pPr>
        <w:spacing w:line="240" w:lineRule="auto"/>
        <w:rPr>
          <w:rFonts w:ascii="Georgia" w:hAnsi="Georgia" w:cs="Arial"/>
          <w:rPrChange w:id="526" w:author="Panayi, Marios (NIH/NIDA) [F]" w:date="2021-03-26T14:36:00Z">
            <w:rPr>
              <w:rFonts w:ascii="Georgia" w:hAnsi="Georgia" w:cs="Arial"/>
            </w:rPr>
          </w:rPrChange>
        </w:rPr>
      </w:pPr>
      <w:r w:rsidRPr="00CB1A62">
        <w:rPr>
          <w:rFonts w:ascii="Georgia" w:hAnsi="Georgia" w:cs="Arial"/>
          <w:rPrChange w:id="527" w:author="Panayi, Marios (NIH/NIDA) [F]" w:date="2021-03-26T14:36:00Z">
            <w:rPr>
              <w:rFonts w:ascii="Georgia" w:hAnsi="Georgia" w:cs="Arial"/>
            </w:rPr>
          </w:rPrChange>
        </w:rPr>
        <w:t>I predict that cocaine experienced rats will require more sessions to learn the OS task to criterion accuracy compared to control rats. This would be consistent with the hypothesis that reversal learning deficits in cocaine experienced rats reflects a general impairment in behavioral flexibility and not simply an inability to detect that cue-reward relationships change over time. Furthermore, during neural recording sessions with criterion levels of performance, I predict that the three neural correlates of cognitive maps in OFC will be significantly lower in cocaine rats compared to control rats. These neural correlates of cognitive maps should also correlate with accuracy on a given session, similar to previous reports in reversal learning</w:t>
      </w:r>
      <w:ins w:id="528" w:author="Panayi, Marios (NIH/NIDA) [F]" w:date="2021-03-25T16:00:00Z">
        <w:r w:rsidR="009B48A7" w:rsidRPr="00CB1A62">
          <w:rPr>
            <w:rFonts w:ascii="Georgia" w:hAnsi="Georgia" w:cs="Arial"/>
            <w:rPrChange w:id="529" w:author="Panayi, Marios (NIH/NIDA) [F]" w:date="2021-03-26T14:36:00Z">
              <w:rPr>
                <w:rFonts w:ascii="Georgia" w:hAnsi="Georgia" w:cs="Arial"/>
              </w:rPr>
            </w:rPrChange>
          </w:rPr>
          <w:fldChar w:fldCharType="begin" w:fldLock="1"/>
        </w:r>
      </w:ins>
      <w:r w:rsidR="009B48A7" w:rsidRPr="00CB1A62">
        <w:rPr>
          <w:rFonts w:ascii="Georgia" w:hAnsi="Georgia" w:cs="Arial"/>
          <w:rPrChange w:id="530" w:author="Panayi, Marios (NIH/NIDA) [F]" w:date="2021-03-26T14:36:00Z">
            <w:rPr>
              <w:rFonts w:ascii="Georgia" w:hAnsi="Georgia" w:cs="Arial"/>
            </w:rPr>
          </w:rPrChange>
        </w:rPr>
        <w:instrText>ADDIN CSL_CITATION {"citationItems":[{"id":"ITEM-1","itemData":{"author":[{"dropping-particle":"","family":"Stalnaker","given":"Thomas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Neuroscience","id":"ITEM-1","issued":{"date-parts":[["2006"]]},"page":"2643-2653","title":"Abnormal associative encoding in orbitofrontal neurons in cocaine-experienced rats during decision-making","type":"article-journal","volume":"24"},"uris":["http://www.mendeley.com/documents/?uuid=e769cf29-b574-4446-b7cc-b9ffeef36c20"]}],"mendeley":{"formattedCitation":"&lt;sup&gt;6&lt;/sup&gt;","plainTextFormattedCitation":"6","previouslyFormattedCitation":"&lt;sup&gt;6&lt;/sup&gt;"},"properties":{"noteIndex":0},"schema":"https://github.com/citation-style-language/schema/raw/master/csl-citation.json"}</w:instrText>
      </w:r>
      <w:r w:rsidR="009B48A7" w:rsidRPr="00CB1A62">
        <w:rPr>
          <w:rFonts w:ascii="Georgia" w:hAnsi="Georgia" w:cs="Arial"/>
          <w:rPrChange w:id="531" w:author="Panayi, Marios (NIH/NIDA) [F]" w:date="2021-03-26T14:36:00Z">
            <w:rPr>
              <w:rFonts w:ascii="Georgia" w:hAnsi="Georgia" w:cs="Arial"/>
            </w:rPr>
          </w:rPrChange>
        </w:rPr>
        <w:fldChar w:fldCharType="separate"/>
      </w:r>
      <w:r w:rsidR="009B48A7" w:rsidRPr="00CB1A62">
        <w:rPr>
          <w:rFonts w:ascii="Georgia" w:hAnsi="Georgia" w:cs="Arial"/>
          <w:noProof/>
          <w:vertAlign w:val="superscript"/>
          <w:rPrChange w:id="532" w:author="Panayi, Marios (NIH/NIDA) [F]" w:date="2021-03-26T14:36:00Z">
            <w:rPr>
              <w:rFonts w:ascii="Georgia" w:hAnsi="Georgia" w:cs="Arial"/>
              <w:noProof/>
              <w:vertAlign w:val="superscript"/>
            </w:rPr>
          </w:rPrChange>
        </w:rPr>
        <w:t>6</w:t>
      </w:r>
      <w:ins w:id="533" w:author="Panayi, Marios (NIH/NIDA) [F]" w:date="2021-03-25T16:00:00Z">
        <w:r w:rsidR="009B48A7" w:rsidRPr="00CB1A62">
          <w:rPr>
            <w:rFonts w:ascii="Georgia" w:hAnsi="Georgia" w:cs="Arial"/>
            <w:rPrChange w:id="534" w:author="Panayi, Marios (NIH/NIDA) [F]" w:date="2021-03-26T14:36:00Z">
              <w:rPr>
                <w:rFonts w:ascii="Georgia" w:hAnsi="Georgia" w:cs="Arial"/>
              </w:rPr>
            </w:rPrChange>
          </w:rPr>
          <w:fldChar w:fldCharType="end"/>
        </w:r>
      </w:ins>
      <w:del w:id="535" w:author="Panayi, Marios (NIH/NIDA) [F]" w:date="2021-03-25T15:59:00Z">
        <w:r w:rsidRPr="00CB1A62" w:rsidDel="009B48A7">
          <w:rPr>
            <w:rFonts w:ascii="Georgia" w:hAnsi="Georgia" w:cs="Arial"/>
            <w:rPrChange w:id="536" w:author="Panayi, Marios (NIH/NIDA) [F]" w:date="2021-03-26T14:36:00Z">
              <w:rPr>
                <w:rFonts w:ascii="Georgia" w:hAnsi="Georgia" w:cs="Arial"/>
              </w:rPr>
            </w:rPrChange>
          </w:rPr>
          <w:delText xml:space="preserve"> [</w:delText>
        </w:r>
        <w:r w:rsidRPr="00CB1A62" w:rsidDel="009B48A7">
          <w:rPr>
            <w:rFonts w:ascii="Georgia" w:hAnsi="Georgia" w:cs="Arial"/>
            <w:color w:val="FF0000"/>
            <w:rPrChange w:id="537" w:author="Panayi, Marios (NIH/NIDA) [F]" w:date="2021-03-26T14:36:00Z">
              <w:rPr>
                <w:rFonts w:ascii="Georgia" w:hAnsi="Georgia" w:cs="Arial"/>
                <w:color w:val="FF0000"/>
              </w:rPr>
            </w:rPrChange>
          </w:rPr>
          <w:delText>REF</w:delText>
        </w:r>
        <w:r w:rsidRPr="00CB1A62" w:rsidDel="009B48A7">
          <w:rPr>
            <w:rFonts w:ascii="Georgia" w:hAnsi="Georgia" w:cs="Arial"/>
            <w:rPrChange w:id="538" w:author="Panayi, Marios (NIH/NIDA) [F]" w:date="2021-03-26T14:36:00Z">
              <w:rPr>
                <w:rFonts w:ascii="Georgia" w:hAnsi="Georgia" w:cs="Arial"/>
              </w:rPr>
            </w:rPrChange>
          </w:rPr>
          <w:delText>]</w:delText>
        </w:r>
      </w:del>
      <w:r w:rsidRPr="00CB1A62">
        <w:rPr>
          <w:rFonts w:ascii="Georgia" w:hAnsi="Georgia" w:cs="Arial"/>
          <w:rPrChange w:id="539" w:author="Panayi, Marios (NIH/NIDA) [F]" w:date="2021-03-26T14:36:00Z">
            <w:rPr>
              <w:rFonts w:ascii="Georgia" w:hAnsi="Georgia" w:cs="Arial"/>
            </w:rPr>
          </w:rPrChange>
        </w:rPr>
        <w:t xml:space="preserve">. </w:t>
      </w:r>
      <w:bookmarkStart w:id="540" w:name="_Hlk67580498"/>
      <w:r w:rsidRPr="00CB1A62">
        <w:rPr>
          <w:rFonts w:ascii="Georgia" w:hAnsi="Georgia" w:cs="Arial"/>
          <w:rPrChange w:id="541" w:author="Panayi, Marios (NIH/NIDA) [F]" w:date="2021-03-26T14:36:00Z">
            <w:rPr>
              <w:rFonts w:ascii="Georgia" w:hAnsi="Georgia" w:cs="Arial"/>
            </w:rPr>
          </w:rPrChange>
        </w:rPr>
        <w:t>It is possible that cocaine rats will not show deficits behavioral flexibility in the OS task, or in the neural correlates of cognitive map representation in OFC. This would suggest that the deficits in reversal learning in cocaine experienced rats do not reflect deficits in cognitive map representations and instead reflect impairments such as value representations or inhibitory control. If this is found, the OS task conditions in this design allows for these alternative accounts to be tested.</w:t>
      </w:r>
    </w:p>
    <w:bookmarkEnd w:id="540"/>
    <w:p w14:paraId="6FCA52F6" w14:textId="77777777" w:rsidR="0029489D" w:rsidRPr="00CB1A62" w:rsidRDefault="004C1B8A" w:rsidP="00584AE8">
      <w:pPr>
        <w:spacing w:line="240" w:lineRule="auto"/>
        <w:rPr>
          <w:ins w:id="542" w:author="Panayi, Marios (NIH/NIDA) [F]" w:date="2021-03-26T13:59:00Z"/>
          <w:rFonts w:ascii="Georgia" w:hAnsi="Georgia" w:cs="Arial"/>
          <w:rPrChange w:id="543" w:author="Panayi, Marios (NIH/NIDA) [F]" w:date="2021-03-26T14:36:00Z">
            <w:rPr>
              <w:ins w:id="544" w:author="Panayi, Marios (NIH/NIDA) [F]" w:date="2021-03-26T13:59:00Z"/>
              <w:rFonts w:ascii="Georgia" w:hAnsi="Georgia" w:cs="Arial"/>
            </w:rPr>
          </w:rPrChange>
        </w:rPr>
      </w:pPr>
      <w:r w:rsidRPr="00CB1A62">
        <w:rPr>
          <w:rFonts w:ascii="Georgia" w:hAnsi="Georgia" w:cs="Arial"/>
          <w:b/>
          <w:bCs/>
          <w:rPrChange w:id="545" w:author="Panayi, Marios (NIH/NIDA) [F]" w:date="2021-03-26T14:36:00Z">
            <w:rPr>
              <w:rFonts w:ascii="Georgia" w:hAnsi="Georgia" w:cs="Arial"/>
            </w:rPr>
          </w:rPrChange>
        </w:rPr>
        <w:t>Exp</w:t>
      </w:r>
      <w:ins w:id="546" w:author="Panayi, Marios (NIH/NIDA) [F]" w:date="2021-03-26T13:59:00Z">
        <w:r w:rsidR="0029489D" w:rsidRPr="00CB1A62">
          <w:rPr>
            <w:rFonts w:ascii="Georgia" w:hAnsi="Georgia" w:cs="Arial"/>
            <w:b/>
            <w:bCs/>
            <w:rPrChange w:id="547" w:author="Panayi, Marios (NIH/NIDA) [F]" w:date="2021-03-26T14:36:00Z">
              <w:rPr>
                <w:rFonts w:ascii="Georgia" w:hAnsi="Georgia" w:cs="Arial"/>
                <w:b/>
                <w:bCs/>
              </w:rPr>
            </w:rPrChange>
          </w:rPr>
          <w:t>eriment</w:t>
        </w:r>
      </w:ins>
      <w:del w:id="548" w:author="Panayi, Marios (NIH/NIDA) [F]" w:date="2021-03-26T13:59:00Z">
        <w:r w:rsidRPr="00CB1A62" w:rsidDel="0029489D">
          <w:rPr>
            <w:rFonts w:ascii="Georgia" w:hAnsi="Georgia" w:cs="Arial"/>
            <w:b/>
            <w:bCs/>
            <w:rPrChange w:id="549" w:author="Panayi, Marios (NIH/NIDA) [F]" w:date="2021-03-26T14:36:00Z">
              <w:rPr>
                <w:rFonts w:ascii="Georgia" w:hAnsi="Georgia" w:cs="Arial"/>
              </w:rPr>
            </w:rPrChange>
          </w:rPr>
          <w:delText>t</w:delText>
        </w:r>
      </w:del>
      <w:r w:rsidRPr="00CB1A62">
        <w:rPr>
          <w:rFonts w:ascii="Georgia" w:hAnsi="Georgia" w:cs="Arial"/>
          <w:b/>
          <w:bCs/>
          <w:rPrChange w:id="550" w:author="Panayi, Marios (NIH/NIDA) [F]" w:date="2021-03-26T14:36:00Z">
            <w:rPr>
              <w:rFonts w:ascii="Georgia" w:hAnsi="Georgia" w:cs="Arial"/>
            </w:rPr>
          </w:rPrChange>
        </w:rPr>
        <w:t xml:space="preserve"> 2.</w:t>
      </w:r>
      <w:r w:rsidRPr="00CB1A62">
        <w:rPr>
          <w:rFonts w:ascii="Georgia" w:hAnsi="Georgia" w:cs="Arial"/>
          <w:rPrChange w:id="551" w:author="Panayi, Marios (NIH/NIDA) [F]" w:date="2021-03-26T14:36:00Z">
            <w:rPr>
              <w:rFonts w:ascii="Georgia" w:hAnsi="Georgia" w:cs="Arial"/>
            </w:rPr>
          </w:rPrChange>
        </w:rPr>
        <w:t xml:space="preserve"> </w:t>
      </w:r>
    </w:p>
    <w:p w14:paraId="0A28D11F" w14:textId="34AA49BA" w:rsidR="002E3BB1" w:rsidRPr="00CB1A62" w:rsidRDefault="004C1B8A" w:rsidP="002E3BB1">
      <w:pPr>
        <w:spacing w:line="240" w:lineRule="auto"/>
        <w:rPr>
          <w:ins w:id="552" w:author="Panayi, Marios (NIH/NIDA) [F]" w:date="2021-03-26T12:30:00Z"/>
          <w:rFonts w:ascii="Georgia" w:hAnsi="Georgia"/>
          <w:rPrChange w:id="553" w:author="Panayi, Marios (NIH/NIDA) [F]" w:date="2021-03-26T14:36:00Z">
            <w:rPr>
              <w:ins w:id="554" w:author="Panayi, Marios (NIH/NIDA) [F]" w:date="2021-03-26T12:30:00Z"/>
              <w:rFonts w:ascii="Georgia" w:hAnsi="Georgia"/>
            </w:rPr>
          </w:rPrChange>
        </w:rPr>
      </w:pPr>
      <w:del w:id="555" w:author="Panayi, Marios (NIH/NIDA) [F]" w:date="2021-03-26T14:31:00Z">
        <w:r w:rsidRPr="00CB1A62" w:rsidDel="00F61087">
          <w:rPr>
            <w:rFonts w:ascii="Georgia" w:hAnsi="Georgia" w:cs="Arial"/>
            <w:rPrChange w:id="556" w:author="Panayi, Marios (NIH/NIDA) [F]" w:date="2021-03-26T14:36:00Z">
              <w:rPr>
                <w:rFonts w:ascii="Georgia" w:hAnsi="Georgia" w:cs="Arial"/>
              </w:rPr>
            </w:rPrChange>
          </w:rPr>
          <w:delText xml:space="preserve">Experiment 2 will test whether </w:delText>
        </w:r>
      </w:del>
      <w:del w:id="557" w:author="Panayi, Marios (NIH/NIDA) [F]" w:date="2021-03-25T16:04:00Z">
        <w:r w:rsidRPr="00CB1A62" w:rsidDel="009B48A7">
          <w:rPr>
            <w:rFonts w:ascii="Georgia" w:hAnsi="Georgia" w:cs="Arial"/>
            <w:rPrChange w:id="558" w:author="Panayi, Marios (NIH/NIDA) [F]" w:date="2021-03-26T14:36:00Z">
              <w:rPr>
                <w:rFonts w:ascii="Georgia" w:hAnsi="Georgia" w:cs="Arial"/>
              </w:rPr>
            </w:rPrChange>
          </w:rPr>
          <w:delText>a</w:delText>
        </w:r>
      </w:del>
      <w:del w:id="559" w:author="Panayi, Marios (NIH/NIDA) [F]" w:date="2021-03-26T14:31:00Z">
        <w:r w:rsidRPr="00CB1A62" w:rsidDel="00F61087">
          <w:rPr>
            <w:rFonts w:ascii="Georgia" w:hAnsi="Georgia" w:cs="Arial"/>
            <w:rPrChange w:id="560" w:author="Panayi, Marios (NIH/NIDA) [F]" w:date="2021-03-26T14:36:00Z">
              <w:rPr>
                <w:rFonts w:ascii="Georgia" w:hAnsi="Georgia" w:cs="Arial"/>
              </w:rPr>
            </w:rPrChange>
          </w:rPr>
          <w:delText xml:space="preserve"> </w:delText>
        </w:r>
      </w:del>
      <w:del w:id="561" w:author="Panayi, Marios (NIH/NIDA) [F]" w:date="2021-03-25T16:04:00Z">
        <w:r w:rsidRPr="00CB1A62" w:rsidDel="009B48A7">
          <w:rPr>
            <w:rFonts w:ascii="Georgia" w:hAnsi="Georgia" w:cs="Arial"/>
            <w:rPrChange w:id="562" w:author="Panayi, Marios (NIH/NIDA) [F]" w:date="2021-03-26T14:36:00Z">
              <w:rPr>
                <w:rFonts w:ascii="Georgia" w:hAnsi="Georgia" w:cs="Arial"/>
              </w:rPr>
            </w:rPrChange>
          </w:rPr>
          <w:delText xml:space="preserve">novel </w:delText>
        </w:r>
      </w:del>
      <w:del w:id="563" w:author="Panayi, Marios (NIH/NIDA) [F]" w:date="2021-03-26T14:31:00Z">
        <w:r w:rsidRPr="00CB1A62" w:rsidDel="00F61087">
          <w:rPr>
            <w:rFonts w:ascii="Georgia" w:hAnsi="Georgia" w:cs="Arial"/>
            <w:rPrChange w:id="564" w:author="Panayi, Marios (NIH/NIDA) [F]" w:date="2021-03-26T14:36:00Z">
              <w:rPr>
                <w:rFonts w:ascii="Georgia" w:hAnsi="Georgia" w:cs="Arial"/>
              </w:rPr>
            </w:rPrChange>
          </w:rPr>
          <w:delText xml:space="preserve">D3-antagonist can treat the neural and behavioral deficits in behavioral flexibility caused by a history of cocaine use. </w:delText>
        </w:r>
      </w:del>
      <w:ins w:id="565" w:author="Panayi, Marios (NIH/NIDA) [F]" w:date="2021-03-26T12:35:00Z">
        <w:r w:rsidR="006B43A2" w:rsidRPr="00CB1A62">
          <w:rPr>
            <w:rFonts w:ascii="Georgia" w:hAnsi="Georgia"/>
            <w:u w:val="single"/>
            <w:rPrChange w:id="566" w:author="Panayi, Marios (NIH/NIDA) [F]" w:date="2021-03-26T14:36:00Z">
              <w:rPr>
                <w:rFonts w:ascii="Georgia" w:hAnsi="Georgia"/>
              </w:rPr>
            </w:rPrChange>
          </w:rPr>
          <w:t>Procedure</w:t>
        </w:r>
      </w:ins>
      <w:ins w:id="567" w:author="Panayi, Marios (NIH/NIDA) [F]" w:date="2021-03-26T14:00:00Z">
        <w:r w:rsidR="0029489D" w:rsidRPr="00CB1A62">
          <w:rPr>
            <w:rFonts w:ascii="Georgia" w:hAnsi="Georgia"/>
            <w:u w:val="single"/>
            <w:rPrChange w:id="568" w:author="Panayi, Marios (NIH/NIDA) [F]" w:date="2021-03-26T14:36:00Z">
              <w:rPr>
                <w:rFonts w:ascii="Georgia" w:hAnsi="Georgia"/>
              </w:rPr>
            </w:rPrChange>
          </w:rPr>
          <w:t>:</w:t>
        </w:r>
      </w:ins>
      <w:ins w:id="569" w:author="Panayi, Marios (NIH/NIDA) [F]" w:date="2021-03-26T12:35:00Z">
        <w:r w:rsidR="006B43A2" w:rsidRPr="00CB1A62">
          <w:rPr>
            <w:rFonts w:ascii="Georgia" w:hAnsi="Georgia"/>
            <w:rPrChange w:id="570" w:author="Panayi, Marios (NIH/NIDA) [F]" w:date="2021-03-26T14:36:00Z">
              <w:rPr>
                <w:rFonts w:ascii="Georgia" w:hAnsi="Georgia"/>
              </w:rPr>
            </w:rPrChange>
          </w:rPr>
          <w:t xml:space="preserve"> </w:t>
        </w:r>
      </w:ins>
      <w:ins w:id="571" w:author="Panayi, Marios (NIH/NIDA) [F]" w:date="2021-03-26T12:30:00Z">
        <w:r w:rsidR="002E3BB1" w:rsidRPr="00CB1A62">
          <w:rPr>
            <w:rFonts w:ascii="Georgia" w:hAnsi="Georgia"/>
            <w:rPrChange w:id="572" w:author="Panayi, Marios (NIH/NIDA) [F]" w:date="2021-03-26T14:36:00Z">
              <w:rPr>
                <w:rFonts w:ascii="Georgia" w:hAnsi="Georgia"/>
              </w:rPr>
            </w:rPrChange>
          </w:rPr>
          <w:t>I will use the same procedure described in Exp</w:t>
        </w:r>
      </w:ins>
      <w:ins w:id="573" w:author="Panayi, Marios (NIH/NIDA) [F]" w:date="2021-03-26T14:32:00Z">
        <w:r w:rsidR="000D0E2C" w:rsidRPr="00CB1A62">
          <w:rPr>
            <w:rFonts w:ascii="Georgia" w:hAnsi="Georgia"/>
            <w:rPrChange w:id="574" w:author="Panayi, Marios (NIH/NIDA) [F]" w:date="2021-03-26T14:36:00Z">
              <w:rPr>
                <w:rFonts w:ascii="Georgia" w:hAnsi="Georgia"/>
              </w:rPr>
            </w:rPrChange>
          </w:rPr>
          <w:t>erimen</w:t>
        </w:r>
      </w:ins>
      <w:ins w:id="575" w:author="Panayi, Marios (NIH/NIDA) [F]" w:date="2021-03-26T12:30:00Z">
        <w:r w:rsidR="002E3BB1" w:rsidRPr="00CB1A62">
          <w:rPr>
            <w:rFonts w:ascii="Georgia" w:hAnsi="Georgia"/>
            <w:rPrChange w:id="576" w:author="Panayi, Marios (NIH/NIDA) [F]" w:date="2021-03-26T14:36:00Z">
              <w:rPr>
                <w:rFonts w:ascii="Georgia" w:hAnsi="Georgia"/>
              </w:rPr>
            </w:rPrChange>
          </w:rPr>
          <w:t>t 1</w:t>
        </w:r>
      </w:ins>
      <w:ins w:id="577" w:author="Panayi, Marios (NIH/NIDA) [F]" w:date="2021-03-26T12:31:00Z">
        <w:r w:rsidR="002E3BB1" w:rsidRPr="00CB1A62">
          <w:rPr>
            <w:rFonts w:ascii="Georgia" w:hAnsi="Georgia"/>
            <w:rPrChange w:id="578" w:author="Panayi, Marios (NIH/NIDA) [F]" w:date="2021-03-26T14:36:00Z">
              <w:rPr>
                <w:rFonts w:ascii="Georgia" w:hAnsi="Georgia"/>
              </w:rPr>
            </w:rPrChange>
          </w:rPr>
          <w:t xml:space="preserve">, except that </w:t>
        </w:r>
      </w:ins>
      <w:ins w:id="579" w:author="Panayi, Marios (NIH/NIDA) [F]" w:date="2021-03-26T12:34:00Z">
        <w:r w:rsidR="002E3BB1" w:rsidRPr="00CB1A62">
          <w:rPr>
            <w:rFonts w:ascii="Georgia" w:hAnsi="Georgia"/>
            <w:rPrChange w:id="580" w:author="Panayi, Marios (NIH/NIDA) [F]" w:date="2021-03-26T14:36:00Z">
              <w:rPr>
                <w:rFonts w:ascii="Georgia" w:hAnsi="Georgia"/>
              </w:rPr>
            </w:rPrChange>
          </w:rPr>
          <w:t xml:space="preserve">sucrose and cocaine </w:t>
        </w:r>
        <w:r w:rsidR="006B43A2" w:rsidRPr="00CB1A62">
          <w:rPr>
            <w:rFonts w:ascii="Georgia" w:hAnsi="Georgia"/>
            <w:rPrChange w:id="581" w:author="Panayi, Marios (NIH/NIDA) [F]" w:date="2021-03-26T14:36:00Z">
              <w:rPr>
                <w:rFonts w:ascii="Georgia" w:hAnsi="Georgia"/>
              </w:rPr>
            </w:rPrChange>
          </w:rPr>
          <w:t>groups</w:t>
        </w:r>
        <w:r w:rsidR="002E3BB1" w:rsidRPr="00CB1A62">
          <w:rPr>
            <w:rFonts w:ascii="Georgia" w:hAnsi="Georgia"/>
            <w:rPrChange w:id="582" w:author="Panayi, Marios (NIH/NIDA) [F]" w:date="2021-03-26T14:36:00Z">
              <w:rPr>
                <w:rFonts w:ascii="Georgia" w:hAnsi="Georgia"/>
              </w:rPr>
            </w:rPrChange>
          </w:rPr>
          <w:t xml:space="preserve"> </w:t>
        </w:r>
      </w:ins>
      <w:ins w:id="583" w:author="Panayi, Marios (NIH/NIDA) [F]" w:date="2021-03-26T12:32:00Z">
        <w:r w:rsidR="002E3BB1" w:rsidRPr="00CB1A62">
          <w:rPr>
            <w:rFonts w:ascii="Georgia" w:hAnsi="Georgia"/>
            <w:rPrChange w:id="584" w:author="Panayi, Marios (NIH/NIDA) [F]" w:date="2021-03-26T14:36:00Z">
              <w:rPr>
                <w:rFonts w:ascii="Georgia" w:hAnsi="Georgia"/>
              </w:rPr>
            </w:rPrChange>
          </w:rPr>
          <w:t>will receive an injection of either vehicle</w:t>
        </w:r>
      </w:ins>
      <w:ins w:id="585" w:author="Panayi, Marios (NIH/NIDA) [F]" w:date="2021-03-26T14:42:00Z">
        <w:r w:rsidR="00F60D5F">
          <w:rPr>
            <w:rFonts w:ascii="Georgia" w:hAnsi="Georgia"/>
          </w:rPr>
          <w:t xml:space="preserve"> </w:t>
        </w:r>
        <w:r w:rsidR="00F60D5F" w:rsidRPr="00F60D5F">
          <w:rPr>
            <w:rFonts w:ascii="Georgia" w:hAnsi="Georgia"/>
          </w:rPr>
          <w:t>(25% 2-hydroxypropyl-β-cyclodextrin)</w:t>
        </w:r>
      </w:ins>
      <w:ins w:id="586" w:author="Panayi, Marios (NIH/NIDA) [F]" w:date="2021-03-26T12:32:00Z">
        <w:r w:rsidR="002E3BB1" w:rsidRPr="00CB1A62">
          <w:rPr>
            <w:rFonts w:ascii="Georgia" w:hAnsi="Georgia"/>
            <w:rPrChange w:id="587" w:author="Panayi, Marios (NIH/NIDA) [F]" w:date="2021-03-26T14:36:00Z">
              <w:rPr>
                <w:rFonts w:ascii="Georgia" w:hAnsi="Georgia"/>
              </w:rPr>
            </w:rPrChange>
          </w:rPr>
          <w:t xml:space="preserve"> or VK</w:t>
        </w:r>
      </w:ins>
      <w:ins w:id="588" w:author="Panayi, Marios (NIH/NIDA) [F]" w:date="2021-03-26T12:33:00Z">
        <w:r w:rsidR="002E3BB1" w:rsidRPr="00CB1A62">
          <w:rPr>
            <w:rFonts w:ascii="Georgia" w:hAnsi="Georgia"/>
            <w:rPrChange w:id="589" w:author="Panayi, Marios (NIH/NIDA) [F]" w:date="2021-03-26T14:36:00Z">
              <w:rPr>
                <w:rFonts w:ascii="Georgia" w:hAnsi="Georgia"/>
              </w:rPr>
            </w:rPrChange>
          </w:rPr>
          <w:t>4-116</w:t>
        </w:r>
      </w:ins>
      <w:ins w:id="590" w:author="Panayi, Marios (NIH/NIDA) [F]" w:date="2021-03-26T14:42:00Z">
        <w:r w:rsidR="00F60D5F">
          <w:rPr>
            <w:rFonts w:ascii="Georgia" w:hAnsi="Georgia"/>
          </w:rPr>
          <w:t xml:space="preserve"> (</w:t>
        </w:r>
      </w:ins>
      <w:ins w:id="591" w:author="Panayi, Marios (NIH/NIDA) [F]" w:date="2021-03-26T14:43:00Z">
        <w:r w:rsidR="00131537">
          <w:rPr>
            <w:rFonts w:ascii="Georgia" w:hAnsi="Georgia"/>
          </w:rPr>
          <w:t>1</w:t>
        </w:r>
      </w:ins>
      <w:ins w:id="592" w:author="Panayi, Marios (NIH/NIDA) [F]" w:date="2021-03-26T14:42:00Z">
        <w:r w:rsidR="00F60D5F">
          <w:rPr>
            <w:rFonts w:ascii="Georgia" w:hAnsi="Georgia"/>
          </w:rPr>
          <w:t xml:space="preserve">5 mg/kg, </w:t>
        </w:r>
        <w:proofErr w:type="spellStart"/>
        <w:r w:rsidR="00F60D5F">
          <w:rPr>
            <w:rFonts w:ascii="Georgia" w:hAnsi="Georgia"/>
          </w:rPr>
          <w:t>i.p.</w:t>
        </w:r>
        <w:proofErr w:type="spellEnd"/>
        <w:r w:rsidR="00F60D5F">
          <w:rPr>
            <w:rFonts w:ascii="Georgia" w:hAnsi="Georgia"/>
          </w:rPr>
          <w:t>)</w:t>
        </w:r>
      </w:ins>
      <w:ins w:id="593" w:author="Panayi, Marios (NIH/NIDA) [F]" w:date="2021-03-26T12:33:00Z">
        <w:r w:rsidR="002E3BB1" w:rsidRPr="00CB1A62">
          <w:rPr>
            <w:rFonts w:ascii="Georgia" w:hAnsi="Georgia"/>
            <w:rPrChange w:id="594" w:author="Panayi, Marios (NIH/NIDA) [F]" w:date="2021-03-26T14:36:00Z">
              <w:rPr>
                <w:rFonts w:ascii="Georgia" w:hAnsi="Georgia"/>
              </w:rPr>
            </w:rPrChange>
          </w:rPr>
          <w:t xml:space="preserve"> 15 mins prior to each OS session, i.e. four</w:t>
        </w:r>
      </w:ins>
      <w:ins w:id="595" w:author="Panayi, Marios (NIH/NIDA) [F]" w:date="2021-03-26T12:31:00Z">
        <w:r w:rsidR="002E3BB1" w:rsidRPr="00CB1A62">
          <w:rPr>
            <w:rFonts w:ascii="Georgia" w:hAnsi="Georgia"/>
            <w:rPrChange w:id="596" w:author="Panayi, Marios (NIH/NIDA) [F]" w:date="2021-03-26T14:36:00Z">
              <w:rPr>
                <w:rFonts w:ascii="Georgia" w:hAnsi="Georgia"/>
              </w:rPr>
            </w:rPrChange>
          </w:rPr>
          <w:t xml:space="preserve"> groups</w:t>
        </w:r>
      </w:ins>
      <w:ins w:id="597" w:author="Panayi, Marios (NIH/NIDA) [F]" w:date="2021-03-26T12:32:00Z">
        <w:r w:rsidR="002E3BB1" w:rsidRPr="00CB1A62">
          <w:rPr>
            <w:rFonts w:ascii="Georgia" w:hAnsi="Georgia"/>
            <w:rPrChange w:id="598" w:author="Panayi, Marios (NIH/NIDA) [F]" w:date="2021-03-26T14:36:00Z">
              <w:rPr>
                <w:rFonts w:ascii="Georgia" w:hAnsi="Georgia"/>
              </w:rPr>
            </w:rPrChange>
          </w:rPr>
          <w:t xml:space="preserve"> (n = 8 each)</w:t>
        </w:r>
      </w:ins>
      <w:ins w:id="599" w:author="Panayi, Marios (NIH/NIDA) [F]" w:date="2021-03-26T12:33:00Z">
        <w:r w:rsidR="002E3BB1" w:rsidRPr="00CB1A62">
          <w:rPr>
            <w:rFonts w:ascii="Georgia" w:hAnsi="Georgia"/>
            <w:rPrChange w:id="600" w:author="Panayi, Marios (NIH/NIDA) [F]" w:date="2021-03-26T14:36:00Z">
              <w:rPr>
                <w:rFonts w:ascii="Georgia" w:hAnsi="Georgia"/>
              </w:rPr>
            </w:rPrChange>
          </w:rPr>
          <w:t xml:space="preserve">, </w:t>
        </w:r>
      </w:ins>
      <w:ins w:id="601" w:author="Panayi, Marios (NIH/NIDA) [F]" w:date="2021-03-26T12:34:00Z">
        <w:r w:rsidR="002E3BB1" w:rsidRPr="00CB1A62">
          <w:rPr>
            <w:rFonts w:ascii="Georgia" w:hAnsi="Georgia"/>
            <w:rPrChange w:id="602" w:author="Panayi, Marios (NIH/NIDA) [F]" w:date="2021-03-26T14:36:00Z">
              <w:rPr>
                <w:rFonts w:ascii="Georgia" w:hAnsi="Georgia"/>
              </w:rPr>
            </w:rPrChange>
          </w:rPr>
          <w:t xml:space="preserve">sucrose/vehicle, </w:t>
        </w:r>
        <w:r w:rsidR="006B43A2" w:rsidRPr="00CB1A62">
          <w:rPr>
            <w:rFonts w:ascii="Georgia" w:hAnsi="Georgia"/>
            <w:rPrChange w:id="603" w:author="Panayi, Marios (NIH/NIDA) [F]" w:date="2021-03-26T14:36:00Z">
              <w:rPr>
                <w:rFonts w:ascii="Georgia" w:hAnsi="Georgia"/>
              </w:rPr>
            </w:rPrChange>
          </w:rPr>
          <w:t>sucrose/</w:t>
        </w:r>
        <w:r w:rsidR="006B43A2" w:rsidRPr="00CB1A62">
          <w:rPr>
            <w:rFonts w:ascii="Georgia" w:hAnsi="Georgia"/>
            <w:rPrChange w:id="604" w:author="Panayi, Marios (NIH/NIDA) [F]" w:date="2021-03-26T14:36:00Z">
              <w:rPr>
                <w:rFonts w:ascii="Georgia" w:hAnsi="Georgia"/>
              </w:rPr>
            </w:rPrChange>
          </w:rPr>
          <w:t>VK4-116</w:t>
        </w:r>
        <w:r w:rsidR="006B43A2" w:rsidRPr="00CB1A62">
          <w:rPr>
            <w:rFonts w:ascii="Georgia" w:hAnsi="Georgia"/>
            <w:rPrChange w:id="605" w:author="Panayi, Marios (NIH/NIDA) [F]" w:date="2021-03-26T14:36:00Z">
              <w:rPr>
                <w:rFonts w:ascii="Georgia" w:hAnsi="Georgia"/>
              </w:rPr>
            </w:rPrChange>
          </w:rPr>
          <w:t>, cocaine/vehicle,</w:t>
        </w:r>
      </w:ins>
      <w:ins w:id="606" w:author="Panayi, Marios (NIH/NIDA) [F]" w:date="2021-03-26T12:35:00Z">
        <w:r w:rsidR="006B43A2" w:rsidRPr="00CB1A62">
          <w:rPr>
            <w:rFonts w:ascii="Georgia" w:hAnsi="Georgia"/>
            <w:rPrChange w:id="607" w:author="Panayi, Marios (NIH/NIDA) [F]" w:date="2021-03-26T14:36:00Z">
              <w:rPr>
                <w:rFonts w:ascii="Georgia" w:hAnsi="Georgia"/>
              </w:rPr>
            </w:rPrChange>
          </w:rPr>
          <w:t xml:space="preserve"> and</w:t>
        </w:r>
      </w:ins>
      <w:ins w:id="608" w:author="Panayi, Marios (NIH/NIDA) [F]" w:date="2021-03-26T12:34:00Z">
        <w:r w:rsidR="006B43A2" w:rsidRPr="00CB1A62">
          <w:rPr>
            <w:rFonts w:ascii="Georgia" w:hAnsi="Georgia"/>
            <w:rPrChange w:id="609" w:author="Panayi, Marios (NIH/NIDA) [F]" w:date="2021-03-26T14:36:00Z">
              <w:rPr>
                <w:rFonts w:ascii="Georgia" w:hAnsi="Georgia"/>
              </w:rPr>
            </w:rPrChange>
          </w:rPr>
          <w:t xml:space="preserve"> cocaine/</w:t>
        </w:r>
        <w:r w:rsidR="006B43A2" w:rsidRPr="00CB1A62">
          <w:rPr>
            <w:rFonts w:ascii="Georgia" w:hAnsi="Georgia"/>
            <w:rPrChange w:id="610" w:author="Panayi, Marios (NIH/NIDA) [F]" w:date="2021-03-26T14:36:00Z">
              <w:rPr>
                <w:rFonts w:ascii="Georgia" w:hAnsi="Georgia"/>
              </w:rPr>
            </w:rPrChange>
          </w:rPr>
          <w:t>VK4-116</w:t>
        </w:r>
        <w:r w:rsidR="006B43A2" w:rsidRPr="00CB1A62">
          <w:rPr>
            <w:rFonts w:ascii="Georgia" w:hAnsi="Georgia"/>
            <w:rPrChange w:id="611" w:author="Panayi, Marios (NIH/NIDA) [F]" w:date="2021-03-26T14:36:00Z">
              <w:rPr>
                <w:rFonts w:ascii="Georgia" w:hAnsi="Georgia"/>
              </w:rPr>
            </w:rPrChange>
          </w:rPr>
          <w:t>.</w:t>
        </w:r>
      </w:ins>
      <w:ins w:id="612" w:author="Panayi, Marios (NIH/NIDA) [F]" w:date="2021-03-26T13:03:00Z">
        <w:r w:rsidR="00222CCD" w:rsidRPr="00CB1A62">
          <w:rPr>
            <w:rFonts w:ascii="Georgia" w:hAnsi="Georgia"/>
            <w:rPrChange w:id="613" w:author="Panayi, Marios (NIH/NIDA) [F]" w:date="2021-03-26T14:36:00Z">
              <w:rPr>
                <w:rFonts w:ascii="Georgia" w:hAnsi="Georgia"/>
              </w:rPr>
            </w:rPrChange>
          </w:rPr>
          <w:t xml:space="preserve"> </w:t>
        </w:r>
      </w:ins>
    </w:p>
    <w:p w14:paraId="6369C78D" w14:textId="69A640C1" w:rsidR="009B48A7" w:rsidRPr="00CB1A62" w:rsidDel="006B43A2" w:rsidRDefault="00F61087" w:rsidP="00584AE8">
      <w:pPr>
        <w:spacing w:line="240" w:lineRule="auto"/>
        <w:rPr>
          <w:del w:id="614" w:author="Panayi, Marios (NIH/NIDA) [F]" w:date="2021-03-26T12:35:00Z"/>
          <w:rFonts w:ascii="Georgia" w:hAnsi="Georgia" w:cs="Arial"/>
          <w:rPrChange w:id="615" w:author="Panayi, Marios (NIH/NIDA) [F]" w:date="2021-03-26T14:36:00Z">
            <w:rPr>
              <w:del w:id="616" w:author="Panayi, Marios (NIH/NIDA) [F]" w:date="2021-03-26T12:35:00Z"/>
              <w:rFonts w:ascii="Georgia" w:hAnsi="Georgia" w:cs="Arial"/>
            </w:rPr>
          </w:rPrChange>
        </w:rPr>
      </w:pPr>
      <w:ins w:id="617" w:author="Panayi, Marios (NIH/NIDA) [F]" w:date="2021-03-26T14:32:00Z">
        <w:r w:rsidRPr="00CB1A62">
          <w:rPr>
            <w:rFonts w:ascii="Georgia" w:hAnsi="Georgia"/>
            <w:u w:val="single"/>
            <w:rPrChange w:id="618" w:author="Panayi, Marios (NIH/NIDA) [F]" w:date="2021-03-26T14:36:00Z">
              <w:rPr>
                <w:rFonts w:ascii="Georgia" w:hAnsi="Georgia"/>
                <w:u w:val="single"/>
              </w:rPr>
            </w:rPrChange>
          </w:rPr>
          <w:t>Expected</w:t>
        </w:r>
      </w:ins>
      <w:ins w:id="619" w:author="Panayi, Marios (NIH/NIDA) [F]" w:date="2021-03-26T12:35:00Z">
        <w:r w:rsidR="006B43A2" w:rsidRPr="00CB1A62">
          <w:rPr>
            <w:rFonts w:ascii="Georgia" w:hAnsi="Georgia"/>
            <w:u w:val="single"/>
            <w:rPrChange w:id="620" w:author="Panayi, Marios (NIH/NIDA) [F]" w:date="2021-03-26T14:36:00Z">
              <w:rPr>
                <w:rFonts w:ascii="Georgia" w:hAnsi="Georgia"/>
                <w:b/>
                <w:bCs/>
              </w:rPr>
            </w:rPrChange>
          </w:rPr>
          <w:t xml:space="preserve"> results</w:t>
        </w:r>
      </w:ins>
      <w:ins w:id="621" w:author="Panayi, Marios (NIH/NIDA) [F]" w:date="2021-03-26T14:00:00Z">
        <w:r w:rsidR="0029489D" w:rsidRPr="00CB1A62">
          <w:rPr>
            <w:rFonts w:ascii="Georgia" w:hAnsi="Georgia"/>
            <w:u w:val="single"/>
            <w:rPrChange w:id="622" w:author="Panayi, Marios (NIH/NIDA) [F]" w:date="2021-03-26T14:36:00Z">
              <w:rPr>
                <w:rFonts w:ascii="Georgia" w:hAnsi="Georgia"/>
              </w:rPr>
            </w:rPrChange>
          </w:rPr>
          <w:t>:</w:t>
        </w:r>
      </w:ins>
      <w:ins w:id="623" w:author="Panayi, Marios (NIH/NIDA) [F]" w:date="2021-03-26T12:35:00Z">
        <w:r w:rsidR="006B43A2" w:rsidRPr="00CB1A62">
          <w:rPr>
            <w:rFonts w:ascii="Georgia" w:hAnsi="Georgia"/>
            <w:rPrChange w:id="624" w:author="Panayi, Marios (NIH/NIDA) [F]" w:date="2021-03-26T14:36:00Z">
              <w:rPr>
                <w:rFonts w:ascii="Georgia" w:hAnsi="Georgia"/>
                <w:b/>
                <w:bCs/>
              </w:rPr>
            </w:rPrChange>
          </w:rPr>
          <w:t xml:space="preserve"> </w:t>
        </w:r>
      </w:ins>
      <w:ins w:id="625" w:author="Panayi, Marios (NIH/NIDA) [F]" w:date="2021-03-26T12:36:00Z">
        <w:r w:rsidR="006B43A2" w:rsidRPr="00CB1A62">
          <w:rPr>
            <w:rFonts w:ascii="Georgia" w:hAnsi="Georgia"/>
            <w:rPrChange w:id="626" w:author="Panayi, Marios (NIH/NIDA) [F]" w:date="2021-03-26T14:36:00Z">
              <w:rPr>
                <w:rFonts w:ascii="Georgia" w:hAnsi="Georgia"/>
                <w:b/>
                <w:bCs/>
              </w:rPr>
            </w:rPrChange>
          </w:rPr>
          <w:t>In cocaine rats</w:t>
        </w:r>
      </w:ins>
      <w:ins w:id="627" w:author="Panayi, Marios (NIH/NIDA) [F]" w:date="2021-03-26T12:37:00Z">
        <w:r w:rsidR="006B43A2" w:rsidRPr="00CB1A62">
          <w:rPr>
            <w:rFonts w:ascii="Georgia" w:hAnsi="Georgia"/>
            <w:rPrChange w:id="628" w:author="Panayi, Marios (NIH/NIDA) [F]" w:date="2021-03-26T14:36:00Z">
              <w:rPr>
                <w:rFonts w:ascii="Georgia" w:hAnsi="Georgia"/>
              </w:rPr>
            </w:rPrChange>
          </w:rPr>
          <w:t>,</w:t>
        </w:r>
      </w:ins>
      <w:ins w:id="629" w:author="Panayi, Marios (NIH/NIDA) [F]" w:date="2021-03-26T12:36:00Z">
        <w:r w:rsidR="006B43A2" w:rsidRPr="00CB1A62">
          <w:rPr>
            <w:rFonts w:ascii="Georgia" w:hAnsi="Georgia"/>
            <w:b/>
            <w:bCs/>
            <w:rPrChange w:id="630" w:author="Panayi, Marios (NIH/NIDA) [F]" w:date="2021-03-26T14:36:00Z">
              <w:rPr>
                <w:rFonts w:ascii="Georgia" w:hAnsi="Georgia"/>
                <w:b/>
                <w:bCs/>
              </w:rPr>
            </w:rPrChange>
          </w:rPr>
          <w:t xml:space="preserve"> </w:t>
        </w:r>
      </w:ins>
    </w:p>
    <w:p w14:paraId="001CE1AF" w14:textId="4E9A4D58" w:rsidR="004C1B8A" w:rsidRPr="00CB1A62" w:rsidRDefault="006B43A2" w:rsidP="006B43A2">
      <w:pPr>
        <w:spacing w:line="240" w:lineRule="auto"/>
        <w:rPr>
          <w:rFonts w:ascii="Georgia" w:hAnsi="Georgia" w:cs="Arial"/>
          <w:rPrChange w:id="631" w:author="Panayi, Marios (NIH/NIDA) [F]" w:date="2021-03-26T14:36:00Z">
            <w:rPr>
              <w:rFonts w:ascii="Georgia" w:hAnsi="Georgia" w:cs="Arial"/>
            </w:rPr>
          </w:rPrChange>
        </w:rPr>
      </w:pPr>
      <w:ins w:id="632" w:author="Panayi, Marios (NIH/NIDA) [F]" w:date="2021-03-26T12:36:00Z">
        <w:r w:rsidRPr="00CB1A62">
          <w:rPr>
            <w:rFonts w:ascii="Georgia" w:hAnsi="Georgia"/>
            <w:rPrChange w:id="633" w:author="Panayi, Marios (NIH/NIDA) [F]" w:date="2021-03-26T14:36:00Z">
              <w:rPr>
                <w:rFonts w:ascii="Georgia" w:hAnsi="Georgia"/>
              </w:rPr>
            </w:rPrChange>
          </w:rPr>
          <w:t>VK4-116</w:t>
        </w:r>
      </w:ins>
      <w:del w:id="634" w:author="Panayi, Marios (NIH/NIDA) [F]" w:date="2021-03-26T12:36:00Z">
        <w:r w:rsidR="004C1B8A" w:rsidRPr="00CB1A62" w:rsidDel="006B43A2">
          <w:rPr>
            <w:rFonts w:ascii="Georgia" w:hAnsi="Georgia" w:cs="Arial"/>
            <w:rPrChange w:id="635" w:author="Panayi, Marios (NIH/NIDA) [F]" w:date="2021-03-26T14:36:00Z">
              <w:rPr>
                <w:rFonts w:ascii="Georgia" w:hAnsi="Georgia" w:cs="Arial"/>
              </w:rPr>
            </w:rPrChange>
          </w:rPr>
          <w:delText>The D3 antagonist</w:delText>
        </w:r>
      </w:del>
      <w:r w:rsidR="004C1B8A" w:rsidRPr="00CB1A62">
        <w:rPr>
          <w:rFonts w:ascii="Georgia" w:hAnsi="Georgia" w:cs="Arial"/>
          <w:rPrChange w:id="636" w:author="Panayi, Marios (NIH/NIDA) [F]" w:date="2021-03-26T14:36:00Z">
            <w:rPr>
              <w:rFonts w:ascii="Georgia" w:hAnsi="Georgia" w:cs="Arial"/>
            </w:rPr>
          </w:rPrChange>
        </w:rPr>
        <w:t xml:space="preserve"> is expected to mitigate the behavioral inflexibility </w:t>
      </w:r>
      <w:ins w:id="637" w:author="Panayi, Marios (NIH/NIDA) [F]" w:date="2021-03-26T12:36:00Z">
        <w:r w:rsidRPr="00CB1A62">
          <w:rPr>
            <w:rFonts w:ascii="Georgia" w:hAnsi="Georgia" w:cs="Arial"/>
            <w:rPrChange w:id="638" w:author="Panayi, Marios (NIH/NIDA) [F]" w:date="2021-03-26T14:36:00Z">
              <w:rPr>
                <w:rFonts w:ascii="Georgia" w:hAnsi="Georgia" w:cs="Arial"/>
              </w:rPr>
            </w:rPrChange>
          </w:rPr>
          <w:t>and</w:t>
        </w:r>
      </w:ins>
      <w:ins w:id="639" w:author="Panayi, Marios (NIH/NIDA) [F]" w:date="2021-03-26T12:49:00Z">
        <w:r w:rsidR="00E1022F" w:rsidRPr="00CB1A62">
          <w:rPr>
            <w:rFonts w:ascii="Georgia" w:hAnsi="Georgia" w:cs="Arial"/>
            <w:rPrChange w:id="640" w:author="Panayi, Marios (NIH/NIDA) [F]" w:date="2021-03-26T14:36:00Z">
              <w:rPr>
                <w:rFonts w:ascii="Georgia" w:hAnsi="Georgia" w:cs="Arial"/>
              </w:rPr>
            </w:rPrChange>
          </w:rPr>
          <w:t xml:space="preserve"> underlying</w:t>
        </w:r>
      </w:ins>
      <w:ins w:id="641" w:author="Panayi, Marios (NIH/NIDA) [F]" w:date="2021-03-26T12:36:00Z">
        <w:r w:rsidRPr="00CB1A62">
          <w:rPr>
            <w:rFonts w:ascii="Georgia" w:hAnsi="Georgia" w:cs="Arial"/>
            <w:rPrChange w:id="642" w:author="Panayi, Marios (NIH/NIDA) [F]" w:date="2021-03-26T14:36:00Z">
              <w:rPr>
                <w:rFonts w:ascii="Georgia" w:hAnsi="Georgia" w:cs="Arial"/>
              </w:rPr>
            </w:rPrChange>
          </w:rPr>
          <w:t xml:space="preserve"> </w:t>
        </w:r>
      </w:ins>
      <w:ins w:id="643" w:author="Panayi, Marios (NIH/NIDA) [F]" w:date="2021-03-26T12:49:00Z">
        <w:r w:rsidR="00E1022F" w:rsidRPr="00CB1A62">
          <w:rPr>
            <w:rFonts w:ascii="Georgia" w:hAnsi="Georgia" w:cs="Arial"/>
            <w:rPrChange w:id="644" w:author="Panayi, Marios (NIH/NIDA) [F]" w:date="2021-03-26T14:36:00Z">
              <w:rPr>
                <w:rFonts w:ascii="Georgia" w:hAnsi="Georgia" w:cs="Arial"/>
              </w:rPr>
            </w:rPrChange>
          </w:rPr>
          <w:t>disturbances to</w:t>
        </w:r>
      </w:ins>
      <w:ins w:id="645" w:author="Panayi, Marios (NIH/NIDA) [F]" w:date="2021-03-26T12:36:00Z">
        <w:r w:rsidRPr="00CB1A62">
          <w:rPr>
            <w:rFonts w:ascii="Georgia" w:hAnsi="Georgia" w:cs="Arial"/>
            <w:rPrChange w:id="646" w:author="Panayi, Marios (NIH/NIDA) [F]" w:date="2021-03-26T14:36:00Z">
              <w:rPr>
                <w:rFonts w:ascii="Georgia" w:hAnsi="Georgia" w:cs="Arial"/>
              </w:rPr>
            </w:rPrChange>
          </w:rPr>
          <w:t xml:space="preserve"> cognitive map representations in OFC</w:t>
        </w:r>
      </w:ins>
      <w:ins w:id="647" w:author="Panayi, Marios (NIH/NIDA) [F]" w:date="2021-03-26T12:41:00Z">
        <w:r w:rsidRPr="00CB1A62">
          <w:rPr>
            <w:rFonts w:ascii="Georgia" w:hAnsi="Georgia" w:cs="Arial"/>
            <w:rPrChange w:id="648" w:author="Panayi, Marios (NIH/NIDA) [F]" w:date="2021-03-26T14:36:00Z">
              <w:rPr>
                <w:rFonts w:ascii="Georgia" w:hAnsi="Georgia" w:cs="Arial"/>
              </w:rPr>
            </w:rPrChange>
          </w:rPr>
          <w:t xml:space="preserve"> described in Exp</w:t>
        </w:r>
      </w:ins>
      <w:ins w:id="649" w:author="Panayi, Marios (NIH/NIDA) [F]" w:date="2021-03-26T14:33:00Z">
        <w:r w:rsidR="000D0E2C" w:rsidRPr="00CB1A62">
          <w:rPr>
            <w:rFonts w:ascii="Georgia" w:hAnsi="Georgia" w:cs="Arial"/>
            <w:rPrChange w:id="650" w:author="Panayi, Marios (NIH/NIDA) [F]" w:date="2021-03-26T14:36:00Z">
              <w:rPr>
                <w:rFonts w:ascii="Georgia" w:hAnsi="Georgia" w:cs="Arial"/>
              </w:rPr>
            </w:rPrChange>
          </w:rPr>
          <w:t>erimen</w:t>
        </w:r>
      </w:ins>
      <w:ins w:id="651" w:author="Panayi, Marios (NIH/NIDA) [F]" w:date="2021-03-26T12:41:00Z">
        <w:r w:rsidRPr="00CB1A62">
          <w:rPr>
            <w:rFonts w:ascii="Georgia" w:hAnsi="Georgia" w:cs="Arial"/>
            <w:rPrChange w:id="652" w:author="Panayi, Marios (NIH/NIDA) [F]" w:date="2021-03-26T14:36:00Z">
              <w:rPr>
                <w:rFonts w:ascii="Georgia" w:hAnsi="Georgia" w:cs="Arial"/>
              </w:rPr>
            </w:rPrChange>
          </w:rPr>
          <w:t>t 1</w:t>
        </w:r>
      </w:ins>
      <w:ins w:id="653" w:author="Panayi, Marios (NIH/NIDA) [F]" w:date="2021-03-26T12:40:00Z">
        <w:r w:rsidRPr="00CB1A62">
          <w:rPr>
            <w:rFonts w:ascii="Georgia" w:hAnsi="Georgia" w:cs="Arial"/>
            <w:rPrChange w:id="654" w:author="Panayi, Marios (NIH/NIDA) [F]" w:date="2021-03-26T14:36:00Z">
              <w:rPr>
                <w:rFonts w:ascii="Georgia" w:hAnsi="Georgia" w:cs="Arial"/>
              </w:rPr>
            </w:rPrChange>
          </w:rPr>
          <w:t>, tha</w:t>
        </w:r>
      </w:ins>
      <w:ins w:id="655" w:author="Panayi, Marios (NIH/NIDA) [F]" w:date="2021-03-26T12:41:00Z">
        <w:r w:rsidRPr="00CB1A62">
          <w:rPr>
            <w:rFonts w:ascii="Georgia" w:hAnsi="Georgia" w:cs="Arial"/>
            <w:rPrChange w:id="656" w:author="Panayi, Marios (NIH/NIDA) [F]" w:date="2021-03-26T14:36:00Z">
              <w:rPr>
                <w:rFonts w:ascii="Georgia" w:hAnsi="Georgia" w:cs="Arial"/>
              </w:rPr>
            </w:rPrChange>
          </w:rPr>
          <w:t>t is</w:t>
        </w:r>
      </w:ins>
      <w:ins w:id="657" w:author="Panayi, Marios (NIH/NIDA) [F]" w:date="2021-03-26T12:42:00Z">
        <w:r w:rsidRPr="00CB1A62">
          <w:rPr>
            <w:rFonts w:ascii="Georgia" w:hAnsi="Georgia" w:cs="Arial"/>
            <w:rPrChange w:id="658" w:author="Panayi, Marios (NIH/NIDA) [F]" w:date="2021-03-26T14:36:00Z">
              <w:rPr>
                <w:rFonts w:ascii="Georgia" w:hAnsi="Georgia" w:cs="Arial"/>
              </w:rPr>
            </w:rPrChange>
          </w:rPr>
          <w:t>,</w:t>
        </w:r>
      </w:ins>
      <w:ins w:id="659" w:author="Panayi, Marios (NIH/NIDA) [F]" w:date="2021-03-26T12:41:00Z">
        <w:r w:rsidRPr="00CB1A62">
          <w:rPr>
            <w:rFonts w:ascii="Georgia" w:hAnsi="Georgia" w:cs="Arial"/>
            <w:rPrChange w:id="660" w:author="Panayi, Marios (NIH/NIDA) [F]" w:date="2021-03-26T14:36:00Z">
              <w:rPr>
                <w:rFonts w:ascii="Georgia" w:hAnsi="Georgia" w:cs="Arial"/>
              </w:rPr>
            </w:rPrChange>
          </w:rPr>
          <w:t xml:space="preserve"> </w:t>
        </w:r>
        <w:r w:rsidRPr="00CB1A62">
          <w:rPr>
            <w:rFonts w:ascii="Georgia" w:hAnsi="Georgia"/>
            <w:rPrChange w:id="661" w:author="Panayi, Marios (NIH/NIDA) [F]" w:date="2021-03-26T14:36:00Z">
              <w:rPr>
                <w:rFonts w:ascii="Georgia" w:hAnsi="Georgia"/>
              </w:rPr>
            </w:rPrChange>
          </w:rPr>
          <w:t>cocaine/VK4-116</w:t>
        </w:r>
        <w:r w:rsidRPr="00CB1A62">
          <w:rPr>
            <w:rFonts w:ascii="Georgia" w:hAnsi="Georgia"/>
            <w:rPrChange w:id="662" w:author="Panayi, Marios (NIH/NIDA) [F]" w:date="2021-03-26T14:36:00Z">
              <w:rPr>
                <w:rFonts w:ascii="Georgia" w:hAnsi="Georgia"/>
              </w:rPr>
            </w:rPrChange>
          </w:rPr>
          <w:t xml:space="preserve"> will be more similar to </w:t>
        </w:r>
        <w:r w:rsidRPr="00CB1A62">
          <w:rPr>
            <w:rFonts w:ascii="Georgia" w:hAnsi="Georgia"/>
            <w:rPrChange w:id="663" w:author="Panayi, Marios (NIH/NIDA) [F]" w:date="2021-03-26T14:36:00Z">
              <w:rPr>
                <w:rFonts w:ascii="Georgia" w:hAnsi="Georgia"/>
              </w:rPr>
            </w:rPrChange>
          </w:rPr>
          <w:t>sucrose/vehicle</w:t>
        </w:r>
        <w:r w:rsidRPr="00CB1A62">
          <w:rPr>
            <w:rFonts w:ascii="Georgia" w:hAnsi="Georgia"/>
            <w:rPrChange w:id="664" w:author="Panayi, Marios (NIH/NIDA) [F]" w:date="2021-03-26T14:36:00Z">
              <w:rPr>
                <w:rFonts w:ascii="Georgia" w:hAnsi="Georgia"/>
              </w:rPr>
            </w:rPrChange>
          </w:rPr>
          <w:t>.</w:t>
        </w:r>
      </w:ins>
      <w:ins w:id="665" w:author="Panayi, Marios (NIH/NIDA) [F]" w:date="2021-03-26T12:42:00Z">
        <w:r w:rsidRPr="00CB1A62">
          <w:rPr>
            <w:rFonts w:ascii="Georgia" w:hAnsi="Georgia"/>
            <w:rPrChange w:id="666" w:author="Panayi, Marios (NIH/NIDA) [F]" w:date="2021-03-26T14:36:00Z">
              <w:rPr>
                <w:rFonts w:ascii="Georgia" w:hAnsi="Georgia"/>
              </w:rPr>
            </w:rPrChange>
          </w:rPr>
          <w:t xml:space="preserve"> </w:t>
        </w:r>
        <w:r w:rsidRPr="00CB1A62">
          <w:rPr>
            <w:rFonts w:ascii="Georgia" w:hAnsi="Georgia" w:cs="Arial"/>
            <w:rPrChange w:id="667" w:author="Panayi, Marios (NIH/NIDA) [F]" w:date="2021-03-26T14:36:00Z">
              <w:rPr>
                <w:rFonts w:ascii="Georgia" w:hAnsi="Georgia" w:cs="Arial"/>
              </w:rPr>
            </w:rPrChange>
          </w:rPr>
          <w:t>Of relevance in interpreting any effect will</w:t>
        </w:r>
        <w:r w:rsidRPr="00CB1A62">
          <w:rPr>
            <w:rFonts w:ascii="Georgia" w:hAnsi="Georgia" w:cs="Arial"/>
            <w:rPrChange w:id="668" w:author="Panayi, Marios (NIH/NIDA) [F]" w:date="2021-03-26T14:36:00Z">
              <w:rPr>
                <w:rFonts w:ascii="Georgia" w:hAnsi="Georgia" w:cs="Arial"/>
              </w:rPr>
            </w:rPrChange>
          </w:rPr>
          <w:t xml:space="preserve"> be whether </w:t>
        </w:r>
        <w:r w:rsidRPr="00CB1A62">
          <w:rPr>
            <w:rFonts w:ascii="Georgia" w:hAnsi="Georgia"/>
            <w:rPrChange w:id="669" w:author="Panayi, Marios (NIH/NIDA) [F]" w:date="2021-03-26T14:36:00Z">
              <w:rPr>
                <w:rFonts w:ascii="Georgia" w:hAnsi="Georgia"/>
              </w:rPr>
            </w:rPrChange>
          </w:rPr>
          <w:t>VK4-116</w:t>
        </w:r>
        <w:r w:rsidRPr="00CB1A62">
          <w:rPr>
            <w:rFonts w:ascii="Georgia" w:hAnsi="Georgia"/>
            <w:rPrChange w:id="670" w:author="Panayi, Marios (NIH/NIDA) [F]" w:date="2021-03-26T14:36:00Z">
              <w:rPr>
                <w:rFonts w:ascii="Georgia" w:hAnsi="Georgia"/>
              </w:rPr>
            </w:rPrChange>
          </w:rPr>
          <w:t xml:space="preserve"> </w:t>
        </w:r>
      </w:ins>
      <w:ins w:id="671" w:author="Panayi, Marios (NIH/NIDA) [F]" w:date="2021-03-26T12:43:00Z">
        <w:r w:rsidRPr="00CB1A62">
          <w:rPr>
            <w:rFonts w:ascii="Georgia" w:hAnsi="Georgia"/>
            <w:rPrChange w:id="672" w:author="Panayi, Marios (NIH/NIDA) [F]" w:date="2021-03-26T14:36:00Z">
              <w:rPr>
                <w:rFonts w:ascii="Georgia" w:hAnsi="Georgia"/>
              </w:rPr>
            </w:rPrChange>
          </w:rPr>
          <w:t xml:space="preserve">affects behavior or cognitive map representations in sucrose control rats. </w:t>
        </w:r>
      </w:ins>
      <w:ins w:id="673" w:author="Panayi, Marios (NIH/NIDA) [F]" w:date="2021-03-26T12:50:00Z">
        <w:r w:rsidR="00E1022F" w:rsidRPr="00CB1A62">
          <w:rPr>
            <w:rFonts w:ascii="Georgia" w:hAnsi="Georgia"/>
            <w:rPrChange w:id="674" w:author="Panayi, Marios (NIH/NIDA) [F]" w:date="2021-03-26T14:36:00Z">
              <w:rPr>
                <w:rFonts w:ascii="Georgia" w:hAnsi="Georgia"/>
              </w:rPr>
            </w:rPrChange>
          </w:rPr>
          <w:t xml:space="preserve">This will </w:t>
        </w:r>
      </w:ins>
      <w:ins w:id="675" w:author="Panayi, Marios (NIH/NIDA) [F]" w:date="2021-03-26T12:51:00Z">
        <w:r w:rsidR="00E1022F" w:rsidRPr="00CB1A62">
          <w:rPr>
            <w:rFonts w:ascii="Georgia" w:hAnsi="Georgia"/>
            <w:rPrChange w:id="676" w:author="Panayi, Marios (NIH/NIDA) [F]" w:date="2021-03-26T14:36:00Z">
              <w:rPr>
                <w:rFonts w:ascii="Georgia" w:hAnsi="Georgia"/>
              </w:rPr>
            </w:rPrChange>
          </w:rPr>
          <w:t xml:space="preserve">indicate whether </w:t>
        </w:r>
        <w:r w:rsidR="00E1022F" w:rsidRPr="00CB1A62">
          <w:rPr>
            <w:rFonts w:ascii="Georgia" w:hAnsi="Georgia"/>
            <w:rPrChange w:id="677" w:author="Panayi, Marios (NIH/NIDA) [F]" w:date="2021-03-26T14:36:00Z">
              <w:rPr>
                <w:rFonts w:ascii="Georgia" w:hAnsi="Georgia"/>
              </w:rPr>
            </w:rPrChange>
          </w:rPr>
          <w:t>VK4-116</w:t>
        </w:r>
        <w:r w:rsidR="00E1022F" w:rsidRPr="00CB1A62">
          <w:rPr>
            <w:rFonts w:ascii="Georgia" w:hAnsi="Georgia"/>
            <w:rPrChange w:id="678" w:author="Panayi, Marios (NIH/NIDA) [F]" w:date="2021-03-26T14:36:00Z">
              <w:rPr>
                <w:rFonts w:ascii="Georgia" w:hAnsi="Georgia"/>
              </w:rPr>
            </w:rPrChange>
          </w:rPr>
          <w:t xml:space="preserve"> </w:t>
        </w:r>
      </w:ins>
      <w:ins w:id="679" w:author="Panayi, Marios (NIH/NIDA) [F]" w:date="2021-03-26T12:53:00Z">
        <w:r w:rsidR="00E1022F" w:rsidRPr="00CB1A62">
          <w:rPr>
            <w:rFonts w:ascii="Georgia" w:hAnsi="Georgia"/>
            <w:rPrChange w:id="680" w:author="Panayi, Marios (NIH/NIDA) [F]" w:date="2021-03-26T14:36:00Z">
              <w:rPr>
                <w:rFonts w:ascii="Georgia" w:hAnsi="Georgia"/>
              </w:rPr>
            </w:rPrChange>
          </w:rPr>
          <w:t>generally promotes behavioral flexibility, or if it is treating the specific impairments induced by a history of cocaine use.</w:t>
        </w:r>
      </w:ins>
      <w:ins w:id="681" w:author="Panayi, Marios (NIH/NIDA) [F]" w:date="2021-03-26T12:54:00Z">
        <w:r w:rsidR="00E1022F" w:rsidRPr="00CB1A62">
          <w:rPr>
            <w:rFonts w:ascii="Georgia" w:hAnsi="Georgia"/>
            <w:rPrChange w:id="682" w:author="Panayi, Marios (NIH/NIDA) [F]" w:date="2021-03-26T14:36:00Z">
              <w:rPr>
                <w:rFonts w:ascii="Georgia" w:hAnsi="Georgia"/>
              </w:rPr>
            </w:rPrChange>
          </w:rPr>
          <w:t xml:space="preserve"> </w:t>
        </w:r>
      </w:ins>
      <w:ins w:id="683" w:author="Panayi, Marios (NIH/NIDA) [F]" w:date="2021-03-26T12:44:00Z">
        <w:r w:rsidR="00E1022F" w:rsidRPr="00CB1A62">
          <w:rPr>
            <w:rFonts w:ascii="Georgia" w:hAnsi="Georgia"/>
            <w:rPrChange w:id="684" w:author="Panayi, Marios (NIH/NIDA) [F]" w:date="2021-03-26T14:36:00Z">
              <w:rPr>
                <w:rFonts w:ascii="Georgia" w:hAnsi="Georgia"/>
              </w:rPr>
            </w:rPrChange>
          </w:rPr>
          <w:t xml:space="preserve">Previous findings </w:t>
        </w:r>
      </w:ins>
      <w:ins w:id="685" w:author="Panayi, Marios (NIH/NIDA) [F]" w:date="2021-03-26T12:45:00Z">
        <w:r w:rsidR="00E1022F" w:rsidRPr="00CB1A62">
          <w:rPr>
            <w:rFonts w:ascii="Georgia" w:hAnsi="Georgia"/>
            <w:rPrChange w:id="686" w:author="Panayi, Marios (NIH/NIDA) [F]" w:date="2021-03-26T14:36:00Z">
              <w:rPr>
                <w:rFonts w:ascii="Georgia" w:hAnsi="Georgia"/>
              </w:rPr>
            </w:rPrChange>
          </w:rPr>
          <w:t xml:space="preserve">suggest that </w:t>
        </w:r>
        <w:r w:rsidR="00E1022F" w:rsidRPr="00CB1A62">
          <w:rPr>
            <w:rFonts w:ascii="Georgia" w:hAnsi="Georgia"/>
            <w:rPrChange w:id="687" w:author="Panayi, Marios (NIH/NIDA) [F]" w:date="2021-03-26T14:36:00Z">
              <w:rPr>
                <w:rFonts w:ascii="Georgia" w:hAnsi="Georgia"/>
              </w:rPr>
            </w:rPrChange>
          </w:rPr>
          <w:t>VK4-116</w:t>
        </w:r>
        <w:r w:rsidR="00E1022F" w:rsidRPr="00CB1A62">
          <w:rPr>
            <w:rFonts w:ascii="Georgia" w:hAnsi="Georgia"/>
            <w:rPrChange w:id="688" w:author="Panayi, Marios (NIH/NIDA) [F]" w:date="2021-03-26T14:36:00Z">
              <w:rPr>
                <w:rFonts w:ascii="Georgia" w:hAnsi="Georgia"/>
              </w:rPr>
            </w:rPrChange>
          </w:rPr>
          <w:t xml:space="preserve"> will neither facilitate nor impair </w:t>
        </w:r>
      </w:ins>
      <w:ins w:id="689" w:author="Panayi, Marios (NIH/NIDA) [F]" w:date="2021-03-26T12:54:00Z">
        <w:r w:rsidR="00222CCD" w:rsidRPr="00CB1A62">
          <w:rPr>
            <w:rFonts w:ascii="Georgia" w:hAnsi="Georgia"/>
            <w:rPrChange w:id="690" w:author="Panayi, Marios (NIH/NIDA) [F]" w:date="2021-03-26T14:36:00Z">
              <w:rPr>
                <w:rFonts w:ascii="Georgia" w:hAnsi="Georgia"/>
              </w:rPr>
            </w:rPrChange>
          </w:rPr>
          <w:t xml:space="preserve">a variety of control </w:t>
        </w:r>
      </w:ins>
      <w:ins w:id="691" w:author="Panayi, Marios (NIH/NIDA) [F]" w:date="2021-03-26T12:45:00Z">
        <w:r w:rsidR="00E1022F" w:rsidRPr="00CB1A62">
          <w:rPr>
            <w:rFonts w:ascii="Georgia" w:hAnsi="Georgia"/>
            <w:rPrChange w:id="692" w:author="Panayi, Marios (NIH/NIDA) [F]" w:date="2021-03-26T14:36:00Z">
              <w:rPr>
                <w:rFonts w:ascii="Georgia" w:hAnsi="Georgia"/>
              </w:rPr>
            </w:rPrChange>
          </w:rPr>
          <w:t>behavior</w:t>
        </w:r>
      </w:ins>
      <w:ins w:id="693" w:author="Panayi, Marios (NIH/NIDA) [F]" w:date="2021-03-26T12:55:00Z">
        <w:r w:rsidR="00222CCD" w:rsidRPr="00CB1A62">
          <w:rPr>
            <w:rFonts w:ascii="Georgia" w:hAnsi="Georgia"/>
            <w:rPrChange w:id="694" w:author="Panayi, Marios (NIH/NIDA) [F]" w:date="2021-03-26T14:36:00Z">
              <w:rPr>
                <w:rFonts w:ascii="Georgia" w:hAnsi="Georgia"/>
              </w:rPr>
            </w:rPrChange>
          </w:rPr>
          <w:t>s</w:t>
        </w:r>
      </w:ins>
      <w:ins w:id="695" w:author="Panayi, Marios (NIH/NIDA) [F]" w:date="2021-03-26T12:46:00Z">
        <w:r w:rsidR="00E1022F" w:rsidRPr="00CB1A62">
          <w:rPr>
            <w:rFonts w:ascii="Georgia" w:hAnsi="Georgia"/>
            <w:rPrChange w:id="696" w:author="Panayi, Marios (NIH/NIDA) [F]" w:date="2021-03-26T14:36:00Z">
              <w:rPr>
                <w:rFonts w:ascii="Georgia" w:hAnsi="Georgia"/>
              </w:rPr>
            </w:rPrChange>
          </w:rPr>
          <w:fldChar w:fldCharType="begin" w:fldLock="1"/>
        </w:r>
      </w:ins>
      <w:r w:rsidR="006A4185" w:rsidRPr="00CB1A62">
        <w:rPr>
          <w:rFonts w:ascii="Georgia" w:hAnsi="Georgia"/>
          <w:rPrChange w:id="697" w:author="Panayi, Marios (NIH/NIDA) [F]" w:date="2021-03-26T14:36:00Z">
            <w:rPr>
              <w:rFonts w:ascii="Georgia" w:hAnsi="Georgia"/>
            </w:rPr>
          </w:rPrChange>
        </w:rPr>
        <w:instrText>ADDIN CSL_CITATION {"citationItems":[{"id":"ITEM-1","itemData":{"DOI":"10.1038/s41386-018-0284-5","ISSN":"1740634X","PMID":"30555159","abstract":"Prescription opioids such as oxycodone are highly effective analgesics for clinical pain management, but their misuse and abuse have led to the current opioid epidemic in the United States. In order to ameliorate this public health crisis, the development of effective pharmacotherapies for the prevention and treatment of opioid abuse and addiction is essential and urgently required. In this study, we evaluated—in laboratory rats—the potential utility of VK4-116, a novel and highly selective dopamine D3 receptor (D3R) antagonist, for the prevention and treatment of prescription opioid use disorders. Pretreatment with VK4-116 (5–25 mg/kg, i.p.) dose-dependently inhibited the acquisition and maintenance of oxycodone self-administration. VK4-116 also lowered the break-point (BP) for oxycodone self-administration under a progressive-ratio schedule of reinforcement, shifted the oxycodone dose–response curve downward, and inhibited oxycodone extinction responding and reinstatement of oxycodone-seeking behavior. In addition, VK4-116 pretreatment dose-dependently enhanced the antinociceptive effects of oxycodone and reduced naloxone-precipitated conditioned place aversion in rats chronically treated with oxycodone. In contrast, VK4-116 had little effect on oral sucrose self-administration. Taken together, these findings indicate a central role for D3Rs in opioid reward and support further development of VK4-116 as an effective agent for mitigating the development of opioid addiction, reducing the severity of withdrawal and preventing relapse.","author":[{"dropping-particle":"","family":"You","given":"Zhi Bing","non-dropping-particle":"","parse-names":false,"suffix":""},{"dropping-particle":"","family":"Bi","given":"Guo Hua","non-dropping-particle":"","parse-names":false,"suffix":""},{"dropping-particle":"","family":"Galaj","given":"Ewa","non-dropping-particle":"","parse-names":false,"suffix":""},{"dropping-particle":"","family":"Kumar","given":"Vivek","non-dropping-particle":"","parse-names":false,"suffix":""},{"dropping-particle":"","family":"Cao","given":"Jianjing","non-dropping-particle":"","parse-names":false,"suffix":""},{"dropping-particle":"","family":"Gadiano","given":"Alexandra","non-dropping-particle":"","parse-names":false,"suffix":""},{"dropping-particle":"","family":"Rais","given":"Rana","non-dropping-particle":"","parse-names":false,"suffix":""},{"dropping-particle":"","family":"Slusher","given":"Barbara S.","non-dropping-particle":"","parse-names":false,"suffix":""},{"dropping-particle":"","family":"Gardner","given":"Eliot L.","non-dropping-particle":"","parse-names":false,"suffix":""},{"dropping-particle":"","family":"Xi","given":"Zheng Xiong","non-dropping-particle":"","parse-names":false,"suffix":""},{"dropping-particle":"","family":"Newman","given":"Amy Hauck","non-dropping-particle":"","parse-names":false,"suffix":""}],"container-title":"Neuropsychopharmacology","id":"ITEM-1","issue":"8","issued":{"date-parts":[["2019"]]},"page":"1415-1424","publisher":"Springer US","title":"Dopamine D3R antagonist VK4-116 attenuates oxycodone self-administration and reinstatement without compromising its antinociceptive effects","type":"article-journal","volume":"44"},"uris":["http://www.mendeley.com/documents/?uuid=0da2ed3b-5cfc-4710-8444-94fc0a350a27"]}],"mendeley":{"formattedCitation":"&lt;sup&gt;17&lt;/sup&gt;","plainTextFormattedCitation":"17","previouslyFormattedCitation":"&lt;sup&gt;17&lt;/sup&gt;"},"properties":{"noteIndex":0},"schema":"https://github.com/citation-style-language/schema/raw/master/csl-citation.json"}</w:instrText>
      </w:r>
      <w:r w:rsidR="00E1022F" w:rsidRPr="00CB1A62">
        <w:rPr>
          <w:rFonts w:ascii="Georgia" w:hAnsi="Georgia"/>
          <w:rPrChange w:id="698" w:author="Panayi, Marios (NIH/NIDA) [F]" w:date="2021-03-26T14:36:00Z">
            <w:rPr>
              <w:rFonts w:ascii="Georgia" w:hAnsi="Georgia"/>
            </w:rPr>
          </w:rPrChange>
        </w:rPr>
        <w:fldChar w:fldCharType="separate"/>
      </w:r>
      <w:r w:rsidR="00E1022F" w:rsidRPr="00CB1A62">
        <w:rPr>
          <w:rFonts w:ascii="Georgia" w:hAnsi="Georgia"/>
          <w:noProof/>
          <w:vertAlign w:val="superscript"/>
          <w:rPrChange w:id="699" w:author="Panayi, Marios (NIH/NIDA) [F]" w:date="2021-03-26T14:36:00Z">
            <w:rPr>
              <w:rFonts w:ascii="Georgia" w:hAnsi="Georgia"/>
              <w:noProof/>
              <w:vertAlign w:val="superscript"/>
            </w:rPr>
          </w:rPrChange>
        </w:rPr>
        <w:t>17</w:t>
      </w:r>
      <w:ins w:id="700" w:author="Panayi, Marios (NIH/NIDA) [F]" w:date="2021-03-26T12:46:00Z">
        <w:r w:rsidR="00E1022F" w:rsidRPr="00CB1A62">
          <w:rPr>
            <w:rFonts w:ascii="Georgia" w:hAnsi="Georgia"/>
            <w:rPrChange w:id="701" w:author="Panayi, Marios (NIH/NIDA) [F]" w:date="2021-03-26T14:36:00Z">
              <w:rPr>
                <w:rFonts w:ascii="Georgia" w:hAnsi="Georgia"/>
              </w:rPr>
            </w:rPrChange>
          </w:rPr>
          <w:fldChar w:fldCharType="end"/>
        </w:r>
      </w:ins>
      <w:ins w:id="702" w:author="Panayi, Marios (NIH/NIDA) [F]" w:date="2021-03-26T12:55:00Z">
        <w:r w:rsidR="00222CCD" w:rsidRPr="00CB1A62">
          <w:rPr>
            <w:rFonts w:ascii="Georgia" w:hAnsi="Georgia"/>
            <w:rPrChange w:id="703" w:author="Panayi, Marios (NIH/NIDA) [F]" w:date="2021-03-26T14:36:00Z">
              <w:rPr>
                <w:rFonts w:ascii="Georgia" w:hAnsi="Georgia"/>
              </w:rPr>
            </w:rPrChange>
          </w:rPr>
          <w:t>.</w:t>
        </w:r>
      </w:ins>
      <w:ins w:id="704" w:author="Panayi, Marios (NIH/NIDA) [F]" w:date="2021-03-26T12:47:00Z">
        <w:r w:rsidR="00E1022F" w:rsidRPr="00CB1A62">
          <w:rPr>
            <w:rFonts w:ascii="Georgia" w:hAnsi="Georgia"/>
            <w:rPrChange w:id="705" w:author="Panayi, Marios (NIH/NIDA) [F]" w:date="2021-03-26T14:36:00Z">
              <w:rPr>
                <w:rFonts w:ascii="Georgia" w:hAnsi="Georgia"/>
              </w:rPr>
            </w:rPrChange>
          </w:rPr>
          <w:t xml:space="preserve"> </w:t>
        </w:r>
      </w:ins>
      <w:ins w:id="706" w:author="Panayi, Marios (NIH/NIDA) [F]" w:date="2021-03-26T12:55:00Z">
        <w:r w:rsidR="00222CCD" w:rsidRPr="00CB1A62">
          <w:rPr>
            <w:rFonts w:ascii="Georgia" w:hAnsi="Georgia"/>
            <w:rPrChange w:id="707" w:author="Panayi, Marios (NIH/NIDA) [F]" w:date="2021-03-26T14:36:00Z">
              <w:rPr>
                <w:rFonts w:ascii="Georgia" w:hAnsi="Georgia"/>
              </w:rPr>
            </w:rPrChange>
          </w:rPr>
          <w:t xml:space="preserve">It is also possible that </w:t>
        </w:r>
        <w:r w:rsidR="00222CCD" w:rsidRPr="00CB1A62">
          <w:rPr>
            <w:rFonts w:ascii="Georgia" w:hAnsi="Georgia"/>
            <w:rPrChange w:id="708" w:author="Panayi, Marios (NIH/NIDA) [F]" w:date="2021-03-26T14:36:00Z">
              <w:rPr>
                <w:rFonts w:ascii="Georgia" w:hAnsi="Georgia"/>
              </w:rPr>
            </w:rPrChange>
          </w:rPr>
          <w:t>VK4-116</w:t>
        </w:r>
        <w:r w:rsidR="00222CCD" w:rsidRPr="00CB1A62">
          <w:rPr>
            <w:rFonts w:ascii="Georgia" w:hAnsi="Georgia"/>
            <w:rPrChange w:id="709" w:author="Panayi, Marios (NIH/NIDA) [F]" w:date="2021-03-26T14:36:00Z">
              <w:rPr>
                <w:rFonts w:ascii="Georgia" w:hAnsi="Georgia"/>
              </w:rPr>
            </w:rPrChange>
          </w:rPr>
          <w:t xml:space="preserve"> </w:t>
        </w:r>
      </w:ins>
      <w:ins w:id="710" w:author="Panayi, Marios (NIH/NIDA) [F]" w:date="2021-03-26T12:56:00Z">
        <w:r w:rsidR="00222CCD" w:rsidRPr="00CB1A62">
          <w:rPr>
            <w:rFonts w:ascii="Georgia" w:hAnsi="Georgia"/>
            <w:rPrChange w:id="711" w:author="Panayi, Marios (NIH/NIDA) [F]" w:date="2021-03-26T14:36:00Z">
              <w:rPr>
                <w:rFonts w:ascii="Georgia" w:hAnsi="Georgia"/>
              </w:rPr>
            </w:rPrChange>
          </w:rPr>
          <w:t xml:space="preserve">will only treat behavior </w:t>
        </w:r>
      </w:ins>
      <w:ins w:id="712" w:author="Panayi, Marios (NIH/NIDA) [F]" w:date="2021-03-26T12:57:00Z">
        <w:r w:rsidR="00222CCD" w:rsidRPr="00CB1A62">
          <w:rPr>
            <w:rFonts w:ascii="Georgia" w:hAnsi="Georgia"/>
            <w:rPrChange w:id="713" w:author="Panayi, Marios (NIH/NIDA) [F]" w:date="2021-03-26T14:36:00Z">
              <w:rPr>
                <w:rFonts w:ascii="Georgia" w:hAnsi="Georgia"/>
              </w:rPr>
            </w:rPrChange>
          </w:rPr>
          <w:t>but not disrupted</w:t>
        </w:r>
      </w:ins>
      <w:ins w:id="714" w:author="Panayi, Marios (NIH/NIDA) [F]" w:date="2021-03-26T12:56:00Z">
        <w:r w:rsidR="00222CCD" w:rsidRPr="00CB1A62">
          <w:rPr>
            <w:rFonts w:ascii="Georgia" w:hAnsi="Georgia"/>
            <w:rPrChange w:id="715" w:author="Panayi, Marios (NIH/NIDA) [F]" w:date="2021-03-26T14:36:00Z">
              <w:rPr>
                <w:rFonts w:ascii="Georgia" w:hAnsi="Georgia"/>
              </w:rPr>
            </w:rPrChange>
          </w:rPr>
          <w:t xml:space="preserve"> OFC representations in cocaine rats. </w:t>
        </w:r>
      </w:ins>
      <w:ins w:id="716" w:author="Panayi, Marios (NIH/NIDA) [F]" w:date="2021-03-26T12:59:00Z">
        <w:r w:rsidR="00222CCD" w:rsidRPr="00CB1A62">
          <w:rPr>
            <w:rFonts w:ascii="Georgia" w:hAnsi="Georgia" w:cs="Arial"/>
            <w:rPrChange w:id="717" w:author="Panayi, Marios (NIH/NIDA) [F]" w:date="2021-03-26T14:36:00Z">
              <w:rPr>
                <w:rFonts w:ascii="Georgia" w:hAnsi="Georgia" w:cs="Arial"/>
              </w:rPr>
            </w:rPrChange>
          </w:rPr>
          <w:t>This would suggest that a different target system is being affected</w:t>
        </w:r>
        <w:r w:rsidR="00222CCD" w:rsidRPr="00CB1A62">
          <w:rPr>
            <w:rFonts w:ascii="Georgia" w:hAnsi="Georgia" w:cs="Arial"/>
            <w:rPrChange w:id="718" w:author="Panayi, Marios (NIH/NIDA) [F]" w:date="2021-03-26T14:36:00Z">
              <w:rPr>
                <w:rFonts w:ascii="Georgia" w:hAnsi="Georgia" w:cs="Arial"/>
              </w:rPr>
            </w:rPrChange>
          </w:rPr>
          <w:t>, such as str</w:t>
        </w:r>
      </w:ins>
      <w:ins w:id="719" w:author="Panayi, Marios (NIH/NIDA) [F]" w:date="2021-03-26T13:00:00Z">
        <w:r w:rsidR="00222CCD" w:rsidRPr="00CB1A62">
          <w:rPr>
            <w:rFonts w:ascii="Georgia" w:hAnsi="Georgia" w:cs="Arial"/>
            <w:rPrChange w:id="720" w:author="Panayi, Marios (NIH/NIDA) [F]" w:date="2021-03-26T14:36:00Z">
              <w:rPr>
                <w:rFonts w:ascii="Georgia" w:hAnsi="Georgia" w:cs="Arial"/>
              </w:rPr>
            </w:rPrChange>
          </w:rPr>
          <w:t>i</w:t>
        </w:r>
      </w:ins>
      <w:ins w:id="721" w:author="Panayi, Marios (NIH/NIDA) [F]" w:date="2021-03-26T12:59:00Z">
        <w:r w:rsidR="00222CCD" w:rsidRPr="00CB1A62">
          <w:rPr>
            <w:rFonts w:ascii="Georgia" w:hAnsi="Georgia" w:cs="Arial"/>
            <w:rPrChange w:id="722" w:author="Panayi, Marios (NIH/NIDA) [F]" w:date="2021-03-26T14:36:00Z">
              <w:rPr>
                <w:rFonts w:ascii="Georgia" w:hAnsi="Georgia" w:cs="Arial"/>
              </w:rPr>
            </w:rPrChange>
          </w:rPr>
          <w:t xml:space="preserve">atum </w:t>
        </w:r>
      </w:ins>
      <w:ins w:id="723" w:author="Panayi, Marios (NIH/NIDA) [F]" w:date="2021-03-26T13:01:00Z">
        <w:r w:rsidR="00222CCD" w:rsidRPr="00CB1A62">
          <w:rPr>
            <w:rFonts w:ascii="Georgia" w:hAnsi="Georgia" w:cs="Arial"/>
            <w:rPrChange w:id="724" w:author="Panayi, Marios (NIH/NIDA) [F]" w:date="2021-03-26T14:36:00Z">
              <w:rPr>
                <w:rFonts w:ascii="Georgia" w:hAnsi="Georgia" w:cs="Arial"/>
              </w:rPr>
            </w:rPrChange>
          </w:rPr>
          <w:t>which has also been implicated in disorders of compulsivity.</w:t>
        </w:r>
      </w:ins>
      <w:del w:id="725" w:author="Panayi, Marios (NIH/NIDA) [F]" w:date="2021-03-26T12:36:00Z">
        <w:r w:rsidR="004C1B8A" w:rsidRPr="00CB1A62" w:rsidDel="006B43A2">
          <w:rPr>
            <w:rFonts w:ascii="Georgia" w:hAnsi="Georgia" w:cs="Arial"/>
            <w:rPrChange w:id="726" w:author="Panayi, Marios (NIH/NIDA) [F]" w:date="2021-03-26T14:36:00Z">
              <w:rPr>
                <w:rFonts w:ascii="Georgia" w:hAnsi="Georgia" w:cs="Arial"/>
              </w:rPr>
            </w:rPrChange>
          </w:rPr>
          <w:delText xml:space="preserve">in cocaine rats, </w:delText>
        </w:r>
      </w:del>
      <w:del w:id="727" w:author="Panayi, Marios (NIH/NIDA) [F]" w:date="2021-03-26T13:01:00Z">
        <w:r w:rsidR="004C1B8A" w:rsidRPr="00CB1A62" w:rsidDel="00222CCD">
          <w:rPr>
            <w:rFonts w:ascii="Georgia" w:hAnsi="Georgia" w:cs="Arial"/>
            <w:rPrChange w:id="728" w:author="Panayi, Marios (NIH/NIDA) [F]" w:date="2021-03-26T14:36:00Z">
              <w:rPr>
                <w:rFonts w:ascii="Georgia" w:hAnsi="Georgia" w:cs="Arial"/>
              </w:rPr>
            </w:rPrChange>
          </w:rPr>
          <w:delText>that is cocaine-vehicle rats are expected to take more session to reach criterion performance than cocaine-antagonist, sucrose-vehicle, and sucrose-antagonist groups. Of relevance in interpreting any effect will be whether the D3-antagonist affects control rats. Facilitation in controls might reflect a general facilitatory effect of the drug on information processing, learning, or behavioral control, whereas impaired performance might reflect a disruption of the balance between these systems. The neural analyses in Expt 1 will be used to relate the neural correlates of cognitive maps in OFC with behavioral flexibility. If the D3 antagonist mitigates the behavioral deficits observed in cocaine experienced rats via effects on OFC, then I predict that cognitive map representations in OFC and their relationship with behavior will match the control animals. Alternatively, it is possible that improvements in the behavioral deficit will not be reflected in normalized representations in OFC. This would suggest that a different target system is being affected by the drug. A prime neural candidate would be striatum which receives afferent projections from OFC which forms part of the common fronto-striatal neuropathology in cocaine addiction and other disorders of compulsivity.</w:delText>
        </w:r>
      </w:del>
    </w:p>
    <w:p w14:paraId="62BB165E" w14:textId="407C7EC5" w:rsidR="0091353C" w:rsidRPr="00CB1A62" w:rsidRDefault="00317339" w:rsidP="00584AE8">
      <w:pPr>
        <w:spacing w:line="240" w:lineRule="auto"/>
        <w:rPr>
          <w:rFonts w:ascii="Georgia" w:hAnsi="Georgia" w:cs="Arial"/>
          <w:rPrChange w:id="729" w:author="Panayi, Marios (NIH/NIDA) [F]" w:date="2021-03-26T14:36:00Z">
            <w:rPr>
              <w:rFonts w:ascii="Georgia" w:hAnsi="Georgia" w:cs="Arial"/>
            </w:rPr>
          </w:rPrChange>
        </w:rPr>
      </w:pPr>
      <w:r w:rsidRPr="00CB1A62">
        <w:rPr>
          <w:rFonts w:ascii="Georgia" w:hAnsi="Georgia" w:cs="Arial"/>
          <w:b/>
          <w:bCs/>
          <w:i/>
          <w:iCs/>
          <w:rPrChange w:id="730" w:author="Panayi, Marios (NIH/NIDA) [F]" w:date="2021-03-26T14:36:00Z">
            <w:rPr>
              <w:rFonts w:ascii="Georgia" w:hAnsi="Georgia" w:cs="Arial"/>
              <w:b/>
              <w:bCs/>
              <w:i/>
              <w:iCs/>
            </w:rPr>
          </w:rPrChange>
        </w:rPr>
        <w:t xml:space="preserve">Alternative strategies, pitfalls and future directions. </w:t>
      </w:r>
      <w:r w:rsidRPr="00CB1A62">
        <w:rPr>
          <w:rFonts w:ascii="Georgia" w:hAnsi="Georgia" w:cs="Arial"/>
          <w:rPrChange w:id="731" w:author="Panayi, Marios (NIH/NIDA) [F]" w:date="2021-03-26T14:36:00Z">
            <w:rPr>
              <w:rFonts w:ascii="Georgia" w:hAnsi="Georgia" w:cs="Arial"/>
            </w:rPr>
          </w:rPrChange>
        </w:rPr>
        <w:t>One possible outcome</w:t>
      </w:r>
      <w:r w:rsidRPr="00CB1A62">
        <w:rPr>
          <w:rFonts w:ascii="Georgia" w:hAnsi="Georgia" w:cs="Arial"/>
          <w:b/>
          <w:bCs/>
          <w:rPrChange w:id="732" w:author="Panayi, Marios (NIH/NIDA) [F]" w:date="2021-03-26T14:36:00Z">
            <w:rPr>
              <w:rFonts w:ascii="Georgia" w:hAnsi="Georgia" w:cs="Arial"/>
              <w:b/>
              <w:bCs/>
            </w:rPr>
          </w:rPrChange>
        </w:rPr>
        <w:t xml:space="preserve"> </w:t>
      </w:r>
      <w:r w:rsidRPr="00CB1A62">
        <w:rPr>
          <w:rFonts w:ascii="Georgia" w:hAnsi="Georgia" w:cs="Arial"/>
          <w:rPrChange w:id="733" w:author="Panayi, Marios (NIH/NIDA) [F]" w:date="2021-03-26T14:36:00Z">
            <w:rPr>
              <w:rFonts w:ascii="Georgia" w:hAnsi="Georgia" w:cs="Arial"/>
            </w:rPr>
          </w:rPrChange>
        </w:rPr>
        <w:t xml:space="preserve">is that </w:t>
      </w:r>
      <w:r w:rsidR="00104A28" w:rsidRPr="00CB1A62">
        <w:rPr>
          <w:rFonts w:ascii="Georgia" w:hAnsi="Georgia" w:cs="Arial"/>
          <w:rPrChange w:id="734" w:author="Panayi, Marios (NIH/NIDA) [F]" w:date="2021-03-26T14:36:00Z">
            <w:rPr>
              <w:rFonts w:ascii="Georgia" w:hAnsi="Georgia" w:cs="Arial"/>
            </w:rPr>
          </w:rPrChange>
        </w:rPr>
        <w:t>rats pretreated with cocaine will not show behavioral deficits and/or their neural correlates in OFC.</w:t>
      </w:r>
      <w:r w:rsidR="00190718" w:rsidRPr="00CB1A62">
        <w:rPr>
          <w:rFonts w:ascii="Georgia" w:hAnsi="Georgia" w:cs="Arial"/>
          <w:rPrChange w:id="735" w:author="Panayi, Marios (NIH/NIDA) [F]" w:date="2021-03-26T14:36:00Z">
            <w:rPr>
              <w:rFonts w:ascii="Georgia" w:hAnsi="Georgia" w:cs="Arial"/>
            </w:rPr>
          </w:rPrChange>
        </w:rPr>
        <w:t xml:space="preserve"> While this is unlikely, this finding would still provide interesting and meaningful information that address aim 1.</w:t>
      </w:r>
      <w:r w:rsidR="00104A28" w:rsidRPr="00CB1A62">
        <w:rPr>
          <w:rFonts w:ascii="Georgia" w:hAnsi="Georgia" w:cs="Arial"/>
          <w:rPrChange w:id="736" w:author="Panayi, Marios (NIH/NIDA) [F]" w:date="2021-03-26T14:36:00Z">
            <w:rPr>
              <w:rFonts w:ascii="Georgia" w:hAnsi="Georgia" w:cs="Arial"/>
            </w:rPr>
          </w:rPrChange>
        </w:rPr>
        <w:t xml:space="preserve"> </w:t>
      </w:r>
      <w:r w:rsidR="00190718" w:rsidRPr="00CB1A62">
        <w:rPr>
          <w:rFonts w:ascii="Georgia" w:hAnsi="Georgia" w:cs="Arial"/>
          <w:rPrChange w:id="737" w:author="Panayi, Marios (NIH/NIDA) [F]" w:date="2021-03-26T14:36:00Z">
            <w:rPr>
              <w:rFonts w:ascii="Georgia" w:hAnsi="Georgia" w:cs="Arial"/>
            </w:rPr>
          </w:rPrChange>
        </w:rPr>
        <w:t>In this scenario, subjects in Exp</w:t>
      </w:r>
      <w:ins w:id="738" w:author="Panayi, Marios (NIH/NIDA) [F]" w:date="2021-03-26T14:33:00Z">
        <w:r w:rsidR="000D0E2C" w:rsidRPr="00CB1A62">
          <w:rPr>
            <w:rFonts w:ascii="Georgia" w:hAnsi="Georgia" w:cs="Arial"/>
            <w:rPrChange w:id="739" w:author="Panayi, Marios (NIH/NIDA) [F]" w:date="2021-03-26T14:36:00Z">
              <w:rPr>
                <w:rFonts w:ascii="Georgia" w:hAnsi="Georgia" w:cs="Arial"/>
              </w:rPr>
            </w:rPrChange>
          </w:rPr>
          <w:t>erimen</w:t>
        </w:r>
      </w:ins>
      <w:r w:rsidR="00190718" w:rsidRPr="00CB1A62">
        <w:rPr>
          <w:rFonts w:ascii="Georgia" w:hAnsi="Georgia" w:cs="Arial"/>
          <w:rPrChange w:id="740" w:author="Panayi, Marios (NIH/NIDA) [F]" w:date="2021-03-26T14:36:00Z">
            <w:rPr>
              <w:rFonts w:ascii="Georgia" w:hAnsi="Georgia" w:cs="Arial"/>
            </w:rPr>
          </w:rPrChange>
        </w:rPr>
        <w:t xml:space="preserve">t 1 will be retrained at the end of the </w:t>
      </w:r>
      <w:r w:rsidR="00190718" w:rsidRPr="00CB1A62">
        <w:rPr>
          <w:rFonts w:ascii="Georgia" w:hAnsi="Georgia" w:cs="Arial"/>
          <w:rPrChange w:id="741" w:author="Panayi, Marios (NIH/NIDA) [F]" w:date="2021-03-26T14:36:00Z">
            <w:rPr>
              <w:rFonts w:ascii="Georgia" w:hAnsi="Georgia" w:cs="Arial"/>
            </w:rPr>
          </w:rPrChange>
        </w:rPr>
        <w:lastRenderedPageBreak/>
        <w:t xml:space="preserve">OS task on a </w:t>
      </w:r>
      <w:del w:id="742" w:author="Panayi, Marios (NIH/NIDA) [F]" w:date="2021-03-25T16:05:00Z">
        <w:r w:rsidR="00190718" w:rsidRPr="00CB1A62" w:rsidDel="009B48A7">
          <w:rPr>
            <w:rFonts w:ascii="Georgia" w:hAnsi="Georgia" w:cs="Arial"/>
            <w:rPrChange w:id="743" w:author="Panayi, Marios (NIH/NIDA) [F]" w:date="2021-03-26T14:36:00Z">
              <w:rPr>
                <w:rFonts w:ascii="Georgia" w:hAnsi="Georgia" w:cs="Arial"/>
              </w:rPr>
            </w:rPrChange>
          </w:rPr>
          <w:delText xml:space="preserve">standard </w:delText>
        </w:r>
      </w:del>
      <w:r w:rsidR="00190718" w:rsidRPr="00CB1A62">
        <w:rPr>
          <w:rFonts w:ascii="Georgia" w:hAnsi="Georgia" w:cs="Arial"/>
          <w:rPrChange w:id="744" w:author="Panayi, Marios (NIH/NIDA) [F]" w:date="2021-03-26T14:36:00Z">
            <w:rPr>
              <w:rFonts w:ascii="Georgia" w:hAnsi="Georgia" w:cs="Arial"/>
            </w:rPr>
          </w:rPrChange>
        </w:rPr>
        <w:t>reversal learning task to replicate previous findings from the lab</w:t>
      </w:r>
      <w:ins w:id="745" w:author="Panayi, Marios (NIH/NIDA) [F]" w:date="2021-03-25T16:06:00Z">
        <w:r w:rsidR="009B48A7" w:rsidRPr="00CB1A62">
          <w:rPr>
            <w:rFonts w:ascii="Georgia" w:hAnsi="Georgia" w:cs="Arial"/>
            <w:rPrChange w:id="746" w:author="Panayi, Marios (NIH/NIDA) [F]" w:date="2021-03-26T14:36:00Z">
              <w:rPr>
                <w:rFonts w:ascii="Georgia" w:hAnsi="Georgia" w:cs="Arial"/>
              </w:rPr>
            </w:rPrChange>
          </w:rPr>
          <w:fldChar w:fldCharType="begin" w:fldLock="1"/>
        </w:r>
      </w:ins>
      <w:r w:rsidR="006B43A2" w:rsidRPr="00CB1A62">
        <w:rPr>
          <w:rFonts w:ascii="Georgia" w:hAnsi="Georgia" w:cs="Arial"/>
          <w:rPrChange w:id="747" w:author="Panayi, Marios (NIH/NIDA) [F]" w:date="2021-03-26T14:36:00Z">
            <w:rPr>
              <w:rFonts w:ascii="Georgia" w:hAnsi="Georgia" w:cs="Arial"/>
            </w:rPr>
          </w:rPrChange>
        </w:rPr>
        <w:instrText>ADDIN CSL_CITATION {"citationItems":[{"id":"ITEM-1","itemData":{"author":[{"dropping-particle":"","family":"Stalnaker","given":"Thomas A","non-dropping-particle":"","parse-names":false,"suffix":""},{"dropping-particle":"","family":"Roesch","given":"M R","non-dropping-particle":"","parse-names":false,"suffix":""},{"dropping-particle":"","family":"Franz","given":"T M","non-dropping-particle":"","parse-names":false,"suffix":""},{"dropping-particle":"","family":"Burke","given":"K A","non-dropping-particle":"","parse-names":false,"suffix":""},{"dropping-particle":"","family":"Schoenbaum","given":"G.","non-dropping-particle":"","parse-names":false,"suffix":""}],"container-title":"European Journal of Neuroscience","id":"ITEM-1","issued":{"date-parts":[["2006"]]},"page":"2643-2653","title":"Abnormal associative encoding in orbitofrontal neurons in cocaine-experienced rats during decision-making","type":"article-journal","volume":"24"},"uris":["http://www.mendeley.com/documents/?uuid=e769cf29-b574-4446-b7cc-b9ffeef36c20"]}],"mendeley":{"formattedCitation":"&lt;sup&gt;6&lt;/sup&gt;","plainTextFormattedCitation":"6","previouslyFormattedCitation":"&lt;sup&gt;6&lt;/sup&gt;"},"properties":{"noteIndex":0},"schema":"https://github.com/citation-style-language/schema/raw/master/csl-citation.json"}</w:instrText>
      </w:r>
      <w:r w:rsidR="009B48A7" w:rsidRPr="00CB1A62">
        <w:rPr>
          <w:rFonts w:ascii="Georgia" w:hAnsi="Georgia" w:cs="Arial"/>
          <w:rPrChange w:id="748" w:author="Panayi, Marios (NIH/NIDA) [F]" w:date="2021-03-26T14:36:00Z">
            <w:rPr>
              <w:rFonts w:ascii="Georgia" w:hAnsi="Georgia" w:cs="Arial"/>
            </w:rPr>
          </w:rPrChange>
        </w:rPr>
        <w:fldChar w:fldCharType="separate"/>
      </w:r>
      <w:r w:rsidR="009B48A7" w:rsidRPr="00CB1A62">
        <w:rPr>
          <w:rFonts w:ascii="Georgia" w:hAnsi="Georgia" w:cs="Arial"/>
          <w:noProof/>
          <w:vertAlign w:val="superscript"/>
          <w:rPrChange w:id="749" w:author="Panayi, Marios (NIH/NIDA) [F]" w:date="2021-03-26T14:36:00Z">
            <w:rPr>
              <w:rFonts w:ascii="Georgia" w:hAnsi="Georgia" w:cs="Arial"/>
              <w:noProof/>
              <w:vertAlign w:val="superscript"/>
            </w:rPr>
          </w:rPrChange>
        </w:rPr>
        <w:t>6</w:t>
      </w:r>
      <w:ins w:id="750" w:author="Panayi, Marios (NIH/NIDA) [F]" w:date="2021-03-25T16:06:00Z">
        <w:r w:rsidR="009B48A7" w:rsidRPr="00CB1A62">
          <w:rPr>
            <w:rFonts w:ascii="Georgia" w:hAnsi="Georgia" w:cs="Arial"/>
            <w:rPrChange w:id="751" w:author="Panayi, Marios (NIH/NIDA) [F]" w:date="2021-03-26T14:36:00Z">
              <w:rPr>
                <w:rFonts w:ascii="Georgia" w:hAnsi="Georgia" w:cs="Arial"/>
              </w:rPr>
            </w:rPrChange>
          </w:rPr>
          <w:fldChar w:fldCharType="end"/>
        </w:r>
      </w:ins>
      <w:r w:rsidR="00190718" w:rsidRPr="00CB1A62">
        <w:rPr>
          <w:rFonts w:ascii="Georgia" w:hAnsi="Georgia" w:cs="Arial"/>
          <w:rPrChange w:id="752" w:author="Panayi, Marios (NIH/NIDA) [F]" w:date="2021-03-26T14:36:00Z">
            <w:rPr>
              <w:rFonts w:ascii="Georgia" w:hAnsi="Georgia" w:cs="Arial"/>
            </w:rPr>
          </w:rPrChange>
        </w:rPr>
        <w:t xml:space="preserve">, as a positive control. If this is the case, then I will also use this established reversal task to assess the treatment efficacy of </w:t>
      </w:r>
      <w:del w:id="753" w:author="Panayi, Marios (NIH/NIDA) [F]" w:date="2021-03-25T16:05:00Z">
        <w:r w:rsidR="00190718" w:rsidRPr="00CB1A62" w:rsidDel="009B48A7">
          <w:rPr>
            <w:rFonts w:ascii="Georgia" w:hAnsi="Georgia" w:cs="Arial"/>
            <w:rPrChange w:id="754" w:author="Panayi, Marios (NIH/NIDA) [F]" w:date="2021-03-26T14:36:00Z">
              <w:rPr>
                <w:rFonts w:ascii="Georgia" w:hAnsi="Georgia" w:cs="Arial"/>
              </w:rPr>
            </w:rPrChange>
          </w:rPr>
          <w:delText>the D3-antagonist</w:delText>
        </w:r>
      </w:del>
      <w:ins w:id="755" w:author="Panayi, Marios (NIH/NIDA) [F]" w:date="2021-03-25T16:05:00Z">
        <w:r w:rsidR="009B48A7" w:rsidRPr="00CB1A62">
          <w:rPr>
            <w:rFonts w:ascii="Georgia" w:hAnsi="Georgia" w:cs="Arial"/>
            <w:rPrChange w:id="756" w:author="Panayi, Marios (NIH/NIDA) [F]" w:date="2021-03-26T14:36:00Z">
              <w:rPr>
                <w:rFonts w:ascii="Georgia" w:hAnsi="Georgia" w:cs="Arial"/>
              </w:rPr>
            </w:rPrChange>
          </w:rPr>
          <w:t>VK4-116</w:t>
        </w:r>
      </w:ins>
      <w:r w:rsidR="00190718" w:rsidRPr="00CB1A62">
        <w:rPr>
          <w:rFonts w:ascii="Georgia" w:hAnsi="Georgia" w:cs="Arial"/>
          <w:rPrChange w:id="757" w:author="Panayi, Marios (NIH/NIDA) [F]" w:date="2021-03-26T14:36:00Z">
            <w:rPr>
              <w:rFonts w:ascii="Georgia" w:hAnsi="Georgia" w:cs="Arial"/>
            </w:rPr>
          </w:rPrChange>
        </w:rPr>
        <w:t xml:space="preserve"> in Exp 2 while still addressing Aim 2.</w:t>
      </w:r>
    </w:p>
    <w:p w14:paraId="0FD1FB22" w14:textId="059C0C5D" w:rsidR="001B2CC1" w:rsidRPr="00CB1A62" w:rsidRDefault="001B2CC1" w:rsidP="00584AE8">
      <w:pPr>
        <w:spacing w:line="240" w:lineRule="auto"/>
        <w:rPr>
          <w:rFonts w:ascii="Georgia" w:hAnsi="Georgia" w:cs="Arial"/>
          <w:rPrChange w:id="758" w:author="Panayi, Marios (NIH/NIDA) [F]" w:date="2021-03-26T14:36:00Z">
            <w:rPr>
              <w:rFonts w:ascii="Georgia" w:hAnsi="Georgia" w:cs="Arial"/>
            </w:rPr>
          </w:rPrChange>
        </w:rPr>
      </w:pPr>
    </w:p>
    <w:p w14:paraId="4E930A6D" w14:textId="45E8CBA9" w:rsidR="00222CCD" w:rsidRPr="00CB1A62" w:rsidRDefault="00222CCD">
      <w:pPr>
        <w:rPr>
          <w:ins w:id="759" w:author="Panayi, Marios (NIH/NIDA) [F]" w:date="2021-03-26T13:02:00Z"/>
          <w:rFonts w:ascii="Georgia" w:hAnsi="Georgia" w:cs="Arial"/>
          <w:rPrChange w:id="760" w:author="Panayi, Marios (NIH/NIDA) [F]" w:date="2021-03-26T14:36:00Z">
            <w:rPr>
              <w:ins w:id="761" w:author="Panayi, Marios (NIH/NIDA) [F]" w:date="2021-03-26T13:02:00Z"/>
              <w:rFonts w:ascii="Georgia" w:hAnsi="Georgia" w:cs="Arial"/>
            </w:rPr>
          </w:rPrChange>
        </w:rPr>
      </w:pPr>
      <w:ins w:id="762" w:author="Panayi, Marios (NIH/NIDA) [F]" w:date="2021-03-26T13:02:00Z">
        <w:r w:rsidRPr="00CB1A62">
          <w:rPr>
            <w:rFonts w:ascii="Georgia" w:hAnsi="Georgia" w:cs="Arial"/>
            <w:rPrChange w:id="763" w:author="Panayi, Marios (NIH/NIDA) [F]" w:date="2021-03-26T14:36:00Z">
              <w:rPr>
                <w:rFonts w:ascii="Georgia" w:hAnsi="Georgia" w:cs="Arial"/>
              </w:rPr>
            </w:rPrChange>
          </w:rPr>
          <w:br w:type="page"/>
        </w:r>
      </w:ins>
    </w:p>
    <w:p w14:paraId="0ED9E3FF" w14:textId="77777777" w:rsidR="001B2CC1" w:rsidRPr="00CB1A62" w:rsidDel="00222CCD" w:rsidRDefault="001B2CC1" w:rsidP="00584AE8">
      <w:pPr>
        <w:spacing w:line="240" w:lineRule="auto"/>
        <w:rPr>
          <w:del w:id="764" w:author="Panayi, Marios (NIH/NIDA) [F]" w:date="2021-03-26T13:02:00Z"/>
          <w:rFonts w:ascii="Georgia" w:hAnsi="Georgia" w:cs="Arial"/>
          <w:rPrChange w:id="765" w:author="Panayi, Marios (NIH/NIDA) [F]" w:date="2021-03-26T14:36:00Z">
            <w:rPr>
              <w:del w:id="766" w:author="Panayi, Marios (NIH/NIDA) [F]" w:date="2021-03-26T13:02:00Z"/>
              <w:rFonts w:ascii="Georgia" w:hAnsi="Georgia" w:cs="Arial"/>
            </w:rPr>
          </w:rPrChange>
        </w:rPr>
      </w:pPr>
    </w:p>
    <w:p w14:paraId="3C880987" w14:textId="52A668AB" w:rsidR="001B2CC1" w:rsidRPr="00CB1A62" w:rsidDel="00222CCD" w:rsidRDefault="001B2CC1" w:rsidP="00584AE8">
      <w:pPr>
        <w:pStyle w:val="ListParagraph"/>
        <w:numPr>
          <w:ilvl w:val="0"/>
          <w:numId w:val="3"/>
        </w:numPr>
        <w:spacing w:line="240" w:lineRule="auto"/>
        <w:rPr>
          <w:del w:id="767" w:author="Panayi, Marios (NIH/NIDA) [F]" w:date="2021-03-26T13:02:00Z"/>
          <w:rFonts w:ascii="Georgia" w:hAnsi="Georgia"/>
          <w:rPrChange w:id="768" w:author="Panayi, Marios (NIH/NIDA) [F]" w:date="2021-03-26T14:36:00Z">
            <w:rPr>
              <w:del w:id="769" w:author="Panayi, Marios (NIH/NIDA) [F]" w:date="2021-03-26T13:02:00Z"/>
              <w:rFonts w:ascii="Georgia" w:hAnsi="Georgia"/>
            </w:rPr>
          </w:rPrChange>
        </w:rPr>
      </w:pPr>
      <w:del w:id="770" w:author="Panayi, Marios (NIH/NIDA) [F]" w:date="2021-03-26T13:02:00Z">
        <w:r w:rsidRPr="00CB1A62" w:rsidDel="00222CCD">
          <w:rPr>
            <w:rFonts w:ascii="Georgia" w:hAnsi="Georgia"/>
            <w:rPrChange w:id="771" w:author="Panayi, Marios (NIH/NIDA) [F]" w:date="2021-03-26T14:36:00Z">
              <w:rPr>
                <w:rFonts w:ascii="Georgia" w:hAnsi="Georgia"/>
              </w:rPr>
            </w:rPrChange>
          </w:rPr>
          <w:delText>Drug: VK4-116 5 or 15 mg/kg i.p.</w:delText>
        </w:r>
      </w:del>
    </w:p>
    <w:p w14:paraId="7EAC112F" w14:textId="043E1B4E" w:rsidR="001B2CC1" w:rsidRPr="00CB1A62" w:rsidDel="00222CCD" w:rsidRDefault="001B2CC1" w:rsidP="00584AE8">
      <w:pPr>
        <w:pStyle w:val="ListParagraph"/>
        <w:numPr>
          <w:ilvl w:val="0"/>
          <w:numId w:val="3"/>
        </w:numPr>
        <w:spacing w:line="240" w:lineRule="auto"/>
        <w:rPr>
          <w:del w:id="772" w:author="Panayi, Marios (NIH/NIDA) [F]" w:date="2021-03-26T13:02:00Z"/>
          <w:rFonts w:ascii="Georgia" w:hAnsi="Georgia"/>
          <w:rPrChange w:id="773" w:author="Panayi, Marios (NIH/NIDA) [F]" w:date="2021-03-26T14:36:00Z">
            <w:rPr>
              <w:del w:id="774" w:author="Panayi, Marios (NIH/NIDA) [F]" w:date="2021-03-26T13:02:00Z"/>
              <w:rFonts w:ascii="Georgia" w:hAnsi="Georgia"/>
            </w:rPr>
          </w:rPrChange>
        </w:rPr>
      </w:pPr>
      <w:del w:id="775" w:author="Panayi, Marios (NIH/NIDA) [F]" w:date="2021-03-26T13:02:00Z">
        <w:r w:rsidRPr="00CB1A62" w:rsidDel="00222CCD">
          <w:rPr>
            <w:rFonts w:ascii="Georgia" w:hAnsi="Georgia"/>
            <w:rPrChange w:id="776" w:author="Panayi, Marios (NIH/NIDA) [F]" w:date="2021-03-26T14:36:00Z">
              <w:rPr>
                <w:rFonts w:ascii="Georgia" w:hAnsi="Georgia"/>
              </w:rPr>
            </w:rPrChange>
          </w:rPr>
          <w:delText>Vehicle: 25% 2-hydroxyproply-β-cyclodextrin</w:delText>
        </w:r>
      </w:del>
    </w:p>
    <w:p w14:paraId="46FD8ED4" w14:textId="637DBD7A" w:rsidR="001B2CC1" w:rsidRPr="00CB1A62" w:rsidDel="00222CCD" w:rsidRDefault="001B2CC1" w:rsidP="00584AE8">
      <w:pPr>
        <w:pStyle w:val="ListParagraph"/>
        <w:numPr>
          <w:ilvl w:val="0"/>
          <w:numId w:val="3"/>
        </w:numPr>
        <w:spacing w:line="240" w:lineRule="auto"/>
        <w:rPr>
          <w:del w:id="777" w:author="Panayi, Marios (NIH/NIDA) [F]" w:date="2021-03-26T13:02:00Z"/>
          <w:rFonts w:ascii="Georgia" w:hAnsi="Georgia"/>
          <w:rPrChange w:id="778" w:author="Panayi, Marios (NIH/NIDA) [F]" w:date="2021-03-26T14:36:00Z">
            <w:rPr>
              <w:del w:id="779" w:author="Panayi, Marios (NIH/NIDA) [F]" w:date="2021-03-26T13:02:00Z"/>
              <w:rFonts w:ascii="Georgia" w:hAnsi="Georgia"/>
            </w:rPr>
          </w:rPrChange>
        </w:rPr>
      </w:pPr>
      <w:del w:id="780" w:author="Panayi, Marios (NIH/NIDA) [F]" w:date="2021-03-26T13:02:00Z">
        <w:r w:rsidRPr="00CB1A62" w:rsidDel="00222CCD">
          <w:rPr>
            <w:rFonts w:ascii="Georgia" w:hAnsi="Georgia"/>
            <w:rPrChange w:id="781" w:author="Panayi, Marios (NIH/NIDA) [F]" w:date="2021-03-26T14:36:00Z">
              <w:rPr>
                <w:rFonts w:ascii="Georgia" w:hAnsi="Georgia"/>
              </w:rPr>
            </w:rPrChange>
          </w:rPr>
          <w:delText>15 mins prior to session</w:delText>
        </w:r>
      </w:del>
    </w:p>
    <w:p w14:paraId="17ECDA4B" w14:textId="69DADCFD" w:rsidR="00FC4F59" w:rsidRPr="00CB1A62" w:rsidDel="00222CCD" w:rsidRDefault="00FC4F59" w:rsidP="00584AE8">
      <w:pPr>
        <w:spacing w:line="240" w:lineRule="auto"/>
        <w:rPr>
          <w:del w:id="782" w:author="Panayi, Marios (NIH/NIDA) [F]" w:date="2021-03-26T13:02:00Z"/>
          <w:rFonts w:ascii="Georgia" w:hAnsi="Georgia"/>
          <w:rPrChange w:id="783" w:author="Panayi, Marios (NIH/NIDA) [F]" w:date="2021-03-26T14:36:00Z">
            <w:rPr>
              <w:del w:id="784" w:author="Panayi, Marios (NIH/NIDA) [F]" w:date="2021-03-26T13:02:00Z"/>
              <w:rFonts w:ascii="Georgia" w:hAnsi="Georgia"/>
            </w:rPr>
          </w:rPrChange>
        </w:rPr>
      </w:pPr>
    </w:p>
    <w:p w14:paraId="722A9CC7" w14:textId="60A8C70B" w:rsidR="00FC4F59" w:rsidRPr="00CB1A62" w:rsidDel="00222CCD" w:rsidRDefault="00FC4F59" w:rsidP="00584AE8">
      <w:pPr>
        <w:spacing w:line="240" w:lineRule="auto"/>
        <w:rPr>
          <w:del w:id="785" w:author="Panayi, Marios (NIH/NIDA) [F]" w:date="2021-03-26T13:02:00Z"/>
          <w:rFonts w:ascii="Georgia" w:hAnsi="Georgia"/>
          <w:rPrChange w:id="786" w:author="Panayi, Marios (NIH/NIDA) [F]" w:date="2021-03-26T14:36:00Z">
            <w:rPr>
              <w:del w:id="787" w:author="Panayi, Marios (NIH/NIDA) [F]" w:date="2021-03-26T13:02:00Z"/>
              <w:rFonts w:ascii="Georgia" w:hAnsi="Georgia"/>
            </w:rPr>
          </w:rPrChange>
        </w:rPr>
      </w:pPr>
      <w:del w:id="788" w:author="Panayi, Marios (NIH/NIDA) [F]" w:date="2021-03-26T13:02:00Z">
        <w:r w:rsidRPr="00CB1A62" w:rsidDel="00222CCD">
          <w:rPr>
            <w:rFonts w:ascii="Georgia" w:hAnsi="Georgia"/>
            <w:rPrChange w:id="789" w:author="Panayi, Marios (NIH/NIDA) [F]" w:date="2021-03-26T14:36:00Z">
              <w:rPr>
                <w:rFonts w:ascii="Georgia" w:hAnsi="Georgia"/>
              </w:rPr>
            </w:rPrChange>
          </w:rPr>
          <w:br w:type="page"/>
        </w:r>
      </w:del>
    </w:p>
    <w:p w14:paraId="4D365107" w14:textId="0219259F" w:rsidR="00FC4F59" w:rsidRPr="00CB1A62" w:rsidRDefault="00FC4F59" w:rsidP="00584AE8">
      <w:pPr>
        <w:spacing w:line="240" w:lineRule="auto"/>
        <w:jc w:val="center"/>
        <w:rPr>
          <w:rFonts w:ascii="Georgia" w:hAnsi="Georgia"/>
          <w:b/>
          <w:bCs/>
          <w:rPrChange w:id="790" w:author="Panayi, Marios (NIH/NIDA) [F]" w:date="2021-03-26T14:36:00Z">
            <w:rPr>
              <w:rFonts w:ascii="Georgia" w:hAnsi="Georgia"/>
              <w:b/>
              <w:bCs/>
            </w:rPr>
          </w:rPrChange>
        </w:rPr>
      </w:pPr>
      <w:r w:rsidRPr="00CB1A62">
        <w:rPr>
          <w:rFonts w:ascii="Georgia" w:hAnsi="Georgia"/>
          <w:b/>
          <w:bCs/>
          <w:rPrChange w:id="791" w:author="Panayi, Marios (NIH/NIDA) [F]" w:date="2021-03-26T14:36:00Z">
            <w:rPr>
              <w:rFonts w:ascii="Georgia" w:hAnsi="Georgia"/>
              <w:b/>
              <w:bCs/>
            </w:rPr>
          </w:rPrChange>
        </w:rPr>
        <w:t>References</w:t>
      </w:r>
    </w:p>
    <w:p w14:paraId="4F445F79" w14:textId="4037410B" w:rsidR="006A4185" w:rsidRPr="00CB1A62" w:rsidRDefault="00FC4F59" w:rsidP="006A4185">
      <w:pPr>
        <w:widowControl w:val="0"/>
        <w:autoSpaceDE w:val="0"/>
        <w:autoSpaceDN w:val="0"/>
        <w:adjustRightInd w:val="0"/>
        <w:spacing w:line="240" w:lineRule="auto"/>
        <w:ind w:left="640" w:hanging="640"/>
        <w:rPr>
          <w:rFonts w:ascii="Georgia" w:hAnsi="Georgia" w:cs="Times New Roman"/>
          <w:noProof/>
          <w:szCs w:val="24"/>
          <w:rPrChange w:id="792" w:author="Panayi, Marios (NIH/NIDA) [F]" w:date="2021-03-26T14:36:00Z">
            <w:rPr>
              <w:rFonts w:ascii="Georgia" w:hAnsi="Georgia" w:cs="Times New Roman"/>
              <w:noProof/>
              <w:szCs w:val="24"/>
            </w:rPr>
          </w:rPrChange>
        </w:rPr>
      </w:pPr>
      <w:r w:rsidRPr="00CB1A62">
        <w:rPr>
          <w:rFonts w:ascii="Georgia" w:hAnsi="Georgia"/>
          <w:rPrChange w:id="793" w:author="Panayi, Marios (NIH/NIDA) [F]" w:date="2021-03-26T14:36:00Z">
            <w:rPr>
              <w:rFonts w:ascii="Georgia" w:hAnsi="Georgia"/>
            </w:rPr>
          </w:rPrChange>
        </w:rPr>
        <w:fldChar w:fldCharType="begin" w:fldLock="1"/>
      </w:r>
      <w:r w:rsidRPr="00CB1A62">
        <w:rPr>
          <w:rFonts w:ascii="Georgia" w:hAnsi="Georgia"/>
          <w:rPrChange w:id="794" w:author="Panayi, Marios (NIH/NIDA) [F]" w:date="2021-03-26T14:36:00Z">
            <w:rPr>
              <w:rFonts w:ascii="Georgia" w:hAnsi="Georgia"/>
            </w:rPr>
          </w:rPrChange>
        </w:rPr>
        <w:instrText xml:space="preserve">ADDIN Mendeley Bibliography CSL_BIBLIOGRAPHY </w:instrText>
      </w:r>
      <w:r w:rsidRPr="00CB1A62">
        <w:rPr>
          <w:rFonts w:ascii="Georgia" w:hAnsi="Georgia"/>
          <w:rPrChange w:id="795" w:author="Panayi, Marios (NIH/NIDA) [F]" w:date="2021-03-26T14:36:00Z">
            <w:rPr>
              <w:rFonts w:ascii="Georgia" w:hAnsi="Georgia"/>
            </w:rPr>
          </w:rPrChange>
        </w:rPr>
        <w:fldChar w:fldCharType="separate"/>
      </w:r>
      <w:r w:rsidR="006A4185" w:rsidRPr="00CB1A62">
        <w:rPr>
          <w:rFonts w:ascii="Georgia" w:hAnsi="Georgia" w:cs="Times New Roman"/>
          <w:noProof/>
          <w:szCs w:val="24"/>
          <w:rPrChange w:id="796" w:author="Panayi, Marios (NIH/NIDA) [F]" w:date="2021-03-26T14:36:00Z">
            <w:rPr>
              <w:rFonts w:ascii="Georgia" w:hAnsi="Georgia" w:cs="Times New Roman"/>
              <w:noProof/>
              <w:szCs w:val="24"/>
            </w:rPr>
          </w:rPrChange>
        </w:rPr>
        <w:t>1.</w:t>
      </w:r>
      <w:r w:rsidR="006A4185" w:rsidRPr="00CB1A62">
        <w:rPr>
          <w:rFonts w:ascii="Georgia" w:hAnsi="Georgia" w:cs="Times New Roman"/>
          <w:noProof/>
          <w:szCs w:val="24"/>
          <w:rPrChange w:id="797" w:author="Panayi, Marios (NIH/NIDA) [F]" w:date="2021-03-26T14:36:00Z">
            <w:rPr>
              <w:rFonts w:ascii="Georgia" w:hAnsi="Georgia" w:cs="Times New Roman"/>
              <w:noProof/>
              <w:szCs w:val="24"/>
            </w:rPr>
          </w:rPrChange>
        </w:rPr>
        <w:tab/>
        <w:t xml:space="preserve">Volkow, N. D. &amp; Fowler, J. S. Addiction, a disease of compulsion and drive: Involvement of the orbitofrontal cortex. </w:t>
      </w:r>
      <w:r w:rsidR="006A4185" w:rsidRPr="00CB1A62">
        <w:rPr>
          <w:rFonts w:ascii="Georgia" w:hAnsi="Georgia" w:cs="Times New Roman"/>
          <w:i/>
          <w:iCs/>
          <w:noProof/>
          <w:szCs w:val="24"/>
          <w:rPrChange w:id="798" w:author="Panayi, Marios (NIH/NIDA) [F]" w:date="2021-03-26T14:36:00Z">
            <w:rPr>
              <w:rFonts w:ascii="Georgia" w:hAnsi="Georgia" w:cs="Times New Roman"/>
              <w:i/>
              <w:iCs/>
              <w:noProof/>
              <w:szCs w:val="24"/>
            </w:rPr>
          </w:rPrChange>
        </w:rPr>
        <w:t>Cereb. Cortex</w:t>
      </w:r>
      <w:r w:rsidR="006A4185" w:rsidRPr="00CB1A62">
        <w:rPr>
          <w:rFonts w:ascii="Georgia" w:hAnsi="Georgia" w:cs="Times New Roman"/>
          <w:noProof/>
          <w:szCs w:val="24"/>
          <w:rPrChange w:id="799" w:author="Panayi, Marios (NIH/NIDA) [F]" w:date="2021-03-26T14:36:00Z">
            <w:rPr>
              <w:rFonts w:ascii="Georgia" w:hAnsi="Georgia" w:cs="Times New Roman"/>
              <w:noProof/>
              <w:szCs w:val="24"/>
            </w:rPr>
          </w:rPrChange>
        </w:rPr>
        <w:t xml:space="preserve"> </w:t>
      </w:r>
      <w:r w:rsidR="006A4185" w:rsidRPr="00CB1A62">
        <w:rPr>
          <w:rFonts w:ascii="Georgia" w:hAnsi="Georgia" w:cs="Times New Roman"/>
          <w:b/>
          <w:bCs/>
          <w:noProof/>
          <w:szCs w:val="24"/>
          <w:rPrChange w:id="800" w:author="Panayi, Marios (NIH/NIDA) [F]" w:date="2021-03-26T14:36:00Z">
            <w:rPr>
              <w:rFonts w:ascii="Georgia" w:hAnsi="Georgia" w:cs="Times New Roman"/>
              <w:b/>
              <w:bCs/>
              <w:noProof/>
              <w:szCs w:val="24"/>
            </w:rPr>
          </w:rPrChange>
        </w:rPr>
        <w:t>10</w:t>
      </w:r>
      <w:r w:rsidR="006A4185" w:rsidRPr="00CB1A62">
        <w:rPr>
          <w:rFonts w:ascii="Georgia" w:hAnsi="Georgia" w:cs="Times New Roman"/>
          <w:noProof/>
          <w:szCs w:val="24"/>
          <w:rPrChange w:id="801" w:author="Panayi, Marios (NIH/NIDA) [F]" w:date="2021-03-26T14:36:00Z">
            <w:rPr>
              <w:rFonts w:ascii="Georgia" w:hAnsi="Georgia" w:cs="Times New Roman"/>
              <w:noProof/>
              <w:szCs w:val="24"/>
            </w:rPr>
          </w:rPrChange>
        </w:rPr>
        <w:t>, 318–325 (2000).</w:t>
      </w:r>
    </w:p>
    <w:p w14:paraId="0D0F85EB"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02" w:author="Panayi, Marios (NIH/NIDA) [F]" w:date="2021-03-26T14:36:00Z">
            <w:rPr>
              <w:rFonts w:ascii="Georgia" w:hAnsi="Georgia" w:cs="Times New Roman"/>
              <w:noProof/>
              <w:szCs w:val="24"/>
            </w:rPr>
          </w:rPrChange>
        </w:rPr>
      </w:pPr>
      <w:r w:rsidRPr="00CB1A62">
        <w:rPr>
          <w:rFonts w:ascii="Georgia" w:hAnsi="Georgia" w:cs="Times New Roman"/>
          <w:noProof/>
          <w:szCs w:val="24"/>
          <w:rPrChange w:id="803" w:author="Panayi, Marios (NIH/NIDA) [F]" w:date="2021-03-26T14:36:00Z">
            <w:rPr>
              <w:rFonts w:ascii="Georgia" w:hAnsi="Georgia" w:cs="Times New Roman"/>
              <w:noProof/>
              <w:szCs w:val="24"/>
            </w:rPr>
          </w:rPrChange>
        </w:rPr>
        <w:t>2.</w:t>
      </w:r>
      <w:r w:rsidRPr="00CB1A62">
        <w:rPr>
          <w:rFonts w:ascii="Georgia" w:hAnsi="Georgia" w:cs="Times New Roman"/>
          <w:noProof/>
          <w:szCs w:val="24"/>
          <w:rPrChange w:id="804" w:author="Panayi, Marios (NIH/NIDA) [F]" w:date="2021-03-26T14:36:00Z">
            <w:rPr>
              <w:rFonts w:ascii="Georgia" w:hAnsi="Georgia" w:cs="Times New Roman"/>
              <w:noProof/>
              <w:szCs w:val="24"/>
            </w:rPr>
          </w:rPrChange>
        </w:rPr>
        <w:tab/>
        <w:t xml:space="preserve">Lucantonio, F., Stalnaker, T. A., Shaham, Y., Niv, Y. &amp; Schoenbaum, G. The impact of orbitofrontal dysfunction on cocaine addiction. </w:t>
      </w:r>
      <w:r w:rsidRPr="00CB1A62">
        <w:rPr>
          <w:rFonts w:ascii="Georgia" w:hAnsi="Georgia" w:cs="Times New Roman"/>
          <w:i/>
          <w:iCs/>
          <w:noProof/>
          <w:szCs w:val="24"/>
          <w:rPrChange w:id="805" w:author="Panayi, Marios (NIH/NIDA) [F]" w:date="2021-03-26T14:36:00Z">
            <w:rPr>
              <w:rFonts w:ascii="Georgia" w:hAnsi="Georgia" w:cs="Times New Roman"/>
              <w:i/>
              <w:iCs/>
              <w:noProof/>
              <w:szCs w:val="24"/>
            </w:rPr>
          </w:rPrChange>
        </w:rPr>
        <w:t>Nat. Neurosci.</w:t>
      </w:r>
      <w:r w:rsidRPr="00CB1A62">
        <w:rPr>
          <w:rFonts w:ascii="Georgia" w:hAnsi="Georgia" w:cs="Times New Roman"/>
          <w:noProof/>
          <w:szCs w:val="24"/>
          <w:rPrChange w:id="806"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07" w:author="Panayi, Marios (NIH/NIDA) [F]" w:date="2021-03-26T14:36:00Z">
            <w:rPr>
              <w:rFonts w:ascii="Georgia" w:hAnsi="Georgia" w:cs="Times New Roman"/>
              <w:b/>
              <w:bCs/>
              <w:noProof/>
              <w:szCs w:val="24"/>
            </w:rPr>
          </w:rPrChange>
        </w:rPr>
        <w:t>15</w:t>
      </w:r>
      <w:r w:rsidRPr="00CB1A62">
        <w:rPr>
          <w:rFonts w:ascii="Georgia" w:hAnsi="Georgia" w:cs="Times New Roman"/>
          <w:noProof/>
          <w:szCs w:val="24"/>
          <w:rPrChange w:id="808" w:author="Panayi, Marios (NIH/NIDA) [F]" w:date="2021-03-26T14:36:00Z">
            <w:rPr>
              <w:rFonts w:ascii="Georgia" w:hAnsi="Georgia" w:cs="Times New Roman"/>
              <w:noProof/>
              <w:szCs w:val="24"/>
            </w:rPr>
          </w:rPrChange>
        </w:rPr>
        <w:t>, 358–366 (2012).</w:t>
      </w:r>
    </w:p>
    <w:p w14:paraId="27913D7F"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09" w:author="Panayi, Marios (NIH/NIDA) [F]" w:date="2021-03-26T14:36:00Z">
            <w:rPr>
              <w:rFonts w:ascii="Georgia" w:hAnsi="Georgia" w:cs="Times New Roman"/>
              <w:noProof/>
              <w:szCs w:val="24"/>
            </w:rPr>
          </w:rPrChange>
        </w:rPr>
      </w:pPr>
      <w:r w:rsidRPr="00CB1A62">
        <w:rPr>
          <w:rFonts w:ascii="Georgia" w:hAnsi="Georgia" w:cs="Times New Roman"/>
          <w:noProof/>
          <w:szCs w:val="24"/>
          <w:rPrChange w:id="810" w:author="Panayi, Marios (NIH/NIDA) [F]" w:date="2021-03-26T14:36:00Z">
            <w:rPr>
              <w:rFonts w:ascii="Georgia" w:hAnsi="Georgia" w:cs="Times New Roman"/>
              <w:noProof/>
              <w:szCs w:val="24"/>
            </w:rPr>
          </w:rPrChange>
        </w:rPr>
        <w:t>3.</w:t>
      </w:r>
      <w:r w:rsidRPr="00CB1A62">
        <w:rPr>
          <w:rFonts w:ascii="Georgia" w:hAnsi="Georgia" w:cs="Times New Roman"/>
          <w:noProof/>
          <w:szCs w:val="24"/>
          <w:rPrChange w:id="811" w:author="Panayi, Marios (NIH/NIDA) [F]" w:date="2021-03-26T14:36:00Z">
            <w:rPr>
              <w:rFonts w:ascii="Georgia" w:hAnsi="Georgia" w:cs="Times New Roman"/>
              <w:noProof/>
              <w:szCs w:val="24"/>
            </w:rPr>
          </w:rPrChange>
        </w:rPr>
        <w:tab/>
        <w:t xml:space="preserve">Graybiel, A. M. &amp; Rauch, S. L. Toward a Neurobiology Review of Obsessive-Compulsive Disorder Dysfunction of the basal ganglia and associated cor. </w:t>
      </w:r>
      <w:r w:rsidRPr="00CB1A62">
        <w:rPr>
          <w:rFonts w:ascii="Georgia" w:hAnsi="Georgia" w:cs="Times New Roman"/>
          <w:i/>
          <w:iCs/>
          <w:noProof/>
          <w:szCs w:val="24"/>
          <w:rPrChange w:id="812" w:author="Panayi, Marios (NIH/NIDA) [F]" w:date="2021-03-26T14:36:00Z">
            <w:rPr>
              <w:rFonts w:ascii="Georgia" w:hAnsi="Georgia" w:cs="Times New Roman"/>
              <w:i/>
              <w:iCs/>
              <w:noProof/>
              <w:szCs w:val="24"/>
            </w:rPr>
          </w:rPrChange>
        </w:rPr>
        <w:t>Neuron</w:t>
      </w:r>
      <w:r w:rsidRPr="00CB1A62">
        <w:rPr>
          <w:rFonts w:ascii="Georgia" w:hAnsi="Georgia" w:cs="Times New Roman"/>
          <w:noProof/>
          <w:szCs w:val="24"/>
          <w:rPrChange w:id="813"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14" w:author="Panayi, Marios (NIH/NIDA) [F]" w:date="2021-03-26T14:36:00Z">
            <w:rPr>
              <w:rFonts w:ascii="Georgia" w:hAnsi="Georgia" w:cs="Times New Roman"/>
              <w:b/>
              <w:bCs/>
              <w:noProof/>
              <w:szCs w:val="24"/>
            </w:rPr>
          </w:rPrChange>
        </w:rPr>
        <w:t>28</w:t>
      </w:r>
      <w:r w:rsidRPr="00CB1A62">
        <w:rPr>
          <w:rFonts w:ascii="Georgia" w:hAnsi="Georgia" w:cs="Times New Roman"/>
          <w:noProof/>
          <w:szCs w:val="24"/>
          <w:rPrChange w:id="815" w:author="Panayi, Marios (NIH/NIDA) [F]" w:date="2021-03-26T14:36:00Z">
            <w:rPr>
              <w:rFonts w:ascii="Georgia" w:hAnsi="Georgia" w:cs="Times New Roman"/>
              <w:noProof/>
              <w:szCs w:val="24"/>
            </w:rPr>
          </w:rPrChange>
        </w:rPr>
        <w:t>, 343–347 (2000).</w:t>
      </w:r>
    </w:p>
    <w:p w14:paraId="09F102AA"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16" w:author="Panayi, Marios (NIH/NIDA) [F]" w:date="2021-03-26T14:36:00Z">
            <w:rPr>
              <w:rFonts w:ascii="Georgia" w:hAnsi="Georgia" w:cs="Times New Roman"/>
              <w:noProof/>
              <w:szCs w:val="24"/>
            </w:rPr>
          </w:rPrChange>
        </w:rPr>
      </w:pPr>
      <w:r w:rsidRPr="00CB1A62">
        <w:rPr>
          <w:rFonts w:ascii="Georgia" w:hAnsi="Georgia" w:cs="Times New Roman"/>
          <w:noProof/>
          <w:szCs w:val="24"/>
          <w:rPrChange w:id="817" w:author="Panayi, Marios (NIH/NIDA) [F]" w:date="2021-03-26T14:36:00Z">
            <w:rPr>
              <w:rFonts w:ascii="Georgia" w:hAnsi="Georgia" w:cs="Times New Roman"/>
              <w:noProof/>
              <w:szCs w:val="24"/>
            </w:rPr>
          </w:rPrChange>
        </w:rPr>
        <w:t>4.</w:t>
      </w:r>
      <w:r w:rsidRPr="00CB1A62">
        <w:rPr>
          <w:rFonts w:ascii="Georgia" w:hAnsi="Georgia" w:cs="Times New Roman"/>
          <w:noProof/>
          <w:szCs w:val="24"/>
          <w:rPrChange w:id="818" w:author="Panayi, Marios (NIH/NIDA) [F]" w:date="2021-03-26T14:36:00Z">
            <w:rPr>
              <w:rFonts w:ascii="Georgia" w:hAnsi="Georgia" w:cs="Times New Roman"/>
              <w:noProof/>
              <w:szCs w:val="24"/>
            </w:rPr>
          </w:rPrChange>
        </w:rPr>
        <w:tab/>
        <w:t xml:space="preserve">Wilson, R. C., Takahashi, Y. K., Schoenbaum, G. &amp; Niv, Y. Orbitofrontal cortex as a cognitive map of task space. </w:t>
      </w:r>
      <w:r w:rsidRPr="00CB1A62">
        <w:rPr>
          <w:rFonts w:ascii="Georgia" w:hAnsi="Georgia" w:cs="Times New Roman"/>
          <w:i/>
          <w:iCs/>
          <w:noProof/>
          <w:szCs w:val="24"/>
          <w:rPrChange w:id="819" w:author="Panayi, Marios (NIH/NIDA) [F]" w:date="2021-03-26T14:36:00Z">
            <w:rPr>
              <w:rFonts w:ascii="Georgia" w:hAnsi="Georgia" w:cs="Times New Roman"/>
              <w:i/>
              <w:iCs/>
              <w:noProof/>
              <w:szCs w:val="24"/>
            </w:rPr>
          </w:rPrChange>
        </w:rPr>
        <w:t>Neuron</w:t>
      </w:r>
      <w:r w:rsidRPr="00CB1A62">
        <w:rPr>
          <w:rFonts w:ascii="Georgia" w:hAnsi="Georgia" w:cs="Times New Roman"/>
          <w:noProof/>
          <w:szCs w:val="24"/>
          <w:rPrChange w:id="820"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21" w:author="Panayi, Marios (NIH/NIDA) [F]" w:date="2021-03-26T14:36:00Z">
            <w:rPr>
              <w:rFonts w:ascii="Georgia" w:hAnsi="Georgia" w:cs="Times New Roman"/>
              <w:b/>
              <w:bCs/>
              <w:noProof/>
              <w:szCs w:val="24"/>
            </w:rPr>
          </w:rPrChange>
        </w:rPr>
        <w:t>81</w:t>
      </w:r>
      <w:r w:rsidRPr="00CB1A62">
        <w:rPr>
          <w:rFonts w:ascii="Georgia" w:hAnsi="Georgia" w:cs="Times New Roman"/>
          <w:noProof/>
          <w:szCs w:val="24"/>
          <w:rPrChange w:id="822" w:author="Panayi, Marios (NIH/NIDA) [F]" w:date="2021-03-26T14:36:00Z">
            <w:rPr>
              <w:rFonts w:ascii="Georgia" w:hAnsi="Georgia" w:cs="Times New Roman"/>
              <w:noProof/>
              <w:szCs w:val="24"/>
            </w:rPr>
          </w:rPrChange>
        </w:rPr>
        <w:t>, 267–279 (2014).</w:t>
      </w:r>
    </w:p>
    <w:p w14:paraId="7DFFD8D8"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23" w:author="Panayi, Marios (NIH/NIDA) [F]" w:date="2021-03-26T14:36:00Z">
            <w:rPr>
              <w:rFonts w:ascii="Georgia" w:hAnsi="Georgia" w:cs="Times New Roman"/>
              <w:noProof/>
              <w:szCs w:val="24"/>
            </w:rPr>
          </w:rPrChange>
        </w:rPr>
      </w:pPr>
      <w:r w:rsidRPr="00CB1A62">
        <w:rPr>
          <w:rFonts w:ascii="Georgia" w:hAnsi="Georgia" w:cs="Times New Roman"/>
          <w:noProof/>
          <w:szCs w:val="24"/>
          <w:rPrChange w:id="824" w:author="Panayi, Marios (NIH/NIDA) [F]" w:date="2021-03-26T14:36:00Z">
            <w:rPr>
              <w:rFonts w:ascii="Georgia" w:hAnsi="Georgia" w:cs="Times New Roman"/>
              <w:noProof/>
              <w:szCs w:val="24"/>
            </w:rPr>
          </w:rPrChange>
        </w:rPr>
        <w:t>5.</w:t>
      </w:r>
      <w:r w:rsidRPr="00CB1A62">
        <w:rPr>
          <w:rFonts w:ascii="Georgia" w:hAnsi="Georgia" w:cs="Times New Roman"/>
          <w:noProof/>
          <w:szCs w:val="24"/>
          <w:rPrChange w:id="825" w:author="Panayi, Marios (NIH/NIDA) [F]" w:date="2021-03-26T14:36:00Z">
            <w:rPr>
              <w:rFonts w:ascii="Georgia" w:hAnsi="Georgia" w:cs="Times New Roman"/>
              <w:noProof/>
              <w:szCs w:val="24"/>
            </w:rPr>
          </w:rPrChange>
        </w:rPr>
        <w:tab/>
        <w:t xml:space="preserve">Calu, D. J. </w:t>
      </w:r>
      <w:r w:rsidRPr="00CB1A62">
        <w:rPr>
          <w:rFonts w:ascii="Georgia" w:hAnsi="Georgia" w:cs="Times New Roman"/>
          <w:i/>
          <w:iCs/>
          <w:noProof/>
          <w:szCs w:val="24"/>
          <w:rPrChange w:id="826" w:author="Panayi, Marios (NIH/NIDA) [F]" w:date="2021-03-26T14:36:00Z">
            <w:rPr>
              <w:rFonts w:ascii="Georgia" w:hAnsi="Georgia" w:cs="Times New Roman"/>
              <w:i/>
              <w:iCs/>
              <w:noProof/>
              <w:szCs w:val="24"/>
            </w:rPr>
          </w:rPrChange>
        </w:rPr>
        <w:t>et al.</w:t>
      </w:r>
      <w:r w:rsidRPr="00CB1A62">
        <w:rPr>
          <w:rFonts w:ascii="Georgia" w:hAnsi="Georgia" w:cs="Times New Roman"/>
          <w:noProof/>
          <w:szCs w:val="24"/>
          <w:rPrChange w:id="827" w:author="Panayi, Marios (NIH/NIDA) [F]" w:date="2021-03-26T14:36:00Z">
            <w:rPr>
              <w:rFonts w:ascii="Georgia" w:hAnsi="Georgia" w:cs="Times New Roman"/>
              <w:noProof/>
              <w:szCs w:val="24"/>
            </w:rPr>
          </w:rPrChange>
        </w:rPr>
        <w:t xml:space="preserve"> Withdrawal from cocaine self-administration produces long-lasting deficits in orbitofrontal-dependent reversal learning in rats. </w:t>
      </w:r>
      <w:r w:rsidRPr="00CB1A62">
        <w:rPr>
          <w:rFonts w:ascii="Georgia" w:hAnsi="Georgia" w:cs="Times New Roman"/>
          <w:i/>
          <w:iCs/>
          <w:noProof/>
          <w:szCs w:val="24"/>
          <w:rPrChange w:id="828" w:author="Panayi, Marios (NIH/NIDA) [F]" w:date="2021-03-26T14:36:00Z">
            <w:rPr>
              <w:rFonts w:ascii="Georgia" w:hAnsi="Georgia" w:cs="Times New Roman"/>
              <w:i/>
              <w:iCs/>
              <w:noProof/>
              <w:szCs w:val="24"/>
            </w:rPr>
          </w:rPrChange>
        </w:rPr>
        <w:t>Learn. Mem.</w:t>
      </w:r>
      <w:r w:rsidRPr="00CB1A62">
        <w:rPr>
          <w:rFonts w:ascii="Georgia" w:hAnsi="Georgia" w:cs="Times New Roman"/>
          <w:noProof/>
          <w:szCs w:val="24"/>
          <w:rPrChange w:id="829"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30" w:author="Panayi, Marios (NIH/NIDA) [F]" w:date="2021-03-26T14:36:00Z">
            <w:rPr>
              <w:rFonts w:ascii="Georgia" w:hAnsi="Georgia" w:cs="Times New Roman"/>
              <w:b/>
              <w:bCs/>
              <w:noProof/>
              <w:szCs w:val="24"/>
            </w:rPr>
          </w:rPrChange>
        </w:rPr>
        <w:t>14</w:t>
      </w:r>
      <w:r w:rsidRPr="00CB1A62">
        <w:rPr>
          <w:rFonts w:ascii="Georgia" w:hAnsi="Georgia" w:cs="Times New Roman"/>
          <w:noProof/>
          <w:szCs w:val="24"/>
          <w:rPrChange w:id="831" w:author="Panayi, Marios (NIH/NIDA) [F]" w:date="2021-03-26T14:36:00Z">
            <w:rPr>
              <w:rFonts w:ascii="Georgia" w:hAnsi="Georgia" w:cs="Times New Roman"/>
              <w:noProof/>
              <w:szCs w:val="24"/>
            </w:rPr>
          </w:rPrChange>
        </w:rPr>
        <w:t>, 325–328 (2007).</w:t>
      </w:r>
    </w:p>
    <w:p w14:paraId="5B2ED34C"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32" w:author="Panayi, Marios (NIH/NIDA) [F]" w:date="2021-03-26T14:36:00Z">
            <w:rPr>
              <w:rFonts w:ascii="Georgia" w:hAnsi="Georgia" w:cs="Times New Roman"/>
              <w:noProof/>
              <w:szCs w:val="24"/>
            </w:rPr>
          </w:rPrChange>
        </w:rPr>
      </w:pPr>
      <w:r w:rsidRPr="00CB1A62">
        <w:rPr>
          <w:rFonts w:ascii="Georgia" w:hAnsi="Georgia" w:cs="Times New Roman"/>
          <w:noProof/>
          <w:szCs w:val="24"/>
          <w:rPrChange w:id="833" w:author="Panayi, Marios (NIH/NIDA) [F]" w:date="2021-03-26T14:36:00Z">
            <w:rPr>
              <w:rFonts w:ascii="Georgia" w:hAnsi="Georgia" w:cs="Times New Roman"/>
              <w:noProof/>
              <w:szCs w:val="24"/>
            </w:rPr>
          </w:rPrChange>
        </w:rPr>
        <w:t>6.</w:t>
      </w:r>
      <w:r w:rsidRPr="00CB1A62">
        <w:rPr>
          <w:rFonts w:ascii="Georgia" w:hAnsi="Georgia" w:cs="Times New Roman"/>
          <w:noProof/>
          <w:szCs w:val="24"/>
          <w:rPrChange w:id="834" w:author="Panayi, Marios (NIH/NIDA) [F]" w:date="2021-03-26T14:36:00Z">
            <w:rPr>
              <w:rFonts w:ascii="Georgia" w:hAnsi="Georgia" w:cs="Times New Roman"/>
              <w:noProof/>
              <w:szCs w:val="24"/>
            </w:rPr>
          </w:rPrChange>
        </w:rPr>
        <w:tab/>
        <w:t xml:space="preserve">Stalnaker, T. A., Roesch, M. R., Franz, T. M., Burke, K. A. &amp; Schoenbaum, G. Abnormal associative encoding in orbitofrontal neurons in cocaine-experienced rats during decision-making. </w:t>
      </w:r>
      <w:r w:rsidRPr="00CB1A62">
        <w:rPr>
          <w:rFonts w:ascii="Georgia" w:hAnsi="Georgia" w:cs="Times New Roman"/>
          <w:i/>
          <w:iCs/>
          <w:noProof/>
          <w:szCs w:val="24"/>
          <w:rPrChange w:id="835" w:author="Panayi, Marios (NIH/NIDA) [F]" w:date="2021-03-26T14:36:00Z">
            <w:rPr>
              <w:rFonts w:ascii="Georgia" w:hAnsi="Georgia" w:cs="Times New Roman"/>
              <w:i/>
              <w:iCs/>
              <w:noProof/>
              <w:szCs w:val="24"/>
            </w:rPr>
          </w:rPrChange>
        </w:rPr>
        <w:t>Eur. J. Neurosci.</w:t>
      </w:r>
      <w:r w:rsidRPr="00CB1A62">
        <w:rPr>
          <w:rFonts w:ascii="Georgia" w:hAnsi="Georgia" w:cs="Times New Roman"/>
          <w:noProof/>
          <w:szCs w:val="24"/>
          <w:rPrChange w:id="836"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37" w:author="Panayi, Marios (NIH/NIDA) [F]" w:date="2021-03-26T14:36:00Z">
            <w:rPr>
              <w:rFonts w:ascii="Georgia" w:hAnsi="Georgia" w:cs="Times New Roman"/>
              <w:b/>
              <w:bCs/>
              <w:noProof/>
              <w:szCs w:val="24"/>
            </w:rPr>
          </w:rPrChange>
        </w:rPr>
        <w:t>24</w:t>
      </w:r>
      <w:r w:rsidRPr="00CB1A62">
        <w:rPr>
          <w:rFonts w:ascii="Georgia" w:hAnsi="Georgia" w:cs="Times New Roman"/>
          <w:noProof/>
          <w:szCs w:val="24"/>
          <w:rPrChange w:id="838" w:author="Panayi, Marios (NIH/NIDA) [F]" w:date="2021-03-26T14:36:00Z">
            <w:rPr>
              <w:rFonts w:ascii="Georgia" w:hAnsi="Georgia" w:cs="Times New Roman"/>
              <w:noProof/>
              <w:szCs w:val="24"/>
            </w:rPr>
          </w:rPrChange>
        </w:rPr>
        <w:t>, 2643–2653 (2006).</w:t>
      </w:r>
    </w:p>
    <w:p w14:paraId="2E6CFC21"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39" w:author="Panayi, Marios (NIH/NIDA) [F]" w:date="2021-03-26T14:36:00Z">
            <w:rPr>
              <w:rFonts w:ascii="Georgia" w:hAnsi="Georgia" w:cs="Times New Roman"/>
              <w:noProof/>
              <w:szCs w:val="24"/>
            </w:rPr>
          </w:rPrChange>
        </w:rPr>
      </w:pPr>
      <w:r w:rsidRPr="00CB1A62">
        <w:rPr>
          <w:rFonts w:ascii="Georgia" w:hAnsi="Georgia" w:cs="Times New Roman"/>
          <w:noProof/>
          <w:szCs w:val="24"/>
          <w:rPrChange w:id="840" w:author="Panayi, Marios (NIH/NIDA) [F]" w:date="2021-03-26T14:36:00Z">
            <w:rPr>
              <w:rFonts w:ascii="Georgia" w:hAnsi="Georgia" w:cs="Times New Roman"/>
              <w:noProof/>
              <w:szCs w:val="24"/>
            </w:rPr>
          </w:rPrChange>
        </w:rPr>
        <w:t>7.</w:t>
      </w:r>
      <w:r w:rsidRPr="00CB1A62">
        <w:rPr>
          <w:rFonts w:ascii="Georgia" w:hAnsi="Georgia" w:cs="Times New Roman"/>
          <w:noProof/>
          <w:szCs w:val="24"/>
          <w:rPrChange w:id="841" w:author="Panayi, Marios (NIH/NIDA) [F]" w:date="2021-03-26T14:36:00Z">
            <w:rPr>
              <w:rFonts w:ascii="Georgia" w:hAnsi="Georgia" w:cs="Times New Roman"/>
              <w:noProof/>
              <w:szCs w:val="24"/>
            </w:rPr>
          </w:rPrChange>
        </w:rPr>
        <w:tab/>
        <w:t xml:space="preserve">Stalnaker, T. A., Cooch, N. K. &amp; Schoenbaum, G. What the orbitofrontal cortex does not do. </w:t>
      </w:r>
      <w:r w:rsidRPr="00CB1A62">
        <w:rPr>
          <w:rFonts w:ascii="Georgia" w:hAnsi="Georgia" w:cs="Times New Roman"/>
          <w:i/>
          <w:iCs/>
          <w:noProof/>
          <w:szCs w:val="24"/>
          <w:rPrChange w:id="842" w:author="Panayi, Marios (NIH/NIDA) [F]" w:date="2021-03-26T14:36:00Z">
            <w:rPr>
              <w:rFonts w:ascii="Georgia" w:hAnsi="Georgia" w:cs="Times New Roman"/>
              <w:i/>
              <w:iCs/>
              <w:noProof/>
              <w:szCs w:val="24"/>
            </w:rPr>
          </w:rPrChange>
        </w:rPr>
        <w:t>Nat. Neurosci.</w:t>
      </w:r>
      <w:r w:rsidRPr="00CB1A62">
        <w:rPr>
          <w:rFonts w:ascii="Georgia" w:hAnsi="Georgia" w:cs="Times New Roman"/>
          <w:noProof/>
          <w:szCs w:val="24"/>
          <w:rPrChange w:id="843"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44" w:author="Panayi, Marios (NIH/NIDA) [F]" w:date="2021-03-26T14:36:00Z">
            <w:rPr>
              <w:rFonts w:ascii="Georgia" w:hAnsi="Georgia" w:cs="Times New Roman"/>
              <w:b/>
              <w:bCs/>
              <w:noProof/>
              <w:szCs w:val="24"/>
            </w:rPr>
          </w:rPrChange>
        </w:rPr>
        <w:t>18</w:t>
      </w:r>
      <w:r w:rsidRPr="00CB1A62">
        <w:rPr>
          <w:rFonts w:ascii="Georgia" w:hAnsi="Georgia" w:cs="Times New Roman"/>
          <w:noProof/>
          <w:szCs w:val="24"/>
          <w:rPrChange w:id="845" w:author="Panayi, Marios (NIH/NIDA) [F]" w:date="2021-03-26T14:36:00Z">
            <w:rPr>
              <w:rFonts w:ascii="Georgia" w:hAnsi="Georgia" w:cs="Times New Roman"/>
              <w:noProof/>
              <w:szCs w:val="24"/>
            </w:rPr>
          </w:rPrChange>
        </w:rPr>
        <w:t>, 620–627 (2015).</w:t>
      </w:r>
    </w:p>
    <w:p w14:paraId="26113896"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46" w:author="Panayi, Marios (NIH/NIDA) [F]" w:date="2021-03-26T14:36:00Z">
            <w:rPr>
              <w:rFonts w:ascii="Georgia" w:hAnsi="Georgia" w:cs="Times New Roman"/>
              <w:noProof/>
              <w:szCs w:val="24"/>
            </w:rPr>
          </w:rPrChange>
        </w:rPr>
      </w:pPr>
      <w:r w:rsidRPr="00CB1A62">
        <w:rPr>
          <w:rFonts w:ascii="Georgia" w:hAnsi="Georgia" w:cs="Times New Roman"/>
          <w:noProof/>
          <w:szCs w:val="24"/>
          <w:rPrChange w:id="847" w:author="Panayi, Marios (NIH/NIDA) [F]" w:date="2021-03-26T14:36:00Z">
            <w:rPr>
              <w:rFonts w:ascii="Georgia" w:hAnsi="Georgia" w:cs="Times New Roman"/>
              <w:noProof/>
              <w:szCs w:val="24"/>
            </w:rPr>
          </w:rPrChange>
        </w:rPr>
        <w:t>8.</w:t>
      </w:r>
      <w:r w:rsidRPr="00CB1A62">
        <w:rPr>
          <w:rFonts w:ascii="Georgia" w:hAnsi="Georgia" w:cs="Times New Roman"/>
          <w:noProof/>
          <w:szCs w:val="24"/>
          <w:rPrChange w:id="848" w:author="Panayi, Marios (NIH/NIDA) [F]" w:date="2021-03-26T14:36:00Z">
            <w:rPr>
              <w:rFonts w:ascii="Georgia" w:hAnsi="Georgia" w:cs="Times New Roman"/>
              <w:noProof/>
              <w:szCs w:val="24"/>
            </w:rPr>
          </w:rPrChange>
        </w:rPr>
        <w:tab/>
        <w:t xml:space="preserve">Newman, A. H., Ku, T., Jordan, C. J., Bonifazi, A. &amp; Xi, Z. X. New Drugs, Old Targets: Tweaking the Dopamine System to Treat Psychostimulant Use Disorders. </w:t>
      </w:r>
      <w:r w:rsidRPr="00CB1A62">
        <w:rPr>
          <w:rFonts w:ascii="Georgia" w:hAnsi="Georgia" w:cs="Times New Roman"/>
          <w:i/>
          <w:iCs/>
          <w:noProof/>
          <w:szCs w:val="24"/>
          <w:rPrChange w:id="849" w:author="Panayi, Marios (NIH/NIDA) [F]" w:date="2021-03-26T14:36:00Z">
            <w:rPr>
              <w:rFonts w:ascii="Georgia" w:hAnsi="Georgia" w:cs="Times New Roman"/>
              <w:i/>
              <w:iCs/>
              <w:noProof/>
              <w:szCs w:val="24"/>
            </w:rPr>
          </w:rPrChange>
        </w:rPr>
        <w:t>Annu. Rev. Pharmacol. Toxicol.</w:t>
      </w:r>
      <w:r w:rsidRPr="00CB1A62">
        <w:rPr>
          <w:rFonts w:ascii="Georgia" w:hAnsi="Georgia" w:cs="Times New Roman"/>
          <w:noProof/>
          <w:szCs w:val="24"/>
          <w:rPrChange w:id="850"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51" w:author="Panayi, Marios (NIH/NIDA) [F]" w:date="2021-03-26T14:36:00Z">
            <w:rPr>
              <w:rFonts w:ascii="Georgia" w:hAnsi="Georgia" w:cs="Times New Roman"/>
              <w:b/>
              <w:bCs/>
              <w:noProof/>
              <w:szCs w:val="24"/>
            </w:rPr>
          </w:rPrChange>
        </w:rPr>
        <w:t>61</w:t>
      </w:r>
      <w:r w:rsidRPr="00CB1A62">
        <w:rPr>
          <w:rFonts w:ascii="Georgia" w:hAnsi="Georgia" w:cs="Times New Roman"/>
          <w:noProof/>
          <w:szCs w:val="24"/>
          <w:rPrChange w:id="852" w:author="Panayi, Marios (NIH/NIDA) [F]" w:date="2021-03-26T14:36:00Z">
            <w:rPr>
              <w:rFonts w:ascii="Georgia" w:hAnsi="Georgia" w:cs="Times New Roman"/>
              <w:noProof/>
              <w:szCs w:val="24"/>
            </w:rPr>
          </w:rPrChange>
        </w:rPr>
        <w:t>, 609–628 (2021).</w:t>
      </w:r>
    </w:p>
    <w:p w14:paraId="7DB4879D"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53" w:author="Panayi, Marios (NIH/NIDA) [F]" w:date="2021-03-26T14:36:00Z">
            <w:rPr>
              <w:rFonts w:ascii="Georgia" w:hAnsi="Georgia" w:cs="Times New Roman"/>
              <w:noProof/>
              <w:szCs w:val="24"/>
            </w:rPr>
          </w:rPrChange>
        </w:rPr>
      </w:pPr>
      <w:r w:rsidRPr="00CB1A62">
        <w:rPr>
          <w:rFonts w:ascii="Georgia" w:hAnsi="Georgia" w:cs="Times New Roman"/>
          <w:noProof/>
          <w:szCs w:val="24"/>
          <w:rPrChange w:id="854" w:author="Panayi, Marios (NIH/NIDA) [F]" w:date="2021-03-26T14:36:00Z">
            <w:rPr>
              <w:rFonts w:ascii="Georgia" w:hAnsi="Georgia" w:cs="Times New Roman"/>
              <w:noProof/>
              <w:szCs w:val="24"/>
            </w:rPr>
          </w:rPrChange>
        </w:rPr>
        <w:t>9.</w:t>
      </w:r>
      <w:r w:rsidRPr="00CB1A62">
        <w:rPr>
          <w:rFonts w:ascii="Georgia" w:hAnsi="Georgia" w:cs="Times New Roman"/>
          <w:noProof/>
          <w:szCs w:val="24"/>
          <w:rPrChange w:id="855" w:author="Panayi, Marios (NIH/NIDA) [F]" w:date="2021-03-26T14:36:00Z">
            <w:rPr>
              <w:rFonts w:ascii="Georgia" w:hAnsi="Georgia" w:cs="Times New Roman"/>
              <w:noProof/>
              <w:szCs w:val="24"/>
            </w:rPr>
          </w:rPrChange>
        </w:rPr>
        <w:tab/>
        <w:t xml:space="preserve">Kumar, V. </w:t>
      </w:r>
      <w:r w:rsidRPr="00CB1A62">
        <w:rPr>
          <w:rFonts w:ascii="Georgia" w:hAnsi="Georgia" w:cs="Times New Roman"/>
          <w:i/>
          <w:iCs/>
          <w:noProof/>
          <w:szCs w:val="24"/>
          <w:rPrChange w:id="856" w:author="Panayi, Marios (NIH/NIDA) [F]" w:date="2021-03-26T14:36:00Z">
            <w:rPr>
              <w:rFonts w:ascii="Georgia" w:hAnsi="Georgia" w:cs="Times New Roman"/>
              <w:i/>
              <w:iCs/>
              <w:noProof/>
              <w:szCs w:val="24"/>
            </w:rPr>
          </w:rPrChange>
        </w:rPr>
        <w:t>et al.</w:t>
      </w:r>
      <w:r w:rsidRPr="00CB1A62">
        <w:rPr>
          <w:rFonts w:ascii="Georgia" w:hAnsi="Georgia" w:cs="Times New Roman"/>
          <w:noProof/>
          <w:szCs w:val="24"/>
          <w:rPrChange w:id="857" w:author="Panayi, Marios (NIH/NIDA) [F]" w:date="2021-03-26T14:36:00Z">
            <w:rPr>
              <w:rFonts w:ascii="Georgia" w:hAnsi="Georgia" w:cs="Times New Roman"/>
              <w:noProof/>
              <w:szCs w:val="24"/>
            </w:rPr>
          </w:rPrChange>
        </w:rPr>
        <w:t xml:space="preserve"> Highly selective dopamine D3 receptor (D3R) antagonists and partial agonists based on eticlopride and the D3R crystal structure: New leads for opioid dependence treatment. </w:t>
      </w:r>
      <w:r w:rsidRPr="00CB1A62">
        <w:rPr>
          <w:rFonts w:ascii="Georgia" w:hAnsi="Georgia" w:cs="Times New Roman"/>
          <w:i/>
          <w:iCs/>
          <w:noProof/>
          <w:szCs w:val="24"/>
          <w:rPrChange w:id="858" w:author="Panayi, Marios (NIH/NIDA) [F]" w:date="2021-03-26T14:36:00Z">
            <w:rPr>
              <w:rFonts w:ascii="Georgia" w:hAnsi="Georgia" w:cs="Times New Roman"/>
              <w:i/>
              <w:iCs/>
              <w:noProof/>
              <w:szCs w:val="24"/>
            </w:rPr>
          </w:rPrChange>
        </w:rPr>
        <w:t>J. Med. Chem.</w:t>
      </w:r>
      <w:r w:rsidRPr="00CB1A62">
        <w:rPr>
          <w:rFonts w:ascii="Georgia" w:hAnsi="Georgia" w:cs="Times New Roman"/>
          <w:noProof/>
          <w:szCs w:val="24"/>
          <w:rPrChange w:id="859"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60" w:author="Panayi, Marios (NIH/NIDA) [F]" w:date="2021-03-26T14:36:00Z">
            <w:rPr>
              <w:rFonts w:ascii="Georgia" w:hAnsi="Georgia" w:cs="Times New Roman"/>
              <w:b/>
              <w:bCs/>
              <w:noProof/>
              <w:szCs w:val="24"/>
            </w:rPr>
          </w:rPrChange>
        </w:rPr>
        <w:t>59</w:t>
      </w:r>
      <w:r w:rsidRPr="00CB1A62">
        <w:rPr>
          <w:rFonts w:ascii="Georgia" w:hAnsi="Georgia" w:cs="Times New Roman"/>
          <w:noProof/>
          <w:szCs w:val="24"/>
          <w:rPrChange w:id="861" w:author="Panayi, Marios (NIH/NIDA) [F]" w:date="2021-03-26T14:36:00Z">
            <w:rPr>
              <w:rFonts w:ascii="Georgia" w:hAnsi="Georgia" w:cs="Times New Roman"/>
              <w:noProof/>
              <w:szCs w:val="24"/>
            </w:rPr>
          </w:rPrChange>
        </w:rPr>
        <w:t>, 7634–7650 (2016).</w:t>
      </w:r>
    </w:p>
    <w:p w14:paraId="11C389EC"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62" w:author="Panayi, Marios (NIH/NIDA) [F]" w:date="2021-03-26T14:36:00Z">
            <w:rPr>
              <w:rFonts w:ascii="Georgia" w:hAnsi="Georgia" w:cs="Times New Roman"/>
              <w:noProof/>
              <w:szCs w:val="24"/>
            </w:rPr>
          </w:rPrChange>
        </w:rPr>
      </w:pPr>
      <w:r w:rsidRPr="00CB1A62">
        <w:rPr>
          <w:rFonts w:ascii="Georgia" w:hAnsi="Georgia" w:cs="Times New Roman"/>
          <w:noProof/>
          <w:szCs w:val="24"/>
          <w:rPrChange w:id="863" w:author="Panayi, Marios (NIH/NIDA) [F]" w:date="2021-03-26T14:36:00Z">
            <w:rPr>
              <w:rFonts w:ascii="Georgia" w:hAnsi="Georgia" w:cs="Times New Roman"/>
              <w:noProof/>
              <w:szCs w:val="24"/>
            </w:rPr>
          </w:rPrChange>
        </w:rPr>
        <w:t>10.</w:t>
      </w:r>
      <w:r w:rsidRPr="00CB1A62">
        <w:rPr>
          <w:rFonts w:ascii="Georgia" w:hAnsi="Georgia" w:cs="Times New Roman"/>
          <w:noProof/>
          <w:szCs w:val="24"/>
          <w:rPrChange w:id="864" w:author="Panayi, Marios (NIH/NIDA) [F]" w:date="2021-03-26T14:36:00Z">
            <w:rPr>
              <w:rFonts w:ascii="Georgia" w:hAnsi="Georgia" w:cs="Times New Roman"/>
              <w:noProof/>
              <w:szCs w:val="24"/>
            </w:rPr>
          </w:rPrChange>
        </w:rPr>
        <w:tab/>
        <w:t xml:space="preserve">Izquierdo, A. D. &amp; Jentsch, J. D. Reversal learning as a measure of impulsive and compulsive behavior in addictions. </w:t>
      </w:r>
      <w:r w:rsidRPr="00CB1A62">
        <w:rPr>
          <w:rFonts w:ascii="Georgia" w:hAnsi="Georgia" w:cs="Times New Roman"/>
          <w:i/>
          <w:iCs/>
          <w:noProof/>
          <w:szCs w:val="24"/>
          <w:rPrChange w:id="865" w:author="Panayi, Marios (NIH/NIDA) [F]" w:date="2021-03-26T14:36:00Z">
            <w:rPr>
              <w:rFonts w:ascii="Georgia" w:hAnsi="Georgia" w:cs="Times New Roman"/>
              <w:i/>
              <w:iCs/>
              <w:noProof/>
              <w:szCs w:val="24"/>
            </w:rPr>
          </w:rPrChange>
        </w:rPr>
        <w:t>Psychopharmacol.</w:t>
      </w:r>
      <w:r w:rsidRPr="00CB1A62">
        <w:rPr>
          <w:rFonts w:ascii="Georgia" w:hAnsi="Georgia" w:cs="Times New Roman"/>
          <w:noProof/>
          <w:szCs w:val="24"/>
          <w:rPrChange w:id="866"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67" w:author="Panayi, Marios (NIH/NIDA) [F]" w:date="2021-03-26T14:36:00Z">
            <w:rPr>
              <w:rFonts w:ascii="Georgia" w:hAnsi="Georgia" w:cs="Times New Roman"/>
              <w:b/>
              <w:bCs/>
              <w:noProof/>
              <w:szCs w:val="24"/>
            </w:rPr>
          </w:rPrChange>
        </w:rPr>
        <w:t>219</w:t>
      </w:r>
      <w:r w:rsidRPr="00CB1A62">
        <w:rPr>
          <w:rFonts w:ascii="Georgia" w:hAnsi="Georgia" w:cs="Times New Roman"/>
          <w:noProof/>
          <w:szCs w:val="24"/>
          <w:rPrChange w:id="868" w:author="Panayi, Marios (NIH/NIDA) [F]" w:date="2021-03-26T14:36:00Z">
            <w:rPr>
              <w:rFonts w:ascii="Georgia" w:hAnsi="Georgia" w:cs="Times New Roman"/>
              <w:noProof/>
              <w:szCs w:val="24"/>
            </w:rPr>
          </w:rPrChange>
        </w:rPr>
        <w:t>, 607–620 (2012).</w:t>
      </w:r>
    </w:p>
    <w:p w14:paraId="158EEE31"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69" w:author="Panayi, Marios (NIH/NIDA) [F]" w:date="2021-03-26T14:36:00Z">
            <w:rPr>
              <w:rFonts w:ascii="Georgia" w:hAnsi="Georgia" w:cs="Times New Roman"/>
              <w:noProof/>
              <w:szCs w:val="24"/>
            </w:rPr>
          </w:rPrChange>
        </w:rPr>
      </w:pPr>
      <w:r w:rsidRPr="00CB1A62">
        <w:rPr>
          <w:rFonts w:ascii="Georgia" w:hAnsi="Georgia" w:cs="Times New Roman"/>
          <w:noProof/>
          <w:szCs w:val="24"/>
          <w:rPrChange w:id="870" w:author="Panayi, Marios (NIH/NIDA) [F]" w:date="2021-03-26T14:36:00Z">
            <w:rPr>
              <w:rFonts w:ascii="Georgia" w:hAnsi="Georgia" w:cs="Times New Roman"/>
              <w:noProof/>
              <w:szCs w:val="24"/>
            </w:rPr>
          </w:rPrChange>
        </w:rPr>
        <w:t>11.</w:t>
      </w:r>
      <w:r w:rsidRPr="00CB1A62">
        <w:rPr>
          <w:rFonts w:ascii="Georgia" w:hAnsi="Georgia" w:cs="Times New Roman"/>
          <w:noProof/>
          <w:szCs w:val="24"/>
          <w:rPrChange w:id="871" w:author="Panayi, Marios (NIH/NIDA) [F]" w:date="2021-03-26T14:36:00Z">
            <w:rPr>
              <w:rFonts w:ascii="Georgia" w:hAnsi="Georgia" w:cs="Times New Roman"/>
              <w:noProof/>
              <w:szCs w:val="24"/>
            </w:rPr>
          </w:rPrChange>
        </w:rPr>
        <w:tab/>
        <w:t xml:space="preserve">Schoenbaum, G. &amp; Shaham, Y. The role of orbitofrontal cortex in drug addiction: a review of preclinical studies. </w:t>
      </w:r>
      <w:r w:rsidRPr="00CB1A62">
        <w:rPr>
          <w:rFonts w:ascii="Georgia" w:hAnsi="Georgia" w:cs="Times New Roman"/>
          <w:i/>
          <w:iCs/>
          <w:noProof/>
          <w:szCs w:val="24"/>
          <w:rPrChange w:id="872" w:author="Panayi, Marios (NIH/NIDA) [F]" w:date="2021-03-26T14:36:00Z">
            <w:rPr>
              <w:rFonts w:ascii="Georgia" w:hAnsi="Georgia" w:cs="Times New Roman"/>
              <w:i/>
              <w:iCs/>
              <w:noProof/>
              <w:szCs w:val="24"/>
            </w:rPr>
          </w:rPrChange>
        </w:rPr>
        <w:t>Biol Psychiatry</w:t>
      </w:r>
      <w:r w:rsidRPr="00CB1A62">
        <w:rPr>
          <w:rFonts w:ascii="Georgia" w:hAnsi="Georgia" w:cs="Times New Roman"/>
          <w:noProof/>
          <w:szCs w:val="24"/>
          <w:rPrChange w:id="873"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74" w:author="Panayi, Marios (NIH/NIDA) [F]" w:date="2021-03-26T14:36:00Z">
            <w:rPr>
              <w:rFonts w:ascii="Georgia" w:hAnsi="Georgia" w:cs="Times New Roman"/>
              <w:b/>
              <w:bCs/>
              <w:noProof/>
              <w:szCs w:val="24"/>
            </w:rPr>
          </w:rPrChange>
        </w:rPr>
        <w:t>63</w:t>
      </w:r>
      <w:r w:rsidRPr="00CB1A62">
        <w:rPr>
          <w:rFonts w:ascii="Georgia" w:hAnsi="Georgia" w:cs="Times New Roman"/>
          <w:noProof/>
          <w:szCs w:val="24"/>
          <w:rPrChange w:id="875" w:author="Panayi, Marios (NIH/NIDA) [F]" w:date="2021-03-26T14:36:00Z">
            <w:rPr>
              <w:rFonts w:ascii="Georgia" w:hAnsi="Georgia" w:cs="Times New Roman"/>
              <w:noProof/>
              <w:szCs w:val="24"/>
            </w:rPr>
          </w:rPrChange>
        </w:rPr>
        <w:t>, 256–262 (2008).</w:t>
      </w:r>
    </w:p>
    <w:p w14:paraId="27547DE8"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76" w:author="Panayi, Marios (NIH/NIDA) [F]" w:date="2021-03-26T14:36:00Z">
            <w:rPr>
              <w:rFonts w:ascii="Georgia" w:hAnsi="Georgia" w:cs="Times New Roman"/>
              <w:noProof/>
              <w:szCs w:val="24"/>
            </w:rPr>
          </w:rPrChange>
        </w:rPr>
      </w:pPr>
      <w:r w:rsidRPr="00CB1A62">
        <w:rPr>
          <w:rFonts w:ascii="Georgia" w:hAnsi="Georgia" w:cs="Times New Roman"/>
          <w:noProof/>
          <w:szCs w:val="24"/>
          <w:rPrChange w:id="877" w:author="Panayi, Marios (NIH/NIDA) [F]" w:date="2021-03-26T14:36:00Z">
            <w:rPr>
              <w:rFonts w:ascii="Georgia" w:hAnsi="Georgia" w:cs="Times New Roman"/>
              <w:noProof/>
              <w:szCs w:val="24"/>
            </w:rPr>
          </w:rPrChange>
        </w:rPr>
        <w:t>12.</w:t>
      </w:r>
      <w:r w:rsidRPr="00CB1A62">
        <w:rPr>
          <w:rFonts w:ascii="Georgia" w:hAnsi="Georgia" w:cs="Times New Roman"/>
          <w:noProof/>
          <w:szCs w:val="24"/>
          <w:rPrChange w:id="878" w:author="Panayi, Marios (NIH/NIDA) [F]" w:date="2021-03-26T14:36:00Z">
            <w:rPr>
              <w:rFonts w:ascii="Georgia" w:hAnsi="Georgia" w:cs="Times New Roman"/>
              <w:noProof/>
              <w:szCs w:val="24"/>
            </w:rPr>
          </w:rPrChange>
        </w:rPr>
        <w:tab/>
        <w:t xml:space="preserve">Remijnse, P. L. </w:t>
      </w:r>
      <w:r w:rsidRPr="00CB1A62">
        <w:rPr>
          <w:rFonts w:ascii="Georgia" w:hAnsi="Georgia" w:cs="Times New Roman"/>
          <w:i/>
          <w:iCs/>
          <w:noProof/>
          <w:szCs w:val="24"/>
          <w:rPrChange w:id="879" w:author="Panayi, Marios (NIH/NIDA) [F]" w:date="2021-03-26T14:36:00Z">
            <w:rPr>
              <w:rFonts w:ascii="Georgia" w:hAnsi="Georgia" w:cs="Times New Roman"/>
              <w:i/>
              <w:iCs/>
              <w:noProof/>
              <w:szCs w:val="24"/>
            </w:rPr>
          </w:rPrChange>
        </w:rPr>
        <w:t>et al.</w:t>
      </w:r>
      <w:r w:rsidRPr="00CB1A62">
        <w:rPr>
          <w:rFonts w:ascii="Georgia" w:hAnsi="Georgia" w:cs="Times New Roman"/>
          <w:noProof/>
          <w:szCs w:val="24"/>
          <w:rPrChange w:id="880" w:author="Panayi, Marios (NIH/NIDA) [F]" w:date="2021-03-26T14:36:00Z">
            <w:rPr>
              <w:rFonts w:ascii="Georgia" w:hAnsi="Georgia" w:cs="Times New Roman"/>
              <w:noProof/>
              <w:szCs w:val="24"/>
            </w:rPr>
          </w:rPrChange>
        </w:rPr>
        <w:t xml:space="preserve"> Reduced orbitofrontal-striatal activity on a reversal learning task in obsessive-compulsive disorder. </w:t>
      </w:r>
      <w:r w:rsidRPr="00CB1A62">
        <w:rPr>
          <w:rFonts w:ascii="Georgia" w:hAnsi="Georgia" w:cs="Times New Roman"/>
          <w:i/>
          <w:iCs/>
          <w:noProof/>
          <w:szCs w:val="24"/>
          <w:rPrChange w:id="881" w:author="Panayi, Marios (NIH/NIDA) [F]" w:date="2021-03-26T14:36:00Z">
            <w:rPr>
              <w:rFonts w:ascii="Georgia" w:hAnsi="Georgia" w:cs="Times New Roman"/>
              <w:i/>
              <w:iCs/>
              <w:noProof/>
              <w:szCs w:val="24"/>
            </w:rPr>
          </w:rPrChange>
        </w:rPr>
        <w:t>Arch. Gen. Psychiatry</w:t>
      </w:r>
      <w:r w:rsidRPr="00CB1A62">
        <w:rPr>
          <w:rFonts w:ascii="Georgia" w:hAnsi="Georgia" w:cs="Times New Roman"/>
          <w:noProof/>
          <w:szCs w:val="24"/>
          <w:rPrChange w:id="882"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83" w:author="Panayi, Marios (NIH/NIDA) [F]" w:date="2021-03-26T14:36:00Z">
            <w:rPr>
              <w:rFonts w:ascii="Georgia" w:hAnsi="Georgia" w:cs="Times New Roman"/>
              <w:b/>
              <w:bCs/>
              <w:noProof/>
              <w:szCs w:val="24"/>
            </w:rPr>
          </w:rPrChange>
        </w:rPr>
        <w:t>63</w:t>
      </w:r>
      <w:r w:rsidRPr="00CB1A62">
        <w:rPr>
          <w:rFonts w:ascii="Georgia" w:hAnsi="Georgia" w:cs="Times New Roman"/>
          <w:noProof/>
          <w:szCs w:val="24"/>
          <w:rPrChange w:id="884" w:author="Panayi, Marios (NIH/NIDA) [F]" w:date="2021-03-26T14:36:00Z">
            <w:rPr>
              <w:rFonts w:ascii="Georgia" w:hAnsi="Georgia" w:cs="Times New Roman"/>
              <w:noProof/>
              <w:szCs w:val="24"/>
            </w:rPr>
          </w:rPrChange>
        </w:rPr>
        <w:t>, 1225–1236 (2006).</w:t>
      </w:r>
    </w:p>
    <w:p w14:paraId="6F6EF848"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85" w:author="Panayi, Marios (NIH/NIDA) [F]" w:date="2021-03-26T14:36:00Z">
            <w:rPr>
              <w:rFonts w:ascii="Georgia" w:hAnsi="Georgia" w:cs="Times New Roman"/>
              <w:noProof/>
              <w:szCs w:val="24"/>
            </w:rPr>
          </w:rPrChange>
        </w:rPr>
      </w:pPr>
      <w:r w:rsidRPr="00CB1A62">
        <w:rPr>
          <w:rFonts w:ascii="Georgia" w:hAnsi="Georgia" w:cs="Times New Roman"/>
          <w:noProof/>
          <w:szCs w:val="24"/>
          <w:rPrChange w:id="886" w:author="Panayi, Marios (NIH/NIDA) [F]" w:date="2021-03-26T14:36:00Z">
            <w:rPr>
              <w:rFonts w:ascii="Georgia" w:hAnsi="Georgia" w:cs="Times New Roman"/>
              <w:noProof/>
              <w:szCs w:val="24"/>
            </w:rPr>
          </w:rPrChange>
        </w:rPr>
        <w:t>13.</w:t>
      </w:r>
      <w:r w:rsidRPr="00CB1A62">
        <w:rPr>
          <w:rFonts w:ascii="Georgia" w:hAnsi="Georgia" w:cs="Times New Roman"/>
          <w:noProof/>
          <w:szCs w:val="24"/>
          <w:rPrChange w:id="887" w:author="Panayi, Marios (NIH/NIDA) [F]" w:date="2021-03-26T14:36:00Z">
            <w:rPr>
              <w:rFonts w:ascii="Georgia" w:hAnsi="Georgia" w:cs="Times New Roman"/>
              <w:noProof/>
              <w:szCs w:val="24"/>
            </w:rPr>
          </w:rPrChange>
        </w:rPr>
        <w:tab/>
        <w:t xml:space="preserve">Pitman, R. K. A cybernetic model of obsessive-compulsive psychopathology. </w:t>
      </w:r>
      <w:r w:rsidRPr="00CB1A62">
        <w:rPr>
          <w:rFonts w:ascii="Georgia" w:hAnsi="Georgia" w:cs="Times New Roman"/>
          <w:i/>
          <w:iCs/>
          <w:noProof/>
          <w:szCs w:val="24"/>
          <w:rPrChange w:id="888" w:author="Panayi, Marios (NIH/NIDA) [F]" w:date="2021-03-26T14:36:00Z">
            <w:rPr>
              <w:rFonts w:ascii="Georgia" w:hAnsi="Georgia" w:cs="Times New Roman"/>
              <w:i/>
              <w:iCs/>
              <w:noProof/>
              <w:szCs w:val="24"/>
            </w:rPr>
          </w:rPrChange>
        </w:rPr>
        <w:t>Compr. Psychiatry</w:t>
      </w:r>
      <w:r w:rsidRPr="00CB1A62">
        <w:rPr>
          <w:rFonts w:ascii="Georgia" w:hAnsi="Georgia" w:cs="Times New Roman"/>
          <w:noProof/>
          <w:szCs w:val="24"/>
          <w:rPrChange w:id="889"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90" w:author="Panayi, Marios (NIH/NIDA) [F]" w:date="2021-03-26T14:36:00Z">
            <w:rPr>
              <w:rFonts w:ascii="Georgia" w:hAnsi="Georgia" w:cs="Times New Roman"/>
              <w:b/>
              <w:bCs/>
              <w:noProof/>
              <w:szCs w:val="24"/>
            </w:rPr>
          </w:rPrChange>
        </w:rPr>
        <w:t>28</w:t>
      </w:r>
      <w:r w:rsidRPr="00CB1A62">
        <w:rPr>
          <w:rFonts w:ascii="Georgia" w:hAnsi="Georgia" w:cs="Times New Roman"/>
          <w:noProof/>
          <w:szCs w:val="24"/>
          <w:rPrChange w:id="891" w:author="Panayi, Marios (NIH/NIDA) [F]" w:date="2021-03-26T14:36:00Z">
            <w:rPr>
              <w:rFonts w:ascii="Georgia" w:hAnsi="Georgia" w:cs="Times New Roman"/>
              <w:noProof/>
              <w:szCs w:val="24"/>
            </w:rPr>
          </w:rPrChange>
        </w:rPr>
        <w:t>, 334–343 (1987).</w:t>
      </w:r>
    </w:p>
    <w:p w14:paraId="0F37DB8B"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892" w:author="Panayi, Marios (NIH/NIDA) [F]" w:date="2021-03-26T14:36:00Z">
            <w:rPr>
              <w:rFonts w:ascii="Georgia" w:hAnsi="Georgia" w:cs="Times New Roman"/>
              <w:noProof/>
              <w:szCs w:val="24"/>
            </w:rPr>
          </w:rPrChange>
        </w:rPr>
      </w:pPr>
      <w:r w:rsidRPr="00CB1A62">
        <w:rPr>
          <w:rFonts w:ascii="Georgia" w:hAnsi="Georgia" w:cs="Times New Roman"/>
          <w:noProof/>
          <w:szCs w:val="24"/>
          <w:rPrChange w:id="893" w:author="Panayi, Marios (NIH/NIDA) [F]" w:date="2021-03-26T14:36:00Z">
            <w:rPr>
              <w:rFonts w:ascii="Georgia" w:hAnsi="Georgia" w:cs="Times New Roman"/>
              <w:noProof/>
              <w:szCs w:val="24"/>
            </w:rPr>
          </w:rPrChange>
        </w:rPr>
        <w:t>14.</w:t>
      </w:r>
      <w:r w:rsidRPr="00CB1A62">
        <w:rPr>
          <w:rFonts w:ascii="Georgia" w:hAnsi="Georgia" w:cs="Times New Roman"/>
          <w:noProof/>
          <w:szCs w:val="24"/>
          <w:rPrChange w:id="894" w:author="Panayi, Marios (NIH/NIDA) [F]" w:date="2021-03-26T14:36:00Z">
            <w:rPr>
              <w:rFonts w:ascii="Georgia" w:hAnsi="Georgia" w:cs="Times New Roman"/>
              <w:noProof/>
              <w:szCs w:val="24"/>
            </w:rPr>
          </w:rPrChange>
        </w:rPr>
        <w:tab/>
        <w:t xml:space="preserve">Lucantonio, F. </w:t>
      </w:r>
      <w:r w:rsidRPr="00CB1A62">
        <w:rPr>
          <w:rFonts w:ascii="Georgia" w:hAnsi="Georgia" w:cs="Times New Roman"/>
          <w:i/>
          <w:iCs/>
          <w:noProof/>
          <w:szCs w:val="24"/>
          <w:rPrChange w:id="895" w:author="Panayi, Marios (NIH/NIDA) [F]" w:date="2021-03-26T14:36:00Z">
            <w:rPr>
              <w:rFonts w:ascii="Georgia" w:hAnsi="Georgia" w:cs="Times New Roman"/>
              <w:i/>
              <w:iCs/>
              <w:noProof/>
              <w:szCs w:val="24"/>
            </w:rPr>
          </w:rPrChange>
        </w:rPr>
        <w:t>et al.</w:t>
      </w:r>
      <w:r w:rsidRPr="00CB1A62">
        <w:rPr>
          <w:rFonts w:ascii="Georgia" w:hAnsi="Georgia" w:cs="Times New Roman"/>
          <w:noProof/>
          <w:szCs w:val="24"/>
          <w:rPrChange w:id="896" w:author="Panayi, Marios (NIH/NIDA) [F]" w:date="2021-03-26T14:36:00Z">
            <w:rPr>
              <w:rFonts w:ascii="Georgia" w:hAnsi="Georgia" w:cs="Times New Roman"/>
              <w:noProof/>
              <w:szCs w:val="24"/>
            </w:rPr>
          </w:rPrChange>
        </w:rPr>
        <w:t xml:space="preserve"> Orbitofrontal activation restores insight lost after cocaine use. </w:t>
      </w:r>
      <w:r w:rsidRPr="00CB1A62">
        <w:rPr>
          <w:rFonts w:ascii="Georgia" w:hAnsi="Georgia" w:cs="Times New Roman"/>
          <w:i/>
          <w:iCs/>
          <w:noProof/>
          <w:szCs w:val="24"/>
          <w:rPrChange w:id="897" w:author="Panayi, Marios (NIH/NIDA) [F]" w:date="2021-03-26T14:36:00Z">
            <w:rPr>
              <w:rFonts w:ascii="Georgia" w:hAnsi="Georgia" w:cs="Times New Roman"/>
              <w:i/>
              <w:iCs/>
              <w:noProof/>
              <w:szCs w:val="24"/>
            </w:rPr>
          </w:rPrChange>
        </w:rPr>
        <w:t>Nat. Neurosci.</w:t>
      </w:r>
      <w:r w:rsidRPr="00CB1A62">
        <w:rPr>
          <w:rFonts w:ascii="Georgia" w:hAnsi="Georgia" w:cs="Times New Roman"/>
          <w:noProof/>
          <w:szCs w:val="24"/>
          <w:rPrChange w:id="898"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899" w:author="Panayi, Marios (NIH/NIDA) [F]" w:date="2021-03-26T14:36:00Z">
            <w:rPr>
              <w:rFonts w:ascii="Georgia" w:hAnsi="Georgia" w:cs="Times New Roman"/>
              <w:b/>
              <w:bCs/>
              <w:noProof/>
              <w:szCs w:val="24"/>
            </w:rPr>
          </w:rPrChange>
        </w:rPr>
        <w:t>17</w:t>
      </w:r>
      <w:r w:rsidRPr="00CB1A62">
        <w:rPr>
          <w:rFonts w:ascii="Georgia" w:hAnsi="Georgia" w:cs="Times New Roman"/>
          <w:noProof/>
          <w:szCs w:val="24"/>
          <w:rPrChange w:id="900" w:author="Panayi, Marios (NIH/NIDA) [F]" w:date="2021-03-26T14:36:00Z">
            <w:rPr>
              <w:rFonts w:ascii="Georgia" w:hAnsi="Georgia" w:cs="Times New Roman"/>
              <w:noProof/>
              <w:szCs w:val="24"/>
            </w:rPr>
          </w:rPrChange>
        </w:rPr>
        <w:t>, 1092–1099 (2014).</w:t>
      </w:r>
    </w:p>
    <w:p w14:paraId="6CEE20DC"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901" w:author="Panayi, Marios (NIH/NIDA) [F]" w:date="2021-03-26T14:36:00Z">
            <w:rPr>
              <w:rFonts w:ascii="Georgia" w:hAnsi="Georgia" w:cs="Times New Roman"/>
              <w:noProof/>
              <w:szCs w:val="24"/>
            </w:rPr>
          </w:rPrChange>
        </w:rPr>
      </w:pPr>
      <w:r w:rsidRPr="00CB1A62">
        <w:rPr>
          <w:rFonts w:ascii="Georgia" w:hAnsi="Georgia" w:cs="Times New Roman"/>
          <w:noProof/>
          <w:szCs w:val="24"/>
          <w:rPrChange w:id="902" w:author="Panayi, Marios (NIH/NIDA) [F]" w:date="2021-03-26T14:36:00Z">
            <w:rPr>
              <w:rFonts w:ascii="Georgia" w:hAnsi="Georgia" w:cs="Times New Roman"/>
              <w:noProof/>
              <w:szCs w:val="24"/>
            </w:rPr>
          </w:rPrChange>
        </w:rPr>
        <w:t>15.</w:t>
      </w:r>
      <w:r w:rsidRPr="00CB1A62">
        <w:rPr>
          <w:rFonts w:ascii="Georgia" w:hAnsi="Georgia" w:cs="Times New Roman"/>
          <w:noProof/>
          <w:szCs w:val="24"/>
          <w:rPrChange w:id="903" w:author="Panayi, Marios (NIH/NIDA) [F]" w:date="2021-03-26T14:36:00Z">
            <w:rPr>
              <w:rFonts w:ascii="Georgia" w:hAnsi="Georgia" w:cs="Times New Roman"/>
              <w:noProof/>
              <w:szCs w:val="24"/>
            </w:rPr>
          </w:rPrChange>
        </w:rPr>
        <w:tab/>
        <w:t xml:space="preserve">Roesch, M. R., Stalnaker, T. A. &amp; Schoenbaum, G. Associative encoding in anterior piriform cortex versus orbitofrontal cortex during odor discrimination and reversal learning. </w:t>
      </w:r>
      <w:r w:rsidRPr="00CB1A62">
        <w:rPr>
          <w:rFonts w:ascii="Georgia" w:hAnsi="Georgia" w:cs="Times New Roman"/>
          <w:i/>
          <w:iCs/>
          <w:noProof/>
          <w:szCs w:val="24"/>
          <w:rPrChange w:id="904" w:author="Panayi, Marios (NIH/NIDA) [F]" w:date="2021-03-26T14:36:00Z">
            <w:rPr>
              <w:rFonts w:ascii="Georgia" w:hAnsi="Georgia" w:cs="Times New Roman"/>
              <w:i/>
              <w:iCs/>
              <w:noProof/>
              <w:szCs w:val="24"/>
            </w:rPr>
          </w:rPrChange>
        </w:rPr>
        <w:t>Cereb. Cortex</w:t>
      </w:r>
      <w:r w:rsidRPr="00CB1A62">
        <w:rPr>
          <w:rFonts w:ascii="Georgia" w:hAnsi="Georgia" w:cs="Times New Roman"/>
          <w:noProof/>
          <w:szCs w:val="24"/>
          <w:rPrChange w:id="905"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906" w:author="Panayi, Marios (NIH/NIDA) [F]" w:date="2021-03-26T14:36:00Z">
            <w:rPr>
              <w:rFonts w:ascii="Georgia" w:hAnsi="Georgia" w:cs="Times New Roman"/>
              <w:b/>
              <w:bCs/>
              <w:noProof/>
              <w:szCs w:val="24"/>
            </w:rPr>
          </w:rPrChange>
        </w:rPr>
        <w:t>17</w:t>
      </w:r>
      <w:r w:rsidRPr="00CB1A62">
        <w:rPr>
          <w:rFonts w:ascii="Georgia" w:hAnsi="Georgia" w:cs="Times New Roman"/>
          <w:noProof/>
          <w:szCs w:val="24"/>
          <w:rPrChange w:id="907" w:author="Panayi, Marios (NIH/NIDA) [F]" w:date="2021-03-26T14:36:00Z">
            <w:rPr>
              <w:rFonts w:ascii="Georgia" w:hAnsi="Georgia" w:cs="Times New Roman"/>
              <w:noProof/>
              <w:szCs w:val="24"/>
            </w:rPr>
          </w:rPrChange>
        </w:rPr>
        <w:t>, 643–652 (2007).</w:t>
      </w:r>
    </w:p>
    <w:p w14:paraId="066F8F10" w14:textId="77777777" w:rsidR="006A4185" w:rsidRPr="00CB1A62" w:rsidRDefault="006A4185" w:rsidP="006A4185">
      <w:pPr>
        <w:widowControl w:val="0"/>
        <w:autoSpaceDE w:val="0"/>
        <w:autoSpaceDN w:val="0"/>
        <w:adjustRightInd w:val="0"/>
        <w:spacing w:line="240" w:lineRule="auto"/>
        <w:ind w:left="640" w:hanging="640"/>
        <w:rPr>
          <w:rFonts w:ascii="Georgia" w:hAnsi="Georgia" w:cs="Times New Roman"/>
          <w:noProof/>
          <w:szCs w:val="24"/>
          <w:rPrChange w:id="908" w:author="Panayi, Marios (NIH/NIDA) [F]" w:date="2021-03-26T14:36:00Z">
            <w:rPr>
              <w:rFonts w:ascii="Georgia" w:hAnsi="Georgia" w:cs="Times New Roman"/>
              <w:noProof/>
              <w:szCs w:val="24"/>
            </w:rPr>
          </w:rPrChange>
        </w:rPr>
      </w:pPr>
      <w:r w:rsidRPr="00CB1A62">
        <w:rPr>
          <w:rFonts w:ascii="Georgia" w:hAnsi="Georgia" w:cs="Times New Roman"/>
          <w:noProof/>
          <w:szCs w:val="24"/>
          <w:rPrChange w:id="909" w:author="Panayi, Marios (NIH/NIDA) [F]" w:date="2021-03-26T14:36:00Z">
            <w:rPr>
              <w:rFonts w:ascii="Georgia" w:hAnsi="Georgia" w:cs="Times New Roman"/>
              <w:noProof/>
              <w:szCs w:val="24"/>
            </w:rPr>
          </w:rPrChange>
        </w:rPr>
        <w:t>16.</w:t>
      </w:r>
      <w:r w:rsidRPr="00CB1A62">
        <w:rPr>
          <w:rFonts w:ascii="Georgia" w:hAnsi="Georgia" w:cs="Times New Roman"/>
          <w:noProof/>
          <w:szCs w:val="24"/>
          <w:rPrChange w:id="910" w:author="Panayi, Marios (NIH/NIDA) [F]" w:date="2021-03-26T14:36:00Z">
            <w:rPr>
              <w:rFonts w:ascii="Georgia" w:hAnsi="Georgia" w:cs="Times New Roman"/>
              <w:noProof/>
              <w:szCs w:val="24"/>
            </w:rPr>
          </w:rPrChange>
        </w:rPr>
        <w:tab/>
        <w:t xml:space="preserve">Zhou, J. </w:t>
      </w:r>
      <w:r w:rsidRPr="00CB1A62">
        <w:rPr>
          <w:rFonts w:ascii="Georgia" w:hAnsi="Georgia" w:cs="Times New Roman"/>
          <w:i/>
          <w:iCs/>
          <w:noProof/>
          <w:szCs w:val="24"/>
          <w:rPrChange w:id="911" w:author="Panayi, Marios (NIH/NIDA) [F]" w:date="2021-03-26T14:36:00Z">
            <w:rPr>
              <w:rFonts w:ascii="Georgia" w:hAnsi="Georgia" w:cs="Times New Roman"/>
              <w:i/>
              <w:iCs/>
              <w:noProof/>
              <w:szCs w:val="24"/>
            </w:rPr>
          </w:rPrChange>
        </w:rPr>
        <w:t>et al.</w:t>
      </w:r>
      <w:r w:rsidRPr="00CB1A62">
        <w:rPr>
          <w:rFonts w:ascii="Georgia" w:hAnsi="Georgia" w:cs="Times New Roman"/>
          <w:noProof/>
          <w:szCs w:val="24"/>
          <w:rPrChange w:id="912" w:author="Panayi, Marios (NIH/NIDA) [F]" w:date="2021-03-26T14:36:00Z">
            <w:rPr>
              <w:rFonts w:ascii="Georgia" w:hAnsi="Georgia" w:cs="Times New Roman"/>
              <w:noProof/>
              <w:szCs w:val="24"/>
            </w:rPr>
          </w:rPrChange>
        </w:rPr>
        <w:t xml:space="preserve"> Evolving schema representations in orbitofrontal ensembles during learning. </w:t>
      </w:r>
      <w:r w:rsidRPr="00CB1A62">
        <w:rPr>
          <w:rFonts w:ascii="Georgia" w:hAnsi="Georgia" w:cs="Times New Roman"/>
          <w:i/>
          <w:iCs/>
          <w:noProof/>
          <w:szCs w:val="24"/>
          <w:rPrChange w:id="913" w:author="Panayi, Marios (NIH/NIDA) [F]" w:date="2021-03-26T14:36:00Z">
            <w:rPr>
              <w:rFonts w:ascii="Georgia" w:hAnsi="Georgia" w:cs="Times New Roman"/>
              <w:i/>
              <w:iCs/>
              <w:noProof/>
              <w:szCs w:val="24"/>
            </w:rPr>
          </w:rPrChange>
        </w:rPr>
        <w:t>Nature</w:t>
      </w:r>
      <w:r w:rsidRPr="00CB1A62">
        <w:rPr>
          <w:rFonts w:ascii="Georgia" w:hAnsi="Georgia" w:cs="Times New Roman"/>
          <w:noProof/>
          <w:szCs w:val="24"/>
          <w:rPrChange w:id="914"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915" w:author="Panayi, Marios (NIH/NIDA) [F]" w:date="2021-03-26T14:36:00Z">
            <w:rPr>
              <w:rFonts w:ascii="Georgia" w:hAnsi="Georgia" w:cs="Times New Roman"/>
              <w:b/>
              <w:bCs/>
              <w:noProof/>
              <w:szCs w:val="24"/>
            </w:rPr>
          </w:rPrChange>
        </w:rPr>
        <w:t>590</w:t>
      </w:r>
      <w:r w:rsidRPr="00CB1A62">
        <w:rPr>
          <w:rFonts w:ascii="Georgia" w:hAnsi="Georgia" w:cs="Times New Roman"/>
          <w:noProof/>
          <w:szCs w:val="24"/>
          <w:rPrChange w:id="916" w:author="Panayi, Marios (NIH/NIDA) [F]" w:date="2021-03-26T14:36:00Z">
            <w:rPr>
              <w:rFonts w:ascii="Georgia" w:hAnsi="Georgia" w:cs="Times New Roman"/>
              <w:noProof/>
              <w:szCs w:val="24"/>
            </w:rPr>
          </w:rPrChange>
        </w:rPr>
        <w:t>, 606–611 (2021).</w:t>
      </w:r>
    </w:p>
    <w:p w14:paraId="00D00519" w14:textId="77777777" w:rsidR="006A4185" w:rsidRPr="00CB1A62" w:rsidRDefault="006A4185" w:rsidP="006A4185">
      <w:pPr>
        <w:widowControl w:val="0"/>
        <w:autoSpaceDE w:val="0"/>
        <w:autoSpaceDN w:val="0"/>
        <w:adjustRightInd w:val="0"/>
        <w:spacing w:line="240" w:lineRule="auto"/>
        <w:ind w:left="640" w:hanging="640"/>
        <w:rPr>
          <w:rFonts w:ascii="Georgia" w:hAnsi="Georgia"/>
          <w:noProof/>
          <w:rPrChange w:id="917" w:author="Panayi, Marios (NIH/NIDA) [F]" w:date="2021-03-26T14:36:00Z">
            <w:rPr>
              <w:rFonts w:ascii="Georgia" w:hAnsi="Georgia"/>
              <w:noProof/>
            </w:rPr>
          </w:rPrChange>
        </w:rPr>
      </w:pPr>
      <w:r w:rsidRPr="00CB1A62">
        <w:rPr>
          <w:rFonts w:ascii="Georgia" w:hAnsi="Georgia" w:cs="Times New Roman"/>
          <w:noProof/>
          <w:szCs w:val="24"/>
          <w:rPrChange w:id="918" w:author="Panayi, Marios (NIH/NIDA) [F]" w:date="2021-03-26T14:36:00Z">
            <w:rPr>
              <w:rFonts w:ascii="Georgia" w:hAnsi="Georgia" w:cs="Times New Roman"/>
              <w:noProof/>
              <w:szCs w:val="24"/>
            </w:rPr>
          </w:rPrChange>
        </w:rPr>
        <w:t>17.</w:t>
      </w:r>
      <w:r w:rsidRPr="00CB1A62">
        <w:rPr>
          <w:rFonts w:ascii="Georgia" w:hAnsi="Georgia" w:cs="Times New Roman"/>
          <w:noProof/>
          <w:szCs w:val="24"/>
          <w:rPrChange w:id="919" w:author="Panayi, Marios (NIH/NIDA) [F]" w:date="2021-03-26T14:36:00Z">
            <w:rPr>
              <w:rFonts w:ascii="Georgia" w:hAnsi="Georgia" w:cs="Times New Roman"/>
              <w:noProof/>
              <w:szCs w:val="24"/>
            </w:rPr>
          </w:rPrChange>
        </w:rPr>
        <w:tab/>
        <w:t xml:space="preserve">You, Z. B. </w:t>
      </w:r>
      <w:r w:rsidRPr="00CB1A62">
        <w:rPr>
          <w:rFonts w:ascii="Georgia" w:hAnsi="Georgia" w:cs="Times New Roman"/>
          <w:i/>
          <w:iCs/>
          <w:noProof/>
          <w:szCs w:val="24"/>
          <w:rPrChange w:id="920" w:author="Panayi, Marios (NIH/NIDA) [F]" w:date="2021-03-26T14:36:00Z">
            <w:rPr>
              <w:rFonts w:ascii="Georgia" w:hAnsi="Georgia" w:cs="Times New Roman"/>
              <w:i/>
              <w:iCs/>
              <w:noProof/>
              <w:szCs w:val="24"/>
            </w:rPr>
          </w:rPrChange>
        </w:rPr>
        <w:t>et al.</w:t>
      </w:r>
      <w:r w:rsidRPr="00CB1A62">
        <w:rPr>
          <w:rFonts w:ascii="Georgia" w:hAnsi="Georgia" w:cs="Times New Roman"/>
          <w:noProof/>
          <w:szCs w:val="24"/>
          <w:rPrChange w:id="921" w:author="Panayi, Marios (NIH/NIDA) [F]" w:date="2021-03-26T14:36:00Z">
            <w:rPr>
              <w:rFonts w:ascii="Georgia" w:hAnsi="Georgia" w:cs="Times New Roman"/>
              <w:noProof/>
              <w:szCs w:val="24"/>
            </w:rPr>
          </w:rPrChange>
        </w:rPr>
        <w:t xml:space="preserve"> Dopamine D3R antagonist VK4-116 attenuates oxycodone self-</w:t>
      </w:r>
      <w:r w:rsidRPr="00CB1A62">
        <w:rPr>
          <w:rFonts w:ascii="Georgia" w:hAnsi="Georgia" w:cs="Times New Roman"/>
          <w:noProof/>
          <w:szCs w:val="24"/>
          <w:rPrChange w:id="922" w:author="Panayi, Marios (NIH/NIDA) [F]" w:date="2021-03-26T14:36:00Z">
            <w:rPr>
              <w:rFonts w:ascii="Georgia" w:hAnsi="Georgia" w:cs="Times New Roman"/>
              <w:noProof/>
              <w:szCs w:val="24"/>
            </w:rPr>
          </w:rPrChange>
        </w:rPr>
        <w:lastRenderedPageBreak/>
        <w:t xml:space="preserve">administration and reinstatement without compromising its antinociceptive effects. </w:t>
      </w:r>
      <w:r w:rsidRPr="00CB1A62">
        <w:rPr>
          <w:rFonts w:ascii="Georgia" w:hAnsi="Georgia" w:cs="Times New Roman"/>
          <w:i/>
          <w:iCs/>
          <w:noProof/>
          <w:szCs w:val="24"/>
          <w:rPrChange w:id="923" w:author="Panayi, Marios (NIH/NIDA) [F]" w:date="2021-03-26T14:36:00Z">
            <w:rPr>
              <w:rFonts w:ascii="Georgia" w:hAnsi="Georgia" w:cs="Times New Roman"/>
              <w:i/>
              <w:iCs/>
              <w:noProof/>
              <w:szCs w:val="24"/>
            </w:rPr>
          </w:rPrChange>
        </w:rPr>
        <w:t>Neuropsychopharmacology</w:t>
      </w:r>
      <w:r w:rsidRPr="00CB1A62">
        <w:rPr>
          <w:rFonts w:ascii="Georgia" w:hAnsi="Georgia" w:cs="Times New Roman"/>
          <w:noProof/>
          <w:szCs w:val="24"/>
          <w:rPrChange w:id="924" w:author="Panayi, Marios (NIH/NIDA) [F]" w:date="2021-03-26T14:36:00Z">
            <w:rPr>
              <w:rFonts w:ascii="Georgia" w:hAnsi="Georgia" w:cs="Times New Roman"/>
              <w:noProof/>
              <w:szCs w:val="24"/>
            </w:rPr>
          </w:rPrChange>
        </w:rPr>
        <w:t xml:space="preserve"> </w:t>
      </w:r>
      <w:r w:rsidRPr="00CB1A62">
        <w:rPr>
          <w:rFonts w:ascii="Georgia" w:hAnsi="Georgia" w:cs="Times New Roman"/>
          <w:b/>
          <w:bCs/>
          <w:noProof/>
          <w:szCs w:val="24"/>
          <w:rPrChange w:id="925" w:author="Panayi, Marios (NIH/NIDA) [F]" w:date="2021-03-26T14:36:00Z">
            <w:rPr>
              <w:rFonts w:ascii="Georgia" w:hAnsi="Georgia" w:cs="Times New Roman"/>
              <w:b/>
              <w:bCs/>
              <w:noProof/>
              <w:szCs w:val="24"/>
            </w:rPr>
          </w:rPrChange>
        </w:rPr>
        <w:t>44</w:t>
      </w:r>
      <w:r w:rsidRPr="00CB1A62">
        <w:rPr>
          <w:rFonts w:ascii="Georgia" w:hAnsi="Georgia" w:cs="Times New Roman"/>
          <w:noProof/>
          <w:szCs w:val="24"/>
          <w:rPrChange w:id="926" w:author="Panayi, Marios (NIH/NIDA) [F]" w:date="2021-03-26T14:36:00Z">
            <w:rPr>
              <w:rFonts w:ascii="Georgia" w:hAnsi="Georgia" w:cs="Times New Roman"/>
              <w:noProof/>
              <w:szCs w:val="24"/>
            </w:rPr>
          </w:rPrChange>
        </w:rPr>
        <w:t>, 1415–1424 (2019).</w:t>
      </w:r>
    </w:p>
    <w:p w14:paraId="41298975" w14:textId="2A636009" w:rsidR="00FC4F59" w:rsidRPr="00CB1A62" w:rsidRDefault="00FC4F59" w:rsidP="00584AE8">
      <w:pPr>
        <w:spacing w:line="240" w:lineRule="auto"/>
        <w:rPr>
          <w:rFonts w:ascii="Georgia" w:hAnsi="Georgia"/>
          <w:rPrChange w:id="927" w:author="Panayi, Marios (NIH/NIDA) [F]" w:date="2021-03-26T14:36:00Z">
            <w:rPr>
              <w:rFonts w:ascii="Georgia" w:hAnsi="Georgia"/>
            </w:rPr>
          </w:rPrChange>
        </w:rPr>
      </w:pPr>
      <w:r w:rsidRPr="00CB1A62">
        <w:rPr>
          <w:rFonts w:ascii="Georgia" w:hAnsi="Georgia"/>
          <w:rPrChange w:id="928" w:author="Panayi, Marios (NIH/NIDA) [F]" w:date="2021-03-26T14:36:00Z">
            <w:rPr>
              <w:rFonts w:ascii="Georgia" w:hAnsi="Georgia"/>
            </w:rPr>
          </w:rPrChange>
        </w:rPr>
        <w:fldChar w:fldCharType="end"/>
      </w:r>
    </w:p>
    <w:sectPr w:rsidR="00FC4F59" w:rsidRPr="00CB1A62">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20" w:author="Marios Panayi" w:date="2021-03-23T16:13:00Z" w:initials="MP">
    <w:p w14:paraId="5FCD8DF3" w14:textId="7E65B6AF" w:rsidR="005C65D8" w:rsidRDefault="005C65D8">
      <w:pPr>
        <w:pStyle w:val="CommentText"/>
      </w:pPr>
      <w:r>
        <w:rPr>
          <w:rStyle w:val="CommentReference"/>
        </w:rPr>
        <w:annotationRef/>
      </w:r>
      <w:r>
        <w:t>Cut – entirely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CD8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9226" w16cex:dateUtc="2021-03-23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CD8DF3" w16cid:durableId="240492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A176E" w14:textId="77777777" w:rsidR="00C21784" w:rsidRDefault="00C21784">
      <w:pPr>
        <w:spacing w:after="0" w:line="240" w:lineRule="auto"/>
      </w:pPr>
      <w:r>
        <w:separator/>
      </w:r>
    </w:p>
  </w:endnote>
  <w:endnote w:type="continuationSeparator" w:id="0">
    <w:p w14:paraId="30E2E1AA" w14:textId="77777777" w:rsidR="00C21784" w:rsidRDefault="00C21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5346F" w14:textId="77777777" w:rsidR="00C21784" w:rsidRDefault="00C21784">
      <w:pPr>
        <w:spacing w:after="0" w:line="240" w:lineRule="auto"/>
      </w:pPr>
      <w:r>
        <w:separator/>
      </w:r>
    </w:p>
  </w:footnote>
  <w:footnote w:type="continuationSeparator" w:id="0">
    <w:p w14:paraId="106F774D" w14:textId="77777777" w:rsidR="00C21784" w:rsidRDefault="00C21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77777777"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p>
    </w:sdtContent>
  </w:sdt>
  <w:p w14:paraId="0A2045A8" w14:textId="77777777" w:rsidR="00464518" w:rsidRDefault="00C21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930"/>
    <w:multiLevelType w:val="hybridMultilevel"/>
    <w:tmpl w:val="1EBEC138"/>
    <w:lvl w:ilvl="0" w:tplc="A0D0F8B6">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30268"/>
    <w:rsid w:val="00030974"/>
    <w:rsid w:val="00041DF3"/>
    <w:rsid w:val="00072F8B"/>
    <w:rsid w:val="000803DF"/>
    <w:rsid w:val="000936BE"/>
    <w:rsid w:val="0009752F"/>
    <w:rsid w:val="000B0393"/>
    <w:rsid w:val="000D0E2C"/>
    <w:rsid w:val="000F356D"/>
    <w:rsid w:val="00103C53"/>
    <w:rsid w:val="00104A28"/>
    <w:rsid w:val="00107CE7"/>
    <w:rsid w:val="00115559"/>
    <w:rsid w:val="00127D95"/>
    <w:rsid w:val="00131537"/>
    <w:rsid w:val="00144C65"/>
    <w:rsid w:val="0014667E"/>
    <w:rsid w:val="00151101"/>
    <w:rsid w:val="0015741C"/>
    <w:rsid w:val="001577AB"/>
    <w:rsid w:val="00172C55"/>
    <w:rsid w:val="00173EC3"/>
    <w:rsid w:val="00190718"/>
    <w:rsid w:val="001A0702"/>
    <w:rsid w:val="001B2CC1"/>
    <w:rsid w:val="001C73CD"/>
    <w:rsid w:val="001E2A40"/>
    <w:rsid w:val="001E2E56"/>
    <w:rsid w:val="001E5B9A"/>
    <w:rsid w:val="00213F5B"/>
    <w:rsid w:val="00222CCD"/>
    <w:rsid w:val="00224796"/>
    <w:rsid w:val="002273AB"/>
    <w:rsid w:val="002565C0"/>
    <w:rsid w:val="00285075"/>
    <w:rsid w:val="002931CF"/>
    <w:rsid w:val="0029489D"/>
    <w:rsid w:val="002B374C"/>
    <w:rsid w:val="002D6C84"/>
    <w:rsid w:val="002E3BB1"/>
    <w:rsid w:val="002F1AF9"/>
    <w:rsid w:val="0031223A"/>
    <w:rsid w:val="00312A98"/>
    <w:rsid w:val="00317339"/>
    <w:rsid w:val="00320342"/>
    <w:rsid w:val="00325485"/>
    <w:rsid w:val="00326D26"/>
    <w:rsid w:val="00331845"/>
    <w:rsid w:val="00342CC8"/>
    <w:rsid w:val="00343835"/>
    <w:rsid w:val="00350C46"/>
    <w:rsid w:val="00395BAB"/>
    <w:rsid w:val="003C7BF1"/>
    <w:rsid w:val="00413B27"/>
    <w:rsid w:val="00461B8D"/>
    <w:rsid w:val="004811BC"/>
    <w:rsid w:val="00483E3A"/>
    <w:rsid w:val="004A6F7F"/>
    <w:rsid w:val="004C1B8A"/>
    <w:rsid w:val="004E0F37"/>
    <w:rsid w:val="00526431"/>
    <w:rsid w:val="00545522"/>
    <w:rsid w:val="00575314"/>
    <w:rsid w:val="00584AE8"/>
    <w:rsid w:val="00593AEE"/>
    <w:rsid w:val="005C3870"/>
    <w:rsid w:val="005C65D8"/>
    <w:rsid w:val="0061168F"/>
    <w:rsid w:val="00625148"/>
    <w:rsid w:val="00627573"/>
    <w:rsid w:val="00644358"/>
    <w:rsid w:val="00651AB9"/>
    <w:rsid w:val="006646E2"/>
    <w:rsid w:val="00676C20"/>
    <w:rsid w:val="00695850"/>
    <w:rsid w:val="006A4185"/>
    <w:rsid w:val="006A6FFC"/>
    <w:rsid w:val="006B43A2"/>
    <w:rsid w:val="006C0BA9"/>
    <w:rsid w:val="006C3C19"/>
    <w:rsid w:val="006D63FE"/>
    <w:rsid w:val="006E3164"/>
    <w:rsid w:val="007162ED"/>
    <w:rsid w:val="0072635A"/>
    <w:rsid w:val="007340F8"/>
    <w:rsid w:val="007470CC"/>
    <w:rsid w:val="007510D6"/>
    <w:rsid w:val="00773917"/>
    <w:rsid w:val="00797885"/>
    <w:rsid w:val="007D2D45"/>
    <w:rsid w:val="007F3B4B"/>
    <w:rsid w:val="007F56DC"/>
    <w:rsid w:val="007F59A8"/>
    <w:rsid w:val="0081455A"/>
    <w:rsid w:val="0083224F"/>
    <w:rsid w:val="008531EF"/>
    <w:rsid w:val="008625C2"/>
    <w:rsid w:val="00871397"/>
    <w:rsid w:val="00875A2B"/>
    <w:rsid w:val="0087690D"/>
    <w:rsid w:val="008D4AE0"/>
    <w:rsid w:val="008E10B6"/>
    <w:rsid w:val="008E2718"/>
    <w:rsid w:val="00906AE6"/>
    <w:rsid w:val="0091353C"/>
    <w:rsid w:val="00950DDD"/>
    <w:rsid w:val="009B48A7"/>
    <w:rsid w:val="009C5F08"/>
    <w:rsid w:val="009E02B9"/>
    <w:rsid w:val="00A055D4"/>
    <w:rsid w:val="00A25192"/>
    <w:rsid w:val="00A43337"/>
    <w:rsid w:val="00A50B39"/>
    <w:rsid w:val="00A844BF"/>
    <w:rsid w:val="00AA51CE"/>
    <w:rsid w:val="00AB0F41"/>
    <w:rsid w:val="00AB4FA8"/>
    <w:rsid w:val="00AC7172"/>
    <w:rsid w:val="00AD0272"/>
    <w:rsid w:val="00B021FE"/>
    <w:rsid w:val="00B10477"/>
    <w:rsid w:val="00B352FB"/>
    <w:rsid w:val="00B35AEA"/>
    <w:rsid w:val="00B5709F"/>
    <w:rsid w:val="00B71207"/>
    <w:rsid w:val="00C07D87"/>
    <w:rsid w:val="00C15A27"/>
    <w:rsid w:val="00C21784"/>
    <w:rsid w:val="00C636B7"/>
    <w:rsid w:val="00C65C24"/>
    <w:rsid w:val="00C77E1F"/>
    <w:rsid w:val="00C84015"/>
    <w:rsid w:val="00C94D71"/>
    <w:rsid w:val="00CA7EE8"/>
    <w:rsid w:val="00CB1A62"/>
    <w:rsid w:val="00CC508F"/>
    <w:rsid w:val="00CC69B6"/>
    <w:rsid w:val="00CD4295"/>
    <w:rsid w:val="00CE2D2C"/>
    <w:rsid w:val="00D054FB"/>
    <w:rsid w:val="00D101BA"/>
    <w:rsid w:val="00D33DAF"/>
    <w:rsid w:val="00D62507"/>
    <w:rsid w:val="00D655F3"/>
    <w:rsid w:val="00D8320B"/>
    <w:rsid w:val="00DA5F67"/>
    <w:rsid w:val="00E1022F"/>
    <w:rsid w:val="00E3010F"/>
    <w:rsid w:val="00E43563"/>
    <w:rsid w:val="00E46708"/>
    <w:rsid w:val="00E553BB"/>
    <w:rsid w:val="00E60189"/>
    <w:rsid w:val="00E727BE"/>
    <w:rsid w:val="00EA584A"/>
    <w:rsid w:val="00EC6A3D"/>
    <w:rsid w:val="00ED0F1B"/>
    <w:rsid w:val="00ED5C3A"/>
    <w:rsid w:val="00F23329"/>
    <w:rsid w:val="00F414C8"/>
    <w:rsid w:val="00F505A3"/>
    <w:rsid w:val="00F60D5F"/>
    <w:rsid w:val="00F61087"/>
    <w:rsid w:val="00FB573E"/>
    <w:rsid w:val="00FC4F59"/>
    <w:rsid w:val="00FD1145"/>
    <w:rsid w:val="00FD3AED"/>
    <w:rsid w:val="00FD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7</Pages>
  <Words>12678</Words>
  <Characters>72270</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Panayi, Marios (NIH/NIDA) [F]</cp:lastModifiedBy>
  <cp:revision>45</cp:revision>
  <dcterms:created xsi:type="dcterms:W3CDTF">2021-03-22T22:05:00Z</dcterms:created>
  <dcterms:modified xsi:type="dcterms:W3CDTF">2021-03-26T18:43:00Z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http://www.zotero.org/styles/oxford-university-press-scimed-author-date</vt:lpwstr>
  </property>
  <property fmtid="{D5CDD505-2E9C-101B-9397-08002B2CF9AE}" pid="19" name="Mendeley Recent Style Name 8_1">
    <vt:lpwstr>Oxford University Press SciMed (author-date)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http://www.zotero.org/styles/nature</vt:lpwstr>
  </property>
</Properties>
</file>