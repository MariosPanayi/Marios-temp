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AA294" w14:textId="77777777" w:rsidR="006C6D0C" w:rsidRPr="009666FF" w:rsidRDefault="006C6D0C" w:rsidP="00106F8A">
      <w:pPr>
        <w:rPr>
          <w:rFonts w:ascii="Georgia" w:hAnsi="Georgia" w:cs="Arial"/>
          <w:color w:val="000000" w:themeColor="text1"/>
        </w:rPr>
      </w:pPr>
    </w:p>
    <w:p w14:paraId="60D465B7" w14:textId="184B6CD8" w:rsidR="00C37561" w:rsidRPr="009666FF" w:rsidRDefault="00C37561" w:rsidP="006C6D0C">
      <w:pPr>
        <w:rPr>
          <w:ins w:id="0" w:author="Marios Panayi" w:date="2021-03-20T19:58:00Z"/>
          <w:rFonts w:ascii="Georgia" w:hAnsi="Georgia"/>
          <w:color w:val="000000" w:themeColor="text1"/>
        </w:rPr>
      </w:pPr>
    </w:p>
    <w:p w14:paraId="209B5870" w14:textId="0FE6A3B2" w:rsidR="0028467C" w:rsidRPr="009666FF" w:rsidRDefault="0028467C" w:rsidP="006C6D0C">
      <w:pPr>
        <w:rPr>
          <w:ins w:id="1" w:author="Marios Panayi" w:date="2021-03-20T19:58:00Z"/>
          <w:rFonts w:ascii="Georgia" w:hAnsi="Georgia"/>
          <w:color w:val="000000" w:themeColor="text1"/>
        </w:rPr>
      </w:pPr>
      <w:ins w:id="2" w:author="Marios Panayi" w:date="2021-03-20T19:58:00Z">
        <w:r w:rsidRPr="009666FF">
          <w:rPr>
            <w:rFonts w:ascii="Georgia" w:hAnsi="Georgia"/>
            <w:color w:val="000000" w:themeColor="text1"/>
          </w:rPr>
          <w:t>%%%%%%%%%%%%%%%%%%%%%%%%%%%%%</w:t>
        </w:r>
      </w:ins>
      <w:ins w:id="3" w:author="Marios Panayi" w:date="2021-03-20T19:59:00Z">
        <w:r w:rsidRPr="009666FF">
          <w:rPr>
            <w:rFonts w:ascii="Georgia" w:hAnsi="Georgia"/>
            <w:color w:val="000000" w:themeColor="text1"/>
          </w:rPr>
          <w:t>%%%%%%%%%%%%%%</w:t>
        </w:r>
      </w:ins>
    </w:p>
    <w:p w14:paraId="4FCE54CD" w14:textId="4EED876D" w:rsidR="0028467C" w:rsidRPr="009666FF" w:rsidRDefault="0028467C" w:rsidP="006C6D0C">
      <w:pPr>
        <w:rPr>
          <w:ins w:id="4" w:author="Marios Panayi" w:date="2021-03-20T19:13:00Z"/>
          <w:rFonts w:ascii="Georgia" w:hAnsi="Georgia"/>
          <w:color w:val="000000" w:themeColor="text1"/>
        </w:rPr>
      </w:pPr>
      <w:ins w:id="5" w:author="Marios Panayi" w:date="2021-03-20T19:58:00Z">
        <w:r w:rsidRPr="009666FF">
          <w:rPr>
            <w:rFonts w:ascii="Georgia" w:hAnsi="Georgia"/>
            <w:color w:val="000000" w:themeColor="text1"/>
          </w:rPr>
          <w:t xml:space="preserve">DO </w:t>
        </w:r>
        <w:proofErr w:type="gramStart"/>
        <w:r w:rsidRPr="009666FF">
          <w:rPr>
            <w:rFonts w:ascii="Georgia" w:hAnsi="Georgia"/>
            <w:color w:val="000000" w:themeColor="text1"/>
          </w:rPr>
          <w:t>THIS:::::</w:t>
        </w:r>
      </w:ins>
      <w:proofErr w:type="gramEnd"/>
    </w:p>
    <w:p w14:paraId="41D7AFDE" w14:textId="6FA54387" w:rsidR="00DE4279" w:rsidRPr="009666FF" w:rsidRDefault="001A095B" w:rsidP="006C6D0C">
      <w:pPr>
        <w:rPr>
          <w:ins w:id="6" w:author="Marios Panayi" w:date="2021-03-20T19:35:00Z"/>
          <w:rFonts w:ascii="Georgia" w:hAnsi="Georgia"/>
          <w:color w:val="000000" w:themeColor="text1"/>
        </w:rPr>
      </w:pPr>
      <w:ins w:id="7" w:author="Marios Panayi" w:date="2021-03-20T19:22:00Z">
        <w:r w:rsidRPr="009666FF">
          <w:rPr>
            <w:rFonts w:ascii="Georgia" w:hAnsi="Georgia"/>
            <w:color w:val="000000" w:themeColor="text1"/>
          </w:rPr>
          <w:t xml:space="preserve">Looking at the role of OFC in </w:t>
        </w:r>
      </w:ins>
      <w:ins w:id="8" w:author="Marios Panayi" w:date="2021-03-20T19:50:00Z">
        <w:r w:rsidR="00C76F36" w:rsidRPr="009666FF">
          <w:rPr>
            <w:rFonts w:ascii="Georgia" w:hAnsi="Georgia"/>
            <w:color w:val="000000" w:themeColor="text1"/>
          </w:rPr>
          <w:t xml:space="preserve">behavioural flexibility, </w:t>
        </w:r>
      </w:ins>
      <w:ins w:id="9" w:author="Marios Panayi" w:date="2021-03-20T19:51:00Z">
        <w:r w:rsidR="00C76F36" w:rsidRPr="009666FF">
          <w:rPr>
            <w:rFonts w:ascii="Georgia" w:hAnsi="Georgia"/>
            <w:color w:val="000000" w:themeColor="text1"/>
          </w:rPr>
          <w:t xml:space="preserve">something that is </w:t>
        </w:r>
      </w:ins>
      <w:ins w:id="10" w:author="Marios Panayi" w:date="2021-03-20T19:50:00Z">
        <w:r w:rsidR="00C76F36" w:rsidRPr="009666FF">
          <w:rPr>
            <w:rFonts w:ascii="Georgia" w:hAnsi="Georgia"/>
            <w:color w:val="000000" w:themeColor="text1"/>
          </w:rPr>
          <w:t xml:space="preserve">dysfunctional in </w:t>
        </w:r>
      </w:ins>
      <w:ins w:id="11" w:author="Marios Panayi" w:date="2021-03-20T19:22:00Z">
        <w:r w:rsidRPr="009666FF">
          <w:rPr>
            <w:rFonts w:ascii="Georgia" w:hAnsi="Georgia"/>
            <w:color w:val="000000" w:themeColor="text1"/>
          </w:rPr>
          <w:t>disorders of compulsivity (DOC)</w:t>
        </w:r>
      </w:ins>
      <w:ins w:id="12" w:author="Marios Panayi" w:date="2021-03-20T19:23:00Z">
        <w:r w:rsidRPr="009666FF">
          <w:rPr>
            <w:rFonts w:ascii="Georgia" w:hAnsi="Georgia"/>
            <w:color w:val="000000" w:themeColor="text1"/>
          </w:rPr>
          <w:t>.</w:t>
        </w:r>
      </w:ins>
    </w:p>
    <w:p w14:paraId="1FFFE648" w14:textId="013C6045" w:rsidR="007A7EFA" w:rsidRPr="009666FF" w:rsidRDefault="00F258FC" w:rsidP="006C6D0C">
      <w:pPr>
        <w:rPr>
          <w:ins w:id="13" w:author="Marios Panayi" w:date="2021-03-20T19:36:00Z"/>
          <w:rFonts w:ascii="Georgia" w:hAnsi="Georgia"/>
          <w:color w:val="000000" w:themeColor="text1"/>
        </w:rPr>
      </w:pPr>
      <w:ins w:id="14" w:author="Marios Panayi" w:date="2021-03-20T19:34:00Z">
        <w:r w:rsidRPr="009666FF">
          <w:rPr>
            <w:rFonts w:ascii="Georgia" w:hAnsi="Georgia"/>
            <w:color w:val="000000" w:themeColor="text1"/>
          </w:rPr>
          <w:t>OFC dysfunction in DOC is t</w:t>
        </w:r>
      </w:ins>
      <w:ins w:id="15" w:author="Marios Panayi" w:date="2021-03-20T19:33:00Z">
        <w:r w:rsidRPr="009666FF">
          <w:rPr>
            <w:rFonts w:ascii="Georgia" w:hAnsi="Georgia"/>
            <w:color w:val="000000" w:themeColor="text1"/>
          </w:rPr>
          <w:t xml:space="preserve">hought to cause deficits in </w:t>
        </w:r>
      </w:ins>
      <w:ins w:id="16" w:author="Marios Panayi" w:date="2021-03-20T19:34:00Z">
        <w:r w:rsidRPr="009666FF">
          <w:rPr>
            <w:rFonts w:ascii="Georgia" w:hAnsi="Georgia"/>
            <w:color w:val="000000" w:themeColor="text1"/>
          </w:rPr>
          <w:t>behavioural</w:t>
        </w:r>
      </w:ins>
      <w:ins w:id="17" w:author="Marios Panayi" w:date="2021-03-20T19:33:00Z">
        <w:r w:rsidRPr="009666FF">
          <w:rPr>
            <w:rFonts w:ascii="Georgia" w:hAnsi="Georgia"/>
            <w:color w:val="000000" w:themeColor="text1"/>
          </w:rPr>
          <w:t xml:space="preserve"> flexibility</w:t>
        </w:r>
      </w:ins>
      <w:ins w:id="18" w:author="Marios Panayi" w:date="2021-03-20T19:35:00Z">
        <w:r w:rsidR="00DE4279" w:rsidRPr="009666FF">
          <w:rPr>
            <w:rFonts w:ascii="Georgia" w:hAnsi="Georgia"/>
            <w:color w:val="000000" w:themeColor="text1"/>
          </w:rPr>
          <w:t xml:space="preserve"> by disrupting representations of task space</w:t>
        </w:r>
      </w:ins>
      <w:ins w:id="19" w:author="Marios Panayi" w:date="2021-03-20T19:52:00Z">
        <w:r w:rsidR="00707471" w:rsidRPr="009666FF">
          <w:rPr>
            <w:rFonts w:ascii="Georgia" w:hAnsi="Georgia"/>
            <w:color w:val="000000" w:themeColor="text1"/>
          </w:rPr>
          <w:t>, which</w:t>
        </w:r>
      </w:ins>
      <w:ins w:id="20" w:author="Marios Panayi" w:date="2021-03-20T19:49:00Z">
        <w:r w:rsidR="00C76F36" w:rsidRPr="009666FF">
          <w:rPr>
            <w:rFonts w:ascii="Georgia" w:hAnsi="Georgia"/>
            <w:color w:val="000000" w:themeColor="text1"/>
          </w:rPr>
          <w:t xml:space="preserve"> is </w:t>
        </w:r>
      </w:ins>
      <w:ins w:id="21" w:author="Marios Panayi" w:date="2021-03-20T19:35:00Z">
        <w:r w:rsidR="00DE4279" w:rsidRPr="009666FF">
          <w:rPr>
            <w:rFonts w:ascii="Georgia" w:hAnsi="Georgia"/>
            <w:color w:val="000000" w:themeColor="text1"/>
          </w:rPr>
          <w:t xml:space="preserve">commonly measured </w:t>
        </w:r>
      </w:ins>
      <w:ins w:id="22" w:author="Marios Panayi" w:date="2021-03-20T19:36:00Z">
        <w:r w:rsidR="000F4359" w:rsidRPr="009666FF">
          <w:rPr>
            <w:rFonts w:ascii="Georgia" w:hAnsi="Georgia"/>
            <w:color w:val="000000" w:themeColor="text1"/>
          </w:rPr>
          <w:t>with</w:t>
        </w:r>
      </w:ins>
      <w:ins w:id="23" w:author="Marios Panayi" w:date="2021-03-20T19:35:00Z">
        <w:r w:rsidR="00DE4279" w:rsidRPr="009666FF">
          <w:rPr>
            <w:rFonts w:ascii="Georgia" w:hAnsi="Georgia"/>
            <w:color w:val="000000" w:themeColor="text1"/>
          </w:rPr>
          <w:t xml:space="preserve"> </w:t>
        </w:r>
      </w:ins>
      <w:ins w:id="24" w:author="Marios Panayi" w:date="2021-03-20T19:33:00Z">
        <w:r w:rsidRPr="009666FF">
          <w:rPr>
            <w:rFonts w:ascii="Georgia" w:hAnsi="Georgia"/>
            <w:color w:val="000000" w:themeColor="text1"/>
          </w:rPr>
          <w:t>rever</w:t>
        </w:r>
      </w:ins>
      <w:ins w:id="25" w:author="Marios Panayi" w:date="2021-03-20T19:34:00Z">
        <w:r w:rsidRPr="009666FF">
          <w:rPr>
            <w:rFonts w:ascii="Georgia" w:hAnsi="Georgia"/>
            <w:color w:val="000000" w:themeColor="text1"/>
          </w:rPr>
          <w:t>s</w:t>
        </w:r>
      </w:ins>
      <w:ins w:id="26" w:author="Marios Panayi" w:date="2021-03-20T19:33:00Z">
        <w:r w:rsidRPr="009666FF">
          <w:rPr>
            <w:rFonts w:ascii="Georgia" w:hAnsi="Georgia"/>
            <w:color w:val="000000" w:themeColor="text1"/>
          </w:rPr>
          <w:t>al learning</w:t>
        </w:r>
      </w:ins>
      <w:ins w:id="27" w:author="Marios Panayi" w:date="2021-03-20T19:36:00Z">
        <w:r w:rsidR="00DE4279" w:rsidRPr="009666FF">
          <w:rPr>
            <w:rFonts w:ascii="Georgia" w:hAnsi="Georgia"/>
            <w:color w:val="000000" w:themeColor="text1"/>
          </w:rPr>
          <w:t xml:space="preserve"> tasks.</w:t>
        </w:r>
      </w:ins>
    </w:p>
    <w:p w14:paraId="62ADA08A" w14:textId="24387436" w:rsidR="000F4359" w:rsidRPr="009666FF" w:rsidRDefault="000F4359" w:rsidP="006C6D0C">
      <w:pPr>
        <w:rPr>
          <w:ins w:id="28" w:author="Marios Panayi" w:date="2021-03-20T19:40:00Z"/>
          <w:rFonts w:ascii="Georgia" w:hAnsi="Georgia"/>
          <w:color w:val="000000" w:themeColor="text1"/>
        </w:rPr>
      </w:pPr>
      <w:ins w:id="29" w:author="Marios Panayi" w:date="2021-03-20T19:37:00Z">
        <w:r w:rsidRPr="009666FF">
          <w:rPr>
            <w:rFonts w:ascii="Georgia" w:hAnsi="Georgia"/>
            <w:color w:val="000000" w:themeColor="text1"/>
          </w:rPr>
          <w:t>However, in reversal learning tasks,</w:t>
        </w:r>
      </w:ins>
      <w:ins w:id="30" w:author="Marios Panayi" w:date="2021-03-20T19:39:00Z">
        <w:r w:rsidRPr="009666FF">
          <w:rPr>
            <w:rFonts w:ascii="Georgia" w:hAnsi="Georgia"/>
            <w:color w:val="000000" w:themeColor="text1"/>
          </w:rPr>
          <w:t xml:space="preserve"> the </w:t>
        </w:r>
        <w:bookmarkStart w:id="31" w:name="_Hlk67346976"/>
        <w:r w:rsidRPr="009666FF">
          <w:rPr>
            <w:rFonts w:ascii="Georgia" w:hAnsi="Georgia"/>
            <w:color w:val="000000" w:themeColor="text1"/>
          </w:rPr>
          <w:t xml:space="preserve">features of the task </w:t>
        </w:r>
      </w:ins>
      <w:ins w:id="32" w:author="Marios Panayi" w:date="2021-03-20T19:40:00Z">
        <w:r w:rsidRPr="009666FF">
          <w:rPr>
            <w:rFonts w:ascii="Georgia" w:hAnsi="Georgia"/>
            <w:color w:val="000000" w:themeColor="text1"/>
          </w:rPr>
          <w:t xml:space="preserve">that identify task-state specific information </w:t>
        </w:r>
      </w:ins>
      <w:ins w:id="33" w:author="Marios Panayi" w:date="2021-03-20T20:01:00Z">
        <w:r w:rsidR="003C1988" w:rsidRPr="009666FF">
          <w:rPr>
            <w:rFonts w:ascii="Georgia" w:hAnsi="Georgia"/>
            <w:color w:val="000000" w:themeColor="text1"/>
          </w:rPr>
          <w:t>are</w:t>
        </w:r>
        <w:r w:rsidR="003B29C6" w:rsidRPr="009666FF">
          <w:rPr>
            <w:rFonts w:ascii="Georgia" w:hAnsi="Georgia"/>
            <w:color w:val="000000" w:themeColor="text1"/>
          </w:rPr>
          <w:t xml:space="preserve"> </w:t>
        </w:r>
        <w:r w:rsidR="006D26C8" w:rsidRPr="009666FF">
          <w:rPr>
            <w:rFonts w:ascii="Georgia" w:hAnsi="Georgia"/>
            <w:color w:val="000000" w:themeColor="text1"/>
          </w:rPr>
          <w:t>confound</w:t>
        </w:r>
        <w:r w:rsidR="003B29C6" w:rsidRPr="009666FF">
          <w:rPr>
            <w:rFonts w:ascii="Georgia" w:hAnsi="Georgia"/>
            <w:color w:val="000000" w:themeColor="text1"/>
          </w:rPr>
          <w:t>ed</w:t>
        </w:r>
      </w:ins>
      <w:ins w:id="34" w:author="Marios Panayi" w:date="2021-03-20T19:40:00Z">
        <w:r w:rsidRPr="009666FF">
          <w:rPr>
            <w:rFonts w:ascii="Georgia" w:hAnsi="Georgia"/>
            <w:color w:val="000000" w:themeColor="text1"/>
          </w:rPr>
          <w:t xml:space="preserve"> with other features such as changes in rew</w:t>
        </w:r>
      </w:ins>
      <w:ins w:id="35" w:author="Marios Panayi" w:date="2021-03-20T19:41:00Z">
        <w:r w:rsidRPr="009666FF">
          <w:rPr>
            <w:rFonts w:ascii="Georgia" w:hAnsi="Georgia"/>
            <w:color w:val="000000" w:themeColor="text1"/>
          </w:rPr>
          <w:t>ar</w:t>
        </w:r>
      </w:ins>
      <w:ins w:id="36" w:author="Marios Panayi" w:date="2021-03-20T20:00:00Z">
        <w:r w:rsidR="004D69EC" w:rsidRPr="009666FF">
          <w:rPr>
            <w:rFonts w:ascii="Georgia" w:hAnsi="Georgia"/>
            <w:color w:val="000000" w:themeColor="text1"/>
          </w:rPr>
          <w:t>d value and behavioral inhibition, which have also been proposed as OFC functions</w:t>
        </w:r>
        <w:bookmarkEnd w:id="31"/>
        <w:r w:rsidR="004D69EC" w:rsidRPr="009666FF">
          <w:rPr>
            <w:rFonts w:ascii="Georgia" w:hAnsi="Georgia"/>
            <w:color w:val="000000" w:themeColor="text1"/>
          </w:rPr>
          <w:t>.</w:t>
        </w:r>
      </w:ins>
    </w:p>
    <w:p w14:paraId="6F6D1938" w14:textId="07E8E610" w:rsidR="000F4359" w:rsidRPr="009666FF" w:rsidRDefault="000F4359" w:rsidP="006C6D0C">
      <w:pPr>
        <w:rPr>
          <w:ins w:id="37" w:author="Marios Panayi" w:date="2021-03-20T19:42:00Z"/>
          <w:rFonts w:ascii="Georgia" w:hAnsi="Georgia"/>
          <w:color w:val="000000" w:themeColor="text1"/>
        </w:rPr>
      </w:pPr>
      <w:ins w:id="38" w:author="Marios Panayi" w:date="2021-03-20T19:42:00Z">
        <w:r w:rsidRPr="009666FF">
          <w:rPr>
            <w:rFonts w:ascii="Georgia" w:hAnsi="Georgia"/>
            <w:color w:val="000000" w:themeColor="text1"/>
          </w:rPr>
          <w:t>Therefore</w:t>
        </w:r>
      </w:ins>
      <w:ins w:id="39" w:author="Marios Panayi" w:date="2021-03-20T19:50:00Z">
        <w:r w:rsidR="00C76F36" w:rsidRPr="009666FF">
          <w:rPr>
            <w:rFonts w:ascii="Georgia" w:hAnsi="Georgia"/>
            <w:color w:val="000000" w:themeColor="text1"/>
          </w:rPr>
          <w:t>,</w:t>
        </w:r>
      </w:ins>
      <w:ins w:id="40" w:author="Marios Panayi" w:date="2021-03-20T19:42:00Z">
        <w:r w:rsidRPr="009666FF">
          <w:rPr>
            <w:rFonts w:ascii="Georgia" w:hAnsi="Georgia"/>
            <w:color w:val="000000" w:themeColor="text1"/>
          </w:rPr>
          <w:t xml:space="preserve"> it is u</w:t>
        </w:r>
      </w:ins>
      <w:ins w:id="41" w:author="Marios Panayi" w:date="2021-03-20T19:41:00Z">
        <w:r w:rsidRPr="009666FF">
          <w:rPr>
            <w:rFonts w:ascii="Georgia" w:hAnsi="Georgia"/>
            <w:color w:val="000000" w:themeColor="text1"/>
          </w:rPr>
          <w:t>nclear whether the deficits the OFC deficits reflect</w:t>
        </w:r>
      </w:ins>
      <w:ins w:id="42" w:author="Marios Panayi" w:date="2021-03-20T19:42:00Z">
        <w:r w:rsidRPr="009666FF">
          <w:rPr>
            <w:rFonts w:ascii="Georgia" w:hAnsi="Georgia"/>
            <w:color w:val="000000" w:themeColor="text1"/>
          </w:rPr>
          <w:t xml:space="preserve"> impaired representations of task space or deficits in these other features.</w:t>
        </w:r>
      </w:ins>
    </w:p>
    <w:p w14:paraId="6EB80964" w14:textId="5F36F42B" w:rsidR="000F4359" w:rsidRPr="009666FF" w:rsidRDefault="000F4359" w:rsidP="006C6D0C">
      <w:pPr>
        <w:rPr>
          <w:ins w:id="43" w:author="Marios Panayi" w:date="2021-03-20T19:43:00Z"/>
          <w:rFonts w:ascii="Georgia" w:hAnsi="Georgia"/>
          <w:color w:val="000000" w:themeColor="text1"/>
        </w:rPr>
      </w:pPr>
      <w:proofErr w:type="gramStart"/>
      <w:ins w:id="44" w:author="Marios Panayi" w:date="2021-03-20T19:42:00Z">
        <w:r w:rsidRPr="009666FF">
          <w:rPr>
            <w:rFonts w:ascii="Georgia" w:hAnsi="Georgia"/>
            <w:color w:val="000000" w:themeColor="text1"/>
          </w:rPr>
          <w:t>You’re</w:t>
        </w:r>
        <w:proofErr w:type="gramEnd"/>
        <w:r w:rsidRPr="009666FF">
          <w:rPr>
            <w:rFonts w:ascii="Georgia" w:hAnsi="Georgia"/>
            <w:color w:val="000000" w:themeColor="text1"/>
          </w:rPr>
          <w:t xml:space="preserve"> going use better task that can isolate that feature</w:t>
        </w:r>
      </w:ins>
      <w:ins w:id="45" w:author="Marios Panayi" w:date="2021-03-20T19:52:00Z">
        <w:r w:rsidR="00224711" w:rsidRPr="009666FF">
          <w:rPr>
            <w:rFonts w:ascii="Georgia" w:hAnsi="Georgia"/>
            <w:color w:val="000000" w:themeColor="text1"/>
          </w:rPr>
          <w:t xml:space="preserve"> (represent</w:t>
        </w:r>
      </w:ins>
      <w:ins w:id="46" w:author="Marios Panayi" w:date="2021-03-20T19:53:00Z">
        <w:r w:rsidR="00224711" w:rsidRPr="009666FF">
          <w:rPr>
            <w:rFonts w:ascii="Georgia" w:hAnsi="Georgia"/>
            <w:color w:val="000000" w:themeColor="text1"/>
          </w:rPr>
          <w:t>ations</w:t>
        </w:r>
      </w:ins>
      <w:ins w:id="47" w:author="Marios Panayi" w:date="2021-03-20T19:52:00Z">
        <w:r w:rsidR="00224711" w:rsidRPr="009666FF">
          <w:rPr>
            <w:rFonts w:ascii="Georgia" w:hAnsi="Georgia"/>
            <w:color w:val="000000" w:themeColor="text1"/>
          </w:rPr>
          <w:t xml:space="preserve"> of task space)</w:t>
        </w:r>
      </w:ins>
      <w:ins w:id="48" w:author="Marios Panayi" w:date="2021-03-20T19:42:00Z">
        <w:r w:rsidRPr="009666FF">
          <w:rPr>
            <w:rFonts w:ascii="Georgia" w:hAnsi="Georgia"/>
            <w:color w:val="000000" w:themeColor="text1"/>
          </w:rPr>
          <w:t xml:space="preserve">, called an OS task, </w:t>
        </w:r>
      </w:ins>
      <w:ins w:id="49" w:author="Marios Panayi" w:date="2021-03-20T19:43:00Z">
        <w:r w:rsidRPr="009666FF">
          <w:rPr>
            <w:rFonts w:ascii="Georgia" w:hAnsi="Georgia"/>
            <w:color w:val="000000" w:themeColor="text1"/>
          </w:rPr>
          <w:t>to</w:t>
        </w:r>
      </w:ins>
      <w:ins w:id="50" w:author="Marios Panayi" w:date="2021-03-20T19:59:00Z">
        <w:r w:rsidR="004A6F0F" w:rsidRPr="009666FF">
          <w:rPr>
            <w:rFonts w:ascii="Georgia" w:hAnsi="Georgia"/>
            <w:color w:val="000000" w:themeColor="text1"/>
          </w:rPr>
          <w:t>:</w:t>
        </w:r>
      </w:ins>
    </w:p>
    <w:p w14:paraId="5F07BE35" w14:textId="370C030D" w:rsidR="000F4359" w:rsidRPr="009666FF" w:rsidRDefault="000F4359" w:rsidP="006C6D0C">
      <w:pPr>
        <w:rPr>
          <w:ins w:id="51" w:author="Marios Panayi" w:date="2021-03-20T19:43:00Z"/>
          <w:rFonts w:ascii="Georgia" w:hAnsi="Georgia"/>
          <w:color w:val="000000" w:themeColor="text1"/>
        </w:rPr>
      </w:pPr>
      <w:ins w:id="52" w:author="Marios Panayi" w:date="2021-03-20T19:43:00Z">
        <w:r w:rsidRPr="009666FF">
          <w:rPr>
            <w:rFonts w:ascii="Georgia" w:hAnsi="Georgia"/>
            <w:color w:val="000000" w:themeColor="text1"/>
          </w:rPr>
          <w:t>1) measure how representations in OFC</w:t>
        </w:r>
      </w:ins>
      <w:ins w:id="53" w:author="Marios Panayi" w:date="2021-03-20T19:46:00Z">
        <w:r w:rsidRPr="009666FF">
          <w:rPr>
            <w:rFonts w:ascii="Georgia" w:hAnsi="Georgia"/>
            <w:color w:val="000000" w:themeColor="text1"/>
          </w:rPr>
          <w:t xml:space="preserve"> (as measured by </w:t>
        </w:r>
        <w:proofErr w:type="spellStart"/>
        <w:r w:rsidRPr="009666FF">
          <w:rPr>
            <w:rFonts w:ascii="Georgia" w:hAnsi="Georgia"/>
            <w:color w:val="000000" w:themeColor="text1"/>
          </w:rPr>
          <w:t>ephys</w:t>
        </w:r>
        <w:proofErr w:type="spellEnd"/>
        <w:r w:rsidRPr="009666FF">
          <w:rPr>
            <w:rFonts w:ascii="Georgia" w:hAnsi="Georgia"/>
            <w:color w:val="000000" w:themeColor="text1"/>
          </w:rPr>
          <w:t>)</w:t>
        </w:r>
      </w:ins>
      <w:ins w:id="54" w:author="Marios Panayi" w:date="2021-03-20T19:43:00Z">
        <w:r w:rsidRPr="009666FF">
          <w:rPr>
            <w:rFonts w:ascii="Georgia" w:hAnsi="Georgia"/>
            <w:color w:val="000000" w:themeColor="text1"/>
          </w:rPr>
          <w:t xml:space="preserve"> relate to flexible behaviour</w:t>
        </w:r>
      </w:ins>
    </w:p>
    <w:p w14:paraId="0A951102" w14:textId="51D8B1E6" w:rsidR="000F4359" w:rsidRPr="009666FF" w:rsidRDefault="000F4359" w:rsidP="006C6D0C">
      <w:pPr>
        <w:rPr>
          <w:ins w:id="55" w:author="Marios Panayi" w:date="2021-03-20T19:47:00Z"/>
          <w:rFonts w:ascii="Georgia" w:hAnsi="Georgia"/>
          <w:color w:val="000000" w:themeColor="text1"/>
        </w:rPr>
      </w:pPr>
      <w:ins w:id="56" w:author="Marios Panayi" w:date="2021-03-20T19:43:00Z">
        <w:r w:rsidRPr="009666FF">
          <w:rPr>
            <w:rFonts w:ascii="Georgia" w:hAnsi="Georgia"/>
            <w:color w:val="000000" w:themeColor="text1"/>
          </w:rPr>
          <w:t xml:space="preserve">2) </w:t>
        </w:r>
      </w:ins>
      <w:ins w:id="57" w:author="Marios Panayi" w:date="2021-03-20T19:55:00Z">
        <w:r w:rsidR="00224711" w:rsidRPr="009666FF">
          <w:rPr>
            <w:rFonts w:ascii="Georgia" w:hAnsi="Georgia"/>
            <w:color w:val="000000" w:themeColor="text1"/>
          </w:rPr>
          <w:t xml:space="preserve">investigate </w:t>
        </w:r>
      </w:ins>
      <w:ins w:id="58" w:author="Marios Panayi" w:date="2021-03-20T19:43:00Z">
        <w:r w:rsidRPr="009666FF">
          <w:rPr>
            <w:rFonts w:ascii="Georgia" w:hAnsi="Georgia"/>
            <w:color w:val="000000" w:themeColor="text1"/>
          </w:rPr>
          <w:t xml:space="preserve">how </w:t>
        </w:r>
      </w:ins>
      <w:ins w:id="59" w:author="Marios Panayi" w:date="2021-03-20T19:44:00Z">
        <w:r w:rsidRPr="009666FF">
          <w:rPr>
            <w:rFonts w:ascii="Georgia" w:hAnsi="Georgia"/>
            <w:color w:val="000000" w:themeColor="text1"/>
          </w:rPr>
          <w:t xml:space="preserve">a history of cocaine use, a manipulation to cause DOC, affects </w:t>
        </w:r>
      </w:ins>
      <w:ins w:id="60" w:author="Marios Panayi" w:date="2021-03-20T19:46:00Z">
        <w:r w:rsidR="00C76F36" w:rsidRPr="009666FF">
          <w:rPr>
            <w:rFonts w:ascii="Georgia" w:hAnsi="Georgia"/>
            <w:color w:val="000000" w:themeColor="text1"/>
          </w:rPr>
          <w:t>these</w:t>
        </w:r>
      </w:ins>
      <w:ins w:id="61" w:author="Marios Panayi" w:date="2021-03-20T19:47:00Z">
        <w:r w:rsidR="00C76F36" w:rsidRPr="009666FF">
          <w:rPr>
            <w:rFonts w:ascii="Georgia" w:hAnsi="Georgia"/>
            <w:color w:val="000000" w:themeColor="text1"/>
          </w:rPr>
          <w:t xml:space="preserve"> representations and their relationship to OS task behaviour.</w:t>
        </w:r>
      </w:ins>
    </w:p>
    <w:p w14:paraId="38D559C8" w14:textId="715B389C" w:rsidR="00C76F36" w:rsidRPr="009666FF" w:rsidRDefault="00C76F36" w:rsidP="006C6D0C">
      <w:pPr>
        <w:rPr>
          <w:ins w:id="62" w:author="Marios Panayi" w:date="2021-03-20T19:42:00Z"/>
          <w:rFonts w:ascii="Georgia" w:hAnsi="Georgia"/>
          <w:color w:val="000000" w:themeColor="text1"/>
        </w:rPr>
      </w:pPr>
      <w:ins w:id="63" w:author="Marios Panayi" w:date="2021-03-20T19:47:00Z">
        <w:r w:rsidRPr="009666FF">
          <w:rPr>
            <w:rFonts w:ascii="Georgia" w:hAnsi="Georgia"/>
            <w:color w:val="000000" w:themeColor="text1"/>
          </w:rPr>
          <w:t>3) test</w:t>
        </w:r>
      </w:ins>
      <w:ins w:id="64" w:author="Marios Panayi" w:date="2021-03-20T19:48:00Z">
        <w:r w:rsidRPr="009666FF">
          <w:rPr>
            <w:rFonts w:ascii="Georgia" w:hAnsi="Georgia"/>
            <w:color w:val="000000" w:themeColor="text1"/>
          </w:rPr>
          <w:t xml:space="preserve"> whether these deficits</w:t>
        </w:r>
      </w:ins>
      <w:ins w:id="65" w:author="Marios Panayi" w:date="2021-03-20T19:55:00Z">
        <w:r w:rsidR="00224711" w:rsidRPr="009666FF">
          <w:rPr>
            <w:rFonts w:ascii="Georgia" w:hAnsi="Georgia"/>
            <w:color w:val="000000" w:themeColor="text1"/>
          </w:rPr>
          <w:t xml:space="preserve"> </w:t>
        </w:r>
      </w:ins>
      <w:ins w:id="66" w:author="Marios Panayi" w:date="2021-03-20T19:56:00Z">
        <w:r w:rsidR="00224711" w:rsidRPr="009666FF">
          <w:rPr>
            <w:rFonts w:ascii="Georgia" w:hAnsi="Georgia"/>
            <w:color w:val="000000" w:themeColor="text1"/>
          </w:rPr>
          <w:t>(in representations and behaviour)</w:t>
        </w:r>
      </w:ins>
      <w:ins w:id="67" w:author="Marios Panayi" w:date="2021-03-20T19:48:00Z">
        <w:r w:rsidRPr="009666FF">
          <w:rPr>
            <w:rFonts w:ascii="Georgia" w:hAnsi="Georgia"/>
            <w:color w:val="000000" w:themeColor="text1"/>
          </w:rPr>
          <w:t xml:space="preserve"> can be treated by a novel drug.</w:t>
        </w:r>
      </w:ins>
    </w:p>
    <w:p w14:paraId="6D5810DB" w14:textId="48950772" w:rsidR="000F4359" w:rsidRPr="009666FF" w:rsidRDefault="0028467C" w:rsidP="006C6D0C">
      <w:pPr>
        <w:rPr>
          <w:ins w:id="68" w:author="Marios Panayi" w:date="2021-03-20T19:56:00Z"/>
          <w:rFonts w:ascii="Georgia" w:hAnsi="Georgia"/>
          <w:color w:val="000000" w:themeColor="text1"/>
        </w:rPr>
      </w:pPr>
      <w:ins w:id="69" w:author="Marios Panayi" w:date="2021-03-20T19:58:00Z">
        <w:r w:rsidRPr="009666FF">
          <w:rPr>
            <w:rFonts w:ascii="Georgia" w:hAnsi="Georgia"/>
            <w:color w:val="000000" w:themeColor="text1"/>
          </w:rPr>
          <w:t>%%%%%%%%%%%%%%%%%%%%%%%%%%%%%%%%%%%%%%</w:t>
        </w:r>
      </w:ins>
    </w:p>
    <w:p w14:paraId="64E815A5" w14:textId="3744490E" w:rsidR="001A095B" w:rsidRPr="009666FF" w:rsidRDefault="00072E31" w:rsidP="006C6D0C">
      <w:pPr>
        <w:rPr>
          <w:ins w:id="70" w:author="Marios Panayi" w:date="2021-03-20T20:07:00Z"/>
          <w:rFonts w:ascii="Georgia" w:hAnsi="Georgia"/>
          <w:color w:val="000000" w:themeColor="text1"/>
        </w:rPr>
      </w:pPr>
      <w:ins w:id="71" w:author="Marios Panayi" w:date="2021-03-20T20:07:00Z">
        <w:r w:rsidRPr="009666FF">
          <w:rPr>
            <w:rFonts w:ascii="Georgia" w:hAnsi="Georgia"/>
            <w:color w:val="000000" w:themeColor="text1"/>
          </w:rPr>
          <w:t>AIMS 1</w:t>
        </w:r>
      </w:ins>
    </w:p>
    <w:p w14:paraId="51B372D4" w14:textId="5F7DCB2B" w:rsidR="00072E31" w:rsidRPr="009666FF" w:rsidRDefault="00072E31" w:rsidP="006C6D0C">
      <w:pPr>
        <w:rPr>
          <w:ins w:id="72" w:author="Marios Panayi" w:date="2021-03-20T20:07:00Z"/>
          <w:rFonts w:ascii="Georgia" w:hAnsi="Georgia"/>
          <w:color w:val="000000" w:themeColor="text1"/>
        </w:rPr>
      </w:pPr>
      <w:ins w:id="73" w:author="Marios Panayi" w:date="2021-03-20T20:07:00Z">
        <w:r w:rsidRPr="009666FF">
          <w:rPr>
            <w:rFonts w:ascii="Georgia" w:hAnsi="Georgia"/>
            <w:color w:val="000000" w:themeColor="text1"/>
          </w:rPr>
          <w:t>Info</w:t>
        </w:r>
      </w:ins>
    </w:p>
    <w:p w14:paraId="73B49429" w14:textId="392377C5" w:rsidR="00072E31" w:rsidRPr="009666FF" w:rsidRDefault="00072E31" w:rsidP="006C6D0C">
      <w:pPr>
        <w:rPr>
          <w:ins w:id="74" w:author="Marios Panayi" w:date="2021-03-20T20:07:00Z"/>
          <w:rFonts w:ascii="Georgia" w:hAnsi="Georgia"/>
          <w:color w:val="000000" w:themeColor="text1"/>
        </w:rPr>
      </w:pPr>
      <w:ins w:id="75" w:author="Marios Panayi" w:date="2021-03-20T20:07:00Z">
        <w:r w:rsidRPr="009666FF">
          <w:rPr>
            <w:rFonts w:ascii="Georgia" w:hAnsi="Georgia"/>
            <w:color w:val="000000" w:themeColor="text1"/>
          </w:rPr>
          <w:t>Aim 2</w:t>
        </w:r>
      </w:ins>
    </w:p>
    <w:p w14:paraId="20B69EFA" w14:textId="22DB871D" w:rsidR="00072E31" w:rsidRPr="009666FF" w:rsidRDefault="00072E31" w:rsidP="006C6D0C">
      <w:pPr>
        <w:rPr>
          <w:ins w:id="76" w:author="Marios Panayi" w:date="2021-03-20T20:07:00Z"/>
          <w:rFonts w:ascii="Georgia" w:hAnsi="Georgia"/>
          <w:color w:val="000000" w:themeColor="text1"/>
        </w:rPr>
      </w:pPr>
      <w:ins w:id="77" w:author="Marios Panayi" w:date="2021-03-20T20:07:00Z">
        <w:r w:rsidRPr="009666FF">
          <w:rPr>
            <w:rFonts w:ascii="Georgia" w:hAnsi="Georgia"/>
            <w:color w:val="000000" w:themeColor="text1"/>
          </w:rPr>
          <w:t>Info</w:t>
        </w:r>
      </w:ins>
    </w:p>
    <w:p w14:paraId="2013375D" w14:textId="77777777" w:rsidR="00072E31" w:rsidRPr="009666FF" w:rsidRDefault="00072E31" w:rsidP="006C6D0C">
      <w:pPr>
        <w:rPr>
          <w:ins w:id="78" w:author="Marios Panayi" w:date="2021-03-20T18:58:00Z"/>
          <w:rFonts w:ascii="Georgia" w:hAnsi="Georgia"/>
          <w:color w:val="000000" w:themeColor="text1"/>
        </w:rPr>
      </w:pPr>
    </w:p>
    <w:p w14:paraId="23A3B444" w14:textId="77777777" w:rsidR="00C37561" w:rsidRDefault="00C37561" w:rsidP="006C6D0C">
      <w:pPr>
        <w:rPr>
          <w:ins w:id="79" w:author="Marios Panayi" w:date="2021-03-20T18:58:00Z"/>
          <w:rFonts w:ascii="Georgia" w:hAnsi="Georgia"/>
        </w:rPr>
      </w:pPr>
    </w:p>
    <w:p w14:paraId="7C9773A5" w14:textId="77777777" w:rsidR="00C37561" w:rsidRDefault="00C37561" w:rsidP="006C6D0C">
      <w:pPr>
        <w:rPr>
          <w:ins w:id="80" w:author="Marios Panayi" w:date="2021-03-20T18:58:00Z"/>
          <w:rFonts w:ascii="Georgia" w:hAnsi="Georgia"/>
        </w:rPr>
      </w:pPr>
    </w:p>
    <w:p w14:paraId="019D9555" w14:textId="77777777" w:rsidR="00C37561" w:rsidRDefault="00C37561" w:rsidP="006C6D0C">
      <w:pPr>
        <w:rPr>
          <w:ins w:id="81" w:author="Marios Panayi" w:date="2021-03-20T18:58:00Z"/>
          <w:rFonts w:ascii="Georgia" w:hAnsi="Georgia"/>
        </w:rPr>
      </w:pPr>
    </w:p>
    <w:p w14:paraId="4A17D4B8" w14:textId="593C83EA" w:rsidR="00015F67" w:rsidRDefault="006C6D0C" w:rsidP="006C6D0C">
      <w:pPr>
        <w:rPr>
          <w:rFonts w:ascii="Georgia" w:hAnsi="Georgia" w:cs="Arial"/>
        </w:rPr>
      </w:pPr>
      <w:commentRangeStart w:id="82"/>
      <w:r w:rsidRPr="006C6D0C">
        <w:rPr>
          <w:rFonts w:ascii="Georgia" w:hAnsi="Georgia"/>
        </w:rPr>
        <w:t xml:space="preserve">Reversal </w:t>
      </w:r>
      <w:commentRangeEnd w:id="82"/>
      <w:r w:rsidR="007E4BE1">
        <w:rPr>
          <w:rStyle w:val="CommentReference"/>
        </w:rPr>
        <w:commentReference w:id="82"/>
      </w:r>
      <w:r w:rsidRPr="006C6D0C">
        <w:rPr>
          <w:rFonts w:ascii="Georgia" w:hAnsi="Georgia"/>
        </w:rPr>
        <w:t xml:space="preserve">learning is a measure of behavioral flexibility that is significantly impaired in </w:t>
      </w:r>
      <w:bookmarkStart w:id="83" w:name="_Hlk67343892"/>
      <w:r w:rsidRPr="006C6D0C">
        <w:rPr>
          <w:rFonts w:ascii="Georgia" w:hAnsi="Georgia"/>
        </w:rPr>
        <w:t xml:space="preserve">many </w:t>
      </w:r>
      <w:r w:rsidRPr="006C6D0C">
        <w:rPr>
          <w:rFonts w:ascii="Georgia" w:hAnsi="Georgia" w:cs="Arial"/>
        </w:rPr>
        <w:t>disorders of compulsivity (DOC) such as</w:t>
      </w:r>
      <w:ins w:id="84" w:author="Marios Panayi" w:date="2021-03-20T18:51:00Z">
        <w:r w:rsidR="007E4BE1">
          <w:rPr>
            <w:rFonts w:ascii="Georgia" w:hAnsi="Georgia" w:cs="Arial"/>
          </w:rPr>
          <w:t xml:space="preserve"> cocaine addiction and</w:t>
        </w:r>
      </w:ins>
      <w:r w:rsidRPr="006C6D0C">
        <w:rPr>
          <w:rFonts w:ascii="Georgia" w:hAnsi="Georgia" w:cs="Arial"/>
        </w:rPr>
        <w:t xml:space="preserve"> obsessive-compulsive disorder </w:t>
      </w:r>
      <w:bookmarkEnd w:id="83"/>
      <w:del w:id="85" w:author="Marios Panayi" w:date="2021-03-20T18:52:00Z">
        <w:r w:rsidRPr="006C6D0C" w:rsidDel="007E4BE1">
          <w:rPr>
            <w:rFonts w:ascii="Georgia" w:hAnsi="Georgia" w:cs="Arial"/>
          </w:rPr>
          <w:delText xml:space="preserve">and cocaine addiction </w:delText>
        </w:r>
      </w:del>
      <w:r w:rsidRPr="006C6D0C">
        <w:rPr>
          <w:rFonts w:ascii="Georgia" w:hAnsi="Georgia" w:cs="Arial"/>
        </w:rPr>
        <w:t xml:space="preserve">and is a promising translational model of DOC. </w:t>
      </w:r>
      <w:r w:rsidRPr="008F6737">
        <w:rPr>
          <w:rFonts w:ascii="Georgia" w:hAnsi="Georgia" w:cs="Arial"/>
          <w:highlight w:val="yellow"/>
        </w:rPr>
        <w:t>Reversal learning tasks measure behavioural flexibility by changing the meaning of cues that signal when to act</w:t>
      </w:r>
      <w:ins w:id="86" w:author="Marios Panayi" w:date="2021-03-20T18:50:00Z">
        <w:r w:rsidR="007E4BE1">
          <w:rPr>
            <w:rFonts w:ascii="Georgia" w:hAnsi="Georgia" w:cs="Arial"/>
            <w:highlight w:val="yellow"/>
          </w:rPr>
          <w:t xml:space="preserve"> or</w:t>
        </w:r>
      </w:ins>
      <w:del w:id="87" w:author="Marios Panayi" w:date="2021-03-20T18:50:00Z">
        <w:r w:rsidRPr="008F6737" w:rsidDel="007E4BE1">
          <w:rPr>
            <w:rFonts w:ascii="Georgia" w:hAnsi="Georgia" w:cs="Arial"/>
            <w:highlight w:val="yellow"/>
          </w:rPr>
          <w:delText xml:space="preserve"> and when to</w:delText>
        </w:r>
      </w:del>
      <w:r w:rsidRPr="008F6737">
        <w:rPr>
          <w:rFonts w:ascii="Georgia" w:hAnsi="Georgia" w:cs="Arial"/>
          <w:highlight w:val="yellow"/>
        </w:rPr>
        <w:t xml:space="preserve"> withhold behaviour.</w:t>
      </w:r>
      <w:r>
        <w:rPr>
          <w:rFonts w:ascii="Georgia" w:hAnsi="Georgia" w:cs="Arial"/>
        </w:rPr>
        <w:t xml:space="preserve"> Orbitofrontal cortex (OFC) dysfunction causes reversal learning deficits and is</w:t>
      </w:r>
      <w:ins w:id="88" w:author="Marios Panayi" w:date="2021-03-20T18:41:00Z">
        <w:r w:rsidR="00CF616A">
          <w:rPr>
            <w:rFonts w:ascii="Georgia" w:hAnsi="Georgia" w:cs="Arial"/>
          </w:rPr>
          <w:t xml:space="preserve"> also</w:t>
        </w:r>
      </w:ins>
      <w:r>
        <w:rPr>
          <w:rFonts w:ascii="Georgia" w:hAnsi="Georgia" w:cs="Arial"/>
        </w:rPr>
        <w:t xml:space="preserve"> a common neural disturbance in DOC. </w:t>
      </w:r>
      <w:r w:rsidR="008F6737">
        <w:rPr>
          <w:rFonts w:ascii="Georgia" w:hAnsi="Georgia" w:cs="Arial"/>
        </w:rPr>
        <w:t>T</w:t>
      </w:r>
      <w:r w:rsidR="004F0239">
        <w:rPr>
          <w:rFonts w:ascii="Georgia" w:hAnsi="Georgia" w:cs="Arial"/>
        </w:rPr>
        <w:t>he OFC is thought to represent the identity and relationships between behaviorally relevant cues that make up a cognitive map of task space.</w:t>
      </w:r>
      <w:r w:rsidR="008F6737">
        <w:rPr>
          <w:rFonts w:ascii="Georgia" w:hAnsi="Georgia" w:cs="Arial"/>
        </w:rPr>
        <w:t xml:space="preserve"> </w:t>
      </w:r>
      <w:r>
        <w:rPr>
          <w:rFonts w:ascii="Georgia" w:hAnsi="Georgia" w:cs="Arial"/>
        </w:rPr>
        <w:t xml:space="preserve">A history of </w:t>
      </w:r>
      <w:r>
        <w:rPr>
          <w:rFonts w:ascii="Georgia" w:hAnsi="Georgia" w:cs="Arial"/>
        </w:rPr>
        <w:lastRenderedPageBreak/>
        <w:t>cocaine use, known to cause compulsivity,</w:t>
      </w:r>
      <w:r w:rsidR="00714B5C">
        <w:rPr>
          <w:rFonts w:ascii="Georgia" w:hAnsi="Georgia" w:cs="Arial"/>
        </w:rPr>
        <w:t xml:space="preserve"> disrupts both behavior and task representations in OFC in reversal learning.</w:t>
      </w:r>
      <w:r w:rsidR="008F6737">
        <w:rPr>
          <w:rFonts w:ascii="Georgia" w:hAnsi="Georgia" w:cs="Arial"/>
        </w:rPr>
        <w:t xml:space="preserve"> </w:t>
      </w:r>
      <w:r w:rsidR="003E3557" w:rsidRPr="005B6E1C">
        <w:rPr>
          <w:rFonts w:ascii="Georgia" w:hAnsi="Georgia" w:cs="Arial"/>
        </w:rPr>
        <w:t>This suggests that cocaine use impairs flexible updating of an internal model of the task within the OFC, leading to inflexible and persistent behaviour in reversal learning.</w:t>
      </w:r>
      <w:r w:rsidR="003E3557">
        <w:rPr>
          <w:rFonts w:ascii="Georgia" w:hAnsi="Georgia" w:cs="Arial"/>
        </w:rPr>
        <w:t xml:space="preserve"> </w:t>
      </w:r>
    </w:p>
    <w:p w14:paraId="427BDE38" w14:textId="27B54CC7" w:rsidR="008F6737" w:rsidRDefault="003E3557" w:rsidP="00106F8A">
      <w:pPr>
        <w:rPr>
          <w:rFonts w:ascii="Georgia" w:hAnsi="Georgia" w:cs="Arial"/>
        </w:rPr>
      </w:pPr>
      <w:r>
        <w:rPr>
          <w:rFonts w:ascii="Georgia" w:hAnsi="Georgia" w:cs="Arial"/>
        </w:rPr>
        <w:t>Ho</w:t>
      </w:r>
      <w:r w:rsidR="00D83BDF">
        <w:rPr>
          <w:rFonts w:ascii="Georgia" w:hAnsi="Georgia" w:cs="Arial"/>
        </w:rPr>
        <w:t xml:space="preserve">wever, </w:t>
      </w:r>
      <w:bookmarkStart w:id="89" w:name="_Hlk67346810"/>
      <w:r w:rsidR="00D83BDF">
        <w:rPr>
          <w:rFonts w:ascii="Georgia" w:hAnsi="Georgia" w:cs="Arial"/>
        </w:rPr>
        <w:t>i</w:t>
      </w:r>
      <w:r>
        <w:rPr>
          <w:rFonts w:ascii="Georgia" w:hAnsi="Georgia" w:cs="Arial"/>
        </w:rPr>
        <w:t>n</w:t>
      </w:r>
      <w:r w:rsidR="00D83BDF">
        <w:rPr>
          <w:rFonts w:ascii="Georgia" w:hAnsi="Georgia" w:cs="Arial"/>
        </w:rPr>
        <w:t xml:space="preserve"> a</w:t>
      </w:r>
      <w:r>
        <w:rPr>
          <w:rFonts w:ascii="Georgia" w:hAnsi="Georgia" w:cs="Arial"/>
        </w:rPr>
        <w:t xml:space="preserve"> typical reversal learning task</w:t>
      </w:r>
      <w:bookmarkEnd w:id="89"/>
      <w:r w:rsidR="00D83BDF">
        <w:rPr>
          <w:rFonts w:ascii="Georgia" w:hAnsi="Georgia" w:cs="Arial"/>
        </w:rPr>
        <w:t xml:space="preserve">, </w:t>
      </w:r>
      <w:r w:rsidR="0078780B">
        <w:rPr>
          <w:rFonts w:ascii="Georgia" w:hAnsi="Georgia" w:cs="Arial"/>
        </w:rPr>
        <w:t xml:space="preserve">changes in task structure coincide with </w:t>
      </w:r>
      <w:bookmarkStart w:id="90" w:name="_Hlk67346782"/>
      <w:r w:rsidR="0078780B">
        <w:rPr>
          <w:rFonts w:ascii="Georgia" w:hAnsi="Georgia" w:cs="Arial"/>
        </w:rPr>
        <w:t xml:space="preserve">changes </w:t>
      </w:r>
      <w:r w:rsidR="00D83BDF">
        <w:rPr>
          <w:rFonts w:ascii="Georgia" w:hAnsi="Georgia" w:cs="Arial"/>
        </w:rPr>
        <w:t>in cue-</w:t>
      </w:r>
      <w:r w:rsidR="0078780B">
        <w:rPr>
          <w:rFonts w:ascii="Georgia" w:hAnsi="Georgia" w:cs="Arial"/>
        </w:rPr>
        <w:t>reward</w:t>
      </w:r>
      <w:r w:rsidR="00D83BDF">
        <w:rPr>
          <w:rFonts w:ascii="Georgia" w:hAnsi="Georgia" w:cs="Arial"/>
        </w:rPr>
        <w:t xml:space="preserve"> associations.</w:t>
      </w:r>
      <w:r w:rsidR="0078780B">
        <w:rPr>
          <w:rFonts w:ascii="Georgia" w:hAnsi="Georgia" w:cs="Arial"/>
        </w:rPr>
        <w:t xml:space="preserve"> </w:t>
      </w:r>
      <w:bookmarkStart w:id="91" w:name="_Hlk67346893"/>
      <w:bookmarkEnd w:id="90"/>
      <w:r w:rsidR="0079459B">
        <w:rPr>
          <w:rFonts w:ascii="Georgia" w:hAnsi="Georgia" w:cs="Arial"/>
        </w:rPr>
        <w:t>Therefore,</w:t>
      </w:r>
      <w:r w:rsidR="00015F67">
        <w:rPr>
          <w:rFonts w:ascii="Georgia" w:hAnsi="Georgia" w:cs="Arial"/>
        </w:rPr>
        <w:t xml:space="preserve"> it is unclear whether cocaine use disrupts accurate representations of task states in OFC that are necessary for flexible behavior in reversal learning tasks. </w:t>
      </w:r>
      <w:bookmarkEnd w:id="91"/>
      <w:r w:rsidR="00015F67">
        <w:rPr>
          <w:rFonts w:ascii="Georgia" w:hAnsi="Georgia" w:cs="Arial"/>
        </w:rPr>
        <w:t>It is possible to isolate neural activity associated with unique task states from these other task variables using a procedure known as occasion setting (OS).</w:t>
      </w:r>
      <w:r w:rsidR="002F6FB8">
        <w:rPr>
          <w:rFonts w:ascii="Georgia" w:hAnsi="Georgia" w:cs="Arial"/>
        </w:rPr>
        <w:t xml:space="preserve"> Here I will record neural activity an OS task to identify the neural correlates of task state representation in rodent OFC, and how they relate to behavioral flexibility</w:t>
      </w:r>
      <w:r w:rsidR="002F77D3">
        <w:rPr>
          <w:rFonts w:ascii="Georgia" w:hAnsi="Georgia" w:cs="Arial"/>
        </w:rPr>
        <w:t xml:space="preserve"> in neurotypical and cocaine experienced rats</w:t>
      </w:r>
      <w:r w:rsidR="002F6FB8">
        <w:rPr>
          <w:rFonts w:ascii="Georgia" w:hAnsi="Georgia" w:cs="Arial"/>
        </w:rPr>
        <w:t xml:space="preserve">. </w:t>
      </w:r>
      <w:r w:rsidR="002F77D3">
        <w:rPr>
          <w:rFonts w:ascii="Georgia" w:hAnsi="Georgia" w:cs="Arial"/>
        </w:rPr>
        <w:t xml:space="preserve">Once established, the ability for a </w:t>
      </w:r>
      <w:r w:rsidR="00A13549">
        <w:rPr>
          <w:rFonts w:ascii="Georgia" w:hAnsi="Georgia" w:cs="Arial"/>
        </w:rPr>
        <w:t xml:space="preserve">promising novel </w:t>
      </w:r>
      <w:bookmarkStart w:id="92" w:name="_Hlk67348561"/>
      <w:r w:rsidR="00A13549">
        <w:rPr>
          <w:rFonts w:ascii="Georgia" w:hAnsi="Georgia" w:cs="Arial"/>
        </w:rPr>
        <w:t xml:space="preserve">pharmacotherapy for cocaine addiction </w:t>
      </w:r>
      <w:bookmarkEnd w:id="92"/>
      <w:r w:rsidR="00A13549">
        <w:rPr>
          <w:rFonts w:ascii="Georgia" w:hAnsi="Georgia" w:cs="Arial"/>
        </w:rPr>
        <w:t xml:space="preserve">(a </w:t>
      </w:r>
      <w:r w:rsidR="002F77D3">
        <w:rPr>
          <w:rFonts w:ascii="Georgia" w:hAnsi="Georgia" w:cs="Arial"/>
        </w:rPr>
        <w:t>novel dopamine receptor D3-anatagonist</w:t>
      </w:r>
      <w:r w:rsidR="00A13549">
        <w:rPr>
          <w:rFonts w:ascii="Georgia" w:hAnsi="Georgia" w:cs="Arial"/>
        </w:rPr>
        <w:t>)</w:t>
      </w:r>
      <w:r w:rsidR="002F77D3">
        <w:rPr>
          <w:rFonts w:ascii="Georgia" w:hAnsi="Georgia" w:cs="Arial"/>
        </w:rPr>
        <w:t xml:space="preserve"> to restore neural function and behavioral flexibility will be tested. These experiments will </w:t>
      </w:r>
      <w:r w:rsidR="00A13549">
        <w:rPr>
          <w:rFonts w:ascii="Georgia" w:hAnsi="Georgia" w:cs="Arial"/>
        </w:rPr>
        <w:t xml:space="preserve">clarify the role of prefrontal dysfunction in </w:t>
      </w:r>
      <w:r w:rsidR="006A46EF">
        <w:rPr>
          <w:rFonts w:ascii="Georgia" w:hAnsi="Georgia" w:cs="Arial"/>
        </w:rPr>
        <w:t>behavioral inflexibility</w:t>
      </w:r>
      <w:r w:rsidR="00A13549">
        <w:rPr>
          <w:rFonts w:ascii="Georgia" w:hAnsi="Georgia" w:cs="Arial"/>
        </w:rPr>
        <w:t xml:space="preserve"> </w:t>
      </w:r>
      <w:r w:rsidR="006A46EF">
        <w:rPr>
          <w:rFonts w:ascii="Georgia" w:hAnsi="Georgia" w:cs="Arial"/>
        </w:rPr>
        <w:t>common to many disorders of compulsivity and test whether neurotypical function can be restored using a novel candidate drug treatment</w:t>
      </w:r>
      <w:r w:rsidR="0079459B">
        <w:rPr>
          <w:rFonts w:ascii="Georgia" w:hAnsi="Georgia" w:cs="Arial"/>
        </w:rPr>
        <w:t>.</w:t>
      </w:r>
    </w:p>
    <w:p w14:paraId="2817B6D8" w14:textId="287C4E93" w:rsidR="006C6D0C" w:rsidRDefault="00106F8A" w:rsidP="006C6D0C">
      <w:pPr>
        <w:rPr>
          <w:rFonts w:ascii="Georgia" w:hAnsi="Georgia" w:cs="Arial"/>
        </w:rPr>
      </w:pPr>
      <w:r>
        <w:rPr>
          <w:rFonts w:ascii="Georgia" w:hAnsi="Georgia" w:cs="Arial"/>
        </w:rPr>
        <w:t>Aim 1.</w:t>
      </w:r>
    </w:p>
    <w:p w14:paraId="43DF33F2" w14:textId="1D29A661" w:rsidR="00106F8A" w:rsidRDefault="00106F8A" w:rsidP="006C6D0C">
      <w:pPr>
        <w:rPr>
          <w:rFonts w:ascii="Georgia" w:hAnsi="Georgia" w:cs="Arial"/>
        </w:rPr>
      </w:pPr>
      <w:r>
        <w:rPr>
          <w:rFonts w:ascii="Georgia" w:hAnsi="Georgia" w:cs="Arial"/>
        </w:rPr>
        <w:t>Aim 2.</w:t>
      </w:r>
    </w:p>
    <w:p w14:paraId="581C3D27" w14:textId="4E62DF34" w:rsidR="006C6D0C" w:rsidRDefault="006C6D0C" w:rsidP="006C6D0C">
      <w:pPr>
        <w:rPr>
          <w:rFonts w:ascii="Georgia" w:hAnsi="Georgia" w:cs="Arial"/>
        </w:rPr>
      </w:pPr>
    </w:p>
    <w:p w14:paraId="2AE644E5" w14:textId="77777777" w:rsidR="009E1B57" w:rsidRDefault="009E1B57" w:rsidP="009E1B57">
      <w:pPr>
        <w:rPr>
          <w:ins w:id="93" w:author="Marios Panayi" w:date="2021-03-22T23:39:00Z"/>
          <w:rFonts w:ascii="Georgia" w:hAnsi="Georgia" w:cs="Arial"/>
        </w:rPr>
      </w:pPr>
      <w:ins w:id="94" w:author="Marios Panayi" w:date="2021-03-22T23:39:00Z">
        <w:r w:rsidRPr="00C84A26">
          <w:rPr>
            <w:rFonts w:ascii="Georgia" w:hAnsi="Georgia"/>
          </w:rPr>
          <w:t xml:space="preserve">Orbitofrontal cortex (OFC) dysfunction is a consistent neuropathology that underlies aberrant and inflexible behaviors that occur in many </w:t>
        </w:r>
        <w:r w:rsidRPr="00C84A26">
          <w:rPr>
            <w:rFonts w:ascii="Georgia" w:hAnsi="Georgia" w:cs="Arial"/>
          </w:rPr>
          <w:t>disorders of compulsivity</w:t>
        </w:r>
        <w:r>
          <w:rPr>
            <w:rFonts w:ascii="Georgia" w:hAnsi="Georgia" w:cs="Arial"/>
          </w:rPr>
          <w:t xml:space="preserve"> (DOC) </w:t>
        </w:r>
        <w:r w:rsidRPr="00C84A26">
          <w:rPr>
            <w:rFonts w:ascii="Georgia" w:hAnsi="Georgia" w:cs="Arial"/>
          </w:rPr>
          <w:t>such as cocaine addiction</w:t>
        </w:r>
        <w:r>
          <w:rPr>
            <w:rFonts w:ascii="Georgia" w:hAnsi="Georgia" w:cs="Arial"/>
          </w:rPr>
          <w:t>, attention-deficit hyperactivity disorder,</w:t>
        </w:r>
        <w:r w:rsidRPr="00C84A26">
          <w:rPr>
            <w:rFonts w:ascii="Georgia" w:hAnsi="Georgia" w:cs="Arial"/>
          </w:rPr>
          <w:t xml:space="preserve"> and obsessive-compulsive disorder</w:t>
        </w:r>
        <w:r>
          <w:rPr>
            <w:rFonts w:ascii="Georgia" w:hAnsi="Georgia" w:cs="Arial"/>
          </w:rPr>
          <w:t xml:space="preserve">. OFC function is thought to represent a cognitive map of state space, a mental map of the predictive relationships between cues, behavior, and outcomes that can guide behavior. Using a reversal learning task, subjects with a history of cocaine use have been found to have impoverished representations of task structure in OFC that correlated with repetitive and inflexible behavior. However, in a typical reversal learning task, </w:t>
        </w:r>
        <w:r w:rsidRPr="009666FF">
          <w:rPr>
            <w:rFonts w:ascii="Georgia" w:hAnsi="Georgia"/>
            <w:color w:val="000000" w:themeColor="text1"/>
          </w:rPr>
          <w:t xml:space="preserve">features of the task that identify task-state specific information are confounded with other features such as changes in </w:t>
        </w:r>
        <w:r>
          <w:rPr>
            <w:rFonts w:ascii="Georgia" w:hAnsi="Georgia"/>
            <w:color w:val="000000" w:themeColor="text1"/>
          </w:rPr>
          <w:t>cue-reward relationships, temporal order,</w:t>
        </w:r>
        <w:r w:rsidRPr="009666FF">
          <w:rPr>
            <w:rFonts w:ascii="Georgia" w:hAnsi="Georgia"/>
            <w:color w:val="000000" w:themeColor="text1"/>
          </w:rPr>
          <w:t xml:space="preserve"> and behavioral inhibition, which have </w:t>
        </w:r>
        <w:r>
          <w:rPr>
            <w:rFonts w:ascii="Georgia" w:hAnsi="Georgia"/>
            <w:color w:val="000000" w:themeColor="text1"/>
          </w:rPr>
          <w:t>all</w:t>
        </w:r>
        <w:r w:rsidRPr="009666FF">
          <w:rPr>
            <w:rFonts w:ascii="Georgia" w:hAnsi="Georgia"/>
            <w:color w:val="000000" w:themeColor="text1"/>
          </w:rPr>
          <w:t xml:space="preserve"> been proposed as OFC functions</w:t>
        </w:r>
        <w:r>
          <w:rPr>
            <w:rFonts w:ascii="Georgia" w:hAnsi="Georgia"/>
            <w:color w:val="000000" w:themeColor="text1"/>
          </w:rPr>
          <w:t xml:space="preserve">. </w:t>
        </w:r>
        <w:r>
          <w:rPr>
            <w:rFonts w:ascii="Georgia" w:hAnsi="Georgia" w:cs="Arial"/>
          </w:rPr>
          <w:t xml:space="preserve">Therefore, it is unclear whether cocaine use disrupts accurate representations of task states in OFC that are necessary for flexible behavior in reversal learning tasks. Occasion setting (OS) tasks share many features with reversal learning tasks but can be used to isolate the neural correlates of cognitive map representations by using explicit cues to signal cognitive map changes. </w:t>
        </w:r>
      </w:ins>
    </w:p>
    <w:p w14:paraId="5EEDC375" w14:textId="77777777" w:rsidR="009E1B57" w:rsidRPr="00275B05" w:rsidRDefault="009E1B57" w:rsidP="009E1B57">
      <w:pPr>
        <w:rPr>
          <w:ins w:id="95" w:author="Marios Panayi" w:date="2021-03-22T23:39:00Z"/>
          <w:rFonts w:ascii="Georgia" w:hAnsi="Georgia" w:cs="Arial"/>
        </w:rPr>
      </w:pPr>
      <w:ins w:id="96" w:author="Marios Panayi" w:date="2021-03-22T23:39:00Z">
        <w:r>
          <w:rPr>
            <w:rFonts w:ascii="Georgia" w:hAnsi="Georgia" w:cs="Arial"/>
          </w:rPr>
          <w:t xml:space="preserve">Here I will address the question of whether a history of cocaine use disrupts cognitive map representations in OFC that are necessary for behavioral flexibility. I will combine experimental manipulation of cocaine use with electrophysiology to manipulate and record OFC activity during an OS task. This approach will clarify how OFC dysfunction contributes to inappropriate behavioral control in disorders of compulsivity. Once established, I will test whether behavioral activity and OFC function can be restored using a novel pharmacotherapy for cocaine addiction. Together, these experiments will further our understanding of the  </w:t>
        </w:r>
      </w:ins>
    </w:p>
    <w:p w14:paraId="4219A628" w14:textId="6D082552" w:rsidR="006C6D0C" w:rsidRDefault="006C6D0C" w:rsidP="006C6D0C">
      <w:pPr>
        <w:rPr>
          <w:rFonts w:ascii="Georgia" w:hAnsi="Georgia" w:cs="Arial"/>
        </w:rPr>
      </w:pPr>
    </w:p>
    <w:p w14:paraId="6C8C9DFE" w14:textId="77777777" w:rsidR="006C6D0C" w:rsidRPr="006C6D0C" w:rsidRDefault="006C6D0C" w:rsidP="006C6D0C">
      <w:pPr>
        <w:rPr>
          <w:rFonts w:ascii="Georgia" w:hAnsi="Georgia" w:cs="Arial"/>
        </w:rPr>
      </w:pPr>
    </w:p>
    <w:p w14:paraId="688E3541" w14:textId="77777777" w:rsidR="00D052C2" w:rsidRPr="00D052C2" w:rsidRDefault="00D052C2" w:rsidP="00D052C2">
      <w:pPr>
        <w:rPr>
          <w:rFonts w:ascii="Georgia" w:hAnsi="Georgia" w:cs="Arial"/>
        </w:rPr>
      </w:pPr>
    </w:p>
    <w:p w14:paraId="6E2C38CD" w14:textId="77777777" w:rsidR="00D052C2" w:rsidRPr="00D052C2" w:rsidRDefault="00D052C2" w:rsidP="00D052C2">
      <w:pPr>
        <w:rPr>
          <w:rFonts w:ascii="Georgia" w:hAnsi="Georgia" w:cs="Arial"/>
        </w:rPr>
      </w:pPr>
    </w:p>
    <w:p w14:paraId="60A98DE4" w14:textId="7EF31F52" w:rsidR="00D052C2" w:rsidRPr="00D052C2" w:rsidRDefault="00D052C2" w:rsidP="00D052C2">
      <w:pPr>
        <w:rPr>
          <w:rFonts w:ascii="Georgia" w:hAnsi="Georgia" w:cs="Arial"/>
        </w:rPr>
      </w:pPr>
      <w:r w:rsidRPr="00D052C2">
        <w:rPr>
          <w:rFonts w:ascii="Georgia" w:hAnsi="Georgia" w:cs="Arial"/>
        </w:rPr>
        <w:t>Broad aims</w:t>
      </w:r>
      <w:r>
        <w:rPr>
          <w:rFonts w:ascii="Georgia" w:hAnsi="Georgia" w:cs="Arial"/>
        </w:rPr>
        <w:t>:</w:t>
      </w:r>
    </w:p>
    <w:p w14:paraId="63B55C76" w14:textId="77777777" w:rsidR="00D052C2" w:rsidRPr="00D052C2" w:rsidRDefault="00D052C2" w:rsidP="00D052C2">
      <w:pPr>
        <w:pStyle w:val="ListParagraph"/>
        <w:numPr>
          <w:ilvl w:val="0"/>
          <w:numId w:val="1"/>
        </w:numPr>
        <w:rPr>
          <w:rFonts w:ascii="Georgia" w:hAnsi="Georgia" w:cs="Arial"/>
        </w:rPr>
      </w:pPr>
      <w:r w:rsidRPr="00D052C2">
        <w:rPr>
          <w:rFonts w:ascii="Georgia" w:hAnsi="Georgia" w:cs="Arial"/>
        </w:rPr>
        <w:t xml:space="preserve">Use an OS task to identify neural correlates of underlying task structure in </w:t>
      </w:r>
      <w:proofErr w:type="gramStart"/>
      <w:r w:rsidRPr="00D052C2">
        <w:rPr>
          <w:rFonts w:ascii="Georgia" w:hAnsi="Georgia" w:cs="Arial"/>
        </w:rPr>
        <w:t>OFC</w:t>
      </w:r>
      <w:proofErr w:type="gramEnd"/>
    </w:p>
    <w:p w14:paraId="3FA905A4" w14:textId="318EFC1D" w:rsidR="00D052C2" w:rsidRPr="00D052C2" w:rsidRDefault="00D052C2" w:rsidP="00D052C2">
      <w:pPr>
        <w:pStyle w:val="ListParagraph"/>
        <w:numPr>
          <w:ilvl w:val="0"/>
          <w:numId w:val="1"/>
        </w:numPr>
        <w:rPr>
          <w:rFonts w:ascii="Georgia" w:hAnsi="Georgia" w:cs="Arial"/>
        </w:rPr>
      </w:pPr>
      <w:r w:rsidRPr="00D052C2">
        <w:rPr>
          <w:rFonts w:ascii="Georgia" w:hAnsi="Georgia" w:cs="Arial"/>
        </w:rPr>
        <w:t xml:space="preserve">Confirm whether these representations are correlated with the behavioral flexibility/accuracy in control </w:t>
      </w:r>
      <w:proofErr w:type="gramStart"/>
      <w:r w:rsidRPr="00D052C2">
        <w:rPr>
          <w:rFonts w:ascii="Georgia" w:hAnsi="Georgia" w:cs="Arial"/>
        </w:rPr>
        <w:t>animals</w:t>
      </w:r>
      <w:proofErr w:type="gramEnd"/>
    </w:p>
    <w:p w14:paraId="524A3833" w14:textId="77777777" w:rsidR="00D052C2" w:rsidRPr="00D052C2" w:rsidRDefault="00D052C2" w:rsidP="00D052C2">
      <w:pPr>
        <w:pStyle w:val="ListParagraph"/>
        <w:numPr>
          <w:ilvl w:val="0"/>
          <w:numId w:val="1"/>
        </w:numPr>
        <w:rPr>
          <w:rFonts w:ascii="Georgia" w:hAnsi="Georgia" w:cs="Arial"/>
        </w:rPr>
      </w:pPr>
      <w:r w:rsidRPr="00D052C2">
        <w:rPr>
          <w:rFonts w:ascii="Georgia" w:hAnsi="Georgia" w:cs="Arial"/>
        </w:rPr>
        <w:t xml:space="preserve">Test whether a history of cocaine use impairs behavioral flexibility in OS task and its correlates in </w:t>
      </w:r>
      <w:proofErr w:type="gramStart"/>
      <w:r w:rsidRPr="00D052C2">
        <w:rPr>
          <w:rFonts w:ascii="Georgia" w:hAnsi="Georgia" w:cs="Arial"/>
        </w:rPr>
        <w:t>OFC</w:t>
      </w:r>
      <w:proofErr w:type="gramEnd"/>
    </w:p>
    <w:p w14:paraId="045ACB48" w14:textId="77777777" w:rsidR="00D052C2" w:rsidRPr="00D052C2" w:rsidRDefault="00D052C2" w:rsidP="00D052C2">
      <w:pPr>
        <w:pStyle w:val="ListParagraph"/>
        <w:numPr>
          <w:ilvl w:val="0"/>
          <w:numId w:val="1"/>
        </w:numPr>
        <w:rPr>
          <w:rFonts w:ascii="Georgia" w:hAnsi="Georgia" w:cs="Arial"/>
        </w:rPr>
      </w:pPr>
      <w:r w:rsidRPr="00D052C2">
        <w:rPr>
          <w:rFonts w:ascii="Georgia" w:hAnsi="Georgia" w:cs="Arial"/>
        </w:rPr>
        <w:t xml:space="preserve">Test whether a novel D3-antagonist can effectively recover impaired behavioral flexibility and its neural correlates in OFC in cocaine treated </w:t>
      </w:r>
      <w:proofErr w:type="gramStart"/>
      <w:r w:rsidRPr="00D052C2">
        <w:rPr>
          <w:rFonts w:ascii="Georgia" w:hAnsi="Georgia" w:cs="Arial"/>
        </w:rPr>
        <w:t>rats</w:t>
      </w:r>
      <w:proofErr w:type="gramEnd"/>
    </w:p>
    <w:p w14:paraId="2A51C331" w14:textId="77777777" w:rsidR="00D052C2" w:rsidRPr="00D052C2" w:rsidRDefault="00D052C2">
      <w:pPr>
        <w:rPr>
          <w:rFonts w:ascii="Georgia" w:hAnsi="Georgia"/>
        </w:rPr>
      </w:pPr>
    </w:p>
    <w:sectPr w:rsidR="00D052C2" w:rsidRPr="00D052C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2" w:author="Marios Panayi" w:date="2021-03-20T18:44:00Z" w:initials="MP">
    <w:p w14:paraId="291864EF" w14:textId="2A4EC3E3" w:rsidR="007E4BE1" w:rsidRDefault="007E4BE1">
      <w:pPr>
        <w:pStyle w:val="CommentText"/>
      </w:pPr>
      <w:r>
        <w:rPr>
          <w:rStyle w:val="CommentReference"/>
        </w:rPr>
        <w:annotationRef/>
      </w:r>
      <w:r>
        <w:t xml:space="preserve">Reversal learning measures flexibility of behaviour and is significantly impaired in many </w:t>
      </w:r>
      <w:proofErr w:type="gramStart"/>
      <w:r>
        <w:t>DOC</w:t>
      </w:r>
      <w:proofErr w:type="gramEnd"/>
      <w:r>
        <w:t xml:space="preserve"> such 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91864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0C125" w16cex:dateUtc="2021-03-20T2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91864EF" w16cid:durableId="2400C1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䪀V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C93C59"/>
    <w:multiLevelType w:val="hybridMultilevel"/>
    <w:tmpl w:val="2242BABC"/>
    <w:lvl w:ilvl="0" w:tplc="67A49F34">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1D5BC8"/>
    <w:multiLevelType w:val="hybridMultilevel"/>
    <w:tmpl w:val="29EC86F4"/>
    <w:lvl w:ilvl="0" w:tplc="00E25B32">
      <w:numFmt w:val="bullet"/>
      <w:lvlText w:val="-"/>
      <w:lvlJc w:val="left"/>
      <w:pPr>
        <w:ind w:left="720" w:hanging="360"/>
      </w:pPr>
      <w:rPr>
        <w:rFonts w:ascii="Georgia" w:eastAsiaTheme="minorHAnsi" w:hAnsi="Georgia"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ios Panayi">
    <w15:presenceInfo w15:providerId="Windows Live" w15:userId="27192171903cb1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2C2"/>
    <w:rsid w:val="000076B2"/>
    <w:rsid w:val="00015F67"/>
    <w:rsid w:val="00072E31"/>
    <w:rsid w:val="000F3E5F"/>
    <w:rsid w:val="000F4359"/>
    <w:rsid w:val="00106F8A"/>
    <w:rsid w:val="001A095B"/>
    <w:rsid w:val="00216AC9"/>
    <w:rsid w:val="00224711"/>
    <w:rsid w:val="0028467C"/>
    <w:rsid w:val="002F6FB8"/>
    <w:rsid w:val="002F77D3"/>
    <w:rsid w:val="003B29C6"/>
    <w:rsid w:val="003C1988"/>
    <w:rsid w:val="003E3557"/>
    <w:rsid w:val="004A6F0F"/>
    <w:rsid w:val="004D69EC"/>
    <w:rsid w:val="004F0239"/>
    <w:rsid w:val="00532315"/>
    <w:rsid w:val="006A46EF"/>
    <w:rsid w:val="006C6D0C"/>
    <w:rsid w:val="006D26C8"/>
    <w:rsid w:val="006E5B46"/>
    <w:rsid w:val="00707471"/>
    <w:rsid w:val="00714B5C"/>
    <w:rsid w:val="0078780B"/>
    <w:rsid w:val="00791C24"/>
    <w:rsid w:val="0079459B"/>
    <w:rsid w:val="007A7EFA"/>
    <w:rsid w:val="007E099A"/>
    <w:rsid w:val="007E4BE1"/>
    <w:rsid w:val="008F6737"/>
    <w:rsid w:val="009666FF"/>
    <w:rsid w:val="009D0C94"/>
    <w:rsid w:val="009E1B57"/>
    <w:rsid w:val="00A1184B"/>
    <w:rsid w:val="00A13549"/>
    <w:rsid w:val="00C37561"/>
    <w:rsid w:val="00C76F36"/>
    <w:rsid w:val="00CF616A"/>
    <w:rsid w:val="00D052C2"/>
    <w:rsid w:val="00D83BDF"/>
    <w:rsid w:val="00DE4279"/>
    <w:rsid w:val="00F258FC"/>
    <w:rsid w:val="00F26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225C5"/>
  <w15:chartTrackingRefBased/>
  <w15:docId w15:val="{1AC38DAB-EB35-4520-8D90-44046960E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2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052C2"/>
    <w:rPr>
      <w:sz w:val="16"/>
      <w:szCs w:val="16"/>
    </w:rPr>
  </w:style>
  <w:style w:type="paragraph" w:styleId="CommentText">
    <w:name w:val="annotation text"/>
    <w:basedOn w:val="Normal"/>
    <w:link w:val="CommentTextChar"/>
    <w:uiPriority w:val="99"/>
    <w:semiHidden/>
    <w:unhideWhenUsed/>
    <w:rsid w:val="00D052C2"/>
    <w:pPr>
      <w:spacing w:line="240" w:lineRule="auto"/>
    </w:pPr>
    <w:rPr>
      <w:sz w:val="20"/>
      <w:szCs w:val="20"/>
    </w:rPr>
  </w:style>
  <w:style w:type="character" w:customStyle="1" w:styleId="CommentTextChar">
    <w:name w:val="Comment Text Char"/>
    <w:basedOn w:val="DefaultParagraphFont"/>
    <w:link w:val="CommentText"/>
    <w:uiPriority w:val="99"/>
    <w:semiHidden/>
    <w:rsid w:val="00D052C2"/>
    <w:rPr>
      <w:sz w:val="20"/>
      <w:szCs w:val="20"/>
    </w:rPr>
  </w:style>
  <w:style w:type="paragraph" w:styleId="ListParagraph">
    <w:name w:val="List Paragraph"/>
    <w:basedOn w:val="Normal"/>
    <w:uiPriority w:val="34"/>
    <w:qFormat/>
    <w:rsid w:val="00D052C2"/>
    <w:pPr>
      <w:ind w:left="720"/>
      <w:contextualSpacing/>
    </w:pPr>
  </w:style>
  <w:style w:type="paragraph" w:styleId="CommentSubject">
    <w:name w:val="annotation subject"/>
    <w:basedOn w:val="CommentText"/>
    <w:next w:val="CommentText"/>
    <w:link w:val="CommentSubjectChar"/>
    <w:uiPriority w:val="99"/>
    <w:semiHidden/>
    <w:unhideWhenUsed/>
    <w:rsid w:val="009D0C94"/>
    <w:rPr>
      <w:b/>
      <w:bCs/>
    </w:rPr>
  </w:style>
  <w:style w:type="character" w:customStyle="1" w:styleId="CommentSubjectChar">
    <w:name w:val="Comment Subject Char"/>
    <w:basedOn w:val="CommentTextChar"/>
    <w:link w:val="CommentSubject"/>
    <w:uiPriority w:val="99"/>
    <w:semiHidden/>
    <w:rsid w:val="009D0C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B1A4C-A320-40ED-96E2-B0288B627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3</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Marios Panayi</cp:lastModifiedBy>
  <cp:revision>19</cp:revision>
  <dcterms:created xsi:type="dcterms:W3CDTF">2021-03-20T20:04:00Z</dcterms:created>
  <dcterms:modified xsi:type="dcterms:W3CDTF">2021-03-23T04:00:00Z</dcterms:modified>
</cp:coreProperties>
</file>