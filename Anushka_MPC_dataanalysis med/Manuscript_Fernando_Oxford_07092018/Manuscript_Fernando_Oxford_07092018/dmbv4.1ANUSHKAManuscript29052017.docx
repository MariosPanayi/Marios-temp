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CAC1" w14:textId="4ED9F19B" w:rsidR="00CC79AD" w:rsidRPr="001D16D3" w:rsidRDefault="006B59C7" w:rsidP="00204039">
      <w:pPr>
        <w:spacing w:after="120" w:line="480" w:lineRule="auto"/>
        <w:jc w:val="both"/>
        <w:rPr>
          <w:rFonts w:ascii="Times New Roman" w:hAnsi="Times New Roman" w:cs="Times New Roman"/>
          <w:b/>
          <w:sz w:val="24"/>
          <w:szCs w:val="24"/>
        </w:rPr>
      </w:pPr>
      <w:r w:rsidRPr="001D16D3">
        <w:rPr>
          <w:rFonts w:ascii="Times New Roman" w:hAnsi="Times New Roman" w:cs="Times New Roman"/>
          <w:b/>
          <w:sz w:val="24"/>
          <w:szCs w:val="24"/>
        </w:rPr>
        <w:t>A</w:t>
      </w:r>
      <w:r w:rsidR="00CC79AD" w:rsidRPr="001D16D3">
        <w:rPr>
          <w:rFonts w:ascii="Times New Roman" w:hAnsi="Times New Roman" w:cs="Times New Roman"/>
          <w:b/>
          <w:sz w:val="24"/>
          <w:szCs w:val="24"/>
        </w:rPr>
        <w:t xml:space="preserve">ccelerated development of </w:t>
      </w:r>
      <w:del w:id="0" w:author="Microsoft Office User" w:date="2017-05-29T20:46:00Z">
        <w:r w:rsidR="00CC79AD" w:rsidRPr="001D16D3" w:rsidDel="009B4C5C">
          <w:rPr>
            <w:rFonts w:ascii="Times New Roman" w:hAnsi="Times New Roman" w:cs="Times New Roman"/>
            <w:b/>
            <w:sz w:val="24"/>
            <w:szCs w:val="24"/>
          </w:rPr>
          <w:delText>habitual behaviour</w:delText>
        </w:r>
      </w:del>
      <w:ins w:id="1" w:author="Microsoft Office User" w:date="2017-05-29T20:46:00Z">
        <w:r w:rsidR="009B4C5C" w:rsidRPr="001D16D3">
          <w:rPr>
            <w:rFonts w:ascii="Times New Roman" w:hAnsi="Times New Roman" w:cs="Times New Roman"/>
            <w:b/>
            <w:sz w:val="24"/>
            <w:szCs w:val="24"/>
          </w:rPr>
          <w:t>habits</w:t>
        </w:r>
      </w:ins>
      <w:r w:rsidR="00CC79AD" w:rsidRPr="001D16D3">
        <w:rPr>
          <w:rFonts w:ascii="Times New Roman" w:hAnsi="Times New Roman" w:cs="Times New Roman"/>
          <w:b/>
          <w:sz w:val="24"/>
          <w:szCs w:val="24"/>
        </w:rPr>
        <w:t xml:space="preserve"> in a </w:t>
      </w:r>
      <w:del w:id="2" w:author="Microsoft Office User" w:date="2017-05-29T20:46:00Z">
        <w:r w:rsidR="00CC79AD" w:rsidRPr="001D16D3" w:rsidDel="009B4C5C">
          <w:rPr>
            <w:rFonts w:ascii="Times New Roman" w:hAnsi="Times New Roman" w:cs="Times New Roman"/>
            <w:b/>
            <w:sz w:val="24"/>
            <w:szCs w:val="24"/>
          </w:rPr>
          <w:delText>genetic</w:delText>
        </w:r>
        <w:r w:rsidR="00BF4C3A" w:rsidRPr="001D16D3" w:rsidDel="009B4C5C">
          <w:rPr>
            <w:rFonts w:ascii="Times New Roman" w:hAnsi="Times New Roman" w:cs="Times New Roman"/>
            <w:b/>
            <w:sz w:val="24"/>
            <w:szCs w:val="24"/>
          </w:rPr>
          <w:delText>ally modified</w:delText>
        </w:r>
        <w:r w:rsidR="00CC79AD" w:rsidRPr="001D16D3" w:rsidDel="009B4C5C">
          <w:rPr>
            <w:rFonts w:ascii="Times New Roman" w:hAnsi="Times New Roman" w:cs="Times New Roman"/>
            <w:b/>
            <w:sz w:val="24"/>
            <w:szCs w:val="24"/>
          </w:rPr>
          <w:delText xml:space="preserve"> </w:delText>
        </w:r>
      </w:del>
      <w:r w:rsidR="00CC79AD" w:rsidRPr="001D16D3">
        <w:rPr>
          <w:rFonts w:ascii="Times New Roman" w:hAnsi="Times New Roman" w:cs="Times New Roman"/>
          <w:b/>
          <w:sz w:val="24"/>
          <w:szCs w:val="24"/>
        </w:rPr>
        <w:t xml:space="preserve">mouse model of </w:t>
      </w:r>
      <w:r w:rsidR="00BF4C3A" w:rsidRPr="001D16D3">
        <w:rPr>
          <w:rFonts w:ascii="Times New Roman" w:hAnsi="Times New Roman" w:cs="Times New Roman"/>
          <w:b/>
          <w:sz w:val="24"/>
          <w:szCs w:val="24"/>
        </w:rPr>
        <w:t>glutamatergic dysfunction relevant to s</w:t>
      </w:r>
      <w:r w:rsidR="00D1544E" w:rsidRPr="001D16D3">
        <w:rPr>
          <w:rFonts w:ascii="Times New Roman" w:hAnsi="Times New Roman" w:cs="Times New Roman"/>
          <w:b/>
          <w:sz w:val="24"/>
          <w:szCs w:val="24"/>
        </w:rPr>
        <w:t>chizophrenia</w:t>
      </w:r>
    </w:p>
    <w:p w14:paraId="6305B832" w14:textId="152B0A9E" w:rsidR="00BF4C3A" w:rsidRPr="001D16D3" w:rsidRDefault="000D2993" w:rsidP="00204039">
      <w:pPr>
        <w:spacing w:after="120" w:line="480" w:lineRule="auto"/>
        <w:jc w:val="both"/>
        <w:rPr>
          <w:rFonts w:ascii="Times New Roman" w:hAnsi="Times New Roman" w:cs="Times New Roman"/>
          <w:i/>
          <w:sz w:val="24"/>
          <w:szCs w:val="24"/>
        </w:rPr>
      </w:pPr>
      <w:proofErr w:type="spellStart"/>
      <w:r w:rsidRPr="001D16D3">
        <w:rPr>
          <w:rFonts w:ascii="Times New Roman" w:hAnsi="Times New Roman" w:cs="Times New Roman"/>
          <w:i/>
          <w:sz w:val="24"/>
          <w:szCs w:val="24"/>
        </w:rPr>
        <w:t>d</w:t>
      </w:r>
      <w:r w:rsidR="003470B7" w:rsidRPr="001D16D3">
        <w:rPr>
          <w:rFonts w:ascii="Times New Roman" w:hAnsi="Times New Roman" w:cs="Times New Roman"/>
          <w:i/>
          <w:sz w:val="24"/>
          <w:szCs w:val="24"/>
        </w:rPr>
        <w:t>mb</w:t>
      </w:r>
      <w:proofErr w:type="spellEnd"/>
      <w:r w:rsidR="003470B7" w:rsidRPr="001D16D3">
        <w:rPr>
          <w:rFonts w:ascii="Times New Roman" w:hAnsi="Times New Roman" w:cs="Times New Roman"/>
          <w:i/>
          <w:sz w:val="24"/>
          <w:szCs w:val="24"/>
        </w:rPr>
        <w:t xml:space="preserve"> </w:t>
      </w:r>
      <w:r w:rsidR="007C46CC" w:rsidRPr="001D16D3">
        <w:rPr>
          <w:rFonts w:ascii="Times New Roman" w:hAnsi="Times New Roman" w:cs="Times New Roman"/>
          <w:i/>
          <w:sz w:val="24"/>
          <w:szCs w:val="24"/>
        </w:rPr>
        <w:t>1</w:t>
      </w:r>
      <w:r w:rsidR="00A13B4D" w:rsidRPr="001D16D3">
        <w:rPr>
          <w:rFonts w:ascii="Times New Roman" w:hAnsi="Times New Roman" w:cs="Times New Roman"/>
          <w:i/>
          <w:sz w:val="24"/>
          <w:szCs w:val="24"/>
        </w:rPr>
        <w:t>5</w:t>
      </w:r>
      <w:r w:rsidR="007C46CC" w:rsidRPr="001D16D3">
        <w:rPr>
          <w:rFonts w:ascii="Times New Roman" w:hAnsi="Times New Roman" w:cs="Times New Roman"/>
          <w:i/>
          <w:sz w:val="24"/>
          <w:szCs w:val="24"/>
        </w:rPr>
        <w:t>0</w:t>
      </w:r>
      <w:r w:rsidR="00D1544E" w:rsidRPr="001D16D3">
        <w:rPr>
          <w:rFonts w:ascii="Times New Roman" w:hAnsi="Times New Roman" w:cs="Times New Roman"/>
          <w:i/>
          <w:sz w:val="24"/>
          <w:szCs w:val="24"/>
        </w:rPr>
        <w:t>5</w:t>
      </w:r>
      <w:r w:rsidR="007C46CC" w:rsidRPr="001D16D3">
        <w:rPr>
          <w:rFonts w:ascii="Times New Roman" w:hAnsi="Times New Roman" w:cs="Times New Roman"/>
          <w:i/>
          <w:sz w:val="24"/>
          <w:szCs w:val="24"/>
        </w:rPr>
        <w:t>2017v</w:t>
      </w:r>
      <w:r w:rsidR="00D1544E" w:rsidRPr="001D16D3">
        <w:rPr>
          <w:rFonts w:ascii="Times New Roman" w:hAnsi="Times New Roman" w:cs="Times New Roman"/>
          <w:i/>
          <w:sz w:val="24"/>
          <w:szCs w:val="24"/>
        </w:rPr>
        <w:t>4</w:t>
      </w:r>
      <w:r w:rsidR="003470B7" w:rsidRPr="001D16D3">
        <w:rPr>
          <w:rFonts w:ascii="Times New Roman" w:hAnsi="Times New Roman" w:cs="Times New Roman"/>
          <w:i/>
          <w:sz w:val="24"/>
          <w:szCs w:val="24"/>
        </w:rPr>
        <w:t>.1</w:t>
      </w:r>
    </w:p>
    <w:p w14:paraId="1AB731D8" w14:textId="71FEE4B5" w:rsidR="000778E5" w:rsidRPr="001D16D3" w:rsidRDefault="00BF4C3A"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Abbreviated title: </w:t>
      </w:r>
      <w:r w:rsidR="009A4D53" w:rsidRPr="001D16D3">
        <w:rPr>
          <w:rFonts w:ascii="Times New Roman" w:hAnsi="Times New Roman" w:cs="Times New Roman"/>
          <w:i/>
          <w:sz w:val="24"/>
          <w:szCs w:val="24"/>
        </w:rPr>
        <w:t>Gria1</w:t>
      </w:r>
      <w:r w:rsidR="009A4D53"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w:t>
      </w:r>
      <w:r w:rsidR="00D1544E" w:rsidRPr="001D16D3">
        <w:rPr>
          <w:rFonts w:ascii="Times New Roman" w:hAnsi="Times New Roman" w:cs="Times New Roman"/>
          <w:sz w:val="24"/>
          <w:szCs w:val="24"/>
        </w:rPr>
        <w:t>mice demonstrate facilitated s</w:t>
      </w:r>
      <w:r w:rsidRPr="001D16D3">
        <w:rPr>
          <w:rFonts w:ascii="Times New Roman" w:hAnsi="Times New Roman" w:cs="Times New Roman"/>
          <w:sz w:val="24"/>
          <w:szCs w:val="24"/>
        </w:rPr>
        <w:t>timulus</w:t>
      </w:r>
      <w:r w:rsidR="00D1544E" w:rsidRPr="001D16D3">
        <w:rPr>
          <w:rFonts w:ascii="Times New Roman" w:hAnsi="Times New Roman" w:cs="Times New Roman"/>
          <w:sz w:val="24"/>
          <w:szCs w:val="24"/>
        </w:rPr>
        <w:t>-r</w:t>
      </w:r>
      <w:r w:rsidRPr="001D16D3">
        <w:rPr>
          <w:rFonts w:ascii="Times New Roman" w:hAnsi="Times New Roman" w:cs="Times New Roman"/>
          <w:sz w:val="24"/>
          <w:szCs w:val="24"/>
        </w:rPr>
        <w:t>esponse</w:t>
      </w:r>
      <w:r w:rsidR="00CC79AD" w:rsidRPr="001D16D3">
        <w:rPr>
          <w:rFonts w:ascii="Times New Roman" w:hAnsi="Times New Roman" w:cs="Times New Roman"/>
          <w:sz w:val="24"/>
          <w:szCs w:val="24"/>
        </w:rPr>
        <w:t xml:space="preserve"> learning.</w:t>
      </w:r>
    </w:p>
    <w:p w14:paraId="00FFFC3F" w14:textId="77777777" w:rsidR="00CC79AD" w:rsidRPr="001D16D3" w:rsidRDefault="00CC79AD" w:rsidP="00204039">
      <w:pPr>
        <w:spacing w:after="120" w:line="480" w:lineRule="auto"/>
        <w:jc w:val="both"/>
        <w:rPr>
          <w:rFonts w:ascii="Times New Roman" w:hAnsi="Times New Roman" w:cs="Times New Roman"/>
          <w:sz w:val="24"/>
          <w:szCs w:val="24"/>
        </w:rPr>
      </w:pPr>
    </w:p>
    <w:p w14:paraId="777CA904" w14:textId="4076E568" w:rsidR="00CC79AD" w:rsidRPr="001D16D3" w:rsidRDefault="00CC79AD"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Anushka B.P. Fernando</w:t>
      </w:r>
      <w:r w:rsidRPr="001D16D3">
        <w:rPr>
          <w:rFonts w:ascii="Times New Roman" w:hAnsi="Times New Roman" w:cs="Times New Roman"/>
          <w:sz w:val="24"/>
          <w:szCs w:val="24"/>
          <w:vertAlign w:val="superscript"/>
        </w:rPr>
        <w:t>1</w:t>
      </w:r>
      <w:r w:rsidRPr="001D16D3">
        <w:rPr>
          <w:rFonts w:ascii="Times New Roman" w:hAnsi="Times New Roman" w:cs="Times New Roman"/>
          <w:sz w:val="24"/>
          <w:szCs w:val="24"/>
        </w:rPr>
        <w:t>, David J Sanderson</w:t>
      </w:r>
      <w:r w:rsidRPr="001D16D3">
        <w:rPr>
          <w:rFonts w:ascii="Times New Roman" w:hAnsi="Times New Roman" w:cs="Times New Roman"/>
          <w:sz w:val="24"/>
          <w:szCs w:val="24"/>
          <w:vertAlign w:val="superscript"/>
        </w:rPr>
        <w:t>2</w:t>
      </w:r>
      <w:r w:rsidRPr="001D16D3">
        <w:rPr>
          <w:rFonts w:ascii="Times New Roman" w:hAnsi="Times New Roman" w:cs="Times New Roman"/>
          <w:sz w:val="24"/>
          <w:szCs w:val="24"/>
        </w:rPr>
        <w:t xml:space="preserve">, </w:t>
      </w:r>
      <w:r w:rsidR="006B59C7" w:rsidRPr="001D16D3">
        <w:rPr>
          <w:rFonts w:ascii="Times New Roman" w:hAnsi="Times New Roman" w:cs="Times New Roman"/>
          <w:sz w:val="24"/>
          <w:szCs w:val="24"/>
        </w:rPr>
        <w:t>Stephen Cuell</w:t>
      </w:r>
      <w:r w:rsidR="006B59C7" w:rsidRPr="001D16D3">
        <w:rPr>
          <w:rFonts w:ascii="Times New Roman" w:hAnsi="Times New Roman" w:cs="Times New Roman"/>
          <w:sz w:val="24"/>
          <w:szCs w:val="24"/>
          <w:vertAlign w:val="superscript"/>
        </w:rPr>
        <w:t>1</w:t>
      </w:r>
      <w:r w:rsidR="006B59C7" w:rsidRPr="001D16D3">
        <w:rPr>
          <w:rFonts w:ascii="Times New Roman" w:hAnsi="Times New Roman" w:cs="Times New Roman"/>
          <w:sz w:val="24"/>
          <w:szCs w:val="24"/>
        </w:rPr>
        <w:t xml:space="preserve">, </w:t>
      </w:r>
      <w:r w:rsidRPr="001D16D3">
        <w:rPr>
          <w:rFonts w:ascii="Times New Roman" w:hAnsi="Times New Roman" w:cs="Times New Roman"/>
          <w:sz w:val="24"/>
          <w:szCs w:val="24"/>
        </w:rPr>
        <w:t>Anthony Dickinson</w:t>
      </w:r>
      <w:r w:rsidR="00965026" w:rsidRPr="001D16D3">
        <w:rPr>
          <w:rFonts w:ascii="Times New Roman" w:hAnsi="Times New Roman" w:cs="Times New Roman"/>
          <w:sz w:val="24"/>
          <w:szCs w:val="24"/>
          <w:vertAlign w:val="superscript"/>
        </w:rPr>
        <w:t>3</w:t>
      </w:r>
      <w:r w:rsidRPr="001D16D3">
        <w:rPr>
          <w:rFonts w:ascii="Times New Roman" w:hAnsi="Times New Roman" w:cs="Times New Roman"/>
          <w:sz w:val="24"/>
          <w:szCs w:val="24"/>
        </w:rPr>
        <w:t xml:space="preserve"> </w:t>
      </w:r>
      <w:r w:rsidR="00D1544E" w:rsidRPr="001D16D3">
        <w:rPr>
          <w:rFonts w:ascii="Times New Roman" w:hAnsi="Times New Roman" w:cs="Times New Roman"/>
          <w:sz w:val="24"/>
          <w:szCs w:val="24"/>
        </w:rPr>
        <w:t>Rolf Sprengel</w:t>
      </w:r>
      <w:r w:rsidR="00D1544E" w:rsidRPr="001D16D3">
        <w:rPr>
          <w:rFonts w:ascii="Times New Roman" w:hAnsi="Times New Roman" w:cs="Times New Roman"/>
          <w:sz w:val="24"/>
          <w:szCs w:val="24"/>
          <w:vertAlign w:val="superscript"/>
        </w:rPr>
        <w:t>4</w:t>
      </w:r>
      <w:r w:rsidR="00D1544E" w:rsidRPr="001D16D3">
        <w:rPr>
          <w:rFonts w:ascii="Times New Roman" w:hAnsi="Times New Roman" w:cs="Times New Roman"/>
          <w:sz w:val="24"/>
          <w:szCs w:val="24"/>
        </w:rPr>
        <w:t xml:space="preserve">, </w:t>
      </w:r>
      <w:r w:rsidR="00D1544E" w:rsidRPr="001D16D3">
        <w:rPr>
          <w:rFonts w:ascii="Times New Roman" w:hAnsi="Times New Roman" w:cs="Times New Roman"/>
          <w:sz w:val="24"/>
          <w:szCs w:val="24"/>
          <w:vertAlign w:val="superscript"/>
        </w:rPr>
        <w:t>5</w:t>
      </w:r>
      <w:r w:rsidR="00D1544E" w:rsidRPr="001D16D3">
        <w:rPr>
          <w:rFonts w:ascii="Times New Roman" w:hAnsi="Times New Roman" w:cs="Times New Roman"/>
          <w:sz w:val="24"/>
          <w:szCs w:val="24"/>
        </w:rPr>
        <w:t xml:space="preserve">Paul J Harrison, </w:t>
      </w:r>
      <w:r w:rsidRPr="001D16D3">
        <w:rPr>
          <w:rFonts w:ascii="Times New Roman" w:hAnsi="Times New Roman" w:cs="Times New Roman"/>
          <w:sz w:val="24"/>
          <w:szCs w:val="24"/>
        </w:rPr>
        <w:t>Mark E Walton</w:t>
      </w:r>
      <w:r w:rsidRPr="001D16D3">
        <w:rPr>
          <w:rFonts w:ascii="Times New Roman" w:hAnsi="Times New Roman" w:cs="Times New Roman"/>
          <w:sz w:val="24"/>
          <w:szCs w:val="24"/>
          <w:vertAlign w:val="superscript"/>
        </w:rPr>
        <w:t>1</w:t>
      </w:r>
      <w:r w:rsidRPr="001D16D3">
        <w:rPr>
          <w:rFonts w:ascii="Times New Roman" w:hAnsi="Times New Roman" w:cs="Times New Roman"/>
          <w:sz w:val="24"/>
          <w:szCs w:val="24"/>
        </w:rPr>
        <w:t xml:space="preserve">, David </w:t>
      </w:r>
      <w:r w:rsidR="006B59C7" w:rsidRPr="001D16D3">
        <w:rPr>
          <w:rFonts w:ascii="Times New Roman" w:hAnsi="Times New Roman" w:cs="Times New Roman"/>
          <w:sz w:val="24"/>
          <w:szCs w:val="24"/>
        </w:rPr>
        <w:t xml:space="preserve">M </w:t>
      </w:r>
      <w:r w:rsidRPr="001D16D3">
        <w:rPr>
          <w:rFonts w:ascii="Times New Roman" w:hAnsi="Times New Roman" w:cs="Times New Roman"/>
          <w:sz w:val="24"/>
          <w:szCs w:val="24"/>
        </w:rPr>
        <w:t>Bannerman</w:t>
      </w:r>
      <w:r w:rsidRPr="001D16D3">
        <w:rPr>
          <w:rFonts w:ascii="Times New Roman" w:hAnsi="Times New Roman" w:cs="Times New Roman"/>
          <w:sz w:val="24"/>
          <w:szCs w:val="24"/>
          <w:vertAlign w:val="superscript"/>
        </w:rPr>
        <w:t>1</w:t>
      </w:r>
      <w:r w:rsidRPr="001D16D3">
        <w:rPr>
          <w:rFonts w:ascii="Times New Roman" w:hAnsi="Times New Roman" w:cs="Times New Roman"/>
          <w:sz w:val="24"/>
          <w:szCs w:val="24"/>
        </w:rPr>
        <w:t>.</w:t>
      </w:r>
    </w:p>
    <w:p w14:paraId="56AE9247" w14:textId="77777777" w:rsidR="00D1544E" w:rsidRPr="001D16D3" w:rsidRDefault="00D1544E" w:rsidP="00204039">
      <w:pPr>
        <w:spacing w:after="120" w:line="480" w:lineRule="auto"/>
        <w:jc w:val="both"/>
        <w:rPr>
          <w:rFonts w:ascii="Times New Roman" w:hAnsi="Times New Roman" w:cs="Times New Roman"/>
          <w:sz w:val="24"/>
          <w:szCs w:val="24"/>
        </w:rPr>
      </w:pPr>
    </w:p>
    <w:p w14:paraId="046CFE23" w14:textId="77777777" w:rsidR="00CC79AD" w:rsidRPr="001D16D3" w:rsidRDefault="00CC79AD"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vertAlign w:val="superscript"/>
        </w:rPr>
        <w:t>1</w:t>
      </w:r>
      <w:r w:rsidRPr="001D16D3">
        <w:rPr>
          <w:rFonts w:ascii="Times New Roman" w:hAnsi="Times New Roman" w:cs="Times New Roman"/>
          <w:sz w:val="24"/>
          <w:szCs w:val="24"/>
        </w:rPr>
        <w:t xml:space="preserve"> Department of Experimental Psychology, University of Oxford, Oxford. England.</w:t>
      </w:r>
    </w:p>
    <w:p w14:paraId="645E3125" w14:textId="77777777" w:rsidR="00CC79AD" w:rsidRPr="001D16D3" w:rsidRDefault="00CC79AD" w:rsidP="00204039">
      <w:pPr>
        <w:spacing w:after="120" w:line="480" w:lineRule="auto"/>
        <w:jc w:val="both"/>
        <w:outlineLvl w:val="0"/>
        <w:rPr>
          <w:rFonts w:ascii="Times New Roman" w:hAnsi="Times New Roman" w:cs="Times New Roman"/>
          <w:sz w:val="24"/>
          <w:szCs w:val="24"/>
        </w:rPr>
      </w:pPr>
      <w:r w:rsidRPr="001D16D3">
        <w:rPr>
          <w:rFonts w:ascii="Times New Roman" w:hAnsi="Times New Roman" w:cs="Times New Roman"/>
          <w:sz w:val="24"/>
          <w:szCs w:val="24"/>
          <w:vertAlign w:val="superscript"/>
        </w:rPr>
        <w:t>2</w:t>
      </w:r>
      <w:r w:rsidRPr="001D16D3">
        <w:rPr>
          <w:rFonts w:ascii="Times New Roman" w:hAnsi="Times New Roman" w:cs="Times New Roman"/>
          <w:sz w:val="24"/>
          <w:szCs w:val="24"/>
        </w:rPr>
        <w:t xml:space="preserve"> Department of Psychology, University of Durham. Durham. England</w:t>
      </w:r>
    </w:p>
    <w:p w14:paraId="5532F9A3" w14:textId="1577099C" w:rsidR="00965026" w:rsidRPr="001D16D3" w:rsidRDefault="00965026" w:rsidP="00204039">
      <w:pPr>
        <w:spacing w:after="120" w:line="480" w:lineRule="auto"/>
        <w:jc w:val="both"/>
        <w:outlineLvl w:val="0"/>
        <w:rPr>
          <w:rFonts w:ascii="Times New Roman" w:hAnsi="Times New Roman" w:cs="Times New Roman"/>
          <w:sz w:val="24"/>
          <w:szCs w:val="24"/>
        </w:rPr>
      </w:pPr>
      <w:r w:rsidRPr="001D16D3">
        <w:rPr>
          <w:rFonts w:ascii="Times New Roman" w:hAnsi="Times New Roman" w:cs="Times New Roman"/>
          <w:sz w:val="24"/>
          <w:szCs w:val="24"/>
          <w:vertAlign w:val="superscript"/>
        </w:rPr>
        <w:t>3</w:t>
      </w:r>
      <w:r w:rsidRPr="001D16D3">
        <w:rPr>
          <w:rFonts w:ascii="Times New Roman" w:hAnsi="Times New Roman" w:cs="Times New Roman"/>
          <w:sz w:val="24"/>
          <w:szCs w:val="24"/>
        </w:rPr>
        <w:t xml:space="preserve"> Department of Psychology, University of Cambridge, Cambridge. England</w:t>
      </w:r>
    </w:p>
    <w:p w14:paraId="1D265C7B" w14:textId="07FE7365" w:rsidR="00D1544E" w:rsidRPr="001D16D3" w:rsidRDefault="00D1544E" w:rsidP="00D1544E">
      <w:pPr>
        <w:spacing w:line="480" w:lineRule="auto"/>
        <w:rPr>
          <w:rFonts w:ascii="Times New Roman" w:hAnsi="Times New Roman" w:cs="Times New Roman"/>
        </w:rPr>
      </w:pPr>
      <w:r w:rsidRPr="001D16D3">
        <w:rPr>
          <w:rFonts w:ascii="Times New Roman" w:hAnsi="Times New Roman" w:cs="Times New Roman"/>
          <w:vertAlign w:val="superscript"/>
        </w:rPr>
        <w:t>4</w:t>
      </w:r>
      <w:r w:rsidRPr="001D16D3">
        <w:rPr>
          <w:rFonts w:ascii="Times New Roman" w:hAnsi="Times New Roman" w:cs="Times New Roman"/>
        </w:rPr>
        <w:t xml:space="preserve">Max-Planck Institute of Medical Research, Department of Molecular Neurobiology, D-69120 Heidelberg, </w:t>
      </w:r>
      <w:proofErr w:type="spellStart"/>
      <w:r w:rsidRPr="001D16D3">
        <w:rPr>
          <w:rFonts w:ascii="Times New Roman" w:hAnsi="Times New Roman" w:cs="Times New Roman"/>
        </w:rPr>
        <w:t>Jahnstrasse</w:t>
      </w:r>
      <w:proofErr w:type="spellEnd"/>
      <w:r w:rsidRPr="001D16D3">
        <w:rPr>
          <w:rFonts w:ascii="Times New Roman" w:hAnsi="Times New Roman" w:cs="Times New Roman"/>
        </w:rPr>
        <w:t xml:space="preserve"> 29, Germany.</w:t>
      </w:r>
    </w:p>
    <w:p w14:paraId="63B69DBE" w14:textId="06A5D526" w:rsidR="00D1544E" w:rsidRPr="001D16D3" w:rsidRDefault="00D1544E" w:rsidP="00D1544E">
      <w:pPr>
        <w:spacing w:line="480" w:lineRule="auto"/>
        <w:rPr>
          <w:rFonts w:ascii="Times New Roman" w:hAnsi="Times New Roman" w:cs="Times New Roman"/>
        </w:rPr>
      </w:pPr>
      <w:r w:rsidRPr="001D16D3">
        <w:rPr>
          <w:rFonts w:ascii="Times New Roman" w:hAnsi="Times New Roman" w:cs="Times New Roman"/>
          <w:vertAlign w:val="superscript"/>
        </w:rPr>
        <w:t>5</w:t>
      </w:r>
      <w:r w:rsidRPr="001D16D3">
        <w:rPr>
          <w:rFonts w:ascii="Times New Roman" w:hAnsi="Times New Roman" w:cs="Times New Roman"/>
        </w:rPr>
        <w:t xml:space="preserve">Department of Psychiatry, University of Oxford, and Oxford Health NHS Foundation Trust, </w:t>
      </w:r>
      <w:proofErr w:type="spellStart"/>
      <w:r w:rsidRPr="001D16D3">
        <w:rPr>
          <w:rFonts w:ascii="Times New Roman" w:hAnsi="Times New Roman" w:cs="Times New Roman"/>
        </w:rPr>
        <w:t>Warneford</w:t>
      </w:r>
      <w:proofErr w:type="spellEnd"/>
      <w:r w:rsidRPr="001D16D3">
        <w:rPr>
          <w:rFonts w:ascii="Times New Roman" w:hAnsi="Times New Roman" w:cs="Times New Roman"/>
        </w:rPr>
        <w:t xml:space="preserve"> Hospital, Oxford OX3 7JX</w:t>
      </w:r>
    </w:p>
    <w:p w14:paraId="0283D90F" w14:textId="77777777" w:rsidR="007C46CC" w:rsidRPr="001D16D3" w:rsidRDefault="008C35EB"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Corresponding author</w:t>
      </w:r>
      <w:r w:rsidR="007C46CC" w:rsidRPr="001D16D3">
        <w:rPr>
          <w:rFonts w:ascii="Times New Roman" w:hAnsi="Times New Roman" w:cs="Times New Roman"/>
          <w:sz w:val="24"/>
          <w:szCs w:val="24"/>
        </w:rPr>
        <w:t>s</w:t>
      </w:r>
      <w:r w:rsidRPr="001D16D3">
        <w:rPr>
          <w:rFonts w:ascii="Times New Roman" w:hAnsi="Times New Roman" w:cs="Times New Roman"/>
          <w:sz w:val="24"/>
          <w:szCs w:val="24"/>
        </w:rPr>
        <w:t xml:space="preserve">: </w:t>
      </w:r>
    </w:p>
    <w:p w14:paraId="0C904DA2" w14:textId="172AD7BD" w:rsidR="008C35EB" w:rsidRPr="001D16D3" w:rsidRDefault="008C35EB"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Anushka Fernando, </w:t>
      </w:r>
      <w:r w:rsidR="007C46CC" w:rsidRPr="001D16D3">
        <w:rPr>
          <w:rFonts w:ascii="Times New Roman" w:hAnsi="Times New Roman" w:cs="Times New Roman"/>
          <w:sz w:val="24"/>
          <w:szCs w:val="24"/>
        </w:rPr>
        <w:t xml:space="preserve">now </w:t>
      </w:r>
      <w:r w:rsidR="003E644B" w:rsidRPr="001D16D3">
        <w:rPr>
          <w:rFonts w:ascii="Times New Roman" w:hAnsi="Times New Roman" w:cs="Times New Roman"/>
          <w:sz w:val="24"/>
          <w:szCs w:val="24"/>
        </w:rPr>
        <w:t xml:space="preserve">Department of Neuroscience, Physiology and Pharmacology, </w:t>
      </w:r>
      <w:r w:rsidR="003E644B" w:rsidRPr="001D16D3">
        <w:rPr>
          <w:rFonts w:ascii="Times New Roman" w:hAnsi="Times New Roman" w:cs="Times New Roman"/>
          <w:sz w:val="24"/>
          <w:szCs w:val="24"/>
          <w:lang w:val="en-US"/>
        </w:rPr>
        <w:t>University College London, Gower Street, London, WC1E 6BT</w:t>
      </w:r>
      <w:r w:rsidRPr="001D16D3">
        <w:rPr>
          <w:rFonts w:ascii="Times New Roman" w:hAnsi="Times New Roman" w:cs="Times New Roman"/>
          <w:sz w:val="24"/>
          <w:szCs w:val="24"/>
        </w:rPr>
        <w:t xml:space="preserve">, +447765251080, </w:t>
      </w:r>
      <w:hyperlink r:id="rId8" w:history="1">
        <w:r w:rsidR="00044AE5" w:rsidRPr="001D16D3">
          <w:rPr>
            <w:rStyle w:val="Hyperlink"/>
            <w:rFonts w:ascii="Times New Roman" w:hAnsi="Times New Roman" w:cs="Times New Roman"/>
            <w:color w:val="auto"/>
            <w:sz w:val="24"/>
            <w:szCs w:val="24"/>
          </w:rPr>
          <w:t>abpfern@gmail.com</w:t>
        </w:r>
      </w:hyperlink>
      <w:r w:rsidRPr="001D16D3">
        <w:rPr>
          <w:rFonts w:ascii="Times New Roman" w:hAnsi="Times New Roman" w:cs="Times New Roman"/>
          <w:sz w:val="24"/>
          <w:szCs w:val="24"/>
        </w:rPr>
        <w:t>.</w:t>
      </w:r>
    </w:p>
    <w:p w14:paraId="6F4DD141" w14:textId="60F0F485" w:rsidR="00D1544E" w:rsidRPr="001D16D3" w:rsidRDefault="007C46CC"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David Bannerman, Department of Experimental Psychology, University of Oxford, Oxford. OX1 3UD, +441865271426, </w:t>
      </w:r>
      <w:hyperlink r:id="rId9" w:history="1">
        <w:r w:rsidR="00D1544E" w:rsidRPr="001D16D3">
          <w:rPr>
            <w:rStyle w:val="Hyperlink"/>
            <w:rFonts w:ascii="Times New Roman" w:hAnsi="Times New Roman" w:cs="Times New Roman"/>
            <w:sz w:val="24"/>
            <w:szCs w:val="24"/>
          </w:rPr>
          <w:t>david.bannerman@psy.ox.ac.uk</w:t>
        </w:r>
      </w:hyperlink>
      <w:r w:rsidRPr="001D16D3">
        <w:rPr>
          <w:rFonts w:ascii="Times New Roman" w:hAnsi="Times New Roman" w:cs="Times New Roman"/>
          <w:sz w:val="24"/>
          <w:szCs w:val="24"/>
        </w:rPr>
        <w:t>.</w:t>
      </w:r>
    </w:p>
    <w:p w14:paraId="1284C684" w14:textId="1761AE57" w:rsidR="00044AE5" w:rsidRPr="001D16D3" w:rsidRDefault="00BF4C3A"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Key words:</w:t>
      </w:r>
      <w:r w:rsidRPr="001D16D3">
        <w:rPr>
          <w:rFonts w:ascii="Times New Roman" w:hAnsi="Times New Roman" w:cs="Times New Roman"/>
          <w:sz w:val="24"/>
          <w:szCs w:val="24"/>
        </w:rPr>
        <w:t xml:space="preserve"> </w:t>
      </w:r>
      <w:r w:rsidR="007C46CC" w:rsidRPr="001D16D3">
        <w:rPr>
          <w:rFonts w:ascii="Times New Roman" w:hAnsi="Times New Roman" w:cs="Times New Roman"/>
          <w:sz w:val="24"/>
          <w:szCs w:val="24"/>
        </w:rPr>
        <w:t>GluA1</w:t>
      </w:r>
      <w:r w:rsidR="003E644B" w:rsidRPr="001D16D3">
        <w:rPr>
          <w:rFonts w:ascii="Times New Roman" w:hAnsi="Times New Roman" w:cs="Times New Roman"/>
          <w:sz w:val="24"/>
          <w:szCs w:val="24"/>
        </w:rPr>
        <w:t>, AMPA</w:t>
      </w:r>
      <w:r w:rsidR="007C46CC" w:rsidRPr="001D16D3">
        <w:rPr>
          <w:rFonts w:ascii="Times New Roman" w:hAnsi="Times New Roman" w:cs="Times New Roman"/>
          <w:sz w:val="24"/>
          <w:szCs w:val="24"/>
        </w:rPr>
        <w:t xml:space="preserve"> receptors</w:t>
      </w:r>
      <w:r w:rsidR="003E644B" w:rsidRPr="001D16D3">
        <w:rPr>
          <w:rFonts w:ascii="Times New Roman" w:hAnsi="Times New Roman" w:cs="Times New Roman"/>
          <w:sz w:val="24"/>
          <w:szCs w:val="24"/>
        </w:rPr>
        <w:t xml:space="preserve">, </w:t>
      </w:r>
      <w:r w:rsidR="007C46CC" w:rsidRPr="001D16D3">
        <w:rPr>
          <w:rFonts w:ascii="Times New Roman" w:hAnsi="Times New Roman" w:cs="Times New Roman"/>
          <w:sz w:val="24"/>
          <w:szCs w:val="24"/>
        </w:rPr>
        <w:t>synaptic plasticity, goal-directed, spatial learning</w:t>
      </w:r>
    </w:p>
    <w:p w14:paraId="0AC069A8" w14:textId="4B5DFA08" w:rsidR="00044AE5" w:rsidRPr="001D16D3" w:rsidRDefault="007C46CC" w:rsidP="00D1544E">
      <w:pPr>
        <w:rPr>
          <w:rFonts w:ascii="Times New Roman" w:hAnsi="Times New Roman" w:cs="Times New Roman"/>
          <w:b/>
          <w:sz w:val="24"/>
          <w:szCs w:val="24"/>
        </w:rPr>
      </w:pPr>
      <w:r w:rsidRPr="001D16D3">
        <w:rPr>
          <w:rFonts w:ascii="Times New Roman" w:hAnsi="Times New Roman" w:cs="Times New Roman"/>
          <w:b/>
          <w:sz w:val="24"/>
          <w:szCs w:val="24"/>
        </w:rPr>
        <w:br w:type="page"/>
      </w:r>
      <w:r w:rsidR="00BF4C3A" w:rsidRPr="001D16D3">
        <w:rPr>
          <w:rFonts w:ascii="Times New Roman" w:hAnsi="Times New Roman" w:cs="Times New Roman"/>
          <w:b/>
          <w:sz w:val="24"/>
          <w:szCs w:val="24"/>
        </w:rPr>
        <w:lastRenderedPageBreak/>
        <w:t>ABSTRACT (250)</w:t>
      </w:r>
    </w:p>
    <w:p w14:paraId="5F130E8F" w14:textId="67FCFB03" w:rsidR="00B51343" w:rsidRPr="001D16D3" w:rsidRDefault="00AF1B8D"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Genome-wide association studies and post-mortem investigations have implicated the GluA1 subunit of the AMPAR in schizophrenia. GluA1</w:t>
      </w:r>
      <w:r w:rsidR="00A374E5" w:rsidRPr="001D16D3">
        <w:rPr>
          <w:rFonts w:ascii="Times New Roman" w:hAnsi="Times New Roman" w:cs="Times New Roman"/>
          <w:sz w:val="24"/>
          <w:szCs w:val="24"/>
        </w:rPr>
        <w:t xml:space="preserve">, coded by the </w:t>
      </w:r>
      <w:r w:rsidR="00A374E5" w:rsidRPr="001D16D3">
        <w:rPr>
          <w:rFonts w:ascii="Times New Roman" w:hAnsi="Times New Roman" w:cs="Times New Roman"/>
          <w:i/>
          <w:sz w:val="24"/>
          <w:szCs w:val="24"/>
        </w:rPr>
        <w:t>Gria1</w:t>
      </w:r>
      <w:r w:rsidR="00A374E5" w:rsidRPr="001D16D3">
        <w:rPr>
          <w:rFonts w:ascii="Times New Roman" w:hAnsi="Times New Roman" w:cs="Times New Roman"/>
          <w:sz w:val="24"/>
          <w:szCs w:val="24"/>
        </w:rPr>
        <w:t xml:space="preserve"> gene,</w:t>
      </w:r>
      <w:r w:rsidRPr="001D16D3">
        <w:rPr>
          <w:rFonts w:ascii="Times New Roman" w:hAnsi="Times New Roman" w:cs="Times New Roman"/>
          <w:sz w:val="24"/>
          <w:szCs w:val="24"/>
        </w:rPr>
        <w:t xml:space="preserve"> plays an important role in AMPAR trafficking and synaptic plasticity</w:t>
      </w:r>
      <w:r w:rsidR="00A374E5" w:rsidRPr="001D16D3">
        <w:rPr>
          <w:rFonts w:ascii="Times New Roman" w:hAnsi="Times New Roman" w:cs="Times New Roman"/>
          <w:sz w:val="24"/>
          <w:szCs w:val="24"/>
        </w:rPr>
        <w:t xml:space="preserve">. </w:t>
      </w:r>
      <w:r w:rsidR="00A374E5" w:rsidRPr="001D16D3">
        <w:rPr>
          <w:rFonts w:ascii="Times New Roman" w:hAnsi="Times New Roman" w:cs="Times New Roman"/>
          <w:i/>
          <w:sz w:val="24"/>
          <w:szCs w:val="24"/>
        </w:rPr>
        <w:t>Gria1</w:t>
      </w:r>
      <w:r w:rsidR="00A374E5" w:rsidRPr="001D16D3">
        <w:rPr>
          <w:rFonts w:ascii="Times New Roman" w:hAnsi="Times New Roman" w:cs="Times New Roman"/>
          <w:i/>
          <w:sz w:val="24"/>
          <w:szCs w:val="24"/>
          <w:vertAlign w:val="superscript"/>
        </w:rPr>
        <w:t>-/-</w:t>
      </w:r>
      <w:r w:rsidR="00A374E5" w:rsidRPr="001D16D3">
        <w:rPr>
          <w:rFonts w:ascii="Times New Roman" w:hAnsi="Times New Roman" w:cs="Times New Roman"/>
          <w:sz w:val="24"/>
          <w:szCs w:val="24"/>
        </w:rPr>
        <w:t xml:space="preserve"> mice therefore represent an important experimental tool for investigating the role of GluA1 dysfunction</w:t>
      </w:r>
      <w:del w:id="3" w:author="Microsoft Office User" w:date="2017-05-29T20:46:00Z">
        <w:r w:rsidR="00A374E5" w:rsidRPr="001D16D3" w:rsidDel="009B4C5C">
          <w:rPr>
            <w:rFonts w:ascii="Times New Roman" w:hAnsi="Times New Roman" w:cs="Times New Roman"/>
            <w:sz w:val="24"/>
            <w:szCs w:val="24"/>
          </w:rPr>
          <w:delText>, and consequent deficits in synaptic plasticity,</w:delText>
        </w:r>
      </w:del>
      <w:r w:rsidR="00A374E5" w:rsidRPr="001D16D3">
        <w:rPr>
          <w:rFonts w:ascii="Times New Roman" w:hAnsi="Times New Roman" w:cs="Times New Roman"/>
          <w:sz w:val="24"/>
          <w:szCs w:val="24"/>
        </w:rPr>
        <w:t xml:space="preserve"> in behaviours relevant to schizophrenia. </w:t>
      </w:r>
      <w:r w:rsidR="00B66CD2" w:rsidRPr="001D16D3">
        <w:rPr>
          <w:rFonts w:ascii="Times New Roman" w:hAnsi="Times New Roman" w:cs="Times New Roman"/>
          <w:sz w:val="24"/>
          <w:szCs w:val="24"/>
        </w:rPr>
        <w:t>Here</w:t>
      </w:r>
      <w:r w:rsidR="00F635CB" w:rsidRPr="001D16D3">
        <w:rPr>
          <w:rFonts w:ascii="Times New Roman" w:hAnsi="Times New Roman" w:cs="Times New Roman"/>
          <w:sz w:val="24"/>
          <w:szCs w:val="24"/>
        </w:rPr>
        <w:t xml:space="preserve"> we investigated the effects of GluA1 deletion on the balance between goal-directed (model based) and habitual (model-free) modes of behaviour</w:t>
      </w:r>
      <w:r w:rsidR="00F534FD" w:rsidRPr="001D16D3">
        <w:rPr>
          <w:rFonts w:ascii="Times New Roman" w:hAnsi="Times New Roman" w:cs="Times New Roman"/>
          <w:sz w:val="24"/>
          <w:szCs w:val="24"/>
        </w:rPr>
        <w:t xml:space="preserve">, which </w:t>
      </w:r>
      <w:r w:rsidR="00B15528" w:rsidRPr="001D16D3">
        <w:rPr>
          <w:rFonts w:ascii="Times New Roman" w:hAnsi="Times New Roman" w:cs="Times New Roman"/>
          <w:sz w:val="24"/>
          <w:szCs w:val="24"/>
        </w:rPr>
        <w:t>is</w:t>
      </w:r>
      <w:r w:rsidR="00F534FD" w:rsidRPr="001D16D3">
        <w:rPr>
          <w:rFonts w:ascii="Times New Roman" w:hAnsi="Times New Roman" w:cs="Times New Roman"/>
          <w:sz w:val="24"/>
          <w:szCs w:val="24"/>
        </w:rPr>
        <w:t xml:space="preserve"> altered in schizophrenics</w:t>
      </w:r>
      <w:r w:rsidR="00F635CB" w:rsidRPr="001D16D3">
        <w:rPr>
          <w:rFonts w:ascii="Times New Roman" w:hAnsi="Times New Roman" w:cs="Times New Roman"/>
          <w:sz w:val="24"/>
          <w:szCs w:val="24"/>
        </w:rPr>
        <w:t>. In Experiment 1</w:t>
      </w:r>
      <w:r w:rsidR="00F534FD" w:rsidRPr="001D16D3">
        <w:rPr>
          <w:rFonts w:ascii="Times New Roman" w:hAnsi="Times New Roman" w:cs="Times New Roman"/>
          <w:sz w:val="24"/>
          <w:szCs w:val="24"/>
        </w:rPr>
        <w:t xml:space="preserve"> we </w:t>
      </w:r>
      <w:r w:rsidR="006F40A6" w:rsidRPr="001D16D3">
        <w:rPr>
          <w:rFonts w:ascii="Times New Roman" w:hAnsi="Times New Roman" w:cs="Times New Roman"/>
          <w:sz w:val="24"/>
          <w:szCs w:val="24"/>
        </w:rPr>
        <w:t xml:space="preserve">demonstrate that while the behaviour of wild-type mice was goal-directed during performance of a modified spatial </w:t>
      </w:r>
      <w:r w:rsidR="00F534FD" w:rsidRPr="001D16D3">
        <w:rPr>
          <w:rFonts w:ascii="Times New Roman" w:hAnsi="Times New Roman" w:cs="Times New Roman"/>
          <w:sz w:val="24"/>
          <w:szCs w:val="24"/>
        </w:rPr>
        <w:t>reference memory radial maze task</w:t>
      </w:r>
      <w:r w:rsidR="006F40A6" w:rsidRPr="001D16D3">
        <w:rPr>
          <w:rFonts w:ascii="Times New Roman" w:hAnsi="Times New Roman" w:cs="Times New Roman"/>
          <w:sz w:val="24"/>
          <w:szCs w:val="24"/>
        </w:rPr>
        <w:t xml:space="preserve"> (assessed by a devaluation procedure with satiety),</w:t>
      </w:r>
      <w:r w:rsidR="00F534FD" w:rsidRPr="001D16D3">
        <w:rPr>
          <w:rFonts w:ascii="Times New Roman" w:hAnsi="Times New Roman" w:cs="Times New Roman"/>
          <w:sz w:val="24"/>
          <w:szCs w:val="24"/>
        </w:rPr>
        <w:t xml:space="preserve"> </w:t>
      </w:r>
      <w:r w:rsidR="00F534FD" w:rsidRPr="001D16D3">
        <w:rPr>
          <w:rFonts w:ascii="Times New Roman" w:hAnsi="Times New Roman" w:cs="Times New Roman"/>
          <w:i/>
          <w:sz w:val="24"/>
          <w:szCs w:val="24"/>
        </w:rPr>
        <w:t>Gria1</w:t>
      </w:r>
      <w:r w:rsidR="00F534FD" w:rsidRPr="001D16D3">
        <w:rPr>
          <w:rFonts w:ascii="Times New Roman" w:hAnsi="Times New Roman" w:cs="Times New Roman"/>
          <w:i/>
          <w:sz w:val="24"/>
          <w:szCs w:val="24"/>
          <w:vertAlign w:val="superscript"/>
        </w:rPr>
        <w:t>-/-</w:t>
      </w:r>
      <w:r w:rsidR="00F534FD" w:rsidRPr="001D16D3">
        <w:rPr>
          <w:rFonts w:ascii="Times New Roman" w:hAnsi="Times New Roman" w:cs="Times New Roman"/>
          <w:sz w:val="24"/>
          <w:szCs w:val="24"/>
        </w:rPr>
        <w:t xml:space="preserve"> mice </w:t>
      </w:r>
      <w:r w:rsidR="006F40A6" w:rsidRPr="001D16D3">
        <w:rPr>
          <w:rFonts w:ascii="Times New Roman" w:hAnsi="Times New Roman" w:cs="Times New Roman"/>
          <w:sz w:val="24"/>
          <w:szCs w:val="24"/>
        </w:rPr>
        <w:t>exhibited</w:t>
      </w:r>
      <w:r w:rsidR="00F534FD" w:rsidRPr="001D16D3">
        <w:rPr>
          <w:rFonts w:ascii="Times New Roman" w:hAnsi="Times New Roman" w:cs="Times New Roman"/>
          <w:sz w:val="24"/>
          <w:szCs w:val="24"/>
        </w:rPr>
        <w:t xml:space="preserve"> habitual </w:t>
      </w:r>
      <w:del w:id="4" w:author="Microsoft Office User" w:date="2017-05-29T20:46:00Z">
        <w:r w:rsidR="00F534FD" w:rsidRPr="001D16D3" w:rsidDel="009B4C5C">
          <w:rPr>
            <w:rFonts w:ascii="Times New Roman" w:hAnsi="Times New Roman" w:cs="Times New Roman"/>
            <w:sz w:val="24"/>
            <w:szCs w:val="24"/>
          </w:rPr>
          <w:delText>responding</w:delText>
        </w:r>
      </w:del>
      <w:ins w:id="5" w:author="Microsoft Office User" w:date="2017-05-29T20:46:00Z">
        <w:r w:rsidR="009B4C5C" w:rsidRPr="001D16D3">
          <w:rPr>
            <w:rFonts w:ascii="Times New Roman" w:hAnsi="Times New Roman" w:cs="Times New Roman"/>
            <w:sz w:val="24"/>
            <w:szCs w:val="24"/>
          </w:rPr>
          <w:t>behaviour</w:t>
        </w:r>
      </w:ins>
      <w:r w:rsidR="00F534FD" w:rsidRPr="001D16D3">
        <w:rPr>
          <w:rFonts w:ascii="Times New Roman" w:hAnsi="Times New Roman" w:cs="Times New Roman"/>
          <w:sz w:val="24"/>
          <w:szCs w:val="24"/>
        </w:rPr>
        <w:t xml:space="preserve">. In Experiment 2 we used a two-lever, operant task and showed </w:t>
      </w:r>
      <w:r w:rsidR="00B51343" w:rsidRPr="001D16D3">
        <w:rPr>
          <w:rFonts w:ascii="Times New Roman" w:hAnsi="Times New Roman" w:cs="Times New Roman"/>
          <w:sz w:val="24"/>
          <w:szCs w:val="24"/>
        </w:rPr>
        <w:t>that</w:t>
      </w:r>
      <w:r w:rsidR="006F40A6" w:rsidRPr="001D16D3">
        <w:rPr>
          <w:rFonts w:ascii="Times New Roman" w:hAnsi="Times New Roman" w:cs="Times New Roman"/>
          <w:sz w:val="24"/>
          <w:szCs w:val="24"/>
        </w:rPr>
        <w:t xml:space="preserve"> both wild-type and</w:t>
      </w:r>
      <w:r w:rsidR="00B51343" w:rsidRPr="001D16D3">
        <w:rPr>
          <w:rFonts w:ascii="Times New Roman" w:hAnsi="Times New Roman" w:cs="Times New Roman"/>
          <w:sz w:val="24"/>
          <w:szCs w:val="24"/>
        </w:rPr>
        <w:t xml:space="preserve"> </w:t>
      </w:r>
      <w:r w:rsidR="00B51343" w:rsidRPr="001D16D3">
        <w:rPr>
          <w:rFonts w:ascii="Times New Roman" w:hAnsi="Times New Roman" w:cs="Times New Roman"/>
          <w:i/>
          <w:sz w:val="24"/>
          <w:szCs w:val="24"/>
        </w:rPr>
        <w:t>Gria1</w:t>
      </w:r>
      <w:r w:rsidR="00B51343" w:rsidRPr="001D16D3">
        <w:rPr>
          <w:rFonts w:ascii="Times New Roman" w:hAnsi="Times New Roman" w:cs="Times New Roman"/>
          <w:i/>
          <w:sz w:val="24"/>
          <w:szCs w:val="24"/>
          <w:vertAlign w:val="superscript"/>
        </w:rPr>
        <w:t>-/-</w:t>
      </w:r>
      <w:r w:rsidR="00B51343" w:rsidRPr="001D16D3">
        <w:rPr>
          <w:rFonts w:ascii="Times New Roman" w:hAnsi="Times New Roman" w:cs="Times New Roman"/>
          <w:sz w:val="24"/>
          <w:szCs w:val="24"/>
        </w:rPr>
        <w:t xml:space="preserve"> mice </w:t>
      </w:r>
      <w:del w:id="6" w:author="Microsoft Office User" w:date="2017-05-29T20:48:00Z">
        <w:r w:rsidR="00B66CD2" w:rsidRPr="001D16D3" w:rsidDel="001D16D3">
          <w:rPr>
            <w:rFonts w:ascii="Times New Roman" w:hAnsi="Times New Roman" w:cs="Times New Roman"/>
            <w:sz w:val="24"/>
            <w:szCs w:val="24"/>
          </w:rPr>
          <w:delText>could</w:delText>
        </w:r>
        <w:r w:rsidR="00B51343" w:rsidRPr="001D16D3" w:rsidDel="001D16D3">
          <w:rPr>
            <w:rFonts w:ascii="Times New Roman" w:hAnsi="Times New Roman" w:cs="Times New Roman"/>
            <w:sz w:val="24"/>
            <w:szCs w:val="24"/>
          </w:rPr>
          <w:delText xml:space="preserve"> access a representation of the sensory-specific aspects of a reward and link this to its incentive value, </w:delText>
        </w:r>
        <w:r w:rsidR="00F534FD" w:rsidRPr="001D16D3" w:rsidDel="001D16D3">
          <w:rPr>
            <w:rFonts w:ascii="Times New Roman" w:hAnsi="Times New Roman" w:cs="Times New Roman"/>
            <w:sz w:val="24"/>
            <w:szCs w:val="24"/>
          </w:rPr>
          <w:delText xml:space="preserve">and thus </w:delText>
        </w:r>
        <w:r w:rsidR="00B66CD2" w:rsidRPr="001D16D3" w:rsidDel="001D16D3">
          <w:rPr>
            <w:rFonts w:ascii="Times New Roman" w:hAnsi="Times New Roman" w:cs="Times New Roman"/>
            <w:sz w:val="24"/>
            <w:szCs w:val="24"/>
          </w:rPr>
          <w:delText xml:space="preserve">can </w:delText>
        </w:r>
        <w:r w:rsidR="00F534FD" w:rsidRPr="001D16D3" w:rsidDel="001D16D3">
          <w:rPr>
            <w:rFonts w:ascii="Times New Roman" w:hAnsi="Times New Roman" w:cs="Times New Roman"/>
            <w:sz w:val="24"/>
            <w:szCs w:val="24"/>
          </w:rPr>
          <w:delText>exhibit</w:delText>
        </w:r>
        <w:r w:rsidR="00B51343" w:rsidRPr="001D16D3" w:rsidDel="001D16D3">
          <w:rPr>
            <w:rFonts w:ascii="Times New Roman" w:hAnsi="Times New Roman" w:cs="Times New Roman"/>
            <w:sz w:val="24"/>
            <w:szCs w:val="24"/>
          </w:rPr>
          <w:delText xml:space="preserve"> goal-directed behaviour</w:delText>
        </w:r>
      </w:del>
      <w:ins w:id="7" w:author="Microsoft Office User" w:date="2017-05-29T20:48:00Z">
        <w:r w:rsidR="001D16D3" w:rsidRPr="001D16D3">
          <w:rPr>
            <w:rFonts w:ascii="Times New Roman" w:hAnsi="Times New Roman" w:cs="Times New Roman"/>
            <w:sz w:val="24"/>
            <w:szCs w:val="24"/>
          </w:rPr>
          <w:t>demonstrated sensory-specific devaluation, necessary for goal-directed behaviour</w:t>
        </w:r>
      </w:ins>
      <w:r w:rsidR="00B51343" w:rsidRPr="001D16D3">
        <w:rPr>
          <w:rFonts w:ascii="Times New Roman" w:hAnsi="Times New Roman" w:cs="Times New Roman"/>
          <w:sz w:val="24"/>
          <w:szCs w:val="24"/>
        </w:rPr>
        <w:t xml:space="preserve">. </w:t>
      </w:r>
      <w:r w:rsidR="00127901" w:rsidRPr="001D16D3">
        <w:rPr>
          <w:rFonts w:ascii="Times New Roman" w:hAnsi="Times New Roman" w:cs="Times New Roman"/>
          <w:sz w:val="24"/>
          <w:szCs w:val="24"/>
        </w:rPr>
        <w:t>I</w:t>
      </w:r>
      <w:r w:rsidR="000A327C" w:rsidRPr="001D16D3">
        <w:rPr>
          <w:rFonts w:ascii="Times New Roman" w:hAnsi="Times New Roman" w:cs="Times New Roman"/>
          <w:sz w:val="24"/>
          <w:szCs w:val="24"/>
        </w:rPr>
        <w:t xml:space="preserve">n Experiment 3 we found that although </w:t>
      </w:r>
      <w:r w:rsidR="000A327C" w:rsidRPr="001D16D3">
        <w:rPr>
          <w:rFonts w:ascii="Times New Roman" w:hAnsi="Times New Roman" w:cs="Times New Roman"/>
          <w:i/>
          <w:sz w:val="24"/>
          <w:szCs w:val="24"/>
        </w:rPr>
        <w:t>Gria1</w:t>
      </w:r>
      <w:r w:rsidR="000A327C" w:rsidRPr="001D16D3">
        <w:rPr>
          <w:rFonts w:ascii="Times New Roman" w:hAnsi="Times New Roman" w:cs="Times New Roman"/>
          <w:i/>
          <w:sz w:val="24"/>
          <w:szCs w:val="24"/>
          <w:vertAlign w:val="superscript"/>
        </w:rPr>
        <w:t>-/-</w:t>
      </w:r>
      <w:r w:rsidR="000A327C" w:rsidRPr="001D16D3">
        <w:rPr>
          <w:rFonts w:ascii="Times New Roman" w:hAnsi="Times New Roman" w:cs="Times New Roman"/>
          <w:sz w:val="24"/>
          <w:szCs w:val="24"/>
        </w:rPr>
        <w:t xml:space="preserve"> mice were initially goal-directed in their behaviour</w:t>
      </w:r>
      <w:r w:rsidR="00B66CD2" w:rsidRPr="001D16D3">
        <w:rPr>
          <w:rFonts w:ascii="Times New Roman" w:hAnsi="Times New Roman" w:cs="Times New Roman"/>
          <w:sz w:val="24"/>
          <w:szCs w:val="24"/>
        </w:rPr>
        <w:t xml:space="preserve"> on a single lever operant task</w:t>
      </w:r>
      <w:r w:rsidR="000A327C" w:rsidRPr="001D16D3">
        <w:rPr>
          <w:rFonts w:ascii="Times New Roman" w:hAnsi="Times New Roman" w:cs="Times New Roman"/>
          <w:sz w:val="24"/>
          <w:szCs w:val="24"/>
        </w:rPr>
        <w:t xml:space="preserve">, they </w:t>
      </w:r>
      <w:r w:rsidR="006F40A6" w:rsidRPr="001D16D3">
        <w:rPr>
          <w:rFonts w:ascii="Times New Roman" w:hAnsi="Times New Roman" w:cs="Times New Roman"/>
          <w:sz w:val="24"/>
          <w:szCs w:val="24"/>
        </w:rPr>
        <w:t>later became</w:t>
      </w:r>
      <w:r w:rsidR="000A327C" w:rsidRPr="001D16D3">
        <w:rPr>
          <w:rFonts w:ascii="Times New Roman" w:hAnsi="Times New Roman" w:cs="Times New Roman"/>
          <w:sz w:val="24"/>
          <w:szCs w:val="24"/>
        </w:rPr>
        <w:t xml:space="preserve"> habitual in responding </w:t>
      </w:r>
      <w:r w:rsidR="006F40A6" w:rsidRPr="001D16D3">
        <w:rPr>
          <w:rFonts w:ascii="Times New Roman" w:hAnsi="Times New Roman" w:cs="Times New Roman"/>
          <w:sz w:val="24"/>
          <w:szCs w:val="24"/>
        </w:rPr>
        <w:t>after continued</w:t>
      </w:r>
      <w:r w:rsidR="000A327C" w:rsidRPr="001D16D3">
        <w:rPr>
          <w:rFonts w:ascii="Times New Roman" w:hAnsi="Times New Roman" w:cs="Times New Roman"/>
          <w:sz w:val="24"/>
          <w:szCs w:val="24"/>
        </w:rPr>
        <w:t xml:space="preserve"> training. In contrast, WT mice remained goal-directed and sensitive to devaluation throughout. O</w:t>
      </w:r>
      <w:r w:rsidR="00B51343" w:rsidRPr="001D16D3">
        <w:rPr>
          <w:rFonts w:ascii="Times New Roman" w:hAnsi="Times New Roman" w:cs="Times New Roman"/>
          <w:sz w:val="24"/>
          <w:szCs w:val="24"/>
        </w:rPr>
        <w:t xml:space="preserve">ur data </w:t>
      </w:r>
      <w:r w:rsidR="000A327C" w:rsidRPr="001D16D3">
        <w:rPr>
          <w:rFonts w:ascii="Times New Roman" w:hAnsi="Times New Roman" w:cs="Times New Roman"/>
          <w:sz w:val="24"/>
          <w:szCs w:val="24"/>
        </w:rPr>
        <w:t xml:space="preserve">therefore </w:t>
      </w:r>
      <w:r w:rsidR="00B51343" w:rsidRPr="001D16D3">
        <w:rPr>
          <w:rFonts w:ascii="Times New Roman" w:hAnsi="Times New Roman" w:cs="Times New Roman"/>
          <w:sz w:val="24"/>
          <w:szCs w:val="24"/>
        </w:rPr>
        <w:t xml:space="preserve">suggest that the increased propensity for habitual behaviour in </w:t>
      </w:r>
      <w:r w:rsidR="00B51343" w:rsidRPr="001D16D3">
        <w:rPr>
          <w:rFonts w:ascii="Times New Roman" w:hAnsi="Times New Roman" w:cs="Times New Roman"/>
          <w:i/>
          <w:sz w:val="24"/>
          <w:szCs w:val="24"/>
        </w:rPr>
        <w:t>Gria1</w:t>
      </w:r>
      <w:r w:rsidR="00B51343" w:rsidRPr="001D16D3">
        <w:rPr>
          <w:rFonts w:ascii="Times New Roman" w:hAnsi="Times New Roman" w:cs="Times New Roman"/>
          <w:i/>
          <w:sz w:val="24"/>
          <w:szCs w:val="24"/>
          <w:vertAlign w:val="superscript"/>
        </w:rPr>
        <w:t>-/-</w:t>
      </w:r>
      <w:r w:rsidR="00B51343" w:rsidRPr="001D16D3">
        <w:rPr>
          <w:rFonts w:ascii="Times New Roman" w:hAnsi="Times New Roman" w:cs="Times New Roman"/>
          <w:sz w:val="24"/>
          <w:szCs w:val="24"/>
        </w:rPr>
        <w:t xml:space="preserve"> mice likely reflects </w:t>
      </w:r>
      <w:r w:rsidR="000D2993" w:rsidRPr="001D16D3">
        <w:rPr>
          <w:rFonts w:ascii="Times New Roman" w:hAnsi="Times New Roman" w:cs="Times New Roman"/>
          <w:sz w:val="24"/>
          <w:szCs w:val="24"/>
        </w:rPr>
        <w:t>differences in associative learning</w:t>
      </w:r>
      <w:r w:rsidR="000D2993" w:rsidRPr="001D16D3">
        <w:rPr>
          <w:rStyle w:val="CommentReference"/>
          <w:rFonts w:ascii="Times New Roman" w:hAnsi="Times New Roman" w:cs="Times New Roman"/>
          <w:sz w:val="24"/>
          <w:szCs w:val="24"/>
        </w:rPr>
        <w:annotationRef/>
      </w:r>
      <w:r w:rsidR="000D2993" w:rsidRPr="001D16D3">
        <w:rPr>
          <w:rFonts w:ascii="Times New Roman" w:hAnsi="Times New Roman" w:cs="Times New Roman"/>
          <w:sz w:val="24"/>
          <w:szCs w:val="24"/>
        </w:rPr>
        <w:t xml:space="preserve"> and the rate at which asymptotic levels of performance are attained</w:t>
      </w:r>
      <w:r w:rsidR="00B51343" w:rsidRPr="001D16D3">
        <w:rPr>
          <w:rFonts w:ascii="Times New Roman" w:hAnsi="Times New Roman" w:cs="Times New Roman"/>
          <w:sz w:val="24"/>
          <w:szCs w:val="24"/>
        </w:rPr>
        <w:t>. This may have important implications for understanding the tenacity of delusion</w:t>
      </w:r>
      <w:r w:rsidR="00394D52" w:rsidRPr="001D16D3">
        <w:rPr>
          <w:rFonts w:ascii="Times New Roman" w:hAnsi="Times New Roman" w:cs="Times New Roman"/>
          <w:sz w:val="24"/>
          <w:szCs w:val="24"/>
        </w:rPr>
        <w:t>s</w:t>
      </w:r>
      <w:r w:rsidR="00B51343" w:rsidRPr="001D16D3">
        <w:rPr>
          <w:rFonts w:ascii="Times New Roman" w:hAnsi="Times New Roman" w:cs="Times New Roman"/>
          <w:sz w:val="24"/>
          <w:szCs w:val="24"/>
        </w:rPr>
        <w:t xml:space="preserve"> in psychotic disorders like schizophrenia.</w:t>
      </w:r>
    </w:p>
    <w:p w14:paraId="7B4A8AED" w14:textId="1A84D5FD" w:rsidR="000A327C" w:rsidRPr="001D16D3" w:rsidRDefault="00B66CD2">
      <w:pPr>
        <w:tabs>
          <w:tab w:val="center" w:pos="4513"/>
        </w:tabs>
        <w:spacing w:after="120" w:line="480" w:lineRule="auto"/>
        <w:jc w:val="both"/>
        <w:rPr>
          <w:rFonts w:ascii="Times New Roman" w:hAnsi="Times New Roman" w:cs="Times New Roman"/>
          <w:sz w:val="24"/>
          <w:szCs w:val="24"/>
        </w:rPr>
        <w:pPrChange w:id="8" w:author="Microsoft Office User" w:date="2017-06-07T11:53:00Z">
          <w:pPr>
            <w:spacing w:after="120" w:line="480" w:lineRule="auto"/>
            <w:jc w:val="both"/>
          </w:pPr>
        </w:pPrChange>
      </w:pPr>
      <w:r w:rsidRPr="001D16D3">
        <w:rPr>
          <w:rFonts w:ascii="Times New Roman" w:hAnsi="Times New Roman" w:cs="Times New Roman"/>
          <w:sz w:val="24"/>
          <w:szCs w:val="24"/>
        </w:rPr>
        <w:t>25</w:t>
      </w:r>
      <w:r w:rsidR="00327651" w:rsidRPr="001D16D3">
        <w:rPr>
          <w:rFonts w:ascii="Times New Roman" w:hAnsi="Times New Roman" w:cs="Times New Roman"/>
          <w:sz w:val="24"/>
          <w:szCs w:val="24"/>
        </w:rPr>
        <w:t>0</w:t>
      </w:r>
      <w:ins w:id="9" w:author="Microsoft Office User" w:date="2017-06-07T12:40:00Z">
        <w:r w:rsidR="00A56836">
          <w:rPr>
            <w:rFonts w:ascii="Times New Roman" w:hAnsi="Times New Roman" w:cs="Times New Roman"/>
            <w:sz w:val="24"/>
            <w:szCs w:val="24"/>
          </w:rPr>
          <w:t>.</w:t>
        </w:r>
      </w:ins>
    </w:p>
    <w:p w14:paraId="0EE40082" w14:textId="77777777" w:rsidR="00044AE5" w:rsidRPr="001D16D3" w:rsidRDefault="00044AE5" w:rsidP="00204039">
      <w:pPr>
        <w:spacing w:after="120" w:line="480" w:lineRule="auto"/>
        <w:jc w:val="both"/>
        <w:rPr>
          <w:rFonts w:ascii="Times New Roman" w:hAnsi="Times New Roman" w:cs="Times New Roman"/>
          <w:sz w:val="24"/>
          <w:szCs w:val="24"/>
        </w:rPr>
      </w:pPr>
    </w:p>
    <w:p w14:paraId="1F42299C" w14:textId="77777777" w:rsidR="00327651" w:rsidRPr="001D16D3" w:rsidRDefault="00327651">
      <w:pPr>
        <w:rPr>
          <w:rFonts w:ascii="Times New Roman" w:hAnsi="Times New Roman" w:cs="Times New Roman"/>
          <w:b/>
          <w:sz w:val="24"/>
          <w:szCs w:val="24"/>
        </w:rPr>
      </w:pPr>
      <w:r w:rsidRPr="001D16D3">
        <w:rPr>
          <w:rFonts w:ascii="Times New Roman" w:hAnsi="Times New Roman" w:cs="Times New Roman"/>
          <w:b/>
          <w:sz w:val="24"/>
          <w:szCs w:val="24"/>
        </w:rPr>
        <w:br w:type="page"/>
      </w:r>
    </w:p>
    <w:p w14:paraId="7F7F9F16" w14:textId="771FEFDF" w:rsidR="00044AE5" w:rsidRPr="001D16D3" w:rsidRDefault="007872B2" w:rsidP="00204039">
      <w:pPr>
        <w:spacing w:after="120" w:line="480" w:lineRule="auto"/>
        <w:jc w:val="both"/>
        <w:rPr>
          <w:rFonts w:ascii="Times New Roman" w:hAnsi="Times New Roman" w:cs="Times New Roman"/>
          <w:b/>
          <w:sz w:val="24"/>
          <w:szCs w:val="24"/>
        </w:rPr>
      </w:pPr>
      <w:r w:rsidRPr="001D16D3">
        <w:rPr>
          <w:rFonts w:ascii="Times New Roman" w:hAnsi="Times New Roman" w:cs="Times New Roman"/>
          <w:b/>
          <w:sz w:val="24"/>
          <w:szCs w:val="24"/>
        </w:rPr>
        <w:lastRenderedPageBreak/>
        <w:t>INTRODUCTION</w:t>
      </w:r>
    </w:p>
    <w:p w14:paraId="62F767CC" w14:textId="6F368ECF" w:rsidR="007872B2"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Delusions </w:t>
      </w:r>
      <w:del w:id="10" w:author="Microsoft Office User" w:date="2017-05-29T20:49:00Z">
        <w:r w:rsidRPr="001D16D3" w:rsidDel="001D16D3">
          <w:rPr>
            <w:rFonts w:ascii="Times New Roman" w:hAnsi="Times New Roman" w:cs="Times New Roman"/>
            <w:sz w:val="24"/>
            <w:szCs w:val="24"/>
          </w:rPr>
          <w:delText xml:space="preserve">in psychotic disorders like schizophrenia </w:delText>
        </w:r>
      </w:del>
      <w:r w:rsidRPr="001D16D3">
        <w:rPr>
          <w:rFonts w:ascii="Times New Roman" w:hAnsi="Times New Roman" w:cs="Times New Roman"/>
          <w:sz w:val="24"/>
          <w:szCs w:val="24"/>
        </w:rPr>
        <w:t>are false beliefs that are thought to reflect the formation of aberrant associations (</w:t>
      </w:r>
      <w:commentRangeStart w:id="11"/>
      <w:r w:rsidRPr="001D16D3">
        <w:rPr>
          <w:rFonts w:ascii="Times New Roman" w:hAnsi="Times New Roman" w:cs="Times New Roman"/>
          <w:sz w:val="24"/>
          <w:szCs w:val="24"/>
        </w:rPr>
        <w:t xml:space="preserve">REFS: </w:t>
      </w:r>
      <w:proofErr w:type="spellStart"/>
      <w:r w:rsidRPr="001D16D3">
        <w:rPr>
          <w:rFonts w:ascii="Times New Roman" w:hAnsi="Times New Roman" w:cs="Times New Roman"/>
          <w:sz w:val="24"/>
          <w:szCs w:val="24"/>
        </w:rPr>
        <w:t>Kapur</w:t>
      </w:r>
      <w:proofErr w:type="spellEnd"/>
      <w:r w:rsidRPr="001D16D3">
        <w:rPr>
          <w:rFonts w:ascii="Times New Roman" w:hAnsi="Times New Roman" w:cs="Times New Roman"/>
          <w:sz w:val="24"/>
          <w:szCs w:val="24"/>
        </w:rPr>
        <w:t xml:space="preserve">, </w:t>
      </w:r>
      <w:proofErr w:type="spellStart"/>
      <w:r w:rsidRPr="001D16D3">
        <w:rPr>
          <w:rFonts w:ascii="Times New Roman" w:hAnsi="Times New Roman" w:cs="Times New Roman"/>
          <w:sz w:val="24"/>
          <w:szCs w:val="24"/>
        </w:rPr>
        <w:t>Gray</w:t>
      </w:r>
      <w:commentRangeEnd w:id="11"/>
      <w:proofErr w:type="spellEnd"/>
      <w:r w:rsidR="00786479" w:rsidRPr="001D16D3">
        <w:rPr>
          <w:rStyle w:val="CommentReference"/>
        </w:rPr>
        <w:commentReference w:id="11"/>
      </w:r>
      <w:r w:rsidRPr="001D16D3">
        <w:rPr>
          <w:rFonts w:ascii="Times New Roman" w:hAnsi="Times New Roman" w:cs="Times New Roman"/>
          <w:sz w:val="24"/>
          <w:szCs w:val="24"/>
        </w:rPr>
        <w:t xml:space="preserve">). A key feature of psychosis is the tenacity of delusions, with aberrant beliefs </w:t>
      </w:r>
      <w:commentRangeStart w:id="12"/>
      <w:r w:rsidRPr="001D16D3">
        <w:rPr>
          <w:rFonts w:ascii="Times New Roman" w:hAnsi="Times New Roman" w:cs="Times New Roman"/>
          <w:sz w:val="24"/>
          <w:szCs w:val="24"/>
        </w:rPr>
        <w:t>often proving highly resistant to re-evaluation</w:t>
      </w:r>
      <w:commentRangeEnd w:id="12"/>
      <w:r w:rsidR="001D16D3" w:rsidRPr="001D16D3">
        <w:rPr>
          <w:rStyle w:val="CommentReference"/>
        </w:rPr>
        <w:commentReference w:id="12"/>
      </w:r>
      <w:r w:rsidRPr="001D16D3">
        <w:rPr>
          <w:rFonts w:ascii="Times New Roman" w:hAnsi="Times New Roman" w:cs="Times New Roman"/>
          <w:sz w:val="24"/>
          <w:szCs w:val="24"/>
        </w:rPr>
        <w:t xml:space="preserve">, despite </w:t>
      </w:r>
      <w:r w:rsidR="00B17BD1" w:rsidRPr="001D16D3">
        <w:rPr>
          <w:rFonts w:ascii="Times New Roman" w:hAnsi="Times New Roman" w:cs="Times New Roman"/>
          <w:sz w:val="24"/>
          <w:szCs w:val="24"/>
        </w:rPr>
        <w:t xml:space="preserve">often overwhelming </w:t>
      </w:r>
      <w:r w:rsidRPr="001D16D3">
        <w:rPr>
          <w:rFonts w:ascii="Times New Roman" w:hAnsi="Times New Roman" w:cs="Times New Roman"/>
          <w:sz w:val="24"/>
          <w:szCs w:val="24"/>
        </w:rPr>
        <w:t xml:space="preserve">contrary evidence. As such, these beliefs could be considered to exist in isolation from any overall model of the world and thus the tenacity of delusions could be thought to resemble habits, driven by stimulus-response mechanisms (as opposed to goal-directed behaviours mediated by action-outcome learning; </w:t>
      </w:r>
      <w:commentRangeStart w:id="13"/>
      <w:r w:rsidRPr="001D16D3">
        <w:rPr>
          <w:rFonts w:ascii="Times New Roman" w:hAnsi="Times New Roman" w:cs="Times New Roman"/>
          <w:sz w:val="24"/>
          <w:szCs w:val="24"/>
        </w:rPr>
        <w:t>REFS</w:t>
      </w:r>
      <w:commentRangeEnd w:id="13"/>
      <w:r w:rsidR="00786479" w:rsidRPr="001D16D3">
        <w:rPr>
          <w:rStyle w:val="CommentReference"/>
        </w:rPr>
        <w:commentReference w:id="13"/>
      </w:r>
      <w:r w:rsidRPr="001D16D3">
        <w:rPr>
          <w:rFonts w:ascii="Times New Roman" w:hAnsi="Times New Roman" w:cs="Times New Roman"/>
          <w:sz w:val="24"/>
          <w:szCs w:val="24"/>
        </w:rPr>
        <w:t xml:space="preserve">). Consistent with this possibility, schizophrenic patients have been shown to exhibit </w:t>
      </w:r>
      <w:r w:rsidR="00327646" w:rsidRPr="001D16D3">
        <w:rPr>
          <w:rFonts w:ascii="Times New Roman" w:hAnsi="Times New Roman" w:cs="Times New Roman"/>
          <w:sz w:val="24"/>
          <w:szCs w:val="24"/>
        </w:rPr>
        <w:t xml:space="preserve">deficits in utilising action-outcome associations and display </w:t>
      </w:r>
      <w:r w:rsidRPr="001D16D3">
        <w:rPr>
          <w:rFonts w:ascii="Times New Roman" w:hAnsi="Times New Roman" w:cs="Times New Roman"/>
          <w:sz w:val="24"/>
          <w:szCs w:val="24"/>
        </w:rPr>
        <w:t>an increased propensity for habitual responding in laboratory situations (</w:t>
      </w:r>
      <w:commentRangeStart w:id="14"/>
      <w:r w:rsidRPr="001D16D3">
        <w:rPr>
          <w:rFonts w:ascii="Times New Roman" w:hAnsi="Times New Roman" w:cs="Times New Roman"/>
          <w:sz w:val="24"/>
          <w:szCs w:val="24"/>
        </w:rPr>
        <w:t>REFS</w:t>
      </w:r>
      <w:r w:rsidR="00327646" w:rsidRPr="001D16D3">
        <w:rPr>
          <w:rFonts w:ascii="Times New Roman" w:hAnsi="Times New Roman" w:cs="Times New Roman"/>
          <w:sz w:val="24"/>
          <w:szCs w:val="24"/>
        </w:rPr>
        <w:t>-Voss et al., 2010; Morris et al., 2015</w:t>
      </w:r>
      <w:commentRangeEnd w:id="14"/>
      <w:r w:rsidR="00786479" w:rsidRPr="001D16D3">
        <w:rPr>
          <w:rStyle w:val="CommentReference"/>
        </w:rPr>
        <w:commentReference w:id="14"/>
      </w:r>
      <w:r w:rsidRPr="001D16D3">
        <w:rPr>
          <w:rFonts w:ascii="Times New Roman" w:hAnsi="Times New Roman" w:cs="Times New Roman"/>
          <w:sz w:val="24"/>
          <w:szCs w:val="24"/>
        </w:rPr>
        <w:t xml:space="preserve">). However, very little is known about the processes and mechanisms that might lead to </w:t>
      </w:r>
      <w:r w:rsidR="00327646" w:rsidRPr="001D16D3">
        <w:rPr>
          <w:rFonts w:ascii="Times New Roman" w:hAnsi="Times New Roman" w:cs="Times New Roman"/>
          <w:sz w:val="24"/>
          <w:szCs w:val="24"/>
        </w:rPr>
        <w:t>this</w:t>
      </w:r>
      <w:r w:rsidRPr="001D16D3">
        <w:rPr>
          <w:rFonts w:ascii="Times New Roman" w:hAnsi="Times New Roman" w:cs="Times New Roman"/>
          <w:sz w:val="24"/>
          <w:szCs w:val="24"/>
        </w:rPr>
        <w:t xml:space="preserve"> increased propensity for model-free, habit like behaviour in schizophrenic subjects.</w:t>
      </w:r>
    </w:p>
    <w:p w14:paraId="4855DCCB" w14:textId="2F53D2B7" w:rsidR="007872B2"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In recent years, GWAS have identified over 100 genes linked to schizophrenia (</w:t>
      </w:r>
      <w:proofErr w:type="spellStart"/>
      <w:r w:rsidRPr="001D16D3">
        <w:rPr>
          <w:rFonts w:ascii="Times New Roman" w:hAnsi="Times New Roman" w:cs="Times New Roman"/>
          <w:sz w:val="24"/>
          <w:szCs w:val="24"/>
        </w:rPr>
        <w:t>Ripke</w:t>
      </w:r>
      <w:proofErr w:type="spellEnd"/>
      <w:r w:rsidRPr="001D16D3">
        <w:rPr>
          <w:rFonts w:ascii="Times New Roman" w:hAnsi="Times New Roman" w:cs="Times New Roman"/>
          <w:sz w:val="24"/>
          <w:szCs w:val="24"/>
        </w:rPr>
        <w:t xml:space="preserve"> et al., 2013; PGC, 2014). Many of these genes are associated with synapses and synaptic plasticity, including </w:t>
      </w:r>
      <w:r w:rsidRPr="001D16D3">
        <w:rPr>
          <w:rFonts w:ascii="Times New Roman" w:hAnsi="Times New Roman" w:cs="Times New Roman"/>
          <w:i/>
          <w:sz w:val="24"/>
          <w:szCs w:val="24"/>
        </w:rPr>
        <w:t>Gria1</w:t>
      </w:r>
      <w:r w:rsidRPr="001D16D3">
        <w:rPr>
          <w:rFonts w:ascii="Times New Roman" w:hAnsi="Times New Roman" w:cs="Times New Roman"/>
          <w:sz w:val="24"/>
          <w:szCs w:val="24"/>
        </w:rPr>
        <w:t xml:space="preserve"> which codes for the GluA1 subunit of the AMPA receptor (also known as </w:t>
      </w:r>
      <w:proofErr w:type="spellStart"/>
      <w:r w:rsidRPr="001D16D3">
        <w:rPr>
          <w:rFonts w:ascii="Times New Roman" w:hAnsi="Times New Roman" w:cs="Times New Roman"/>
          <w:sz w:val="24"/>
          <w:szCs w:val="24"/>
        </w:rPr>
        <w:t>GluR</w:t>
      </w:r>
      <w:proofErr w:type="spellEnd"/>
      <w:r w:rsidRPr="001D16D3">
        <w:rPr>
          <w:rFonts w:ascii="Times New Roman" w:hAnsi="Times New Roman" w:cs="Times New Roman"/>
          <w:sz w:val="24"/>
          <w:szCs w:val="24"/>
        </w:rPr>
        <w:t xml:space="preserve">-A or GluR1; see also Eastwood &amp; Harrison </w:t>
      </w:r>
      <w:commentRangeStart w:id="15"/>
      <w:r w:rsidRPr="001D16D3">
        <w:rPr>
          <w:rFonts w:ascii="Times New Roman" w:hAnsi="Times New Roman" w:cs="Times New Roman"/>
          <w:sz w:val="24"/>
          <w:szCs w:val="24"/>
        </w:rPr>
        <w:t>REFS</w:t>
      </w:r>
      <w:commentRangeEnd w:id="15"/>
      <w:r w:rsidR="00786479" w:rsidRPr="001D16D3">
        <w:rPr>
          <w:rStyle w:val="CommentReference"/>
        </w:rPr>
        <w:commentReference w:id="15"/>
      </w:r>
      <w:r w:rsidRPr="001D16D3">
        <w:rPr>
          <w:rFonts w:ascii="Times New Roman" w:hAnsi="Times New Roman" w:cs="Times New Roman"/>
          <w:sz w:val="24"/>
          <w:szCs w:val="24"/>
        </w:rPr>
        <w:t xml:space="preserve">). GluA1 may be particularly important for the trafficking of additional AMPARs into the post-synaptic membrane to strengthen synapses and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exhibit deficits in synaptic plasticity (</w:t>
      </w:r>
      <w:proofErr w:type="spellStart"/>
      <w:r w:rsidRPr="001D16D3">
        <w:rPr>
          <w:rFonts w:ascii="Times New Roman" w:hAnsi="Times New Roman" w:cs="Times New Roman"/>
          <w:sz w:val="24"/>
          <w:szCs w:val="24"/>
        </w:rPr>
        <w:t>Malinow</w:t>
      </w:r>
      <w:proofErr w:type="spellEnd"/>
      <w:r w:rsidRPr="001D16D3">
        <w:rPr>
          <w:rFonts w:ascii="Times New Roman" w:hAnsi="Times New Roman" w:cs="Times New Roman"/>
          <w:sz w:val="24"/>
          <w:szCs w:val="24"/>
        </w:rPr>
        <w:t xml:space="preserve"> &amp; </w:t>
      </w:r>
      <w:proofErr w:type="spellStart"/>
      <w:r w:rsidRPr="001D16D3">
        <w:rPr>
          <w:rFonts w:ascii="Times New Roman" w:hAnsi="Times New Roman" w:cs="Times New Roman"/>
          <w:sz w:val="24"/>
          <w:szCs w:val="24"/>
        </w:rPr>
        <w:t>Malenka</w:t>
      </w:r>
      <w:proofErr w:type="spellEnd"/>
      <w:r w:rsidRPr="001D16D3">
        <w:rPr>
          <w:rFonts w:ascii="Times New Roman" w:hAnsi="Times New Roman" w:cs="Times New Roman"/>
          <w:sz w:val="24"/>
          <w:szCs w:val="24"/>
        </w:rPr>
        <w:t xml:space="preserve">; </w:t>
      </w:r>
      <w:proofErr w:type="spellStart"/>
      <w:r w:rsidRPr="001D16D3">
        <w:rPr>
          <w:rFonts w:ascii="Times New Roman" w:hAnsi="Times New Roman" w:cs="Times New Roman"/>
          <w:sz w:val="24"/>
          <w:szCs w:val="24"/>
        </w:rPr>
        <w:t>Kessels</w:t>
      </w:r>
      <w:proofErr w:type="spellEnd"/>
      <w:r w:rsidRPr="001D16D3">
        <w:rPr>
          <w:rFonts w:ascii="Times New Roman" w:hAnsi="Times New Roman" w:cs="Times New Roman"/>
          <w:sz w:val="24"/>
          <w:szCs w:val="24"/>
        </w:rPr>
        <w:t xml:space="preserve"> &amp; </w:t>
      </w:r>
      <w:proofErr w:type="spellStart"/>
      <w:r w:rsidRPr="001D16D3">
        <w:rPr>
          <w:rFonts w:ascii="Times New Roman" w:hAnsi="Times New Roman" w:cs="Times New Roman"/>
          <w:sz w:val="24"/>
          <w:szCs w:val="24"/>
        </w:rPr>
        <w:t>Malinow</w:t>
      </w:r>
      <w:proofErr w:type="spellEnd"/>
      <w:r w:rsidRPr="001D16D3">
        <w:rPr>
          <w:rFonts w:ascii="Times New Roman" w:hAnsi="Times New Roman" w:cs="Times New Roman"/>
          <w:sz w:val="24"/>
          <w:szCs w:val="24"/>
        </w:rPr>
        <w:t xml:space="preserve">; </w:t>
      </w:r>
      <w:proofErr w:type="spellStart"/>
      <w:r w:rsidRPr="001D16D3">
        <w:rPr>
          <w:rFonts w:ascii="Times New Roman" w:hAnsi="Times New Roman" w:cs="Times New Roman"/>
          <w:sz w:val="24"/>
          <w:szCs w:val="24"/>
        </w:rPr>
        <w:t>Zamanillo</w:t>
      </w:r>
      <w:proofErr w:type="spellEnd"/>
      <w:r w:rsidRPr="001D16D3">
        <w:rPr>
          <w:rFonts w:ascii="Times New Roman" w:hAnsi="Times New Roman" w:cs="Times New Roman"/>
          <w:sz w:val="24"/>
          <w:szCs w:val="24"/>
        </w:rPr>
        <w:t xml:space="preserve"> et al., 1999; Hoffman et al., 2002; Romberg et al., 2009; Eriksen et al., </w:t>
      </w:r>
      <w:commentRangeStart w:id="16"/>
      <w:r w:rsidRPr="001D16D3">
        <w:rPr>
          <w:rFonts w:ascii="Times New Roman" w:hAnsi="Times New Roman" w:cs="Times New Roman"/>
          <w:sz w:val="24"/>
          <w:szCs w:val="24"/>
        </w:rPr>
        <w:t>20</w:t>
      </w:r>
      <w:r w:rsidR="00B17BD1" w:rsidRPr="001D16D3">
        <w:rPr>
          <w:rFonts w:ascii="Times New Roman" w:hAnsi="Times New Roman" w:cs="Times New Roman"/>
          <w:sz w:val="24"/>
          <w:szCs w:val="24"/>
        </w:rPr>
        <w:t>10</w:t>
      </w:r>
      <w:commentRangeEnd w:id="16"/>
      <w:r w:rsidR="00B17BD1" w:rsidRPr="001D16D3">
        <w:rPr>
          <w:rStyle w:val="CommentReference"/>
        </w:rPr>
        <w:commentReference w:id="16"/>
      </w:r>
      <w:r w:rsidRPr="001D16D3">
        <w:rPr>
          <w:rFonts w:ascii="Times New Roman" w:hAnsi="Times New Roman" w:cs="Times New Roman"/>
          <w:sz w:val="24"/>
          <w:szCs w:val="24"/>
        </w:rPr>
        <w:t xml:space="preserve">).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therefore represent a useful experimental tool for studying the role of GluA1 and synaptic plasticity in behaviours relevant to schizophrenia. </w:t>
      </w:r>
    </w:p>
    <w:p w14:paraId="21042FDD" w14:textId="021ECDDD" w:rsidR="007872B2"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are impaired in a form of short-term memory that might underlie short-term habituation (Sanderson et al., 2007; 2011; Sanderson &amp; Bannerman, 2011). In contrast, these mice are perfectly able to form long-term, associative memories. For example, they learn normally in the Morris </w:t>
      </w:r>
      <w:proofErr w:type="spellStart"/>
      <w:r w:rsidRPr="001D16D3">
        <w:rPr>
          <w:rFonts w:ascii="Times New Roman" w:hAnsi="Times New Roman" w:cs="Times New Roman"/>
          <w:sz w:val="24"/>
          <w:szCs w:val="24"/>
        </w:rPr>
        <w:t>watermaze</w:t>
      </w:r>
      <w:proofErr w:type="spellEnd"/>
      <w:r w:rsidRPr="001D16D3">
        <w:rPr>
          <w:rFonts w:ascii="Times New Roman" w:hAnsi="Times New Roman" w:cs="Times New Roman"/>
          <w:sz w:val="24"/>
          <w:szCs w:val="24"/>
        </w:rPr>
        <w:t xml:space="preserve"> (</w:t>
      </w:r>
      <w:proofErr w:type="spellStart"/>
      <w:r w:rsidRPr="001D16D3">
        <w:rPr>
          <w:rFonts w:ascii="Times New Roman" w:hAnsi="Times New Roman" w:cs="Times New Roman"/>
          <w:sz w:val="24"/>
          <w:szCs w:val="24"/>
        </w:rPr>
        <w:t>Zamanillo</w:t>
      </w:r>
      <w:proofErr w:type="spellEnd"/>
      <w:r w:rsidRPr="001D16D3">
        <w:rPr>
          <w:rFonts w:ascii="Times New Roman" w:hAnsi="Times New Roman" w:cs="Times New Roman"/>
          <w:sz w:val="24"/>
          <w:szCs w:val="24"/>
        </w:rPr>
        <w:t xml:space="preserve"> et al., 1999; </w:t>
      </w:r>
      <w:proofErr w:type="spellStart"/>
      <w:r w:rsidRPr="001D16D3">
        <w:rPr>
          <w:rFonts w:ascii="Times New Roman" w:hAnsi="Times New Roman" w:cs="Times New Roman"/>
          <w:sz w:val="24"/>
          <w:szCs w:val="24"/>
        </w:rPr>
        <w:t>Reisel</w:t>
      </w:r>
      <w:proofErr w:type="spellEnd"/>
      <w:r w:rsidRPr="001D16D3">
        <w:rPr>
          <w:rFonts w:ascii="Times New Roman" w:hAnsi="Times New Roman" w:cs="Times New Roman"/>
          <w:sz w:val="24"/>
          <w:szCs w:val="24"/>
        </w:rPr>
        <w:t xml:space="preserve"> et al., 2002), and during </w:t>
      </w:r>
      <w:r w:rsidRPr="001D16D3">
        <w:rPr>
          <w:rFonts w:ascii="Times New Roman" w:hAnsi="Times New Roman" w:cs="Times New Roman"/>
          <w:sz w:val="24"/>
          <w:szCs w:val="24"/>
        </w:rPr>
        <w:lastRenderedPageBreak/>
        <w:t xml:space="preserve">acquisition of a spatial reference memory version of the radial maze task in which they </w:t>
      </w:r>
      <w:del w:id="17" w:author="Microsoft Office User" w:date="2017-05-29T20:53:00Z">
        <w:r w:rsidRPr="001D16D3" w:rsidDel="001D16D3">
          <w:rPr>
            <w:rFonts w:ascii="Times New Roman" w:hAnsi="Times New Roman" w:cs="Times New Roman"/>
            <w:sz w:val="24"/>
            <w:szCs w:val="24"/>
          </w:rPr>
          <w:delText>have to</w:delText>
        </w:r>
      </w:del>
      <w:ins w:id="18" w:author="Microsoft Office User" w:date="2017-05-29T20:53:00Z">
        <w:r w:rsidR="001D16D3">
          <w:rPr>
            <w:rFonts w:ascii="Times New Roman" w:hAnsi="Times New Roman" w:cs="Times New Roman"/>
            <w:sz w:val="24"/>
            <w:szCs w:val="24"/>
          </w:rPr>
          <w:t>must</w:t>
        </w:r>
      </w:ins>
      <w:r w:rsidRPr="001D16D3">
        <w:rPr>
          <w:rFonts w:ascii="Times New Roman" w:hAnsi="Times New Roman" w:cs="Times New Roman"/>
          <w:sz w:val="24"/>
          <w:szCs w:val="24"/>
        </w:rPr>
        <w:t xml:space="preserve"> learn to discriminate between always rewarded and never rewarded arms (Schmitt et al., 2003; 2005). If anything,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may even acquire </w:t>
      </w:r>
      <w:r w:rsidR="00786479" w:rsidRPr="001D16D3">
        <w:rPr>
          <w:rFonts w:ascii="Times New Roman" w:hAnsi="Times New Roman" w:cs="Times New Roman"/>
          <w:sz w:val="24"/>
          <w:szCs w:val="24"/>
        </w:rPr>
        <w:t xml:space="preserve">long-term spatial memories </w:t>
      </w:r>
      <w:r w:rsidRPr="001D16D3">
        <w:rPr>
          <w:rFonts w:ascii="Times New Roman" w:hAnsi="Times New Roman" w:cs="Times New Roman"/>
          <w:sz w:val="24"/>
          <w:szCs w:val="24"/>
        </w:rPr>
        <w:t xml:space="preserve">faster than wild-type controls (Schmitt et al., 2003; Sanderson et al., 2009). This is all the more surprising given that synaptic plasticity </w:t>
      </w:r>
      <w:r w:rsidR="00786479" w:rsidRPr="001D16D3">
        <w:rPr>
          <w:rFonts w:ascii="Times New Roman" w:hAnsi="Times New Roman" w:cs="Times New Roman"/>
          <w:sz w:val="24"/>
          <w:szCs w:val="24"/>
        </w:rPr>
        <w:t xml:space="preserve">is </w:t>
      </w:r>
      <w:r w:rsidRPr="001D16D3">
        <w:rPr>
          <w:rFonts w:ascii="Times New Roman" w:hAnsi="Times New Roman" w:cs="Times New Roman"/>
          <w:sz w:val="24"/>
          <w:szCs w:val="24"/>
        </w:rPr>
        <w:t xml:space="preserve">impaired in these mice </w:t>
      </w:r>
      <w:r w:rsidR="00786479" w:rsidRPr="001D16D3">
        <w:rPr>
          <w:rFonts w:ascii="Times New Roman" w:hAnsi="Times New Roman" w:cs="Times New Roman"/>
          <w:sz w:val="24"/>
          <w:szCs w:val="24"/>
        </w:rPr>
        <w:t>(</w:t>
      </w:r>
      <w:r w:rsidRPr="001D16D3">
        <w:rPr>
          <w:rFonts w:ascii="Times New Roman" w:hAnsi="Times New Roman" w:cs="Times New Roman"/>
          <w:sz w:val="24"/>
          <w:szCs w:val="24"/>
        </w:rPr>
        <w:t xml:space="preserve">see Bannerman et al., 2014 for discussion). </w:t>
      </w:r>
    </w:p>
    <w:p w14:paraId="38ACFC24" w14:textId="6441F5F0" w:rsidR="007872B2"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Previous studies have also shown that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exhibit an increased propensity to behave in a model-free, habit like state (Johnson et al., 2005; 2007</w:t>
      </w:r>
      <w:r w:rsidR="00677A3D" w:rsidRPr="001D16D3">
        <w:rPr>
          <w:rFonts w:ascii="Times New Roman" w:hAnsi="Times New Roman" w:cs="Times New Roman"/>
          <w:sz w:val="24"/>
          <w:szCs w:val="24"/>
        </w:rPr>
        <w:t xml:space="preserve"> see also Mead &amp; Stephens, 2003</w:t>
      </w:r>
      <w:r w:rsidRPr="001D16D3">
        <w:rPr>
          <w:rFonts w:ascii="Times New Roman" w:hAnsi="Times New Roman" w:cs="Times New Roman"/>
          <w:sz w:val="24"/>
          <w:szCs w:val="24"/>
        </w:rPr>
        <w:t xml:space="preserve">). For example, in one study mice were trained on a double runway task to run for two distinct rewards that differed in terms of their sensory properties (e.g. flavour, texture etc.). Following training, one of the food rewards was devalued by pre-exposure to satiety in the home cage just prior to test trials on the runway task, performed in extinction. Wild-type mice ran more slowly down the runway associated with the devalued reward. In contrast,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continued to run at the same fast speed in both the devalued and non-devalued arms (Johnson et al., 2005). </w:t>
      </w:r>
      <w:r w:rsidR="00394D52" w:rsidRPr="001D16D3">
        <w:rPr>
          <w:rFonts w:ascii="Times New Roman" w:hAnsi="Times New Roman" w:cs="Times New Roman"/>
          <w:sz w:val="24"/>
          <w:szCs w:val="24"/>
        </w:rPr>
        <w:t>T</w:t>
      </w:r>
      <w:r w:rsidR="001A66BB" w:rsidRPr="001D16D3">
        <w:rPr>
          <w:rFonts w:ascii="Times New Roman" w:hAnsi="Times New Roman" w:cs="Times New Roman"/>
          <w:sz w:val="24"/>
          <w:szCs w:val="24"/>
        </w:rPr>
        <w:t>herefore, t</w:t>
      </w:r>
      <w:r w:rsidRPr="001D16D3">
        <w:rPr>
          <w:rFonts w:ascii="Times New Roman" w:hAnsi="Times New Roman" w:cs="Times New Roman"/>
          <w:sz w:val="24"/>
          <w:szCs w:val="24"/>
        </w:rPr>
        <w:t xml:space="preserve">heir behaviour was insensitive to the devaluation procedure and thus more habitual than </w:t>
      </w:r>
      <w:r w:rsidR="00D62979" w:rsidRPr="001D16D3">
        <w:rPr>
          <w:rFonts w:ascii="Times New Roman" w:hAnsi="Times New Roman" w:cs="Times New Roman"/>
          <w:sz w:val="24"/>
          <w:szCs w:val="24"/>
        </w:rPr>
        <w:t xml:space="preserve">that of </w:t>
      </w:r>
      <w:r w:rsidRPr="001D16D3">
        <w:rPr>
          <w:rFonts w:ascii="Times New Roman" w:hAnsi="Times New Roman" w:cs="Times New Roman"/>
          <w:sz w:val="24"/>
          <w:szCs w:val="24"/>
        </w:rPr>
        <w:t xml:space="preserve">the controls. However, </w:t>
      </w:r>
      <w:r w:rsidR="001A66BB" w:rsidRPr="001D16D3">
        <w:rPr>
          <w:rFonts w:ascii="Times New Roman" w:hAnsi="Times New Roman" w:cs="Times New Roman"/>
          <w:sz w:val="24"/>
          <w:szCs w:val="24"/>
        </w:rPr>
        <w:t>neither</w:t>
      </w:r>
      <w:r w:rsidRPr="001D16D3">
        <w:rPr>
          <w:rFonts w:ascii="Times New Roman" w:hAnsi="Times New Roman" w:cs="Times New Roman"/>
          <w:sz w:val="24"/>
          <w:szCs w:val="24"/>
        </w:rPr>
        <w:t xml:space="preserve"> the generality </w:t>
      </w:r>
      <w:r w:rsidR="001A66BB" w:rsidRPr="001D16D3">
        <w:rPr>
          <w:rFonts w:ascii="Times New Roman" w:hAnsi="Times New Roman" w:cs="Times New Roman"/>
          <w:sz w:val="24"/>
          <w:szCs w:val="24"/>
        </w:rPr>
        <w:t>nor</w:t>
      </w:r>
      <w:r w:rsidRPr="001D16D3">
        <w:rPr>
          <w:rFonts w:ascii="Times New Roman" w:hAnsi="Times New Roman" w:cs="Times New Roman"/>
          <w:sz w:val="24"/>
          <w:szCs w:val="24"/>
        </w:rPr>
        <w:t xml:space="preserve"> the </w:t>
      </w:r>
      <w:r w:rsidR="00D62979" w:rsidRPr="001D16D3">
        <w:rPr>
          <w:rFonts w:ascii="Times New Roman" w:hAnsi="Times New Roman" w:cs="Times New Roman"/>
          <w:sz w:val="24"/>
          <w:szCs w:val="24"/>
        </w:rPr>
        <w:t>a</w:t>
      </w:r>
      <w:r w:rsidRPr="001D16D3">
        <w:rPr>
          <w:rFonts w:ascii="Times New Roman" w:hAnsi="Times New Roman" w:cs="Times New Roman"/>
          <w:sz w:val="24"/>
          <w:szCs w:val="24"/>
        </w:rPr>
        <w:t xml:space="preserve">etiology of this increased propensity to display model-free, habitual responding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has been investigated. </w:t>
      </w:r>
    </w:p>
    <w:p w14:paraId="0B2699FC" w14:textId="1BCE12C1" w:rsidR="00D62979"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In the present study we </w:t>
      </w:r>
      <w:del w:id="19" w:author="Microsoft Office User" w:date="2017-05-29T20:54:00Z">
        <w:r w:rsidR="00D62979" w:rsidRPr="001D16D3" w:rsidDel="001D16D3">
          <w:rPr>
            <w:rFonts w:ascii="Times New Roman" w:hAnsi="Times New Roman" w:cs="Times New Roman"/>
            <w:sz w:val="24"/>
            <w:szCs w:val="24"/>
          </w:rPr>
          <w:delText xml:space="preserve">therefore </w:delText>
        </w:r>
      </w:del>
      <w:r w:rsidRPr="001D16D3">
        <w:rPr>
          <w:rFonts w:ascii="Times New Roman" w:hAnsi="Times New Roman" w:cs="Times New Roman"/>
          <w:sz w:val="24"/>
          <w:szCs w:val="24"/>
        </w:rPr>
        <w:t xml:space="preserve">first investigated whether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would display increased habitual behaviour, and thus resistance to devaluation, on a modified version of the spatial reference memory radial maze task that we have used previously (</w:t>
      </w:r>
      <w:r w:rsidR="00971E7B" w:rsidRPr="001D16D3">
        <w:rPr>
          <w:rFonts w:ascii="Times New Roman" w:hAnsi="Times New Roman" w:cs="Times New Roman"/>
          <w:sz w:val="24"/>
          <w:szCs w:val="24"/>
        </w:rPr>
        <w:t xml:space="preserve">see Figure 1; </w:t>
      </w:r>
      <w:r w:rsidRPr="001D16D3">
        <w:rPr>
          <w:rFonts w:ascii="Times New Roman" w:hAnsi="Times New Roman" w:cs="Times New Roman"/>
          <w:sz w:val="24"/>
          <w:szCs w:val="24"/>
        </w:rPr>
        <w:t>Schmitt et al., 2003). Rather than learning to discriminate between always rewarded and never rewarded arms, mice were trained to associate different arms of the radial maze with different food rewards</w:t>
      </w:r>
      <w:r w:rsidR="00D62979" w:rsidRPr="001D16D3">
        <w:rPr>
          <w:rFonts w:ascii="Times New Roman" w:hAnsi="Times New Roman" w:cs="Times New Roman"/>
          <w:sz w:val="24"/>
          <w:szCs w:val="24"/>
        </w:rPr>
        <w:t xml:space="preserve"> (e.g. Noyes grain pellets versus sucrose solution)</w:t>
      </w:r>
      <w:r w:rsidRPr="001D16D3">
        <w:rPr>
          <w:rFonts w:ascii="Times New Roman" w:hAnsi="Times New Roman" w:cs="Times New Roman"/>
          <w:sz w:val="24"/>
          <w:szCs w:val="24"/>
        </w:rPr>
        <w:t xml:space="preserve">. Devaluation was then assessed after mice had been allowed to consume one of the rewards to satiety in their home cages. </w:t>
      </w:r>
    </w:p>
    <w:p w14:paraId="5184D818" w14:textId="1DC20644" w:rsidR="001A66BB"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We </w:t>
      </w:r>
      <w:r w:rsidR="00D62979" w:rsidRPr="001D16D3">
        <w:rPr>
          <w:rFonts w:ascii="Times New Roman" w:hAnsi="Times New Roman" w:cs="Times New Roman"/>
          <w:sz w:val="24"/>
          <w:szCs w:val="24"/>
        </w:rPr>
        <w:t>next</w:t>
      </w:r>
      <w:r w:rsidRPr="001D16D3">
        <w:rPr>
          <w:rFonts w:ascii="Times New Roman" w:hAnsi="Times New Roman" w:cs="Times New Roman"/>
          <w:sz w:val="24"/>
          <w:szCs w:val="24"/>
        </w:rPr>
        <w:t xml:space="preserve"> assessed the </w:t>
      </w:r>
      <w:r w:rsidR="00D62979" w:rsidRPr="001D16D3">
        <w:rPr>
          <w:rFonts w:ascii="Times New Roman" w:hAnsi="Times New Roman" w:cs="Times New Roman"/>
          <w:sz w:val="24"/>
          <w:szCs w:val="24"/>
        </w:rPr>
        <w:t>a</w:t>
      </w:r>
      <w:r w:rsidRPr="001D16D3">
        <w:rPr>
          <w:rFonts w:ascii="Times New Roman" w:hAnsi="Times New Roman" w:cs="Times New Roman"/>
          <w:sz w:val="24"/>
          <w:szCs w:val="24"/>
        </w:rPr>
        <w:t xml:space="preserve">etiology of habit formation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In a second experiment, we investigated whether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could ever access a sensory specific representation of the </w:t>
      </w:r>
      <w:r w:rsidRPr="001D16D3">
        <w:rPr>
          <w:rFonts w:ascii="Times New Roman" w:hAnsi="Times New Roman" w:cs="Times New Roman"/>
          <w:sz w:val="24"/>
          <w:szCs w:val="24"/>
        </w:rPr>
        <w:lastRenderedPageBreak/>
        <w:t>reward and behave in a goal-directed manner</w:t>
      </w:r>
      <w:r w:rsidR="00327646" w:rsidRPr="001D16D3">
        <w:rPr>
          <w:rFonts w:ascii="Times New Roman" w:hAnsi="Times New Roman" w:cs="Times New Roman"/>
          <w:sz w:val="24"/>
          <w:szCs w:val="24"/>
        </w:rPr>
        <w:t>. To this end</w:t>
      </w:r>
      <w:r w:rsidRPr="001D16D3">
        <w:rPr>
          <w:rFonts w:ascii="Times New Roman" w:hAnsi="Times New Roman" w:cs="Times New Roman"/>
          <w:sz w:val="24"/>
          <w:szCs w:val="24"/>
        </w:rPr>
        <w:t xml:space="preserve"> </w:t>
      </w:r>
      <w:r w:rsidR="00327646" w:rsidRPr="001D16D3">
        <w:rPr>
          <w:rFonts w:ascii="Times New Roman" w:hAnsi="Times New Roman" w:cs="Times New Roman"/>
          <w:sz w:val="24"/>
          <w:szCs w:val="24"/>
        </w:rPr>
        <w:t>we used</w:t>
      </w:r>
      <w:r w:rsidRPr="001D16D3">
        <w:rPr>
          <w:rFonts w:ascii="Times New Roman" w:hAnsi="Times New Roman" w:cs="Times New Roman"/>
          <w:sz w:val="24"/>
          <w:szCs w:val="24"/>
        </w:rPr>
        <w:t xml:space="preserve"> a</w:t>
      </w:r>
      <w:r w:rsidR="00327646" w:rsidRPr="001D16D3">
        <w:rPr>
          <w:rFonts w:ascii="Times New Roman" w:hAnsi="Times New Roman" w:cs="Times New Roman"/>
          <w:sz w:val="24"/>
          <w:szCs w:val="24"/>
        </w:rPr>
        <w:t xml:space="preserve">n operant choice procedure with two levers that were reinforced with independent interval schedules in order to maintain the variability in the action-outcome relationship, </w:t>
      </w:r>
      <w:del w:id="20" w:author="Microsoft Office User" w:date="2017-05-29T20:58:00Z">
        <w:r w:rsidR="00327646" w:rsidRPr="001D16D3" w:rsidDel="001D16D3">
          <w:rPr>
            <w:rFonts w:ascii="Times New Roman" w:hAnsi="Times New Roman" w:cs="Times New Roman"/>
            <w:sz w:val="24"/>
            <w:szCs w:val="24"/>
          </w:rPr>
          <w:delText>and thus maintain</w:delText>
        </w:r>
      </w:del>
      <w:ins w:id="21" w:author="Microsoft Office User" w:date="2017-05-29T20:58:00Z">
        <w:r w:rsidR="001D16D3">
          <w:rPr>
            <w:rFonts w:ascii="Times New Roman" w:hAnsi="Times New Roman" w:cs="Times New Roman"/>
            <w:sz w:val="24"/>
            <w:szCs w:val="24"/>
          </w:rPr>
          <w:t>sustaining</w:t>
        </w:r>
      </w:ins>
      <w:r w:rsidR="00327646" w:rsidRPr="001D16D3">
        <w:rPr>
          <w:rFonts w:ascii="Times New Roman" w:hAnsi="Times New Roman" w:cs="Times New Roman"/>
          <w:sz w:val="24"/>
          <w:szCs w:val="24"/>
        </w:rPr>
        <w:t xml:space="preserve"> goal-directed behaviour even after extensive training and experience of the contingencies (Dickinson, 1985; Rescorla and </w:t>
      </w:r>
      <w:proofErr w:type="spellStart"/>
      <w:r w:rsidR="00327646" w:rsidRPr="001D16D3">
        <w:rPr>
          <w:rFonts w:ascii="Times New Roman" w:hAnsi="Times New Roman" w:cs="Times New Roman"/>
          <w:sz w:val="24"/>
          <w:szCs w:val="24"/>
        </w:rPr>
        <w:t>Colwill</w:t>
      </w:r>
      <w:proofErr w:type="spellEnd"/>
      <w:r w:rsidR="00327646" w:rsidRPr="001D16D3">
        <w:rPr>
          <w:rFonts w:ascii="Times New Roman" w:hAnsi="Times New Roman" w:cs="Times New Roman"/>
          <w:sz w:val="24"/>
          <w:szCs w:val="24"/>
        </w:rPr>
        <w:t xml:space="preserve">, 1985; </w:t>
      </w:r>
      <w:proofErr w:type="spellStart"/>
      <w:r w:rsidR="00327646" w:rsidRPr="001D16D3">
        <w:rPr>
          <w:rFonts w:ascii="Times New Roman" w:hAnsi="Times New Roman" w:cs="Times New Roman"/>
          <w:sz w:val="24"/>
          <w:szCs w:val="24"/>
        </w:rPr>
        <w:t>Kosaki</w:t>
      </w:r>
      <w:proofErr w:type="spellEnd"/>
      <w:r w:rsidR="00327646" w:rsidRPr="001D16D3">
        <w:rPr>
          <w:rFonts w:ascii="Times New Roman" w:hAnsi="Times New Roman" w:cs="Times New Roman"/>
          <w:sz w:val="24"/>
          <w:szCs w:val="24"/>
        </w:rPr>
        <w:t xml:space="preserve"> and Dickinson, 2010)</w:t>
      </w:r>
      <w:r w:rsidRPr="001D16D3">
        <w:rPr>
          <w:rFonts w:ascii="Times New Roman" w:hAnsi="Times New Roman" w:cs="Times New Roman"/>
          <w:sz w:val="24"/>
          <w:szCs w:val="24"/>
        </w:rPr>
        <w:t xml:space="preserve">. </w:t>
      </w:r>
    </w:p>
    <w:p w14:paraId="5F51B629" w14:textId="454F291F" w:rsidR="007872B2" w:rsidRPr="001D16D3" w:rsidRDefault="007872B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Finally, in Experiment 3 we tracked the development of habitual responding in a longitudinal study with repeated devaluation tests at different stages during acquisition. It is generally considered that early on when learning a new task, behaviour is goal directed</w:t>
      </w:r>
      <w:r w:rsidR="00E26058" w:rsidRPr="001D16D3">
        <w:rPr>
          <w:rFonts w:ascii="Times New Roman" w:hAnsi="Times New Roman" w:cs="Times New Roman"/>
          <w:sz w:val="24"/>
          <w:szCs w:val="24"/>
        </w:rPr>
        <w:t>.</w:t>
      </w:r>
      <w:r w:rsidRPr="001D16D3">
        <w:rPr>
          <w:rFonts w:ascii="Times New Roman" w:hAnsi="Times New Roman" w:cs="Times New Roman"/>
          <w:sz w:val="24"/>
          <w:szCs w:val="24"/>
        </w:rPr>
        <w:t xml:space="preserve"> However, once the task is </w:t>
      </w:r>
      <w:del w:id="22" w:author="Microsoft Office User" w:date="2017-05-29T20:58:00Z">
        <w:r w:rsidRPr="001D16D3" w:rsidDel="001D5D49">
          <w:rPr>
            <w:rFonts w:ascii="Times New Roman" w:hAnsi="Times New Roman" w:cs="Times New Roman"/>
            <w:sz w:val="24"/>
            <w:szCs w:val="24"/>
          </w:rPr>
          <w:delText>well learned</w:delText>
        </w:r>
      </w:del>
      <w:ins w:id="23" w:author="Microsoft Office User" w:date="2017-05-29T20:58:00Z">
        <w:r w:rsidR="001D5D49">
          <w:rPr>
            <w:rFonts w:ascii="Times New Roman" w:hAnsi="Times New Roman" w:cs="Times New Roman"/>
            <w:sz w:val="24"/>
            <w:szCs w:val="24"/>
          </w:rPr>
          <w:t>learnt,</w:t>
        </w:r>
      </w:ins>
      <w:r w:rsidRPr="001D16D3">
        <w:rPr>
          <w:rFonts w:ascii="Times New Roman" w:hAnsi="Times New Roman" w:cs="Times New Roman"/>
          <w:sz w:val="24"/>
          <w:szCs w:val="24"/>
        </w:rPr>
        <w:t xml:space="preserve"> </w:t>
      </w:r>
      <w:del w:id="24" w:author="Microsoft Office User" w:date="2017-05-29T20:58:00Z">
        <w:r w:rsidRPr="001D16D3" w:rsidDel="001D5D49">
          <w:rPr>
            <w:rFonts w:ascii="Times New Roman" w:hAnsi="Times New Roman" w:cs="Times New Roman"/>
            <w:sz w:val="24"/>
            <w:szCs w:val="24"/>
          </w:rPr>
          <w:delText xml:space="preserve">then </w:delText>
        </w:r>
      </w:del>
      <w:r w:rsidRPr="001D16D3">
        <w:rPr>
          <w:rFonts w:ascii="Times New Roman" w:hAnsi="Times New Roman" w:cs="Times New Roman"/>
          <w:sz w:val="24"/>
          <w:szCs w:val="24"/>
        </w:rPr>
        <w:t>behaviour</w:t>
      </w:r>
      <w:del w:id="25" w:author="Microsoft Office User" w:date="2017-05-29T20:58:00Z">
        <w:r w:rsidRPr="001D16D3" w:rsidDel="001D5D49">
          <w:rPr>
            <w:rFonts w:ascii="Times New Roman" w:hAnsi="Times New Roman" w:cs="Times New Roman"/>
            <w:sz w:val="24"/>
            <w:szCs w:val="24"/>
          </w:rPr>
          <w:delText xml:space="preserve"> </w:delText>
        </w:r>
      </w:del>
      <w:ins w:id="26" w:author="Microsoft Office User" w:date="2017-05-29T20:58:00Z">
        <w:r w:rsidR="001D5D49">
          <w:rPr>
            <w:rFonts w:ascii="Times New Roman" w:hAnsi="Times New Roman" w:cs="Times New Roman"/>
            <w:sz w:val="24"/>
            <w:szCs w:val="24"/>
          </w:rPr>
          <w:t xml:space="preserve"> transitions to habits</w:t>
        </w:r>
      </w:ins>
      <w:del w:id="27" w:author="Microsoft Office User" w:date="2017-05-29T20:58:00Z">
        <w:r w:rsidRPr="001D16D3" w:rsidDel="001D5D49">
          <w:rPr>
            <w:rFonts w:ascii="Times New Roman" w:hAnsi="Times New Roman" w:cs="Times New Roman"/>
            <w:sz w:val="24"/>
            <w:szCs w:val="24"/>
          </w:rPr>
          <w:delText>can become habitual</w:delText>
        </w:r>
      </w:del>
      <w:r w:rsidR="00E26058"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Therefore, it is possible that the increased propensity for habitual responding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compared to wild-types, reflects the rate of associative learning in these animals. </w:t>
      </w:r>
      <w:r w:rsidR="00D62979" w:rsidRPr="001D16D3">
        <w:rPr>
          <w:rFonts w:ascii="Times New Roman" w:hAnsi="Times New Roman" w:cs="Times New Roman"/>
          <w:sz w:val="24"/>
          <w:szCs w:val="24"/>
        </w:rPr>
        <w:t>The series of experiments described here set out to test this hypothesis.</w:t>
      </w:r>
    </w:p>
    <w:p w14:paraId="607996AD" w14:textId="5D03301A" w:rsidR="00185ECC" w:rsidRPr="001D16D3" w:rsidRDefault="00185ECC"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8</w:t>
      </w:r>
      <w:r w:rsidR="00C7709F" w:rsidRPr="001D16D3">
        <w:rPr>
          <w:rFonts w:ascii="Times New Roman" w:hAnsi="Times New Roman" w:cs="Times New Roman"/>
          <w:sz w:val="24"/>
          <w:szCs w:val="24"/>
        </w:rPr>
        <w:t>50</w:t>
      </w:r>
    </w:p>
    <w:p w14:paraId="2EB045D6" w14:textId="0988CEFE" w:rsidR="00044AE5" w:rsidRPr="001D16D3" w:rsidRDefault="00044AE5" w:rsidP="009E33EA">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br w:type="page"/>
      </w:r>
    </w:p>
    <w:p w14:paraId="0D0D2ED2" w14:textId="5B6EB82E" w:rsidR="00646E5C" w:rsidRPr="001D16D3" w:rsidRDefault="004D7D9E" w:rsidP="00204039">
      <w:pPr>
        <w:spacing w:after="120" w:line="480" w:lineRule="auto"/>
        <w:jc w:val="both"/>
        <w:outlineLvl w:val="0"/>
        <w:rPr>
          <w:rFonts w:ascii="Times New Roman" w:hAnsi="Times New Roman" w:cs="Times New Roman"/>
          <w:i/>
          <w:sz w:val="24"/>
          <w:szCs w:val="24"/>
        </w:rPr>
      </w:pPr>
      <w:r w:rsidRPr="001D16D3">
        <w:rPr>
          <w:rFonts w:ascii="Times New Roman" w:hAnsi="Times New Roman" w:cs="Times New Roman"/>
          <w:b/>
          <w:sz w:val="24"/>
          <w:szCs w:val="24"/>
        </w:rPr>
        <w:lastRenderedPageBreak/>
        <w:t>METHODS</w:t>
      </w:r>
    </w:p>
    <w:p w14:paraId="742E093B" w14:textId="178CBBCC" w:rsidR="00646E5C" w:rsidRPr="001D16D3" w:rsidRDefault="00F603BC"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Subjects</w:t>
      </w:r>
      <w:r w:rsidR="00572C84" w:rsidRPr="001D16D3">
        <w:rPr>
          <w:rFonts w:ascii="Times New Roman" w:hAnsi="Times New Roman" w:cs="Times New Roman"/>
          <w:sz w:val="24"/>
          <w:szCs w:val="24"/>
        </w:rPr>
        <w:t xml:space="preserve"> </w:t>
      </w:r>
    </w:p>
    <w:p w14:paraId="014B45F2" w14:textId="1E4D5EF8" w:rsidR="00646E5C" w:rsidRPr="001D16D3" w:rsidRDefault="00572C84"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Age-matched </w:t>
      </w:r>
      <w:r w:rsidR="00F603BC" w:rsidRPr="001D16D3">
        <w:rPr>
          <w:rFonts w:ascii="Times New Roman" w:hAnsi="Times New Roman" w:cs="Times New Roman"/>
          <w:sz w:val="24"/>
          <w:szCs w:val="24"/>
        </w:rPr>
        <w:t>GluA1 knockout (</w:t>
      </w:r>
      <w:r w:rsidR="00F603BC" w:rsidRPr="001D16D3">
        <w:rPr>
          <w:rFonts w:ascii="Times New Roman" w:hAnsi="Times New Roman" w:cs="Times New Roman"/>
          <w:i/>
          <w:sz w:val="24"/>
          <w:szCs w:val="24"/>
        </w:rPr>
        <w:t>Gria1</w:t>
      </w:r>
      <w:r w:rsidR="00F603BC" w:rsidRPr="001D16D3">
        <w:rPr>
          <w:rFonts w:ascii="Times New Roman" w:hAnsi="Times New Roman" w:cs="Times New Roman"/>
          <w:i/>
          <w:sz w:val="24"/>
          <w:szCs w:val="24"/>
          <w:vertAlign w:val="superscript"/>
        </w:rPr>
        <w:t>-/-</w:t>
      </w:r>
      <w:r w:rsidR="00F603BC" w:rsidRPr="001D16D3">
        <w:rPr>
          <w:rFonts w:ascii="Times New Roman" w:hAnsi="Times New Roman" w:cs="Times New Roman"/>
          <w:sz w:val="24"/>
          <w:szCs w:val="24"/>
        </w:rPr>
        <w:t>)</w:t>
      </w:r>
      <w:r w:rsidRPr="001D16D3">
        <w:rPr>
          <w:rFonts w:ascii="Times New Roman" w:hAnsi="Times New Roman" w:cs="Times New Roman"/>
          <w:sz w:val="24"/>
          <w:szCs w:val="24"/>
        </w:rPr>
        <w:t xml:space="preserve"> and wild-type (WT) mice were used in all experiments (</w:t>
      </w:r>
      <w:r w:rsidR="009E2410" w:rsidRPr="001D16D3">
        <w:rPr>
          <w:rFonts w:ascii="Times New Roman" w:hAnsi="Times New Roman" w:cs="Times New Roman"/>
          <w:sz w:val="24"/>
          <w:szCs w:val="24"/>
        </w:rPr>
        <w:t>see Table 1 for number of mice in each experiment</w:t>
      </w:r>
      <w:r w:rsidRPr="001D16D3">
        <w:rPr>
          <w:rFonts w:ascii="Times New Roman" w:hAnsi="Times New Roman" w:cs="Times New Roman"/>
          <w:sz w:val="24"/>
          <w:szCs w:val="24"/>
        </w:rPr>
        <w:t xml:space="preserve">). The mice were bred from heterozygous </w:t>
      </w:r>
      <w:r w:rsidR="00646E5C" w:rsidRPr="001D16D3">
        <w:rPr>
          <w:rFonts w:ascii="Times New Roman" w:hAnsi="Times New Roman" w:cs="Times New Roman"/>
          <w:i/>
          <w:sz w:val="24"/>
          <w:szCs w:val="24"/>
        </w:rPr>
        <w:t>Gria1</w:t>
      </w:r>
      <w:r w:rsidR="00646E5C"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vertAlign w:val="superscript"/>
        </w:rPr>
        <w:t xml:space="preserve"> </w:t>
      </w:r>
      <w:r w:rsidRPr="001D16D3">
        <w:rPr>
          <w:rFonts w:ascii="Times New Roman" w:hAnsi="Times New Roman" w:cs="Times New Roman"/>
          <w:sz w:val="24"/>
          <w:szCs w:val="24"/>
        </w:rPr>
        <w:t>parents at the Department of Experimental Psychology, University of Oxford.  Genetic construction, breeding and subsequent phenotyping w</w:t>
      </w:r>
      <w:ins w:id="28" w:author="Microsoft Office User" w:date="2017-05-29T20:55:00Z">
        <w:r w:rsidR="001D16D3">
          <w:rPr>
            <w:rFonts w:ascii="Times New Roman" w:hAnsi="Times New Roman" w:cs="Times New Roman"/>
            <w:sz w:val="24"/>
            <w:szCs w:val="24"/>
          </w:rPr>
          <w:t>ere</w:t>
        </w:r>
      </w:ins>
      <w:del w:id="29" w:author="Microsoft Office User" w:date="2017-05-29T20:55:00Z">
        <w:r w:rsidRPr="001D16D3" w:rsidDel="001D16D3">
          <w:rPr>
            <w:rFonts w:ascii="Times New Roman" w:hAnsi="Times New Roman" w:cs="Times New Roman"/>
            <w:sz w:val="24"/>
            <w:szCs w:val="24"/>
          </w:rPr>
          <w:delText>as</w:delText>
        </w:r>
      </w:del>
      <w:r w:rsidRPr="001D16D3">
        <w:rPr>
          <w:rFonts w:ascii="Times New Roman" w:hAnsi="Times New Roman" w:cs="Times New Roman"/>
          <w:sz w:val="24"/>
          <w:szCs w:val="24"/>
        </w:rPr>
        <w:t xml:space="preserve"> conducted as described </w:t>
      </w:r>
      <w:r w:rsidR="00646E5C" w:rsidRPr="001D16D3">
        <w:rPr>
          <w:rFonts w:ascii="Times New Roman" w:hAnsi="Times New Roman" w:cs="Times New Roman"/>
          <w:sz w:val="24"/>
          <w:szCs w:val="24"/>
        </w:rPr>
        <w:t xml:space="preserve">previously </w:t>
      </w:r>
      <w:r w:rsidRPr="001D16D3">
        <w:rPr>
          <w:rFonts w:ascii="Times New Roman" w:hAnsi="Times New Roman" w:cs="Times New Roman"/>
          <w:sz w:val="24"/>
          <w:szCs w:val="24"/>
        </w:rPr>
        <w:t xml:space="preserve">by </w:t>
      </w:r>
      <w:proofErr w:type="spellStart"/>
      <w:r w:rsidRPr="001D16D3">
        <w:rPr>
          <w:rFonts w:ascii="Times New Roman" w:hAnsi="Times New Roman" w:cs="Times New Roman"/>
          <w:sz w:val="24"/>
          <w:szCs w:val="24"/>
        </w:rPr>
        <w:t>Zamanillo</w:t>
      </w:r>
      <w:proofErr w:type="spellEnd"/>
      <w:r w:rsidRPr="001D16D3">
        <w:rPr>
          <w:rFonts w:ascii="Times New Roman" w:hAnsi="Times New Roman" w:cs="Times New Roman"/>
          <w:sz w:val="24"/>
          <w:szCs w:val="24"/>
        </w:rPr>
        <w:t xml:space="preserve"> et al. (1999).  Mice used in Experiment 1 </w:t>
      </w:r>
      <w:r w:rsidR="00646E5C" w:rsidRPr="001D16D3">
        <w:rPr>
          <w:rFonts w:ascii="Times New Roman" w:hAnsi="Times New Roman" w:cs="Times New Roman"/>
          <w:sz w:val="24"/>
          <w:szCs w:val="24"/>
        </w:rPr>
        <w:t>had previously taken part in an</w:t>
      </w:r>
      <w:r w:rsidRPr="001D16D3">
        <w:rPr>
          <w:rFonts w:ascii="Times New Roman" w:hAnsi="Times New Roman" w:cs="Times New Roman"/>
          <w:sz w:val="24"/>
          <w:szCs w:val="24"/>
        </w:rPr>
        <w:t xml:space="preserve"> appetitively motivated</w:t>
      </w:r>
      <w:r w:rsidR="00576923" w:rsidRPr="001D16D3">
        <w:rPr>
          <w:rFonts w:ascii="Times New Roman" w:hAnsi="Times New Roman" w:cs="Times New Roman"/>
          <w:sz w:val="24"/>
          <w:szCs w:val="24"/>
        </w:rPr>
        <w:t>,</w:t>
      </w:r>
      <w:r w:rsidRPr="001D16D3">
        <w:rPr>
          <w:rFonts w:ascii="Times New Roman" w:hAnsi="Times New Roman" w:cs="Times New Roman"/>
          <w:sz w:val="24"/>
          <w:szCs w:val="24"/>
        </w:rPr>
        <w:t xml:space="preserve"> auditory discrimination experiment </w:t>
      </w:r>
      <w:r w:rsidR="00576923" w:rsidRPr="001D16D3">
        <w:rPr>
          <w:rFonts w:ascii="Times New Roman" w:hAnsi="Times New Roman" w:cs="Times New Roman"/>
          <w:sz w:val="24"/>
          <w:szCs w:val="24"/>
        </w:rPr>
        <w:t xml:space="preserve">conducted in standard Med Associates mouse operant boxes </w:t>
      </w:r>
      <w:r w:rsidRPr="001D16D3">
        <w:rPr>
          <w:rFonts w:ascii="Times New Roman" w:hAnsi="Times New Roman" w:cs="Times New Roman"/>
          <w:sz w:val="24"/>
          <w:szCs w:val="24"/>
        </w:rPr>
        <w:t>(Sanderson et al.,</w:t>
      </w:r>
      <w:ins w:id="30" w:author="Microsoft Office User" w:date="2017-06-07T15:14:00Z">
        <w:r w:rsidR="006F12C0">
          <w:rPr>
            <w:rFonts w:ascii="Times New Roman" w:hAnsi="Times New Roman" w:cs="Times New Roman"/>
            <w:i/>
            <w:sz w:val="24"/>
            <w:szCs w:val="24"/>
          </w:rPr>
          <w:t xml:space="preserve"> 2017</w:t>
        </w:r>
      </w:ins>
      <w:del w:id="31" w:author="Microsoft Office User" w:date="2017-06-07T15:14:00Z">
        <w:r w:rsidRPr="001D16D3" w:rsidDel="006F12C0">
          <w:rPr>
            <w:rFonts w:ascii="Times New Roman" w:hAnsi="Times New Roman" w:cs="Times New Roman"/>
            <w:sz w:val="24"/>
            <w:szCs w:val="24"/>
          </w:rPr>
          <w:delText xml:space="preserve"> </w:delText>
        </w:r>
        <w:commentRangeStart w:id="32"/>
        <w:r w:rsidR="00E82CFB" w:rsidRPr="001D16D3" w:rsidDel="006F12C0">
          <w:rPr>
            <w:rFonts w:ascii="Times New Roman" w:hAnsi="Times New Roman" w:cs="Times New Roman"/>
            <w:i/>
            <w:sz w:val="24"/>
            <w:szCs w:val="24"/>
          </w:rPr>
          <w:delText>in press</w:delText>
        </w:r>
      </w:del>
      <w:commentRangeEnd w:id="32"/>
      <w:r w:rsidR="00E82CFB" w:rsidRPr="001D16D3">
        <w:rPr>
          <w:rStyle w:val="CommentReference"/>
        </w:rPr>
        <w:commentReference w:id="32"/>
      </w:r>
      <w:r w:rsidRPr="001D16D3">
        <w:rPr>
          <w:rFonts w:ascii="Times New Roman" w:hAnsi="Times New Roman" w:cs="Times New Roman"/>
          <w:sz w:val="24"/>
          <w:szCs w:val="24"/>
        </w:rPr>
        <w:t xml:space="preserve">).  </w:t>
      </w:r>
      <w:r w:rsidR="00F17F1C" w:rsidRPr="001D16D3">
        <w:rPr>
          <w:rFonts w:ascii="Times New Roman" w:hAnsi="Times New Roman" w:cs="Times New Roman"/>
          <w:sz w:val="24"/>
          <w:szCs w:val="24"/>
        </w:rPr>
        <w:t>Separate groups of experimentally naïve mice were used for Experiments 2 and 3.</w:t>
      </w:r>
    </w:p>
    <w:p w14:paraId="6746E47F" w14:textId="394ACF64" w:rsidR="00572C84" w:rsidRPr="001D16D3" w:rsidRDefault="00572C84" w:rsidP="00576923">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Mice were housed in same-sex groups </w:t>
      </w:r>
      <w:r w:rsidR="00646E5C" w:rsidRPr="001D16D3">
        <w:rPr>
          <w:rFonts w:ascii="Times New Roman" w:hAnsi="Times New Roman" w:cs="Times New Roman"/>
          <w:sz w:val="24"/>
          <w:szCs w:val="24"/>
        </w:rPr>
        <w:t>(n=1-5 mice per cage),</w:t>
      </w:r>
      <w:r w:rsidRPr="001D16D3">
        <w:rPr>
          <w:rFonts w:ascii="Times New Roman" w:hAnsi="Times New Roman" w:cs="Times New Roman"/>
          <w:sz w:val="24"/>
          <w:szCs w:val="24"/>
        </w:rPr>
        <w:t xml:space="preserve"> in white plastic cages with secured metal lids</w:t>
      </w:r>
      <w:r w:rsidR="00646E5C" w:rsidRPr="001D16D3">
        <w:rPr>
          <w:rFonts w:ascii="Times New Roman" w:hAnsi="Times New Roman" w:cs="Times New Roman"/>
          <w:sz w:val="24"/>
          <w:szCs w:val="24"/>
        </w:rPr>
        <w:t>,</w:t>
      </w:r>
      <w:r w:rsidRPr="001D16D3">
        <w:rPr>
          <w:rFonts w:ascii="Times New Roman" w:hAnsi="Times New Roman" w:cs="Times New Roman"/>
          <w:sz w:val="24"/>
          <w:szCs w:val="24"/>
        </w:rPr>
        <w:t xml:space="preserve"> and maintained on a 12-hr light/dark cycle, with lights on at 07.00</w:t>
      </w:r>
      <w:r w:rsidR="003E2787" w:rsidRPr="001D16D3">
        <w:rPr>
          <w:rFonts w:ascii="Times New Roman" w:hAnsi="Times New Roman" w:cs="Times New Roman"/>
          <w:sz w:val="24"/>
          <w:szCs w:val="24"/>
        </w:rPr>
        <w:t>AM</w:t>
      </w:r>
      <w:r w:rsidRPr="001D16D3">
        <w:rPr>
          <w:rFonts w:ascii="Times New Roman" w:hAnsi="Times New Roman" w:cs="Times New Roman"/>
          <w:sz w:val="24"/>
          <w:szCs w:val="24"/>
        </w:rPr>
        <w:t xml:space="preserve">.  Before training commenced, mice were reduced to </w:t>
      </w:r>
      <w:r w:rsidR="007C12C0" w:rsidRPr="001D16D3">
        <w:rPr>
          <w:rFonts w:ascii="Times New Roman" w:hAnsi="Times New Roman" w:cs="Times New Roman"/>
          <w:sz w:val="24"/>
          <w:szCs w:val="24"/>
        </w:rPr>
        <w:t>~</w:t>
      </w:r>
      <w:r w:rsidRPr="001D16D3">
        <w:rPr>
          <w:rFonts w:ascii="Times New Roman" w:hAnsi="Times New Roman" w:cs="Times New Roman"/>
          <w:sz w:val="24"/>
          <w:szCs w:val="24"/>
        </w:rPr>
        <w:t>85% of their free-feeding weights (</w:t>
      </w:r>
      <w:r w:rsidR="00646E5C" w:rsidRPr="001D16D3">
        <w:rPr>
          <w:rFonts w:ascii="Times New Roman" w:hAnsi="Times New Roman" w:cs="Times New Roman"/>
          <w:sz w:val="24"/>
          <w:szCs w:val="24"/>
        </w:rPr>
        <w:t xml:space="preserve">weight range: </w:t>
      </w:r>
      <w:r w:rsidRPr="001D16D3">
        <w:rPr>
          <w:rFonts w:ascii="Times New Roman" w:hAnsi="Times New Roman" w:cs="Times New Roman"/>
          <w:sz w:val="24"/>
          <w:szCs w:val="24"/>
        </w:rPr>
        <w:t>20-33g)</w:t>
      </w:r>
      <w:r w:rsidR="000015ED" w:rsidRPr="001D16D3">
        <w:rPr>
          <w:rFonts w:ascii="Times New Roman" w:hAnsi="Times New Roman" w:cs="Times New Roman"/>
          <w:sz w:val="24"/>
          <w:szCs w:val="24"/>
        </w:rPr>
        <w:t>,</w:t>
      </w:r>
      <w:r w:rsidRPr="001D16D3">
        <w:rPr>
          <w:rFonts w:ascii="Times New Roman" w:hAnsi="Times New Roman" w:cs="Times New Roman"/>
          <w:sz w:val="24"/>
          <w:szCs w:val="24"/>
        </w:rPr>
        <w:t xml:space="preserve"> and </w:t>
      </w:r>
      <w:r w:rsidR="00646E5C" w:rsidRPr="001D16D3">
        <w:rPr>
          <w:rFonts w:ascii="Times New Roman" w:hAnsi="Times New Roman" w:cs="Times New Roman"/>
          <w:sz w:val="24"/>
          <w:szCs w:val="24"/>
        </w:rPr>
        <w:t xml:space="preserve">then </w:t>
      </w:r>
      <w:r w:rsidRPr="001D16D3">
        <w:rPr>
          <w:rFonts w:ascii="Times New Roman" w:hAnsi="Times New Roman" w:cs="Times New Roman"/>
          <w:sz w:val="24"/>
          <w:szCs w:val="24"/>
        </w:rPr>
        <w:t>maintained on this schedule throughout behavioural testing.  The experimenter was blind to the genotype of the mice</w:t>
      </w:r>
      <w:r w:rsidR="00E37A5A" w:rsidRPr="001D16D3">
        <w:rPr>
          <w:rFonts w:ascii="Times New Roman" w:hAnsi="Times New Roman" w:cs="Times New Roman"/>
          <w:sz w:val="24"/>
          <w:szCs w:val="24"/>
        </w:rPr>
        <w:t xml:space="preserve"> and all testing occurred during the lig</w:t>
      </w:r>
      <w:r w:rsidR="00C41241" w:rsidRPr="001D16D3">
        <w:rPr>
          <w:rFonts w:ascii="Times New Roman" w:hAnsi="Times New Roman" w:cs="Times New Roman"/>
          <w:sz w:val="24"/>
          <w:szCs w:val="24"/>
        </w:rPr>
        <w:t xml:space="preserve">ht stage of the diurnal cycle. </w:t>
      </w:r>
      <w:r w:rsidRPr="001D16D3">
        <w:rPr>
          <w:rFonts w:ascii="Times New Roman" w:hAnsi="Times New Roman" w:cs="Times New Roman"/>
          <w:sz w:val="24"/>
          <w:szCs w:val="24"/>
        </w:rPr>
        <w:t>Experiments complied with the U.K. Animals (Scientific Procedures) Act, 1986.</w:t>
      </w:r>
    </w:p>
    <w:p w14:paraId="4DC9DA1F" w14:textId="77777777" w:rsidR="00646E5C" w:rsidRPr="001D16D3" w:rsidRDefault="00646E5C" w:rsidP="00204039">
      <w:pPr>
        <w:spacing w:after="120" w:line="480" w:lineRule="auto"/>
        <w:jc w:val="both"/>
        <w:rPr>
          <w:rFonts w:ascii="Times New Roman" w:hAnsi="Times New Roman" w:cs="Times New Roman"/>
          <w:sz w:val="24"/>
          <w:szCs w:val="24"/>
        </w:rPr>
      </w:pPr>
    </w:p>
    <w:p w14:paraId="55F3EAF3" w14:textId="066C77C9" w:rsidR="00646E5C" w:rsidRPr="001D16D3" w:rsidRDefault="00572C84" w:rsidP="00204039">
      <w:pPr>
        <w:spacing w:after="120" w:line="480" w:lineRule="auto"/>
        <w:jc w:val="both"/>
        <w:rPr>
          <w:rFonts w:ascii="Times New Roman" w:hAnsi="Times New Roman" w:cs="Times New Roman"/>
          <w:i/>
          <w:sz w:val="24"/>
          <w:szCs w:val="24"/>
        </w:rPr>
      </w:pPr>
      <w:r w:rsidRPr="001D16D3">
        <w:rPr>
          <w:rFonts w:ascii="Times New Roman" w:hAnsi="Times New Roman" w:cs="Times New Roman"/>
          <w:i/>
          <w:sz w:val="24"/>
          <w:szCs w:val="24"/>
        </w:rPr>
        <w:t>Experiment 1:</w:t>
      </w:r>
      <w:r w:rsidRPr="001D16D3">
        <w:rPr>
          <w:rFonts w:ascii="Times New Roman" w:hAnsi="Times New Roman" w:cs="Times New Roman"/>
          <w:sz w:val="24"/>
          <w:szCs w:val="24"/>
        </w:rPr>
        <w:t xml:space="preserve"> </w:t>
      </w:r>
      <w:r w:rsidR="00646E5C" w:rsidRPr="001D16D3">
        <w:rPr>
          <w:rFonts w:ascii="Times New Roman" w:hAnsi="Times New Roman" w:cs="Times New Roman"/>
          <w:i/>
          <w:sz w:val="24"/>
          <w:szCs w:val="24"/>
        </w:rPr>
        <w:t>Investigating habit formation in Gria1</w:t>
      </w:r>
      <w:r w:rsidR="00646E5C" w:rsidRPr="001D16D3">
        <w:rPr>
          <w:rFonts w:ascii="Times New Roman" w:hAnsi="Times New Roman" w:cs="Times New Roman"/>
          <w:i/>
          <w:sz w:val="24"/>
          <w:szCs w:val="24"/>
          <w:vertAlign w:val="superscript"/>
        </w:rPr>
        <w:t>-/-</w:t>
      </w:r>
      <w:r w:rsidR="00646E5C" w:rsidRPr="001D16D3">
        <w:rPr>
          <w:rFonts w:ascii="Times New Roman" w:hAnsi="Times New Roman" w:cs="Times New Roman"/>
          <w:sz w:val="24"/>
          <w:szCs w:val="24"/>
        </w:rPr>
        <w:t xml:space="preserve"> </w:t>
      </w:r>
      <w:r w:rsidR="00646E5C" w:rsidRPr="001D16D3">
        <w:rPr>
          <w:rFonts w:ascii="Times New Roman" w:hAnsi="Times New Roman" w:cs="Times New Roman"/>
          <w:i/>
          <w:sz w:val="24"/>
          <w:szCs w:val="24"/>
        </w:rPr>
        <w:t xml:space="preserve">mice </w:t>
      </w:r>
      <w:r w:rsidR="000015ED" w:rsidRPr="001D16D3">
        <w:rPr>
          <w:rFonts w:ascii="Times New Roman" w:hAnsi="Times New Roman" w:cs="Times New Roman"/>
          <w:i/>
          <w:sz w:val="24"/>
          <w:szCs w:val="24"/>
        </w:rPr>
        <w:t xml:space="preserve">in </w:t>
      </w:r>
      <w:r w:rsidR="001C659B" w:rsidRPr="001D16D3">
        <w:rPr>
          <w:rFonts w:ascii="Times New Roman" w:hAnsi="Times New Roman" w:cs="Times New Roman"/>
          <w:i/>
          <w:sz w:val="24"/>
          <w:szCs w:val="24"/>
        </w:rPr>
        <w:t>a</w:t>
      </w:r>
      <w:r w:rsidR="00646E5C" w:rsidRPr="001D16D3">
        <w:rPr>
          <w:rFonts w:ascii="Times New Roman" w:hAnsi="Times New Roman" w:cs="Times New Roman"/>
          <w:i/>
          <w:sz w:val="24"/>
          <w:szCs w:val="24"/>
        </w:rPr>
        <w:t xml:space="preserve"> spatial reference memory radial maze task</w:t>
      </w:r>
    </w:p>
    <w:p w14:paraId="44F4697F" w14:textId="3910E5F1" w:rsidR="000015ED" w:rsidRPr="001D16D3" w:rsidRDefault="008B3591"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Training</w:t>
      </w:r>
      <w:r w:rsidRPr="001D16D3">
        <w:rPr>
          <w:rFonts w:ascii="Times New Roman" w:hAnsi="Times New Roman" w:cs="Times New Roman"/>
          <w:sz w:val="24"/>
          <w:szCs w:val="24"/>
        </w:rPr>
        <w:t xml:space="preserve">: </w:t>
      </w:r>
      <w:r w:rsidR="00572C84" w:rsidRPr="001D16D3">
        <w:rPr>
          <w:rFonts w:ascii="Times New Roman" w:hAnsi="Times New Roman" w:cs="Times New Roman"/>
          <w:sz w:val="24"/>
          <w:szCs w:val="24"/>
        </w:rPr>
        <w:t xml:space="preserve">Prior to commencing the radial maze task, mice received eight days of pre-training </w:t>
      </w:r>
      <w:r w:rsidR="000015ED" w:rsidRPr="001D16D3">
        <w:rPr>
          <w:rFonts w:ascii="Times New Roman" w:hAnsi="Times New Roman" w:cs="Times New Roman"/>
          <w:sz w:val="24"/>
          <w:szCs w:val="24"/>
        </w:rPr>
        <w:t xml:space="preserve">on a Y-maze in their colony holding room in order </w:t>
      </w:r>
      <w:r w:rsidR="00572C84" w:rsidRPr="001D16D3">
        <w:rPr>
          <w:rFonts w:ascii="Times New Roman" w:hAnsi="Times New Roman" w:cs="Times New Roman"/>
          <w:sz w:val="24"/>
          <w:szCs w:val="24"/>
        </w:rPr>
        <w:t xml:space="preserve">to </w:t>
      </w:r>
      <w:r w:rsidR="00012B21" w:rsidRPr="001D16D3">
        <w:rPr>
          <w:rFonts w:ascii="Times New Roman" w:hAnsi="Times New Roman" w:cs="Times New Roman"/>
          <w:sz w:val="24"/>
          <w:szCs w:val="24"/>
        </w:rPr>
        <w:t>familiarise</w:t>
      </w:r>
      <w:r w:rsidR="00572C84" w:rsidRPr="001D16D3">
        <w:rPr>
          <w:rFonts w:ascii="Times New Roman" w:hAnsi="Times New Roman" w:cs="Times New Roman"/>
          <w:sz w:val="24"/>
          <w:szCs w:val="24"/>
        </w:rPr>
        <w:t xml:space="preserve"> them to the </w:t>
      </w:r>
      <w:r w:rsidR="000015ED" w:rsidRPr="001D16D3">
        <w:rPr>
          <w:rFonts w:ascii="Times New Roman" w:hAnsi="Times New Roman" w:cs="Times New Roman"/>
          <w:sz w:val="24"/>
          <w:szCs w:val="24"/>
        </w:rPr>
        <w:t xml:space="preserve">general </w:t>
      </w:r>
      <w:r w:rsidR="00572C84" w:rsidRPr="001D16D3">
        <w:rPr>
          <w:rFonts w:ascii="Times New Roman" w:hAnsi="Times New Roman" w:cs="Times New Roman"/>
          <w:sz w:val="24"/>
          <w:szCs w:val="24"/>
        </w:rPr>
        <w:t>experimental procedure</w:t>
      </w:r>
      <w:r w:rsidR="001053A5" w:rsidRPr="001D16D3">
        <w:rPr>
          <w:rFonts w:ascii="Times New Roman" w:hAnsi="Times New Roman" w:cs="Times New Roman"/>
          <w:sz w:val="24"/>
          <w:szCs w:val="24"/>
        </w:rPr>
        <w:t xml:space="preserve"> (</w:t>
      </w:r>
      <w:r w:rsidR="000015ED" w:rsidRPr="001D16D3">
        <w:rPr>
          <w:rFonts w:ascii="Times New Roman" w:hAnsi="Times New Roman" w:cs="Times New Roman"/>
          <w:sz w:val="24"/>
          <w:szCs w:val="24"/>
        </w:rPr>
        <w:t xml:space="preserve">e.g. running on an open maze for food rewards; </w:t>
      </w:r>
      <w:r w:rsidR="001053A5" w:rsidRPr="001D16D3">
        <w:rPr>
          <w:rFonts w:ascii="Times New Roman" w:hAnsi="Times New Roman" w:cs="Times New Roman"/>
          <w:sz w:val="24"/>
          <w:szCs w:val="24"/>
        </w:rPr>
        <w:t xml:space="preserve">see Supplementary </w:t>
      </w:r>
      <w:r w:rsidR="001053A5" w:rsidRPr="001D16D3">
        <w:rPr>
          <w:rFonts w:ascii="Times New Roman" w:hAnsi="Times New Roman" w:cs="Times New Roman"/>
          <w:sz w:val="24"/>
          <w:szCs w:val="24"/>
        </w:rPr>
        <w:lastRenderedPageBreak/>
        <w:t>methods</w:t>
      </w:r>
      <w:r w:rsidR="00E37A5A" w:rsidRPr="001D16D3">
        <w:rPr>
          <w:rFonts w:ascii="Times New Roman" w:hAnsi="Times New Roman" w:cs="Times New Roman"/>
          <w:sz w:val="24"/>
          <w:szCs w:val="24"/>
        </w:rPr>
        <w:t>: Pre-training</w:t>
      </w:r>
      <w:r w:rsidR="001053A5" w:rsidRPr="001D16D3">
        <w:rPr>
          <w:rFonts w:ascii="Times New Roman" w:hAnsi="Times New Roman" w:cs="Times New Roman"/>
          <w:sz w:val="24"/>
          <w:szCs w:val="24"/>
        </w:rPr>
        <w:t>)</w:t>
      </w:r>
      <w:r w:rsidR="00572C84" w:rsidRPr="001D16D3">
        <w:rPr>
          <w:rFonts w:ascii="Times New Roman" w:hAnsi="Times New Roman" w:cs="Times New Roman"/>
          <w:sz w:val="24"/>
          <w:szCs w:val="24"/>
        </w:rPr>
        <w:t xml:space="preserve">. </w:t>
      </w:r>
      <w:r w:rsidR="000015ED" w:rsidRPr="001D16D3">
        <w:rPr>
          <w:rFonts w:ascii="Times New Roman" w:hAnsi="Times New Roman" w:cs="Times New Roman"/>
          <w:sz w:val="24"/>
          <w:szCs w:val="24"/>
        </w:rPr>
        <w:t xml:space="preserve">Prior to the start of the radial-arm maze task, mice were also exposed to </w:t>
      </w:r>
      <w:del w:id="33" w:author="Fernando, Anushka" w:date="2018-09-03T10:45:00Z">
        <w:r w:rsidR="000015ED" w:rsidRPr="001D16D3" w:rsidDel="00E70B5F">
          <w:rPr>
            <w:rFonts w:ascii="Times New Roman" w:hAnsi="Times New Roman" w:cs="Times New Roman"/>
            <w:sz w:val="24"/>
            <w:szCs w:val="24"/>
          </w:rPr>
          <w:delText>Grain-based</w:delText>
        </w:r>
      </w:del>
      <w:ins w:id="34" w:author="Fernando, Anushka" w:date="2018-09-03T10:45:00Z">
        <w:r w:rsidR="00E70B5F">
          <w:rPr>
            <w:rFonts w:ascii="Times New Roman" w:hAnsi="Times New Roman" w:cs="Times New Roman"/>
            <w:sz w:val="24"/>
            <w:szCs w:val="24"/>
          </w:rPr>
          <w:t>grain-based</w:t>
        </w:r>
      </w:ins>
      <w:r w:rsidR="000015ED" w:rsidRPr="001D16D3">
        <w:rPr>
          <w:rFonts w:ascii="Times New Roman" w:hAnsi="Times New Roman" w:cs="Times New Roman"/>
          <w:sz w:val="24"/>
          <w:szCs w:val="24"/>
        </w:rPr>
        <w:t xml:space="preserve"> pellets and sucrose solution on separate occasions in their home cage</w:t>
      </w:r>
      <w:r w:rsidR="007B58EC" w:rsidRPr="001D16D3">
        <w:rPr>
          <w:rFonts w:ascii="Times New Roman" w:hAnsi="Times New Roman" w:cs="Times New Roman"/>
          <w:sz w:val="24"/>
          <w:szCs w:val="24"/>
        </w:rPr>
        <w:t>s</w:t>
      </w:r>
      <w:r w:rsidR="000015ED" w:rsidRPr="001D16D3">
        <w:rPr>
          <w:rFonts w:ascii="Times New Roman" w:hAnsi="Times New Roman" w:cs="Times New Roman"/>
          <w:sz w:val="24"/>
          <w:szCs w:val="24"/>
        </w:rPr>
        <w:t xml:space="preserve">. </w:t>
      </w:r>
      <w:r w:rsidR="00572C84" w:rsidRPr="001D16D3">
        <w:rPr>
          <w:rFonts w:ascii="Times New Roman" w:hAnsi="Times New Roman" w:cs="Times New Roman"/>
          <w:sz w:val="24"/>
          <w:szCs w:val="24"/>
        </w:rPr>
        <w:t xml:space="preserve"> </w:t>
      </w:r>
    </w:p>
    <w:p w14:paraId="5BCF39FC" w14:textId="617186AE" w:rsidR="008B3591" w:rsidRPr="001D16D3" w:rsidRDefault="00572C84"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Following eight days of </w:t>
      </w:r>
      <w:r w:rsidR="00875112" w:rsidRPr="001D16D3">
        <w:rPr>
          <w:rFonts w:ascii="Times New Roman" w:hAnsi="Times New Roman" w:cs="Times New Roman"/>
          <w:sz w:val="24"/>
          <w:szCs w:val="24"/>
        </w:rPr>
        <w:t>familiarisation</w:t>
      </w:r>
      <w:r w:rsidRPr="001D16D3">
        <w:rPr>
          <w:rFonts w:ascii="Times New Roman" w:hAnsi="Times New Roman" w:cs="Times New Roman"/>
          <w:sz w:val="24"/>
          <w:szCs w:val="24"/>
        </w:rPr>
        <w:t xml:space="preserve">, mice commenced the radial-arm maze task. Testing was conducted in a </w:t>
      </w:r>
      <w:r w:rsidR="000015ED" w:rsidRPr="001D16D3">
        <w:rPr>
          <w:rFonts w:ascii="Times New Roman" w:hAnsi="Times New Roman" w:cs="Times New Roman"/>
          <w:sz w:val="24"/>
          <w:szCs w:val="24"/>
        </w:rPr>
        <w:t>novel</w:t>
      </w:r>
      <w:r w:rsidRPr="001D16D3">
        <w:rPr>
          <w:rFonts w:ascii="Times New Roman" w:hAnsi="Times New Roman" w:cs="Times New Roman"/>
          <w:sz w:val="24"/>
          <w:szCs w:val="24"/>
        </w:rPr>
        <w:t xml:space="preserve"> room with different extra-maze spatial cues available.  Mice received twenty sessions of radial maze training</w:t>
      </w:r>
      <w:r w:rsidR="000015ED" w:rsidRPr="001D16D3">
        <w:rPr>
          <w:rFonts w:ascii="Times New Roman" w:hAnsi="Times New Roman" w:cs="Times New Roman"/>
          <w:sz w:val="24"/>
          <w:szCs w:val="24"/>
        </w:rPr>
        <w:t xml:space="preserve"> in total</w:t>
      </w:r>
      <w:r w:rsidRPr="001D16D3">
        <w:rPr>
          <w:rFonts w:ascii="Times New Roman" w:hAnsi="Times New Roman" w:cs="Times New Roman"/>
          <w:sz w:val="24"/>
          <w:szCs w:val="24"/>
        </w:rPr>
        <w:t>. Each session consisted of a forced visit to each of the six arms of the maze</w:t>
      </w:r>
      <w:r w:rsidR="000015ED" w:rsidRPr="001D16D3">
        <w:rPr>
          <w:rFonts w:ascii="Times New Roman" w:hAnsi="Times New Roman" w:cs="Times New Roman"/>
          <w:sz w:val="24"/>
          <w:szCs w:val="24"/>
        </w:rPr>
        <w:t xml:space="preserve"> (i.e. 6 visits</w:t>
      </w:r>
      <w:r w:rsidR="001429B3" w:rsidRPr="001D16D3">
        <w:rPr>
          <w:rFonts w:ascii="Times New Roman" w:hAnsi="Times New Roman" w:cs="Times New Roman"/>
          <w:sz w:val="24"/>
          <w:szCs w:val="24"/>
        </w:rPr>
        <w:t xml:space="preserve"> (or trials)</w:t>
      </w:r>
      <w:r w:rsidR="000015ED" w:rsidRPr="001D16D3">
        <w:rPr>
          <w:rFonts w:ascii="Times New Roman" w:hAnsi="Times New Roman" w:cs="Times New Roman"/>
          <w:sz w:val="24"/>
          <w:szCs w:val="24"/>
        </w:rPr>
        <w:t xml:space="preserve"> in total)</w:t>
      </w:r>
      <w:r w:rsidRPr="001D16D3">
        <w:rPr>
          <w:rFonts w:ascii="Times New Roman" w:hAnsi="Times New Roman" w:cs="Times New Roman"/>
          <w:sz w:val="24"/>
          <w:szCs w:val="24"/>
        </w:rPr>
        <w:t xml:space="preserve">. </w:t>
      </w:r>
      <w:r w:rsidR="000015ED" w:rsidRPr="001D16D3">
        <w:rPr>
          <w:rFonts w:ascii="Times New Roman" w:hAnsi="Times New Roman" w:cs="Times New Roman"/>
          <w:sz w:val="24"/>
          <w:szCs w:val="24"/>
        </w:rPr>
        <w:t>The mouse was placed on the maze with just one goal arm accessible, and allowed to run down the arm and consume the reward. O</w:t>
      </w:r>
      <w:r w:rsidRPr="001D16D3">
        <w:rPr>
          <w:rFonts w:ascii="Times New Roman" w:hAnsi="Times New Roman" w:cs="Times New Roman"/>
          <w:sz w:val="24"/>
          <w:szCs w:val="24"/>
        </w:rPr>
        <w:t>ne session was conducted daily</w:t>
      </w:r>
      <w:r w:rsidR="000015ED" w:rsidRPr="001D16D3">
        <w:rPr>
          <w:rFonts w:ascii="Times New Roman" w:hAnsi="Times New Roman" w:cs="Times New Roman"/>
          <w:sz w:val="24"/>
          <w:szCs w:val="24"/>
        </w:rPr>
        <w:t xml:space="preserve"> throughout training</w:t>
      </w:r>
      <w:r w:rsidRPr="001D16D3">
        <w:rPr>
          <w:rFonts w:ascii="Times New Roman" w:hAnsi="Times New Roman" w:cs="Times New Roman"/>
          <w:sz w:val="24"/>
          <w:szCs w:val="24"/>
        </w:rPr>
        <w:t xml:space="preserve">, with five sessions every week.  Of the six arms of the radial maze, three </w:t>
      </w:r>
      <w:r w:rsidR="000015ED" w:rsidRPr="001D16D3">
        <w:rPr>
          <w:rFonts w:ascii="Times New Roman" w:hAnsi="Times New Roman" w:cs="Times New Roman"/>
          <w:sz w:val="24"/>
          <w:szCs w:val="24"/>
        </w:rPr>
        <w:t xml:space="preserve">goal arms </w:t>
      </w:r>
      <w:r w:rsidRPr="001D16D3">
        <w:rPr>
          <w:rFonts w:ascii="Times New Roman" w:hAnsi="Times New Roman" w:cs="Times New Roman"/>
          <w:sz w:val="24"/>
          <w:szCs w:val="24"/>
        </w:rPr>
        <w:t>contained a single 20</w:t>
      </w:r>
      <w:r w:rsidR="003B2418" w:rsidRPr="001D16D3">
        <w:rPr>
          <w:rFonts w:ascii="Times New Roman" w:hAnsi="Times New Roman" w:cs="Times New Roman"/>
          <w:sz w:val="24"/>
          <w:szCs w:val="24"/>
        </w:rPr>
        <w:t>-</w:t>
      </w:r>
      <w:r w:rsidRPr="001D16D3">
        <w:rPr>
          <w:rFonts w:ascii="Times New Roman" w:hAnsi="Times New Roman" w:cs="Times New Roman"/>
          <w:sz w:val="24"/>
          <w:szCs w:val="24"/>
        </w:rPr>
        <w:t xml:space="preserve">mg </w:t>
      </w:r>
      <w:del w:id="35" w:author="Fernando, Anushka" w:date="2018-09-03T10:45:00Z">
        <w:r w:rsidR="0031268A" w:rsidRPr="001D16D3" w:rsidDel="00E70B5F">
          <w:rPr>
            <w:rFonts w:ascii="Times New Roman" w:hAnsi="Times New Roman" w:cs="Times New Roman"/>
            <w:sz w:val="24"/>
            <w:szCs w:val="24"/>
          </w:rPr>
          <w:delText>Grain-based</w:delText>
        </w:r>
      </w:del>
      <w:ins w:id="36" w:author="Fernando, Anushka" w:date="2018-09-03T10:45:00Z">
        <w:r w:rsidR="00E70B5F">
          <w:rPr>
            <w:rFonts w:ascii="Times New Roman" w:hAnsi="Times New Roman" w:cs="Times New Roman"/>
            <w:sz w:val="24"/>
            <w:szCs w:val="24"/>
          </w:rPr>
          <w:t>grain-based</w:t>
        </w:r>
      </w:ins>
      <w:r w:rsidRPr="001D16D3">
        <w:rPr>
          <w:rFonts w:ascii="Times New Roman" w:hAnsi="Times New Roman" w:cs="Times New Roman"/>
          <w:sz w:val="24"/>
          <w:szCs w:val="24"/>
        </w:rPr>
        <w:t xml:space="preserve"> pellet (Research Diets, New Brunswick, New Jersey).  The other </w:t>
      </w:r>
      <w:r w:rsidR="000015ED" w:rsidRPr="001D16D3">
        <w:rPr>
          <w:rFonts w:ascii="Times New Roman" w:hAnsi="Times New Roman" w:cs="Times New Roman"/>
          <w:sz w:val="24"/>
          <w:szCs w:val="24"/>
        </w:rPr>
        <w:t xml:space="preserve">three goal arms </w:t>
      </w:r>
      <w:r w:rsidR="008B3591" w:rsidRPr="001D16D3">
        <w:rPr>
          <w:rFonts w:ascii="Times New Roman" w:hAnsi="Times New Roman" w:cs="Times New Roman"/>
          <w:sz w:val="24"/>
          <w:szCs w:val="24"/>
        </w:rPr>
        <w:t>were baited with</w:t>
      </w:r>
      <w:r w:rsidRPr="001D16D3">
        <w:rPr>
          <w:rFonts w:ascii="Times New Roman" w:hAnsi="Times New Roman" w:cs="Times New Roman"/>
          <w:sz w:val="24"/>
          <w:szCs w:val="24"/>
        </w:rPr>
        <w:t xml:space="preserve"> 1</w:t>
      </w:r>
      <w:r w:rsidR="000015ED"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ml </w:t>
      </w:r>
      <w:r w:rsidR="000015ED" w:rsidRPr="001D16D3">
        <w:rPr>
          <w:rFonts w:ascii="Times New Roman" w:hAnsi="Times New Roman" w:cs="Times New Roman"/>
          <w:sz w:val="24"/>
          <w:szCs w:val="24"/>
        </w:rPr>
        <w:t xml:space="preserve">of </w:t>
      </w:r>
      <w:r w:rsidRPr="001D16D3">
        <w:rPr>
          <w:rFonts w:ascii="Times New Roman" w:hAnsi="Times New Roman" w:cs="Times New Roman"/>
          <w:sz w:val="24"/>
          <w:szCs w:val="24"/>
        </w:rPr>
        <w:t xml:space="preserve">sucrose solution (20% </w:t>
      </w:r>
      <w:proofErr w:type="spellStart"/>
      <w:r w:rsidRPr="001D16D3">
        <w:rPr>
          <w:rFonts w:ascii="Times New Roman" w:hAnsi="Times New Roman" w:cs="Times New Roman"/>
          <w:sz w:val="24"/>
          <w:szCs w:val="24"/>
        </w:rPr>
        <w:t>wt</w:t>
      </w:r>
      <w:proofErr w:type="spellEnd"/>
      <w:r w:rsidRPr="001D16D3">
        <w:rPr>
          <w:rFonts w:ascii="Times New Roman" w:hAnsi="Times New Roman" w:cs="Times New Roman"/>
          <w:sz w:val="24"/>
          <w:szCs w:val="24"/>
        </w:rPr>
        <w:t>/</w:t>
      </w:r>
      <w:proofErr w:type="spellStart"/>
      <w:r w:rsidRPr="001D16D3">
        <w:rPr>
          <w:rFonts w:ascii="Times New Roman" w:hAnsi="Times New Roman" w:cs="Times New Roman"/>
          <w:sz w:val="24"/>
          <w:szCs w:val="24"/>
        </w:rPr>
        <w:t>vol</w:t>
      </w:r>
      <w:proofErr w:type="spellEnd"/>
      <w:r w:rsidRPr="001D16D3">
        <w:rPr>
          <w:rFonts w:ascii="Times New Roman" w:hAnsi="Times New Roman" w:cs="Times New Roman"/>
          <w:sz w:val="24"/>
          <w:szCs w:val="24"/>
        </w:rPr>
        <w:t xml:space="preserve">). The allocation of </w:t>
      </w:r>
      <w:r w:rsidR="000015ED" w:rsidRPr="001D16D3">
        <w:rPr>
          <w:rFonts w:ascii="Times New Roman" w:hAnsi="Times New Roman" w:cs="Times New Roman"/>
          <w:sz w:val="24"/>
          <w:szCs w:val="24"/>
        </w:rPr>
        <w:t>a particular reward</w:t>
      </w:r>
      <w:r w:rsidRPr="001D16D3">
        <w:rPr>
          <w:rFonts w:ascii="Times New Roman" w:hAnsi="Times New Roman" w:cs="Times New Roman"/>
          <w:sz w:val="24"/>
          <w:szCs w:val="24"/>
        </w:rPr>
        <w:t xml:space="preserve"> to </w:t>
      </w:r>
      <w:r w:rsidR="000015ED" w:rsidRPr="001D16D3">
        <w:rPr>
          <w:rFonts w:ascii="Times New Roman" w:hAnsi="Times New Roman" w:cs="Times New Roman"/>
          <w:sz w:val="24"/>
          <w:szCs w:val="24"/>
        </w:rPr>
        <w:t xml:space="preserve">specific goals </w:t>
      </w:r>
      <w:r w:rsidRPr="001D16D3">
        <w:rPr>
          <w:rFonts w:ascii="Times New Roman" w:hAnsi="Times New Roman" w:cs="Times New Roman"/>
          <w:sz w:val="24"/>
          <w:szCs w:val="24"/>
        </w:rPr>
        <w:t xml:space="preserve">arms, defined by their </w:t>
      </w:r>
      <w:r w:rsidR="000015ED" w:rsidRPr="001D16D3">
        <w:rPr>
          <w:rFonts w:ascii="Times New Roman" w:hAnsi="Times New Roman" w:cs="Times New Roman"/>
          <w:sz w:val="24"/>
          <w:szCs w:val="24"/>
        </w:rPr>
        <w:t xml:space="preserve">allocentric </w:t>
      </w:r>
      <w:r w:rsidRPr="001D16D3">
        <w:rPr>
          <w:rFonts w:ascii="Times New Roman" w:hAnsi="Times New Roman" w:cs="Times New Roman"/>
          <w:sz w:val="24"/>
          <w:szCs w:val="24"/>
        </w:rPr>
        <w:t xml:space="preserve">spatial location, was pseudo-randomised, with no more than two </w:t>
      </w:r>
      <w:r w:rsidR="000015ED" w:rsidRPr="001D16D3">
        <w:rPr>
          <w:rFonts w:ascii="Times New Roman" w:hAnsi="Times New Roman" w:cs="Times New Roman"/>
          <w:sz w:val="24"/>
          <w:szCs w:val="24"/>
        </w:rPr>
        <w:t>adjacent</w:t>
      </w:r>
      <w:r w:rsidRPr="001D16D3">
        <w:rPr>
          <w:rFonts w:ascii="Times New Roman" w:hAnsi="Times New Roman" w:cs="Times New Roman"/>
          <w:sz w:val="24"/>
          <w:szCs w:val="24"/>
        </w:rPr>
        <w:t xml:space="preserve"> arm</w:t>
      </w:r>
      <w:r w:rsidR="001053A5" w:rsidRPr="001D16D3">
        <w:rPr>
          <w:rFonts w:ascii="Times New Roman" w:hAnsi="Times New Roman" w:cs="Times New Roman"/>
          <w:sz w:val="24"/>
          <w:szCs w:val="24"/>
        </w:rPr>
        <w:t>s containing the same food reinforcer</w:t>
      </w:r>
      <w:r w:rsidRPr="001D16D3">
        <w:rPr>
          <w:rFonts w:ascii="Times New Roman" w:hAnsi="Times New Roman" w:cs="Times New Roman"/>
          <w:sz w:val="24"/>
          <w:szCs w:val="24"/>
        </w:rPr>
        <w:t>.  Combinations o</w:t>
      </w:r>
      <w:r w:rsidR="001053A5" w:rsidRPr="001D16D3">
        <w:rPr>
          <w:rFonts w:ascii="Times New Roman" w:hAnsi="Times New Roman" w:cs="Times New Roman"/>
          <w:sz w:val="24"/>
          <w:szCs w:val="24"/>
        </w:rPr>
        <w:t>f arms containing the same reinforcer</w:t>
      </w:r>
      <w:r w:rsidRPr="001D16D3">
        <w:rPr>
          <w:rFonts w:ascii="Times New Roman" w:hAnsi="Times New Roman" w:cs="Times New Roman"/>
          <w:sz w:val="24"/>
          <w:szCs w:val="24"/>
        </w:rPr>
        <w:t xml:space="preserve"> were counterbalanced across both sex and genotype.  </w:t>
      </w:r>
      <w:r w:rsidR="000015ED" w:rsidRPr="001D16D3">
        <w:rPr>
          <w:rFonts w:ascii="Times New Roman" w:hAnsi="Times New Roman" w:cs="Times New Roman"/>
          <w:sz w:val="24"/>
          <w:szCs w:val="24"/>
        </w:rPr>
        <w:t>Importantly, t</w:t>
      </w:r>
      <w:r w:rsidR="002675CB" w:rsidRPr="001D16D3">
        <w:rPr>
          <w:rFonts w:ascii="Times New Roman" w:hAnsi="Times New Roman" w:cs="Times New Roman"/>
          <w:sz w:val="24"/>
          <w:szCs w:val="24"/>
        </w:rPr>
        <w:t xml:space="preserve">he allocation of food to arms was maintained across </w:t>
      </w:r>
      <w:r w:rsidR="000015ED" w:rsidRPr="001D16D3">
        <w:rPr>
          <w:rFonts w:ascii="Times New Roman" w:hAnsi="Times New Roman" w:cs="Times New Roman"/>
          <w:sz w:val="24"/>
          <w:szCs w:val="24"/>
        </w:rPr>
        <w:t xml:space="preserve">all </w:t>
      </w:r>
      <w:r w:rsidR="002675CB" w:rsidRPr="001D16D3">
        <w:rPr>
          <w:rFonts w:ascii="Times New Roman" w:hAnsi="Times New Roman" w:cs="Times New Roman"/>
          <w:sz w:val="24"/>
          <w:szCs w:val="24"/>
        </w:rPr>
        <w:t xml:space="preserve">training </w:t>
      </w:r>
      <w:r w:rsidR="000015ED" w:rsidRPr="001D16D3">
        <w:rPr>
          <w:rFonts w:ascii="Times New Roman" w:hAnsi="Times New Roman" w:cs="Times New Roman"/>
          <w:sz w:val="24"/>
          <w:szCs w:val="24"/>
        </w:rPr>
        <w:t xml:space="preserve">trials </w:t>
      </w:r>
      <w:r w:rsidR="002675CB" w:rsidRPr="001D16D3">
        <w:rPr>
          <w:rFonts w:ascii="Times New Roman" w:hAnsi="Times New Roman" w:cs="Times New Roman"/>
          <w:sz w:val="24"/>
          <w:szCs w:val="24"/>
        </w:rPr>
        <w:t xml:space="preserve">such that the </w:t>
      </w:r>
      <w:r w:rsidR="000015ED" w:rsidRPr="001D16D3">
        <w:rPr>
          <w:rFonts w:ascii="Times New Roman" w:hAnsi="Times New Roman" w:cs="Times New Roman"/>
          <w:sz w:val="24"/>
          <w:szCs w:val="24"/>
        </w:rPr>
        <w:t>spatial cues associated with a given arm</w:t>
      </w:r>
      <w:r w:rsidR="002675CB" w:rsidRPr="001D16D3">
        <w:rPr>
          <w:rFonts w:ascii="Times New Roman" w:hAnsi="Times New Roman" w:cs="Times New Roman"/>
          <w:sz w:val="24"/>
          <w:szCs w:val="24"/>
        </w:rPr>
        <w:t xml:space="preserve"> reliably predicted the particular food type (pellet/sucrose). </w:t>
      </w:r>
      <w:r w:rsidRPr="001D16D3">
        <w:rPr>
          <w:rFonts w:ascii="Times New Roman" w:hAnsi="Times New Roman" w:cs="Times New Roman"/>
          <w:sz w:val="24"/>
          <w:szCs w:val="24"/>
        </w:rPr>
        <w:t xml:space="preserve">The order in which mice </w:t>
      </w:r>
      <w:r w:rsidR="001053A5" w:rsidRPr="001D16D3">
        <w:rPr>
          <w:rFonts w:ascii="Times New Roman" w:hAnsi="Times New Roman" w:cs="Times New Roman"/>
          <w:sz w:val="24"/>
          <w:szCs w:val="24"/>
        </w:rPr>
        <w:t>could visit an arm</w:t>
      </w:r>
      <w:r w:rsidRPr="001D16D3">
        <w:rPr>
          <w:rFonts w:ascii="Times New Roman" w:hAnsi="Times New Roman" w:cs="Times New Roman"/>
          <w:sz w:val="24"/>
          <w:szCs w:val="24"/>
        </w:rPr>
        <w:t xml:space="preserve"> was</w:t>
      </w:r>
      <w:r w:rsidR="001053A5" w:rsidRPr="001D16D3">
        <w:rPr>
          <w:rFonts w:ascii="Times New Roman" w:hAnsi="Times New Roman" w:cs="Times New Roman"/>
          <w:sz w:val="24"/>
          <w:szCs w:val="24"/>
        </w:rPr>
        <w:t xml:space="preserve"> also</w:t>
      </w:r>
      <w:r w:rsidRPr="001D16D3">
        <w:rPr>
          <w:rFonts w:ascii="Times New Roman" w:hAnsi="Times New Roman" w:cs="Times New Roman"/>
          <w:sz w:val="24"/>
          <w:szCs w:val="24"/>
        </w:rPr>
        <w:t xml:space="preserve"> pseudo-randomised, with no more than two adjacent arms being visited in succession.  The order was the same across mice within-ses</w:t>
      </w:r>
      <w:r w:rsidR="00875112" w:rsidRPr="001D16D3">
        <w:rPr>
          <w:rFonts w:ascii="Times New Roman" w:hAnsi="Times New Roman" w:cs="Times New Roman"/>
          <w:sz w:val="24"/>
          <w:szCs w:val="24"/>
        </w:rPr>
        <w:t>sions, but was changed between sessions</w:t>
      </w:r>
      <w:r w:rsidRPr="001D16D3">
        <w:rPr>
          <w:rFonts w:ascii="Times New Roman" w:hAnsi="Times New Roman" w:cs="Times New Roman"/>
          <w:sz w:val="24"/>
          <w:szCs w:val="24"/>
        </w:rPr>
        <w:t xml:space="preserve"> with the constraint that an order of arms could not be repeated throughout training.  </w:t>
      </w:r>
    </w:p>
    <w:p w14:paraId="037BAEB3" w14:textId="2AB7C6B0" w:rsidR="00FB29F9" w:rsidRPr="001D16D3" w:rsidRDefault="001429B3"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Each session</w:t>
      </w:r>
      <w:r w:rsidR="00572C84" w:rsidRPr="001D16D3">
        <w:rPr>
          <w:rFonts w:ascii="Times New Roman" w:hAnsi="Times New Roman" w:cs="Times New Roman"/>
          <w:sz w:val="24"/>
          <w:szCs w:val="24"/>
        </w:rPr>
        <w:t xml:space="preserve"> consisted of a mouse being placed o</w:t>
      </w:r>
      <w:r w:rsidR="00E37A5A" w:rsidRPr="001D16D3">
        <w:rPr>
          <w:rFonts w:ascii="Times New Roman" w:hAnsi="Times New Roman" w:cs="Times New Roman"/>
          <w:sz w:val="24"/>
          <w:szCs w:val="24"/>
        </w:rPr>
        <w:t>nto the central platform for 10</w:t>
      </w:r>
      <w:r w:rsidR="00572C84" w:rsidRPr="001D16D3">
        <w:rPr>
          <w:rFonts w:ascii="Times New Roman" w:hAnsi="Times New Roman" w:cs="Times New Roman"/>
          <w:sz w:val="24"/>
          <w:szCs w:val="24"/>
        </w:rPr>
        <w:t xml:space="preserve">s.  The first guillotine door </w:t>
      </w:r>
      <w:r w:rsidR="008B3591" w:rsidRPr="001D16D3">
        <w:rPr>
          <w:rFonts w:ascii="Times New Roman" w:hAnsi="Times New Roman" w:cs="Times New Roman"/>
          <w:sz w:val="24"/>
          <w:szCs w:val="24"/>
        </w:rPr>
        <w:t xml:space="preserve">(at the entrance to a goal arm) </w:t>
      </w:r>
      <w:r w:rsidR="00572C84" w:rsidRPr="001D16D3">
        <w:rPr>
          <w:rFonts w:ascii="Times New Roman" w:hAnsi="Times New Roman" w:cs="Times New Roman"/>
          <w:sz w:val="24"/>
          <w:szCs w:val="24"/>
        </w:rPr>
        <w:t xml:space="preserve">was then opened, and the mouse </w:t>
      </w:r>
      <w:r w:rsidRPr="001D16D3">
        <w:rPr>
          <w:rFonts w:ascii="Times New Roman" w:hAnsi="Times New Roman" w:cs="Times New Roman"/>
          <w:sz w:val="24"/>
          <w:szCs w:val="24"/>
        </w:rPr>
        <w:t xml:space="preserve">was </w:t>
      </w:r>
      <w:r w:rsidR="00572C84" w:rsidRPr="001D16D3">
        <w:rPr>
          <w:rFonts w:ascii="Times New Roman" w:hAnsi="Times New Roman" w:cs="Times New Roman"/>
          <w:sz w:val="24"/>
          <w:szCs w:val="24"/>
        </w:rPr>
        <w:t xml:space="preserve">allowed to enter </w:t>
      </w:r>
      <w:r w:rsidR="008B3591" w:rsidRPr="001D16D3">
        <w:rPr>
          <w:rFonts w:ascii="Times New Roman" w:hAnsi="Times New Roman" w:cs="Times New Roman"/>
          <w:sz w:val="24"/>
          <w:szCs w:val="24"/>
        </w:rPr>
        <w:t>th</w:t>
      </w:r>
      <w:r w:rsidRPr="001D16D3">
        <w:rPr>
          <w:rFonts w:ascii="Times New Roman" w:hAnsi="Times New Roman" w:cs="Times New Roman"/>
          <w:sz w:val="24"/>
          <w:szCs w:val="24"/>
        </w:rPr>
        <w:t>at</w:t>
      </w:r>
      <w:r w:rsidR="008B3591" w:rsidRPr="001D16D3">
        <w:rPr>
          <w:rFonts w:ascii="Times New Roman" w:hAnsi="Times New Roman" w:cs="Times New Roman"/>
          <w:sz w:val="24"/>
          <w:szCs w:val="24"/>
        </w:rPr>
        <w:t xml:space="preserve"> arm </w:t>
      </w:r>
      <w:r w:rsidRPr="001D16D3">
        <w:rPr>
          <w:rFonts w:ascii="Times New Roman" w:hAnsi="Times New Roman" w:cs="Times New Roman"/>
          <w:sz w:val="24"/>
          <w:szCs w:val="24"/>
        </w:rPr>
        <w:t xml:space="preserve">and </w:t>
      </w:r>
      <w:r w:rsidR="00572C84" w:rsidRPr="001D16D3">
        <w:rPr>
          <w:rFonts w:ascii="Times New Roman" w:hAnsi="Times New Roman" w:cs="Times New Roman"/>
          <w:sz w:val="24"/>
          <w:szCs w:val="24"/>
        </w:rPr>
        <w:t>to consume the food.  After leaving th</w:t>
      </w:r>
      <w:r w:rsidR="00E37A5A" w:rsidRPr="001D16D3">
        <w:rPr>
          <w:rFonts w:ascii="Times New Roman" w:hAnsi="Times New Roman" w:cs="Times New Roman"/>
          <w:sz w:val="24"/>
          <w:szCs w:val="24"/>
        </w:rPr>
        <w:t>e arm, there was a period of 10</w:t>
      </w:r>
      <w:r w:rsidR="00572C84" w:rsidRPr="001D16D3">
        <w:rPr>
          <w:rFonts w:ascii="Times New Roman" w:hAnsi="Times New Roman" w:cs="Times New Roman"/>
          <w:sz w:val="24"/>
          <w:szCs w:val="24"/>
        </w:rPr>
        <w:t xml:space="preserve">s between one door closing and the </w:t>
      </w:r>
      <w:r w:rsidRPr="001D16D3">
        <w:rPr>
          <w:rFonts w:ascii="Times New Roman" w:hAnsi="Times New Roman" w:cs="Times New Roman"/>
          <w:sz w:val="24"/>
          <w:szCs w:val="24"/>
        </w:rPr>
        <w:t>next</w:t>
      </w:r>
      <w:r w:rsidR="00572C84" w:rsidRPr="001D16D3">
        <w:rPr>
          <w:rFonts w:ascii="Times New Roman" w:hAnsi="Times New Roman" w:cs="Times New Roman"/>
          <w:sz w:val="24"/>
          <w:szCs w:val="24"/>
        </w:rPr>
        <w:t xml:space="preserve"> door opening.  This pattern was continued until all </w:t>
      </w:r>
      <w:r w:rsidR="008B3591" w:rsidRPr="001D16D3">
        <w:rPr>
          <w:rFonts w:ascii="Times New Roman" w:hAnsi="Times New Roman" w:cs="Times New Roman"/>
          <w:sz w:val="24"/>
          <w:szCs w:val="24"/>
        </w:rPr>
        <w:t xml:space="preserve">6 </w:t>
      </w:r>
      <w:r w:rsidR="00572C84" w:rsidRPr="001D16D3">
        <w:rPr>
          <w:rFonts w:ascii="Times New Roman" w:hAnsi="Times New Roman" w:cs="Times New Roman"/>
          <w:sz w:val="24"/>
          <w:szCs w:val="24"/>
        </w:rPr>
        <w:t>arms had been visit</w:t>
      </w:r>
      <w:r w:rsidR="00E37A5A" w:rsidRPr="001D16D3">
        <w:rPr>
          <w:rFonts w:ascii="Times New Roman" w:hAnsi="Times New Roman" w:cs="Times New Roman"/>
          <w:sz w:val="24"/>
          <w:szCs w:val="24"/>
        </w:rPr>
        <w:t>ed.  After a final period of 10</w:t>
      </w:r>
      <w:r w:rsidR="00572C84" w:rsidRPr="001D16D3">
        <w:rPr>
          <w:rFonts w:ascii="Times New Roman" w:hAnsi="Times New Roman" w:cs="Times New Roman"/>
          <w:sz w:val="24"/>
          <w:szCs w:val="24"/>
        </w:rPr>
        <w:t xml:space="preserve">s, mice were then returned to their home-cage.  </w:t>
      </w:r>
      <w:r w:rsidR="00572C84" w:rsidRPr="001D16D3">
        <w:rPr>
          <w:rFonts w:ascii="Times New Roman" w:hAnsi="Times New Roman" w:cs="Times New Roman"/>
          <w:sz w:val="24"/>
          <w:szCs w:val="24"/>
        </w:rPr>
        <w:lastRenderedPageBreak/>
        <w:t>The maze was then cleaned with paper towels and water.  Mic</w:t>
      </w:r>
      <w:r w:rsidR="00E37A5A" w:rsidRPr="001D16D3">
        <w:rPr>
          <w:rFonts w:ascii="Times New Roman" w:hAnsi="Times New Roman" w:cs="Times New Roman"/>
          <w:sz w:val="24"/>
          <w:szCs w:val="24"/>
        </w:rPr>
        <w:t>e were allowed a maximum of 300</w:t>
      </w:r>
      <w:r w:rsidR="00572C84" w:rsidRPr="001D16D3">
        <w:rPr>
          <w:rFonts w:ascii="Times New Roman" w:hAnsi="Times New Roman" w:cs="Times New Roman"/>
          <w:sz w:val="24"/>
          <w:szCs w:val="24"/>
        </w:rPr>
        <w:t>s to enter an arm. If mice faile</w:t>
      </w:r>
      <w:r w:rsidR="00E37A5A" w:rsidRPr="001D16D3">
        <w:rPr>
          <w:rFonts w:ascii="Times New Roman" w:hAnsi="Times New Roman" w:cs="Times New Roman"/>
          <w:sz w:val="24"/>
          <w:szCs w:val="24"/>
        </w:rPr>
        <w:t>d to enter the arm within 300</w:t>
      </w:r>
      <w:r w:rsidR="00572C84" w:rsidRPr="001D16D3">
        <w:rPr>
          <w:rFonts w:ascii="Times New Roman" w:hAnsi="Times New Roman" w:cs="Times New Roman"/>
          <w:sz w:val="24"/>
          <w:szCs w:val="24"/>
        </w:rPr>
        <w:t xml:space="preserve">s, </w:t>
      </w:r>
      <w:r w:rsidRPr="001D16D3">
        <w:rPr>
          <w:rFonts w:ascii="Times New Roman" w:hAnsi="Times New Roman" w:cs="Times New Roman"/>
          <w:sz w:val="24"/>
          <w:szCs w:val="24"/>
        </w:rPr>
        <w:t>an</w:t>
      </w:r>
      <w:r w:rsidR="00572C84" w:rsidRPr="001D16D3">
        <w:rPr>
          <w:rFonts w:ascii="Times New Roman" w:hAnsi="Times New Roman" w:cs="Times New Roman"/>
          <w:sz w:val="24"/>
          <w:szCs w:val="24"/>
        </w:rPr>
        <w:t xml:space="preserve"> omission of responding was recorded. The </w:t>
      </w:r>
      <w:r w:rsidR="008B3591" w:rsidRPr="001D16D3">
        <w:rPr>
          <w:rFonts w:ascii="Times New Roman" w:hAnsi="Times New Roman" w:cs="Times New Roman"/>
          <w:sz w:val="24"/>
          <w:szCs w:val="24"/>
        </w:rPr>
        <w:t>session</w:t>
      </w:r>
      <w:r w:rsidR="00572C84" w:rsidRPr="001D16D3">
        <w:rPr>
          <w:rFonts w:ascii="Times New Roman" w:hAnsi="Times New Roman" w:cs="Times New Roman"/>
          <w:sz w:val="24"/>
          <w:szCs w:val="24"/>
        </w:rPr>
        <w:t xml:space="preserve"> then continued with the next arm </w:t>
      </w:r>
      <w:r w:rsidR="008B3591" w:rsidRPr="001D16D3">
        <w:rPr>
          <w:rFonts w:ascii="Times New Roman" w:hAnsi="Times New Roman" w:cs="Times New Roman"/>
          <w:sz w:val="24"/>
          <w:szCs w:val="24"/>
        </w:rPr>
        <w:t>in</w:t>
      </w:r>
      <w:r w:rsidR="00572C84" w:rsidRPr="001D16D3">
        <w:rPr>
          <w:rFonts w:ascii="Times New Roman" w:hAnsi="Times New Roman" w:cs="Times New Roman"/>
          <w:sz w:val="24"/>
          <w:szCs w:val="24"/>
        </w:rPr>
        <w:t xml:space="preserve"> the sequence being opened.  The maze was </w:t>
      </w:r>
      <w:r w:rsidR="008B3591" w:rsidRPr="001D16D3">
        <w:rPr>
          <w:rFonts w:ascii="Times New Roman" w:hAnsi="Times New Roman" w:cs="Times New Roman"/>
          <w:sz w:val="24"/>
          <w:szCs w:val="24"/>
        </w:rPr>
        <w:t xml:space="preserve">periodically </w:t>
      </w:r>
      <w:r w:rsidR="00572C84" w:rsidRPr="001D16D3">
        <w:rPr>
          <w:rFonts w:ascii="Times New Roman" w:hAnsi="Times New Roman" w:cs="Times New Roman"/>
          <w:sz w:val="24"/>
          <w:szCs w:val="24"/>
        </w:rPr>
        <w:t>rotated by 60°</w:t>
      </w:r>
      <w:r w:rsidR="008B3591" w:rsidRPr="001D16D3">
        <w:rPr>
          <w:rFonts w:ascii="Times New Roman" w:hAnsi="Times New Roman" w:cs="Times New Roman"/>
          <w:sz w:val="24"/>
          <w:szCs w:val="24"/>
        </w:rPr>
        <w:t xml:space="preserve"> </w:t>
      </w:r>
      <w:r w:rsidR="00875112" w:rsidRPr="001D16D3">
        <w:rPr>
          <w:rFonts w:ascii="Times New Roman" w:hAnsi="Times New Roman" w:cs="Times New Roman"/>
          <w:sz w:val="24"/>
          <w:szCs w:val="24"/>
        </w:rPr>
        <w:t xml:space="preserve">between sessions </w:t>
      </w:r>
      <w:r w:rsidR="008B3591" w:rsidRPr="001D16D3">
        <w:rPr>
          <w:rFonts w:ascii="Times New Roman" w:hAnsi="Times New Roman" w:cs="Times New Roman"/>
          <w:sz w:val="24"/>
          <w:szCs w:val="24"/>
        </w:rPr>
        <w:t xml:space="preserve">(clockwise or anticlockwise </w:t>
      </w:r>
      <w:proofErr w:type="spellStart"/>
      <w:r w:rsidR="008B3591" w:rsidRPr="001D16D3">
        <w:rPr>
          <w:rFonts w:ascii="Times New Roman" w:hAnsi="Times New Roman" w:cs="Times New Roman"/>
          <w:sz w:val="24"/>
          <w:szCs w:val="24"/>
        </w:rPr>
        <w:t>pseudorandomly</w:t>
      </w:r>
      <w:proofErr w:type="spellEnd"/>
      <w:r w:rsidR="008B3591" w:rsidRPr="001D16D3">
        <w:rPr>
          <w:rFonts w:ascii="Times New Roman" w:hAnsi="Times New Roman" w:cs="Times New Roman"/>
          <w:sz w:val="24"/>
          <w:szCs w:val="24"/>
        </w:rPr>
        <w:t>)</w:t>
      </w:r>
      <w:r w:rsidR="00572C84" w:rsidRPr="001D16D3">
        <w:rPr>
          <w:rFonts w:ascii="Times New Roman" w:hAnsi="Times New Roman" w:cs="Times New Roman"/>
          <w:sz w:val="24"/>
          <w:szCs w:val="24"/>
        </w:rPr>
        <w:t xml:space="preserve"> so that intra-maze cues were irrelevant for solving the discrimination across </w:t>
      </w:r>
      <w:r w:rsidR="00875112" w:rsidRPr="001D16D3">
        <w:rPr>
          <w:rFonts w:ascii="Times New Roman" w:hAnsi="Times New Roman" w:cs="Times New Roman"/>
          <w:sz w:val="24"/>
          <w:szCs w:val="24"/>
        </w:rPr>
        <w:t>days</w:t>
      </w:r>
      <w:r w:rsidR="00572C84" w:rsidRPr="001D16D3">
        <w:rPr>
          <w:rFonts w:ascii="Times New Roman" w:hAnsi="Times New Roman" w:cs="Times New Roman"/>
          <w:sz w:val="24"/>
          <w:szCs w:val="24"/>
        </w:rPr>
        <w:t>.</w:t>
      </w:r>
      <w:r w:rsidR="00FB29F9" w:rsidRPr="001D16D3">
        <w:rPr>
          <w:rFonts w:ascii="Times New Roman" w:hAnsi="Times New Roman" w:cs="Times New Roman"/>
          <w:sz w:val="24"/>
          <w:szCs w:val="24"/>
        </w:rPr>
        <w:t xml:space="preserve"> </w:t>
      </w:r>
      <w:r w:rsidR="00572C84" w:rsidRPr="001D16D3">
        <w:rPr>
          <w:rFonts w:ascii="Times New Roman" w:hAnsi="Times New Roman" w:cs="Times New Roman"/>
          <w:sz w:val="24"/>
          <w:szCs w:val="24"/>
        </w:rPr>
        <w:t xml:space="preserve">Following each of the final six </w:t>
      </w:r>
      <w:r w:rsidR="008B3591" w:rsidRPr="001D16D3">
        <w:rPr>
          <w:rFonts w:ascii="Times New Roman" w:hAnsi="Times New Roman" w:cs="Times New Roman"/>
          <w:sz w:val="24"/>
          <w:szCs w:val="24"/>
        </w:rPr>
        <w:t>sessions</w:t>
      </w:r>
      <w:r w:rsidR="00572C84" w:rsidRPr="001D16D3">
        <w:rPr>
          <w:rFonts w:ascii="Times New Roman" w:hAnsi="Times New Roman" w:cs="Times New Roman"/>
          <w:sz w:val="24"/>
          <w:szCs w:val="24"/>
        </w:rPr>
        <w:t xml:space="preserve">, mice were </w:t>
      </w:r>
      <w:r w:rsidR="00875112" w:rsidRPr="001D16D3">
        <w:rPr>
          <w:rFonts w:ascii="Times New Roman" w:hAnsi="Times New Roman" w:cs="Times New Roman"/>
          <w:sz w:val="24"/>
          <w:szCs w:val="24"/>
        </w:rPr>
        <w:t>familiarised</w:t>
      </w:r>
      <w:r w:rsidR="00572C84" w:rsidRPr="001D16D3">
        <w:rPr>
          <w:rFonts w:ascii="Times New Roman" w:hAnsi="Times New Roman" w:cs="Times New Roman"/>
          <w:sz w:val="24"/>
          <w:szCs w:val="24"/>
        </w:rPr>
        <w:t xml:space="preserve"> to the apparatus </w:t>
      </w:r>
      <w:r w:rsidR="00875112" w:rsidRPr="001D16D3">
        <w:rPr>
          <w:rFonts w:ascii="Times New Roman" w:hAnsi="Times New Roman" w:cs="Times New Roman"/>
          <w:sz w:val="24"/>
          <w:szCs w:val="24"/>
        </w:rPr>
        <w:t xml:space="preserve">that would be </w:t>
      </w:r>
      <w:r w:rsidR="00572C84" w:rsidRPr="001D16D3">
        <w:rPr>
          <w:rFonts w:ascii="Times New Roman" w:hAnsi="Times New Roman" w:cs="Times New Roman"/>
          <w:sz w:val="24"/>
          <w:szCs w:val="24"/>
        </w:rPr>
        <w:t xml:space="preserve">used during </w:t>
      </w:r>
      <w:r w:rsidR="008B3591" w:rsidRPr="001D16D3">
        <w:rPr>
          <w:rFonts w:ascii="Times New Roman" w:hAnsi="Times New Roman" w:cs="Times New Roman"/>
          <w:sz w:val="24"/>
          <w:szCs w:val="24"/>
        </w:rPr>
        <w:t xml:space="preserve">feeding to satiety for the </w:t>
      </w:r>
      <w:r w:rsidR="00572C84" w:rsidRPr="001D16D3">
        <w:rPr>
          <w:rFonts w:ascii="Times New Roman" w:hAnsi="Times New Roman" w:cs="Times New Roman"/>
          <w:sz w:val="24"/>
          <w:szCs w:val="24"/>
        </w:rPr>
        <w:t>subsequent outcome-devaluation</w:t>
      </w:r>
      <w:r w:rsidR="008B3591" w:rsidRPr="001D16D3">
        <w:rPr>
          <w:rFonts w:ascii="Times New Roman" w:hAnsi="Times New Roman" w:cs="Times New Roman"/>
          <w:sz w:val="24"/>
          <w:szCs w:val="24"/>
        </w:rPr>
        <w:t xml:space="preserve"> test</w:t>
      </w:r>
      <w:r w:rsidR="001053A5" w:rsidRPr="001D16D3">
        <w:rPr>
          <w:rFonts w:ascii="Times New Roman" w:hAnsi="Times New Roman" w:cs="Times New Roman"/>
          <w:sz w:val="24"/>
          <w:szCs w:val="24"/>
        </w:rPr>
        <w:t xml:space="preserve"> (see </w:t>
      </w:r>
      <w:r w:rsidR="00E37A5A" w:rsidRPr="001D16D3">
        <w:rPr>
          <w:rFonts w:ascii="Times New Roman" w:hAnsi="Times New Roman" w:cs="Times New Roman"/>
          <w:sz w:val="24"/>
          <w:szCs w:val="24"/>
        </w:rPr>
        <w:t>Supplementary</w:t>
      </w:r>
      <w:r w:rsidR="001053A5" w:rsidRPr="001D16D3">
        <w:rPr>
          <w:rFonts w:ascii="Times New Roman" w:hAnsi="Times New Roman" w:cs="Times New Roman"/>
          <w:sz w:val="24"/>
          <w:szCs w:val="24"/>
        </w:rPr>
        <w:t xml:space="preserve"> methods</w:t>
      </w:r>
      <w:r w:rsidR="00E37A5A" w:rsidRPr="001D16D3">
        <w:rPr>
          <w:rFonts w:ascii="Times New Roman" w:hAnsi="Times New Roman" w:cs="Times New Roman"/>
          <w:sz w:val="24"/>
          <w:szCs w:val="24"/>
        </w:rPr>
        <w:t>: Habituation to devaluation apparatus</w:t>
      </w:r>
      <w:r w:rsidR="001053A5" w:rsidRPr="001D16D3">
        <w:rPr>
          <w:rFonts w:ascii="Times New Roman" w:hAnsi="Times New Roman" w:cs="Times New Roman"/>
          <w:sz w:val="24"/>
          <w:szCs w:val="24"/>
        </w:rPr>
        <w:t>)</w:t>
      </w:r>
      <w:r w:rsidR="00572C84" w:rsidRPr="001D16D3">
        <w:rPr>
          <w:rFonts w:ascii="Times New Roman" w:hAnsi="Times New Roman" w:cs="Times New Roman"/>
          <w:sz w:val="24"/>
          <w:szCs w:val="24"/>
        </w:rPr>
        <w:t xml:space="preserve">.  </w:t>
      </w:r>
    </w:p>
    <w:p w14:paraId="301B93B3" w14:textId="77777777" w:rsidR="008B3591" w:rsidRPr="001D16D3" w:rsidRDefault="008B3591" w:rsidP="00204039">
      <w:pPr>
        <w:spacing w:after="120" w:line="480" w:lineRule="auto"/>
        <w:jc w:val="both"/>
        <w:rPr>
          <w:rFonts w:ascii="Times New Roman" w:hAnsi="Times New Roman" w:cs="Times New Roman"/>
          <w:i/>
          <w:sz w:val="24"/>
          <w:szCs w:val="24"/>
        </w:rPr>
      </w:pPr>
    </w:p>
    <w:p w14:paraId="3AE9C39F" w14:textId="104DBB66" w:rsidR="00572C84" w:rsidRPr="001D16D3" w:rsidRDefault="00FB29F9"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Devaluation and Extinction test</w:t>
      </w:r>
      <w:r w:rsidRPr="001D16D3">
        <w:rPr>
          <w:rFonts w:ascii="Times New Roman" w:hAnsi="Times New Roman" w:cs="Times New Roman"/>
          <w:sz w:val="24"/>
          <w:szCs w:val="24"/>
        </w:rPr>
        <w:t xml:space="preserve">: </w:t>
      </w:r>
      <w:r w:rsidR="00572C84" w:rsidRPr="001D16D3">
        <w:rPr>
          <w:rFonts w:ascii="Times New Roman" w:hAnsi="Times New Roman" w:cs="Times New Roman"/>
          <w:sz w:val="24"/>
          <w:szCs w:val="24"/>
        </w:rPr>
        <w:t xml:space="preserve">After twenty </w:t>
      </w:r>
      <w:r w:rsidR="007721B7" w:rsidRPr="001D16D3">
        <w:rPr>
          <w:rFonts w:ascii="Times New Roman" w:hAnsi="Times New Roman" w:cs="Times New Roman"/>
          <w:sz w:val="24"/>
          <w:szCs w:val="24"/>
        </w:rPr>
        <w:t>sessions</w:t>
      </w:r>
      <w:r w:rsidR="00572C84" w:rsidRPr="001D16D3">
        <w:rPr>
          <w:rFonts w:ascii="Times New Roman" w:hAnsi="Times New Roman" w:cs="Times New Roman"/>
          <w:sz w:val="24"/>
          <w:szCs w:val="24"/>
        </w:rPr>
        <w:t xml:space="preserve"> of radial maze training, mice received an outcome devaluation test.  Mice were pre-fed with either 8g of </w:t>
      </w:r>
      <w:del w:id="37" w:author="Fernando, Anushka" w:date="2018-09-03T10:45:00Z">
        <w:r w:rsidR="0031268A" w:rsidRPr="001D16D3" w:rsidDel="00E70B5F">
          <w:rPr>
            <w:rFonts w:ascii="Times New Roman" w:hAnsi="Times New Roman" w:cs="Times New Roman"/>
            <w:sz w:val="24"/>
            <w:szCs w:val="24"/>
          </w:rPr>
          <w:delText>Grain-based</w:delText>
        </w:r>
      </w:del>
      <w:ins w:id="38" w:author="Fernando, Anushka" w:date="2018-09-03T10:45:00Z">
        <w:r w:rsidR="00E70B5F">
          <w:rPr>
            <w:rFonts w:ascii="Times New Roman" w:hAnsi="Times New Roman" w:cs="Times New Roman"/>
            <w:sz w:val="24"/>
            <w:szCs w:val="24"/>
          </w:rPr>
          <w:t>grain-based</w:t>
        </w:r>
      </w:ins>
      <w:r w:rsidR="00572C84" w:rsidRPr="001D16D3">
        <w:rPr>
          <w:rFonts w:ascii="Times New Roman" w:hAnsi="Times New Roman" w:cs="Times New Roman"/>
          <w:sz w:val="24"/>
          <w:szCs w:val="24"/>
        </w:rPr>
        <w:t xml:space="preserve"> pellets or </w:t>
      </w:r>
      <w:r w:rsidR="00154197" w:rsidRPr="001D16D3">
        <w:rPr>
          <w:rFonts w:ascii="Times New Roman" w:hAnsi="Times New Roman" w:cs="Times New Roman"/>
          <w:sz w:val="24"/>
          <w:szCs w:val="24"/>
        </w:rPr>
        <w:t xml:space="preserve">provided with </w:t>
      </w:r>
      <w:r w:rsidR="00572C84" w:rsidRPr="001D16D3">
        <w:rPr>
          <w:rFonts w:ascii="Times New Roman" w:hAnsi="Times New Roman" w:cs="Times New Roman"/>
          <w:sz w:val="24"/>
          <w:szCs w:val="24"/>
        </w:rPr>
        <w:t>bottles of 20% sucrose solution for 120 min</w:t>
      </w:r>
      <w:del w:id="39" w:author="Fernando, Anushka" w:date="2018-09-03T10:44:00Z">
        <w:r w:rsidR="00572C84" w:rsidRPr="001D16D3" w:rsidDel="00DD190A">
          <w:rPr>
            <w:rFonts w:ascii="Times New Roman" w:hAnsi="Times New Roman" w:cs="Times New Roman"/>
            <w:sz w:val="24"/>
            <w:szCs w:val="24"/>
          </w:rPr>
          <w:delText>utes</w:delText>
        </w:r>
      </w:del>
      <w:r w:rsidR="00572C84" w:rsidRPr="001D16D3">
        <w:rPr>
          <w:rFonts w:ascii="Times New Roman" w:hAnsi="Times New Roman" w:cs="Times New Roman"/>
          <w:sz w:val="24"/>
          <w:szCs w:val="24"/>
        </w:rPr>
        <w:t xml:space="preserve"> immediately prior to testing</w:t>
      </w:r>
      <w:r w:rsidR="00154197" w:rsidRPr="001D16D3">
        <w:rPr>
          <w:rFonts w:ascii="Times New Roman" w:hAnsi="Times New Roman" w:cs="Times New Roman"/>
          <w:sz w:val="24"/>
          <w:szCs w:val="24"/>
        </w:rPr>
        <w:t xml:space="preserve"> on the radial maze</w:t>
      </w:r>
      <w:r w:rsidR="00572C84" w:rsidRPr="001D16D3">
        <w:rPr>
          <w:rFonts w:ascii="Times New Roman" w:hAnsi="Times New Roman" w:cs="Times New Roman"/>
          <w:sz w:val="24"/>
          <w:szCs w:val="24"/>
        </w:rPr>
        <w:t>.  Devaluation took place in squads.  Each mouse within a squad was individually housed within a cage identical to the holding cages.  The cage contained a black plastic lid, into which pellets could be placed (</w:t>
      </w:r>
      <w:r w:rsidR="00DF65FA" w:rsidRPr="001D16D3">
        <w:rPr>
          <w:rFonts w:ascii="Times New Roman" w:hAnsi="Times New Roman" w:cs="Times New Roman"/>
          <w:sz w:val="24"/>
          <w:szCs w:val="24"/>
        </w:rPr>
        <w:t>g</w:t>
      </w:r>
      <w:r w:rsidR="0031268A" w:rsidRPr="001D16D3">
        <w:rPr>
          <w:rFonts w:ascii="Times New Roman" w:hAnsi="Times New Roman" w:cs="Times New Roman"/>
          <w:sz w:val="24"/>
          <w:szCs w:val="24"/>
        </w:rPr>
        <w:t>rain-based</w:t>
      </w:r>
      <w:r w:rsidR="00572C84" w:rsidRPr="001D16D3">
        <w:rPr>
          <w:rFonts w:ascii="Times New Roman" w:hAnsi="Times New Roman" w:cs="Times New Roman"/>
          <w:sz w:val="24"/>
          <w:szCs w:val="24"/>
        </w:rPr>
        <w:t>-devaluation).  A plastic d</w:t>
      </w:r>
      <w:r w:rsidR="00C604D9" w:rsidRPr="001D16D3">
        <w:rPr>
          <w:rFonts w:ascii="Times New Roman" w:hAnsi="Times New Roman" w:cs="Times New Roman"/>
          <w:sz w:val="24"/>
          <w:szCs w:val="24"/>
        </w:rPr>
        <w:t>rinks bottle was also available</w:t>
      </w:r>
      <w:r w:rsidR="00572C84" w:rsidRPr="001D16D3">
        <w:rPr>
          <w:rFonts w:ascii="Times New Roman" w:hAnsi="Times New Roman" w:cs="Times New Roman"/>
          <w:sz w:val="24"/>
          <w:szCs w:val="24"/>
        </w:rPr>
        <w:t xml:space="preserve"> into which either 20% sucrose solution (sucrose-devaluation) or water (</w:t>
      </w:r>
      <w:r w:rsidR="00DF65FA" w:rsidRPr="001D16D3">
        <w:rPr>
          <w:rFonts w:ascii="Times New Roman" w:hAnsi="Times New Roman" w:cs="Times New Roman"/>
          <w:sz w:val="24"/>
          <w:szCs w:val="24"/>
        </w:rPr>
        <w:t>g</w:t>
      </w:r>
      <w:r w:rsidR="0031268A" w:rsidRPr="001D16D3">
        <w:rPr>
          <w:rFonts w:ascii="Times New Roman" w:hAnsi="Times New Roman" w:cs="Times New Roman"/>
          <w:sz w:val="24"/>
          <w:szCs w:val="24"/>
        </w:rPr>
        <w:t>rain-based</w:t>
      </w:r>
      <w:r w:rsidR="00572C84" w:rsidRPr="001D16D3">
        <w:rPr>
          <w:rFonts w:ascii="Times New Roman" w:hAnsi="Times New Roman" w:cs="Times New Roman"/>
          <w:sz w:val="24"/>
          <w:szCs w:val="24"/>
        </w:rPr>
        <w:t xml:space="preserve">-devaluation) could be </w:t>
      </w:r>
      <w:r w:rsidR="00154197" w:rsidRPr="001D16D3">
        <w:rPr>
          <w:rFonts w:ascii="Times New Roman" w:hAnsi="Times New Roman" w:cs="Times New Roman"/>
          <w:sz w:val="24"/>
          <w:szCs w:val="24"/>
        </w:rPr>
        <w:t>provided</w:t>
      </w:r>
      <w:r w:rsidR="00572C84" w:rsidRPr="001D16D3">
        <w:rPr>
          <w:rFonts w:ascii="Times New Roman" w:hAnsi="Times New Roman" w:cs="Times New Roman"/>
          <w:sz w:val="24"/>
          <w:szCs w:val="24"/>
        </w:rPr>
        <w:t xml:space="preserve">.  Weights of both </w:t>
      </w:r>
      <w:r w:rsidR="00C604D9" w:rsidRPr="001D16D3">
        <w:rPr>
          <w:rFonts w:ascii="Times New Roman" w:hAnsi="Times New Roman" w:cs="Times New Roman"/>
          <w:sz w:val="24"/>
          <w:szCs w:val="24"/>
        </w:rPr>
        <w:t xml:space="preserve">the </w:t>
      </w:r>
      <w:r w:rsidR="00572C84" w:rsidRPr="001D16D3">
        <w:rPr>
          <w:rFonts w:ascii="Times New Roman" w:hAnsi="Times New Roman" w:cs="Times New Roman"/>
          <w:sz w:val="24"/>
          <w:szCs w:val="24"/>
        </w:rPr>
        <w:t>food</w:t>
      </w:r>
      <w:r w:rsidR="00C604D9" w:rsidRPr="001D16D3">
        <w:rPr>
          <w:rFonts w:ascii="Times New Roman" w:hAnsi="Times New Roman" w:cs="Times New Roman"/>
          <w:sz w:val="24"/>
          <w:szCs w:val="24"/>
        </w:rPr>
        <w:t xml:space="preserve"> and the </w:t>
      </w:r>
      <w:r w:rsidR="00154197" w:rsidRPr="001D16D3">
        <w:rPr>
          <w:rFonts w:ascii="Times New Roman" w:hAnsi="Times New Roman" w:cs="Times New Roman"/>
          <w:sz w:val="24"/>
          <w:szCs w:val="24"/>
        </w:rPr>
        <w:t>drink bottle</w:t>
      </w:r>
      <w:r w:rsidR="00572C84" w:rsidRPr="001D16D3">
        <w:rPr>
          <w:rFonts w:ascii="Times New Roman" w:hAnsi="Times New Roman" w:cs="Times New Roman"/>
          <w:sz w:val="24"/>
          <w:szCs w:val="24"/>
        </w:rPr>
        <w:t xml:space="preserve"> were recorded before and after devaluation</w:t>
      </w:r>
      <w:r w:rsidR="00E37A5A" w:rsidRPr="001D16D3">
        <w:rPr>
          <w:rFonts w:ascii="Times New Roman" w:hAnsi="Times New Roman" w:cs="Times New Roman"/>
          <w:sz w:val="24"/>
          <w:szCs w:val="24"/>
        </w:rPr>
        <w:t xml:space="preserve"> (see Supplementary methods: Food devaluation)</w:t>
      </w:r>
      <w:r w:rsidR="00572C84" w:rsidRPr="001D16D3">
        <w:rPr>
          <w:rFonts w:ascii="Times New Roman" w:hAnsi="Times New Roman" w:cs="Times New Roman"/>
          <w:sz w:val="24"/>
          <w:szCs w:val="24"/>
        </w:rPr>
        <w:t xml:space="preserve">.  </w:t>
      </w:r>
      <w:r w:rsidR="00C604D9" w:rsidRPr="001D16D3">
        <w:rPr>
          <w:rFonts w:ascii="Times New Roman" w:hAnsi="Times New Roman" w:cs="Times New Roman"/>
          <w:sz w:val="24"/>
          <w:szCs w:val="24"/>
        </w:rPr>
        <w:t xml:space="preserve">The weights of the mice were also recorded. </w:t>
      </w:r>
      <w:r w:rsidR="00572C84" w:rsidRPr="001D16D3">
        <w:rPr>
          <w:rFonts w:ascii="Times New Roman" w:hAnsi="Times New Roman" w:cs="Times New Roman"/>
          <w:sz w:val="24"/>
          <w:szCs w:val="24"/>
        </w:rPr>
        <w:t xml:space="preserve">The food to which an animal was devalued </w:t>
      </w:r>
      <w:r w:rsidR="00154197" w:rsidRPr="001D16D3">
        <w:rPr>
          <w:rFonts w:ascii="Times New Roman" w:hAnsi="Times New Roman" w:cs="Times New Roman"/>
          <w:sz w:val="24"/>
          <w:szCs w:val="24"/>
        </w:rPr>
        <w:t xml:space="preserve">(grain vs. sucrose) </w:t>
      </w:r>
      <w:r w:rsidR="00572C84" w:rsidRPr="001D16D3">
        <w:rPr>
          <w:rFonts w:ascii="Times New Roman" w:hAnsi="Times New Roman" w:cs="Times New Roman"/>
          <w:sz w:val="24"/>
          <w:szCs w:val="24"/>
        </w:rPr>
        <w:t xml:space="preserve">was counterbalanced across sex and genotype. </w:t>
      </w:r>
    </w:p>
    <w:p w14:paraId="35028640" w14:textId="4678230B" w:rsidR="00572C84" w:rsidRPr="001D16D3" w:rsidRDefault="00572C84" w:rsidP="007721B7">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Immediately after th</w:t>
      </w:r>
      <w:r w:rsidR="00154197" w:rsidRPr="001D16D3">
        <w:rPr>
          <w:rFonts w:ascii="Times New Roman" w:hAnsi="Times New Roman" w:cs="Times New Roman"/>
          <w:sz w:val="24"/>
          <w:szCs w:val="24"/>
        </w:rPr>
        <w:t>is</w:t>
      </w:r>
      <w:r w:rsidRPr="001D16D3">
        <w:rPr>
          <w:rFonts w:ascii="Times New Roman" w:hAnsi="Times New Roman" w:cs="Times New Roman"/>
          <w:sz w:val="24"/>
          <w:szCs w:val="24"/>
        </w:rPr>
        <w:t xml:space="preserve"> devaluation</w:t>
      </w:r>
      <w:r w:rsidR="001C659B" w:rsidRPr="001D16D3">
        <w:rPr>
          <w:rFonts w:ascii="Times New Roman" w:hAnsi="Times New Roman" w:cs="Times New Roman"/>
          <w:sz w:val="24"/>
          <w:szCs w:val="24"/>
        </w:rPr>
        <w:t xml:space="preserve"> procedure</w:t>
      </w:r>
      <w:r w:rsidRPr="001D16D3">
        <w:rPr>
          <w:rFonts w:ascii="Times New Roman" w:hAnsi="Times New Roman" w:cs="Times New Roman"/>
          <w:sz w:val="24"/>
          <w:szCs w:val="24"/>
        </w:rPr>
        <w:t xml:space="preserve">, mice received a series of five </w:t>
      </w:r>
      <w:r w:rsidR="007721B7" w:rsidRPr="001D16D3">
        <w:rPr>
          <w:rFonts w:ascii="Times New Roman" w:hAnsi="Times New Roman" w:cs="Times New Roman"/>
          <w:sz w:val="24"/>
          <w:szCs w:val="24"/>
        </w:rPr>
        <w:t>sessions</w:t>
      </w:r>
      <w:r w:rsidR="00C604D9" w:rsidRPr="001D16D3">
        <w:rPr>
          <w:rFonts w:ascii="Times New Roman" w:hAnsi="Times New Roman" w:cs="Times New Roman"/>
          <w:sz w:val="24"/>
          <w:szCs w:val="24"/>
        </w:rPr>
        <w:t xml:space="preserve"> in extinction</w:t>
      </w:r>
      <w:r w:rsidR="007721B7"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7721B7" w:rsidRPr="001D16D3">
        <w:rPr>
          <w:rFonts w:ascii="Times New Roman" w:hAnsi="Times New Roman" w:cs="Times New Roman"/>
          <w:sz w:val="24"/>
          <w:szCs w:val="24"/>
        </w:rPr>
        <w:t>conducted</w:t>
      </w:r>
      <w:r w:rsidRPr="001D16D3">
        <w:rPr>
          <w:rFonts w:ascii="Times New Roman" w:hAnsi="Times New Roman" w:cs="Times New Roman"/>
          <w:sz w:val="24"/>
          <w:szCs w:val="24"/>
        </w:rPr>
        <w:t xml:space="preserve"> back-to-back</w:t>
      </w:r>
      <w:r w:rsidR="007721B7" w:rsidRPr="001D16D3">
        <w:rPr>
          <w:rFonts w:ascii="Times New Roman" w:hAnsi="Times New Roman" w:cs="Times New Roman"/>
          <w:sz w:val="24"/>
          <w:szCs w:val="24"/>
        </w:rPr>
        <w:t xml:space="preserve"> (i.e. within the same day)</w:t>
      </w:r>
      <w:r w:rsidRPr="001D16D3">
        <w:rPr>
          <w:rFonts w:ascii="Times New Roman" w:hAnsi="Times New Roman" w:cs="Times New Roman"/>
          <w:sz w:val="24"/>
          <w:szCs w:val="24"/>
        </w:rPr>
        <w:t xml:space="preserve">, </w:t>
      </w:r>
      <w:r w:rsidR="00521815" w:rsidRPr="001D16D3">
        <w:rPr>
          <w:rFonts w:ascii="Times New Roman" w:hAnsi="Times New Roman" w:cs="Times New Roman"/>
          <w:sz w:val="24"/>
          <w:szCs w:val="24"/>
        </w:rPr>
        <w:t>on the radial maze</w:t>
      </w:r>
      <w:r w:rsidRPr="001D16D3">
        <w:rPr>
          <w:rFonts w:ascii="Times New Roman" w:hAnsi="Times New Roman" w:cs="Times New Roman"/>
          <w:sz w:val="24"/>
          <w:szCs w:val="24"/>
        </w:rPr>
        <w:t xml:space="preserve">.  The method of </w:t>
      </w:r>
      <w:r w:rsidR="00521815" w:rsidRPr="001D16D3">
        <w:rPr>
          <w:rFonts w:ascii="Times New Roman" w:hAnsi="Times New Roman" w:cs="Times New Roman"/>
          <w:sz w:val="24"/>
          <w:szCs w:val="24"/>
        </w:rPr>
        <w:t xml:space="preserve">running </w:t>
      </w:r>
      <w:r w:rsidRPr="001D16D3">
        <w:rPr>
          <w:rFonts w:ascii="Times New Roman" w:hAnsi="Times New Roman" w:cs="Times New Roman"/>
          <w:sz w:val="24"/>
          <w:szCs w:val="24"/>
        </w:rPr>
        <w:t>the</w:t>
      </w:r>
      <w:r w:rsidR="001C659B" w:rsidRPr="001D16D3">
        <w:rPr>
          <w:rFonts w:ascii="Times New Roman" w:hAnsi="Times New Roman" w:cs="Times New Roman"/>
          <w:sz w:val="24"/>
          <w:szCs w:val="24"/>
        </w:rPr>
        <w:t>se test</w:t>
      </w:r>
      <w:r w:rsidRPr="001D16D3">
        <w:rPr>
          <w:rFonts w:ascii="Times New Roman" w:hAnsi="Times New Roman" w:cs="Times New Roman"/>
          <w:sz w:val="24"/>
          <w:szCs w:val="24"/>
        </w:rPr>
        <w:t xml:space="preserve"> </w:t>
      </w:r>
      <w:r w:rsidR="002675CB" w:rsidRPr="001D16D3">
        <w:rPr>
          <w:rFonts w:ascii="Times New Roman" w:hAnsi="Times New Roman" w:cs="Times New Roman"/>
          <w:sz w:val="24"/>
          <w:szCs w:val="24"/>
        </w:rPr>
        <w:t>trials</w:t>
      </w:r>
      <w:r w:rsidRPr="001D16D3">
        <w:rPr>
          <w:rFonts w:ascii="Times New Roman" w:hAnsi="Times New Roman" w:cs="Times New Roman"/>
          <w:sz w:val="24"/>
          <w:szCs w:val="24"/>
        </w:rPr>
        <w:t xml:space="preserve"> was the same as for the training stage, with </w:t>
      </w:r>
      <w:r w:rsidR="007721B7" w:rsidRPr="001D16D3">
        <w:rPr>
          <w:rFonts w:ascii="Times New Roman" w:hAnsi="Times New Roman" w:cs="Times New Roman"/>
          <w:sz w:val="24"/>
          <w:szCs w:val="24"/>
        </w:rPr>
        <w:t>two</w:t>
      </w:r>
      <w:r w:rsidRPr="001D16D3">
        <w:rPr>
          <w:rFonts w:ascii="Times New Roman" w:hAnsi="Times New Roman" w:cs="Times New Roman"/>
          <w:sz w:val="24"/>
          <w:szCs w:val="24"/>
        </w:rPr>
        <w:t xml:space="preserve"> exceptions.  First, no food </w:t>
      </w:r>
      <w:r w:rsidR="003455A5" w:rsidRPr="001D16D3">
        <w:rPr>
          <w:rFonts w:ascii="Times New Roman" w:hAnsi="Times New Roman" w:cs="Times New Roman"/>
          <w:sz w:val="24"/>
          <w:szCs w:val="24"/>
        </w:rPr>
        <w:t xml:space="preserve">or sucrose solution </w:t>
      </w:r>
      <w:r w:rsidRPr="001D16D3">
        <w:rPr>
          <w:rFonts w:ascii="Times New Roman" w:hAnsi="Times New Roman" w:cs="Times New Roman"/>
          <w:sz w:val="24"/>
          <w:szCs w:val="24"/>
        </w:rPr>
        <w:t>was present in the food-wells</w:t>
      </w:r>
      <w:r w:rsidR="001C659B" w:rsidRPr="001D16D3">
        <w:rPr>
          <w:rFonts w:ascii="Times New Roman" w:hAnsi="Times New Roman" w:cs="Times New Roman"/>
          <w:sz w:val="24"/>
          <w:szCs w:val="24"/>
        </w:rPr>
        <w:t xml:space="preserve"> on the radial maze</w:t>
      </w:r>
      <w:r w:rsidRPr="001D16D3">
        <w:rPr>
          <w:rFonts w:ascii="Times New Roman" w:hAnsi="Times New Roman" w:cs="Times New Roman"/>
          <w:sz w:val="24"/>
          <w:szCs w:val="24"/>
        </w:rPr>
        <w:t>.  Second</w:t>
      </w:r>
      <w:r w:rsidR="00E37A5A" w:rsidRPr="001D16D3">
        <w:rPr>
          <w:rFonts w:ascii="Times New Roman" w:hAnsi="Times New Roman" w:cs="Times New Roman"/>
          <w:sz w:val="24"/>
          <w:szCs w:val="24"/>
        </w:rPr>
        <w:t>, animals were only allowed 180s, rather than 300</w:t>
      </w:r>
      <w:r w:rsidRPr="001D16D3">
        <w:rPr>
          <w:rFonts w:ascii="Times New Roman" w:hAnsi="Times New Roman" w:cs="Times New Roman"/>
          <w:sz w:val="24"/>
          <w:szCs w:val="24"/>
        </w:rPr>
        <w:t>s</w:t>
      </w:r>
      <w:r w:rsidR="001C659B" w:rsidRPr="001D16D3">
        <w:rPr>
          <w:rFonts w:ascii="Times New Roman" w:hAnsi="Times New Roman" w:cs="Times New Roman"/>
          <w:sz w:val="24"/>
          <w:szCs w:val="24"/>
        </w:rPr>
        <w:t>,</w:t>
      </w:r>
      <w:r w:rsidRPr="001D16D3">
        <w:rPr>
          <w:rFonts w:ascii="Times New Roman" w:hAnsi="Times New Roman" w:cs="Times New Roman"/>
          <w:sz w:val="24"/>
          <w:szCs w:val="24"/>
        </w:rPr>
        <w:t xml:space="preserve"> to enter an arm and reach the food-well.  The order </w:t>
      </w:r>
      <w:r w:rsidRPr="001D16D3">
        <w:rPr>
          <w:rFonts w:ascii="Times New Roman" w:hAnsi="Times New Roman" w:cs="Times New Roman"/>
          <w:sz w:val="24"/>
          <w:szCs w:val="24"/>
        </w:rPr>
        <w:lastRenderedPageBreak/>
        <w:t xml:space="preserve">of testing was manipulated so that </w:t>
      </w:r>
      <w:del w:id="40" w:author="Fernando, Anushka" w:date="2018-09-03T10:44:00Z">
        <w:r w:rsidR="0031268A" w:rsidRPr="001D16D3" w:rsidDel="00E70B5F">
          <w:rPr>
            <w:rFonts w:ascii="Times New Roman" w:hAnsi="Times New Roman" w:cs="Times New Roman"/>
            <w:sz w:val="24"/>
            <w:szCs w:val="24"/>
          </w:rPr>
          <w:delText>Grain-based</w:delText>
        </w:r>
      </w:del>
      <w:ins w:id="41" w:author="Fernando, Anushka" w:date="2018-09-03T10:45:00Z">
        <w:r w:rsidR="00E70B5F">
          <w:rPr>
            <w:rFonts w:ascii="Times New Roman" w:hAnsi="Times New Roman" w:cs="Times New Roman"/>
            <w:sz w:val="24"/>
            <w:szCs w:val="24"/>
          </w:rPr>
          <w:t>grain-based</w:t>
        </w:r>
      </w:ins>
      <w:r w:rsidRPr="001D16D3">
        <w:rPr>
          <w:rFonts w:ascii="Times New Roman" w:hAnsi="Times New Roman" w:cs="Times New Roman"/>
          <w:sz w:val="24"/>
          <w:szCs w:val="24"/>
        </w:rPr>
        <w:t xml:space="preserve">-devaluation occurred on test days 1 and 4, with sucrose-devaluation on test days 2 and 3.  Half of </w:t>
      </w:r>
      <w:r w:rsidR="001C659B" w:rsidRPr="001D16D3">
        <w:rPr>
          <w:rFonts w:ascii="Times New Roman" w:hAnsi="Times New Roman" w:cs="Times New Roman"/>
          <w:sz w:val="24"/>
          <w:szCs w:val="24"/>
        </w:rPr>
        <w:t>the</w:t>
      </w:r>
      <w:r w:rsidRPr="001D16D3">
        <w:rPr>
          <w:rFonts w:ascii="Times New Roman" w:hAnsi="Times New Roman" w:cs="Times New Roman"/>
          <w:sz w:val="24"/>
          <w:szCs w:val="24"/>
        </w:rPr>
        <w:t xml:space="preserve"> mice (counterbalanced across sex and genotype) were </w:t>
      </w:r>
      <w:r w:rsidR="007721B7" w:rsidRPr="001D16D3">
        <w:rPr>
          <w:rFonts w:ascii="Times New Roman" w:hAnsi="Times New Roman" w:cs="Times New Roman"/>
          <w:sz w:val="24"/>
          <w:szCs w:val="24"/>
        </w:rPr>
        <w:t>first exposed to</w:t>
      </w:r>
      <w:r w:rsidRPr="001D16D3">
        <w:rPr>
          <w:rFonts w:ascii="Times New Roman" w:hAnsi="Times New Roman" w:cs="Times New Roman"/>
          <w:sz w:val="24"/>
          <w:szCs w:val="24"/>
        </w:rPr>
        <w:t xml:space="preserve"> </w:t>
      </w:r>
      <w:r w:rsidR="001C659B" w:rsidRPr="001D16D3">
        <w:rPr>
          <w:rFonts w:ascii="Times New Roman" w:hAnsi="Times New Roman" w:cs="Times New Roman"/>
          <w:sz w:val="24"/>
          <w:szCs w:val="24"/>
        </w:rPr>
        <w:t>a</w:t>
      </w:r>
      <w:r w:rsidRPr="001D16D3">
        <w:rPr>
          <w:rFonts w:ascii="Times New Roman" w:hAnsi="Times New Roman" w:cs="Times New Roman"/>
          <w:sz w:val="24"/>
          <w:szCs w:val="24"/>
        </w:rPr>
        <w:t xml:space="preserve"> devalued arm, whilst the remaining half was initially </w:t>
      </w:r>
      <w:r w:rsidR="007721B7" w:rsidRPr="001D16D3">
        <w:rPr>
          <w:rFonts w:ascii="Times New Roman" w:hAnsi="Times New Roman" w:cs="Times New Roman"/>
          <w:sz w:val="24"/>
          <w:szCs w:val="24"/>
        </w:rPr>
        <w:t>exposed to</w:t>
      </w:r>
      <w:r w:rsidRPr="001D16D3">
        <w:rPr>
          <w:rFonts w:ascii="Times New Roman" w:hAnsi="Times New Roman" w:cs="Times New Roman"/>
          <w:sz w:val="24"/>
          <w:szCs w:val="24"/>
        </w:rPr>
        <w:t xml:space="preserve"> </w:t>
      </w:r>
      <w:r w:rsidR="001C659B" w:rsidRPr="001D16D3">
        <w:rPr>
          <w:rFonts w:ascii="Times New Roman" w:hAnsi="Times New Roman" w:cs="Times New Roman"/>
          <w:sz w:val="24"/>
          <w:szCs w:val="24"/>
        </w:rPr>
        <w:t>a</w:t>
      </w:r>
      <w:r w:rsidRPr="001D16D3">
        <w:rPr>
          <w:rFonts w:ascii="Times New Roman" w:hAnsi="Times New Roman" w:cs="Times New Roman"/>
          <w:sz w:val="24"/>
          <w:szCs w:val="24"/>
        </w:rPr>
        <w:t xml:space="preserve"> non-devalued arm.  The sequence of arms was created so as to counterbalance the order of exposure to devalued and non-devalued arms across mice.  The sequence of arms for the extinction trials w</w:t>
      </w:r>
      <w:r w:rsidR="003455A5" w:rsidRPr="001D16D3">
        <w:rPr>
          <w:rFonts w:ascii="Times New Roman" w:hAnsi="Times New Roman" w:cs="Times New Roman"/>
          <w:sz w:val="24"/>
          <w:szCs w:val="24"/>
        </w:rPr>
        <w:t>as the same for all mice within a given session</w:t>
      </w:r>
      <w:r w:rsidRPr="001D16D3">
        <w:rPr>
          <w:rFonts w:ascii="Times New Roman" w:hAnsi="Times New Roman" w:cs="Times New Roman"/>
          <w:sz w:val="24"/>
          <w:szCs w:val="24"/>
        </w:rPr>
        <w:t xml:space="preserve">.  However, the sequence on any </w:t>
      </w:r>
      <w:r w:rsidR="003455A5" w:rsidRPr="001D16D3">
        <w:rPr>
          <w:rFonts w:ascii="Times New Roman" w:hAnsi="Times New Roman" w:cs="Times New Roman"/>
          <w:sz w:val="24"/>
          <w:szCs w:val="24"/>
        </w:rPr>
        <w:t xml:space="preserve">given </w:t>
      </w:r>
      <w:r w:rsidRPr="001D16D3">
        <w:rPr>
          <w:rFonts w:ascii="Times New Roman" w:hAnsi="Times New Roman" w:cs="Times New Roman"/>
          <w:sz w:val="24"/>
          <w:szCs w:val="24"/>
        </w:rPr>
        <w:t xml:space="preserve">test </w:t>
      </w:r>
      <w:r w:rsidR="007721B7" w:rsidRPr="001D16D3">
        <w:rPr>
          <w:rFonts w:ascii="Times New Roman" w:hAnsi="Times New Roman" w:cs="Times New Roman"/>
          <w:sz w:val="24"/>
          <w:szCs w:val="24"/>
        </w:rPr>
        <w:t>session</w:t>
      </w:r>
      <w:r w:rsidRPr="001D16D3">
        <w:rPr>
          <w:rFonts w:ascii="Times New Roman" w:hAnsi="Times New Roman" w:cs="Times New Roman"/>
          <w:sz w:val="24"/>
          <w:szCs w:val="24"/>
        </w:rPr>
        <w:t xml:space="preserve"> had not been </w:t>
      </w:r>
      <w:r w:rsidR="007721B7" w:rsidRPr="001D16D3">
        <w:rPr>
          <w:rFonts w:ascii="Times New Roman" w:hAnsi="Times New Roman" w:cs="Times New Roman"/>
          <w:sz w:val="24"/>
          <w:szCs w:val="24"/>
        </w:rPr>
        <w:t>used</w:t>
      </w:r>
      <w:r w:rsidRPr="001D16D3">
        <w:rPr>
          <w:rFonts w:ascii="Times New Roman" w:hAnsi="Times New Roman" w:cs="Times New Roman"/>
          <w:sz w:val="24"/>
          <w:szCs w:val="24"/>
        </w:rPr>
        <w:t xml:space="preserve"> previously, either throughout</w:t>
      </w:r>
      <w:r w:rsidR="003455A5" w:rsidRPr="001D16D3">
        <w:rPr>
          <w:rFonts w:ascii="Times New Roman" w:hAnsi="Times New Roman" w:cs="Times New Roman"/>
          <w:sz w:val="24"/>
          <w:szCs w:val="24"/>
        </w:rPr>
        <w:t xml:space="preserve"> the</w:t>
      </w:r>
      <w:r w:rsidRPr="001D16D3">
        <w:rPr>
          <w:rFonts w:ascii="Times New Roman" w:hAnsi="Times New Roman" w:cs="Times New Roman"/>
          <w:sz w:val="24"/>
          <w:szCs w:val="24"/>
        </w:rPr>
        <w:t xml:space="preserve"> initial training o</w:t>
      </w:r>
      <w:r w:rsidR="00251D2A" w:rsidRPr="001D16D3">
        <w:rPr>
          <w:rFonts w:ascii="Times New Roman" w:hAnsi="Times New Roman" w:cs="Times New Roman"/>
          <w:sz w:val="24"/>
          <w:szCs w:val="24"/>
        </w:rPr>
        <w:t xml:space="preserve">r during </w:t>
      </w:r>
      <w:r w:rsidR="003455A5" w:rsidRPr="001D16D3">
        <w:rPr>
          <w:rFonts w:ascii="Times New Roman" w:hAnsi="Times New Roman" w:cs="Times New Roman"/>
          <w:sz w:val="24"/>
          <w:szCs w:val="24"/>
        </w:rPr>
        <w:t>the</w:t>
      </w:r>
      <w:r w:rsidR="00251D2A" w:rsidRPr="001D16D3">
        <w:rPr>
          <w:rFonts w:ascii="Times New Roman" w:hAnsi="Times New Roman" w:cs="Times New Roman"/>
          <w:sz w:val="24"/>
          <w:szCs w:val="24"/>
        </w:rPr>
        <w:t xml:space="preserve"> devaluation test.</w:t>
      </w:r>
    </w:p>
    <w:p w14:paraId="3CE516C6" w14:textId="42F40988" w:rsidR="00572C84" w:rsidRPr="001D16D3" w:rsidRDefault="00572C84" w:rsidP="00F82867">
      <w:pPr>
        <w:spacing w:after="120" w:line="480" w:lineRule="auto"/>
        <w:jc w:val="both"/>
        <w:rPr>
          <w:rFonts w:ascii="Times New Roman" w:hAnsi="Times New Roman" w:cs="Times New Roman"/>
          <w:sz w:val="24"/>
          <w:szCs w:val="24"/>
        </w:rPr>
      </w:pPr>
    </w:p>
    <w:p w14:paraId="52C46A50" w14:textId="32F354F1" w:rsidR="000E5A82" w:rsidRPr="001D16D3" w:rsidRDefault="00572C84"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 xml:space="preserve">Experiment </w:t>
      </w:r>
      <w:r w:rsidR="000A47D6" w:rsidRPr="001D16D3">
        <w:rPr>
          <w:rFonts w:ascii="Times New Roman" w:hAnsi="Times New Roman" w:cs="Times New Roman"/>
          <w:i/>
          <w:sz w:val="24"/>
          <w:szCs w:val="24"/>
        </w:rPr>
        <w:t>2</w:t>
      </w:r>
      <w:r w:rsidR="001C659B" w:rsidRPr="001D16D3">
        <w:rPr>
          <w:rFonts w:ascii="Times New Roman" w:hAnsi="Times New Roman" w:cs="Times New Roman"/>
          <w:i/>
          <w:sz w:val="24"/>
          <w:szCs w:val="24"/>
        </w:rPr>
        <w:t>: Investigating goal-directed behaviour in Gria1</w:t>
      </w:r>
      <w:r w:rsidR="001C659B" w:rsidRPr="001D16D3">
        <w:rPr>
          <w:rFonts w:ascii="Times New Roman" w:hAnsi="Times New Roman" w:cs="Times New Roman"/>
          <w:i/>
          <w:sz w:val="24"/>
          <w:szCs w:val="24"/>
          <w:vertAlign w:val="superscript"/>
        </w:rPr>
        <w:t>-/-</w:t>
      </w:r>
      <w:r w:rsidR="001C659B" w:rsidRPr="001D16D3">
        <w:rPr>
          <w:rFonts w:ascii="Times New Roman" w:hAnsi="Times New Roman" w:cs="Times New Roman"/>
          <w:sz w:val="24"/>
          <w:szCs w:val="24"/>
        </w:rPr>
        <w:t xml:space="preserve"> </w:t>
      </w:r>
      <w:r w:rsidR="001C659B" w:rsidRPr="001D16D3">
        <w:rPr>
          <w:rFonts w:ascii="Times New Roman" w:hAnsi="Times New Roman" w:cs="Times New Roman"/>
          <w:i/>
          <w:sz w:val="24"/>
          <w:szCs w:val="24"/>
        </w:rPr>
        <w:t>mice using a two lever operant choice procedure</w:t>
      </w:r>
    </w:p>
    <w:p w14:paraId="2322646A" w14:textId="77777777" w:rsidR="00814D99" w:rsidRPr="001D16D3" w:rsidRDefault="005F2D5B"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The experimental </w:t>
      </w:r>
      <w:r w:rsidR="0031268A" w:rsidRPr="001D16D3">
        <w:rPr>
          <w:rFonts w:ascii="Times New Roman" w:hAnsi="Times New Roman" w:cs="Times New Roman"/>
          <w:sz w:val="24"/>
          <w:szCs w:val="24"/>
        </w:rPr>
        <w:t>procedure is outlined in Table 2</w:t>
      </w:r>
      <w:r w:rsidRPr="001D16D3">
        <w:rPr>
          <w:rFonts w:ascii="Times New Roman" w:hAnsi="Times New Roman" w:cs="Times New Roman"/>
          <w:sz w:val="24"/>
          <w:szCs w:val="24"/>
        </w:rPr>
        <w:t>.</w:t>
      </w:r>
      <w:r w:rsidR="000A47D6" w:rsidRPr="001D16D3">
        <w:rPr>
          <w:rFonts w:ascii="Times New Roman" w:hAnsi="Times New Roman" w:cs="Times New Roman"/>
          <w:sz w:val="24"/>
          <w:szCs w:val="24"/>
        </w:rPr>
        <w:t xml:space="preserve"> </w:t>
      </w:r>
      <w:r w:rsidR="005D271E" w:rsidRPr="001D16D3">
        <w:rPr>
          <w:rFonts w:ascii="Times New Roman" w:hAnsi="Times New Roman" w:cs="Times New Roman"/>
          <w:sz w:val="24"/>
          <w:szCs w:val="24"/>
        </w:rPr>
        <w:t xml:space="preserve">Two cohorts of mice were run in the same manner except that the first cohort received an extra 3 days of training due to a programming error. </w:t>
      </w:r>
    </w:p>
    <w:p w14:paraId="792B8B32" w14:textId="0930728D" w:rsidR="00ED0E4A" w:rsidRPr="001D16D3" w:rsidRDefault="00297497" w:rsidP="002318FF">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Pre-exposure</w:t>
      </w:r>
      <w:r w:rsidRPr="001D16D3">
        <w:rPr>
          <w:rFonts w:ascii="Times New Roman" w:hAnsi="Times New Roman" w:cs="Times New Roman"/>
          <w:sz w:val="24"/>
          <w:szCs w:val="24"/>
        </w:rPr>
        <w:t xml:space="preserve">: </w:t>
      </w:r>
      <w:r w:rsidR="005D271E" w:rsidRPr="001D16D3">
        <w:rPr>
          <w:rFonts w:ascii="Times New Roman" w:hAnsi="Times New Roman" w:cs="Times New Roman"/>
          <w:sz w:val="24"/>
          <w:szCs w:val="24"/>
        </w:rPr>
        <w:t>Food-deprived mice were exposed to both reinforcers on separate days in their home cages prior to any training</w:t>
      </w:r>
      <w:r w:rsidR="00814D99" w:rsidRPr="001D16D3">
        <w:rPr>
          <w:rFonts w:ascii="Times New Roman" w:hAnsi="Times New Roman" w:cs="Times New Roman"/>
          <w:sz w:val="24"/>
          <w:szCs w:val="24"/>
        </w:rPr>
        <w:t>,</w:t>
      </w:r>
      <w:r w:rsidR="005D271E" w:rsidRPr="001D16D3">
        <w:rPr>
          <w:rFonts w:ascii="Times New Roman" w:hAnsi="Times New Roman" w:cs="Times New Roman"/>
          <w:sz w:val="24"/>
          <w:szCs w:val="24"/>
        </w:rPr>
        <w:t xml:space="preserve"> either by placing a dish with pellets in the home cage or switching the water bottle for sucrose solution for six hours. Mice then received magazine training </w:t>
      </w:r>
      <w:r w:rsidR="00814D99" w:rsidRPr="001D16D3">
        <w:rPr>
          <w:rFonts w:ascii="Times New Roman" w:hAnsi="Times New Roman" w:cs="Times New Roman"/>
          <w:sz w:val="24"/>
          <w:szCs w:val="24"/>
        </w:rPr>
        <w:t>during which</w:t>
      </w:r>
      <w:r w:rsidR="005D271E" w:rsidRPr="001D16D3">
        <w:rPr>
          <w:rFonts w:ascii="Times New Roman" w:hAnsi="Times New Roman" w:cs="Times New Roman"/>
          <w:sz w:val="24"/>
          <w:szCs w:val="24"/>
        </w:rPr>
        <w:t xml:space="preserve"> 15 grain-based pellets and 15 drops </w:t>
      </w:r>
      <w:r w:rsidR="00814D99" w:rsidRPr="001D16D3">
        <w:rPr>
          <w:rFonts w:ascii="Times New Roman" w:hAnsi="Times New Roman" w:cs="Times New Roman"/>
          <w:sz w:val="24"/>
          <w:szCs w:val="24"/>
        </w:rPr>
        <w:t>(</w:t>
      </w:r>
      <w:r w:rsidR="005D271E" w:rsidRPr="001D16D3">
        <w:rPr>
          <w:rFonts w:ascii="Times New Roman" w:hAnsi="Times New Roman" w:cs="Times New Roman"/>
          <w:sz w:val="24"/>
          <w:szCs w:val="24"/>
        </w:rPr>
        <w:t>20ul</w:t>
      </w:r>
      <w:r w:rsidR="00814D99" w:rsidRPr="001D16D3">
        <w:rPr>
          <w:rFonts w:ascii="Times New Roman" w:hAnsi="Times New Roman" w:cs="Times New Roman"/>
          <w:sz w:val="24"/>
          <w:szCs w:val="24"/>
        </w:rPr>
        <w:t>)</w:t>
      </w:r>
      <w:r w:rsidR="005D271E" w:rsidRPr="001D16D3">
        <w:rPr>
          <w:rFonts w:ascii="Times New Roman" w:hAnsi="Times New Roman" w:cs="Times New Roman"/>
          <w:sz w:val="24"/>
          <w:szCs w:val="24"/>
        </w:rPr>
        <w:t xml:space="preserve"> of 20% sucrose solution were experienced sequentially on a random interval</w:t>
      </w:r>
      <w:r w:rsidR="00814D99" w:rsidRPr="001D16D3">
        <w:rPr>
          <w:rFonts w:ascii="Times New Roman" w:hAnsi="Times New Roman" w:cs="Times New Roman"/>
          <w:sz w:val="24"/>
          <w:szCs w:val="24"/>
        </w:rPr>
        <w:t>,</w:t>
      </w:r>
      <w:r w:rsidR="005D271E" w:rsidRPr="001D16D3">
        <w:rPr>
          <w:rFonts w:ascii="Times New Roman" w:hAnsi="Times New Roman" w:cs="Times New Roman"/>
          <w:sz w:val="24"/>
          <w:szCs w:val="24"/>
        </w:rPr>
        <w:t xml:space="preserve"> 60s schedule </w:t>
      </w:r>
      <w:r w:rsidR="00814D99" w:rsidRPr="001D16D3">
        <w:rPr>
          <w:rFonts w:ascii="Times New Roman" w:hAnsi="Times New Roman" w:cs="Times New Roman"/>
          <w:sz w:val="24"/>
          <w:szCs w:val="24"/>
        </w:rPr>
        <w:t>during a</w:t>
      </w:r>
      <w:r w:rsidR="005D271E" w:rsidRPr="001D16D3">
        <w:rPr>
          <w:rFonts w:ascii="Times New Roman" w:hAnsi="Times New Roman" w:cs="Times New Roman"/>
          <w:sz w:val="24"/>
          <w:szCs w:val="24"/>
        </w:rPr>
        <w:t xml:space="preserve"> 30min</w:t>
      </w:r>
      <w:r w:rsidR="00814D99" w:rsidRPr="001D16D3">
        <w:rPr>
          <w:rFonts w:ascii="Times New Roman" w:hAnsi="Times New Roman" w:cs="Times New Roman"/>
          <w:sz w:val="24"/>
          <w:szCs w:val="24"/>
        </w:rPr>
        <w:t xml:space="preserve"> session. The</w:t>
      </w:r>
      <w:r w:rsidR="005D271E" w:rsidRPr="001D16D3">
        <w:rPr>
          <w:rFonts w:ascii="Times New Roman" w:hAnsi="Times New Roman" w:cs="Times New Roman"/>
          <w:sz w:val="24"/>
          <w:szCs w:val="24"/>
        </w:rPr>
        <w:t xml:space="preserve"> order of reinforcers was </w:t>
      </w:r>
      <w:r w:rsidR="00814D99" w:rsidRPr="001D16D3">
        <w:rPr>
          <w:rFonts w:ascii="Times New Roman" w:hAnsi="Times New Roman" w:cs="Times New Roman"/>
          <w:sz w:val="24"/>
          <w:szCs w:val="24"/>
        </w:rPr>
        <w:t>selected</w:t>
      </w:r>
      <w:r w:rsidR="005D271E" w:rsidRPr="001D16D3">
        <w:rPr>
          <w:rFonts w:ascii="Times New Roman" w:hAnsi="Times New Roman" w:cs="Times New Roman"/>
          <w:sz w:val="24"/>
          <w:szCs w:val="24"/>
        </w:rPr>
        <w:t xml:space="preserve"> from a pseudo-randomised list. </w:t>
      </w:r>
    </w:p>
    <w:p w14:paraId="2BE4F544" w14:textId="21C72BAC" w:rsidR="00F0647F" w:rsidRPr="001D16D3" w:rsidRDefault="00F0647F" w:rsidP="00087CDC">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Mice then underwent daily pre</w:t>
      </w:r>
      <w:r w:rsidR="00814D99" w:rsidRPr="001D16D3">
        <w:rPr>
          <w:rFonts w:ascii="Times New Roman" w:hAnsi="Times New Roman" w:cs="Times New Roman"/>
          <w:sz w:val="24"/>
          <w:szCs w:val="24"/>
        </w:rPr>
        <w:t>-</w:t>
      </w:r>
      <w:r w:rsidRPr="001D16D3">
        <w:rPr>
          <w:rFonts w:ascii="Times New Roman" w:hAnsi="Times New Roman" w:cs="Times New Roman"/>
          <w:sz w:val="24"/>
          <w:szCs w:val="24"/>
        </w:rPr>
        <w:t xml:space="preserve">training sessions with a single lever </w:t>
      </w:r>
      <w:r w:rsidR="00814D99" w:rsidRPr="001D16D3">
        <w:rPr>
          <w:rFonts w:ascii="Times New Roman" w:hAnsi="Times New Roman" w:cs="Times New Roman"/>
          <w:sz w:val="24"/>
          <w:szCs w:val="24"/>
        </w:rPr>
        <w:t>during</w:t>
      </w:r>
      <w:r w:rsidRPr="001D16D3">
        <w:rPr>
          <w:rFonts w:ascii="Times New Roman" w:hAnsi="Times New Roman" w:cs="Times New Roman"/>
          <w:sz w:val="24"/>
          <w:szCs w:val="24"/>
        </w:rPr>
        <w:t xml:space="preserve"> which each press was reinforced with either a </w:t>
      </w:r>
      <w:r w:rsidR="00814D99" w:rsidRPr="001D16D3">
        <w:rPr>
          <w:rFonts w:ascii="Times New Roman" w:hAnsi="Times New Roman" w:cs="Times New Roman"/>
          <w:sz w:val="24"/>
          <w:szCs w:val="24"/>
        </w:rPr>
        <w:t xml:space="preserve">single grain </w:t>
      </w:r>
      <w:r w:rsidRPr="001D16D3">
        <w:rPr>
          <w:rFonts w:ascii="Times New Roman" w:hAnsi="Times New Roman" w:cs="Times New Roman"/>
          <w:sz w:val="24"/>
          <w:szCs w:val="24"/>
        </w:rPr>
        <w:t xml:space="preserve">pellet or the </w:t>
      </w:r>
      <w:r w:rsidR="00814D99" w:rsidRPr="001D16D3">
        <w:rPr>
          <w:rFonts w:ascii="Times New Roman" w:hAnsi="Times New Roman" w:cs="Times New Roman"/>
          <w:sz w:val="24"/>
          <w:szCs w:val="24"/>
        </w:rPr>
        <w:t xml:space="preserve">delivery of </w:t>
      </w:r>
      <w:r w:rsidRPr="001D16D3">
        <w:rPr>
          <w:rFonts w:ascii="Times New Roman" w:hAnsi="Times New Roman" w:cs="Times New Roman"/>
          <w:sz w:val="24"/>
          <w:szCs w:val="24"/>
        </w:rPr>
        <w:t>sucrose solution. Two sessions were conducted</w:t>
      </w:r>
      <w:r w:rsidR="00814D99" w:rsidRPr="001D16D3">
        <w:rPr>
          <w:rFonts w:ascii="Times New Roman" w:hAnsi="Times New Roman" w:cs="Times New Roman"/>
          <w:sz w:val="24"/>
          <w:szCs w:val="24"/>
        </w:rPr>
        <w:t xml:space="preserve"> per day;</w:t>
      </w:r>
      <w:r w:rsidRPr="001D16D3">
        <w:rPr>
          <w:rFonts w:ascii="Times New Roman" w:hAnsi="Times New Roman" w:cs="Times New Roman"/>
          <w:sz w:val="24"/>
          <w:szCs w:val="24"/>
        </w:rPr>
        <w:t xml:space="preserve"> one </w:t>
      </w:r>
      <w:r w:rsidR="00814D99" w:rsidRPr="001D16D3">
        <w:rPr>
          <w:rFonts w:ascii="Times New Roman" w:hAnsi="Times New Roman" w:cs="Times New Roman"/>
          <w:sz w:val="24"/>
          <w:szCs w:val="24"/>
        </w:rPr>
        <w:t>during which</w:t>
      </w:r>
      <w:r w:rsidRPr="001D16D3">
        <w:rPr>
          <w:rFonts w:ascii="Times New Roman" w:hAnsi="Times New Roman" w:cs="Times New Roman"/>
          <w:sz w:val="24"/>
          <w:szCs w:val="24"/>
        </w:rPr>
        <w:t xml:space="preserve"> </w:t>
      </w:r>
      <w:r w:rsidR="000A7DC5" w:rsidRPr="001D16D3">
        <w:rPr>
          <w:rFonts w:ascii="Times New Roman" w:hAnsi="Times New Roman" w:cs="Times New Roman"/>
          <w:sz w:val="24"/>
          <w:szCs w:val="24"/>
        </w:rPr>
        <w:t>a particular</w:t>
      </w:r>
      <w:r w:rsidRPr="001D16D3">
        <w:rPr>
          <w:rFonts w:ascii="Times New Roman" w:hAnsi="Times New Roman" w:cs="Times New Roman"/>
          <w:sz w:val="24"/>
          <w:szCs w:val="24"/>
        </w:rPr>
        <w:t xml:space="preserve"> lever </w:t>
      </w:r>
      <w:r w:rsidR="00814D99" w:rsidRPr="001D16D3">
        <w:rPr>
          <w:rFonts w:ascii="Times New Roman" w:hAnsi="Times New Roman" w:cs="Times New Roman"/>
          <w:sz w:val="24"/>
          <w:szCs w:val="24"/>
        </w:rPr>
        <w:t xml:space="preserve">was </w:t>
      </w:r>
      <w:r w:rsidRPr="001D16D3">
        <w:rPr>
          <w:rFonts w:ascii="Times New Roman" w:hAnsi="Times New Roman" w:cs="Times New Roman"/>
          <w:sz w:val="24"/>
          <w:szCs w:val="24"/>
        </w:rPr>
        <w:t xml:space="preserve">reinforced with pellets and one </w:t>
      </w:r>
      <w:r w:rsidR="00814D99" w:rsidRPr="001D16D3">
        <w:rPr>
          <w:rFonts w:ascii="Times New Roman" w:hAnsi="Times New Roman" w:cs="Times New Roman"/>
          <w:sz w:val="24"/>
          <w:szCs w:val="24"/>
        </w:rPr>
        <w:t>during which</w:t>
      </w:r>
      <w:r w:rsidRPr="001D16D3">
        <w:rPr>
          <w:rFonts w:ascii="Times New Roman" w:hAnsi="Times New Roman" w:cs="Times New Roman"/>
          <w:sz w:val="24"/>
          <w:szCs w:val="24"/>
        </w:rPr>
        <w:t xml:space="preserve"> the other lever </w:t>
      </w:r>
      <w:r w:rsidR="00814D99" w:rsidRPr="001D16D3">
        <w:rPr>
          <w:rFonts w:ascii="Times New Roman" w:hAnsi="Times New Roman" w:cs="Times New Roman"/>
          <w:sz w:val="24"/>
          <w:szCs w:val="24"/>
        </w:rPr>
        <w:t xml:space="preserve">was </w:t>
      </w:r>
      <w:r w:rsidRPr="001D16D3">
        <w:rPr>
          <w:rFonts w:ascii="Times New Roman" w:hAnsi="Times New Roman" w:cs="Times New Roman"/>
          <w:sz w:val="24"/>
          <w:szCs w:val="24"/>
        </w:rPr>
        <w:t>reinforced with the sucrose solution</w:t>
      </w:r>
      <w:r w:rsidR="00814D99"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814D99" w:rsidRPr="001D16D3">
        <w:rPr>
          <w:rFonts w:ascii="Times New Roman" w:hAnsi="Times New Roman" w:cs="Times New Roman"/>
          <w:sz w:val="24"/>
          <w:szCs w:val="24"/>
        </w:rPr>
        <w:t>T</w:t>
      </w:r>
      <w:r w:rsidRPr="001D16D3">
        <w:rPr>
          <w:rFonts w:ascii="Times New Roman" w:hAnsi="Times New Roman" w:cs="Times New Roman"/>
          <w:sz w:val="24"/>
          <w:szCs w:val="24"/>
        </w:rPr>
        <w:t xml:space="preserve">he order of sessions </w:t>
      </w:r>
      <w:r w:rsidR="00814D99" w:rsidRPr="001D16D3">
        <w:rPr>
          <w:rFonts w:ascii="Times New Roman" w:hAnsi="Times New Roman" w:cs="Times New Roman"/>
          <w:sz w:val="24"/>
          <w:szCs w:val="24"/>
        </w:rPr>
        <w:lastRenderedPageBreak/>
        <w:t>(</w:t>
      </w:r>
      <w:r w:rsidR="00087CDC" w:rsidRPr="001D16D3">
        <w:rPr>
          <w:rFonts w:ascii="Times New Roman" w:hAnsi="Times New Roman" w:cs="Times New Roman"/>
          <w:sz w:val="24"/>
          <w:szCs w:val="24"/>
        </w:rPr>
        <w:t xml:space="preserve">i.e. </w:t>
      </w:r>
      <w:r w:rsidR="00814D99" w:rsidRPr="001D16D3">
        <w:rPr>
          <w:rFonts w:ascii="Times New Roman" w:hAnsi="Times New Roman" w:cs="Times New Roman"/>
          <w:sz w:val="24"/>
          <w:szCs w:val="24"/>
        </w:rPr>
        <w:t>grain vs. sucrose) was varied</w:t>
      </w:r>
      <w:r w:rsidRPr="001D16D3">
        <w:rPr>
          <w:rFonts w:ascii="Times New Roman" w:hAnsi="Times New Roman" w:cs="Times New Roman"/>
          <w:sz w:val="24"/>
          <w:szCs w:val="24"/>
        </w:rPr>
        <w:t xml:space="preserve"> across days</w:t>
      </w:r>
      <w:r w:rsidR="004F01FD" w:rsidRPr="001D16D3">
        <w:rPr>
          <w:rFonts w:ascii="Times New Roman" w:hAnsi="Times New Roman" w:cs="Times New Roman"/>
          <w:sz w:val="24"/>
          <w:szCs w:val="24"/>
        </w:rPr>
        <w:t>.</w:t>
      </w:r>
      <w:r w:rsidR="00B041C9" w:rsidRPr="001D16D3">
        <w:rPr>
          <w:rFonts w:ascii="Times New Roman" w:hAnsi="Times New Roman" w:cs="Times New Roman"/>
          <w:sz w:val="24"/>
          <w:szCs w:val="24"/>
        </w:rPr>
        <w:t xml:space="preserve"> The l</w:t>
      </w:r>
      <w:r w:rsidR="004F01FD" w:rsidRPr="001D16D3">
        <w:rPr>
          <w:rFonts w:ascii="Times New Roman" w:hAnsi="Times New Roman" w:cs="Times New Roman"/>
          <w:sz w:val="24"/>
          <w:szCs w:val="24"/>
        </w:rPr>
        <w:t>ever and reinforcer designation</w:t>
      </w:r>
      <w:r w:rsidR="00B041C9" w:rsidRPr="001D16D3">
        <w:rPr>
          <w:rFonts w:ascii="Times New Roman" w:hAnsi="Times New Roman" w:cs="Times New Roman"/>
          <w:sz w:val="24"/>
          <w:szCs w:val="24"/>
        </w:rPr>
        <w:t>s</w:t>
      </w:r>
      <w:r w:rsidR="004F01FD" w:rsidRPr="001D16D3">
        <w:rPr>
          <w:rFonts w:ascii="Times New Roman" w:hAnsi="Times New Roman" w:cs="Times New Roman"/>
          <w:sz w:val="24"/>
          <w:szCs w:val="24"/>
        </w:rPr>
        <w:t xml:space="preserve"> (e.g. left lever produces grain, right lever produces sucrose) were counterbalanced for genotype, sex and </w:t>
      </w:r>
      <w:r w:rsidR="00AA65FC" w:rsidRPr="001D16D3">
        <w:rPr>
          <w:rFonts w:ascii="Times New Roman" w:hAnsi="Times New Roman" w:cs="Times New Roman"/>
          <w:sz w:val="24"/>
          <w:szCs w:val="24"/>
        </w:rPr>
        <w:t>squad</w:t>
      </w:r>
      <w:r w:rsidR="00087CDC" w:rsidRPr="001D16D3">
        <w:rPr>
          <w:rFonts w:ascii="Times New Roman" w:hAnsi="Times New Roman" w:cs="Times New Roman"/>
          <w:sz w:val="24"/>
          <w:szCs w:val="24"/>
        </w:rPr>
        <w:t xml:space="preserve">, </w:t>
      </w:r>
      <w:r w:rsidR="00E43248" w:rsidRPr="001D16D3">
        <w:rPr>
          <w:rFonts w:ascii="Times New Roman" w:hAnsi="Times New Roman" w:cs="Times New Roman"/>
          <w:sz w:val="24"/>
          <w:szCs w:val="24"/>
        </w:rPr>
        <w:t>and</w:t>
      </w:r>
      <w:r w:rsidRPr="001D16D3">
        <w:rPr>
          <w:rFonts w:ascii="Times New Roman" w:hAnsi="Times New Roman" w:cs="Times New Roman"/>
          <w:sz w:val="24"/>
          <w:szCs w:val="24"/>
        </w:rPr>
        <w:t xml:space="preserve"> remained constant throughout the experiment</w:t>
      </w:r>
      <w:r w:rsidR="00ED0E4A" w:rsidRPr="001D16D3">
        <w:rPr>
          <w:rFonts w:ascii="Times New Roman" w:hAnsi="Times New Roman" w:cs="Times New Roman"/>
          <w:sz w:val="24"/>
          <w:szCs w:val="24"/>
        </w:rPr>
        <w:t xml:space="preserve"> for a given mouse</w:t>
      </w:r>
      <w:r w:rsidRPr="001D16D3">
        <w:rPr>
          <w:rFonts w:ascii="Times New Roman" w:hAnsi="Times New Roman" w:cs="Times New Roman"/>
          <w:sz w:val="24"/>
          <w:szCs w:val="24"/>
        </w:rPr>
        <w:t xml:space="preserve">. Initially, the mice were required to make 15 lever presses </w:t>
      </w:r>
      <w:r w:rsidR="00ED0E4A" w:rsidRPr="001D16D3">
        <w:rPr>
          <w:rFonts w:ascii="Times New Roman" w:hAnsi="Times New Roman" w:cs="Times New Roman"/>
          <w:sz w:val="24"/>
          <w:szCs w:val="24"/>
        </w:rPr>
        <w:t>during</w:t>
      </w:r>
      <w:r w:rsidRPr="001D16D3">
        <w:rPr>
          <w:rFonts w:ascii="Times New Roman" w:hAnsi="Times New Roman" w:cs="Times New Roman"/>
          <w:sz w:val="24"/>
          <w:szCs w:val="24"/>
        </w:rPr>
        <w:t xml:space="preserve"> a 30</w:t>
      </w:r>
      <w:r w:rsidR="00ED0E4A" w:rsidRPr="001D16D3">
        <w:rPr>
          <w:rFonts w:ascii="Times New Roman" w:hAnsi="Times New Roman" w:cs="Times New Roman"/>
          <w:sz w:val="24"/>
          <w:szCs w:val="24"/>
        </w:rPr>
        <w:t>-min session</w:t>
      </w:r>
      <w:r w:rsidR="00B041C9" w:rsidRPr="001D16D3">
        <w:rPr>
          <w:rFonts w:ascii="Times New Roman" w:hAnsi="Times New Roman" w:cs="Times New Roman"/>
          <w:sz w:val="24"/>
          <w:szCs w:val="24"/>
        </w:rPr>
        <w:t xml:space="preserve"> for each reinforcer</w:t>
      </w:r>
      <w:r w:rsidR="00ED0E4A" w:rsidRPr="001D16D3">
        <w:rPr>
          <w:rFonts w:ascii="Times New Roman" w:hAnsi="Times New Roman" w:cs="Times New Roman"/>
          <w:sz w:val="24"/>
          <w:szCs w:val="24"/>
        </w:rPr>
        <w:t xml:space="preserve">. Once this </w:t>
      </w:r>
      <w:r w:rsidRPr="001D16D3">
        <w:rPr>
          <w:rFonts w:ascii="Times New Roman" w:hAnsi="Times New Roman" w:cs="Times New Roman"/>
          <w:sz w:val="24"/>
          <w:szCs w:val="24"/>
        </w:rPr>
        <w:t>criterion</w:t>
      </w:r>
      <w:r w:rsidR="00ED0E4A" w:rsidRPr="001D16D3">
        <w:rPr>
          <w:rFonts w:ascii="Times New Roman" w:hAnsi="Times New Roman" w:cs="Times New Roman"/>
          <w:sz w:val="24"/>
          <w:szCs w:val="24"/>
        </w:rPr>
        <w:t xml:space="preserve"> was </w:t>
      </w:r>
      <w:r w:rsidRPr="001D16D3">
        <w:rPr>
          <w:rFonts w:ascii="Times New Roman" w:hAnsi="Times New Roman" w:cs="Times New Roman"/>
          <w:sz w:val="24"/>
          <w:szCs w:val="24"/>
        </w:rPr>
        <w:t xml:space="preserve">met, </w:t>
      </w:r>
      <w:r w:rsidR="00087CDC" w:rsidRPr="001D16D3">
        <w:rPr>
          <w:rFonts w:ascii="Times New Roman" w:hAnsi="Times New Roman" w:cs="Times New Roman"/>
          <w:sz w:val="24"/>
          <w:szCs w:val="24"/>
        </w:rPr>
        <w:t>the schedule</w:t>
      </w:r>
      <w:r w:rsidR="00ED0E4A"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was increased to 30 lever presses in a 30-min session. All mice reached these criteria within five days. </w:t>
      </w:r>
    </w:p>
    <w:p w14:paraId="2440F506" w14:textId="09952D16" w:rsidR="00F0647F" w:rsidRPr="001D16D3" w:rsidRDefault="00F0647F" w:rsidP="000A7DC5">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 xml:space="preserve">Training. </w:t>
      </w:r>
      <w:r w:rsidRPr="001D16D3">
        <w:rPr>
          <w:rFonts w:ascii="Times New Roman" w:hAnsi="Times New Roman" w:cs="Times New Roman"/>
          <w:sz w:val="24"/>
          <w:szCs w:val="24"/>
        </w:rPr>
        <w:t>Following this pre</w:t>
      </w:r>
      <w:r w:rsidR="00ED0E4A" w:rsidRPr="001D16D3">
        <w:rPr>
          <w:rFonts w:ascii="Times New Roman" w:hAnsi="Times New Roman" w:cs="Times New Roman"/>
          <w:sz w:val="24"/>
          <w:szCs w:val="24"/>
        </w:rPr>
        <w:t>-</w:t>
      </w:r>
      <w:r w:rsidRPr="001D16D3">
        <w:rPr>
          <w:rFonts w:ascii="Times New Roman" w:hAnsi="Times New Roman" w:cs="Times New Roman"/>
          <w:sz w:val="24"/>
          <w:szCs w:val="24"/>
        </w:rPr>
        <w:t>training</w:t>
      </w:r>
      <w:r w:rsidR="00ED0E4A" w:rsidRPr="001D16D3">
        <w:rPr>
          <w:rFonts w:ascii="Times New Roman" w:hAnsi="Times New Roman" w:cs="Times New Roman"/>
          <w:sz w:val="24"/>
          <w:szCs w:val="24"/>
        </w:rPr>
        <w:t xml:space="preserve"> phase</w:t>
      </w:r>
      <w:r w:rsidRPr="001D16D3">
        <w:rPr>
          <w:rFonts w:ascii="Times New Roman" w:hAnsi="Times New Roman" w:cs="Times New Roman"/>
          <w:sz w:val="24"/>
          <w:szCs w:val="24"/>
        </w:rPr>
        <w:t xml:space="preserve">, mice then </w:t>
      </w:r>
      <w:r w:rsidR="00ED0E4A" w:rsidRPr="001D16D3">
        <w:rPr>
          <w:rFonts w:ascii="Times New Roman" w:hAnsi="Times New Roman" w:cs="Times New Roman"/>
          <w:sz w:val="24"/>
          <w:szCs w:val="24"/>
        </w:rPr>
        <w:t xml:space="preserve">received </w:t>
      </w:r>
      <w:r w:rsidRPr="001D16D3">
        <w:rPr>
          <w:rFonts w:ascii="Times New Roman" w:hAnsi="Times New Roman" w:cs="Times New Roman"/>
          <w:sz w:val="24"/>
          <w:szCs w:val="24"/>
        </w:rPr>
        <w:t>training with both levers present</w:t>
      </w:r>
      <w:r w:rsidR="00ED0E4A"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ED0E4A" w:rsidRPr="001D16D3">
        <w:rPr>
          <w:rFonts w:ascii="Times New Roman" w:hAnsi="Times New Roman" w:cs="Times New Roman"/>
          <w:sz w:val="24"/>
          <w:szCs w:val="24"/>
        </w:rPr>
        <w:t>E</w:t>
      </w:r>
      <w:r w:rsidRPr="001D16D3">
        <w:rPr>
          <w:rFonts w:ascii="Times New Roman" w:hAnsi="Times New Roman" w:cs="Times New Roman"/>
          <w:sz w:val="24"/>
          <w:szCs w:val="24"/>
        </w:rPr>
        <w:t xml:space="preserve">ach lever press </w:t>
      </w:r>
      <w:r w:rsidR="00ED0E4A" w:rsidRPr="001D16D3">
        <w:rPr>
          <w:rFonts w:ascii="Times New Roman" w:hAnsi="Times New Roman" w:cs="Times New Roman"/>
          <w:sz w:val="24"/>
          <w:szCs w:val="24"/>
        </w:rPr>
        <w:t xml:space="preserve">was </w:t>
      </w:r>
      <w:r w:rsidRPr="001D16D3">
        <w:rPr>
          <w:rFonts w:ascii="Times New Roman" w:hAnsi="Times New Roman" w:cs="Times New Roman"/>
          <w:sz w:val="24"/>
          <w:szCs w:val="24"/>
        </w:rPr>
        <w:t xml:space="preserve">reinforced with its designated reinforcer on an independent random interval (RI) 30-s schedule </w:t>
      </w:r>
      <w:r w:rsidR="00ED0E4A" w:rsidRPr="001D16D3">
        <w:rPr>
          <w:rFonts w:ascii="Times New Roman" w:hAnsi="Times New Roman" w:cs="Times New Roman"/>
          <w:sz w:val="24"/>
          <w:szCs w:val="24"/>
        </w:rPr>
        <w:t>during</w:t>
      </w:r>
      <w:r w:rsidRPr="001D16D3">
        <w:rPr>
          <w:rFonts w:ascii="Times New Roman" w:hAnsi="Times New Roman" w:cs="Times New Roman"/>
          <w:sz w:val="24"/>
          <w:szCs w:val="24"/>
        </w:rPr>
        <w:t xml:space="preserve"> a 30-min session.</w:t>
      </w:r>
      <w:r w:rsidR="000A7DC5" w:rsidRPr="001D16D3">
        <w:rPr>
          <w:rFonts w:ascii="Times New Roman" w:hAnsi="Times New Roman" w:cs="Times New Roman"/>
          <w:sz w:val="24"/>
          <w:szCs w:val="24"/>
        </w:rPr>
        <w:t xml:space="preserve"> </w:t>
      </w:r>
      <w:r w:rsidR="00AA65FC" w:rsidRPr="001D16D3">
        <w:rPr>
          <w:rFonts w:ascii="Times New Roman" w:hAnsi="Times New Roman" w:cs="Times New Roman"/>
          <w:sz w:val="24"/>
          <w:szCs w:val="24"/>
        </w:rPr>
        <w:t>This meant that every</w:t>
      </w:r>
      <w:r w:rsidR="00B041C9" w:rsidRPr="001D16D3">
        <w:rPr>
          <w:rFonts w:ascii="Times New Roman" w:hAnsi="Times New Roman" w:cs="Times New Roman"/>
          <w:sz w:val="24"/>
          <w:szCs w:val="24"/>
        </w:rPr>
        <w:t xml:space="preserve"> second there was a </w:t>
      </w:r>
      <w:r w:rsidR="00297497" w:rsidRPr="001D16D3">
        <w:rPr>
          <w:rFonts w:ascii="Times New Roman" w:hAnsi="Times New Roman" w:cs="Times New Roman"/>
          <w:sz w:val="24"/>
          <w:szCs w:val="24"/>
        </w:rPr>
        <w:t>1/30 chance of reinforcement. I</w:t>
      </w:r>
      <w:r w:rsidR="00AA65FC" w:rsidRPr="001D16D3">
        <w:rPr>
          <w:rFonts w:ascii="Times New Roman" w:hAnsi="Times New Roman" w:cs="Times New Roman"/>
          <w:sz w:val="24"/>
          <w:szCs w:val="24"/>
        </w:rPr>
        <w:t>f</w:t>
      </w:r>
      <w:r w:rsidR="00B041C9" w:rsidRPr="001D16D3">
        <w:rPr>
          <w:rFonts w:ascii="Times New Roman" w:hAnsi="Times New Roman" w:cs="Times New Roman"/>
          <w:sz w:val="24"/>
          <w:szCs w:val="24"/>
        </w:rPr>
        <w:t xml:space="preserve"> this probability was met</w:t>
      </w:r>
      <w:r w:rsidR="00297497" w:rsidRPr="001D16D3">
        <w:rPr>
          <w:rFonts w:ascii="Times New Roman" w:hAnsi="Times New Roman" w:cs="Times New Roman"/>
          <w:sz w:val="24"/>
          <w:szCs w:val="24"/>
        </w:rPr>
        <w:t>,</w:t>
      </w:r>
      <w:r w:rsidR="00B041C9" w:rsidRPr="001D16D3">
        <w:rPr>
          <w:rFonts w:ascii="Times New Roman" w:hAnsi="Times New Roman" w:cs="Times New Roman"/>
          <w:sz w:val="24"/>
          <w:szCs w:val="24"/>
        </w:rPr>
        <w:t xml:space="preserve"> the next lever press was </w:t>
      </w:r>
      <w:r w:rsidR="00AA65FC" w:rsidRPr="001D16D3">
        <w:rPr>
          <w:rFonts w:ascii="Times New Roman" w:hAnsi="Times New Roman" w:cs="Times New Roman"/>
          <w:sz w:val="24"/>
          <w:szCs w:val="24"/>
        </w:rPr>
        <w:t>rewarded with a reinforcer.</w:t>
      </w:r>
      <w:r w:rsidR="000A7DC5"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Following a single session of this concurrent RI 30-s training, the probability of </w:t>
      </w:r>
      <w:r w:rsidR="00B041C9" w:rsidRPr="001D16D3">
        <w:rPr>
          <w:rFonts w:ascii="Times New Roman" w:hAnsi="Times New Roman" w:cs="Times New Roman"/>
          <w:sz w:val="24"/>
          <w:szCs w:val="24"/>
        </w:rPr>
        <w:t>receiving</w:t>
      </w:r>
      <w:r w:rsidRPr="001D16D3">
        <w:rPr>
          <w:rFonts w:ascii="Times New Roman" w:hAnsi="Times New Roman" w:cs="Times New Roman"/>
          <w:sz w:val="24"/>
          <w:szCs w:val="24"/>
        </w:rPr>
        <w:t xml:space="preserve"> a reinforcer was reduced to .017 so that pressing the two levers was </w:t>
      </w:r>
      <w:r w:rsidR="000A7DC5" w:rsidRPr="001D16D3">
        <w:rPr>
          <w:rFonts w:ascii="Times New Roman" w:hAnsi="Times New Roman" w:cs="Times New Roman"/>
          <w:sz w:val="24"/>
          <w:szCs w:val="24"/>
        </w:rPr>
        <w:t xml:space="preserve">now </w:t>
      </w:r>
      <w:r w:rsidRPr="001D16D3">
        <w:rPr>
          <w:rFonts w:ascii="Times New Roman" w:hAnsi="Times New Roman" w:cs="Times New Roman"/>
          <w:sz w:val="24"/>
          <w:szCs w:val="24"/>
        </w:rPr>
        <w:t xml:space="preserve">reinforced by concurrent RI 60-s schedules. Moreover, throughout </w:t>
      </w:r>
      <w:r w:rsidR="00ED0E4A" w:rsidRPr="001D16D3">
        <w:rPr>
          <w:rFonts w:ascii="Times New Roman" w:hAnsi="Times New Roman" w:cs="Times New Roman"/>
          <w:sz w:val="24"/>
          <w:szCs w:val="24"/>
        </w:rPr>
        <w:t xml:space="preserve">this </w:t>
      </w:r>
      <w:r w:rsidRPr="001D16D3">
        <w:rPr>
          <w:rFonts w:ascii="Times New Roman" w:hAnsi="Times New Roman" w:cs="Times New Roman"/>
          <w:sz w:val="24"/>
          <w:szCs w:val="24"/>
        </w:rPr>
        <w:t>concurrent training</w:t>
      </w:r>
      <w:r w:rsidR="00ED0E4A" w:rsidRPr="001D16D3">
        <w:rPr>
          <w:rFonts w:ascii="Times New Roman" w:hAnsi="Times New Roman" w:cs="Times New Roman"/>
          <w:sz w:val="24"/>
          <w:szCs w:val="24"/>
        </w:rPr>
        <w:t>,</w:t>
      </w:r>
      <w:r w:rsidRPr="001D16D3">
        <w:rPr>
          <w:rFonts w:ascii="Times New Roman" w:hAnsi="Times New Roman" w:cs="Times New Roman"/>
          <w:sz w:val="24"/>
          <w:szCs w:val="24"/>
        </w:rPr>
        <w:t xml:space="preserve"> a reinforcer was </w:t>
      </w:r>
      <w:r w:rsidR="00AA65FC" w:rsidRPr="001D16D3">
        <w:rPr>
          <w:rFonts w:ascii="Times New Roman" w:hAnsi="Times New Roman" w:cs="Times New Roman"/>
          <w:sz w:val="24"/>
          <w:szCs w:val="24"/>
        </w:rPr>
        <w:t>made available</w:t>
      </w:r>
      <w:r w:rsidRPr="001D16D3">
        <w:rPr>
          <w:rFonts w:ascii="Times New Roman" w:hAnsi="Times New Roman" w:cs="Times New Roman"/>
          <w:sz w:val="24"/>
          <w:szCs w:val="24"/>
        </w:rPr>
        <w:t xml:space="preserve"> whenever 180 s had elaps</w:t>
      </w:r>
      <w:r w:rsidR="000A7DC5" w:rsidRPr="001D16D3">
        <w:rPr>
          <w:rFonts w:ascii="Times New Roman" w:hAnsi="Times New Roman" w:cs="Times New Roman"/>
          <w:sz w:val="24"/>
          <w:szCs w:val="24"/>
        </w:rPr>
        <w:t>ed without</w:t>
      </w:r>
      <w:r w:rsidR="00ED0E4A" w:rsidRPr="001D16D3">
        <w:rPr>
          <w:rFonts w:ascii="Times New Roman" w:hAnsi="Times New Roman" w:cs="Times New Roman"/>
          <w:sz w:val="24"/>
          <w:szCs w:val="24"/>
        </w:rPr>
        <w:t xml:space="preserve"> the subject making an</w:t>
      </w:r>
      <w:r w:rsidRPr="001D16D3">
        <w:rPr>
          <w:rFonts w:ascii="Times New Roman" w:hAnsi="Times New Roman" w:cs="Times New Roman"/>
          <w:sz w:val="24"/>
          <w:szCs w:val="24"/>
        </w:rPr>
        <w:t xml:space="preserve"> appropriate lever press in order to impose a limit on the maximum period of non-reinforcement.  Training with th</w:t>
      </w:r>
      <w:r w:rsidR="00ED0E4A" w:rsidRPr="001D16D3">
        <w:rPr>
          <w:rFonts w:ascii="Times New Roman" w:hAnsi="Times New Roman" w:cs="Times New Roman"/>
          <w:sz w:val="24"/>
          <w:szCs w:val="24"/>
        </w:rPr>
        <w:t>is</w:t>
      </w:r>
      <w:r w:rsidRPr="001D16D3">
        <w:rPr>
          <w:rFonts w:ascii="Times New Roman" w:hAnsi="Times New Roman" w:cs="Times New Roman"/>
          <w:sz w:val="24"/>
          <w:szCs w:val="24"/>
        </w:rPr>
        <w:t xml:space="preserve"> concurrent RI 60-s schedule continued for five more sessions.</w:t>
      </w:r>
    </w:p>
    <w:p w14:paraId="307BF3D7" w14:textId="66F4F7DF" w:rsidR="00AA65FC" w:rsidRPr="001D16D3" w:rsidRDefault="00F0647F" w:rsidP="008F0F7A">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Devaluation and Extinction test.</w:t>
      </w:r>
      <w:r w:rsidRPr="001D16D3">
        <w:rPr>
          <w:rFonts w:ascii="Times New Roman" w:hAnsi="Times New Roman" w:cs="Times New Roman"/>
          <w:sz w:val="24"/>
          <w:szCs w:val="24"/>
        </w:rPr>
        <w:t xml:space="preserve"> Mice received a pre</w:t>
      </w:r>
      <w:r w:rsidR="00ED0E4A" w:rsidRPr="001D16D3">
        <w:rPr>
          <w:rFonts w:ascii="Times New Roman" w:hAnsi="Times New Roman" w:cs="Times New Roman"/>
          <w:sz w:val="24"/>
          <w:szCs w:val="24"/>
        </w:rPr>
        <w:t>-</w:t>
      </w:r>
      <w:r w:rsidRPr="001D16D3">
        <w:rPr>
          <w:rFonts w:ascii="Times New Roman" w:hAnsi="Times New Roman" w:cs="Times New Roman"/>
          <w:sz w:val="24"/>
          <w:szCs w:val="24"/>
        </w:rPr>
        <w:t>feeding</w:t>
      </w:r>
      <w:r w:rsidR="00E03A1D" w:rsidRPr="001D16D3">
        <w:rPr>
          <w:rFonts w:ascii="Times New Roman" w:hAnsi="Times New Roman" w:cs="Times New Roman"/>
          <w:sz w:val="24"/>
          <w:szCs w:val="24"/>
        </w:rPr>
        <w:t>,</w:t>
      </w:r>
      <w:r w:rsidRPr="001D16D3">
        <w:rPr>
          <w:rFonts w:ascii="Times New Roman" w:hAnsi="Times New Roman" w:cs="Times New Roman"/>
          <w:sz w:val="24"/>
          <w:szCs w:val="24"/>
        </w:rPr>
        <w:t xml:space="preserve"> devaluation session </w:t>
      </w:r>
      <w:r w:rsidR="002B2B51" w:rsidRPr="001D16D3">
        <w:rPr>
          <w:rFonts w:ascii="Times New Roman" w:hAnsi="Times New Roman" w:cs="Times New Roman"/>
          <w:sz w:val="24"/>
          <w:szCs w:val="24"/>
        </w:rPr>
        <w:t xml:space="preserve">(e.g. with </w:t>
      </w:r>
      <w:r w:rsidR="00E43248" w:rsidRPr="001D16D3">
        <w:rPr>
          <w:rFonts w:ascii="Times New Roman" w:hAnsi="Times New Roman" w:cs="Times New Roman"/>
          <w:sz w:val="24"/>
          <w:szCs w:val="24"/>
        </w:rPr>
        <w:t xml:space="preserve">either </w:t>
      </w:r>
      <w:r w:rsidR="002B2B51" w:rsidRPr="001D16D3">
        <w:rPr>
          <w:rFonts w:ascii="Times New Roman" w:hAnsi="Times New Roman" w:cs="Times New Roman"/>
          <w:sz w:val="24"/>
          <w:szCs w:val="24"/>
        </w:rPr>
        <w:t xml:space="preserve">grain or sucrose), </w:t>
      </w:r>
      <w:r w:rsidRPr="001D16D3">
        <w:rPr>
          <w:rFonts w:ascii="Times New Roman" w:hAnsi="Times New Roman" w:cs="Times New Roman"/>
          <w:sz w:val="24"/>
          <w:szCs w:val="24"/>
        </w:rPr>
        <w:t xml:space="preserve">followed by a 5-min extinction </w:t>
      </w:r>
      <w:r w:rsidR="00ED0E4A" w:rsidRPr="001D16D3">
        <w:rPr>
          <w:rFonts w:ascii="Times New Roman" w:hAnsi="Times New Roman" w:cs="Times New Roman"/>
          <w:sz w:val="24"/>
          <w:szCs w:val="24"/>
        </w:rPr>
        <w:t>test</w:t>
      </w:r>
      <w:r w:rsidRPr="001D16D3">
        <w:rPr>
          <w:rFonts w:ascii="Times New Roman" w:hAnsi="Times New Roman" w:cs="Times New Roman"/>
          <w:sz w:val="24"/>
          <w:szCs w:val="24"/>
        </w:rPr>
        <w:t xml:space="preserve"> in the operant chambers.</w:t>
      </w:r>
      <w:r w:rsidR="00AA65FC" w:rsidRPr="001D16D3">
        <w:rPr>
          <w:rFonts w:ascii="Times New Roman" w:hAnsi="Times New Roman" w:cs="Times New Roman"/>
          <w:sz w:val="24"/>
          <w:szCs w:val="24"/>
        </w:rPr>
        <w:t xml:space="preserve"> The pre-feeding session </w:t>
      </w:r>
      <w:r w:rsidR="006D5C15" w:rsidRPr="001D16D3">
        <w:rPr>
          <w:rFonts w:ascii="Times New Roman" w:hAnsi="Times New Roman" w:cs="Times New Roman"/>
          <w:sz w:val="24"/>
          <w:szCs w:val="24"/>
        </w:rPr>
        <w:t xml:space="preserve">(e.g. grain </w:t>
      </w:r>
      <w:r w:rsidR="00E43248" w:rsidRPr="001D16D3">
        <w:rPr>
          <w:rFonts w:ascii="Times New Roman" w:hAnsi="Times New Roman" w:cs="Times New Roman"/>
          <w:sz w:val="24"/>
          <w:szCs w:val="24"/>
        </w:rPr>
        <w:t>or</w:t>
      </w:r>
      <w:r w:rsidR="006D5C15" w:rsidRPr="001D16D3">
        <w:rPr>
          <w:rFonts w:ascii="Times New Roman" w:hAnsi="Times New Roman" w:cs="Times New Roman"/>
          <w:sz w:val="24"/>
          <w:szCs w:val="24"/>
        </w:rPr>
        <w:t xml:space="preserve"> su</w:t>
      </w:r>
      <w:r w:rsidR="00AA65FC" w:rsidRPr="001D16D3">
        <w:rPr>
          <w:rFonts w:ascii="Times New Roman" w:hAnsi="Times New Roman" w:cs="Times New Roman"/>
          <w:sz w:val="24"/>
          <w:szCs w:val="24"/>
        </w:rPr>
        <w:t xml:space="preserve">crose) was conducted in empty home </w:t>
      </w:r>
      <w:r w:rsidR="00E43248" w:rsidRPr="001D16D3">
        <w:rPr>
          <w:rFonts w:ascii="Times New Roman" w:hAnsi="Times New Roman" w:cs="Times New Roman"/>
          <w:sz w:val="24"/>
          <w:szCs w:val="24"/>
        </w:rPr>
        <w:t>cages in the testing room</w:t>
      </w:r>
      <w:r w:rsidR="00AA65FC" w:rsidRPr="001D16D3">
        <w:rPr>
          <w:rFonts w:ascii="Times New Roman" w:hAnsi="Times New Roman" w:cs="Times New Roman"/>
          <w:sz w:val="24"/>
          <w:szCs w:val="24"/>
        </w:rPr>
        <w:t xml:space="preserve">. Each mouse was presented with either a dish filled with 5g of grain based pellets or a drinking bottle containing 20% sucrose solution. Animals were allowed to </w:t>
      </w:r>
      <w:r w:rsidR="006D5C15" w:rsidRPr="001D16D3">
        <w:rPr>
          <w:rFonts w:ascii="Times New Roman" w:hAnsi="Times New Roman" w:cs="Times New Roman"/>
          <w:sz w:val="24"/>
          <w:szCs w:val="24"/>
        </w:rPr>
        <w:t>freely consume</w:t>
      </w:r>
      <w:r w:rsidR="00AA65FC" w:rsidRPr="001D16D3">
        <w:rPr>
          <w:rFonts w:ascii="Times New Roman" w:hAnsi="Times New Roman" w:cs="Times New Roman"/>
          <w:sz w:val="24"/>
          <w:szCs w:val="24"/>
        </w:rPr>
        <w:t xml:space="preserve"> this reinforcer for 1hr 15 min. Dishes and bottles were weighed prior to, and following, the devaluation session. </w:t>
      </w:r>
    </w:p>
    <w:p w14:paraId="45F0B96B" w14:textId="3188E8A9" w:rsidR="005D271E" w:rsidRPr="001D16D3" w:rsidRDefault="00AA65FC"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lastRenderedPageBreak/>
        <w:t xml:space="preserve">The 5-min extinction test followed immediately in the operant chambers with the house-light and fan on throughout. Both levers were extended for the duration of the session. Responses on the lever </w:t>
      </w:r>
      <w:r w:rsidR="00E43248" w:rsidRPr="001D16D3">
        <w:rPr>
          <w:rFonts w:ascii="Times New Roman" w:hAnsi="Times New Roman" w:cs="Times New Roman"/>
          <w:sz w:val="24"/>
          <w:szCs w:val="24"/>
        </w:rPr>
        <w:t xml:space="preserve">now </w:t>
      </w:r>
      <w:r w:rsidRPr="001D16D3">
        <w:rPr>
          <w:rFonts w:ascii="Times New Roman" w:hAnsi="Times New Roman" w:cs="Times New Roman"/>
          <w:sz w:val="24"/>
          <w:szCs w:val="24"/>
        </w:rPr>
        <w:t>had no consequence. The next day mice were pre-fed with the alternate reinforcer (e.g. sucrose vs. grain), and then received a second extinction test in the operant chambers with both levers</w:t>
      </w:r>
      <w:r w:rsidR="00E43248" w:rsidRPr="001D16D3">
        <w:rPr>
          <w:rFonts w:ascii="Times New Roman" w:hAnsi="Times New Roman" w:cs="Times New Roman"/>
          <w:sz w:val="24"/>
          <w:szCs w:val="24"/>
        </w:rPr>
        <w:t xml:space="preserve"> extended</w:t>
      </w:r>
      <w:r w:rsidRPr="001D16D3">
        <w:rPr>
          <w:rFonts w:ascii="Times New Roman" w:hAnsi="Times New Roman" w:cs="Times New Roman"/>
          <w:sz w:val="24"/>
          <w:szCs w:val="24"/>
        </w:rPr>
        <w:t xml:space="preserve">. </w:t>
      </w:r>
      <w:r w:rsidR="0054591F" w:rsidRPr="001D16D3">
        <w:rPr>
          <w:rFonts w:ascii="Times New Roman" w:hAnsi="Times New Roman" w:cs="Times New Roman"/>
          <w:sz w:val="24"/>
          <w:szCs w:val="24"/>
        </w:rPr>
        <w:t xml:space="preserve">The order of reinforcer devaluation across the two days was counterbalanced for genotype, sex and squad. </w:t>
      </w:r>
    </w:p>
    <w:p w14:paraId="6C52572F" w14:textId="77777777" w:rsidR="00965026" w:rsidRPr="001D16D3" w:rsidRDefault="00965026" w:rsidP="00204039">
      <w:pPr>
        <w:spacing w:after="120" w:line="480" w:lineRule="auto"/>
        <w:jc w:val="both"/>
        <w:rPr>
          <w:rFonts w:ascii="Times New Roman" w:hAnsi="Times New Roman" w:cs="Times New Roman"/>
          <w:sz w:val="24"/>
          <w:szCs w:val="24"/>
        </w:rPr>
      </w:pPr>
    </w:p>
    <w:p w14:paraId="3BDCCC6D" w14:textId="65DB1F81" w:rsidR="000A47D6" w:rsidRPr="001D16D3" w:rsidRDefault="000A47D6" w:rsidP="00204039">
      <w:pPr>
        <w:spacing w:after="120" w:line="480" w:lineRule="auto"/>
        <w:jc w:val="both"/>
        <w:outlineLvl w:val="0"/>
        <w:rPr>
          <w:rFonts w:ascii="Times New Roman" w:hAnsi="Times New Roman" w:cs="Times New Roman"/>
          <w:i/>
          <w:sz w:val="24"/>
          <w:szCs w:val="24"/>
        </w:rPr>
      </w:pPr>
      <w:r w:rsidRPr="001D16D3">
        <w:rPr>
          <w:rFonts w:ascii="Times New Roman" w:hAnsi="Times New Roman" w:cs="Times New Roman"/>
          <w:i/>
          <w:sz w:val="24"/>
          <w:szCs w:val="24"/>
        </w:rPr>
        <w:t xml:space="preserve">Experiment </w:t>
      </w:r>
      <w:r w:rsidR="00E85AD5" w:rsidRPr="001D16D3">
        <w:rPr>
          <w:rFonts w:ascii="Times New Roman" w:hAnsi="Times New Roman" w:cs="Times New Roman"/>
          <w:i/>
          <w:sz w:val="24"/>
          <w:szCs w:val="24"/>
        </w:rPr>
        <w:t>3</w:t>
      </w:r>
      <w:r w:rsidR="00072636" w:rsidRPr="001D16D3">
        <w:rPr>
          <w:rFonts w:ascii="Times New Roman" w:hAnsi="Times New Roman" w:cs="Times New Roman"/>
          <w:i/>
          <w:sz w:val="24"/>
          <w:szCs w:val="24"/>
        </w:rPr>
        <w:t>: Investigating the rate of habit formation in Gria1</w:t>
      </w:r>
      <w:r w:rsidR="00072636" w:rsidRPr="001D16D3">
        <w:rPr>
          <w:rFonts w:ascii="Times New Roman" w:hAnsi="Times New Roman" w:cs="Times New Roman"/>
          <w:i/>
          <w:sz w:val="24"/>
          <w:szCs w:val="24"/>
          <w:vertAlign w:val="superscript"/>
        </w:rPr>
        <w:t>-/-</w:t>
      </w:r>
      <w:r w:rsidR="00072636" w:rsidRPr="001D16D3">
        <w:rPr>
          <w:rFonts w:ascii="Times New Roman" w:hAnsi="Times New Roman" w:cs="Times New Roman"/>
          <w:sz w:val="24"/>
          <w:szCs w:val="24"/>
        </w:rPr>
        <w:t xml:space="preserve"> </w:t>
      </w:r>
      <w:r w:rsidR="00072636" w:rsidRPr="001D16D3">
        <w:rPr>
          <w:rFonts w:ascii="Times New Roman" w:hAnsi="Times New Roman" w:cs="Times New Roman"/>
          <w:i/>
          <w:sz w:val="24"/>
          <w:szCs w:val="24"/>
        </w:rPr>
        <w:t>mice</w:t>
      </w:r>
    </w:p>
    <w:p w14:paraId="3127BDCE" w14:textId="43D305DF" w:rsidR="00D237C1" w:rsidRPr="001D16D3" w:rsidRDefault="00D8195D"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The experimental procedure is outlined in Table 3. </w:t>
      </w:r>
      <w:r w:rsidR="005D271E" w:rsidRPr="001D16D3">
        <w:rPr>
          <w:rFonts w:ascii="Times New Roman" w:hAnsi="Times New Roman" w:cs="Times New Roman"/>
          <w:sz w:val="24"/>
          <w:szCs w:val="24"/>
        </w:rPr>
        <w:t xml:space="preserve">Food-deprived mice were </w:t>
      </w:r>
      <w:r w:rsidR="00D237C1" w:rsidRPr="001D16D3">
        <w:rPr>
          <w:rFonts w:ascii="Times New Roman" w:hAnsi="Times New Roman" w:cs="Times New Roman"/>
          <w:sz w:val="24"/>
          <w:szCs w:val="24"/>
        </w:rPr>
        <w:t xml:space="preserve">first </w:t>
      </w:r>
      <w:r w:rsidR="005D271E" w:rsidRPr="001D16D3">
        <w:rPr>
          <w:rFonts w:ascii="Times New Roman" w:hAnsi="Times New Roman" w:cs="Times New Roman"/>
          <w:sz w:val="24"/>
          <w:szCs w:val="24"/>
        </w:rPr>
        <w:t xml:space="preserve">exposed to grain based pellets by placing a dish with pellets in the home cage for six hours. Mice were also habituated to a drinking bottle </w:t>
      </w:r>
      <w:r w:rsidR="004233A6" w:rsidRPr="001D16D3">
        <w:rPr>
          <w:rFonts w:ascii="Times New Roman" w:hAnsi="Times New Roman" w:cs="Times New Roman"/>
          <w:sz w:val="24"/>
          <w:szCs w:val="24"/>
        </w:rPr>
        <w:t>containing</w:t>
      </w:r>
      <w:r w:rsidR="005D271E" w:rsidRPr="001D16D3">
        <w:rPr>
          <w:rFonts w:ascii="Times New Roman" w:hAnsi="Times New Roman" w:cs="Times New Roman"/>
          <w:sz w:val="24"/>
          <w:szCs w:val="24"/>
        </w:rPr>
        <w:t xml:space="preserve"> 20% sucrose solution for 1.5hrs. </w:t>
      </w:r>
    </w:p>
    <w:p w14:paraId="3976DF3D" w14:textId="76E149E3" w:rsidR="005D271E" w:rsidRPr="001D16D3" w:rsidRDefault="005D271E"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Magazine training was conducted for grain based pellets only</w:t>
      </w:r>
      <w:r w:rsidR="00D237C1" w:rsidRPr="001D16D3">
        <w:rPr>
          <w:rFonts w:ascii="Times New Roman" w:hAnsi="Times New Roman" w:cs="Times New Roman"/>
          <w:sz w:val="24"/>
          <w:szCs w:val="24"/>
        </w:rPr>
        <w:t xml:space="preserve"> (given the results from Experiment 2; see </w:t>
      </w:r>
      <w:r w:rsidR="00D237C1" w:rsidRPr="001D16D3">
        <w:rPr>
          <w:rFonts w:ascii="Times New Roman" w:hAnsi="Times New Roman" w:cs="Times New Roman"/>
          <w:i/>
          <w:sz w:val="24"/>
          <w:szCs w:val="24"/>
        </w:rPr>
        <w:t>Results</w:t>
      </w:r>
      <w:r w:rsidR="00D237C1" w:rsidRPr="001D16D3">
        <w:rPr>
          <w:rFonts w:ascii="Times New Roman" w:hAnsi="Times New Roman" w:cs="Times New Roman"/>
          <w:sz w:val="24"/>
          <w:szCs w:val="24"/>
        </w:rPr>
        <w:t>). In parallel, e</w:t>
      </w:r>
      <w:r w:rsidRPr="001D16D3">
        <w:rPr>
          <w:rFonts w:ascii="Times New Roman" w:hAnsi="Times New Roman" w:cs="Times New Roman"/>
          <w:sz w:val="24"/>
          <w:szCs w:val="24"/>
        </w:rPr>
        <w:t>xposure to sucrose solution was conducted in an empty home cage for the same period of time. Following this pre-exposure</w:t>
      </w:r>
      <w:r w:rsidR="004233A6" w:rsidRPr="001D16D3">
        <w:rPr>
          <w:rFonts w:ascii="Times New Roman" w:hAnsi="Times New Roman" w:cs="Times New Roman"/>
          <w:sz w:val="24"/>
          <w:szCs w:val="24"/>
        </w:rPr>
        <w:t xml:space="preserve"> phase</w:t>
      </w:r>
      <w:r w:rsidRPr="001D16D3">
        <w:rPr>
          <w:rFonts w:ascii="Times New Roman" w:hAnsi="Times New Roman" w:cs="Times New Roman"/>
          <w:sz w:val="24"/>
          <w:szCs w:val="24"/>
        </w:rPr>
        <w:t>, mice were placed in operant chambers and exposed to the lever manipulandum. The start of the session began with the illumination of the house</w:t>
      </w:r>
      <w:r w:rsidR="004233A6" w:rsidRPr="001D16D3">
        <w:rPr>
          <w:rFonts w:ascii="Times New Roman" w:hAnsi="Times New Roman" w:cs="Times New Roman"/>
          <w:sz w:val="24"/>
          <w:szCs w:val="24"/>
        </w:rPr>
        <w:t>-</w:t>
      </w:r>
      <w:r w:rsidRPr="001D16D3">
        <w:rPr>
          <w:rFonts w:ascii="Times New Roman" w:hAnsi="Times New Roman" w:cs="Times New Roman"/>
          <w:sz w:val="24"/>
          <w:szCs w:val="24"/>
        </w:rPr>
        <w:t>light and the extension of either the left or right lever</w:t>
      </w:r>
      <w:r w:rsidR="004233A6" w:rsidRPr="001D16D3">
        <w:rPr>
          <w:rFonts w:ascii="Times New Roman" w:hAnsi="Times New Roman" w:cs="Times New Roman"/>
          <w:sz w:val="24"/>
          <w:szCs w:val="24"/>
        </w:rPr>
        <w:t>,</w:t>
      </w:r>
      <w:r w:rsidRPr="001D16D3">
        <w:rPr>
          <w:rFonts w:ascii="Times New Roman" w:hAnsi="Times New Roman" w:cs="Times New Roman"/>
          <w:sz w:val="24"/>
          <w:szCs w:val="24"/>
        </w:rPr>
        <w:t xml:space="preserve"> with the identity of this training lever counterbalanced across subjects, </w:t>
      </w:r>
      <w:r w:rsidR="004233A6" w:rsidRPr="001D16D3">
        <w:rPr>
          <w:rFonts w:ascii="Times New Roman" w:hAnsi="Times New Roman" w:cs="Times New Roman"/>
          <w:sz w:val="24"/>
          <w:szCs w:val="24"/>
        </w:rPr>
        <w:t xml:space="preserve">for </w:t>
      </w:r>
      <w:r w:rsidRPr="001D16D3">
        <w:rPr>
          <w:rFonts w:ascii="Times New Roman" w:hAnsi="Times New Roman" w:cs="Times New Roman"/>
          <w:sz w:val="24"/>
          <w:szCs w:val="24"/>
        </w:rPr>
        <w:t xml:space="preserve">sex and genotype. </w:t>
      </w:r>
    </w:p>
    <w:p w14:paraId="205EFB9B" w14:textId="13C6161C" w:rsidR="005D271E" w:rsidRPr="001D16D3" w:rsidRDefault="005D271E" w:rsidP="00D237C1">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Pre</w:t>
      </w:r>
      <w:r w:rsidR="00824A1A" w:rsidRPr="001D16D3">
        <w:rPr>
          <w:rFonts w:ascii="Times New Roman" w:hAnsi="Times New Roman" w:cs="Times New Roman"/>
          <w:i/>
          <w:sz w:val="24"/>
          <w:szCs w:val="24"/>
        </w:rPr>
        <w:t>-</w:t>
      </w:r>
      <w:r w:rsidRPr="001D16D3">
        <w:rPr>
          <w:rFonts w:ascii="Times New Roman" w:hAnsi="Times New Roman" w:cs="Times New Roman"/>
          <w:i/>
          <w:sz w:val="24"/>
          <w:szCs w:val="24"/>
        </w:rPr>
        <w:t xml:space="preserve">training. </w:t>
      </w:r>
      <w:r w:rsidRPr="001D16D3">
        <w:rPr>
          <w:rFonts w:ascii="Times New Roman" w:hAnsi="Times New Roman" w:cs="Times New Roman"/>
          <w:sz w:val="24"/>
          <w:szCs w:val="24"/>
        </w:rPr>
        <w:t>Mice then underwent daily pre</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training sessions with a single lever </w:t>
      </w:r>
      <w:r w:rsidR="00824A1A" w:rsidRPr="001D16D3">
        <w:rPr>
          <w:rFonts w:ascii="Times New Roman" w:hAnsi="Times New Roman" w:cs="Times New Roman"/>
          <w:sz w:val="24"/>
          <w:szCs w:val="24"/>
        </w:rPr>
        <w:t>during</w:t>
      </w:r>
      <w:r w:rsidRPr="001D16D3">
        <w:rPr>
          <w:rFonts w:ascii="Times New Roman" w:hAnsi="Times New Roman" w:cs="Times New Roman"/>
          <w:sz w:val="24"/>
          <w:szCs w:val="24"/>
        </w:rPr>
        <w:t xml:space="preserve"> which each press was reinforced with a pellet. Lever designation (i.e. right or left) was</w:t>
      </w:r>
      <w:r w:rsidR="00CC4EC9" w:rsidRPr="001D16D3">
        <w:rPr>
          <w:rFonts w:ascii="Times New Roman" w:hAnsi="Times New Roman" w:cs="Times New Roman"/>
          <w:sz w:val="24"/>
          <w:szCs w:val="24"/>
        </w:rPr>
        <w:t xml:space="preserve"> counterbalanced for sex and</w:t>
      </w:r>
      <w:r w:rsidRPr="001D16D3">
        <w:rPr>
          <w:rFonts w:ascii="Times New Roman" w:hAnsi="Times New Roman" w:cs="Times New Roman"/>
          <w:sz w:val="24"/>
          <w:szCs w:val="24"/>
        </w:rPr>
        <w:t xml:space="preserve"> genotype</w:t>
      </w:r>
      <w:r w:rsidR="00CC4EC9" w:rsidRPr="001D16D3">
        <w:rPr>
          <w:rFonts w:ascii="Times New Roman" w:hAnsi="Times New Roman" w:cs="Times New Roman"/>
          <w:sz w:val="24"/>
          <w:szCs w:val="24"/>
        </w:rPr>
        <w:t>,</w:t>
      </w:r>
      <w:r w:rsidRPr="001D16D3">
        <w:rPr>
          <w:rFonts w:ascii="Times New Roman" w:hAnsi="Times New Roman" w:cs="Times New Roman"/>
          <w:sz w:val="24"/>
          <w:szCs w:val="24"/>
        </w:rPr>
        <w:t xml:space="preserve"> but remained constant throughout the experiment</w:t>
      </w:r>
      <w:r w:rsidR="00824A1A" w:rsidRPr="001D16D3">
        <w:rPr>
          <w:rFonts w:ascii="Times New Roman" w:hAnsi="Times New Roman" w:cs="Times New Roman"/>
          <w:sz w:val="24"/>
          <w:szCs w:val="24"/>
        </w:rPr>
        <w:t xml:space="preserve"> for a given mouse</w:t>
      </w:r>
      <w:r w:rsidRPr="001D16D3">
        <w:rPr>
          <w:rFonts w:ascii="Times New Roman" w:hAnsi="Times New Roman" w:cs="Times New Roman"/>
          <w:sz w:val="24"/>
          <w:szCs w:val="24"/>
        </w:rPr>
        <w:t>. Initially, the mice were required to make 15 lever presses in a 30-min ses</w:t>
      </w:r>
      <w:r w:rsidR="00824A1A" w:rsidRPr="001D16D3">
        <w:rPr>
          <w:rFonts w:ascii="Times New Roman" w:hAnsi="Times New Roman" w:cs="Times New Roman"/>
          <w:sz w:val="24"/>
          <w:szCs w:val="24"/>
        </w:rPr>
        <w:t>sion.</w:t>
      </w:r>
      <w:r w:rsidRPr="001D16D3">
        <w:rPr>
          <w:rFonts w:ascii="Times New Roman" w:hAnsi="Times New Roman" w:cs="Times New Roman"/>
          <w:sz w:val="24"/>
          <w:szCs w:val="24"/>
        </w:rPr>
        <w:t xml:space="preserve"> </w:t>
      </w:r>
      <w:r w:rsidR="00824A1A" w:rsidRPr="001D16D3">
        <w:rPr>
          <w:rFonts w:ascii="Times New Roman" w:hAnsi="Times New Roman" w:cs="Times New Roman"/>
          <w:sz w:val="24"/>
          <w:szCs w:val="24"/>
        </w:rPr>
        <w:t>Once this</w:t>
      </w:r>
      <w:r w:rsidRPr="001D16D3">
        <w:rPr>
          <w:rFonts w:ascii="Times New Roman" w:hAnsi="Times New Roman" w:cs="Times New Roman"/>
          <w:sz w:val="24"/>
          <w:szCs w:val="24"/>
        </w:rPr>
        <w:t xml:space="preserve"> criterion</w:t>
      </w:r>
      <w:r w:rsidR="00824A1A" w:rsidRPr="001D16D3">
        <w:rPr>
          <w:rFonts w:ascii="Times New Roman" w:hAnsi="Times New Roman" w:cs="Times New Roman"/>
          <w:sz w:val="24"/>
          <w:szCs w:val="24"/>
        </w:rPr>
        <w:t xml:space="preserve"> was</w:t>
      </w:r>
      <w:r w:rsidRPr="001D16D3">
        <w:rPr>
          <w:rFonts w:ascii="Times New Roman" w:hAnsi="Times New Roman" w:cs="Times New Roman"/>
          <w:sz w:val="24"/>
          <w:szCs w:val="24"/>
        </w:rPr>
        <w:t xml:space="preserve"> met, </w:t>
      </w:r>
      <w:r w:rsidR="00824A1A" w:rsidRPr="001D16D3">
        <w:rPr>
          <w:rFonts w:ascii="Times New Roman" w:hAnsi="Times New Roman" w:cs="Times New Roman"/>
          <w:sz w:val="24"/>
          <w:szCs w:val="24"/>
        </w:rPr>
        <w:t xml:space="preserve">it </w:t>
      </w:r>
      <w:r w:rsidRPr="001D16D3">
        <w:rPr>
          <w:rFonts w:ascii="Times New Roman" w:hAnsi="Times New Roman" w:cs="Times New Roman"/>
          <w:sz w:val="24"/>
          <w:szCs w:val="24"/>
        </w:rPr>
        <w:t xml:space="preserve">was increased to 30 lever presses in a 30-min session. All mice reached these criteria within five days. Mice were also exposed to sucrose solution in empty home cages for the same period of time across the five days. </w:t>
      </w:r>
      <w:r w:rsidR="00824A1A" w:rsidRPr="001D16D3">
        <w:rPr>
          <w:rFonts w:ascii="Times New Roman" w:hAnsi="Times New Roman" w:cs="Times New Roman"/>
          <w:sz w:val="24"/>
          <w:szCs w:val="24"/>
        </w:rPr>
        <w:t>The o</w:t>
      </w:r>
      <w:r w:rsidRPr="001D16D3">
        <w:rPr>
          <w:rFonts w:ascii="Times New Roman" w:hAnsi="Times New Roman" w:cs="Times New Roman"/>
          <w:sz w:val="24"/>
          <w:szCs w:val="24"/>
        </w:rPr>
        <w:t>rder of session</w:t>
      </w:r>
      <w:r w:rsidR="00824A1A" w:rsidRPr="001D16D3">
        <w:rPr>
          <w:rFonts w:ascii="Times New Roman" w:hAnsi="Times New Roman" w:cs="Times New Roman"/>
          <w:sz w:val="24"/>
          <w:szCs w:val="24"/>
        </w:rPr>
        <w:t>/reinforce</w:t>
      </w:r>
      <w:r w:rsidR="00CC4EC9" w:rsidRPr="001D16D3">
        <w:rPr>
          <w:rFonts w:ascii="Times New Roman" w:hAnsi="Times New Roman" w:cs="Times New Roman"/>
          <w:sz w:val="24"/>
          <w:szCs w:val="24"/>
        </w:rPr>
        <w:t>r</w:t>
      </w:r>
      <w:r w:rsidR="00824A1A" w:rsidRPr="001D16D3">
        <w:rPr>
          <w:rFonts w:ascii="Times New Roman" w:hAnsi="Times New Roman" w:cs="Times New Roman"/>
          <w:sz w:val="24"/>
          <w:szCs w:val="24"/>
        </w:rPr>
        <w:t xml:space="preserve"> </w:t>
      </w:r>
      <w:r w:rsidR="00824A1A" w:rsidRPr="001D16D3">
        <w:rPr>
          <w:rFonts w:ascii="Times New Roman" w:hAnsi="Times New Roman" w:cs="Times New Roman"/>
          <w:sz w:val="24"/>
          <w:szCs w:val="24"/>
        </w:rPr>
        <w:lastRenderedPageBreak/>
        <w:t>exposure</w:t>
      </w:r>
      <w:r w:rsidRPr="001D16D3">
        <w:rPr>
          <w:rFonts w:ascii="Times New Roman" w:hAnsi="Times New Roman" w:cs="Times New Roman"/>
          <w:sz w:val="24"/>
          <w:szCs w:val="24"/>
        </w:rPr>
        <w:t xml:space="preserve"> (</w:t>
      </w:r>
      <w:r w:rsidR="009A4E61" w:rsidRPr="001D16D3">
        <w:rPr>
          <w:rFonts w:ascii="Times New Roman" w:hAnsi="Times New Roman" w:cs="Times New Roman"/>
          <w:sz w:val="24"/>
          <w:szCs w:val="24"/>
        </w:rPr>
        <w:t xml:space="preserve">i.e. </w:t>
      </w:r>
      <w:r w:rsidRPr="001D16D3">
        <w:rPr>
          <w:rFonts w:ascii="Times New Roman" w:hAnsi="Times New Roman" w:cs="Times New Roman"/>
          <w:sz w:val="24"/>
          <w:szCs w:val="24"/>
        </w:rPr>
        <w:t>instrumental training for grain based pellet</w:t>
      </w:r>
      <w:r w:rsidR="00824A1A" w:rsidRPr="001D16D3">
        <w:rPr>
          <w:rFonts w:ascii="Times New Roman" w:hAnsi="Times New Roman" w:cs="Times New Roman"/>
          <w:sz w:val="24"/>
          <w:szCs w:val="24"/>
        </w:rPr>
        <w:t>s</w:t>
      </w:r>
      <w:r w:rsidRPr="001D16D3">
        <w:rPr>
          <w:rFonts w:ascii="Times New Roman" w:hAnsi="Times New Roman" w:cs="Times New Roman"/>
          <w:sz w:val="24"/>
          <w:szCs w:val="24"/>
        </w:rPr>
        <w:t xml:space="preserve"> or exposure to sucrose solution) was counterbalanced each day between mice and across the five days of training.</w:t>
      </w:r>
    </w:p>
    <w:p w14:paraId="76E737FB" w14:textId="70AB961A" w:rsidR="005D271E" w:rsidRPr="001D16D3" w:rsidRDefault="005D271E" w:rsidP="00CC4EC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 xml:space="preserve">Training. </w:t>
      </w:r>
      <w:r w:rsidRPr="001D16D3">
        <w:rPr>
          <w:rFonts w:ascii="Times New Roman" w:hAnsi="Times New Roman" w:cs="Times New Roman"/>
          <w:sz w:val="24"/>
          <w:szCs w:val="24"/>
        </w:rPr>
        <w:t xml:space="preserve">The schedule was then changed to the RI 30-s schedule </w:t>
      </w:r>
      <w:r w:rsidR="00CC4EC9" w:rsidRPr="001D16D3">
        <w:rPr>
          <w:rFonts w:ascii="Times New Roman" w:hAnsi="Times New Roman" w:cs="Times New Roman"/>
          <w:sz w:val="24"/>
          <w:szCs w:val="24"/>
        </w:rPr>
        <w:t>(</w:t>
      </w:r>
      <w:r w:rsidRPr="001D16D3">
        <w:rPr>
          <w:rFonts w:ascii="Times New Roman" w:hAnsi="Times New Roman" w:cs="Times New Roman"/>
          <w:sz w:val="24"/>
          <w:szCs w:val="24"/>
        </w:rPr>
        <w:t>plus 180-s limit</w:t>
      </w:r>
      <w:r w:rsidR="00CC4EC9" w:rsidRPr="001D16D3">
        <w:rPr>
          <w:rFonts w:ascii="Times New Roman" w:hAnsi="Times New Roman" w:cs="Times New Roman"/>
          <w:sz w:val="24"/>
          <w:szCs w:val="24"/>
        </w:rPr>
        <w:t>)</w:t>
      </w:r>
      <w:r w:rsidRPr="001D16D3">
        <w:rPr>
          <w:rFonts w:ascii="Times New Roman" w:hAnsi="Times New Roman" w:cs="Times New Roman"/>
          <w:sz w:val="24"/>
          <w:szCs w:val="24"/>
        </w:rPr>
        <w:t xml:space="preserve"> used in Experiment 2 </w:t>
      </w:r>
      <w:r w:rsidRPr="001D16D3">
        <w:rPr>
          <w:rFonts w:ascii="Times New Roman" w:hAnsi="Times New Roman" w:cs="Times New Roman"/>
          <w:color w:val="000000" w:themeColor="text1"/>
          <w:sz w:val="24"/>
          <w:szCs w:val="24"/>
        </w:rPr>
        <w:t>for a single 30-min session</w:t>
      </w:r>
      <w:r w:rsidR="00CC4EC9" w:rsidRPr="001D16D3">
        <w:rPr>
          <w:rFonts w:ascii="Times New Roman" w:hAnsi="Times New Roman" w:cs="Times New Roman"/>
          <w:color w:val="000000" w:themeColor="text1"/>
          <w:sz w:val="24"/>
          <w:szCs w:val="24"/>
        </w:rPr>
        <w:t>. This was then</w:t>
      </w:r>
      <w:r w:rsidRPr="001D16D3">
        <w:rPr>
          <w:rFonts w:ascii="Times New Roman" w:hAnsi="Times New Roman" w:cs="Times New Roman"/>
          <w:color w:val="000000" w:themeColor="text1"/>
          <w:sz w:val="24"/>
          <w:szCs w:val="24"/>
        </w:rPr>
        <w:t xml:space="preserve"> followed by two 30-min sessions </w:t>
      </w:r>
      <w:r w:rsidRPr="001D16D3">
        <w:rPr>
          <w:rFonts w:ascii="Times New Roman" w:hAnsi="Times New Roman" w:cs="Times New Roman"/>
          <w:sz w:val="24"/>
          <w:szCs w:val="24"/>
        </w:rPr>
        <w:t xml:space="preserve">of training in which the schedule was now switched to a leaner RI 60-s schedule </w:t>
      </w:r>
      <w:r w:rsidR="00CC4EC9" w:rsidRPr="001D16D3">
        <w:rPr>
          <w:rFonts w:ascii="Times New Roman" w:hAnsi="Times New Roman" w:cs="Times New Roman"/>
          <w:sz w:val="24"/>
          <w:szCs w:val="24"/>
        </w:rPr>
        <w:t>(</w:t>
      </w:r>
      <w:r w:rsidRPr="001D16D3">
        <w:rPr>
          <w:rFonts w:ascii="Times New Roman" w:hAnsi="Times New Roman" w:cs="Times New Roman"/>
          <w:sz w:val="24"/>
          <w:szCs w:val="24"/>
        </w:rPr>
        <w:t>with the 180-s limit</w:t>
      </w:r>
      <w:r w:rsidR="00CC4EC9"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CC4EC9" w:rsidRPr="001D16D3">
        <w:rPr>
          <w:rFonts w:ascii="Times New Roman" w:hAnsi="Times New Roman" w:cs="Times New Roman"/>
          <w:sz w:val="24"/>
          <w:szCs w:val="24"/>
        </w:rPr>
        <w:t xml:space="preserve">as also </w:t>
      </w:r>
      <w:r w:rsidRPr="001D16D3">
        <w:rPr>
          <w:rFonts w:ascii="Times New Roman" w:hAnsi="Times New Roman" w:cs="Times New Roman"/>
          <w:sz w:val="24"/>
          <w:szCs w:val="24"/>
        </w:rPr>
        <w:t xml:space="preserve">used in Experiment 2. As well as these instrumental training sessions with the pellet reinforcer, each mouse </w:t>
      </w:r>
      <w:r w:rsidR="00CC4EC9" w:rsidRPr="001D16D3">
        <w:rPr>
          <w:rFonts w:ascii="Times New Roman" w:hAnsi="Times New Roman" w:cs="Times New Roman"/>
          <w:sz w:val="24"/>
          <w:szCs w:val="24"/>
        </w:rPr>
        <w:t xml:space="preserve">again </w:t>
      </w:r>
      <w:r w:rsidRPr="001D16D3">
        <w:rPr>
          <w:rFonts w:ascii="Times New Roman" w:hAnsi="Times New Roman" w:cs="Times New Roman"/>
          <w:sz w:val="24"/>
          <w:szCs w:val="24"/>
        </w:rPr>
        <w:t xml:space="preserve">also received </w:t>
      </w:r>
      <w:r w:rsidR="00CC4EC9" w:rsidRPr="001D16D3">
        <w:rPr>
          <w:rFonts w:ascii="Times New Roman" w:hAnsi="Times New Roman" w:cs="Times New Roman"/>
          <w:sz w:val="24"/>
          <w:szCs w:val="24"/>
        </w:rPr>
        <w:t xml:space="preserve">parallel </w:t>
      </w:r>
      <w:r w:rsidRPr="001D16D3">
        <w:rPr>
          <w:rFonts w:ascii="Times New Roman" w:hAnsi="Times New Roman" w:cs="Times New Roman"/>
          <w:sz w:val="24"/>
          <w:szCs w:val="24"/>
        </w:rPr>
        <w:t>session</w:t>
      </w:r>
      <w:r w:rsidR="00CC4EC9" w:rsidRPr="001D16D3">
        <w:rPr>
          <w:rFonts w:ascii="Times New Roman" w:hAnsi="Times New Roman" w:cs="Times New Roman"/>
          <w:sz w:val="24"/>
          <w:szCs w:val="24"/>
        </w:rPr>
        <w:t>s</w:t>
      </w:r>
      <w:r w:rsidRPr="001D16D3">
        <w:rPr>
          <w:rFonts w:ascii="Times New Roman" w:hAnsi="Times New Roman" w:cs="Times New Roman"/>
          <w:sz w:val="24"/>
          <w:szCs w:val="24"/>
        </w:rPr>
        <w:t xml:space="preserve"> on the same day in which it was placed in an empty home cage and allowed to consume </w:t>
      </w:r>
      <w:r w:rsidR="00824A1A" w:rsidRPr="001D16D3">
        <w:rPr>
          <w:rFonts w:ascii="Times New Roman" w:hAnsi="Times New Roman" w:cs="Times New Roman"/>
          <w:sz w:val="24"/>
          <w:szCs w:val="24"/>
        </w:rPr>
        <w:t xml:space="preserve">freely </w:t>
      </w:r>
      <w:r w:rsidRPr="001D16D3">
        <w:rPr>
          <w:rFonts w:ascii="Times New Roman" w:hAnsi="Times New Roman" w:cs="Times New Roman"/>
          <w:sz w:val="24"/>
          <w:szCs w:val="24"/>
        </w:rPr>
        <w:t xml:space="preserve">the 20% sucrose solution from a </w:t>
      </w:r>
      <w:r w:rsidR="00824A1A" w:rsidRPr="001D16D3">
        <w:rPr>
          <w:rFonts w:ascii="Times New Roman" w:hAnsi="Times New Roman" w:cs="Times New Roman"/>
          <w:sz w:val="24"/>
          <w:szCs w:val="24"/>
        </w:rPr>
        <w:t>standard drinking</w:t>
      </w:r>
      <w:r w:rsidRPr="001D16D3">
        <w:rPr>
          <w:rFonts w:ascii="Times New Roman" w:hAnsi="Times New Roman" w:cs="Times New Roman"/>
          <w:sz w:val="24"/>
          <w:szCs w:val="24"/>
        </w:rPr>
        <w:t xml:space="preserve"> bottle</w:t>
      </w:r>
      <w:r w:rsidR="00CC4EC9" w:rsidRPr="001D16D3">
        <w:rPr>
          <w:rFonts w:ascii="Times New Roman" w:hAnsi="Times New Roman" w:cs="Times New Roman"/>
          <w:sz w:val="24"/>
          <w:szCs w:val="24"/>
        </w:rPr>
        <w:t xml:space="preserve"> for 30 min</w:t>
      </w:r>
      <w:r w:rsidRPr="001D16D3">
        <w:rPr>
          <w:rFonts w:ascii="Times New Roman" w:hAnsi="Times New Roman" w:cs="Times New Roman"/>
          <w:sz w:val="24"/>
          <w:szCs w:val="24"/>
        </w:rPr>
        <w:t xml:space="preserve">. The order of instrumental training and sucrose </w:t>
      </w:r>
      <w:r w:rsidR="00824A1A" w:rsidRPr="001D16D3">
        <w:rPr>
          <w:rFonts w:ascii="Times New Roman" w:hAnsi="Times New Roman" w:cs="Times New Roman"/>
          <w:sz w:val="24"/>
          <w:szCs w:val="24"/>
        </w:rPr>
        <w:t xml:space="preserve">exposure </w:t>
      </w:r>
      <w:r w:rsidRPr="001D16D3">
        <w:rPr>
          <w:rFonts w:ascii="Times New Roman" w:hAnsi="Times New Roman" w:cs="Times New Roman"/>
          <w:sz w:val="24"/>
          <w:szCs w:val="24"/>
        </w:rPr>
        <w:t xml:space="preserve">sessions was randomised across days of training. These sucrose sessions served to familiarise the mice to the sucrose </w:t>
      </w:r>
      <w:r w:rsidR="00824A1A" w:rsidRPr="001D16D3">
        <w:rPr>
          <w:rFonts w:ascii="Times New Roman" w:hAnsi="Times New Roman" w:cs="Times New Roman"/>
          <w:sz w:val="24"/>
          <w:szCs w:val="24"/>
        </w:rPr>
        <w:t>solution prior to the use of this</w:t>
      </w:r>
      <w:r w:rsidRPr="001D16D3">
        <w:rPr>
          <w:rFonts w:ascii="Times New Roman" w:hAnsi="Times New Roman" w:cs="Times New Roman"/>
          <w:sz w:val="24"/>
          <w:szCs w:val="24"/>
        </w:rPr>
        <w:t xml:space="preserve"> solution </w:t>
      </w:r>
      <w:r w:rsidR="00CC4EC9" w:rsidRPr="001D16D3">
        <w:rPr>
          <w:rFonts w:ascii="Times New Roman" w:hAnsi="Times New Roman" w:cs="Times New Roman"/>
          <w:sz w:val="24"/>
          <w:szCs w:val="24"/>
        </w:rPr>
        <w:t>as a</w:t>
      </w:r>
      <w:r w:rsidRPr="001D16D3">
        <w:rPr>
          <w:rFonts w:ascii="Times New Roman" w:hAnsi="Times New Roman" w:cs="Times New Roman"/>
          <w:sz w:val="24"/>
          <w:szCs w:val="24"/>
        </w:rPr>
        <w:t xml:space="preserve"> control for general satiety in the reinforcer devaluation tests. </w:t>
      </w:r>
    </w:p>
    <w:p w14:paraId="78B30E58" w14:textId="314AF209" w:rsidR="00824A1A" w:rsidRPr="001D16D3" w:rsidRDefault="005D271E" w:rsidP="005A6BD8">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Devaluation and Extinction tests:</w:t>
      </w:r>
      <w:r w:rsidRPr="001D16D3">
        <w:rPr>
          <w:rFonts w:ascii="Times New Roman" w:hAnsi="Times New Roman" w:cs="Times New Roman"/>
          <w:sz w:val="24"/>
          <w:szCs w:val="24"/>
        </w:rPr>
        <w:t xml:space="preserve"> Following this training, the mice received a pre</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feeding devaluation session with either the pellets or sucrose</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 followed by a 5-min extinction session in the operant chambers </w:t>
      </w:r>
      <w:r w:rsidR="00824A1A" w:rsidRPr="001D16D3">
        <w:rPr>
          <w:rFonts w:ascii="Times New Roman" w:hAnsi="Times New Roman" w:cs="Times New Roman"/>
          <w:sz w:val="24"/>
          <w:szCs w:val="24"/>
        </w:rPr>
        <w:t>during which</w:t>
      </w:r>
      <w:r w:rsidRPr="001D16D3">
        <w:rPr>
          <w:rFonts w:ascii="Times New Roman" w:hAnsi="Times New Roman" w:cs="Times New Roman"/>
          <w:sz w:val="24"/>
          <w:szCs w:val="24"/>
        </w:rPr>
        <w:t xml:space="preserve"> responses on the training lever did not </w:t>
      </w:r>
      <w:r w:rsidR="00824A1A" w:rsidRPr="001D16D3">
        <w:rPr>
          <w:rFonts w:ascii="Times New Roman" w:hAnsi="Times New Roman" w:cs="Times New Roman"/>
          <w:sz w:val="24"/>
          <w:szCs w:val="24"/>
        </w:rPr>
        <w:t>deliver</w:t>
      </w:r>
      <w:r w:rsidRPr="001D16D3">
        <w:rPr>
          <w:rFonts w:ascii="Times New Roman" w:hAnsi="Times New Roman" w:cs="Times New Roman"/>
          <w:sz w:val="24"/>
          <w:szCs w:val="24"/>
        </w:rPr>
        <w:t xml:space="preserve"> any </w:t>
      </w:r>
      <w:r w:rsidR="00824A1A" w:rsidRPr="001D16D3">
        <w:rPr>
          <w:rFonts w:ascii="Times New Roman" w:hAnsi="Times New Roman" w:cs="Times New Roman"/>
          <w:sz w:val="24"/>
          <w:szCs w:val="24"/>
        </w:rPr>
        <w:t>reinforce</w:t>
      </w:r>
      <w:r w:rsidR="005A6BD8" w:rsidRPr="001D16D3">
        <w:rPr>
          <w:rFonts w:ascii="Times New Roman" w:hAnsi="Times New Roman" w:cs="Times New Roman"/>
          <w:sz w:val="24"/>
          <w:szCs w:val="24"/>
        </w:rPr>
        <w:t>r</w:t>
      </w:r>
      <w:r w:rsidRPr="001D16D3">
        <w:rPr>
          <w:rFonts w:ascii="Times New Roman" w:hAnsi="Times New Roman" w:cs="Times New Roman"/>
          <w:sz w:val="24"/>
          <w:szCs w:val="24"/>
        </w:rPr>
        <w:t>. The pre</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feeding session </w:t>
      </w:r>
      <w:r w:rsidR="00824A1A" w:rsidRPr="001D16D3">
        <w:rPr>
          <w:rFonts w:ascii="Times New Roman" w:hAnsi="Times New Roman" w:cs="Times New Roman"/>
          <w:sz w:val="24"/>
          <w:szCs w:val="24"/>
        </w:rPr>
        <w:t xml:space="preserve">(e.g. grain vs. sucrose) </w:t>
      </w:r>
      <w:r w:rsidRPr="001D16D3">
        <w:rPr>
          <w:rFonts w:ascii="Times New Roman" w:hAnsi="Times New Roman" w:cs="Times New Roman"/>
          <w:sz w:val="24"/>
          <w:szCs w:val="24"/>
        </w:rPr>
        <w:t xml:space="preserve">was conducted in empty home </w:t>
      </w:r>
      <w:r w:rsidR="005A6BD8" w:rsidRPr="001D16D3">
        <w:rPr>
          <w:rFonts w:ascii="Times New Roman" w:hAnsi="Times New Roman" w:cs="Times New Roman"/>
          <w:sz w:val="24"/>
          <w:szCs w:val="24"/>
        </w:rPr>
        <w:t>cages in the testing room</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824A1A" w:rsidRPr="001D16D3">
        <w:rPr>
          <w:rFonts w:ascii="Times New Roman" w:hAnsi="Times New Roman" w:cs="Times New Roman"/>
          <w:sz w:val="24"/>
          <w:szCs w:val="24"/>
        </w:rPr>
        <w:t>E</w:t>
      </w:r>
      <w:r w:rsidRPr="001D16D3">
        <w:rPr>
          <w:rFonts w:ascii="Times New Roman" w:hAnsi="Times New Roman" w:cs="Times New Roman"/>
          <w:sz w:val="24"/>
          <w:szCs w:val="24"/>
        </w:rPr>
        <w:t xml:space="preserve">ach mouse was presented with either a dish filled with 5g of grain based pellets or a </w:t>
      </w:r>
      <w:r w:rsidR="00824A1A" w:rsidRPr="001D16D3">
        <w:rPr>
          <w:rFonts w:ascii="Times New Roman" w:hAnsi="Times New Roman" w:cs="Times New Roman"/>
          <w:sz w:val="24"/>
          <w:szCs w:val="24"/>
        </w:rPr>
        <w:t>drinking</w:t>
      </w:r>
      <w:r w:rsidRPr="001D16D3">
        <w:rPr>
          <w:rFonts w:ascii="Times New Roman" w:hAnsi="Times New Roman" w:cs="Times New Roman"/>
          <w:sz w:val="24"/>
          <w:szCs w:val="24"/>
        </w:rPr>
        <w:t xml:space="preserve"> bottle containing 20% sucrose solution. Animals were allowed to consume </w:t>
      </w:r>
      <w:r w:rsidR="00824A1A" w:rsidRPr="001D16D3">
        <w:rPr>
          <w:rFonts w:ascii="Times New Roman" w:hAnsi="Times New Roman" w:cs="Times New Roman"/>
          <w:sz w:val="24"/>
          <w:szCs w:val="24"/>
        </w:rPr>
        <w:t xml:space="preserve">freely </w:t>
      </w:r>
      <w:r w:rsidRPr="001D16D3">
        <w:rPr>
          <w:rFonts w:ascii="Times New Roman" w:hAnsi="Times New Roman" w:cs="Times New Roman"/>
          <w:sz w:val="24"/>
          <w:szCs w:val="24"/>
        </w:rPr>
        <w:t>this reinforcer for 1hr 15 min. Dishes and bottles were weighed prior to</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 and following</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 the devaluation session. </w:t>
      </w:r>
    </w:p>
    <w:p w14:paraId="58836206" w14:textId="77777777" w:rsidR="00C10D1D" w:rsidRPr="001D16D3" w:rsidRDefault="005D271E" w:rsidP="00EA595A">
      <w:pPr>
        <w:spacing w:after="120" w:line="480" w:lineRule="auto"/>
        <w:jc w:val="both"/>
        <w:rPr>
          <w:rFonts w:ascii="Times New Roman" w:hAnsi="Times New Roman" w:cs="Times New Roman"/>
          <w:i/>
          <w:sz w:val="24"/>
          <w:szCs w:val="24"/>
        </w:rPr>
      </w:pPr>
      <w:r w:rsidRPr="001D16D3">
        <w:rPr>
          <w:rFonts w:ascii="Times New Roman" w:hAnsi="Times New Roman" w:cs="Times New Roman"/>
          <w:sz w:val="24"/>
          <w:szCs w:val="24"/>
        </w:rPr>
        <w:t xml:space="preserve">The 5-min extinction test followed </w:t>
      </w:r>
      <w:r w:rsidR="00824A1A" w:rsidRPr="001D16D3">
        <w:rPr>
          <w:rFonts w:ascii="Times New Roman" w:hAnsi="Times New Roman" w:cs="Times New Roman"/>
          <w:sz w:val="24"/>
          <w:szCs w:val="24"/>
        </w:rPr>
        <w:t xml:space="preserve">immediately </w:t>
      </w:r>
      <w:r w:rsidRPr="001D16D3">
        <w:rPr>
          <w:rFonts w:ascii="Times New Roman" w:hAnsi="Times New Roman" w:cs="Times New Roman"/>
          <w:sz w:val="24"/>
          <w:szCs w:val="24"/>
        </w:rPr>
        <w:t xml:space="preserve">in the operant chambers </w:t>
      </w:r>
      <w:r w:rsidR="00824A1A" w:rsidRPr="001D16D3">
        <w:rPr>
          <w:rFonts w:ascii="Times New Roman" w:hAnsi="Times New Roman" w:cs="Times New Roman"/>
          <w:sz w:val="24"/>
          <w:szCs w:val="24"/>
        </w:rPr>
        <w:t>with</w:t>
      </w:r>
      <w:r w:rsidRPr="001D16D3">
        <w:rPr>
          <w:rFonts w:ascii="Times New Roman" w:hAnsi="Times New Roman" w:cs="Times New Roman"/>
          <w:sz w:val="24"/>
          <w:szCs w:val="24"/>
        </w:rPr>
        <w:t xml:space="preserve"> the house</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light and fan </w:t>
      </w:r>
      <w:r w:rsidR="00824A1A" w:rsidRPr="001D16D3">
        <w:rPr>
          <w:rFonts w:ascii="Times New Roman" w:hAnsi="Times New Roman" w:cs="Times New Roman"/>
          <w:sz w:val="24"/>
          <w:szCs w:val="24"/>
        </w:rPr>
        <w:t>on throughout. T</w:t>
      </w:r>
      <w:r w:rsidRPr="001D16D3">
        <w:rPr>
          <w:rFonts w:ascii="Times New Roman" w:hAnsi="Times New Roman" w:cs="Times New Roman"/>
          <w:sz w:val="24"/>
          <w:szCs w:val="24"/>
        </w:rPr>
        <w:t xml:space="preserve">he trained lever </w:t>
      </w:r>
      <w:r w:rsidR="00824A1A" w:rsidRPr="001D16D3">
        <w:rPr>
          <w:rFonts w:ascii="Times New Roman" w:hAnsi="Times New Roman" w:cs="Times New Roman"/>
          <w:sz w:val="24"/>
          <w:szCs w:val="24"/>
        </w:rPr>
        <w:t xml:space="preserve">was extended </w:t>
      </w:r>
      <w:r w:rsidRPr="001D16D3">
        <w:rPr>
          <w:rFonts w:ascii="Times New Roman" w:hAnsi="Times New Roman" w:cs="Times New Roman"/>
          <w:sz w:val="24"/>
          <w:szCs w:val="24"/>
        </w:rPr>
        <w:t xml:space="preserve">for the duration of the session. Responses on the lever </w:t>
      </w:r>
      <w:r w:rsidR="00EA595A" w:rsidRPr="001D16D3">
        <w:rPr>
          <w:rFonts w:ascii="Times New Roman" w:hAnsi="Times New Roman" w:cs="Times New Roman"/>
          <w:sz w:val="24"/>
          <w:szCs w:val="24"/>
        </w:rPr>
        <w:t xml:space="preserve">now </w:t>
      </w:r>
      <w:r w:rsidRPr="001D16D3">
        <w:rPr>
          <w:rFonts w:ascii="Times New Roman" w:hAnsi="Times New Roman" w:cs="Times New Roman"/>
          <w:sz w:val="24"/>
          <w:szCs w:val="24"/>
        </w:rPr>
        <w:t>had no consequence. The next day mice were pre</w:t>
      </w:r>
      <w:r w:rsidR="00824A1A" w:rsidRPr="001D16D3">
        <w:rPr>
          <w:rFonts w:ascii="Times New Roman" w:hAnsi="Times New Roman" w:cs="Times New Roman"/>
          <w:sz w:val="24"/>
          <w:szCs w:val="24"/>
        </w:rPr>
        <w:t>-</w:t>
      </w:r>
      <w:r w:rsidRPr="001D16D3">
        <w:rPr>
          <w:rFonts w:ascii="Times New Roman" w:hAnsi="Times New Roman" w:cs="Times New Roman"/>
          <w:sz w:val="24"/>
          <w:szCs w:val="24"/>
        </w:rPr>
        <w:t xml:space="preserve">fed with the alternate reinforcer </w:t>
      </w:r>
      <w:r w:rsidR="00EA595A" w:rsidRPr="001D16D3">
        <w:rPr>
          <w:rFonts w:ascii="Times New Roman" w:hAnsi="Times New Roman" w:cs="Times New Roman"/>
          <w:sz w:val="24"/>
          <w:szCs w:val="24"/>
        </w:rPr>
        <w:t>(e.g. suc</w:t>
      </w:r>
      <w:r w:rsidR="00824A1A" w:rsidRPr="001D16D3">
        <w:rPr>
          <w:rFonts w:ascii="Times New Roman" w:hAnsi="Times New Roman" w:cs="Times New Roman"/>
          <w:sz w:val="24"/>
          <w:szCs w:val="24"/>
        </w:rPr>
        <w:t xml:space="preserve">rose vs. grain), </w:t>
      </w:r>
      <w:r w:rsidRPr="001D16D3">
        <w:rPr>
          <w:rFonts w:ascii="Times New Roman" w:hAnsi="Times New Roman" w:cs="Times New Roman"/>
          <w:sz w:val="24"/>
          <w:szCs w:val="24"/>
        </w:rPr>
        <w:t xml:space="preserve">and then received </w:t>
      </w:r>
      <w:r w:rsidR="00824A1A" w:rsidRPr="001D16D3">
        <w:rPr>
          <w:rFonts w:ascii="Times New Roman" w:hAnsi="Times New Roman" w:cs="Times New Roman"/>
          <w:sz w:val="24"/>
          <w:szCs w:val="24"/>
        </w:rPr>
        <w:t>a second</w:t>
      </w:r>
      <w:r w:rsidRPr="001D16D3">
        <w:rPr>
          <w:rFonts w:ascii="Times New Roman" w:hAnsi="Times New Roman" w:cs="Times New Roman"/>
          <w:sz w:val="24"/>
          <w:szCs w:val="24"/>
        </w:rPr>
        <w:t xml:space="preserve"> extinction test in the </w:t>
      </w:r>
      <w:r w:rsidRPr="001D16D3">
        <w:rPr>
          <w:rFonts w:ascii="Times New Roman" w:hAnsi="Times New Roman" w:cs="Times New Roman"/>
          <w:sz w:val="24"/>
          <w:szCs w:val="24"/>
        </w:rPr>
        <w:lastRenderedPageBreak/>
        <w:t xml:space="preserve">operant chambers. </w:t>
      </w:r>
      <w:r w:rsidR="00824A1A" w:rsidRPr="001D16D3">
        <w:rPr>
          <w:rFonts w:ascii="Times New Roman" w:hAnsi="Times New Roman" w:cs="Times New Roman"/>
          <w:sz w:val="24"/>
          <w:szCs w:val="24"/>
        </w:rPr>
        <w:t>The o</w:t>
      </w:r>
      <w:r w:rsidRPr="001D16D3">
        <w:rPr>
          <w:rFonts w:ascii="Times New Roman" w:hAnsi="Times New Roman" w:cs="Times New Roman"/>
          <w:sz w:val="24"/>
          <w:szCs w:val="24"/>
        </w:rPr>
        <w:t xml:space="preserve">rder of reinforcer exposure </w:t>
      </w:r>
      <w:r w:rsidR="00C10D1D" w:rsidRPr="001D16D3">
        <w:rPr>
          <w:rFonts w:ascii="Times New Roman" w:hAnsi="Times New Roman" w:cs="Times New Roman"/>
          <w:sz w:val="24"/>
          <w:szCs w:val="24"/>
        </w:rPr>
        <w:t xml:space="preserve">in the extinction tests </w:t>
      </w:r>
      <w:r w:rsidRPr="001D16D3">
        <w:rPr>
          <w:rFonts w:ascii="Times New Roman" w:hAnsi="Times New Roman" w:cs="Times New Roman"/>
          <w:sz w:val="24"/>
          <w:szCs w:val="24"/>
        </w:rPr>
        <w:t xml:space="preserve">was </w:t>
      </w:r>
      <w:r w:rsidR="00EA595A" w:rsidRPr="001D16D3">
        <w:rPr>
          <w:rFonts w:ascii="Times New Roman" w:hAnsi="Times New Roman" w:cs="Times New Roman"/>
          <w:sz w:val="24"/>
          <w:szCs w:val="24"/>
        </w:rPr>
        <w:t>counterbalanced across genotype and</w:t>
      </w:r>
      <w:r w:rsidRPr="001D16D3">
        <w:rPr>
          <w:rFonts w:ascii="Times New Roman" w:hAnsi="Times New Roman" w:cs="Times New Roman"/>
          <w:sz w:val="24"/>
          <w:szCs w:val="24"/>
        </w:rPr>
        <w:t xml:space="preserve"> sex.</w:t>
      </w:r>
      <w:r w:rsidRPr="001D16D3">
        <w:rPr>
          <w:rFonts w:ascii="Times New Roman" w:hAnsi="Times New Roman" w:cs="Times New Roman"/>
          <w:i/>
          <w:sz w:val="24"/>
          <w:szCs w:val="24"/>
        </w:rPr>
        <w:t xml:space="preserve"> </w:t>
      </w:r>
    </w:p>
    <w:p w14:paraId="1F5B8DC0" w14:textId="36186220" w:rsidR="005D271E" w:rsidRPr="001D16D3" w:rsidRDefault="005D271E" w:rsidP="00EA595A">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After th</w:t>
      </w:r>
      <w:r w:rsidR="00C10D1D" w:rsidRPr="001D16D3">
        <w:rPr>
          <w:rFonts w:ascii="Times New Roman" w:hAnsi="Times New Roman" w:cs="Times New Roman"/>
          <w:sz w:val="24"/>
          <w:szCs w:val="24"/>
        </w:rPr>
        <w:t>is first set of devaluation/</w:t>
      </w:r>
      <w:r w:rsidRPr="001D16D3">
        <w:rPr>
          <w:rFonts w:ascii="Times New Roman" w:hAnsi="Times New Roman" w:cs="Times New Roman"/>
          <w:sz w:val="24"/>
          <w:szCs w:val="24"/>
        </w:rPr>
        <w:t xml:space="preserve">extinction tests, the mice received two further cycles of instrumental training followed by </w:t>
      </w:r>
      <w:r w:rsidR="00C10D1D" w:rsidRPr="001D16D3">
        <w:rPr>
          <w:rFonts w:ascii="Times New Roman" w:hAnsi="Times New Roman" w:cs="Times New Roman"/>
          <w:sz w:val="24"/>
          <w:szCs w:val="24"/>
        </w:rPr>
        <w:t>pairs of reinforcer devaluation/</w:t>
      </w:r>
      <w:r w:rsidRPr="001D16D3">
        <w:rPr>
          <w:rFonts w:ascii="Times New Roman" w:hAnsi="Times New Roman" w:cs="Times New Roman"/>
          <w:sz w:val="24"/>
          <w:szCs w:val="24"/>
        </w:rPr>
        <w:t>extinction test</w:t>
      </w:r>
      <w:r w:rsidR="00C10D1D" w:rsidRPr="001D16D3">
        <w:rPr>
          <w:rFonts w:ascii="Times New Roman" w:hAnsi="Times New Roman" w:cs="Times New Roman"/>
          <w:sz w:val="24"/>
          <w:szCs w:val="24"/>
        </w:rPr>
        <w:t>s</w:t>
      </w:r>
      <w:r w:rsidR="00744C84" w:rsidRPr="001D16D3">
        <w:rPr>
          <w:rFonts w:ascii="Times New Roman" w:hAnsi="Times New Roman" w:cs="Times New Roman"/>
          <w:sz w:val="24"/>
          <w:szCs w:val="24"/>
        </w:rPr>
        <w:t xml:space="preserve"> (see Table 3)</w:t>
      </w:r>
      <w:r w:rsidRPr="001D16D3">
        <w:rPr>
          <w:rFonts w:ascii="Times New Roman" w:hAnsi="Times New Roman" w:cs="Times New Roman"/>
          <w:sz w:val="24"/>
          <w:szCs w:val="24"/>
        </w:rPr>
        <w:t>. The procedure was identical to that used during the first cycle except for the fact that the training consisted of just the two RI 60-s sessions</w:t>
      </w:r>
      <w:r w:rsidR="00744C84" w:rsidRPr="001D16D3">
        <w:rPr>
          <w:rFonts w:ascii="Times New Roman" w:hAnsi="Times New Roman" w:cs="Times New Roman"/>
          <w:sz w:val="24"/>
          <w:szCs w:val="24"/>
        </w:rPr>
        <w:t xml:space="preserve"> prior to Extinction test</w:t>
      </w:r>
      <w:r w:rsidR="00C10D1D" w:rsidRPr="001D16D3">
        <w:rPr>
          <w:rFonts w:ascii="Times New Roman" w:hAnsi="Times New Roman" w:cs="Times New Roman"/>
          <w:sz w:val="24"/>
          <w:szCs w:val="24"/>
        </w:rPr>
        <w:t>s</w:t>
      </w:r>
      <w:r w:rsidR="00744C84" w:rsidRPr="001D16D3">
        <w:rPr>
          <w:rFonts w:ascii="Times New Roman" w:hAnsi="Times New Roman" w:cs="Times New Roman"/>
          <w:sz w:val="24"/>
          <w:szCs w:val="24"/>
        </w:rPr>
        <w:t xml:space="preserve"> 2 and 3</w:t>
      </w:r>
      <w:r w:rsidRPr="001D16D3">
        <w:rPr>
          <w:rFonts w:ascii="Times New Roman" w:hAnsi="Times New Roman" w:cs="Times New Roman"/>
          <w:sz w:val="24"/>
          <w:szCs w:val="24"/>
        </w:rPr>
        <w:t xml:space="preserve">. </w:t>
      </w:r>
      <w:r w:rsidR="00EA595A" w:rsidRPr="001D16D3">
        <w:rPr>
          <w:rFonts w:ascii="Times New Roman" w:hAnsi="Times New Roman" w:cs="Times New Roman"/>
          <w:sz w:val="24"/>
          <w:szCs w:val="24"/>
        </w:rPr>
        <w:t>Thus</w:t>
      </w:r>
      <w:r w:rsidR="00C10D1D" w:rsidRPr="001D16D3">
        <w:rPr>
          <w:rFonts w:ascii="Times New Roman" w:hAnsi="Times New Roman" w:cs="Times New Roman"/>
          <w:sz w:val="24"/>
          <w:szCs w:val="24"/>
        </w:rPr>
        <w:t>,</w:t>
      </w:r>
      <w:r w:rsidR="00EA595A" w:rsidRPr="001D16D3">
        <w:rPr>
          <w:rFonts w:ascii="Times New Roman" w:hAnsi="Times New Roman" w:cs="Times New Roman"/>
          <w:sz w:val="24"/>
          <w:szCs w:val="24"/>
        </w:rPr>
        <w:t xml:space="preserve"> in total, </w:t>
      </w:r>
      <w:r w:rsidR="00C10D1D" w:rsidRPr="001D16D3">
        <w:rPr>
          <w:rFonts w:ascii="Times New Roman" w:hAnsi="Times New Roman" w:cs="Times New Roman"/>
          <w:sz w:val="24"/>
          <w:szCs w:val="24"/>
        </w:rPr>
        <w:t>following RI30</w:t>
      </w:r>
      <w:r w:rsidR="009A4D53" w:rsidRPr="001D16D3">
        <w:rPr>
          <w:rFonts w:ascii="Times New Roman" w:hAnsi="Times New Roman" w:cs="Times New Roman"/>
          <w:sz w:val="24"/>
          <w:szCs w:val="24"/>
        </w:rPr>
        <w:t xml:space="preserve"> training (Day 0), </w:t>
      </w:r>
      <w:r w:rsidR="00EA595A" w:rsidRPr="001D16D3">
        <w:rPr>
          <w:rFonts w:ascii="Times New Roman" w:hAnsi="Times New Roman" w:cs="Times New Roman"/>
          <w:sz w:val="24"/>
          <w:szCs w:val="24"/>
        </w:rPr>
        <w:t xml:space="preserve">mice received </w:t>
      </w:r>
      <w:r w:rsidR="00A56430" w:rsidRPr="001D16D3">
        <w:rPr>
          <w:rFonts w:ascii="Times New Roman" w:hAnsi="Times New Roman" w:cs="Times New Roman"/>
          <w:sz w:val="24"/>
          <w:szCs w:val="24"/>
        </w:rPr>
        <w:t xml:space="preserve">RI60 </w:t>
      </w:r>
      <w:r w:rsidR="00EA595A" w:rsidRPr="001D16D3">
        <w:rPr>
          <w:rFonts w:ascii="Times New Roman" w:hAnsi="Times New Roman" w:cs="Times New Roman"/>
          <w:sz w:val="24"/>
          <w:szCs w:val="24"/>
        </w:rPr>
        <w:t>lever training on Days</w:t>
      </w:r>
      <w:r w:rsidR="00965026" w:rsidRPr="001D16D3">
        <w:rPr>
          <w:rFonts w:ascii="Times New Roman" w:hAnsi="Times New Roman" w:cs="Times New Roman"/>
          <w:sz w:val="24"/>
          <w:szCs w:val="24"/>
        </w:rPr>
        <w:t xml:space="preserve"> 1-2, 5-6</w:t>
      </w:r>
      <w:r w:rsidR="00744C84" w:rsidRPr="001D16D3">
        <w:rPr>
          <w:rFonts w:ascii="Times New Roman" w:hAnsi="Times New Roman" w:cs="Times New Roman"/>
          <w:sz w:val="24"/>
          <w:szCs w:val="24"/>
        </w:rPr>
        <w:t xml:space="preserve"> and</w:t>
      </w:r>
      <w:r w:rsidR="00EA595A" w:rsidRPr="001D16D3">
        <w:rPr>
          <w:rFonts w:ascii="Times New Roman" w:hAnsi="Times New Roman" w:cs="Times New Roman"/>
          <w:sz w:val="24"/>
          <w:szCs w:val="24"/>
        </w:rPr>
        <w:t xml:space="preserve"> </w:t>
      </w:r>
      <w:r w:rsidR="00965026" w:rsidRPr="001D16D3">
        <w:rPr>
          <w:rFonts w:ascii="Times New Roman" w:hAnsi="Times New Roman" w:cs="Times New Roman"/>
          <w:sz w:val="24"/>
          <w:szCs w:val="24"/>
        </w:rPr>
        <w:t xml:space="preserve">9-10 </w:t>
      </w:r>
      <w:r w:rsidR="00C10D1D" w:rsidRPr="001D16D3">
        <w:rPr>
          <w:rFonts w:ascii="Times New Roman" w:hAnsi="Times New Roman" w:cs="Times New Roman"/>
          <w:sz w:val="24"/>
          <w:szCs w:val="24"/>
        </w:rPr>
        <w:t>with devaluation/</w:t>
      </w:r>
      <w:r w:rsidR="00EA595A" w:rsidRPr="001D16D3">
        <w:rPr>
          <w:rFonts w:ascii="Times New Roman" w:hAnsi="Times New Roman" w:cs="Times New Roman"/>
          <w:sz w:val="24"/>
          <w:szCs w:val="24"/>
        </w:rPr>
        <w:t xml:space="preserve">extinction tests on Days </w:t>
      </w:r>
      <w:r w:rsidR="00965026" w:rsidRPr="001D16D3">
        <w:rPr>
          <w:rFonts w:ascii="Times New Roman" w:hAnsi="Times New Roman" w:cs="Times New Roman"/>
          <w:sz w:val="24"/>
          <w:szCs w:val="24"/>
        </w:rPr>
        <w:t>3-4, 7-8</w:t>
      </w:r>
      <w:r w:rsidR="00EA595A" w:rsidRPr="001D16D3">
        <w:rPr>
          <w:rFonts w:ascii="Times New Roman" w:hAnsi="Times New Roman" w:cs="Times New Roman"/>
          <w:sz w:val="24"/>
          <w:szCs w:val="24"/>
        </w:rPr>
        <w:t xml:space="preserve"> and</w:t>
      </w:r>
      <w:r w:rsidR="00965026" w:rsidRPr="001D16D3">
        <w:rPr>
          <w:rFonts w:ascii="Times New Roman" w:hAnsi="Times New Roman" w:cs="Times New Roman"/>
          <w:sz w:val="24"/>
          <w:szCs w:val="24"/>
        </w:rPr>
        <w:t xml:space="preserve"> 11-12.</w:t>
      </w:r>
      <w:r w:rsidRPr="001D16D3">
        <w:rPr>
          <w:rFonts w:ascii="Times New Roman" w:hAnsi="Times New Roman" w:cs="Times New Roman"/>
          <w:sz w:val="24"/>
          <w:szCs w:val="24"/>
        </w:rPr>
        <w:t xml:space="preserve"> </w:t>
      </w:r>
    </w:p>
    <w:p w14:paraId="011981AD" w14:textId="77777777" w:rsidR="00F21B49" w:rsidRPr="001D16D3" w:rsidRDefault="00F21B49" w:rsidP="00204039">
      <w:pPr>
        <w:spacing w:after="120" w:line="480" w:lineRule="auto"/>
        <w:jc w:val="both"/>
        <w:rPr>
          <w:rFonts w:ascii="Times New Roman" w:hAnsi="Times New Roman" w:cs="Times New Roman"/>
          <w:i/>
          <w:sz w:val="24"/>
          <w:szCs w:val="24"/>
        </w:rPr>
      </w:pPr>
    </w:p>
    <w:p w14:paraId="3C07D8D4" w14:textId="0E548F30" w:rsidR="00614D89" w:rsidRPr="001D16D3" w:rsidRDefault="004D7D9E" w:rsidP="00204039">
      <w:pPr>
        <w:spacing w:after="120" w:line="480" w:lineRule="auto"/>
        <w:jc w:val="both"/>
        <w:outlineLvl w:val="0"/>
        <w:rPr>
          <w:rFonts w:ascii="Times New Roman" w:hAnsi="Times New Roman" w:cs="Times New Roman"/>
          <w:i/>
          <w:sz w:val="24"/>
          <w:szCs w:val="24"/>
        </w:rPr>
      </w:pPr>
      <w:r w:rsidRPr="001D16D3">
        <w:rPr>
          <w:rFonts w:ascii="Times New Roman" w:hAnsi="Times New Roman" w:cs="Times New Roman"/>
          <w:i/>
          <w:sz w:val="24"/>
          <w:szCs w:val="24"/>
        </w:rPr>
        <w:t>Data analysis</w:t>
      </w:r>
    </w:p>
    <w:p w14:paraId="14161655" w14:textId="59C02893" w:rsidR="00614D89" w:rsidRPr="001D16D3" w:rsidRDefault="00EF7382"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Experiment 1:</w:t>
      </w:r>
      <w:r w:rsidRPr="001D16D3">
        <w:rPr>
          <w:rFonts w:ascii="Times New Roman" w:hAnsi="Times New Roman" w:cs="Times New Roman"/>
          <w:sz w:val="24"/>
          <w:szCs w:val="24"/>
        </w:rPr>
        <w:t xml:space="preserve"> </w:t>
      </w:r>
      <w:r w:rsidR="00D66298" w:rsidRPr="001D16D3">
        <w:rPr>
          <w:rFonts w:ascii="Times New Roman" w:hAnsi="Times New Roman" w:cs="Times New Roman"/>
          <w:sz w:val="24"/>
          <w:szCs w:val="24"/>
        </w:rPr>
        <w:t xml:space="preserve">The critical measure was the speed at which mice ran down the arms. During training the mean running speed was calculated across trials in which mice entered the arms. Therefore, if mice failed to enter an arm on a given trial, the data </w:t>
      </w:r>
      <w:r w:rsidR="004E03CE" w:rsidRPr="001D16D3">
        <w:rPr>
          <w:rFonts w:ascii="Times New Roman" w:hAnsi="Times New Roman" w:cs="Times New Roman"/>
          <w:sz w:val="24"/>
          <w:szCs w:val="24"/>
        </w:rPr>
        <w:t>were</w:t>
      </w:r>
      <w:r w:rsidR="00D66298" w:rsidRPr="001D16D3">
        <w:rPr>
          <w:rFonts w:ascii="Times New Roman" w:hAnsi="Times New Roman" w:cs="Times New Roman"/>
          <w:sz w:val="24"/>
          <w:szCs w:val="24"/>
        </w:rPr>
        <w:t xml:space="preserve"> considered missing and the mean was calculated from the remaining successful arm entries. In the test stage the running speed was calculated by averaging across the total number of completed runs across the five trials</w:t>
      </w:r>
      <w:r w:rsidR="0023557E" w:rsidRPr="001D16D3">
        <w:rPr>
          <w:rFonts w:ascii="Times New Roman" w:hAnsi="Times New Roman" w:cs="Times New Roman"/>
          <w:sz w:val="24"/>
          <w:szCs w:val="24"/>
        </w:rPr>
        <w:t xml:space="preserve">. </w:t>
      </w:r>
      <w:r w:rsidR="000F2955" w:rsidRPr="001D16D3">
        <w:rPr>
          <w:rFonts w:ascii="Times New Roman" w:hAnsi="Times New Roman" w:cs="Times New Roman"/>
          <w:sz w:val="24"/>
          <w:szCs w:val="24"/>
        </w:rPr>
        <w:t>A Type-I error rate of 0.05 was adopted for all reported statistical analyses</w:t>
      </w:r>
      <w:r w:rsidR="004E03CE" w:rsidRPr="001D16D3">
        <w:rPr>
          <w:rFonts w:ascii="Times New Roman" w:hAnsi="Times New Roman" w:cs="Times New Roman"/>
          <w:sz w:val="24"/>
          <w:szCs w:val="24"/>
        </w:rPr>
        <w:t xml:space="preserve"> for all three experiments in this study</w:t>
      </w:r>
      <w:r w:rsidR="000F2955" w:rsidRPr="001D16D3">
        <w:rPr>
          <w:rFonts w:ascii="Times New Roman" w:hAnsi="Times New Roman" w:cs="Times New Roman"/>
          <w:sz w:val="24"/>
          <w:szCs w:val="24"/>
        </w:rPr>
        <w:t>.</w:t>
      </w:r>
    </w:p>
    <w:p w14:paraId="5F834E51" w14:textId="77777777" w:rsidR="00896117" w:rsidRPr="001D16D3" w:rsidRDefault="00896117" w:rsidP="00896117">
      <w:pPr>
        <w:spacing w:after="120" w:line="480" w:lineRule="auto"/>
        <w:jc w:val="both"/>
        <w:rPr>
          <w:rFonts w:ascii="Times New Roman" w:hAnsi="Times New Roman" w:cs="Times New Roman"/>
          <w:i/>
          <w:sz w:val="24"/>
          <w:szCs w:val="24"/>
        </w:rPr>
      </w:pPr>
    </w:p>
    <w:p w14:paraId="4B3FD2DD" w14:textId="75E65917" w:rsidR="00D413CA" w:rsidRPr="001D16D3" w:rsidRDefault="00515365" w:rsidP="00FD541E">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Experiment 2</w:t>
      </w:r>
      <w:r w:rsidRPr="001D16D3">
        <w:rPr>
          <w:rFonts w:ascii="Times New Roman" w:hAnsi="Times New Roman" w:cs="Times New Roman"/>
          <w:sz w:val="24"/>
          <w:szCs w:val="24"/>
        </w:rPr>
        <w:t xml:space="preserve">: </w:t>
      </w:r>
      <w:r w:rsidR="00896117" w:rsidRPr="001D16D3">
        <w:rPr>
          <w:rFonts w:ascii="Times New Roman" w:hAnsi="Times New Roman" w:cs="Times New Roman"/>
          <w:sz w:val="24"/>
          <w:szCs w:val="24"/>
        </w:rPr>
        <w:t xml:space="preserve">A mixed ANOVA was conducted on the rates of responding during the two extinction tests with Devaluation as a within subjects factor (devaluation vs non-devaluation), and Genotype (KO vs WT), Sex (Male vs Female) and Cohort as between subjects factors. This was followed by the same analysis with reinforcer (Grain vs Sucrose) as an additional within subjects factor. Furthermore, separate analyses were also conducted for responding only on the grain-associated lever (grain devalued vs grain not devalued). </w:t>
      </w:r>
      <w:r w:rsidR="00D413CA" w:rsidRPr="001D16D3">
        <w:rPr>
          <w:rFonts w:ascii="Times New Roman" w:hAnsi="Times New Roman" w:cs="Times New Roman"/>
          <w:sz w:val="24"/>
          <w:szCs w:val="24"/>
        </w:rPr>
        <w:t xml:space="preserve">A rejection criterion of p&lt;0.05 </w:t>
      </w:r>
      <w:r w:rsidR="00D413CA" w:rsidRPr="001D16D3">
        <w:rPr>
          <w:rFonts w:ascii="Times New Roman" w:hAnsi="Times New Roman" w:cs="Times New Roman"/>
          <w:sz w:val="24"/>
          <w:szCs w:val="24"/>
        </w:rPr>
        <w:lastRenderedPageBreak/>
        <w:t xml:space="preserve">was used and the Huynh-Feldt adjustment was applied if sphericity was violated. Pairwise comparisons were </w:t>
      </w:r>
      <w:proofErr w:type="spellStart"/>
      <w:r w:rsidR="00896117" w:rsidRPr="001D16D3">
        <w:rPr>
          <w:rFonts w:ascii="Times New Roman" w:hAnsi="Times New Roman" w:cs="Times New Roman"/>
          <w:sz w:val="24"/>
          <w:szCs w:val="24"/>
        </w:rPr>
        <w:t>S</w:t>
      </w:r>
      <w:r w:rsidR="00D413CA" w:rsidRPr="001D16D3">
        <w:rPr>
          <w:rFonts w:ascii="Times New Roman" w:hAnsi="Times New Roman" w:cs="Times New Roman"/>
          <w:sz w:val="24"/>
          <w:szCs w:val="24"/>
        </w:rPr>
        <w:t>idak</w:t>
      </w:r>
      <w:proofErr w:type="spellEnd"/>
      <w:r w:rsidR="00D413CA" w:rsidRPr="001D16D3">
        <w:rPr>
          <w:rFonts w:ascii="Times New Roman" w:hAnsi="Times New Roman" w:cs="Times New Roman"/>
          <w:sz w:val="24"/>
          <w:szCs w:val="24"/>
        </w:rPr>
        <w:t xml:space="preserve"> corrected.</w:t>
      </w:r>
    </w:p>
    <w:p w14:paraId="255BA147" w14:textId="77777777" w:rsidR="00EF7382" w:rsidRPr="001D16D3" w:rsidRDefault="00EF7382" w:rsidP="00896117">
      <w:pPr>
        <w:spacing w:after="120" w:line="480" w:lineRule="auto"/>
        <w:jc w:val="both"/>
        <w:rPr>
          <w:rFonts w:ascii="Times New Roman" w:hAnsi="Times New Roman" w:cs="Times New Roman"/>
          <w:i/>
          <w:sz w:val="24"/>
          <w:szCs w:val="24"/>
        </w:rPr>
      </w:pPr>
    </w:p>
    <w:p w14:paraId="57A61D68" w14:textId="2E6F67F1" w:rsidR="00044AE5" w:rsidRPr="001D16D3" w:rsidRDefault="000F2955" w:rsidP="00896117">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 xml:space="preserve">Experiment </w:t>
      </w:r>
      <w:r w:rsidR="00EF0452" w:rsidRPr="001D16D3">
        <w:rPr>
          <w:rFonts w:ascii="Times New Roman" w:hAnsi="Times New Roman" w:cs="Times New Roman"/>
          <w:i/>
          <w:sz w:val="24"/>
          <w:szCs w:val="24"/>
        </w:rPr>
        <w:t>3</w:t>
      </w:r>
      <w:r w:rsidRPr="001D16D3">
        <w:rPr>
          <w:rFonts w:ascii="Times New Roman" w:hAnsi="Times New Roman" w:cs="Times New Roman"/>
          <w:sz w:val="24"/>
          <w:szCs w:val="24"/>
        </w:rPr>
        <w:t xml:space="preserve">: </w:t>
      </w:r>
      <w:r w:rsidR="00D413CA" w:rsidRPr="001D16D3">
        <w:rPr>
          <w:rFonts w:ascii="Times New Roman" w:hAnsi="Times New Roman" w:cs="Times New Roman"/>
          <w:sz w:val="24"/>
          <w:szCs w:val="24"/>
        </w:rPr>
        <w:t xml:space="preserve">A mixed ANOVA was employed with </w:t>
      </w:r>
      <w:r w:rsidR="00B829B6" w:rsidRPr="001D16D3">
        <w:rPr>
          <w:rFonts w:ascii="Times New Roman" w:hAnsi="Times New Roman" w:cs="Times New Roman"/>
          <w:sz w:val="24"/>
          <w:szCs w:val="24"/>
        </w:rPr>
        <w:t>devaluation/</w:t>
      </w:r>
      <w:r w:rsidR="00D413CA" w:rsidRPr="001D16D3">
        <w:rPr>
          <w:rFonts w:ascii="Times New Roman" w:hAnsi="Times New Roman" w:cs="Times New Roman"/>
          <w:sz w:val="24"/>
          <w:szCs w:val="24"/>
        </w:rPr>
        <w:t xml:space="preserve">extinction test </w:t>
      </w:r>
      <w:r w:rsidR="00EF7382" w:rsidRPr="001D16D3">
        <w:rPr>
          <w:rFonts w:ascii="Times New Roman" w:hAnsi="Times New Roman" w:cs="Times New Roman"/>
          <w:sz w:val="24"/>
          <w:szCs w:val="24"/>
        </w:rPr>
        <w:t xml:space="preserve">number </w:t>
      </w:r>
      <w:r w:rsidR="00D413CA" w:rsidRPr="001D16D3">
        <w:rPr>
          <w:rFonts w:ascii="Times New Roman" w:hAnsi="Times New Roman" w:cs="Times New Roman"/>
          <w:sz w:val="24"/>
          <w:szCs w:val="24"/>
        </w:rPr>
        <w:t>as a within subject</w:t>
      </w:r>
      <w:r w:rsidR="00B829B6" w:rsidRPr="001D16D3">
        <w:rPr>
          <w:rFonts w:ascii="Times New Roman" w:hAnsi="Times New Roman" w:cs="Times New Roman"/>
          <w:sz w:val="24"/>
          <w:szCs w:val="24"/>
        </w:rPr>
        <w:t>s</w:t>
      </w:r>
      <w:r w:rsidR="00D413CA" w:rsidRPr="001D16D3">
        <w:rPr>
          <w:rFonts w:ascii="Times New Roman" w:hAnsi="Times New Roman" w:cs="Times New Roman"/>
          <w:sz w:val="24"/>
          <w:szCs w:val="24"/>
        </w:rPr>
        <w:t xml:space="preserve"> factor (Test 1 vs Test 2 vs Test 3)</w:t>
      </w:r>
      <w:r w:rsidR="00B829B6" w:rsidRPr="001D16D3">
        <w:rPr>
          <w:rFonts w:ascii="Times New Roman" w:hAnsi="Times New Roman" w:cs="Times New Roman"/>
          <w:sz w:val="24"/>
          <w:szCs w:val="24"/>
        </w:rPr>
        <w:t>,</w:t>
      </w:r>
      <w:r w:rsidR="00D413CA" w:rsidRPr="001D16D3">
        <w:rPr>
          <w:rFonts w:ascii="Times New Roman" w:hAnsi="Times New Roman" w:cs="Times New Roman"/>
          <w:sz w:val="24"/>
          <w:szCs w:val="24"/>
        </w:rPr>
        <w:t xml:space="preserve"> and Genotype (</w:t>
      </w:r>
      <w:r w:rsidR="00990669" w:rsidRPr="001D16D3">
        <w:rPr>
          <w:rFonts w:ascii="Times New Roman" w:hAnsi="Times New Roman" w:cs="Times New Roman"/>
          <w:i/>
          <w:sz w:val="24"/>
          <w:szCs w:val="24"/>
        </w:rPr>
        <w:t>Gria1</w:t>
      </w:r>
      <w:r w:rsidR="00990669" w:rsidRPr="001D16D3">
        <w:rPr>
          <w:rFonts w:ascii="Times New Roman" w:hAnsi="Times New Roman" w:cs="Times New Roman"/>
          <w:i/>
          <w:sz w:val="24"/>
          <w:szCs w:val="24"/>
          <w:vertAlign w:val="superscript"/>
        </w:rPr>
        <w:t>-/</w:t>
      </w:r>
      <w:r w:rsidR="004E03CE" w:rsidRPr="001D16D3">
        <w:rPr>
          <w:rFonts w:ascii="Times New Roman" w:hAnsi="Times New Roman" w:cs="Times New Roman"/>
          <w:i/>
          <w:sz w:val="24"/>
          <w:szCs w:val="24"/>
          <w:vertAlign w:val="superscript"/>
        </w:rPr>
        <w:t>-</w:t>
      </w:r>
      <w:r w:rsidR="00D413CA" w:rsidRPr="001D16D3">
        <w:rPr>
          <w:rFonts w:ascii="Times New Roman" w:hAnsi="Times New Roman" w:cs="Times New Roman"/>
          <w:sz w:val="24"/>
          <w:szCs w:val="24"/>
        </w:rPr>
        <w:t xml:space="preserve"> vs WT) and Sex (Male vs Female) as between subject</w:t>
      </w:r>
      <w:r w:rsidR="00B829B6" w:rsidRPr="001D16D3">
        <w:rPr>
          <w:rFonts w:ascii="Times New Roman" w:hAnsi="Times New Roman" w:cs="Times New Roman"/>
          <w:sz w:val="24"/>
          <w:szCs w:val="24"/>
        </w:rPr>
        <w:t>s</w:t>
      </w:r>
      <w:r w:rsidR="00D413CA" w:rsidRPr="001D16D3">
        <w:rPr>
          <w:rFonts w:ascii="Times New Roman" w:hAnsi="Times New Roman" w:cs="Times New Roman"/>
          <w:sz w:val="24"/>
          <w:szCs w:val="24"/>
        </w:rPr>
        <w:t xml:space="preserve"> factors. The ANOVA was performed on the ratio of the rate of responding during each </w:t>
      </w:r>
      <w:r w:rsidR="00B829B6" w:rsidRPr="001D16D3">
        <w:rPr>
          <w:rFonts w:ascii="Times New Roman" w:hAnsi="Times New Roman" w:cs="Times New Roman"/>
          <w:sz w:val="24"/>
          <w:szCs w:val="24"/>
        </w:rPr>
        <w:t>devaluation/</w:t>
      </w:r>
      <w:r w:rsidR="00D413CA" w:rsidRPr="001D16D3">
        <w:rPr>
          <w:rFonts w:ascii="Times New Roman" w:hAnsi="Times New Roman" w:cs="Times New Roman"/>
          <w:sz w:val="24"/>
          <w:szCs w:val="24"/>
        </w:rPr>
        <w:t>extinction test. Th</w:t>
      </w:r>
      <w:r w:rsidR="00B829B6" w:rsidRPr="001D16D3">
        <w:rPr>
          <w:rFonts w:ascii="Times New Roman" w:hAnsi="Times New Roman" w:cs="Times New Roman"/>
          <w:sz w:val="24"/>
          <w:szCs w:val="24"/>
        </w:rPr>
        <w:t>is</w:t>
      </w:r>
      <w:r w:rsidR="00D413CA" w:rsidRPr="001D16D3">
        <w:rPr>
          <w:rFonts w:ascii="Times New Roman" w:hAnsi="Times New Roman" w:cs="Times New Roman"/>
          <w:sz w:val="24"/>
          <w:szCs w:val="24"/>
        </w:rPr>
        <w:t xml:space="preserve"> ratio was calculated as the rate of lever pressing d</w:t>
      </w:r>
      <w:r w:rsidR="00B829B6" w:rsidRPr="001D16D3">
        <w:rPr>
          <w:rFonts w:ascii="Times New Roman" w:hAnsi="Times New Roman" w:cs="Times New Roman"/>
          <w:sz w:val="24"/>
          <w:szCs w:val="24"/>
        </w:rPr>
        <w:t>uring the 5-min extinction test divided by</w:t>
      </w:r>
      <w:r w:rsidR="00D413CA" w:rsidRPr="001D16D3">
        <w:rPr>
          <w:rFonts w:ascii="Times New Roman" w:hAnsi="Times New Roman" w:cs="Times New Roman"/>
          <w:sz w:val="24"/>
          <w:szCs w:val="24"/>
        </w:rPr>
        <w:t xml:space="preserve"> the rate of responding during the </w:t>
      </w:r>
      <w:del w:id="42" w:author="Microsoft Office User" w:date="2017-05-29T20:57:00Z">
        <w:r w:rsidR="00D413CA" w:rsidRPr="001D16D3" w:rsidDel="001D16D3">
          <w:rPr>
            <w:rFonts w:ascii="Times New Roman" w:hAnsi="Times New Roman" w:cs="Times New Roman"/>
            <w:sz w:val="24"/>
            <w:szCs w:val="24"/>
          </w:rPr>
          <w:delText xml:space="preserve">last </w:delText>
        </w:r>
      </w:del>
      <w:ins w:id="43" w:author="Microsoft Office User" w:date="2017-05-29T20:57:00Z">
        <w:r w:rsidR="001D16D3">
          <w:rPr>
            <w:rFonts w:ascii="Times New Roman" w:hAnsi="Times New Roman" w:cs="Times New Roman"/>
            <w:sz w:val="24"/>
            <w:szCs w:val="24"/>
          </w:rPr>
          <w:t>first</w:t>
        </w:r>
        <w:r w:rsidR="001D16D3" w:rsidRPr="001D16D3">
          <w:rPr>
            <w:rFonts w:ascii="Times New Roman" w:hAnsi="Times New Roman" w:cs="Times New Roman"/>
            <w:sz w:val="24"/>
            <w:szCs w:val="24"/>
          </w:rPr>
          <w:t xml:space="preserve"> </w:t>
        </w:r>
      </w:ins>
      <w:r w:rsidR="00D413CA" w:rsidRPr="001D16D3">
        <w:rPr>
          <w:rFonts w:ascii="Times New Roman" w:hAnsi="Times New Roman" w:cs="Times New Roman"/>
          <w:sz w:val="24"/>
          <w:szCs w:val="24"/>
        </w:rPr>
        <w:t>5 min of the previous baseline</w:t>
      </w:r>
      <w:r w:rsidR="00B829B6" w:rsidRPr="001D16D3">
        <w:rPr>
          <w:rFonts w:ascii="Times New Roman" w:hAnsi="Times New Roman" w:cs="Times New Roman"/>
          <w:sz w:val="24"/>
          <w:szCs w:val="24"/>
        </w:rPr>
        <w:t>,</w:t>
      </w:r>
      <w:r w:rsidR="00D413CA" w:rsidRPr="001D16D3">
        <w:rPr>
          <w:rFonts w:ascii="Times New Roman" w:hAnsi="Times New Roman" w:cs="Times New Roman"/>
          <w:sz w:val="24"/>
          <w:szCs w:val="24"/>
        </w:rPr>
        <w:t xml:space="preserve"> </w:t>
      </w:r>
      <w:r w:rsidR="00B829B6" w:rsidRPr="001D16D3">
        <w:rPr>
          <w:rFonts w:ascii="Times New Roman" w:hAnsi="Times New Roman" w:cs="Times New Roman"/>
          <w:sz w:val="24"/>
          <w:szCs w:val="24"/>
        </w:rPr>
        <w:t xml:space="preserve">training </w:t>
      </w:r>
      <w:r w:rsidR="00D413CA" w:rsidRPr="001D16D3">
        <w:rPr>
          <w:rFonts w:ascii="Times New Roman" w:hAnsi="Times New Roman" w:cs="Times New Roman"/>
          <w:sz w:val="24"/>
          <w:szCs w:val="24"/>
        </w:rPr>
        <w:t>session</w:t>
      </w:r>
      <w:r w:rsidR="00B6025B" w:rsidRPr="001D16D3">
        <w:rPr>
          <w:rFonts w:ascii="Times New Roman" w:hAnsi="Times New Roman" w:cs="Times New Roman"/>
          <w:sz w:val="24"/>
          <w:szCs w:val="24"/>
        </w:rPr>
        <w:t xml:space="preserve"> (i.e.</w:t>
      </w:r>
      <w:r w:rsidR="00370063" w:rsidRPr="001D16D3">
        <w:rPr>
          <w:rFonts w:ascii="Times New Roman" w:hAnsi="Times New Roman" w:cs="Times New Roman"/>
          <w:sz w:val="24"/>
          <w:szCs w:val="24"/>
        </w:rPr>
        <w:t xml:space="preserve"> Day 2, 4 or 6 of training)</w:t>
      </w:r>
      <w:r w:rsidR="00D413CA" w:rsidRPr="001D16D3">
        <w:rPr>
          <w:rFonts w:ascii="Times New Roman" w:hAnsi="Times New Roman" w:cs="Times New Roman"/>
          <w:sz w:val="24"/>
          <w:szCs w:val="24"/>
        </w:rPr>
        <w:t>. A</w:t>
      </w:r>
      <w:r w:rsidR="00B829B6" w:rsidRPr="001D16D3">
        <w:rPr>
          <w:rFonts w:ascii="Times New Roman" w:hAnsi="Times New Roman" w:cs="Times New Roman"/>
          <w:sz w:val="24"/>
          <w:szCs w:val="24"/>
        </w:rPr>
        <w:t>gain, a</w:t>
      </w:r>
      <w:r w:rsidR="00D413CA" w:rsidRPr="001D16D3">
        <w:rPr>
          <w:rFonts w:ascii="Times New Roman" w:hAnsi="Times New Roman" w:cs="Times New Roman"/>
          <w:sz w:val="24"/>
          <w:szCs w:val="24"/>
        </w:rPr>
        <w:t xml:space="preserve"> rejection criterion of p&lt;0.05 was used and the Huynh-Feldt adjustment was applied if sphericity was violated. Pairwise comparisons were </w:t>
      </w:r>
      <w:proofErr w:type="spellStart"/>
      <w:r w:rsidR="00B829B6" w:rsidRPr="001D16D3">
        <w:rPr>
          <w:rFonts w:ascii="Times New Roman" w:hAnsi="Times New Roman" w:cs="Times New Roman"/>
          <w:sz w:val="24"/>
          <w:szCs w:val="24"/>
        </w:rPr>
        <w:t>S</w:t>
      </w:r>
      <w:r w:rsidR="00D413CA" w:rsidRPr="001D16D3">
        <w:rPr>
          <w:rFonts w:ascii="Times New Roman" w:hAnsi="Times New Roman" w:cs="Times New Roman"/>
          <w:sz w:val="24"/>
          <w:szCs w:val="24"/>
        </w:rPr>
        <w:t>idak</w:t>
      </w:r>
      <w:proofErr w:type="spellEnd"/>
      <w:r w:rsidR="00D413CA" w:rsidRPr="001D16D3">
        <w:rPr>
          <w:rFonts w:ascii="Times New Roman" w:hAnsi="Times New Roman" w:cs="Times New Roman"/>
          <w:sz w:val="24"/>
          <w:szCs w:val="24"/>
        </w:rPr>
        <w:t xml:space="preserve"> corrected.</w:t>
      </w:r>
      <w:r w:rsidR="00044AE5" w:rsidRPr="001D16D3">
        <w:rPr>
          <w:rFonts w:ascii="Times New Roman" w:hAnsi="Times New Roman" w:cs="Times New Roman"/>
          <w:b/>
          <w:i/>
          <w:sz w:val="24"/>
          <w:szCs w:val="24"/>
        </w:rPr>
        <w:br w:type="page"/>
      </w:r>
    </w:p>
    <w:p w14:paraId="1AC2F28E" w14:textId="45894E8C" w:rsidR="00044AE5" w:rsidRPr="001D16D3" w:rsidRDefault="004D7D9E" w:rsidP="00204039">
      <w:pPr>
        <w:spacing w:after="120" w:line="480" w:lineRule="auto"/>
        <w:jc w:val="both"/>
        <w:outlineLvl w:val="0"/>
        <w:rPr>
          <w:rFonts w:ascii="Times New Roman" w:hAnsi="Times New Roman" w:cs="Times New Roman"/>
          <w:b/>
          <w:sz w:val="24"/>
          <w:szCs w:val="24"/>
        </w:rPr>
      </w:pPr>
      <w:r w:rsidRPr="001D16D3">
        <w:rPr>
          <w:rFonts w:ascii="Times New Roman" w:hAnsi="Times New Roman" w:cs="Times New Roman"/>
          <w:b/>
          <w:sz w:val="24"/>
          <w:szCs w:val="24"/>
        </w:rPr>
        <w:lastRenderedPageBreak/>
        <w:t>RESULTS</w:t>
      </w:r>
    </w:p>
    <w:p w14:paraId="43DFE7E9" w14:textId="3A85733C" w:rsidR="00044AE5" w:rsidRPr="001D16D3" w:rsidRDefault="00044AE5" w:rsidP="00204039">
      <w:pPr>
        <w:spacing w:after="120" w:line="480" w:lineRule="auto"/>
        <w:jc w:val="both"/>
        <w:rPr>
          <w:rFonts w:ascii="Times New Roman" w:hAnsi="Times New Roman" w:cs="Times New Roman"/>
          <w:b/>
          <w:sz w:val="24"/>
          <w:szCs w:val="24"/>
        </w:rPr>
      </w:pPr>
      <w:r w:rsidRPr="001D16D3">
        <w:rPr>
          <w:rFonts w:ascii="Times New Roman" w:hAnsi="Times New Roman" w:cs="Times New Roman"/>
          <w:b/>
          <w:sz w:val="24"/>
          <w:szCs w:val="24"/>
        </w:rPr>
        <w:t>Experiment 1</w:t>
      </w:r>
      <w:r w:rsidR="00572C84" w:rsidRPr="001D16D3">
        <w:rPr>
          <w:rFonts w:ascii="Times New Roman" w:hAnsi="Times New Roman" w:cs="Times New Roman"/>
          <w:b/>
          <w:sz w:val="24"/>
          <w:szCs w:val="24"/>
        </w:rPr>
        <w:t xml:space="preserve">: </w:t>
      </w:r>
      <w:r w:rsidR="00146104" w:rsidRPr="001D16D3">
        <w:rPr>
          <w:rFonts w:ascii="Times New Roman" w:hAnsi="Times New Roman" w:cs="Times New Roman"/>
          <w:b/>
          <w:i/>
          <w:sz w:val="24"/>
          <w:szCs w:val="24"/>
        </w:rPr>
        <w:t>Gria1</w:t>
      </w:r>
      <w:r w:rsidR="00146104" w:rsidRPr="001D16D3">
        <w:rPr>
          <w:rFonts w:ascii="Times New Roman" w:hAnsi="Times New Roman" w:cs="Times New Roman"/>
          <w:b/>
          <w:i/>
          <w:sz w:val="24"/>
          <w:szCs w:val="24"/>
          <w:vertAlign w:val="superscript"/>
        </w:rPr>
        <w:t>-/-</w:t>
      </w:r>
      <w:r w:rsidR="00146104" w:rsidRPr="001D16D3">
        <w:rPr>
          <w:rFonts w:ascii="Times New Roman" w:hAnsi="Times New Roman" w:cs="Times New Roman"/>
          <w:b/>
          <w:i/>
          <w:sz w:val="24"/>
          <w:szCs w:val="24"/>
        </w:rPr>
        <w:t xml:space="preserve"> </w:t>
      </w:r>
      <w:r w:rsidR="00146104" w:rsidRPr="001D16D3">
        <w:rPr>
          <w:rFonts w:ascii="Times New Roman" w:hAnsi="Times New Roman" w:cs="Times New Roman"/>
          <w:b/>
          <w:sz w:val="24"/>
          <w:szCs w:val="24"/>
        </w:rPr>
        <w:t xml:space="preserve">mice </w:t>
      </w:r>
      <w:r w:rsidR="00572C84" w:rsidRPr="001D16D3">
        <w:rPr>
          <w:rFonts w:ascii="Times New Roman" w:hAnsi="Times New Roman" w:cs="Times New Roman"/>
          <w:b/>
          <w:sz w:val="24"/>
          <w:szCs w:val="24"/>
        </w:rPr>
        <w:t xml:space="preserve">are insensitive to devaluation </w:t>
      </w:r>
      <w:r w:rsidR="00146104" w:rsidRPr="001D16D3">
        <w:rPr>
          <w:rFonts w:ascii="Times New Roman" w:hAnsi="Times New Roman" w:cs="Times New Roman"/>
          <w:b/>
          <w:sz w:val="24"/>
          <w:szCs w:val="24"/>
        </w:rPr>
        <w:t>after training on a spatial reference memory radial maze task</w:t>
      </w:r>
    </w:p>
    <w:p w14:paraId="2AB1795A" w14:textId="360E7BD1" w:rsidR="00DE6349" w:rsidRPr="001D16D3" w:rsidRDefault="00DE6349"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We first assessed whether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i/>
          <w:sz w:val="24"/>
          <w:szCs w:val="24"/>
        </w:rPr>
        <w:t xml:space="preserve"> </w:t>
      </w:r>
      <w:r w:rsidRPr="001D16D3">
        <w:rPr>
          <w:rFonts w:ascii="Times New Roman" w:hAnsi="Times New Roman" w:cs="Times New Roman"/>
          <w:sz w:val="24"/>
          <w:szCs w:val="24"/>
        </w:rPr>
        <w:t>mice would exhibit habitual behaviour after training on a spatial reference memory radial maze task</w:t>
      </w:r>
      <w:r w:rsidR="00282054" w:rsidRPr="001D16D3">
        <w:rPr>
          <w:rFonts w:ascii="Times New Roman" w:hAnsi="Times New Roman" w:cs="Times New Roman"/>
          <w:sz w:val="24"/>
          <w:szCs w:val="24"/>
        </w:rPr>
        <w:t xml:space="preserve"> (</w:t>
      </w:r>
      <w:r w:rsidR="00282054" w:rsidRPr="003B191A">
        <w:rPr>
          <w:rFonts w:ascii="Times New Roman" w:hAnsi="Times New Roman" w:cs="Times New Roman"/>
          <w:sz w:val="24"/>
          <w:szCs w:val="24"/>
        </w:rPr>
        <w:t>Schmitt et al., 2003</w:t>
      </w:r>
      <w:r w:rsidR="00282054" w:rsidRPr="001D16D3">
        <w:rPr>
          <w:rFonts w:ascii="Times New Roman" w:hAnsi="Times New Roman" w:cs="Times New Roman"/>
          <w:sz w:val="24"/>
          <w:szCs w:val="24"/>
        </w:rPr>
        <w:t>), using a modified paradigm in which different goal arms were consistently paired with different reinforcers</w:t>
      </w:r>
      <w:r w:rsidR="00E55401" w:rsidRPr="001D16D3">
        <w:rPr>
          <w:rFonts w:ascii="Times New Roman" w:hAnsi="Times New Roman" w:cs="Times New Roman"/>
          <w:sz w:val="24"/>
          <w:szCs w:val="24"/>
        </w:rPr>
        <w:t xml:space="preserve"> (see Figure</w:t>
      </w:r>
      <w:r w:rsidR="001E1321" w:rsidRPr="001D16D3">
        <w:rPr>
          <w:rFonts w:ascii="Times New Roman" w:hAnsi="Times New Roman" w:cs="Times New Roman"/>
          <w:sz w:val="24"/>
          <w:szCs w:val="24"/>
        </w:rPr>
        <w:t xml:space="preserve"> 1</w:t>
      </w:r>
      <w:r w:rsidR="00E55401" w:rsidRPr="001D16D3">
        <w:rPr>
          <w:rFonts w:ascii="Times New Roman" w:hAnsi="Times New Roman" w:cs="Times New Roman"/>
          <w:sz w:val="24"/>
          <w:szCs w:val="24"/>
        </w:rPr>
        <w:t>)</w:t>
      </w:r>
      <w:r w:rsidR="00282054" w:rsidRPr="001D16D3">
        <w:rPr>
          <w:rFonts w:ascii="Times New Roman" w:hAnsi="Times New Roman" w:cs="Times New Roman"/>
          <w:sz w:val="24"/>
          <w:szCs w:val="24"/>
        </w:rPr>
        <w:t>.</w:t>
      </w:r>
      <w:r w:rsidR="00D93F38" w:rsidRPr="001D16D3">
        <w:rPr>
          <w:rFonts w:ascii="Times New Roman" w:hAnsi="Times New Roman" w:cs="Times New Roman"/>
          <w:i/>
          <w:sz w:val="24"/>
          <w:szCs w:val="24"/>
        </w:rPr>
        <w:t xml:space="preserve"> Gria1</w:t>
      </w:r>
      <w:r w:rsidR="00D93F38" w:rsidRPr="001D16D3">
        <w:rPr>
          <w:rFonts w:ascii="Times New Roman" w:hAnsi="Times New Roman" w:cs="Times New Roman"/>
          <w:i/>
          <w:sz w:val="24"/>
          <w:szCs w:val="24"/>
          <w:vertAlign w:val="superscript"/>
        </w:rPr>
        <w:t>-/-</w:t>
      </w:r>
      <w:r w:rsidR="00D93F38" w:rsidRPr="001D16D3">
        <w:rPr>
          <w:rFonts w:ascii="Times New Roman" w:hAnsi="Times New Roman" w:cs="Times New Roman"/>
          <w:sz w:val="24"/>
          <w:szCs w:val="24"/>
        </w:rPr>
        <w:t xml:space="preserve"> mice were insensitive to devaluation after training on the spatial reference memory radial maze task, suggesting that their behaviour was habitual, in contrast to the goal-directed behaviour exhibited by the wild-type controls</w:t>
      </w:r>
    </w:p>
    <w:p w14:paraId="03EAD923" w14:textId="4B4F8369" w:rsidR="00282054" w:rsidRPr="001D16D3" w:rsidRDefault="00044AE5"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 xml:space="preserve">Acquisition. </w:t>
      </w:r>
      <w:r w:rsidRPr="001D16D3">
        <w:rPr>
          <w:rFonts w:ascii="Times New Roman" w:hAnsi="Times New Roman" w:cs="Times New Roman"/>
          <w:sz w:val="24"/>
          <w:szCs w:val="24"/>
        </w:rPr>
        <w:t xml:space="preserve">The speed at which mice ran down the </w:t>
      </w:r>
      <w:r w:rsidR="00146104" w:rsidRPr="001D16D3">
        <w:rPr>
          <w:rFonts w:ascii="Times New Roman" w:hAnsi="Times New Roman" w:cs="Times New Roman"/>
          <w:sz w:val="24"/>
          <w:szCs w:val="24"/>
        </w:rPr>
        <w:t xml:space="preserve">goal </w:t>
      </w:r>
      <w:r w:rsidRPr="001D16D3">
        <w:rPr>
          <w:rFonts w:ascii="Times New Roman" w:hAnsi="Times New Roman" w:cs="Times New Roman"/>
          <w:sz w:val="24"/>
          <w:szCs w:val="24"/>
        </w:rPr>
        <w:t xml:space="preserve">arms paired with sucrose and </w:t>
      </w:r>
      <w:r w:rsidR="00146104" w:rsidRPr="001D16D3">
        <w:rPr>
          <w:rFonts w:ascii="Times New Roman" w:hAnsi="Times New Roman" w:cs="Times New Roman"/>
          <w:sz w:val="24"/>
          <w:szCs w:val="24"/>
        </w:rPr>
        <w:t>g</w:t>
      </w:r>
      <w:r w:rsidR="0031268A" w:rsidRPr="001D16D3">
        <w:rPr>
          <w:rFonts w:ascii="Times New Roman" w:hAnsi="Times New Roman" w:cs="Times New Roman"/>
          <w:sz w:val="24"/>
          <w:szCs w:val="24"/>
        </w:rPr>
        <w:t>rain-based</w:t>
      </w:r>
      <w:r w:rsidRPr="001D16D3">
        <w:rPr>
          <w:rFonts w:ascii="Times New Roman" w:hAnsi="Times New Roman" w:cs="Times New Roman"/>
          <w:sz w:val="24"/>
          <w:szCs w:val="24"/>
        </w:rPr>
        <w:t xml:space="preserve"> pellets is shown</w:t>
      </w:r>
      <w:r w:rsidR="00DA78BF"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in </w:t>
      </w:r>
      <w:commentRangeStart w:id="44"/>
      <w:r w:rsidRPr="001D16D3">
        <w:rPr>
          <w:rFonts w:ascii="Times New Roman" w:hAnsi="Times New Roman" w:cs="Times New Roman"/>
          <w:sz w:val="24"/>
          <w:szCs w:val="24"/>
        </w:rPr>
        <w:t xml:space="preserve">Figure </w:t>
      </w:r>
      <w:r w:rsidR="00DA78BF" w:rsidRPr="001D16D3">
        <w:rPr>
          <w:rFonts w:ascii="Times New Roman" w:hAnsi="Times New Roman" w:cs="Times New Roman"/>
          <w:sz w:val="24"/>
          <w:szCs w:val="24"/>
        </w:rPr>
        <w:t>2</w:t>
      </w:r>
      <w:r w:rsidR="00E8118F" w:rsidRPr="001D16D3">
        <w:rPr>
          <w:rFonts w:ascii="Times New Roman" w:hAnsi="Times New Roman" w:cs="Times New Roman"/>
          <w:sz w:val="24"/>
          <w:szCs w:val="24"/>
        </w:rPr>
        <w:t>a</w:t>
      </w:r>
      <w:commentRangeEnd w:id="44"/>
      <w:r w:rsidR="00FA7719" w:rsidRPr="001D16D3">
        <w:rPr>
          <w:rStyle w:val="CommentReference"/>
        </w:rPr>
        <w:commentReference w:id="44"/>
      </w:r>
      <w:r w:rsidRPr="001D16D3">
        <w:rPr>
          <w:rFonts w:ascii="Times New Roman" w:hAnsi="Times New Roman" w:cs="Times New Roman"/>
          <w:sz w:val="24"/>
          <w:szCs w:val="24"/>
        </w:rPr>
        <w:t>. Running speeds significantly increased over training</w:t>
      </w:r>
      <w:r w:rsidR="00993D94" w:rsidRPr="001D16D3">
        <w:rPr>
          <w:rFonts w:ascii="Times New Roman" w:hAnsi="Times New Roman" w:cs="Times New Roman"/>
          <w:sz w:val="24"/>
          <w:szCs w:val="24"/>
        </w:rPr>
        <w:t xml:space="preserve"> blocks (F(9,180) = 20.01, p &lt; </w:t>
      </w:r>
      <w:r w:rsidRPr="001D16D3">
        <w:rPr>
          <w:rFonts w:ascii="Times New Roman" w:hAnsi="Times New Roman" w:cs="Times New Roman"/>
          <w:sz w:val="24"/>
          <w:szCs w:val="24"/>
        </w:rPr>
        <w:t>.00</w:t>
      </w:r>
      <w:r w:rsidR="006A167C" w:rsidRPr="001D16D3">
        <w:rPr>
          <w:rFonts w:ascii="Times New Roman" w:hAnsi="Times New Roman" w:cs="Times New Roman"/>
          <w:sz w:val="24"/>
          <w:szCs w:val="24"/>
        </w:rPr>
        <w:t>1</w:t>
      </w:r>
      <w:r w:rsidRPr="001D16D3">
        <w:rPr>
          <w:rFonts w:ascii="Times New Roman" w:hAnsi="Times New Roman" w:cs="Times New Roman"/>
          <w:sz w:val="24"/>
          <w:szCs w:val="24"/>
        </w:rPr>
        <w:t xml:space="preserve">). Overall, </w:t>
      </w:r>
      <w:r w:rsidR="00DA78BF" w:rsidRPr="001D16D3">
        <w:rPr>
          <w:rFonts w:ascii="Times New Roman" w:hAnsi="Times New Roman" w:cs="Times New Roman"/>
          <w:i/>
          <w:sz w:val="24"/>
          <w:szCs w:val="24"/>
        </w:rPr>
        <w:t>Gria1</w:t>
      </w:r>
      <w:r w:rsidR="00DA78BF" w:rsidRPr="001D16D3">
        <w:rPr>
          <w:rFonts w:ascii="Times New Roman" w:hAnsi="Times New Roman" w:cs="Times New Roman"/>
          <w:i/>
          <w:sz w:val="24"/>
          <w:szCs w:val="24"/>
          <w:vertAlign w:val="superscript"/>
        </w:rPr>
        <w:t>-/-</w:t>
      </w:r>
      <w:r w:rsidR="00DA78BF" w:rsidRPr="001D16D3">
        <w:rPr>
          <w:rFonts w:ascii="Times New Roman" w:hAnsi="Times New Roman" w:cs="Times New Roman"/>
          <w:i/>
          <w:sz w:val="24"/>
          <w:szCs w:val="24"/>
        </w:rPr>
        <w:t xml:space="preserve"> </w:t>
      </w:r>
      <w:r w:rsidR="00DA78BF" w:rsidRPr="001D16D3">
        <w:rPr>
          <w:rFonts w:ascii="Times New Roman" w:hAnsi="Times New Roman" w:cs="Times New Roman"/>
          <w:sz w:val="24"/>
          <w:szCs w:val="24"/>
        </w:rPr>
        <w:t xml:space="preserve">mice </w:t>
      </w:r>
      <w:r w:rsidRPr="001D16D3">
        <w:rPr>
          <w:rFonts w:ascii="Times New Roman" w:hAnsi="Times New Roman" w:cs="Times New Roman"/>
          <w:sz w:val="24"/>
          <w:szCs w:val="24"/>
        </w:rPr>
        <w:t xml:space="preserve">ran significantly slower than WT mice (F(1,20) = 5.03, p &lt; 0.04). Both groups ran significantly faster in the arms paired with sucrose than in the arms paired with </w:t>
      </w:r>
      <w:r w:rsidR="00146104" w:rsidRPr="001D16D3">
        <w:rPr>
          <w:rFonts w:ascii="Times New Roman" w:hAnsi="Times New Roman" w:cs="Times New Roman"/>
          <w:sz w:val="24"/>
          <w:szCs w:val="24"/>
        </w:rPr>
        <w:t>g</w:t>
      </w:r>
      <w:r w:rsidR="0031268A" w:rsidRPr="001D16D3">
        <w:rPr>
          <w:rFonts w:ascii="Times New Roman" w:hAnsi="Times New Roman" w:cs="Times New Roman"/>
          <w:sz w:val="24"/>
          <w:szCs w:val="24"/>
        </w:rPr>
        <w:t>rain-based</w:t>
      </w:r>
      <w:r w:rsidRPr="001D16D3">
        <w:rPr>
          <w:rFonts w:ascii="Times New Roman" w:hAnsi="Times New Roman" w:cs="Times New Roman"/>
          <w:sz w:val="24"/>
          <w:szCs w:val="24"/>
        </w:rPr>
        <w:t xml:space="preserve"> pellets (</w:t>
      </w:r>
      <w:r w:rsidR="00282054" w:rsidRPr="001D16D3">
        <w:rPr>
          <w:rFonts w:ascii="Times New Roman" w:hAnsi="Times New Roman" w:cs="Times New Roman"/>
          <w:sz w:val="24"/>
          <w:szCs w:val="24"/>
        </w:rPr>
        <w:t>main effect of reinforce</w:t>
      </w:r>
      <w:r w:rsidR="00DA78BF" w:rsidRPr="001D16D3">
        <w:rPr>
          <w:rFonts w:ascii="Times New Roman" w:hAnsi="Times New Roman" w:cs="Times New Roman"/>
          <w:sz w:val="24"/>
          <w:szCs w:val="24"/>
        </w:rPr>
        <w:t>r</w:t>
      </w:r>
      <w:r w:rsidR="00282054" w:rsidRPr="001D16D3">
        <w:rPr>
          <w:rFonts w:ascii="Times New Roman" w:hAnsi="Times New Roman" w:cs="Times New Roman"/>
          <w:sz w:val="24"/>
          <w:szCs w:val="24"/>
        </w:rPr>
        <w:t xml:space="preserve"> - </w:t>
      </w:r>
      <w:r w:rsidRPr="001D16D3">
        <w:rPr>
          <w:rFonts w:ascii="Times New Roman" w:hAnsi="Times New Roman" w:cs="Times New Roman"/>
          <w:sz w:val="24"/>
          <w:szCs w:val="24"/>
        </w:rPr>
        <w:t xml:space="preserve">F(1,20) = 52.31, p &lt; 0.001). </w:t>
      </w:r>
      <w:r w:rsidR="00392D73" w:rsidRPr="001D16D3">
        <w:rPr>
          <w:rFonts w:ascii="Times New Roman" w:hAnsi="Times New Roman" w:cs="Times New Roman"/>
          <w:sz w:val="24"/>
          <w:szCs w:val="24"/>
        </w:rPr>
        <w:t>Furthermore, t</w:t>
      </w:r>
      <w:r w:rsidRPr="001D16D3">
        <w:rPr>
          <w:rFonts w:ascii="Times New Roman" w:hAnsi="Times New Roman" w:cs="Times New Roman"/>
          <w:sz w:val="24"/>
          <w:szCs w:val="24"/>
        </w:rPr>
        <w:t>he effect</w:t>
      </w:r>
      <w:r w:rsidR="00C57718" w:rsidRPr="001D16D3">
        <w:rPr>
          <w:rFonts w:ascii="Times New Roman" w:hAnsi="Times New Roman" w:cs="Times New Roman"/>
          <w:sz w:val="24"/>
          <w:szCs w:val="24"/>
        </w:rPr>
        <w:t xml:space="preserve"> of</w:t>
      </w:r>
      <w:r w:rsidRPr="001D16D3">
        <w:rPr>
          <w:rFonts w:ascii="Times New Roman" w:hAnsi="Times New Roman" w:cs="Times New Roman"/>
          <w:sz w:val="24"/>
          <w:szCs w:val="24"/>
        </w:rPr>
        <w:t xml:space="preserve"> </w:t>
      </w:r>
      <w:r w:rsidR="00282054" w:rsidRPr="001D16D3">
        <w:rPr>
          <w:rFonts w:ascii="Times New Roman" w:hAnsi="Times New Roman" w:cs="Times New Roman"/>
          <w:sz w:val="24"/>
          <w:szCs w:val="24"/>
        </w:rPr>
        <w:t>reinforcer</w:t>
      </w:r>
      <w:r w:rsidRPr="001D16D3">
        <w:rPr>
          <w:rFonts w:ascii="Times New Roman" w:hAnsi="Times New Roman" w:cs="Times New Roman"/>
          <w:sz w:val="24"/>
          <w:szCs w:val="24"/>
        </w:rPr>
        <w:t xml:space="preserve"> </w:t>
      </w:r>
      <w:r w:rsidR="00282054" w:rsidRPr="001D16D3">
        <w:rPr>
          <w:rFonts w:ascii="Times New Roman" w:hAnsi="Times New Roman" w:cs="Times New Roman"/>
          <w:sz w:val="24"/>
          <w:szCs w:val="24"/>
        </w:rPr>
        <w:t xml:space="preserve">also </w:t>
      </w:r>
      <w:r w:rsidRPr="001D16D3">
        <w:rPr>
          <w:rFonts w:ascii="Times New Roman" w:hAnsi="Times New Roman" w:cs="Times New Roman"/>
          <w:sz w:val="24"/>
          <w:szCs w:val="24"/>
        </w:rPr>
        <w:t>interacted with training block (F(9,180) = 2.55, p &lt; 0.01)</w:t>
      </w:r>
      <w:r w:rsidR="00282054" w:rsidRPr="001D16D3">
        <w:rPr>
          <w:rFonts w:ascii="Times New Roman" w:hAnsi="Times New Roman" w:cs="Times New Roman"/>
          <w:sz w:val="24"/>
          <w:szCs w:val="24"/>
        </w:rPr>
        <w:t>, reflecting the gradual acquisition of the ability to discriminate between the goal arms associated with the two different rewards</w:t>
      </w:r>
      <w:r w:rsidR="00392D73" w:rsidRPr="001D16D3">
        <w:rPr>
          <w:rFonts w:ascii="Times New Roman" w:hAnsi="Times New Roman" w:cs="Times New Roman"/>
          <w:sz w:val="24"/>
          <w:szCs w:val="24"/>
        </w:rPr>
        <w:t xml:space="preserve"> by mice of both genotypes</w:t>
      </w:r>
      <w:r w:rsidRPr="001D16D3">
        <w:rPr>
          <w:rFonts w:ascii="Times New Roman" w:hAnsi="Times New Roman" w:cs="Times New Roman"/>
          <w:sz w:val="24"/>
          <w:szCs w:val="24"/>
        </w:rPr>
        <w:t xml:space="preserve">. </w:t>
      </w:r>
    </w:p>
    <w:p w14:paraId="7FD0A391" w14:textId="2F21EDCB" w:rsidR="00314A1A" w:rsidRPr="001D16D3" w:rsidRDefault="00DA78BF"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i/>
          <w:sz w:val="24"/>
          <w:szCs w:val="24"/>
        </w:rPr>
        <w:t xml:space="preserve"> </w:t>
      </w:r>
      <w:r w:rsidRPr="001D16D3">
        <w:rPr>
          <w:rFonts w:ascii="Times New Roman" w:hAnsi="Times New Roman" w:cs="Times New Roman"/>
          <w:sz w:val="24"/>
          <w:szCs w:val="24"/>
        </w:rPr>
        <w:t xml:space="preserve">mice </w:t>
      </w:r>
      <w:r w:rsidR="00044AE5" w:rsidRPr="001D16D3">
        <w:rPr>
          <w:rFonts w:ascii="Times New Roman" w:hAnsi="Times New Roman" w:cs="Times New Roman"/>
          <w:sz w:val="24"/>
          <w:szCs w:val="24"/>
        </w:rPr>
        <w:t xml:space="preserve">completed fewer trials </w:t>
      </w:r>
      <w:r w:rsidR="00AE165E" w:rsidRPr="001D16D3">
        <w:rPr>
          <w:rFonts w:ascii="Times New Roman" w:hAnsi="Times New Roman" w:cs="Times New Roman"/>
          <w:sz w:val="24"/>
          <w:szCs w:val="24"/>
        </w:rPr>
        <w:t xml:space="preserve">overall </w:t>
      </w:r>
      <w:r w:rsidR="00C725D8" w:rsidRPr="001D16D3">
        <w:rPr>
          <w:rFonts w:ascii="Times New Roman" w:hAnsi="Times New Roman" w:cs="Times New Roman"/>
          <w:sz w:val="24"/>
          <w:szCs w:val="24"/>
        </w:rPr>
        <w:t xml:space="preserve">during training </w:t>
      </w:r>
      <w:r w:rsidR="00044AE5" w:rsidRPr="001D16D3">
        <w:rPr>
          <w:rFonts w:ascii="Times New Roman" w:hAnsi="Times New Roman" w:cs="Times New Roman"/>
          <w:sz w:val="24"/>
          <w:szCs w:val="24"/>
        </w:rPr>
        <w:t xml:space="preserve">than WT mice (WT: median = 120, interquartile range = 119.75-120;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i/>
          <w:sz w:val="24"/>
          <w:szCs w:val="24"/>
        </w:rPr>
        <w:t xml:space="preserve"> </w:t>
      </w:r>
      <w:r w:rsidRPr="001D16D3">
        <w:rPr>
          <w:rFonts w:ascii="Times New Roman" w:hAnsi="Times New Roman" w:cs="Times New Roman"/>
          <w:sz w:val="24"/>
          <w:szCs w:val="24"/>
        </w:rPr>
        <w:t>mice</w:t>
      </w:r>
      <w:r w:rsidR="00044AE5" w:rsidRPr="001D16D3">
        <w:rPr>
          <w:rFonts w:ascii="Times New Roman" w:hAnsi="Times New Roman" w:cs="Times New Roman"/>
          <w:sz w:val="24"/>
          <w:szCs w:val="24"/>
        </w:rPr>
        <w:t xml:space="preserve">: median = 114, interquartile range = 110.25-120). However, this effect did not reach </w:t>
      </w:r>
      <w:r w:rsidR="00DA628D" w:rsidRPr="001D16D3">
        <w:rPr>
          <w:rFonts w:ascii="Times New Roman" w:hAnsi="Times New Roman" w:cs="Times New Roman"/>
          <w:sz w:val="24"/>
          <w:szCs w:val="24"/>
        </w:rPr>
        <w:t xml:space="preserve">statistical </w:t>
      </w:r>
      <w:r w:rsidR="00044AE5" w:rsidRPr="001D16D3">
        <w:rPr>
          <w:rFonts w:ascii="Times New Roman" w:hAnsi="Times New Roman" w:cs="Times New Roman"/>
          <w:sz w:val="24"/>
          <w:szCs w:val="24"/>
        </w:rPr>
        <w:t xml:space="preserve">significance (U(12,12) = 44.5, p </w:t>
      </w:r>
      <w:r w:rsidR="008C43BD" w:rsidRPr="001D16D3">
        <w:rPr>
          <w:rFonts w:ascii="Times New Roman" w:hAnsi="Times New Roman" w:cs="Times New Roman"/>
          <w:sz w:val="24"/>
          <w:szCs w:val="24"/>
        </w:rPr>
        <w:t xml:space="preserve">= </w:t>
      </w:r>
      <w:r w:rsidR="00044AE5" w:rsidRPr="001D16D3">
        <w:rPr>
          <w:rFonts w:ascii="Times New Roman" w:hAnsi="Times New Roman" w:cs="Times New Roman"/>
          <w:sz w:val="24"/>
          <w:szCs w:val="24"/>
        </w:rPr>
        <w:t>0.</w:t>
      </w:r>
      <w:r w:rsidR="008C43BD" w:rsidRPr="001D16D3">
        <w:rPr>
          <w:rFonts w:ascii="Times New Roman" w:hAnsi="Times New Roman" w:cs="Times New Roman"/>
          <w:sz w:val="24"/>
          <w:szCs w:val="24"/>
        </w:rPr>
        <w:t>11</w:t>
      </w:r>
      <w:r w:rsidRPr="001D16D3">
        <w:rPr>
          <w:rFonts w:ascii="Times New Roman" w:hAnsi="Times New Roman" w:cs="Times New Roman"/>
          <w:sz w:val="24"/>
          <w:szCs w:val="24"/>
        </w:rPr>
        <w:t>)</w:t>
      </w:r>
      <w:r w:rsidR="00044AE5" w:rsidRPr="001D16D3">
        <w:rPr>
          <w:rFonts w:ascii="Times New Roman" w:hAnsi="Times New Roman" w:cs="Times New Roman"/>
          <w:sz w:val="24"/>
          <w:szCs w:val="24"/>
        </w:rPr>
        <w:t>. Including the number of trials completed as a covariate in the</w:t>
      </w:r>
      <w:r w:rsidR="00FA7719" w:rsidRPr="001D16D3">
        <w:rPr>
          <w:rFonts w:ascii="Times New Roman" w:hAnsi="Times New Roman" w:cs="Times New Roman"/>
          <w:sz w:val="24"/>
          <w:szCs w:val="24"/>
        </w:rPr>
        <w:t xml:space="preserve"> analysis of the running speeds</w:t>
      </w:r>
      <w:r w:rsidR="00044AE5" w:rsidRPr="001D16D3">
        <w:rPr>
          <w:rFonts w:ascii="Times New Roman" w:hAnsi="Times New Roman" w:cs="Times New Roman"/>
          <w:sz w:val="24"/>
          <w:szCs w:val="24"/>
        </w:rPr>
        <w:t xml:space="preserve"> did not change the pattern of results</w:t>
      </w:r>
      <w:ins w:id="45" w:author="Microsoft Office User" w:date="2017-06-07T15:18:00Z">
        <w:r w:rsidR="0031753E">
          <w:rPr>
            <w:rFonts w:ascii="Times New Roman" w:hAnsi="Times New Roman" w:cs="Times New Roman"/>
            <w:sz w:val="24"/>
            <w:szCs w:val="24"/>
          </w:rPr>
          <w:t xml:space="preserve"> </w:t>
        </w:r>
        <w:commentRangeStart w:id="46"/>
        <w:commentRangeStart w:id="47"/>
        <w:r w:rsidR="0031753E" w:rsidRPr="001D16D3">
          <w:rPr>
            <w:rFonts w:ascii="Times New Roman" w:hAnsi="Times New Roman" w:cs="Times New Roman"/>
            <w:sz w:val="24"/>
            <w:szCs w:val="24"/>
          </w:rPr>
          <w:t>(F(1,19) = 15.45, p &lt; 0.002)</w:t>
        </w:r>
        <w:commentRangeEnd w:id="46"/>
        <w:r w:rsidR="0031753E" w:rsidRPr="001D16D3">
          <w:rPr>
            <w:rStyle w:val="CommentReference"/>
          </w:rPr>
          <w:commentReference w:id="46"/>
        </w:r>
        <w:commentRangeEnd w:id="47"/>
        <w:r w:rsidR="0031753E">
          <w:rPr>
            <w:rStyle w:val="CommentReference"/>
          </w:rPr>
          <w:commentReference w:id="47"/>
        </w:r>
      </w:ins>
      <w:r w:rsidR="00044AE5" w:rsidRPr="001D16D3">
        <w:rPr>
          <w:rFonts w:ascii="Times New Roman" w:hAnsi="Times New Roman" w:cs="Times New Roman"/>
          <w:sz w:val="24"/>
          <w:szCs w:val="24"/>
        </w:rPr>
        <w:t>, although number of trials completed did significantly correlate with running speeds</w:t>
      </w:r>
      <w:del w:id="48" w:author="Microsoft Office User" w:date="2017-06-07T15:18:00Z">
        <w:r w:rsidR="00044AE5" w:rsidRPr="001D16D3" w:rsidDel="0031753E">
          <w:rPr>
            <w:rFonts w:ascii="Times New Roman" w:hAnsi="Times New Roman" w:cs="Times New Roman"/>
            <w:sz w:val="24"/>
            <w:szCs w:val="24"/>
          </w:rPr>
          <w:delText xml:space="preserve"> </w:delText>
        </w:r>
        <w:commentRangeStart w:id="49"/>
        <w:commentRangeStart w:id="50"/>
        <w:r w:rsidR="00044AE5" w:rsidRPr="001D16D3" w:rsidDel="0031753E">
          <w:rPr>
            <w:rFonts w:ascii="Times New Roman" w:hAnsi="Times New Roman" w:cs="Times New Roman"/>
            <w:sz w:val="24"/>
            <w:szCs w:val="24"/>
          </w:rPr>
          <w:delText>(F(1,19) = 15.45, p &lt; 0.002)</w:delText>
        </w:r>
        <w:commentRangeEnd w:id="49"/>
        <w:r w:rsidR="00DA628D" w:rsidRPr="001D16D3" w:rsidDel="0031753E">
          <w:rPr>
            <w:rStyle w:val="CommentReference"/>
          </w:rPr>
          <w:commentReference w:id="49"/>
        </w:r>
        <w:commentRangeEnd w:id="50"/>
        <w:r w:rsidR="00025A3F" w:rsidDel="0031753E">
          <w:rPr>
            <w:rStyle w:val="CommentReference"/>
          </w:rPr>
          <w:commentReference w:id="50"/>
        </w:r>
      </w:del>
      <w:r w:rsidR="00044AE5" w:rsidRPr="001D16D3">
        <w:rPr>
          <w:rFonts w:ascii="Times New Roman" w:hAnsi="Times New Roman" w:cs="Times New Roman"/>
          <w:sz w:val="24"/>
          <w:szCs w:val="24"/>
        </w:rPr>
        <w:t>.</w:t>
      </w:r>
    </w:p>
    <w:p w14:paraId="536AB114" w14:textId="77777777" w:rsidR="005606DF" w:rsidRPr="001D16D3" w:rsidRDefault="005606DF" w:rsidP="00204039">
      <w:pPr>
        <w:spacing w:after="120" w:line="480" w:lineRule="auto"/>
        <w:jc w:val="both"/>
        <w:rPr>
          <w:rFonts w:ascii="Times New Roman" w:hAnsi="Times New Roman" w:cs="Times New Roman"/>
          <w:i/>
          <w:sz w:val="24"/>
          <w:szCs w:val="24"/>
        </w:rPr>
      </w:pPr>
    </w:p>
    <w:p w14:paraId="026200FD" w14:textId="4A0DDC53" w:rsidR="00C725D8" w:rsidRPr="001D16D3" w:rsidRDefault="00044AE5" w:rsidP="00204039">
      <w:pPr>
        <w:spacing w:after="120" w:line="480" w:lineRule="auto"/>
        <w:jc w:val="both"/>
        <w:rPr>
          <w:rFonts w:ascii="Times New Roman" w:hAnsi="Times New Roman" w:cs="Times New Roman"/>
          <w:i/>
          <w:sz w:val="24"/>
          <w:szCs w:val="24"/>
        </w:rPr>
      </w:pPr>
      <w:r w:rsidRPr="001D16D3">
        <w:rPr>
          <w:rFonts w:ascii="Times New Roman" w:hAnsi="Times New Roman" w:cs="Times New Roman"/>
          <w:i/>
          <w:sz w:val="24"/>
          <w:szCs w:val="24"/>
        </w:rPr>
        <w:lastRenderedPageBreak/>
        <w:t>Devaluation</w:t>
      </w:r>
      <w:r w:rsidR="00E8118F" w:rsidRPr="001D16D3">
        <w:rPr>
          <w:rFonts w:ascii="Times New Roman" w:hAnsi="Times New Roman" w:cs="Times New Roman"/>
          <w:i/>
          <w:sz w:val="24"/>
          <w:szCs w:val="24"/>
        </w:rPr>
        <w:t>/</w:t>
      </w:r>
      <w:r w:rsidR="00314A1A" w:rsidRPr="001D16D3">
        <w:rPr>
          <w:rFonts w:ascii="Times New Roman" w:hAnsi="Times New Roman" w:cs="Times New Roman"/>
          <w:i/>
          <w:sz w:val="24"/>
          <w:szCs w:val="24"/>
        </w:rPr>
        <w:t>Extinction</w:t>
      </w:r>
      <w:r w:rsidRPr="001D16D3">
        <w:rPr>
          <w:rFonts w:ascii="Times New Roman" w:hAnsi="Times New Roman" w:cs="Times New Roman"/>
          <w:i/>
          <w:sz w:val="24"/>
          <w:szCs w:val="24"/>
        </w:rPr>
        <w:t xml:space="preserve"> Test. </w:t>
      </w:r>
    </w:p>
    <w:p w14:paraId="38F849D2" w14:textId="500FA476" w:rsidR="00AD2D87" w:rsidRPr="001D16D3" w:rsidRDefault="00E55401"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Analysis was conducted by first converting the raw </w:t>
      </w:r>
      <w:r w:rsidR="0071759C" w:rsidRPr="001D16D3">
        <w:rPr>
          <w:rFonts w:ascii="Times New Roman" w:hAnsi="Times New Roman" w:cs="Times New Roman"/>
          <w:sz w:val="24"/>
          <w:szCs w:val="24"/>
        </w:rPr>
        <w:t xml:space="preserve">running speed </w:t>
      </w:r>
      <w:r w:rsidRPr="001D16D3">
        <w:rPr>
          <w:rFonts w:ascii="Times New Roman" w:hAnsi="Times New Roman" w:cs="Times New Roman"/>
          <w:sz w:val="24"/>
          <w:szCs w:val="24"/>
        </w:rPr>
        <w:t>data to a ratio of the sum of devalued and non-devalued speeds (i.e. = devalued/[devalued + non</w:t>
      </w:r>
      <w:r w:rsidR="00E8118F" w:rsidRPr="001D16D3">
        <w:rPr>
          <w:rFonts w:ascii="Times New Roman" w:hAnsi="Times New Roman" w:cs="Times New Roman"/>
          <w:sz w:val="24"/>
          <w:szCs w:val="24"/>
        </w:rPr>
        <w:t>-</w:t>
      </w:r>
      <w:r w:rsidRPr="001D16D3">
        <w:rPr>
          <w:rFonts w:ascii="Times New Roman" w:hAnsi="Times New Roman" w:cs="Times New Roman"/>
          <w:sz w:val="24"/>
          <w:szCs w:val="24"/>
        </w:rPr>
        <w:t xml:space="preserve">devalued]) for each mouse. A ratio below 0.5 indicates that the speed </w:t>
      </w:r>
      <w:r w:rsidR="00E8118F" w:rsidRPr="001D16D3">
        <w:rPr>
          <w:rFonts w:ascii="Times New Roman" w:hAnsi="Times New Roman" w:cs="Times New Roman"/>
          <w:sz w:val="24"/>
          <w:szCs w:val="24"/>
        </w:rPr>
        <w:t>of</w:t>
      </w:r>
      <w:r w:rsidRPr="001D16D3">
        <w:rPr>
          <w:rFonts w:ascii="Times New Roman" w:hAnsi="Times New Roman" w:cs="Times New Roman"/>
          <w:sz w:val="24"/>
          <w:szCs w:val="24"/>
        </w:rPr>
        <w:t xml:space="preserve"> running in the devalued arms was slower than for the non-devalued arms (i.e. the mice exhibited successful devaluation). A ratio of 0.5 indicates equal running speeds in devalued and non-devalued goal arms. </w:t>
      </w:r>
    </w:p>
    <w:p w14:paraId="7A9ED048" w14:textId="772AA82E" w:rsidR="007A2E49" w:rsidRPr="001D16D3" w:rsidRDefault="00AD2D87" w:rsidP="00204039">
      <w:pPr>
        <w:spacing w:after="120" w:line="480" w:lineRule="auto"/>
        <w:jc w:val="both"/>
        <w:rPr>
          <w:rFonts w:ascii="Times New Roman" w:eastAsia="MS Gothi" w:hAnsi="Times New Roman" w:cs="Times New Roman"/>
          <w:sz w:val="24"/>
          <w:szCs w:val="24"/>
        </w:rPr>
      </w:pPr>
      <w:r w:rsidRPr="001D16D3">
        <w:rPr>
          <w:rFonts w:ascii="Times New Roman" w:hAnsi="Times New Roman" w:cs="Times New Roman"/>
          <w:sz w:val="24"/>
          <w:szCs w:val="24"/>
        </w:rPr>
        <w:t>T</w:t>
      </w:r>
      <w:r w:rsidR="00E55401" w:rsidRPr="001D16D3">
        <w:rPr>
          <w:rFonts w:ascii="Times New Roman" w:hAnsi="Times New Roman" w:cs="Times New Roman"/>
          <w:sz w:val="24"/>
          <w:szCs w:val="24"/>
        </w:rPr>
        <w:t>he</w:t>
      </w:r>
      <w:r w:rsidR="0071759C" w:rsidRPr="001D16D3">
        <w:rPr>
          <w:rFonts w:ascii="Times New Roman" w:hAnsi="Times New Roman" w:cs="Times New Roman"/>
          <w:sz w:val="24"/>
          <w:szCs w:val="24"/>
        </w:rPr>
        <w:t>re was a significant difference in the</w:t>
      </w:r>
      <w:r w:rsidR="00E55401" w:rsidRPr="001D16D3">
        <w:rPr>
          <w:rFonts w:ascii="Times New Roman" w:hAnsi="Times New Roman" w:cs="Times New Roman"/>
          <w:sz w:val="24"/>
          <w:szCs w:val="24"/>
        </w:rPr>
        <w:t xml:space="preserve"> running speed ratio </w:t>
      </w:r>
      <w:r w:rsidR="0071759C" w:rsidRPr="001D16D3">
        <w:rPr>
          <w:rFonts w:ascii="Times New Roman" w:hAnsi="Times New Roman" w:cs="Times New Roman"/>
          <w:sz w:val="24"/>
          <w:szCs w:val="24"/>
        </w:rPr>
        <w:t>between</w:t>
      </w:r>
      <w:r w:rsidR="00E55401" w:rsidRPr="001D16D3">
        <w:rPr>
          <w:rFonts w:ascii="Times New Roman" w:hAnsi="Times New Roman" w:cs="Times New Roman"/>
          <w:sz w:val="24"/>
          <w:szCs w:val="24"/>
        </w:rPr>
        <w:t xml:space="preserve"> WT </w:t>
      </w:r>
      <w:r w:rsidR="0071759C" w:rsidRPr="001D16D3">
        <w:rPr>
          <w:rFonts w:ascii="Times New Roman" w:hAnsi="Times New Roman" w:cs="Times New Roman"/>
          <w:sz w:val="24"/>
          <w:szCs w:val="24"/>
        </w:rPr>
        <w:t>and</w:t>
      </w:r>
      <w:r w:rsidR="00E55401" w:rsidRPr="001D16D3">
        <w:rPr>
          <w:rFonts w:ascii="Times New Roman" w:hAnsi="Times New Roman" w:cs="Times New Roman"/>
          <w:sz w:val="24"/>
          <w:szCs w:val="24"/>
        </w:rPr>
        <w:t xml:space="preserve"> </w:t>
      </w:r>
      <w:r w:rsidR="00E8118F" w:rsidRPr="001D16D3">
        <w:rPr>
          <w:rFonts w:ascii="Times New Roman" w:hAnsi="Times New Roman" w:cs="Times New Roman"/>
          <w:i/>
          <w:sz w:val="24"/>
          <w:szCs w:val="24"/>
        </w:rPr>
        <w:t>Gria1</w:t>
      </w:r>
      <w:r w:rsidR="00E8118F" w:rsidRPr="001D16D3">
        <w:rPr>
          <w:rFonts w:ascii="Times New Roman" w:hAnsi="Times New Roman" w:cs="Times New Roman"/>
          <w:i/>
          <w:sz w:val="24"/>
          <w:szCs w:val="24"/>
          <w:vertAlign w:val="superscript"/>
        </w:rPr>
        <w:t>-/-</w:t>
      </w:r>
      <w:r w:rsidR="00E8118F" w:rsidRPr="001D16D3">
        <w:rPr>
          <w:rFonts w:ascii="Times New Roman" w:hAnsi="Times New Roman" w:cs="Times New Roman"/>
          <w:i/>
          <w:sz w:val="24"/>
          <w:szCs w:val="24"/>
        </w:rPr>
        <w:t xml:space="preserve"> </w:t>
      </w:r>
      <w:r w:rsidR="00E8118F" w:rsidRPr="001D16D3">
        <w:rPr>
          <w:rFonts w:ascii="Times New Roman" w:hAnsi="Times New Roman" w:cs="Times New Roman"/>
          <w:sz w:val="24"/>
          <w:szCs w:val="24"/>
        </w:rPr>
        <w:t>mice</w:t>
      </w:r>
      <w:r w:rsidR="00E55401" w:rsidRPr="001D16D3">
        <w:rPr>
          <w:rFonts w:ascii="Times New Roman" w:hAnsi="Times New Roman" w:cs="Times New Roman"/>
          <w:sz w:val="24"/>
          <w:szCs w:val="24"/>
        </w:rPr>
        <w:t xml:space="preserve"> (F(1,20) = 5.60, p = 0.028, see </w:t>
      </w:r>
      <w:commentRangeStart w:id="51"/>
      <w:r w:rsidR="00E55401" w:rsidRPr="001D16D3">
        <w:rPr>
          <w:rFonts w:ascii="Times New Roman" w:hAnsi="Times New Roman" w:cs="Times New Roman"/>
          <w:sz w:val="24"/>
          <w:szCs w:val="24"/>
        </w:rPr>
        <w:t xml:space="preserve">Figure </w:t>
      </w:r>
      <w:r w:rsidR="00E8118F" w:rsidRPr="001D16D3">
        <w:rPr>
          <w:rFonts w:ascii="Times New Roman" w:hAnsi="Times New Roman" w:cs="Times New Roman"/>
          <w:sz w:val="24"/>
          <w:szCs w:val="24"/>
        </w:rPr>
        <w:t>2b</w:t>
      </w:r>
      <w:commentRangeEnd w:id="51"/>
      <w:r w:rsidR="005606DF" w:rsidRPr="001D16D3">
        <w:rPr>
          <w:rStyle w:val="CommentReference"/>
        </w:rPr>
        <w:commentReference w:id="51"/>
      </w:r>
      <w:r w:rsidR="00E55401" w:rsidRPr="001D16D3">
        <w:rPr>
          <w:rFonts w:ascii="Times New Roman" w:hAnsi="Times New Roman" w:cs="Times New Roman"/>
          <w:sz w:val="24"/>
          <w:szCs w:val="24"/>
        </w:rPr>
        <w:t xml:space="preserve">). There was no effect of sex, nor any interaction of factors (largest F value = 1.64, p &gt; 0.2). </w:t>
      </w:r>
      <w:r w:rsidR="0071759C" w:rsidRPr="001D16D3">
        <w:rPr>
          <w:rFonts w:ascii="Times New Roman" w:hAnsi="Times New Roman" w:cs="Times New Roman"/>
          <w:sz w:val="24"/>
          <w:szCs w:val="24"/>
        </w:rPr>
        <w:t>T</w:t>
      </w:r>
      <w:r w:rsidR="00E55401" w:rsidRPr="001D16D3">
        <w:rPr>
          <w:rFonts w:ascii="Times New Roman" w:hAnsi="Times New Roman" w:cs="Times New Roman"/>
          <w:sz w:val="24"/>
          <w:szCs w:val="24"/>
        </w:rPr>
        <w:t>he ratio was significantly below chance (0.5) for WT mice (t(11) = 2.63, p = 0.024)</w:t>
      </w:r>
      <w:r w:rsidR="0071759C" w:rsidRPr="001D16D3">
        <w:rPr>
          <w:rFonts w:ascii="Times New Roman" w:hAnsi="Times New Roman" w:cs="Times New Roman"/>
          <w:sz w:val="24"/>
          <w:szCs w:val="24"/>
        </w:rPr>
        <w:t>, indicating that they ran more slowly down the devalued arms. In contrast, the running speed ratio for the</w:t>
      </w:r>
      <w:r w:rsidR="00E55401" w:rsidRPr="001D16D3">
        <w:rPr>
          <w:rFonts w:ascii="Times New Roman" w:hAnsi="Times New Roman" w:cs="Times New Roman"/>
          <w:sz w:val="24"/>
          <w:szCs w:val="24"/>
        </w:rPr>
        <w:t xml:space="preserve"> </w:t>
      </w:r>
      <w:r w:rsidR="00E8118F" w:rsidRPr="001D16D3">
        <w:rPr>
          <w:rFonts w:ascii="Times New Roman" w:hAnsi="Times New Roman" w:cs="Times New Roman"/>
          <w:i/>
          <w:sz w:val="24"/>
          <w:szCs w:val="24"/>
        </w:rPr>
        <w:t>Gria1</w:t>
      </w:r>
      <w:r w:rsidR="00E8118F" w:rsidRPr="001D16D3">
        <w:rPr>
          <w:rFonts w:ascii="Times New Roman" w:hAnsi="Times New Roman" w:cs="Times New Roman"/>
          <w:i/>
          <w:sz w:val="24"/>
          <w:szCs w:val="24"/>
          <w:vertAlign w:val="superscript"/>
        </w:rPr>
        <w:t>-/-</w:t>
      </w:r>
      <w:r w:rsidR="00E8118F" w:rsidRPr="001D16D3">
        <w:rPr>
          <w:rFonts w:ascii="Times New Roman" w:hAnsi="Times New Roman" w:cs="Times New Roman"/>
          <w:i/>
          <w:sz w:val="24"/>
          <w:szCs w:val="24"/>
        </w:rPr>
        <w:t xml:space="preserve"> </w:t>
      </w:r>
      <w:r w:rsidR="00E8118F" w:rsidRPr="001D16D3">
        <w:rPr>
          <w:rFonts w:ascii="Times New Roman" w:hAnsi="Times New Roman" w:cs="Times New Roman"/>
          <w:sz w:val="24"/>
          <w:szCs w:val="24"/>
        </w:rPr>
        <w:t xml:space="preserve">mice </w:t>
      </w:r>
      <w:r w:rsidR="00E55401" w:rsidRPr="001D16D3">
        <w:rPr>
          <w:rFonts w:ascii="Times New Roman" w:hAnsi="Times New Roman" w:cs="Times New Roman"/>
          <w:sz w:val="24"/>
          <w:szCs w:val="24"/>
        </w:rPr>
        <w:t xml:space="preserve">did not </w:t>
      </w:r>
      <w:r w:rsidR="007A2E49" w:rsidRPr="001D16D3">
        <w:rPr>
          <w:rFonts w:ascii="Times New Roman" w:hAnsi="Times New Roman" w:cs="Times New Roman"/>
          <w:sz w:val="24"/>
          <w:szCs w:val="24"/>
        </w:rPr>
        <w:t xml:space="preserve">differ </w:t>
      </w:r>
      <w:r w:rsidR="00E55401" w:rsidRPr="001D16D3">
        <w:rPr>
          <w:rFonts w:ascii="Times New Roman" w:hAnsi="Times New Roman" w:cs="Times New Roman"/>
          <w:sz w:val="24"/>
          <w:szCs w:val="24"/>
        </w:rPr>
        <w:t xml:space="preserve">significantly </w:t>
      </w:r>
      <w:r w:rsidR="0071759C" w:rsidRPr="001D16D3">
        <w:rPr>
          <w:rFonts w:ascii="Times New Roman" w:hAnsi="Times New Roman" w:cs="Times New Roman"/>
          <w:sz w:val="24"/>
          <w:szCs w:val="24"/>
        </w:rPr>
        <w:t>from chance (t &lt; 1, p &gt; 0.3;</w:t>
      </w:r>
      <w:r w:rsidR="00E55401" w:rsidRPr="001D16D3">
        <w:rPr>
          <w:rFonts w:ascii="Times New Roman" w:hAnsi="Times New Roman" w:cs="Times New Roman"/>
          <w:sz w:val="24"/>
          <w:szCs w:val="24"/>
        </w:rPr>
        <w:t xml:space="preserve"> see Figure </w:t>
      </w:r>
      <w:r w:rsidR="007A2E49" w:rsidRPr="001D16D3">
        <w:rPr>
          <w:rFonts w:ascii="Times New Roman" w:hAnsi="Times New Roman" w:cs="Times New Roman"/>
          <w:sz w:val="24"/>
          <w:szCs w:val="24"/>
        </w:rPr>
        <w:t>2b</w:t>
      </w:r>
      <w:r w:rsidR="0071759C" w:rsidRPr="001D16D3">
        <w:rPr>
          <w:rFonts w:ascii="Times New Roman" w:hAnsi="Times New Roman" w:cs="Times New Roman"/>
          <w:sz w:val="24"/>
          <w:szCs w:val="24"/>
        </w:rPr>
        <w:t>), demonstrating that they continued to run down devalued and non-devalued arms at the same speed.</w:t>
      </w:r>
      <w:r w:rsidR="0067541D" w:rsidRPr="001D16D3">
        <w:rPr>
          <w:rFonts w:ascii="Times New Roman" w:hAnsi="Times New Roman" w:cs="Times New Roman"/>
          <w:sz w:val="24"/>
          <w:szCs w:val="24"/>
        </w:rPr>
        <w:t xml:space="preserve"> </w:t>
      </w:r>
      <w:r w:rsidRPr="001D16D3">
        <w:rPr>
          <w:rFonts w:ascii="Times New Roman" w:hAnsi="Times New Roman" w:cs="Times New Roman"/>
          <w:sz w:val="24"/>
          <w:szCs w:val="24"/>
        </w:rPr>
        <w:t>Importantly, f</w:t>
      </w:r>
      <w:r w:rsidR="0071759C" w:rsidRPr="001D16D3">
        <w:rPr>
          <w:rFonts w:ascii="Times New Roman" w:hAnsi="Times New Roman" w:cs="Times New Roman"/>
          <w:sz w:val="24"/>
          <w:szCs w:val="24"/>
        </w:rPr>
        <w:t xml:space="preserve">urther analysis showed that </w:t>
      </w:r>
      <w:r w:rsidR="00044AE5" w:rsidRPr="001D16D3">
        <w:rPr>
          <w:rFonts w:ascii="Times New Roman" w:hAnsi="Times New Roman" w:cs="Times New Roman"/>
          <w:sz w:val="24"/>
          <w:szCs w:val="24"/>
        </w:rPr>
        <w:t xml:space="preserve">WT and </w:t>
      </w:r>
      <w:r w:rsidR="007A2E49" w:rsidRPr="001D16D3">
        <w:rPr>
          <w:rFonts w:ascii="Times New Roman" w:hAnsi="Times New Roman" w:cs="Times New Roman"/>
          <w:i/>
          <w:sz w:val="24"/>
          <w:szCs w:val="24"/>
        </w:rPr>
        <w:t>Gria1</w:t>
      </w:r>
      <w:r w:rsidR="007A2E49" w:rsidRPr="001D16D3">
        <w:rPr>
          <w:rFonts w:ascii="Times New Roman" w:hAnsi="Times New Roman" w:cs="Times New Roman"/>
          <w:i/>
          <w:sz w:val="24"/>
          <w:szCs w:val="24"/>
          <w:vertAlign w:val="superscript"/>
        </w:rPr>
        <w:t>-/-</w:t>
      </w:r>
      <w:r w:rsidR="007A2E49" w:rsidRPr="001D16D3">
        <w:rPr>
          <w:rFonts w:ascii="Times New Roman" w:hAnsi="Times New Roman" w:cs="Times New Roman"/>
          <w:i/>
          <w:sz w:val="24"/>
          <w:szCs w:val="24"/>
        </w:rPr>
        <w:t xml:space="preserve"> </w:t>
      </w:r>
      <w:r w:rsidR="007A2E49" w:rsidRPr="001D16D3">
        <w:rPr>
          <w:rFonts w:ascii="Times New Roman" w:hAnsi="Times New Roman" w:cs="Times New Roman"/>
          <w:sz w:val="24"/>
          <w:szCs w:val="24"/>
        </w:rPr>
        <w:t xml:space="preserve">mice </w:t>
      </w:r>
      <w:r w:rsidR="00044AE5" w:rsidRPr="001D16D3">
        <w:rPr>
          <w:rFonts w:ascii="Times New Roman" w:hAnsi="Times New Roman" w:cs="Times New Roman"/>
          <w:sz w:val="24"/>
          <w:szCs w:val="24"/>
        </w:rPr>
        <w:t xml:space="preserve">ran </w:t>
      </w:r>
      <w:r w:rsidRPr="001D16D3">
        <w:rPr>
          <w:rFonts w:ascii="Times New Roman" w:hAnsi="Times New Roman" w:cs="Times New Roman"/>
          <w:sz w:val="24"/>
          <w:szCs w:val="24"/>
        </w:rPr>
        <w:t>at a similar speed down the non-</w:t>
      </w:r>
      <w:r w:rsidR="00044AE5" w:rsidRPr="001D16D3">
        <w:rPr>
          <w:rFonts w:ascii="Times New Roman" w:hAnsi="Times New Roman" w:cs="Times New Roman"/>
          <w:sz w:val="24"/>
          <w:szCs w:val="24"/>
        </w:rPr>
        <w:t xml:space="preserve">devalued arms (WT mean = 10.00 cm / s </w:t>
      </w:r>
      <w:r w:rsidR="00044AE5" w:rsidRPr="001D16D3">
        <w:rPr>
          <w:rFonts w:ascii="Times New Roman" w:eastAsia="MS Gothi" w:hAnsi="Times New Roman" w:cs="Times New Roman"/>
          <w:sz w:val="24"/>
          <w:szCs w:val="24"/>
        </w:rPr>
        <w:t xml:space="preserve">±1.16 S.E.M.; </w:t>
      </w:r>
      <w:r w:rsidR="00990669" w:rsidRPr="001D16D3">
        <w:rPr>
          <w:rFonts w:ascii="Times New Roman" w:eastAsia="MS Gothi" w:hAnsi="Times New Roman" w:cs="Times New Roman"/>
          <w:i/>
          <w:sz w:val="24"/>
          <w:szCs w:val="24"/>
        </w:rPr>
        <w:t>Gria1</w:t>
      </w:r>
      <w:r w:rsidR="00990669" w:rsidRPr="001D16D3">
        <w:rPr>
          <w:rFonts w:ascii="Times New Roman" w:eastAsia="MS Gothi" w:hAnsi="Times New Roman" w:cs="Times New Roman"/>
          <w:i/>
          <w:sz w:val="24"/>
          <w:szCs w:val="24"/>
          <w:vertAlign w:val="superscript"/>
        </w:rPr>
        <w:t>-/</w:t>
      </w:r>
      <w:r w:rsidR="005606DF" w:rsidRPr="001D16D3">
        <w:rPr>
          <w:rFonts w:ascii="Times New Roman" w:eastAsia="MS Gothi" w:hAnsi="Times New Roman" w:cs="Times New Roman"/>
          <w:i/>
          <w:sz w:val="24"/>
          <w:szCs w:val="24"/>
          <w:vertAlign w:val="superscript"/>
        </w:rPr>
        <w:t>-</w:t>
      </w:r>
      <w:r w:rsidR="005606DF" w:rsidRPr="001D16D3">
        <w:rPr>
          <w:rFonts w:ascii="Times New Roman" w:eastAsia="MS Gothi" w:hAnsi="Times New Roman" w:cs="Times New Roman"/>
          <w:sz w:val="24"/>
          <w:szCs w:val="24"/>
        </w:rPr>
        <w:t xml:space="preserve"> </w:t>
      </w:r>
      <w:r w:rsidR="00044AE5" w:rsidRPr="001D16D3">
        <w:rPr>
          <w:rFonts w:ascii="Times New Roman" w:eastAsia="MS Gothi" w:hAnsi="Times New Roman" w:cs="Times New Roman"/>
          <w:sz w:val="24"/>
          <w:szCs w:val="24"/>
          <w:vertAlign w:val="superscript"/>
        </w:rPr>
        <w:t xml:space="preserve"> </w:t>
      </w:r>
      <w:r w:rsidR="00044AE5" w:rsidRPr="001D16D3">
        <w:rPr>
          <w:rFonts w:ascii="Times New Roman" w:hAnsi="Times New Roman" w:cs="Times New Roman"/>
          <w:sz w:val="24"/>
          <w:szCs w:val="24"/>
        </w:rPr>
        <w:t>m</w:t>
      </w:r>
      <w:r w:rsidR="005606DF" w:rsidRPr="001D16D3">
        <w:rPr>
          <w:rFonts w:ascii="Times New Roman" w:hAnsi="Times New Roman" w:cs="Times New Roman"/>
          <w:sz w:val="24"/>
          <w:szCs w:val="24"/>
        </w:rPr>
        <w:t>ice m</w:t>
      </w:r>
      <w:r w:rsidR="00044AE5" w:rsidRPr="001D16D3">
        <w:rPr>
          <w:rFonts w:ascii="Times New Roman" w:hAnsi="Times New Roman" w:cs="Times New Roman"/>
          <w:sz w:val="24"/>
          <w:szCs w:val="24"/>
        </w:rPr>
        <w:t xml:space="preserve">ean = 9.20 cm / s </w:t>
      </w:r>
      <w:r w:rsidR="00044AE5" w:rsidRPr="001D16D3">
        <w:rPr>
          <w:rFonts w:ascii="Times New Roman" w:eastAsia="MS Gothi" w:hAnsi="Times New Roman" w:cs="Times New Roman"/>
          <w:sz w:val="24"/>
          <w:szCs w:val="24"/>
        </w:rPr>
        <w:t xml:space="preserve">±1.81 S.E.M.; F &lt; 1). There was no effect of sex and no interactions of factors (F values &lt; 1). </w:t>
      </w:r>
    </w:p>
    <w:p w14:paraId="70F036B5" w14:textId="70BF72C5" w:rsidR="00C725D8" w:rsidRPr="001D16D3" w:rsidRDefault="00044AE5" w:rsidP="00204039">
      <w:pPr>
        <w:spacing w:after="120" w:line="480" w:lineRule="auto"/>
        <w:jc w:val="both"/>
        <w:rPr>
          <w:rFonts w:ascii="Times New Roman" w:eastAsia="MS Gothi" w:hAnsi="Times New Roman" w:cs="Times New Roman"/>
          <w:sz w:val="24"/>
          <w:szCs w:val="24"/>
        </w:rPr>
      </w:pPr>
      <w:r w:rsidRPr="001D16D3">
        <w:rPr>
          <w:rFonts w:ascii="Times New Roman" w:eastAsia="MS Gothi" w:hAnsi="Times New Roman" w:cs="Times New Roman"/>
          <w:sz w:val="24"/>
          <w:szCs w:val="24"/>
        </w:rPr>
        <w:t xml:space="preserve">Overall, </w:t>
      </w:r>
      <w:r w:rsidR="007A2E49" w:rsidRPr="001D16D3">
        <w:rPr>
          <w:rFonts w:ascii="Times New Roman" w:hAnsi="Times New Roman" w:cs="Times New Roman"/>
          <w:i/>
          <w:sz w:val="24"/>
          <w:szCs w:val="24"/>
        </w:rPr>
        <w:t>Gria1</w:t>
      </w:r>
      <w:r w:rsidR="007A2E49" w:rsidRPr="001D16D3">
        <w:rPr>
          <w:rFonts w:ascii="Times New Roman" w:hAnsi="Times New Roman" w:cs="Times New Roman"/>
          <w:i/>
          <w:sz w:val="24"/>
          <w:szCs w:val="24"/>
          <w:vertAlign w:val="superscript"/>
        </w:rPr>
        <w:t>-/-</w:t>
      </w:r>
      <w:r w:rsidR="007A2E49" w:rsidRPr="001D16D3">
        <w:rPr>
          <w:rFonts w:ascii="Times New Roman" w:hAnsi="Times New Roman" w:cs="Times New Roman"/>
          <w:i/>
          <w:sz w:val="24"/>
          <w:szCs w:val="24"/>
        </w:rPr>
        <w:t xml:space="preserve"> </w:t>
      </w:r>
      <w:r w:rsidR="007A2E49" w:rsidRPr="001D16D3">
        <w:rPr>
          <w:rFonts w:ascii="Times New Roman" w:hAnsi="Times New Roman" w:cs="Times New Roman"/>
          <w:sz w:val="24"/>
          <w:szCs w:val="24"/>
        </w:rPr>
        <w:t xml:space="preserve">mice </w:t>
      </w:r>
      <w:r w:rsidRPr="001D16D3">
        <w:rPr>
          <w:rFonts w:ascii="Times New Roman" w:hAnsi="Times New Roman" w:cs="Times New Roman"/>
          <w:sz w:val="24"/>
          <w:szCs w:val="24"/>
        </w:rPr>
        <w:t>complete</w:t>
      </w:r>
      <w:r w:rsidR="007A2E49" w:rsidRPr="001D16D3">
        <w:rPr>
          <w:rFonts w:ascii="Times New Roman" w:hAnsi="Times New Roman" w:cs="Times New Roman"/>
          <w:sz w:val="24"/>
          <w:szCs w:val="24"/>
        </w:rPr>
        <w:t>d less</w:t>
      </w:r>
      <w:r w:rsidRPr="001D16D3">
        <w:rPr>
          <w:rFonts w:ascii="Times New Roman" w:hAnsi="Times New Roman" w:cs="Times New Roman"/>
          <w:sz w:val="24"/>
          <w:szCs w:val="24"/>
        </w:rPr>
        <w:t xml:space="preserve"> arm runs </w:t>
      </w:r>
      <w:r w:rsidR="007A2E49" w:rsidRPr="001D16D3">
        <w:rPr>
          <w:rFonts w:ascii="Times New Roman" w:hAnsi="Times New Roman" w:cs="Times New Roman"/>
          <w:sz w:val="24"/>
          <w:szCs w:val="24"/>
        </w:rPr>
        <w:t>than</w:t>
      </w:r>
      <w:r w:rsidRPr="001D16D3">
        <w:rPr>
          <w:rFonts w:ascii="Times New Roman" w:hAnsi="Times New Roman" w:cs="Times New Roman"/>
          <w:sz w:val="24"/>
          <w:szCs w:val="24"/>
        </w:rPr>
        <w:t xml:space="preserve"> WT mice </w:t>
      </w:r>
      <w:r w:rsidR="000A374D" w:rsidRPr="001D16D3">
        <w:rPr>
          <w:rFonts w:ascii="Times New Roman" w:hAnsi="Times New Roman" w:cs="Times New Roman"/>
          <w:sz w:val="24"/>
          <w:szCs w:val="24"/>
        </w:rPr>
        <w:t>during the devaluation/extinction test</w:t>
      </w:r>
      <w:r w:rsidR="007A2E49" w:rsidRPr="001D16D3">
        <w:rPr>
          <w:rFonts w:ascii="Times New Roman" w:hAnsi="Times New Roman" w:cs="Times New Roman"/>
          <w:sz w:val="24"/>
          <w:szCs w:val="24"/>
        </w:rPr>
        <w:t>s</w:t>
      </w:r>
      <w:r w:rsidR="000A374D" w:rsidRPr="001D16D3">
        <w:rPr>
          <w:rFonts w:ascii="Times New Roman" w:hAnsi="Times New Roman" w:cs="Times New Roman"/>
          <w:sz w:val="24"/>
          <w:szCs w:val="24"/>
        </w:rPr>
        <w:t xml:space="preserve"> </w:t>
      </w:r>
      <w:r w:rsidRPr="001D16D3">
        <w:rPr>
          <w:rFonts w:ascii="Times New Roman" w:hAnsi="Times New Roman" w:cs="Times New Roman"/>
          <w:sz w:val="24"/>
          <w:szCs w:val="24"/>
        </w:rPr>
        <w:t>(</w:t>
      </w:r>
      <w:r w:rsidR="007A2E49" w:rsidRPr="001D16D3">
        <w:rPr>
          <w:rFonts w:ascii="Times New Roman" w:hAnsi="Times New Roman" w:cs="Times New Roman"/>
          <w:sz w:val="24"/>
          <w:szCs w:val="24"/>
        </w:rPr>
        <w:t xml:space="preserve">Maximum </w:t>
      </w:r>
      <w:r w:rsidR="005606DF" w:rsidRPr="001D16D3">
        <w:rPr>
          <w:rFonts w:ascii="Times New Roman" w:hAnsi="Times New Roman" w:cs="Times New Roman"/>
          <w:sz w:val="24"/>
          <w:szCs w:val="24"/>
        </w:rPr>
        <w:t xml:space="preserve">of 30 runs (5 sessions, with six arm runs per session); </w:t>
      </w:r>
      <w:r w:rsidRPr="001D16D3">
        <w:rPr>
          <w:rFonts w:ascii="Times New Roman" w:hAnsi="Times New Roman" w:cs="Times New Roman"/>
          <w:sz w:val="24"/>
          <w:szCs w:val="24"/>
        </w:rPr>
        <w:t>WT: median = 30, interquartile range = 29-</w:t>
      </w:r>
      <w:r w:rsidR="00A10C64" w:rsidRPr="001D16D3">
        <w:rPr>
          <w:rFonts w:ascii="Times New Roman" w:hAnsi="Times New Roman" w:cs="Times New Roman"/>
          <w:sz w:val="24"/>
          <w:szCs w:val="24"/>
        </w:rPr>
        <w:t>30</w:t>
      </w:r>
      <w:r w:rsidR="005606DF"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990669" w:rsidRPr="001D16D3">
        <w:rPr>
          <w:rFonts w:ascii="Times New Roman" w:hAnsi="Times New Roman" w:cs="Times New Roman"/>
          <w:i/>
          <w:sz w:val="24"/>
          <w:szCs w:val="24"/>
        </w:rPr>
        <w:t>Gria1</w:t>
      </w:r>
      <w:r w:rsidR="00990669" w:rsidRPr="001D16D3">
        <w:rPr>
          <w:rFonts w:ascii="Times New Roman" w:hAnsi="Times New Roman" w:cs="Times New Roman"/>
          <w:i/>
          <w:sz w:val="24"/>
          <w:szCs w:val="24"/>
          <w:vertAlign w:val="superscript"/>
        </w:rPr>
        <w:t>-/</w:t>
      </w:r>
      <w:r w:rsidR="005606DF" w:rsidRPr="001D16D3">
        <w:rPr>
          <w:rFonts w:ascii="Times New Roman" w:hAnsi="Times New Roman" w:cs="Times New Roman"/>
          <w:i/>
          <w:sz w:val="24"/>
          <w:szCs w:val="24"/>
          <w:vertAlign w:val="superscript"/>
        </w:rPr>
        <w:t>-</w:t>
      </w:r>
      <w:r w:rsidR="005606DF" w:rsidRPr="001D16D3">
        <w:rPr>
          <w:rFonts w:ascii="Times New Roman" w:hAnsi="Times New Roman" w:cs="Times New Roman"/>
          <w:sz w:val="24"/>
          <w:szCs w:val="24"/>
        </w:rPr>
        <w:t xml:space="preserve"> mice</w:t>
      </w:r>
      <w:r w:rsidRPr="001D16D3">
        <w:rPr>
          <w:rFonts w:ascii="Times New Roman" w:hAnsi="Times New Roman" w:cs="Times New Roman"/>
          <w:sz w:val="24"/>
          <w:szCs w:val="24"/>
        </w:rPr>
        <w:t xml:space="preserve">: median = 16.5, interquartile range = 10.75-24.5; U(12,12) = 19, p = 0.001). However, there was no effect of </w:t>
      </w:r>
      <w:r w:rsidR="007A2E49" w:rsidRPr="001D16D3">
        <w:rPr>
          <w:rFonts w:ascii="Times New Roman" w:hAnsi="Times New Roman" w:cs="Times New Roman"/>
          <w:sz w:val="24"/>
          <w:szCs w:val="24"/>
        </w:rPr>
        <w:t>devalued vs. non-devalued arms</w:t>
      </w:r>
      <w:r w:rsidRPr="001D16D3">
        <w:rPr>
          <w:rFonts w:ascii="Times New Roman" w:hAnsi="Times New Roman" w:cs="Times New Roman"/>
          <w:sz w:val="24"/>
          <w:szCs w:val="24"/>
        </w:rPr>
        <w:t xml:space="preserve"> on the number of trials completed for </w:t>
      </w:r>
      <w:r w:rsidR="0071759C" w:rsidRPr="001D16D3">
        <w:rPr>
          <w:rFonts w:ascii="Times New Roman" w:hAnsi="Times New Roman" w:cs="Times New Roman"/>
          <w:sz w:val="24"/>
          <w:szCs w:val="24"/>
        </w:rPr>
        <w:t>either</w:t>
      </w:r>
      <w:r w:rsidR="005606DF" w:rsidRPr="001D16D3">
        <w:rPr>
          <w:rFonts w:ascii="Times New Roman" w:hAnsi="Times New Roman" w:cs="Times New Roman"/>
          <w:sz w:val="24"/>
          <w:szCs w:val="24"/>
        </w:rPr>
        <w:t xml:space="preserve"> group</w:t>
      </w:r>
      <w:r w:rsidRPr="001D16D3">
        <w:rPr>
          <w:rFonts w:ascii="Times New Roman" w:hAnsi="Times New Roman" w:cs="Times New Roman"/>
          <w:sz w:val="24"/>
          <w:szCs w:val="24"/>
        </w:rPr>
        <w:t xml:space="preserve"> (WT: non</w:t>
      </w:r>
      <w:r w:rsidR="007A2E49" w:rsidRPr="001D16D3">
        <w:rPr>
          <w:rFonts w:ascii="Times New Roman" w:hAnsi="Times New Roman" w:cs="Times New Roman"/>
          <w:sz w:val="24"/>
          <w:szCs w:val="24"/>
        </w:rPr>
        <w:t>-</w:t>
      </w:r>
      <w:r w:rsidRPr="001D16D3">
        <w:rPr>
          <w:rFonts w:ascii="Times New Roman" w:hAnsi="Times New Roman" w:cs="Times New Roman"/>
          <w:sz w:val="24"/>
          <w:szCs w:val="24"/>
        </w:rPr>
        <w:t xml:space="preserve">devalued median = </w:t>
      </w:r>
      <w:r w:rsidR="005606DF" w:rsidRPr="001D16D3">
        <w:rPr>
          <w:rFonts w:ascii="Times New Roman" w:hAnsi="Times New Roman" w:cs="Times New Roman"/>
          <w:sz w:val="24"/>
          <w:szCs w:val="24"/>
        </w:rPr>
        <w:t>15, interquartile range = 14-15</w:t>
      </w:r>
      <w:r w:rsidRPr="001D16D3">
        <w:rPr>
          <w:rFonts w:ascii="Times New Roman" w:hAnsi="Times New Roman" w:cs="Times New Roman"/>
          <w:sz w:val="24"/>
          <w:szCs w:val="24"/>
        </w:rPr>
        <w:t xml:space="preserve">; devalued median = 15, interquartile range = 15-15, W(12) = 2.5, p </w:t>
      </w:r>
      <w:r w:rsidR="000D21F9" w:rsidRPr="001D16D3">
        <w:rPr>
          <w:rFonts w:ascii="Times New Roman" w:hAnsi="Times New Roman" w:cs="Times New Roman"/>
          <w:sz w:val="24"/>
          <w:szCs w:val="24"/>
        </w:rPr>
        <w:t xml:space="preserve">= </w:t>
      </w:r>
      <w:r w:rsidR="005606DF" w:rsidRPr="001D16D3">
        <w:rPr>
          <w:rFonts w:ascii="Times New Roman" w:hAnsi="Times New Roman" w:cs="Times New Roman"/>
          <w:sz w:val="24"/>
          <w:szCs w:val="24"/>
        </w:rPr>
        <w:t>0</w:t>
      </w:r>
      <w:r w:rsidR="000D21F9" w:rsidRPr="001D16D3">
        <w:rPr>
          <w:rFonts w:ascii="Times New Roman" w:hAnsi="Times New Roman" w:cs="Times New Roman"/>
          <w:sz w:val="24"/>
          <w:szCs w:val="24"/>
        </w:rPr>
        <w:t>.16</w:t>
      </w:r>
      <w:r w:rsidRPr="001D16D3">
        <w:rPr>
          <w:rFonts w:ascii="Times New Roman" w:hAnsi="Times New Roman" w:cs="Times New Roman"/>
          <w:sz w:val="24"/>
          <w:szCs w:val="24"/>
        </w:rPr>
        <w:t xml:space="preserve">; </w:t>
      </w:r>
      <w:r w:rsidR="007A2E49" w:rsidRPr="001D16D3">
        <w:rPr>
          <w:rFonts w:ascii="Times New Roman" w:hAnsi="Times New Roman" w:cs="Times New Roman"/>
          <w:i/>
          <w:sz w:val="24"/>
          <w:szCs w:val="24"/>
        </w:rPr>
        <w:t>Gria1</w:t>
      </w:r>
      <w:r w:rsidR="007A2E49" w:rsidRPr="001D16D3">
        <w:rPr>
          <w:rFonts w:ascii="Times New Roman" w:hAnsi="Times New Roman" w:cs="Times New Roman"/>
          <w:i/>
          <w:sz w:val="24"/>
          <w:szCs w:val="24"/>
          <w:vertAlign w:val="superscript"/>
        </w:rPr>
        <w:t>-/-</w:t>
      </w:r>
      <w:r w:rsidR="007A2E49" w:rsidRPr="001D16D3">
        <w:rPr>
          <w:rFonts w:ascii="Times New Roman" w:hAnsi="Times New Roman" w:cs="Times New Roman"/>
          <w:i/>
          <w:sz w:val="24"/>
          <w:szCs w:val="24"/>
        </w:rPr>
        <w:t xml:space="preserve"> </w:t>
      </w:r>
      <w:r w:rsidR="007A2E49" w:rsidRPr="001D16D3">
        <w:rPr>
          <w:rFonts w:ascii="Times New Roman" w:hAnsi="Times New Roman" w:cs="Times New Roman"/>
          <w:sz w:val="24"/>
          <w:szCs w:val="24"/>
        </w:rPr>
        <w:t>mice</w:t>
      </w:r>
      <w:r w:rsidRPr="001D16D3">
        <w:rPr>
          <w:rFonts w:ascii="Times New Roman" w:hAnsi="Times New Roman" w:cs="Times New Roman"/>
          <w:sz w:val="24"/>
          <w:szCs w:val="24"/>
        </w:rPr>
        <w:t>: non</w:t>
      </w:r>
      <w:r w:rsidR="005C006D" w:rsidRPr="001D16D3">
        <w:rPr>
          <w:rFonts w:ascii="Times New Roman" w:hAnsi="Times New Roman" w:cs="Times New Roman"/>
          <w:sz w:val="24"/>
          <w:szCs w:val="24"/>
        </w:rPr>
        <w:t>-</w:t>
      </w:r>
      <w:r w:rsidRPr="001D16D3">
        <w:rPr>
          <w:rFonts w:ascii="Times New Roman" w:hAnsi="Times New Roman" w:cs="Times New Roman"/>
          <w:sz w:val="24"/>
          <w:szCs w:val="24"/>
        </w:rPr>
        <w:t>devalued median = 7.5</w:t>
      </w:r>
      <w:r w:rsidR="005606DF" w:rsidRPr="001D16D3">
        <w:rPr>
          <w:rFonts w:ascii="Times New Roman" w:hAnsi="Times New Roman" w:cs="Times New Roman"/>
          <w:sz w:val="24"/>
          <w:szCs w:val="24"/>
        </w:rPr>
        <w:t>, interquartile range = 6-12.25</w:t>
      </w:r>
      <w:r w:rsidRPr="001D16D3">
        <w:rPr>
          <w:rFonts w:ascii="Times New Roman" w:hAnsi="Times New Roman" w:cs="Times New Roman"/>
          <w:sz w:val="24"/>
          <w:szCs w:val="24"/>
        </w:rPr>
        <w:t>; devalued median = 9, interquartile ra</w:t>
      </w:r>
      <w:r w:rsidR="005606DF" w:rsidRPr="001D16D3">
        <w:rPr>
          <w:rFonts w:ascii="Times New Roman" w:hAnsi="Times New Roman" w:cs="Times New Roman"/>
          <w:sz w:val="24"/>
          <w:szCs w:val="24"/>
        </w:rPr>
        <w:t xml:space="preserve">nge = 5-11.75, W(12) = 20.5, </w:t>
      </w:r>
      <w:ins w:id="52" w:author="Microsoft Office User" w:date="2017-05-29T21:09:00Z">
        <w:r w:rsidR="00402DA3">
          <w:rPr>
            <w:rFonts w:ascii="Times New Roman" w:hAnsi="Times New Roman" w:cs="Times New Roman"/>
            <w:sz w:val="24"/>
            <w:szCs w:val="24"/>
          </w:rPr>
          <w:t xml:space="preserve">p </w:t>
        </w:r>
      </w:ins>
      <w:ins w:id="53" w:author="Microsoft Office User" w:date="2017-06-07T15:20:00Z">
        <w:r w:rsidR="00E835E1">
          <w:rPr>
            <w:rFonts w:ascii="Times New Roman" w:hAnsi="Times New Roman" w:cs="Times New Roman"/>
            <w:sz w:val="24"/>
            <w:szCs w:val="24"/>
          </w:rPr>
          <w:t>=0.81</w:t>
        </w:r>
      </w:ins>
      <w:commentRangeStart w:id="54"/>
      <w:del w:id="55" w:author="Microsoft Office User" w:date="2017-05-29T21:09:00Z">
        <w:r w:rsidR="005606DF" w:rsidRPr="001D16D3" w:rsidDel="00402DA3">
          <w:rPr>
            <w:rFonts w:ascii="Times New Roman" w:hAnsi="Times New Roman" w:cs="Times New Roman"/>
            <w:sz w:val="24"/>
            <w:szCs w:val="24"/>
          </w:rPr>
          <w:delText xml:space="preserve">p </w:delText>
        </w:r>
        <w:r w:rsidR="000D21F9" w:rsidRPr="001D16D3" w:rsidDel="00402DA3">
          <w:rPr>
            <w:rFonts w:ascii="Times New Roman" w:hAnsi="Times New Roman" w:cs="Times New Roman"/>
            <w:sz w:val="24"/>
            <w:szCs w:val="24"/>
          </w:rPr>
          <w:delText xml:space="preserve">= </w:delText>
        </w:r>
        <w:r w:rsidRPr="001D16D3" w:rsidDel="00402DA3">
          <w:rPr>
            <w:rFonts w:ascii="Times New Roman" w:hAnsi="Times New Roman" w:cs="Times New Roman"/>
            <w:sz w:val="24"/>
            <w:szCs w:val="24"/>
          </w:rPr>
          <w:delText>0.</w:delText>
        </w:r>
        <w:r w:rsidR="000D21F9" w:rsidRPr="001D16D3" w:rsidDel="00402DA3">
          <w:rPr>
            <w:rFonts w:ascii="Times New Roman" w:hAnsi="Times New Roman" w:cs="Times New Roman"/>
            <w:sz w:val="24"/>
            <w:szCs w:val="24"/>
          </w:rPr>
          <w:delText>81</w:delText>
        </w:r>
        <w:commentRangeEnd w:id="54"/>
        <w:r w:rsidR="005606DF" w:rsidRPr="001D16D3" w:rsidDel="00402DA3">
          <w:rPr>
            <w:rStyle w:val="CommentReference"/>
          </w:rPr>
          <w:commentReference w:id="54"/>
        </w:r>
        <w:r w:rsidRPr="001D16D3" w:rsidDel="00402DA3">
          <w:rPr>
            <w:rFonts w:ascii="Times New Roman" w:hAnsi="Times New Roman" w:cs="Times New Roman"/>
            <w:sz w:val="24"/>
            <w:szCs w:val="24"/>
          </w:rPr>
          <w:delText>)</w:delText>
        </w:r>
      </w:del>
      <w:r w:rsidRPr="001D16D3">
        <w:rPr>
          <w:rFonts w:ascii="Times New Roman" w:hAnsi="Times New Roman" w:cs="Times New Roman"/>
          <w:sz w:val="24"/>
          <w:szCs w:val="24"/>
        </w:rPr>
        <w:t xml:space="preserve">. </w:t>
      </w:r>
    </w:p>
    <w:p w14:paraId="3C7D04D1" w14:textId="0AA2947F" w:rsidR="00D413CA" w:rsidRPr="001D16D3" w:rsidRDefault="00D413CA" w:rsidP="00204039">
      <w:pPr>
        <w:spacing w:after="120" w:line="480" w:lineRule="auto"/>
        <w:jc w:val="both"/>
        <w:rPr>
          <w:rFonts w:ascii="Times New Roman" w:hAnsi="Times New Roman" w:cs="Times New Roman"/>
          <w:b/>
          <w:sz w:val="24"/>
          <w:szCs w:val="24"/>
        </w:rPr>
      </w:pPr>
      <w:r w:rsidRPr="001D16D3">
        <w:rPr>
          <w:rFonts w:ascii="Times New Roman" w:hAnsi="Times New Roman" w:cs="Times New Roman"/>
          <w:b/>
          <w:sz w:val="24"/>
          <w:szCs w:val="24"/>
        </w:rPr>
        <w:lastRenderedPageBreak/>
        <w:t xml:space="preserve">Experiment 2: </w:t>
      </w:r>
      <w:r w:rsidR="006D1FFB" w:rsidRPr="001D16D3">
        <w:rPr>
          <w:rFonts w:ascii="Times New Roman" w:hAnsi="Times New Roman" w:cs="Times New Roman"/>
          <w:b/>
          <w:i/>
          <w:sz w:val="24"/>
          <w:szCs w:val="24"/>
        </w:rPr>
        <w:t>Gria1</w:t>
      </w:r>
      <w:r w:rsidR="006D1FFB" w:rsidRPr="001D16D3">
        <w:rPr>
          <w:rFonts w:ascii="Times New Roman" w:hAnsi="Times New Roman" w:cs="Times New Roman"/>
          <w:b/>
          <w:i/>
          <w:sz w:val="24"/>
          <w:szCs w:val="24"/>
          <w:vertAlign w:val="superscript"/>
        </w:rPr>
        <w:t>-/-</w:t>
      </w:r>
      <w:r w:rsidR="006D1FFB" w:rsidRPr="001D16D3">
        <w:rPr>
          <w:rFonts w:ascii="Times New Roman" w:hAnsi="Times New Roman" w:cs="Times New Roman"/>
          <w:b/>
          <w:i/>
          <w:sz w:val="24"/>
          <w:szCs w:val="24"/>
        </w:rPr>
        <w:t xml:space="preserve"> </w:t>
      </w:r>
      <w:r w:rsidR="006D1FFB" w:rsidRPr="001D16D3">
        <w:rPr>
          <w:rFonts w:ascii="Times New Roman" w:hAnsi="Times New Roman" w:cs="Times New Roman"/>
          <w:b/>
          <w:sz w:val="24"/>
          <w:szCs w:val="24"/>
        </w:rPr>
        <w:t xml:space="preserve">mice </w:t>
      </w:r>
      <w:r w:rsidRPr="001D16D3">
        <w:rPr>
          <w:rFonts w:ascii="Times New Roman" w:hAnsi="Times New Roman" w:cs="Times New Roman"/>
          <w:b/>
          <w:sz w:val="24"/>
          <w:szCs w:val="24"/>
        </w:rPr>
        <w:t>are sensitive to devaluation of a reinforcing outcome during an operant choice test</w:t>
      </w:r>
    </w:p>
    <w:p w14:paraId="3C06AACA" w14:textId="27286AC4" w:rsidR="005C006D" w:rsidRPr="001D16D3" w:rsidRDefault="005C006D"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Radial maze performance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was insensitive to devaluation, demonstrating that their behaviour was habitual and reliant on stimulus-response associations, consistent with previous studies </w:t>
      </w:r>
      <w:r w:rsidR="00F257E1" w:rsidRPr="001D16D3">
        <w:rPr>
          <w:rFonts w:ascii="Times New Roman" w:hAnsi="Times New Roman" w:cs="Times New Roman"/>
          <w:sz w:val="24"/>
          <w:szCs w:val="24"/>
        </w:rPr>
        <w:t xml:space="preserve">in </w:t>
      </w:r>
      <w:r w:rsidR="00D34F3E" w:rsidRPr="001D16D3">
        <w:rPr>
          <w:rFonts w:ascii="Times New Roman" w:hAnsi="Times New Roman" w:cs="Times New Roman"/>
          <w:sz w:val="24"/>
          <w:szCs w:val="24"/>
        </w:rPr>
        <w:t>this mouse line</w:t>
      </w:r>
      <w:r w:rsidR="00F257E1" w:rsidRPr="001D16D3">
        <w:rPr>
          <w:rFonts w:ascii="Times New Roman" w:hAnsi="Times New Roman" w:cs="Times New Roman"/>
          <w:sz w:val="24"/>
          <w:szCs w:val="24"/>
        </w:rPr>
        <w:t xml:space="preserve"> </w:t>
      </w:r>
      <w:r w:rsidRPr="00E7548D">
        <w:rPr>
          <w:rFonts w:ascii="Times New Roman" w:hAnsi="Times New Roman" w:cs="Times New Roman"/>
          <w:sz w:val="24"/>
          <w:szCs w:val="24"/>
        </w:rPr>
        <w:t>(Johnson et al., 2005; 2007</w:t>
      </w:r>
      <w:r w:rsidR="006E3F5F" w:rsidRPr="00E7548D">
        <w:rPr>
          <w:rFonts w:ascii="Times New Roman" w:hAnsi="Times New Roman" w:cs="Times New Roman"/>
          <w:sz w:val="24"/>
          <w:szCs w:val="24"/>
        </w:rPr>
        <w:t xml:space="preserve"> </w:t>
      </w:r>
      <w:r w:rsidR="00F828B3" w:rsidRPr="00E7548D">
        <w:rPr>
          <w:rFonts w:ascii="Times New Roman" w:hAnsi="Times New Roman" w:cs="Times New Roman"/>
          <w:sz w:val="24"/>
          <w:szCs w:val="24"/>
        </w:rPr>
        <w:t>and see also</w:t>
      </w:r>
      <w:r w:rsidR="006E3F5F" w:rsidRPr="00E7548D">
        <w:rPr>
          <w:rFonts w:ascii="Times New Roman" w:hAnsi="Times New Roman" w:cs="Times New Roman"/>
          <w:sz w:val="24"/>
          <w:szCs w:val="24"/>
        </w:rPr>
        <w:t xml:space="preserve"> Mead &amp; Stephens 2003</w:t>
      </w:r>
      <w:r w:rsidRPr="001D16D3">
        <w:rPr>
          <w:rFonts w:ascii="Times New Roman" w:hAnsi="Times New Roman" w:cs="Times New Roman"/>
          <w:sz w:val="24"/>
          <w:szCs w:val="24"/>
        </w:rPr>
        <w:t xml:space="preserve">). </w:t>
      </w:r>
      <w:r w:rsidR="00F257E1" w:rsidRPr="001D16D3">
        <w:rPr>
          <w:rFonts w:ascii="Times New Roman" w:hAnsi="Times New Roman" w:cs="Times New Roman"/>
          <w:sz w:val="24"/>
          <w:szCs w:val="24"/>
        </w:rPr>
        <w:t xml:space="preserve">It was suggested previously that this could reflect an important </w:t>
      </w:r>
      <w:r w:rsidR="006D1FFB" w:rsidRPr="001D16D3">
        <w:rPr>
          <w:rFonts w:ascii="Times New Roman" w:hAnsi="Times New Roman" w:cs="Times New Roman"/>
          <w:sz w:val="24"/>
          <w:szCs w:val="24"/>
        </w:rPr>
        <w:t xml:space="preserve">fundamental </w:t>
      </w:r>
      <w:r w:rsidR="00F257E1" w:rsidRPr="001D16D3">
        <w:rPr>
          <w:rFonts w:ascii="Times New Roman" w:hAnsi="Times New Roman" w:cs="Times New Roman"/>
          <w:sz w:val="24"/>
          <w:szCs w:val="24"/>
        </w:rPr>
        <w:t>role for GluA1 in the formation or accessing of a representation of the sensory-specific incentive motivational properties of an appetitive reward</w:t>
      </w:r>
      <w:r w:rsidR="00E8117F" w:rsidRPr="001D16D3">
        <w:rPr>
          <w:rFonts w:ascii="Times New Roman" w:hAnsi="Times New Roman" w:cs="Times New Roman"/>
          <w:sz w:val="24"/>
          <w:szCs w:val="24"/>
        </w:rPr>
        <w:t xml:space="preserve"> (</w:t>
      </w:r>
      <w:r w:rsidR="00E8117F" w:rsidRPr="00FD0E89">
        <w:rPr>
          <w:rFonts w:ascii="Times New Roman" w:hAnsi="Times New Roman" w:cs="Times New Roman"/>
          <w:sz w:val="24"/>
          <w:szCs w:val="24"/>
        </w:rPr>
        <w:t>Johnson et al., 2005; 2007</w:t>
      </w:r>
      <w:r w:rsidR="00E8117F" w:rsidRPr="001D16D3">
        <w:rPr>
          <w:rFonts w:ascii="Times New Roman" w:hAnsi="Times New Roman" w:cs="Times New Roman"/>
          <w:sz w:val="24"/>
          <w:szCs w:val="24"/>
        </w:rPr>
        <w:t>)</w:t>
      </w:r>
      <w:r w:rsidR="00F257E1" w:rsidRPr="001D16D3">
        <w:rPr>
          <w:rFonts w:ascii="Times New Roman" w:hAnsi="Times New Roman" w:cs="Times New Roman"/>
          <w:sz w:val="24"/>
          <w:szCs w:val="24"/>
        </w:rPr>
        <w:t xml:space="preserve">. </w:t>
      </w:r>
      <w:r w:rsidR="006D1FFB" w:rsidRPr="001D16D3">
        <w:rPr>
          <w:rFonts w:ascii="Times New Roman" w:hAnsi="Times New Roman" w:cs="Times New Roman"/>
          <w:sz w:val="24"/>
          <w:szCs w:val="24"/>
        </w:rPr>
        <w:t xml:space="preserve">Alternatively, it could be argued that </w:t>
      </w:r>
      <w:r w:rsidR="006D1FFB" w:rsidRPr="001D16D3">
        <w:rPr>
          <w:rFonts w:ascii="Times New Roman" w:hAnsi="Times New Roman" w:cs="Times New Roman"/>
          <w:i/>
          <w:sz w:val="24"/>
          <w:szCs w:val="24"/>
        </w:rPr>
        <w:t>Gria1</w:t>
      </w:r>
      <w:r w:rsidR="006D1FFB" w:rsidRPr="001D16D3">
        <w:rPr>
          <w:rFonts w:ascii="Times New Roman" w:hAnsi="Times New Roman" w:cs="Times New Roman"/>
          <w:i/>
          <w:sz w:val="24"/>
          <w:szCs w:val="24"/>
          <w:vertAlign w:val="superscript"/>
        </w:rPr>
        <w:t>-/-</w:t>
      </w:r>
      <w:r w:rsidR="006D1FFB" w:rsidRPr="001D16D3">
        <w:rPr>
          <w:rFonts w:ascii="Times New Roman" w:hAnsi="Times New Roman" w:cs="Times New Roman"/>
          <w:sz w:val="24"/>
          <w:szCs w:val="24"/>
        </w:rPr>
        <w:t xml:space="preserve"> mice </w:t>
      </w:r>
      <w:r w:rsidR="00AA2CC4" w:rsidRPr="001D16D3">
        <w:rPr>
          <w:rFonts w:ascii="Times New Roman" w:hAnsi="Times New Roman" w:cs="Times New Roman"/>
          <w:sz w:val="24"/>
          <w:szCs w:val="24"/>
        </w:rPr>
        <w:t>acquired</w:t>
      </w:r>
      <w:r w:rsidR="006D1FFB" w:rsidRPr="001D16D3">
        <w:rPr>
          <w:rFonts w:ascii="Times New Roman" w:hAnsi="Times New Roman" w:cs="Times New Roman"/>
          <w:sz w:val="24"/>
          <w:szCs w:val="24"/>
        </w:rPr>
        <w:t xml:space="preserve"> the radial maze task faster (e.g. Schmitt et al., 2003), and had become habitual at the time of devaluation testing, whereas the WT mice were still goal-directed in their behaviour. </w:t>
      </w:r>
      <w:r w:rsidR="00F257E1" w:rsidRPr="001D16D3">
        <w:rPr>
          <w:rFonts w:ascii="Times New Roman" w:hAnsi="Times New Roman" w:cs="Times New Roman"/>
          <w:sz w:val="24"/>
          <w:szCs w:val="24"/>
        </w:rPr>
        <w:t xml:space="preserve">We </w:t>
      </w:r>
      <w:r w:rsidR="00D34F3E" w:rsidRPr="001D16D3">
        <w:rPr>
          <w:rFonts w:ascii="Times New Roman" w:hAnsi="Times New Roman" w:cs="Times New Roman"/>
          <w:sz w:val="24"/>
          <w:szCs w:val="24"/>
        </w:rPr>
        <w:t>therefore</w:t>
      </w:r>
      <w:r w:rsidR="00F257E1" w:rsidRPr="001D16D3">
        <w:rPr>
          <w:rFonts w:ascii="Times New Roman" w:hAnsi="Times New Roman" w:cs="Times New Roman"/>
          <w:sz w:val="24"/>
          <w:szCs w:val="24"/>
        </w:rPr>
        <w:t xml:space="preserve"> investigated whether </w:t>
      </w:r>
      <w:r w:rsidR="00F257E1" w:rsidRPr="001D16D3">
        <w:rPr>
          <w:rFonts w:ascii="Times New Roman" w:hAnsi="Times New Roman" w:cs="Times New Roman"/>
          <w:i/>
          <w:sz w:val="24"/>
          <w:szCs w:val="24"/>
        </w:rPr>
        <w:t>Gria1</w:t>
      </w:r>
      <w:r w:rsidR="00F257E1" w:rsidRPr="001D16D3">
        <w:rPr>
          <w:rFonts w:ascii="Times New Roman" w:hAnsi="Times New Roman" w:cs="Times New Roman"/>
          <w:i/>
          <w:sz w:val="24"/>
          <w:szCs w:val="24"/>
          <w:vertAlign w:val="superscript"/>
        </w:rPr>
        <w:t>-/-</w:t>
      </w:r>
      <w:r w:rsidR="00F257E1" w:rsidRPr="001D16D3">
        <w:rPr>
          <w:rFonts w:ascii="Times New Roman" w:hAnsi="Times New Roman" w:cs="Times New Roman"/>
          <w:sz w:val="24"/>
          <w:szCs w:val="24"/>
        </w:rPr>
        <w:t xml:space="preserve"> mice </w:t>
      </w:r>
      <w:r w:rsidR="00D34F3E" w:rsidRPr="001D16D3">
        <w:rPr>
          <w:rFonts w:ascii="Times New Roman" w:hAnsi="Times New Roman" w:cs="Times New Roman"/>
          <w:sz w:val="24"/>
          <w:szCs w:val="24"/>
        </w:rPr>
        <w:t>are</w:t>
      </w:r>
      <w:r w:rsidR="00F257E1" w:rsidRPr="001D16D3">
        <w:rPr>
          <w:rFonts w:ascii="Times New Roman" w:hAnsi="Times New Roman" w:cs="Times New Roman"/>
          <w:sz w:val="24"/>
          <w:szCs w:val="24"/>
        </w:rPr>
        <w:t xml:space="preserve"> ever able to access a sensory specific representation of the reward and behave in a goal-directed manner, by using a two lever, operant choice procedure (</w:t>
      </w:r>
      <w:r w:rsidR="00F257E1" w:rsidRPr="00FD0E89">
        <w:rPr>
          <w:rFonts w:ascii="Times New Roman" w:hAnsi="Times New Roman" w:cs="Times New Roman"/>
          <w:sz w:val="24"/>
          <w:szCs w:val="24"/>
        </w:rPr>
        <w:t xml:space="preserve">Dickinson, 1985; Rescorla and </w:t>
      </w:r>
      <w:proofErr w:type="spellStart"/>
      <w:r w:rsidR="00F257E1" w:rsidRPr="00FD0E89">
        <w:rPr>
          <w:rFonts w:ascii="Times New Roman" w:hAnsi="Times New Roman" w:cs="Times New Roman"/>
          <w:sz w:val="24"/>
          <w:szCs w:val="24"/>
        </w:rPr>
        <w:t>Colwill</w:t>
      </w:r>
      <w:proofErr w:type="spellEnd"/>
      <w:r w:rsidR="00F257E1" w:rsidRPr="00FD0E89">
        <w:rPr>
          <w:rFonts w:ascii="Times New Roman" w:hAnsi="Times New Roman" w:cs="Times New Roman"/>
          <w:sz w:val="24"/>
          <w:szCs w:val="24"/>
        </w:rPr>
        <w:t xml:space="preserve">, 1985; </w:t>
      </w:r>
      <w:proofErr w:type="spellStart"/>
      <w:r w:rsidR="00F257E1" w:rsidRPr="00FD0E89">
        <w:rPr>
          <w:rFonts w:ascii="Times New Roman" w:hAnsi="Times New Roman" w:cs="Times New Roman"/>
          <w:sz w:val="24"/>
          <w:szCs w:val="24"/>
        </w:rPr>
        <w:t>Kosaki</w:t>
      </w:r>
      <w:proofErr w:type="spellEnd"/>
      <w:r w:rsidR="00F257E1" w:rsidRPr="00FD0E89">
        <w:rPr>
          <w:rFonts w:ascii="Times New Roman" w:hAnsi="Times New Roman" w:cs="Times New Roman"/>
          <w:sz w:val="24"/>
          <w:szCs w:val="24"/>
        </w:rPr>
        <w:t xml:space="preserve"> and Dickinson, 2010</w:t>
      </w:r>
      <w:r w:rsidR="00F257E1" w:rsidRPr="001D16D3">
        <w:rPr>
          <w:rFonts w:ascii="Times New Roman" w:hAnsi="Times New Roman" w:cs="Times New Roman"/>
          <w:sz w:val="24"/>
          <w:szCs w:val="24"/>
        </w:rPr>
        <w:t>).</w:t>
      </w:r>
    </w:p>
    <w:p w14:paraId="13E467CF" w14:textId="78FCE423" w:rsidR="00203075" w:rsidRPr="00FD0E89" w:rsidRDefault="00D413CA" w:rsidP="00204039">
      <w:pPr>
        <w:spacing w:after="120" w:line="480" w:lineRule="auto"/>
        <w:jc w:val="both"/>
        <w:rPr>
          <w:ins w:id="56" w:author="Microsoft Office User" w:date="2017-05-29T21:11:00Z"/>
          <w:rFonts w:ascii="Times New Roman" w:hAnsi="Times New Roman" w:cs="Times New Roman"/>
          <w:sz w:val="24"/>
          <w:szCs w:val="24"/>
          <w:highlight w:val="yellow"/>
          <w:rPrChange w:id="57" w:author="Microsoft Office User" w:date="2017-05-29T21:35:00Z">
            <w:rPr>
              <w:ins w:id="58" w:author="Microsoft Office User" w:date="2017-05-29T21:11:00Z"/>
              <w:rFonts w:ascii="Times New Roman" w:hAnsi="Times New Roman" w:cs="Times New Roman"/>
              <w:sz w:val="24"/>
              <w:szCs w:val="24"/>
            </w:rPr>
          </w:rPrChange>
        </w:rPr>
      </w:pPr>
      <w:r w:rsidRPr="00FD0E89">
        <w:rPr>
          <w:rFonts w:ascii="Times New Roman" w:hAnsi="Times New Roman" w:cs="Times New Roman"/>
          <w:i/>
          <w:sz w:val="24"/>
          <w:szCs w:val="24"/>
          <w:highlight w:val="yellow"/>
          <w:rPrChange w:id="59" w:author="Microsoft Office User" w:date="2017-05-29T21:35:00Z">
            <w:rPr>
              <w:rFonts w:ascii="Times New Roman" w:hAnsi="Times New Roman" w:cs="Times New Roman"/>
              <w:i/>
              <w:sz w:val="24"/>
              <w:szCs w:val="24"/>
            </w:rPr>
          </w:rPrChange>
        </w:rPr>
        <w:t>Acquisition</w:t>
      </w:r>
      <w:r w:rsidRPr="00FD0E89">
        <w:rPr>
          <w:rFonts w:ascii="Times New Roman" w:hAnsi="Times New Roman" w:cs="Times New Roman"/>
          <w:sz w:val="24"/>
          <w:szCs w:val="24"/>
          <w:highlight w:val="yellow"/>
          <w:rPrChange w:id="60" w:author="Microsoft Office User" w:date="2017-05-29T21:35:00Z">
            <w:rPr>
              <w:rFonts w:ascii="Times New Roman" w:hAnsi="Times New Roman" w:cs="Times New Roman"/>
              <w:sz w:val="24"/>
              <w:szCs w:val="24"/>
            </w:rPr>
          </w:rPrChange>
        </w:rPr>
        <w:t xml:space="preserve">: Analysis of rates of lever pressing during the last day of RI60 training revealed no differences in responding between </w:t>
      </w:r>
      <w:r w:rsidR="006504AF" w:rsidRPr="00FD0E89">
        <w:rPr>
          <w:rFonts w:ascii="Times New Roman" w:hAnsi="Times New Roman" w:cs="Times New Roman"/>
          <w:sz w:val="24"/>
          <w:szCs w:val="24"/>
          <w:highlight w:val="yellow"/>
          <w:rPrChange w:id="61" w:author="Microsoft Office User" w:date="2017-05-29T21:35:00Z">
            <w:rPr>
              <w:rFonts w:ascii="Times New Roman" w:hAnsi="Times New Roman" w:cs="Times New Roman"/>
              <w:sz w:val="24"/>
              <w:szCs w:val="24"/>
            </w:rPr>
          </w:rPrChange>
        </w:rPr>
        <w:t xml:space="preserve">the two </w:t>
      </w:r>
      <w:r w:rsidRPr="00FD0E89">
        <w:rPr>
          <w:rFonts w:ascii="Times New Roman" w:hAnsi="Times New Roman" w:cs="Times New Roman"/>
          <w:sz w:val="24"/>
          <w:szCs w:val="24"/>
          <w:highlight w:val="yellow"/>
          <w:rPrChange w:id="62" w:author="Microsoft Office User" w:date="2017-05-29T21:35:00Z">
            <w:rPr>
              <w:rFonts w:ascii="Times New Roman" w:hAnsi="Times New Roman" w:cs="Times New Roman"/>
              <w:sz w:val="24"/>
              <w:szCs w:val="24"/>
            </w:rPr>
          </w:rPrChange>
        </w:rPr>
        <w:t xml:space="preserve">cohorts </w:t>
      </w:r>
      <w:r w:rsidR="006504AF" w:rsidRPr="00FD0E89">
        <w:rPr>
          <w:rFonts w:ascii="Times New Roman" w:hAnsi="Times New Roman" w:cs="Times New Roman"/>
          <w:sz w:val="24"/>
          <w:szCs w:val="24"/>
          <w:highlight w:val="yellow"/>
          <w:rPrChange w:id="63" w:author="Microsoft Office User" w:date="2017-05-29T21:35:00Z">
            <w:rPr>
              <w:rFonts w:ascii="Times New Roman" w:hAnsi="Times New Roman" w:cs="Times New Roman"/>
              <w:sz w:val="24"/>
              <w:szCs w:val="24"/>
            </w:rPr>
          </w:rPrChange>
        </w:rPr>
        <w:t xml:space="preserve">of mice that were run separately </w:t>
      </w:r>
      <w:commentRangeStart w:id="64"/>
      <w:r w:rsidRPr="00FD0E89">
        <w:rPr>
          <w:rFonts w:ascii="Times New Roman" w:hAnsi="Times New Roman" w:cs="Times New Roman"/>
          <w:sz w:val="24"/>
          <w:szCs w:val="24"/>
          <w:highlight w:val="yellow"/>
          <w:rPrChange w:id="65" w:author="Microsoft Office User" w:date="2017-05-29T21:35:00Z">
            <w:rPr>
              <w:rFonts w:ascii="Times New Roman" w:hAnsi="Times New Roman" w:cs="Times New Roman"/>
              <w:sz w:val="24"/>
              <w:szCs w:val="24"/>
            </w:rPr>
          </w:rPrChange>
        </w:rPr>
        <w:t>(Lever x Cohort = F(1,23)=4.1 p&gt;.05 N.S.</w:t>
      </w:r>
      <w:ins w:id="66" w:author="Microsoft Office User" w:date="2017-05-29T21:11:00Z">
        <w:r w:rsidR="004133D4" w:rsidRPr="00FD0E89">
          <w:rPr>
            <w:rFonts w:ascii="Times New Roman" w:hAnsi="Times New Roman" w:cs="Times New Roman"/>
            <w:sz w:val="24"/>
            <w:szCs w:val="24"/>
            <w:highlight w:val="yellow"/>
            <w:rPrChange w:id="67" w:author="Microsoft Office User" w:date="2017-05-29T21:35:00Z">
              <w:rPr>
                <w:rFonts w:ascii="Times New Roman" w:hAnsi="Times New Roman" w:cs="Times New Roman"/>
                <w:sz w:val="24"/>
                <w:szCs w:val="24"/>
              </w:rPr>
            </w:rPrChange>
          </w:rPr>
          <w:t xml:space="preserve">) </w:t>
        </w:r>
      </w:ins>
      <w:moveToRangeStart w:id="68" w:author="Microsoft Office User" w:date="2017-05-29T21:12:00Z" w:name="move483855652"/>
      <w:moveTo w:id="69" w:author="Microsoft Office User" w:date="2017-05-29T21:12:00Z">
        <w:del w:id="70" w:author="Microsoft Office User" w:date="2017-05-29T21:13:00Z">
          <w:r w:rsidR="004133D4" w:rsidRPr="00FD0E89" w:rsidDel="004133D4">
            <w:rPr>
              <w:rFonts w:ascii="Times New Roman" w:hAnsi="Times New Roman" w:cs="Times New Roman"/>
              <w:sz w:val="24"/>
              <w:szCs w:val="24"/>
              <w:highlight w:val="yellow"/>
              <w:rPrChange w:id="71" w:author="Microsoft Office User" w:date="2017-05-29T21:35:00Z">
                <w:rPr>
                  <w:rFonts w:ascii="Times New Roman" w:hAnsi="Times New Roman" w:cs="Times New Roman"/>
                  <w:sz w:val="24"/>
                  <w:szCs w:val="24"/>
                </w:rPr>
              </w:rPrChange>
            </w:rPr>
            <w:delText>Notably, no differences in responding were observed between genotypes</w:delText>
          </w:r>
        </w:del>
      </w:moveTo>
      <w:ins w:id="72" w:author="Microsoft Office User" w:date="2017-05-29T21:12:00Z">
        <w:r w:rsidR="004133D4" w:rsidRPr="00FD0E89">
          <w:rPr>
            <w:rFonts w:ascii="Times New Roman" w:hAnsi="Times New Roman" w:cs="Times New Roman"/>
            <w:sz w:val="24"/>
            <w:szCs w:val="24"/>
            <w:highlight w:val="yellow"/>
            <w:rPrChange w:id="73" w:author="Microsoft Office User" w:date="2017-05-29T21:35:00Z">
              <w:rPr>
                <w:rFonts w:ascii="Times New Roman" w:hAnsi="Times New Roman" w:cs="Times New Roman"/>
                <w:sz w:val="24"/>
                <w:szCs w:val="24"/>
              </w:rPr>
            </w:rPrChange>
          </w:rPr>
          <w:t>The two cohorts were therefore analysed together for the subsequent devaluation tests.</w:t>
        </w:r>
      </w:ins>
      <w:ins w:id="74" w:author="Microsoft Office User" w:date="2017-05-29T21:35:00Z">
        <w:r w:rsidR="00FD0E89" w:rsidRPr="00FD0E89">
          <w:rPr>
            <w:rFonts w:ascii="Times New Roman" w:hAnsi="Times New Roman" w:cs="Times New Roman"/>
            <w:sz w:val="24"/>
            <w:szCs w:val="24"/>
            <w:highlight w:val="yellow"/>
            <w:rPrChange w:id="75" w:author="Microsoft Office User" w:date="2017-05-29T21:35:00Z">
              <w:rPr>
                <w:rFonts w:ascii="Times New Roman" w:hAnsi="Times New Roman" w:cs="Times New Roman"/>
                <w:sz w:val="24"/>
                <w:szCs w:val="24"/>
              </w:rPr>
            </w:rPrChange>
          </w:rPr>
          <w:t xml:space="preserve"> </w:t>
        </w:r>
      </w:ins>
      <w:ins w:id="76" w:author="Microsoft Office User" w:date="2017-06-06T13:00:00Z">
        <w:r w:rsidR="00075D4D">
          <w:rPr>
            <w:rFonts w:ascii="Times New Roman" w:hAnsi="Times New Roman" w:cs="Times New Roman"/>
            <w:sz w:val="24"/>
            <w:szCs w:val="24"/>
            <w:highlight w:val="yellow"/>
          </w:rPr>
          <w:t xml:space="preserve">Both </w:t>
        </w:r>
        <w:r w:rsidR="00075D4D" w:rsidRPr="00B01CF6">
          <w:rPr>
            <w:rFonts w:ascii="Times New Roman" w:hAnsi="Times New Roman" w:cs="Times New Roman"/>
            <w:i/>
            <w:sz w:val="24"/>
            <w:szCs w:val="24"/>
            <w:highlight w:val="yellow"/>
          </w:rPr>
          <w:t>Gria1</w:t>
        </w:r>
        <w:r w:rsidR="00075D4D" w:rsidRPr="00B01CF6">
          <w:rPr>
            <w:rFonts w:ascii="Times New Roman" w:hAnsi="Times New Roman" w:cs="Times New Roman"/>
            <w:i/>
            <w:sz w:val="24"/>
            <w:szCs w:val="24"/>
            <w:highlight w:val="yellow"/>
            <w:vertAlign w:val="superscript"/>
          </w:rPr>
          <w:t>-/-</w:t>
        </w:r>
        <w:r w:rsidR="00075D4D" w:rsidRPr="00B01CF6">
          <w:rPr>
            <w:rFonts w:ascii="Times New Roman" w:hAnsi="Times New Roman" w:cs="Times New Roman"/>
            <w:sz w:val="24"/>
            <w:szCs w:val="24"/>
            <w:highlight w:val="yellow"/>
          </w:rPr>
          <w:t xml:space="preserve"> mice and WT controls</w:t>
        </w:r>
      </w:ins>
      <w:ins w:id="77" w:author="Microsoft Office User" w:date="2017-06-06T12:59:00Z">
        <w:r w:rsidR="00075D4D">
          <w:rPr>
            <w:rFonts w:ascii="Times New Roman" w:hAnsi="Times New Roman" w:cs="Times New Roman"/>
            <w:sz w:val="24"/>
            <w:szCs w:val="24"/>
            <w:highlight w:val="yellow"/>
          </w:rPr>
          <w:t xml:space="preserve"> </w:t>
        </w:r>
      </w:ins>
      <w:ins w:id="78" w:author="Microsoft Office User" w:date="2017-06-06T13:00:00Z">
        <w:r w:rsidR="00075D4D">
          <w:rPr>
            <w:rFonts w:ascii="Times New Roman" w:hAnsi="Times New Roman" w:cs="Times New Roman"/>
            <w:sz w:val="24"/>
            <w:szCs w:val="24"/>
            <w:highlight w:val="yellow"/>
          </w:rPr>
          <w:t>responded</w:t>
        </w:r>
      </w:ins>
      <w:ins w:id="79" w:author="Microsoft Office User" w:date="2017-06-06T12:59:00Z">
        <w:r w:rsidR="00075D4D">
          <w:rPr>
            <w:rFonts w:ascii="Times New Roman" w:hAnsi="Times New Roman" w:cs="Times New Roman"/>
            <w:sz w:val="24"/>
            <w:szCs w:val="24"/>
            <w:highlight w:val="yellow"/>
          </w:rPr>
          <w:t xml:space="preserve"> </w:t>
        </w:r>
      </w:ins>
      <w:ins w:id="80" w:author="Microsoft Office User" w:date="2017-06-07T15:24:00Z">
        <w:r w:rsidR="00FA51C3">
          <w:rPr>
            <w:rFonts w:ascii="Times New Roman" w:hAnsi="Times New Roman" w:cs="Times New Roman"/>
            <w:sz w:val="24"/>
            <w:szCs w:val="24"/>
            <w:highlight w:val="yellow"/>
          </w:rPr>
          <w:t xml:space="preserve">equally </w:t>
        </w:r>
      </w:ins>
      <w:ins w:id="81" w:author="Microsoft Office User" w:date="2017-06-06T12:59:00Z">
        <w:r w:rsidR="00075D4D">
          <w:rPr>
            <w:rFonts w:ascii="Times New Roman" w:hAnsi="Times New Roman" w:cs="Times New Roman"/>
            <w:sz w:val="24"/>
            <w:szCs w:val="24"/>
            <w:highlight w:val="yellow"/>
          </w:rPr>
          <w:t>for both pellets and sucrose (Reinforcer F&lt;1 p&gt;0.3</w:t>
        </w:r>
      </w:ins>
      <w:ins w:id="82" w:author="Microsoft Office User" w:date="2017-06-06T13:02:00Z">
        <w:r w:rsidR="00C860EC">
          <w:rPr>
            <w:rFonts w:ascii="Times New Roman" w:hAnsi="Times New Roman" w:cs="Times New Roman"/>
            <w:sz w:val="24"/>
            <w:szCs w:val="24"/>
            <w:highlight w:val="yellow"/>
          </w:rPr>
          <w:t xml:space="preserve"> N.S.</w:t>
        </w:r>
      </w:ins>
      <w:ins w:id="83" w:author="Microsoft Office User" w:date="2017-06-06T13:00:00Z">
        <w:r w:rsidR="00075D4D">
          <w:rPr>
            <w:rFonts w:ascii="Times New Roman" w:hAnsi="Times New Roman" w:cs="Times New Roman"/>
            <w:sz w:val="24"/>
            <w:szCs w:val="24"/>
            <w:highlight w:val="yellow"/>
          </w:rPr>
          <w:t xml:space="preserve">, </w:t>
        </w:r>
      </w:ins>
      <w:ins w:id="84" w:author="Microsoft Office User" w:date="2017-06-06T13:03:00Z">
        <w:r w:rsidR="008A06B4" w:rsidRPr="00B01CF6">
          <w:rPr>
            <w:rFonts w:ascii="Times New Roman" w:hAnsi="Times New Roman" w:cs="Times New Roman"/>
            <w:sz w:val="24"/>
            <w:szCs w:val="24"/>
            <w:highlight w:val="yellow"/>
          </w:rPr>
          <w:t xml:space="preserve">Genotype </w:t>
        </w:r>
        <w:r w:rsidR="008A06B4" w:rsidRPr="00075D4D">
          <w:rPr>
            <w:rFonts w:ascii="Times New Roman" w:hAnsi="Times New Roman" w:cs="Times New Roman"/>
            <w:sz w:val="24"/>
            <w:szCs w:val="24"/>
            <w:highlight w:val="yellow"/>
          </w:rPr>
          <w:t>F&lt;1 p&gt;0.4</w:t>
        </w:r>
        <w:r w:rsidR="008A06B4" w:rsidRPr="00B01CF6">
          <w:rPr>
            <w:rFonts w:ascii="Times New Roman" w:hAnsi="Times New Roman" w:cs="Times New Roman"/>
            <w:sz w:val="24"/>
            <w:szCs w:val="24"/>
            <w:highlight w:val="yellow"/>
          </w:rPr>
          <w:t xml:space="preserve"> </w:t>
        </w:r>
        <w:r w:rsidR="008A06B4">
          <w:rPr>
            <w:rFonts w:ascii="Times New Roman" w:hAnsi="Times New Roman" w:cs="Times New Roman"/>
            <w:sz w:val="24"/>
            <w:szCs w:val="24"/>
            <w:highlight w:val="yellow"/>
          </w:rPr>
          <w:t xml:space="preserve">, </w:t>
        </w:r>
      </w:ins>
      <w:ins w:id="85" w:author="Microsoft Office User" w:date="2017-06-06T13:00:00Z">
        <w:r w:rsidR="00075D4D">
          <w:rPr>
            <w:rFonts w:ascii="Times New Roman" w:hAnsi="Times New Roman" w:cs="Times New Roman"/>
            <w:sz w:val="24"/>
            <w:szCs w:val="24"/>
            <w:highlight w:val="yellow"/>
          </w:rPr>
          <w:t>Reinforcer x Genotype F(1,27)=1.7 p&gt;0.2</w:t>
        </w:r>
      </w:ins>
      <w:ins w:id="86" w:author="Microsoft Office User" w:date="2017-06-06T13:02:00Z">
        <w:r w:rsidR="00C860EC">
          <w:rPr>
            <w:rFonts w:ascii="Times New Roman" w:hAnsi="Times New Roman" w:cs="Times New Roman"/>
            <w:sz w:val="24"/>
            <w:szCs w:val="24"/>
            <w:highlight w:val="yellow"/>
          </w:rPr>
          <w:t xml:space="preserve"> N.S.</w:t>
        </w:r>
      </w:ins>
      <w:ins w:id="87" w:author="Microsoft Office User" w:date="2017-06-06T12:59:00Z">
        <w:r w:rsidR="00075D4D">
          <w:rPr>
            <w:rFonts w:ascii="Times New Roman" w:hAnsi="Times New Roman" w:cs="Times New Roman"/>
            <w:sz w:val="24"/>
            <w:szCs w:val="24"/>
            <w:highlight w:val="yellow"/>
          </w:rPr>
          <w:t>).</w:t>
        </w:r>
      </w:ins>
      <w:ins w:id="88" w:author="Microsoft Office User" w:date="2017-06-06T13:02:00Z">
        <w:r w:rsidR="00C860EC">
          <w:rPr>
            <w:rFonts w:ascii="Times New Roman" w:hAnsi="Times New Roman" w:cs="Times New Roman"/>
            <w:sz w:val="24"/>
            <w:szCs w:val="24"/>
            <w:highlight w:val="yellow"/>
          </w:rPr>
          <w:t xml:space="preserve"> </w:t>
        </w:r>
      </w:ins>
      <w:moveTo w:id="89" w:author="Microsoft Office User" w:date="2017-05-29T21:12:00Z">
        <w:del w:id="90" w:author="Microsoft Office User" w:date="2017-05-29T21:12:00Z">
          <w:r w:rsidR="004133D4" w:rsidRPr="00FD0E89" w:rsidDel="004133D4">
            <w:rPr>
              <w:rFonts w:ascii="Times New Roman" w:hAnsi="Times New Roman" w:cs="Times New Roman"/>
              <w:sz w:val="24"/>
              <w:szCs w:val="24"/>
              <w:highlight w:val="yellow"/>
              <w:rPrChange w:id="91" w:author="Microsoft Office User" w:date="2017-05-29T21:35:00Z">
                <w:rPr>
                  <w:rFonts w:ascii="Times New Roman" w:hAnsi="Times New Roman" w:cs="Times New Roman"/>
                  <w:sz w:val="24"/>
                  <w:szCs w:val="24"/>
                </w:rPr>
              </w:rPrChange>
            </w:rPr>
            <w:delText>.</w:delText>
          </w:r>
        </w:del>
      </w:moveTo>
      <w:moveToRangeEnd w:id="68"/>
      <w:del w:id="92" w:author="Microsoft Office User" w:date="2017-05-29T21:11:00Z">
        <w:r w:rsidRPr="00FD0E89" w:rsidDel="004133D4">
          <w:rPr>
            <w:rFonts w:ascii="Times New Roman" w:hAnsi="Times New Roman" w:cs="Times New Roman"/>
            <w:sz w:val="24"/>
            <w:szCs w:val="24"/>
            <w:highlight w:val="yellow"/>
            <w:rPrChange w:id="93" w:author="Microsoft Office User" w:date="2017-05-29T21:35:00Z">
              <w:rPr>
                <w:rFonts w:ascii="Times New Roman" w:hAnsi="Times New Roman" w:cs="Times New Roman"/>
                <w:sz w:val="24"/>
                <w:szCs w:val="24"/>
              </w:rPr>
            </w:rPrChange>
          </w:rPr>
          <w:delText>,</w:delText>
        </w:r>
      </w:del>
      <w:ins w:id="94" w:author="Microsoft Office User" w:date="2017-06-06T13:03:00Z">
        <w:r w:rsidR="008A06B4">
          <w:rPr>
            <w:rFonts w:ascii="Times New Roman" w:hAnsi="Times New Roman" w:cs="Times New Roman"/>
            <w:sz w:val="24"/>
            <w:szCs w:val="24"/>
            <w:highlight w:val="yellow"/>
          </w:rPr>
          <w:t xml:space="preserve">Male and female mice did not significantly differ in their rate of </w:t>
        </w:r>
      </w:ins>
      <w:ins w:id="95" w:author="Microsoft Office User" w:date="2017-06-06T13:04:00Z">
        <w:r w:rsidR="008A06B4">
          <w:rPr>
            <w:rFonts w:ascii="Times New Roman" w:hAnsi="Times New Roman" w:cs="Times New Roman"/>
            <w:sz w:val="24"/>
            <w:szCs w:val="24"/>
            <w:highlight w:val="yellow"/>
          </w:rPr>
          <w:t>responding</w:t>
        </w:r>
      </w:ins>
      <w:ins w:id="96" w:author="Microsoft Office User" w:date="2017-06-06T13:03:00Z">
        <w:r w:rsidR="008A06B4">
          <w:rPr>
            <w:rFonts w:ascii="Times New Roman" w:hAnsi="Times New Roman" w:cs="Times New Roman"/>
            <w:sz w:val="24"/>
            <w:szCs w:val="24"/>
            <w:highlight w:val="yellow"/>
          </w:rPr>
          <w:t xml:space="preserve"> </w:t>
        </w:r>
      </w:ins>
      <w:ins w:id="97" w:author="Microsoft Office User" w:date="2017-06-06T13:04:00Z">
        <w:r w:rsidR="008A06B4">
          <w:rPr>
            <w:rFonts w:ascii="Times New Roman" w:hAnsi="Times New Roman" w:cs="Times New Roman"/>
            <w:sz w:val="24"/>
            <w:szCs w:val="24"/>
            <w:highlight w:val="yellow"/>
          </w:rPr>
          <w:t>for sucrose or grain</w:t>
        </w:r>
      </w:ins>
      <w:ins w:id="98" w:author="Microsoft Office User" w:date="2017-06-06T13:05:00Z">
        <w:r w:rsidR="008A06B4">
          <w:rPr>
            <w:rFonts w:ascii="Times New Roman" w:hAnsi="Times New Roman" w:cs="Times New Roman"/>
            <w:sz w:val="24"/>
            <w:szCs w:val="24"/>
            <w:highlight w:val="yellow"/>
          </w:rPr>
          <w:t xml:space="preserve"> (Reinforcer x Sex F&lt;1p&gt;0.7, Reinforcer x Genotype x Sex F&lt;1 p&gt;0.9)</w:t>
        </w:r>
      </w:ins>
      <w:ins w:id="99" w:author="Microsoft Office User" w:date="2017-06-07T15:25:00Z">
        <w:r w:rsidR="00FA51C3">
          <w:rPr>
            <w:rFonts w:ascii="Times New Roman" w:hAnsi="Times New Roman" w:cs="Times New Roman"/>
            <w:sz w:val="24"/>
            <w:szCs w:val="24"/>
            <w:highlight w:val="yellow"/>
          </w:rPr>
          <w:t xml:space="preserve"> although,</w:t>
        </w:r>
      </w:ins>
      <w:ins w:id="100" w:author="Microsoft Office User" w:date="2017-06-06T13:04:00Z">
        <w:r w:rsidR="008A06B4">
          <w:rPr>
            <w:rFonts w:ascii="Times New Roman" w:hAnsi="Times New Roman" w:cs="Times New Roman"/>
            <w:sz w:val="24"/>
            <w:szCs w:val="24"/>
            <w:highlight w:val="yellow"/>
          </w:rPr>
          <w:t xml:space="preserve"> male mice</w:t>
        </w:r>
      </w:ins>
      <w:ins w:id="101" w:author="Microsoft Office User" w:date="2017-06-06T13:07:00Z">
        <w:r w:rsidR="008A06B4">
          <w:rPr>
            <w:rFonts w:ascii="Times New Roman" w:hAnsi="Times New Roman" w:cs="Times New Roman"/>
            <w:sz w:val="24"/>
            <w:szCs w:val="24"/>
            <w:highlight w:val="yellow"/>
          </w:rPr>
          <w:t xml:space="preserve"> did</w:t>
        </w:r>
      </w:ins>
      <w:ins w:id="102" w:author="Microsoft Office User" w:date="2017-06-06T13:04:00Z">
        <w:r w:rsidR="008A06B4">
          <w:rPr>
            <w:rFonts w:ascii="Times New Roman" w:hAnsi="Times New Roman" w:cs="Times New Roman"/>
            <w:sz w:val="24"/>
            <w:szCs w:val="24"/>
            <w:highlight w:val="yellow"/>
          </w:rPr>
          <w:t xml:space="preserve"> respond</w:t>
        </w:r>
      </w:ins>
      <w:ins w:id="103" w:author="Microsoft Office User" w:date="2017-06-06T13:07:00Z">
        <w:r w:rsidR="008A06B4">
          <w:rPr>
            <w:rFonts w:ascii="Times New Roman" w:hAnsi="Times New Roman" w:cs="Times New Roman"/>
            <w:sz w:val="24"/>
            <w:szCs w:val="24"/>
            <w:highlight w:val="yellow"/>
          </w:rPr>
          <w:t xml:space="preserve"> </w:t>
        </w:r>
      </w:ins>
      <w:ins w:id="104" w:author="Microsoft Office User" w:date="2017-06-06T13:04:00Z">
        <w:r w:rsidR="008A06B4">
          <w:rPr>
            <w:rFonts w:ascii="Times New Roman" w:hAnsi="Times New Roman" w:cs="Times New Roman"/>
            <w:sz w:val="24"/>
            <w:szCs w:val="24"/>
            <w:highlight w:val="yellow"/>
          </w:rPr>
          <w:t>more than female mice during acquisition</w:t>
        </w:r>
      </w:ins>
      <w:ins w:id="105" w:author="Microsoft Office User" w:date="2017-06-06T13:06:00Z">
        <w:r w:rsidR="008A06B4">
          <w:rPr>
            <w:rFonts w:ascii="Times New Roman" w:hAnsi="Times New Roman" w:cs="Times New Roman"/>
            <w:sz w:val="24"/>
            <w:szCs w:val="24"/>
            <w:highlight w:val="yellow"/>
          </w:rPr>
          <w:t xml:space="preserve"> (Sex F1,27)=5.5 p&lt;.05</w:t>
        </w:r>
      </w:ins>
      <w:ins w:id="106" w:author="Microsoft Office User" w:date="2017-06-06T13:08:00Z">
        <w:r w:rsidR="008A06B4">
          <w:rPr>
            <w:rFonts w:ascii="Times New Roman" w:hAnsi="Times New Roman" w:cs="Times New Roman"/>
            <w:sz w:val="24"/>
            <w:szCs w:val="24"/>
            <w:highlight w:val="yellow"/>
          </w:rPr>
          <w:t>)</w:t>
        </w:r>
      </w:ins>
      <w:ins w:id="107" w:author="Microsoft Office User" w:date="2017-06-06T13:04:00Z">
        <w:r w:rsidR="008A06B4">
          <w:rPr>
            <w:rFonts w:ascii="Times New Roman" w:hAnsi="Times New Roman" w:cs="Times New Roman"/>
            <w:sz w:val="24"/>
            <w:szCs w:val="24"/>
            <w:highlight w:val="yellow"/>
          </w:rPr>
          <w:t>.</w:t>
        </w:r>
      </w:ins>
    </w:p>
    <w:p w14:paraId="3711C9CC" w14:textId="77777777" w:rsidR="008A06B4" w:rsidRDefault="008A06B4" w:rsidP="00204039">
      <w:pPr>
        <w:spacing w:after="120" w:line="480" w:lineRule="auto"/>
        <w:jc w:val="both"/>
        <w:rPr>
          <w:ins w:id="108" w:author="Microsoft Office User" w:date="2017-06-06T13:08:00Z"/>
          <w:rFonts w:ascii="Times New Roman" w:hAnsi="Times New Roman" w:cs="Times New Roman"/>
          <w:sz w:val="24"/>
          <w:szCs w:val="24"/>
          <w:highlight w:val="yellow"/>
        </w:rPr>
      </w:pPr>
    </w:p>
    <w:p w14:paraId="232E92E2" w14:textId="460C7927" w:rsidR="00D413CA" w:rsidRPr="001D16D3" w:rsidDel="008A06B4" w:rsidRDefault="00D413CA" w:rsidP="00204039">
      <w:pPr>
        <w:spacing w:after="120" w:line="480" w:lineRule="auto"/>
        <w:jc w:val="both"/>
        <w:rPr>
          <w:del w:id="109" w:author="Microsoft Office User" w:date="2017-06-06T13:08:00Z"/>
          <w:rFonts w:ascii="Times New Roman" w:hAnsi="Times New Roman" w:cs="Times New Roman"/>
          <w:sz w:val="24"/>
          <w:szCs w:val="24"/>
        </w:rPr>
      </w:pPr>
      <w:del w:id="110" w:author="Microsoft Office User" w:date="2017-06-06T13:08:00Z">
        <w:r w:rsidRPr="00FD0E89" w:rsidDel="008A06B4">
          <w:rPr>
            <w:rFonts w:ascii="Times New Roman" w:hAnsi="Times New Roman" w:cs="Times New Roman"/>
            <w:sz w:val="24"/>
            <w:szCs w:val="24"/>
            <w:highlight w:val="yellow"/>
            <w:rPrChange w:id="111" w:author="Microsoft Office User" w:date="2017-05-29T21:35:00Z">
              <w:rPr>
                <w:rFonts w:ascii="Times New Roman" w:hAnsi="Times New Roman" w:cs="Times New Roman"/>
                <w:sz w:val="24"/>
                <w:szCs w:val="24"/>
              </w:rPr>
            </w:rPrChange>
          </w:rPr>
          <w:lastRenderedPageBreak/>
          <w:delText xml:space="preserve"> all other main effects and interactions F’s &lt;2.5 p&gt;0.1 N.S)</w:delText>
        </w:r>
        <w:r w:rsidR="00C239F2" w:rsidRPr="00FD0E89" w:rsidDel="008A06B4">
          <w:rPr>
            <w:rFonts w:ascii="Times New Roman" w:hAnsi="Times New Roman" w:cs="Times New Roman"/>
            <w:sz w:val="24"/>
            <w:szCs w:val="24"/>
            <w:highlight w:val="yellow"/>
            <w:rPrChange w:id="112" w:author="Microsoft Office User" w:date="2017-05-29T21:35:00Z">
              <w:rPr>
                <w:rFonts w:ascii="Times New Roman" w:hAnsi="Times New Roman" w:cs="Times New Roman"/>
                <w:sz w:val="24"/>
                <w:szCs w:val="24"/>
              </w:rPr>
            </w:rPrChange>
          </w:rPr>
          <w:delText>,</w:delText>
        </w:r>
        <w:r w:rsidRPr="00FD0E89" w:rsidDel="008A06B4">
          <w:rPr>
            <w:rFonts w:ascii="Times New Roman" w:hAnsi="Times New Roman" w:cs="Times New Roman"/>
            <w:sz w:val="24"/>
            <w:szCs w:val="24"/>
            <w:highlight w:val="yellow"/>
            <w:rPrChange w:id="113" w:author="Microsoft Office User" w:date="2017-05-29T21:35:00Z">
              <w:rPr>
                <w:rFonts w:ascii="Times New Roman" w:hAnsi="Times New Roman" w:cs="Times New Roman"/>
                <w:sz w:val="24"/>
                <w:szCs w:val="24"/>
              </w:rPr>
            </w:rPrChange>
          </w:rPr>
          <w:delText xml:space="preserve"> nor any other significant interactions or main effects</w:delText>
        </w:r>
        <w:commentRangeEnd w:id="64"/>
        <w:r w:rsidR="00E830B0" w:rsidRPr="00FD0E89" w:rsidDel="008A06B4">
          <w:rPr>
            <w:rStyle w:val="CommentReference"/>
            <w:highlight w:val="yellow"/>
            <w:rPrChange w:id="114" w:author="Microsoft Office User" w:date="2017-05-29T21:35:00Z">
              <w:rPr>
                <w:rStyle w:val="CommentReference"/>
              </w:rPr>
            </w:rPrChange>
          </w:rPr>
          <w:commentReference w:id="64"/>
        </w:r>
        <w:r w:rsidRPr="00FD0E89" w:rsidDel="008A06B4">
          <w:rPr>
            <w:rFonts w:ascii="Times New Roman" w:hAnsi="Times New Roman" w:cs="Times New Roman"/>
            <w:sz w:val="24"/>
            <w:szCs w:val="24"/>
            <w:highlight w:val="yellow"/>
            <w:rPrChange w:id="115" w:author="Microsoft Office User" w:date="2017-05-29T21:35:00Z">
              <w:rPr>
                <w:rFonts w:ascii="Times New Roman" w:hAnsi="Times New Roman" w:cs="Times New Roman"/>
                <w:sz w:val="24"/>
                <w:szCs w:val="24"/>
              </w:rPr>
            </w:rPrChange>
          </w:rPr>
          <w:delText xml:space="preserve">. </w:delText>
        </w:r>
      </w:del>
      <w:moveFromRangeStart w:id="116" w:author="Microsoft Office User" w:date="2017-05-29T21:12:00Z" w:name="move483855652"/>
      <w:moveFrom w:id="117" w:author="Microsoft Office User" w:date="2017-05-29T21:12:00Z">
        <w:del w:id="118" w:author="Microsoft Office User" w:date="2017-06-06T13:08:00Z">
          <w:r w:rsidR="00DC346E" w:rsidRPr="00FD0E89" w:rsidDel="008A06B4">
            <w:rPr>
              <w:rFonts w:ascii="Times New Roman" w:hAnsi="Times New Roman" w:cs="Times New Roman"/>
              <w:sz w:val="24"/>
              <w:szCs w:val="24"/>
              <w:highlight w:val="yellow"/>
              <w:rPrChange w:id="119" w:author="Microsoft Office User" w:date="2017-05-29T21:35:00Z">
                <w:rPr>
                  <w:rFonts w:ascii="Times New Roman" w:hAnsi="Times New Roman" w:cs="Times New Roman"/>
                  <w:sz w:val="24"/>
                  <w:szCs w:val="24"/>
                </w:rPr>
              </w:rPrChange>
            </w:rPr>
            <w:delText>Notably</w:delText>
          </w:r>
          <w:r w:rsidR="00CC33C9" w:rsidRPr="00FD0E89" w:rsidDel="008A06B4">
            <w:rPr>
              <w:rFonts w:ascii="Times New Roman" w:hAnsi="Times New Roman" w:cs="Times New Roman"/>
              <w:sz w:val="24"/>
              <w:szCs w:val="24"/>
              <w:highlight w:val="yellow"/>
              <w:rPrChange w:id="120" w:author="Microsoft Office User" w:date="2017-05-29T21:35:00Z">
                <w:rPr>
                  <w:rFonts w:ascii="Times New Roman" w:hAnsi="Times New Roman" w:cs="Times New Roman"/>
                  <w:sz w:val="24"/>
                  <w:szCs w:val="24"/>
                </w:rPr>
              </w:rPrChange>
            </w:rPr>
            <w:delText>,</w:delText>
          </w:r>
          <w:r w:rsidR="00DC346E" w:rsidRPr="00FD0E89" w:rsidDel="008A06B4">
            <w:rPr>
              <w:rFonts w:ascii="Times New Roman" w:hAnsi="Times New Roman" w:cs="Times New Roman"/>
              <w:sz w:val="24"/>
              <w:szCs w:val="24"/>
              <w:highlight w:val="yellow"/>
              <w:rPrChange w:id="121" w:author="Microsoft Office User" w:date="2017-05-29T21:35:00Z">
                <w:rPr>
                  <w:rFonts w:ascii="Times New Roman" w:hAnsi="Times New Roman" w:cs="Times New Roman"/>
                  <w:sz w:val="24"/>
                  <w:szCs w:val="24"/>
                </w:rPr>
              </w:rPrChange>
            </w:rPr>
            <w:delText xml:space="preserve"> no differences in responding were observed between genotypes. </w:delText>
          </w:r>
        </w:del>
      </w:moveFrom>
      <w:moveFromRangeEnd w:id="116"/>
      <w:del w:id="122" w:author="Microsoft Office User" w:date="2017-05-29T21:12:00Z">
        <w:r w:rsidRPr="00FD0E89" w:rsidDel="004133D4">
          <w:rPr>
            <w:rFonts w:ascii="Times New Roman" w:hAnsi="Times New Roman" w:cs="Times New Roman"/>
            <w:sz w:val="24"/>
            <w:szCs w:val="24"/>
            <w:highlight w:val="yellow"/>
            <w:rPrChange w:id="123" w:author="Microsoft Office User" w:date="2017-05-29T21:35:00Z">
              <w:rPr>
                <w:rFonts w:ascii="Times New Roman" w:hAnsi="Times New Roman" w:cs="Times New Roman"/>
                <w:sz w:val="24"/>
                <w:szCs w:val="24"/>
              </w:rPr>
            </w:rPrChange>
          </w:rPr>
          <w:delText>The two cohorts were therefore analysed together for the subsequent devaluation tests.</w:delText>
        </w:r>
        <w:r w:rsidRPr="001D16D3" w:rsidDel="004133D4">
          <w:rPr>
            <w:rFonts w:ascii="Times New Roman" w:hAnsi="Times New Roman" w:cs="Times New Roman"/>
            <w:sz w:val="24"/>
            <w:szCs w:val="24"/>
          </w:rPr>
          <w:delText xml:space="preserve"> </w:delText>
        </w:r>
      </w:del>
    </w:p>
    <w:p w14:paraId="0F3228A2" w14:textId="0D79A487" w:rsidR="00D34F3E" w:rsidRPr="001D16D3" w:rsidRDefault="00D413CA" w:rsidP="00204039">
      <w:pPr>
        <w:spacing w:after="120" w:line="480" w:lineRule="auto"/>
        <w:jc w:val="both"/>
        <w:rPr>
          <w:rFonts w:ascii="Times New Roman" w:hAnsi="Times New Roman" w:cs="Times New Roman"/>
          <w:sz w:val="24"/>
          <w:szCs w:val="24"/>
        </w:rPr>
      </w:pPr>
      <w:r w:rsidRPr="001C7ED0">
        <w:rPr>
          <w:rFonts w:ascii="Times New Roman" w:hAnsi="Times New Roman" w:cs="Times New Roman"/>
          <w:i/>
          <w:sz w:val="24"/>
          <w:szCs w:val="24"/>
          <w:highlight w:val="yellow"/>
          <w:rPrChange w:id="124" w:author="Microsoft Office User" w:date="2017-05-29T21:44:00Z">
            <w:rPr>
              <w:rFonts w:ascii="Times New Roman" w:hAnsi="Times New Roman" w:cs="Times New Roman"/>
              <w:i/>
              <w:sz w:val="24"/>
              <w:szCs w:val="24"/>
            </w:rPr>
          </w:rPrChange>
        </w:rPr>
        <w:t>Devaluation</w:t>
      </w:r>
      <w:r w:rsidR="000904DC" w:rsidRPr="001C7ED0">
        <w:rPr>
          <w:rFonts w:ascii="Times New Roman" w:hAnsi="Times New Roman" w:cs="Times New Roman"/>
          <w:i/>
          <w:sz w:val="24"/>
          <w:szCs w:val="24"/>
          <w:highlight w:val="yellow"/>
          <w:rPrChange w:id="125" w:author="Microsoft Office User" w:date="2017-05-29T21:44:00Z">
            <w:rPr>
              <w:rFonts w:ascii="Times New Roman" w:hAnsi="Times New Roman" w:cs="Times New Roman"/>
              <w:i/>
              <w:sz w:val="24"/>
              <w:szCs w:val="24"/>
            </w:rPr>
          </w:rPrChange>
        </w:rPr>
        <w:t>/</w:t>
      </w:r>
      <w:r w:rsidRPr="001C7ED0">
        <w:rPr>
          <w:rFonts w:ascii="Times New Roman" w:hAnsi="Times New Roman" w:cs="Times New Roman"/>
          <w:i/>
          <w:sz w:val="24"/>
          <w:szCs w:val="24"/>
          <w:highlight w:val="yellow"/>
          <w:rPrChange w:id="126" w:author="Microsoft Office User" w:date="2017-05-29T21:44:00Z">
            <w:rPr>
              <w:rFonts w:ascii="Times New Roman" w:hAnsi="Times New Roman" w:cs="Times New Roman"/>
              <w:i/>
              <w:sz w:val="24"/>
              <w:szCs w:val="24"/>
            </w:rPr>
          </w:rPrChange>
        </w:rPr>
        <w:t xml:space="preserve">Extinction </w:t>
      </w:r>
      <w:r w:rsidR="000904DC" w:rsidRPr="001C7ED0">
        <w:rPr>
          <w:rFonts w:ascii="Times New Roman" w:hAnsi="Times New Roman" w:cs="Times New Roman"/>
          <w:i/>
          <w:sz w:val="24"/>
          <w:szCs w:val="24"/>
          <w:highlight w:val="yellow"/>
          <w:rPrChange w:id="127" w:author="Microsoft Office User" w:date="2017-05-29T21:44:00Z">
            <w:rPr>
              <w:rFonts w:ascii="Times New Roman" w:hAnsi="Times New Roman" w:cs="Times New Roman"/>
              <w:i/>
              <w:sz w:val="24"/>
              <w:szCs w:val="24"/>
            </w:rPr>
          </w:rPrChange>
        </w:rPr>
        <w:t>T</w:t>
      </w:r>
      <w:r w:rsidRPr="001C7ED0">
        <w:rPr>
          <w:rFonts w:ascii="Times New Roman" w:hAnsi="Times New Roman" w:cs="Times New Roman"/>
          <w:i/>
          <w:sz w:val="24"/>
          <w:szCs w:val="24"/>
          <w:highlight w:val="yellow"/>
          <w:rPrChange w:id="128" w:author="Microsoft Office User" w:date="2017-05-29T21:44:00Z">
            <w:rPr>
              <w:rFonts w:ascii="Times New Roman" w:hAnsi="Times New Roman" w:cs="Times New Roman"/>
              <w:i/>
              <w:sz w:val="24"/>
              <w:szCs w:val="24"/>
            </w:rPr>
          </w:rPrChange>
        </w:rPr>
        <w:t>est</w:t>
      </w:r>
      <w:r w:rsidRPr="001C7ED0">
        <w:rPr>
          <w:rFonts w:ascii="Times New Roman" w:hAnsi="Times New Roman" w:cs="Times New Roman"/>
          <w:sz w:val="24"/>
          <w:szCs w:val="24"/>
          <w:highlight w:val="yellow"/>
          <w:rPrChange w:id="129" w:author="Microsoft Office User" w:date="2017-05-29T21:44:00Z">
            <w:rPr>
              <w:rFonts w:ascii="Times New Roman" w:hAnsi="Times New Roman" w:cs="Times New Roman"/>
              <w:sz w:val="24"/>
              <w:szCs w:val="24"/>
            </w:rPr>
          </w:rPrChange>
        </w:rPr>
        <w:t xml:space="preserve">: </w:t>
      </w:r>
      <w:r w:rsidR="001A7052" w:rsidRPr="001C7ED0">
        <w:rPr>
          <w:rFonts w:ascii="Times New Roman" w:hAnsi="Times New Roman" w:cs="Times New Roman"/>
          <w:sz w:val="24"/>
          <w:szCs w:val="24"/>
          <w:highlight w:val="yellow"/>
          <w:rPrChange w:id="130" w:author="Microsoft Office User" w:date="2017-05-29T21:44:00Z">
            <w:rPr>
              <w:rFonts w:ascii="Times New Roman" w:hAnsi="Times New Roman" w:cs="Times New Roman"/>
              <w:sz w:val="24"/>
              <w:szCs w:val="24"/>
            </w:rPr>
          </w:rPrChange>
        </w:rPr>
        <w:t xml:space="preserve">Both </w:t>
      </w:r>
      <w:r w:rsidR="00D34F3E" w:rsidRPr="001C7ED0">
        <w:rPr>
          <w:rFonts w:ascii="Times New Roman" w:hAnsi="Times New Roman" w:cs="Times New Roman"/>
          <w:i/>
          <w:sz w:val="24"/>
          <w:szCs w:val="24"/>
          <w:highlight w:val="yellow"/>
          <w:rPrChange w:id="131" w:author="Microsoft Office User" w:date="2017-05-29T21:44:00Z">
            <w:rPr>
              <w:rFonts w:ascii="Times New Roman" w:hAnsi="Times New Roman" w:cs="Times New Roman"/>
              <w:i/>
              <w:sz w:val="24"/>
              <w:szCs w:val="24"/>
            </w:rPr>
          </w:rPrChange>
        </w:rPr>
        <w:t>Gria1</w:t>
      </w:r>
      <w:r w:rsidR="00D34F3E" w:rsidRPr="001C7ED0">
        <w:rPr>
          <w:rFonts w:ascii="Times New Roman" w:hAnsi="Times New Roman" w:cs="Times New Roman"/>
          <w:i/>
          <w:sz w:val="24"/>
          <w:szCs w:val="24"/>
          <w:highlight w:val="yellow"/>
          <w:vertAlign w:val="superscript"/>
          <w:rPrChange w:id="132" w:author="Microsoft Office User" w:date="2017-05-29T21:44:00Z">
            <w:rPr>
              <w:rFonts w:ascii="Times New Roman" w:hAnsi="Times New Roman" w:cs="Times New Roman"/>
              <w:i/>
              <w:sz w:val="24"/>
              <w:szCs w:val="24"/>
              <w:vertAlign w:val="superscript"/>
            </w:rPr>
          </w:rPrChange>
        </w:rPr>
        <w:t>-/-</w:t>
      </w:r>
      <w:r w:rsidR="00D34F3E" w:rsidRPr="001C7ED0">
        <w:rPr>
          <w:rFonts w:ascii="Times New Roman" w:hAnsi="Times New Roman" w:cs="Times New Roman"/>
          <w:sz w:val="24"/>
          <w:szCs w:val="24"/>
          <w:highlight w:val="yellow"/>
          <w:rPrChange w:id="133" w:author="Microsoft Office User" w:date="2017-05-29T21:44:00Z">
            <w:rPr>
              <w:rFonts w:ascii="Times New Roman" w:hAnsi="Times New Roman" w:cs="Times New Roman"/>
              <w:sz w:val="24"/>
              <w:szCs w:val="24"/>
            </w:rPr>
          </w:rPrChange>
        </w:rPr>
        <w:t xml:space="preserve"> mice </w:t>
      </w:r>
      <w:r w:rsidR="001A7052" w:rsidRPr="001C7ED0">
        <w:rPr>
          <w:rFonts w:ascii="Times New Roman" w:hAnsi="Times New Roman" w:cs="Times New Roman"/>
          <w:sz w:val="24"/>
          <w:szCs w:val="24"/>
          <w:highlight w:val="yellow"/>
          <w:rPrChange w:id="134" w:author="Microsoft Office User" w:date="2017-05-29T21:44:00Z">
            <w:rPr>
              <w:rFonts w:ascii="Times New Roman" w:hAnsi="Times New Roman" w:cs="Times New Roman"/>
              <w:sz w:val="24"/>
              <w:szCs w:val="24"/>
            </w:rPr>
          </w:rPrChange>
        </w:rPr>
        <w:t xml:space="preserve">and WT </w:t>
      </w:r>
      <w:r w:rsidR="00D34F3E" w:rsidRPr="001C7ED0">
        <w:rPr>
          <w:rFonts w:ascii="Times New Roman" w:hAnsi="Times New Roman" w:cs="Times New Roman"/>
          <w:sz w:val="24"/>
          <w:szCs w:val="24"/>
          <w:highlight w:val="yellow"/>
          <w:rPrChange w:id="135" w:author="Microsoft Office User" w:date="2017-05-29T21:44:00Z">
            <w:rPr>
              <w:rFonts w:ascii="Times New Roman" w:hAnsi="Times New Roman" w:cs="Times New Roman"/>
              <w:sz w:val="24"/>
              <w:szCs w:val="24"/>
            </w:rPr>
          </w:rPrChange>
        </w:rPr>
        <w:t>controls</w:t>
      </w:r>
      <w:r w:rsidR="001A7052" w:rsidRPr="001C7ED0">
        <w:rPr>
          <w:rFonts w:ascii="Times New Roman" w:hAnsi="Times New Roman" w:cs="Times New Roman"/>
          <w:sz w:val="24"/>
          <w:szCs w:val="24"/>
          <w:highlight w:val="yellow"/>
          <w:rPrChange w:id="136" w:author="Microsoft Office User" w:date="2017-05-29T21:44:00Z">
            <w:rPr>
              <w:rFonts w:ascii="Times New Roman" w:hAnsi="Times New Roman" w:cs="Times New Roman"/>
              <w:sz w:val="24"/>
              <w:szCs w:val="24"/>
            </w:rPr>
          </w:rPrChange>
        </w:rPr>
        <w:t xml:space="preserve"> reduced their rate of responding on the lever associated with the devalued outcome </w:t>
      </w:r>
      <w:r w:rsidR="00D34F3E" w:rsidRPr="001C7ED0">
        <w:rPr>
          <w:rFonts w:ascii="Times New Roman" w:hAnsi="Times New Roman" w:cs="Times New Roman"/>
          <w:sz w:val="24"/>
          <w:szCs w:val="24"/>
          <w:highlight w:val="yellow"/>
          <w:rPrChange w:id="137" w:author="Microsoft Office User" w:date="2017-05-29T21:44:00Z">
            <w:rPr>
              <w:rFonts w:ascii="Times New Roman" w:hAnsi="Times New Roman" w:cs="Times New Roman"/>
              <w:sz w:val="24"/>
              <w:szCs w:val="24"/>
            </w:rPr>
          </w:rPrChange>
        </w:rPr>
        <w:t>compared to responding on</w:t>
      </w:r>
      <w:r w:rsidR="001A7052" w:rsidRPr="001C7ED0">
        <w:rPr>
          <w:rFonts w:ascii="Times New Roman" w:hAnsi="Times New Roman" w:cs="Times New Roman"/>
          <w:sz w:val="24"/>
          <w:szCs w:val="24"/>
          <w:highlight w:val="yellow"/>
          <w:rPrChange w:id="138" w:author="Microsoft Office User" w:date="2017-05-29T21:44:00Z">
            <w:rPr>
              <w:rFonts w:ascii="Times New Roman" w:hAnsi="Times New Roman" w:cs="Times New Roman"/>
              <w:sz w:val="24"/>
              <w:szCs w:val="24"/>
            </w:rPr>
          </w:rPrChange>
        </w:rPr>
        <w:t xml:space="preserve"> the lever associated with the non-devalued outcome (</w:t>
      </w:r>
      <w:commentRangeStart w:id="139"/>
      <w:commentRangeStart w:id="140"/>
      <w:r w:rsidR="00D34F3E" w:rsidRPr="001C7ED0">
        <w:rPr>
          <w:rFonts w:ascii="Times New Roman" w:hAnsi="Times New Roman" w:cs="Times New Roman"/>
          <w:sz w:val="24"/>
          <w:szCs w:val="24"/>
          <w:highlight w:val="yellow"/>
          <w:rPrChange w:id="141" w:author="Microsoft Office User" w:date="2017-05-29T21:44:00Z">
            <w:rPr>
              <w:rFonts w:ascii="Times New Roman" w:hAnsi="Times New Roman" w:cs="Times New Roman"/>
              <w:sz w:val="24"/>
              <w:szCs w:val="24"/>
            </w:rPr>
          </w:rPrChange>
        </w:rPr>
        <w:t xml:space="preserve">main effect of </w:t>
      </w:r>
      <w:r w:rsidR="001A7052" w:rsidRPr="001C7ED0">
        <w:rPr>
          <w:rFonts w:ascii="Times New Roman" w:hAnsi="Times New Roman" w:cs="Times New Roman"/>
          <w:sz w:val="24"/>
          <w:szCs w:val="24"/>
          <w:highlight w:val="yellow"/>
          <w:rPrChange w:id="142" w:author="Microsoft Office User" w:date="2017-05-29T21:44:00Z">
            <w:rPr>
              <w:rFonts w:ascii="Times New Roman" w:hAnsi="Times New Roman" w:cs="Times New Roman"/>
              <w:sz w:val="24"/>
              <w:szCs w:val="24"/>
            </w:rPr>
          </w:rPrChange>
        </w:rPr>
        <w:t>Devaluation</w:t>
      </w:r>
      <w:r w:rsidR="00D34F3E" w:rsidRPr="001C7ED0">
        <w:rPr>
          <w:rFonts w:ascii="Times New Roman" w:hAnsi="Times New Roman" w:cs="Times New Roman"/>
          <w:sz w:val="24"/>
          <w:szCs w:val="24"/>
          <w:highlight w:val="yellow"/>
          <w:rPrChange w:id="143" w:author="Microsoft Office User" w:date="2017-05-29T21:44:00Z">
            <w:rPr>
              <w:rFonts w:ascii="Times New Roman" w:hAnsi="Times New Roman" w:cs="Times New Roman"/>
              <w:sz w:val="24"/>
              <w:szCs w:val="24"/>
            </w:rPr>
          </w:rPrChange>
        </w:rPr>
        <w:t xml:space="preserve"> -</w:t>
      </w:r>
      <w:r w:rsidR="001A7052" w:rsidRPr="001C7ED0">
        <w:rPr>
          <w:rFonts w:ascii="Times New Roman" w:hAnsi="Times New Roman" w:cs="Times New Roman"/>
          <w:sz w:val="24"/>
          <w:szCs w:val="24"/>
          <w:highlight w:val="yellow"/>
          <w:rPrChange w:id="144" w:author="Microsoft Office User" w:date="2017-05-29T21:44:00Z">
            <w:rPr>
              <w:rFonts w:ascii="Times New Roman" w:hAnsi="Times New Roman" w:cs="Times New Roman"/>
              <w:sz w:val="24"/>
              <w:szCs w:val="24"/>
            </w:rPr>
          </w:rPrChange>
        </w:rPr>
        <w:t xml:space="preserve"> F(1,23)=9.4 p&lt;.01</w:t>
      </w:r>
      <w:r w:rsidR="00E830B0" w:rsidRPr="001C7ED0">
        <w:rPr>
          <w:rFonts w:ascii="Times New Roman" w:hAnsi="Times New Roman" w:cs="Times New Roman"/>
          <w:sz w:val="24"/>
          <w:szCs w:val="24"/>
          <w:highlight w:val="yellow"/>
          <w:rPrChange w:id="145" w:author="Microsoft Office User" w:date="2017-05-29T21:44:00Z">
            <w:rPr>
              <w:rFonts w:ascii="Times New Roman" w:hAnsi="Times New Roman" w:cs="Times New Roman"/>
              <w:sz w:val="24"/>
              <w:szCs w:val="24"/>
            </w:rPr>
          </w:rPrChange>
        </w:rPr>
        <w:t xml:space="preserve">; </w:t>
      </w:r>
      <w:commentRangeEnd w:id="139"/>
      <w:r w:rsidR="00E35629" w:rsidRPr="001C7ED0">
        <w:rPr>
          <w:rStyle w:val="CommentReference"/>
          <w:highlight w:val="yellow"/>
          <w:rPrChange w:id="146" w:author="Microsoft Office User" w:date="2017-05-29T21:44:00Z">
            <w:rPr>
              <w:rStyle w:val="CommentReference"/>
            </w:rPr>
          </w:rPrChange>
        </w:rPr>
        <w:commentReference w:id="139"/>
      </w:r>
      <w:commentRangeEnd w:id="140"/>
      <w:r w:rsidR="003A4C6E" w:rsidRPr="001C7ED0">
        <w:rPr>
          <w:rStyle w:val="CommentReference"/>
          <w:highlight w:val="yellow"/>
          <w:rPrChange w:id="147" w:author="Microsoft Office User" w:date="2017-05-29T21:44:00Z">
            <w:rPr>
              <w:rStyle w:val="CommentReference"/>
            </w:rPr>
          </w:rPrChange>
        </w:rPr>
        <w:commentReference w:id="140"/>
      </w:r>
      <w:r w:rsidR="00E830B0" w:rsidRPr="001C7ED0">
        <w:rPr>
          <w:rFonts w:ascii="Times New Roman" w:hAnsi="Times New Roman" w:cs="Times New Roman"/>
          <w:sz w:val="24"/>
          <w:szCs w:val="24"/>
          <w:highlight w:val="yellow"/>
          <w:rPrChange w:id="148" w:author="Microsoft Office User" w:date="2017-05-29T21:44:00Z">
            <w:rPr>
              <w:rFonts w:ascii="Times New Roman" w:hAnsi="Times New Roman" w:cs="Times New Roman"/>
              <w:sz w:val="24"/>
              <w:szCs w:val="24"/>
            </w:rPr>
          </w:rPrChange>
        </w:rPr>
        <w:t>see Figure 3a</w:t>
      </w:r>
      <w:r w:rsidR="001A7052" w:rsidRPr="001C7ED0">
        <w:rPr>
          <w:rFonts w:ascii="Times New Roman" w:hAnsi="Times New Roman" w:cs="Times New Roman"/>
          <w:sz w:val="24"/>
          <w:szCs w:val="24"/>
          <w:highlight w:val="yellow"/>
          <w:rPrChange w:id="149" w:author="Microsoft Office User" w:date="2017-05-29T21:44:00Z">
            <w:rPr>
              <w:rFonts w:ascii="Times New Roman" w:hAnsi="Times New Roman" w:cs="Times New Roman"/>
              <w:sz w:val="24"/>
              <w:szCs w:val="24"/>
            </w:rPr>
          </w:rPrChange>
        </w:rPr>
        <w:t xml:space="preserve">). </w:t>
      </w:r>
      <w:r w:rsidR="00D34F3E" w:rsidRPr="001C7ED0">
        <w:rPr>
          <w:rFonts w:ascii="Times New Roman" w:hAnsi="Times New Roman" w:cs="Times New Roman"/>
          <w:sz w:val="24"/>
          <w:szCs w:val="24"/>
          <w:highlight w:val="yellow"/>
          <w:rPrChange w:id="150" w:author="Microsoft Office User" w:date="2017-05-29T21:44:00Z">
            <w:rPr>
              <w:rFonts w:ascii="Times New Roman" w:hAnsi="Times New Roman" w:cs="Times New Roman"/>
              <w:sz w:val="24"/>
              <w:szCs w:val="24"/>
            </w:rPr>
          </w:rPrChange>
        </w:rPr>
        <w:t>There was a significant main effect</w:t>
      </w:r>
      <w:r w:rsidR="001A7052" w:rsidRPr="001C7ED0">
        <w:rPr>
          <w:rFonts w:ascii="Times New Roman" w:hAnsi="Times New Roman" w:cs="Times New Roman"/>
          <w:sz w:val="24"/>
          <w:szCs w:val="24"/>
          <w:highlight w:val="yellow"/>
          <w:rPrChange w:id="151" w:author="Microsoft Office User" w:date="2017-05-29T21:44:00Z">
            <w:rPr>
              <w:rFonts w:ascii="Times New Roman" w:hAnsi="Times New Roman" w:cs="Times New Roman"/>
              <w:sz w:val="24"/>
              <w:szCs w:val="24"/>
            </w:rPr>
          </w:rPrChange>
        </w:rPr>
        <w:t xml:space="preserve"> of Genotype (F(1,23)=7.2 p&lt;.05)</w:t>
      </w:r>
      <w:r w:rsidR="00D34F3E" w:rsidRPr="001C7ED0">
        <w:rPr>
          <w:rFonts w:ascii="Times New Roman" w:hAnsi="Times New Roman" w:cs="Times New Roman"/>
          <w:sz w:val="24"/>
          <w:szCs w:val="24"/>
          <w:highlight w:val="yellow"/>
          <w:rPrChange w:id="152" w:author="Microsoft Office User" w:date="2017-05-29T21:44:00Z">
            <w:rPr>
              <w:rFonts w:ascii="Times New Roman" w:hAnsi="Times New Roman" w:cs="Times New Roman"/>
              <w:sz w:val="24"/>
              <w:szCs w:val="24"/>
            </w:rPr>
          </w:rPrChange>
        </w:rPr>
        <w:t xml:space="preserve">, reflecting higher overall rates of lever pressing in the </w:t>
      </w:r>
      <w:r w:rsidR="00D34F3E" w:rsidRPr="001C7ED0">
        <w:rPr>
          <w:rFonts w:ascii="Times New Roman" w:hAnsi="Times New Roman" w:cs="Times New Roman"/>
          <w:i/>
          <w:sz w:val="24"/>
          <w:szCs w:val="24"/>
          <w:highlight w:val="yellow"/>
          <w:rPrChange w:id="153" w:author="Microsoft Office User" w:date="2017-05-29T21:44:00Z">
            <w:rPr>
              <w:rFonts w:ascii="Times New Roman" w:hAnsi="Times New Roman" w:cs="Times New Roman"/>
              <w:i/>
              <w:sz w:val="24"/>
              <w:szCs w:val="24"/>
            </w:rPr>
          </w:rPrChange>
        </w:rPr>
        <w:t>Gria1</w:t>
      </w:r>
      <w:r w:rsidR="00D34F3E" w:rsidRPr="001C7ED0">
        <w:rPr>
          <w:rFonts w:ascii="Times New Roman" w:hAnsi="Times New Roman" w:cs="Times New Roman"/>
          <w:i/>
          <w:sz w:val="24"/>
          <w:szCs w:val="24"/>
          <w:highlight w:val="yellow"/>
          <w:vertAlign w:val="superscript"/>
          <w:rPrChange w:id="154" w:author="Microsoft Office User" w:date="2017-05-29T21:44:00Z">
            <w:rPr>
              <w:rFonts w:ascii="Times New Roman" w:hAnsi="Times New Roman" w:cs="Times New Roman"/>
              <w:i/>
              <w:sz w:val="24"/>
              <w:szCs w:val="24"/>
              <w:vertAlign w:val="superscript"/>
            </w:rPr>
          </w:rPrChange>
        </w:rPr>
        <w:t>-/-</w:t>
      </w:r>
      <w:r w:rsidR="00D34F3E" w:rsidRPr="001C7ED0">
        <w:rPr>
          <w:rFonts w:ascii="Times New Roman" w:hAnsi="Times New Roman" w:cs="Times New Roman"/>
          <w:sz w:val="24"/>
          <w:szCs w:val="24"/>
          <w:highlight w:val="yellow"/>
          <w:rPrChange w:id="155" w:author="Microsoft Office User" w:date="2017-05-29T21:44:00Z">
            <w:rPr>
              <w:rFonts w:ascii="Times New Roman" w:hAnsi="Times New Roman" w:cs="Times New Roman"/>
              <w:sz w:val="24"/>
              <w:szCs w:val="24"/>
            </w:rPr>
          </w:rPrChange>
        </w:rPr>
        <w:t xml:space="preserve"> mice but importantly, however, there was no genotype by devaluation interaction (F</w:t>
      </w:r>
      <w:r w:rsidR="00754397" w:rsidRPr="001C7ED0">
        <w:rPr>
          <w:rFonts w:ascii="Times New Roman" w:hAnsi="Times New Roman" w:cs="Times New Roman"/>
          <w:sz w:val="24"/>
          <w:szCs w:val="24"/>
          <w:highlight w:val="yellow"/>
          <w:rPrChange w:id="156" w:author="Microsoft Office User" w:date="2017-05-29T21:44:00Z">
            <w:rPr>
              <w:rFonts w:ascii="Times New Roman" w:hAnsi="Times New Roman" w:cs="Times New Roman"/>
              <w:sz w:val="24"/>
              <w:szCs w:val="24"/>
            </w:rPr>
          </w:rPrChange>
        </w:rPr>
        <w:t xml:space="preserve">(1,23)=0.2, p&gt;0.9 N.S.). </w:t>
      </w:r>
      <w:commentRangeStart w:id="157"/>
      <w:commentRangeStart w:id="158"/>
      <w:r w:rsidR="00D34F3E" w:rsidRPr="001C7ED0">
        <w:rPr>
          <w:rFonts w:ascii="Times New Roman" w:hAnsi="Times New Roman" w:cs="Times New Roman"/>
          <w:sz w:val="24"/>
          <w:szCs w:val="24"/>
          <w:highlight w:val="yellow"/>
          <w:rPrChange w:id="159" w:author="Microsoft Office User" w:date="2017-05-29T21:44:00Z">
            <w:rPr>
              <w:rFonts w:ascii="Times New Roman" w:hAnsi="Times New Roman" w:cs="Times New Roman"/>
              <w:sz w:val="24"/>
              <w:szCs w:val="24"/>
            </w:rPr>
          </w:rPrChange>
        </w:rPr>
        <w:t>There</w:t>
      </w:r>
      <w:commentRangeEnd w:id="157"/>
      <w:r w:rsidR="00C12742" w:rsidRPr="001C7ED0">
        <w:rPr>
          <w:rStyle w:val="CommentReference"/>
          <w:highlight w:val="yellow"/>
          <w:rPrChange w:id="160" w:author="Microsoft Office User" w:date="2017-05-29T21:44:00Z">
            <w:rPr>
              <w:rStyle w:val="CommentReference"/>
            </w:rPr>
          </w:rPrChange>
        </w:rPr>
        <w:commentReference w:id="157"/>
      </w:r>
      <w:commentRangeEnd w:id="158"/>
      <w:r w:rsidR="00AD4C20" w:rsidRPr="001C7ED0">
        <w:rPr>
          <w:rStyle w:val="CommentReference"/>
          <w:highlight w:val="yellow"/>
          <w:rPrChange w:id="161" w:author="Microsoft Office User" w:date="2017-05-29T21:44:00Z">
            <w:rPr>
              <w:rStyle w:val="CommentReference"/>
            </w:rPr>
          </w:rPrChange>
        </w:rPr>
        <w:commentReference w:id="158"/>
      </w:r>
      <w:r w:rsidR="00D34F3E" w:rsidRPr="001C7ED0">
        <w:rPr>
          <w:rFonts w:ascii="Times New Roman" w:hAnsi="Times New Roman" w:cs="Times New Roman"/>
          <w:sz w:val="24"/>
          <w:szCs w:val="24"/>
          <w:highlight w:val="yellow"/>
          <w:rPrChange w:id="162" w:author="Microsoft Office User" w:date="2017-05-29T21:44:00Z">
            <w:rPr>
              <w:rFonts w:ascii="Times New Roman" w:hAnsi="Times New Roman" w:cs="Times New Roman"/>
              <w:sz w:val="24"/>
              <w:szCs w:val="24"/>
            </w:rPr>
          </w:rPrChange>
        </w:rPr>
        <w:t xml:space="preserve"> was a main effect of </w:t>
      </w:r>
      <w:r w:rsidR="001A7052" w:rsidRPr="001C7ED0">
        <w:rPr>
          <w:rFonts w:ascii="Times New Roman" w:hAnsi="Times New Roman" w:cs="Times New Roman"/>
          <w:sz w:val="24"/>
          <w:szCs w:val="24"/>
          <w:highlight w:val="yellow"/>
          <w:rPrChange w:id="163" w:author="Microsoft Office User" w:date="2017-05-29T21:44:00Z">
            <w:rPr>
              <w:rFonts w:ascii="Times New Roman" w:hAnsi="Times New Roman" w:cs="Times New Roman"/>
              <w:sz w:val="24"/>
              <w:szCs w:val="24"/>
            </w:rPr>
          </w:rPrChange>
        </w:rPr>
        <w:t>Sex (F(1,23)=10.6 p&lt;.005</w:t>
      </w:r>
      <w:r w:rsidR="008176CF" w:rsidRPr="001C7ED0">
        <w:rPr>
          <w:rFonts w:ascii="Times New Roman" w:hAnsi="Times New Roman" w:cs="Times New Roman"/>
          <w:sz w:val="24"/>
          <w:szCs w:val="24"/>
          <w:highlight w:val="yellow"/>
          <w:rPrChange w:id="164" w:author="Microsoft Office User" w:date="2017-05-29T21:44:00Z">
            <w:rPr>
              <w:rFonts w:ascii="Times New Roman" w:hAnsi="Times New Roman" w:cs="Times New Roman"/>
              <w:sz w:val="24"/>
              <w:szCs w:val="24"/>
            </w:rPr>
          </w:rPrChange>
        </w:rPr>
        <w:t>), reflecting</w:t>
      </w:r>
      <w:del w:id="165" w:author="Microsoft Office User" w:date="2017-06-06T13:14:00Z">
        <w:r w:rsidR="008176CF" w:rsidRPr="001C7ED0" w:rsidDel="00240C53">
          <w:rPr>
            <w:rFonts w:ascii="Times New Roman" w:hAnsi="Times New Roman" w:cs="Times New Roman"/>
            <w:sz w:val="24"/>
            <w:szCs w:val="24"/>
            <w:highlight w:val="yellow"/>
            <w:rPrChange w:id="166" w:author="Microsoft Office User" w:date="2017-05-29T21:44:00Z">
              <w:rPr>
                <w:rFonts w:ascii="Times New Roman" w:hAnsi="Times New Roman" w:cs="Times New Roman"/>
                <w:sz w:val="24"/>
                <w:szCs w:val="24"/>
              </w:rPr>
            </w:rPrChange>
          </w:rPr>
          <w:delText>???TO BE COMPLETED – WHAT WAS DRIVING MAIN EFFECT OF SEX???</w:delText>
        </w:r>
      </w:del>
      <w:ins w:id="167" w:author="Microsoft Office User" w:date="2017-06-06T13:14:00Z">
        <w:r w:rsidR="00240C53">
          <w:rPr>
            <w:rFonts w:ascii="Times New Roman" w:hAnsi="Times New Roman" w:cs="Times New Roman"/>
            <w:sz w:val="24"/>
            <w:szCs w:val="24"/>
            <w:highlight w:val="yellow"/>
          </w:rPr>
          <w:t xml:space="preserve"> a higher rate of responding in male mice with respect to female mice (males</w:t>
        </w:r>
      </w:ins>
      <w:ins w:id="168" w:author="Microsoft Office User" w:date="2017-06-06T13:15:00Z">
        <w:r w:rsidR="00240C53">
          <w:rPr>
            <w:rFonts w:ascii="Times New Roman" w:hAnsi="Times New Roman" w:cs="Times New Roman"/>
            <w:sz w:val="24"/>
            <w:szCs w:val="24"/>
            <w:highlight w:val="yellow"/>
          </w:rPr>
          <w:t>:</w:t>
        </w:r>
      </w:ins>
      <w:ins w:id="169" w:author="Microsoft Office User" w:date="2017-06-06T13:14:00Z">
        <w:r w:rsidR="00240C53">
          <w:rPr>
            <w:rFonts w:ascii="Times New Roman" w:hAnsi="Times New Roman" w:cs="Times New Roman"/>
            <w:sz w:val="24"/>
            <w:szCs w:val="24"/>
            <w:highlight w:val="yellow"/>
          </w:rPr>
          <w:t xml:space="preserve"> mean = 13.5 lever presses per min, </w:t>
        </w:r>
        <w:proofErr w:type="spellStart"/>
        <w:r w:rsidR="00240C53">
          <w:rPr>
            <w:rFonts w:ascii="Times New Roman" w:hAnsi="Times New Roman" w:cs="Times New Roman"/>
            <w:sz w:val="24"/>
            <w:szCs w:val="24"/>
            <w:highlight w:val="yellow"/>
          </w:rPr>
          <w:t>s.e.m</w:t>
        </w:r>
      </w:ins>
      <w:proofErr w:type="spellEnd"/>
      <w:ins w:id="170" w:author="Microsoft Office User" w:date="2017-06-06T13:15:00Z">
        <w:r w:rsidR="00240C53">
          <w:rPr>
            <w:rFonts w:ascii="Times New Roman" w:hAnsi="Times New Roman" w:cs="Times New Roman"/>
            <w:sz w:val="24"/>
            <w:szCs w:val="24"/>
            <w:highlight w:val="yellow"/>
          </w:rPr>
          <w:t>=</w:t>
        </w:r>
      </w:ins>
      <w:ins w:id="171" w:author="Microsoft Office User" w:date="2017-06-06T13:14:00Z">
        <w:r w:rsidR="00240C53">
          <w:rPr>
            <w:rFonts w:ascii="Times New Roman" w:hAnsi="Times New Roman" w:cs="Times New Roman"/>
            <w:sz w:val="24"/>
            <w:szCs w:val="24"/>
            <w:highlight w:val="yellow"/>
          </w:rPr>
          <w:t>1.2; females</w:t>
        </w:r>
      </w:ins>
      <w:ins w:id="172" w:author="Microsoft Office User" w:date="2017-06-06T13:15:00Z">
        <w:r w:rsidR="00240C53">
          <w:rPr>
            <w:rFonts w:ascii="Times New Roman" w:hAnsi="Times New Roman" w:cs="Times New Roman"/>
            <w:sz w:val="24"/>
            <w:szCs w:val="24"/>
            <w:highlight w:val="yellow"/>
          </w:rPr>
          <w:t>:</w:t>
        </w:r>
      </w:ins>
      <w:ins w:id="173" w:author="Microsoft Office User" w:date="2017-06-06T13:14:00Z">
        <w:r w:rsidR="00240C53">
          <w:rPr>
            <w:rFonts w:ascii="Times New Roman" w:hAnsi="Times New Roman" w:cs="Times New Roman"/>
            <w:sz w:val="24"/>
            <w:szCs w:val="24"/>
            <w:highlight w:val="yellow"/>
          </w:rPr>
          <w:t xml:space="preserve"> mean</w:t>
        </w:r>
      </w:ins>
      <w:ins w:id="174" w:author="Microsoft Office User" w:date="2017-06-06T13:15:00Z">
        <w:r w:rsidR="00240C53">
          <w:rPr>
            <w:rFonts w:ascii="Times New Roman" w:hAnsi="Times New Roman" w:cs="Times New Roman"/>
            <w:sz w:val="24"/>
            <w:szCs w:val="24"/>
            <w:highlight w:val="yellow"/>
          </w:rPr>
          <w:t>=8.7</w:t>
        </w:r>
      </w:ins>
      <w:ins w:id="175" w:author="Microsoft Office User" w:date="2017-06-06T13:14:00Z">
        <w:r w:rsidR="00240C53">
          <w:rPr>
            <w:rFonts w:ascii="Times New Roman" w:hAnsi="Times New Roman" w:cs="Times New Roman"/>
            <w:sz w:val="24"/>
            <w:szCs w:val="24"/>
            <w:highlight w:val="yellow"/>
          </w:rPr>
          <w:t>,</w:t>
        </w:r>
      </w:ins>
      <w:ins w:id="176" w:author="Microsoft Office User" w:date="2017-06-06T13:15:00Z">
        <w:r w:rsidR="00240C53">
          <w:rPr>
            <w:rFonts w:ascii="Times New Roman" w:hAnsi="Times New Roman" w:cs="Times New Roman"/>
            <w:sz w:val="24"/>
            <w:szCs w:val="24"/>
            <w:highlight w:val="yellow"/>
          </w:rPr>
          <w:t xml:space="preserve"> </w:t>
        </w:r>
        <w:proofErr w:type="spellStart"/>
        <w:r w:rsidR="00240C53">
          <w:rPr>
            <w:rFonts w:ascii="Times New Roman" w:hAnsi="Times New Roman" w:cs="Times New Roman"/>
            <w:sz w:val="24"/>
            <w:szCs w:val="24"/>
            <w:highlight w:val="yellow"/>
          </w:rPr>
          <w:t>s.e.m</w:t>
        </w:r>
        <w:proofErr w:type="spellEnd"/>
        <w:r w:rsidR="00240C53">
          <w:rPr>
            <w:rFonts w:ascii="Times New Roman" w:hAnsi="Times New Roman" w:cs="Times New Roman"/>
            <w:sz w:val="24"/>
            <w:szCs w:val="24"/>
            <w:highlight w:val="yellow"/>
          </w:rPr>
          <w:t>=0.8</w:t>
        </w:r>
      </w:ins>
      <w:ins w:id="177" w:author="Microsoft Office User" w:date="2017-06-06T13:14:00Z">
        <w:r w:rsidR="00240C53">
          <w:rPr>
            <w:rFonts w:ascii="Times New Roman" w:hAnsi="Times New Roman" w:cs="Times New Roman"/>
            <w:sz w:val="24"/>
            <w:szCs w:val="24"/>
            <w:highlight w:val="yellow"/>
          </w:rPr>
          <w:t xml:space="preserve"> </w:t>
        </w:r>
      </w:ins>
      <w:ins w:id="178" w:author="Microsoft Office User" w:date="2017-06-06T13:15:00Z">
        <w:r w:rsidR="00240C53">
          <w:rPr>
            <w:rFonts w:ascii="Times New Roman" w:hAnsi="Times New Roman" w:cs="Times New Roman"/>
            <w:sz w:val="24"/>
            <w:szCs w:val="24"/>
            <w:highlight w:val="yellow"/>
          </w:rPr>
          <w:t>)</w:t>
        </w:r>
      </w:ins>
      <w:r w:rsidR="008176CF" w:rsidRPr="001C7ED0">
        <w:rPr>
          <w:rFonts w:ascii="Times New Roman" w:hAnsi="Times New Roman" w:cs="Times New Roman"/>
          <w:sz w:val="24"/>
          <w:szCs w:val="24"/>
          <w:highlight w:val="yellow"/>
          <w:rPrChange w:id="179" w:author="Microsoft Office User" w:date="2017-05-29T21:44:00Z">
            <w:rPr>
              <w:rFonts w:ascii="Times New Roman" w:hAnsi="Times New Roman" w:cs="Times New Roman"/>
              <w:sz w:val="24"/>
              <w:szCs w:val="24"/>
            </w:rPr>
          </w:rPrChange>
        </w:rPr>
        <w:t>,</w:t>
      </w:r>
      <w:r w:rsidR="00754397" w:rsidRPr="001C7ED0">
        <w:rPr>
          <w:rFonts w:ascii="Times New Roman" w:hAnsi="Times New Roman" w:cs="Times New Roman"/>
          <w:sz w:val="24"/>
          <w:szCs w:val="24"/>
          <w:highlight w:val="yellow"/>
          <w:rPrChange w:id="180" w:author="Microsoft Office User" w:date="2017-05-29T21:44:00Z">
            <w:rPr>
              <w:rFonts w:ascii="Times New Roman" w:hAnsi="Times New Roman" w:cs="Times New Roman"/>
              <w:sz w:val="24"/>
              <w:szCs w:val="24"/>
            </w:rPr>
          </w:rPrChange>
        </w:rPr>
        <w:t xml:space="preserve"> </w:t>
      </w:r>
      <w:r w:rsidR="00D34F3E" w:rsidRPr="001C7ED0">
        <w:rPr>
          <w:rFonts w:ascii="Times New Roman" w:hAnsi="Times New Roman" w:cs="Times New Roman"/>
          <w:sz w:val="24"/>
          <w:szCs w:val="24"/>
          <w:highlight w:val="yellow"/>
          <w:rPrChange w:id="181" w:author="Microsoft Office User" w:date="2017-05-29T21:44:00Z">
            <w:rPr>
              <w:rFonts w:ascii="Times New Roman" w:hAnsi="Times New Roman" w:cs="Times New Roman"/>
              <w:sz w:val="24"/>
              <w:szCs w:val="24"/>
            </w:rPr>
          </w:rPrChange>
        </w:rPr>
        <w:t xml:space="preserve">but no other significant </w:t>
      </w:r>
      <w:r w:rsidR="008176CF" w:rsidRPr="001C7ED0">
        <w:rPr>
          <w:rFonts w:ascii="Times New Roman" w:hAnsi="Times New Roman" w:cs="Times New Roman"/>
          <w:sz w:val="24"/>
          <w:szCs w:val="24"/>
          <w:highlight w:val="yellow"/>
          <w:rPrChange w:id="182" w:author="Microsoft Office User" w:date="2017-05-29T21:44:00Z">
            <w:rPr>
              <w:rFonts w:ascii="Times New Roman" w:hAnsi="Times New Roman" w:cs="Times New Roman"/>
              <w:sz w:val="24"/>
              <w:szCs w:val="24"/>
            </w:rPr>
          </w:rPrChange>
        </w:rPr>
        <w:t xml:space="preserve">main effects or </w:t>
      </w:r>
      <w:r w:rsidR="00D34F3E" w:rsidRPr="001C7ED0">
        <w:rPr>
          <w:rFonts w:ascii="Times New Roman" w:hAnsi="Times New Roman" w:cs="Times New Roman"/>
          <w:sz w:val="24"/>
          <w:szCs w:val="24"/>
          <w:highlight w:val="yellow"/>
          <w:rPrChange w:id="183" w:author="Microsoft Office User" w:date="2017-05-29T21:44:00Z">
            <w:rPr>
              <w:rFonts w:ascii="Times New Roman" w:hAnsi="Times New Roman" w:cs="Times New Roman"/>
              <w:sz w:val="24"/>
              <w:szCs w:val="24"/>
            </w:rPr>
          </w:rPrChange>
        </w:rPr>
        <w:t>interactions (</w:t>
      </w:r>
      <w:commentRangeStart w:id="184"/>
      <w:r w:rsidR="00754397" w:rsidRPr="001C7ED0">
        <w:rPr>
          <w:rFonts w:ascii="Times New Roman" w:hAnsi="Times New Roman" w:cs="Times New Roman"/>
          <w:sz w:val="24"/>
          <w:szCs w:val="24"/>
          <w:highlight w:val="yellow"/>
          <w:rPrChange w:id="185" w:author="Microsoft Office User" w:date="2017-05-29T21:44:00Z">
            <w:rPr>
              <w:rFonts w:ascii="Times New Roman" w:hAnsi="Times New Roman" w:cs="Times New Roman"/>
              <w:sz w:val="24"/>
              <w:szCs w:val="24"/>
            </w:rPr>
          </w:rPrChange>
        </w:rPr>
        <w:t>Day F(</w:t>
      </w:r>
      <w:r w:rsidR="0039723E" w:rsidRPr="001C7ED0">
        <w:rPr>
          <w:rFonts w:ascii="Times New Roman" w:hAnsi="Times New Roman" w:cs="Times New Roman"/>
          <w:sz w:val="24"/>
          <w:szCs w:val="24"/>
          <w:highlight w:val="yellow"/>
          <w:rPrChange w:id="186" w:author="Microsoft Office User" w:date="2017-05-29T21:44:00Z">
            <w:rPr>
              <w:rFonts w:ascii="Times New Roman" w:hAnsi="Times New Roman" w:cs="Times New Roman"/>
              <w:sz w:val="24"/>
              <w:szCs w:val="24"/>
            </w:rPr>
          </w:rPrChange>
        </w:rPr>
        <w:t>1,23</w:t>
      </w:r>
      <w:r w:rsidR="00D34F3E" w:rsidRPr="001C7ED0">
        <w:rPr>
          <w:rFonts w:ascii="Times New Roman" w:hAnsi="Times New Roman" w:cs="Times New Roman"/>
          <w:sz w:val="24"/>
          <w:szCs w:val="24"/>
          <w:highlight w:val="yellow"/>
          <w:rPrChange w:id="187" w:author="Microsoft Office User" w:date="2017-05-29T21:44:00Z">
            <w:rPr>
              <w:rFonts w:ascii="Times New Roman" w:hAnsi="Times New Roman" w:cs="Times New Roman"/>
              <w:sz w:val="24"/>
              <w:szCs w:val="24"/>
            </w:rPr>
          </w:rPrChange>
        </w:rPr>
        <w:t>)</w:t>
      </w:r>
      <w:r w:rsidR="0039723E" w:rsidRPr="001C7ED0">
        <w:rPr>
          <w:rFonts w:ascii="Times New Roman" w:hAnsi="Times New Roman" w:cs="Times New Roman"/>
          <w:sz w:val="24"/>
          <w:szCs w:val="24"/>
          <w:highlight w:val="yellow"/>
          <w:rPrChange w:id="188" w:author="Microsoft Office User" w:date="2017-05-29T21:44:00Z">
            <w:rPr>
              <w:rFonts w:ascii="Times New Roman" w:hAnsi="Times New Roman" w:cs="Times New Roman"/>
              <w:sz w:val="24"/>
              <w:szCs w:val="24"/>
            </w:rPr>
          </w:rPrChange>
        </w:rPr>
        <w:t xml:space="preserve">=3.1 p&gt;0.8 N.S., Day x Devaluation F(1,23)=3.3 P&gt;0.8 N.S., </w:t>
      </w:r>
      <w:commentRangeEnd w:id="184"/>
      <w:r w:rsidR="008176CF" w:rsidRPr="001C7ED0">
        <w:rPr>
          <w:rStyle w:val="CommentReference"/>
          <w:highlight w:val="yellow"/>
          <w:rPrChange w:id="189" w:author="Microsoft Office User" w:date="2017-05-29T21:44:00Z">
            <w:rPr>
              <w:rStyle w:val="CommentReference"/>
            </w:rPr>
          </w:rPrChange>
        </w:rPr>
        <w:commentReference w:id="184"/>
      </w:r>
      <w:r w:rsidR="0039723E" w:rsidRPr="001C7ED0">
        <w:rPr>
          <w:rFonts w:ascii="Times New Roman" w:hAnsi="Times New Roman" w:cs="Times New Roman"/>
          <w:sz w:val="24"/>
          <w:szCs w:val="24"/>
          <w:highlight w:val="yellow"/>
          <w:rPrChange w:id="190" w:author="Microsoft Office User" w:date="2017-05-29T21:44:00Z">
            <w:rPr>
              <w:rFonts w:ascii="Times New Roman" w:hAnsi="Times New Roman" w:cs="Times New Roman"/>
              <w:sz w:val="24"/>
              <w:szCs w:val="24"/>
            </w:rPr>
          </w:rPrChange>
        </w:rPr>
        <w:t xml:space="preserve">Day x Devaluation x Genotype F(1,23)=1.4 p&gt;0.2 N.S., Day x Devaluation x Sex F(1,23)=2.8 p&gt;0.1 N.S. </w:t>
      </w:r>
      <w:commentRangeStart w:id="191"/>
      <w:r w:rsidR="0096564C" w:rsidRPr="001C7ED0">
        <w:rPr>
          <w:rFonts w:ascii="Times New Roman" w:hAnsi="Times New Roman" w:cs="Times New Roman"/>
          <w:sz w:val="24"/>
          <w:szCs w:val="24"/>
          <w:highlight w:val="yellow"/>
          <w:rPrChange w:id="192" w:author="Microsoft Office User" w:date="2017-05-29T21:44:00Z">
            <w:rPr>
              <w:rFonts w:ascii="Times New Roman" w:hAnsi="Times New Roman" w:cs="Times New Roman"/>
              <w:sz w:val="24"/>
              <w:szCs w:val="24"/>
            </w:rPr>
          </w:rPrChange>
        </w:rPr>
        <w:t>A</w:t>
      </w:r>
      <w:r w:rsidR="0039723E" w:rsidRPr="001C7ED0">
        <w:rPr>
          <w:rFonts w:ascii="Times New Roman" w:hAnsi="Times New Roman" w:cs="Times New Roman"/>
          <w:sz w:val="24"/>
          <w:szCs w:val="24"/>
          <w:highlight w:val="yellow"/>
          <w:rPrChange w:id="193" w:author="Microsoft Office User" w:date="2017-05-29T21:44:00Z">
            <w:rPr>
              <w:rFonts w:ascii="Times New Roman" w:hAnsi="Times New Roman" w:cs="Times New Roman"/>
              <w:sz w:val="24"/>
              <w:szCs w:val="24"/>
            </w:rPr>
          </w:rPrChange>
        </w:rPr>
        <w:t>ll other interactions F’s&lt;1, p’s&gt;0.4 N.S.)</w:t>
      </w:r>
      <w:commentRangeEnd w:id="191"/>
      <w:r w:rsidR="008176CF" w:rsidRPr="001C7ED0">
        <w:rPr>
          <w:rStyle w:val="CommentReference"/>
          <w:highlight w:val="yellow"/>
          <w:rPrChange w:id="194" w:author="Microsoft Office User" w:date="2017-05-29T21:44:00Z">
            <w:rPr>
              <w:rStyle w:val="CommentReference"/>
            </w:rPr>
          </w:rPrChange>
        </w:rPr>
        <w:commentReference w:id="191"/>
      </w:r>
    </w:p>
    <w:p w14:paraId="5C98227E" w14:textId="6F55040F" w:rsidR="0010696D" w:rsidRPr="001D16D3" w:rsidRDefault="00D34F3E"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Closer inspection of the data revealed that the </w:t>
      </w:r>
      <w:r w:rsidR="0010696D" w:rsidRPr="001D16D3">
        <w:rPr>
          <w:rFonts w:ascii="Times New Roman" w:hAnsi="Times New Roman" w:cs="Times New Roman"/>
          <w:sz w:val="24"/>
          <w:szCs w:val="24"/>
        </w:rPr>
        <w:t xml:space="preserve">significant main effect of </w:t>
      </w:r>
      <w:r w:rsidRPr="001D16D3">
        <w:rPr>
          <w:rFonts w:ascii="Times New Roman" w:hAnsi="Times New Roman" w:cs="Times New Roman"/>
          <w:sz w:val="24"/>
          <w:szCs w:val="24"/>
        </w:rPr>
        <w:t xml:space="preserve">devaluation was being driven almost completely by </w:t>
      </w:r>
      <w:r w:rsidR="0010696D" w:rsidRPr="001D16D3">
        <w:rPr>
          <w:rFonts w:ascii="Times New Roman" w:hAnsi="Times New Roman" w:cs="Times New Roman"/>
          <w:sz w:val="24"/>
          <w:szCs w:val="24"/>
        </w:rPr>
        <w:t>devaluation with the grain reinforce</w:t>
      </w:r>
      <w:r w:rsidR="000A374D" w:rsidRPr="001D16D3">
        <w:rPr>
          <w:rFonts w:ascii="Times New Roman" w:hAnsi="Times New Roman" w:cs="Times New Roman"/>
          <w:sz w:val="24"/>
          <w:szCs w:val="24"/>
        </w:rPr>
        <w:t>r</w:t>
      </w:r>
      <w:r w:rsidR="0010696D" w:rsidRPr="001D16D3">
        <w:rPr>
          <w:rFonts w:ascii="Times New Roman" w:hAnsi="Times New Roman" w:cs="Times New Roman"/>
          <w:sz w:val="24"/>
          <w:szCs w:val="24"/>
        </w:rPr>
        <w:t>. Indeed, f</w:t>
      </w:r>
      <w:r w:rsidR="00752934" w:rsidRPr="001D16D3">
        <w:rPr>
          <w:rFonts w:ascii="Times New Roman" w:hAnsi="Times New Roman" w:cs="Times New Roman"/>
          <w:sz w:val="24"/>
          <w:szCs w:val="24"/>
        </w:rPr>
        <w:t>urther analysis</w:t>
      </w:r>
      <w:r w:rsidR="001A7052" w:rsidRPr="001D16D3">
        <w:rPr>
          <w:rFonts w:ascii="Times New Roman" w:hAnsi="Times New Roman" w:cs="Times New Roman"/>
          <w:sz w:val="24"/>
          <w:szCs w:val="24"/>
        </w:rPr>
        <w:t xml:space="preserve"> of these data with a second ANOVA </w:t>
      </w:r>
      <w:r w:rsidR="008176CF" w:rsidRPr="001D16D3">
        <w:rPr>
          <w:rFonts w:ascii="Times New Roman" w:hAnsi="Times New Roman" w:cs="Times New Roman"/>
          <w:sz w:val="24"/>
          <w:szCs w:val="24"/>
        </w:rPr>
        <w:t xml:space="preserve">now </w:t>
      </w:r>
      <w:r w:rsidR="001A7052" w:rsidRPr="001D16D3">
        <w:rPr>
          <w:rFonts w:ascii="Times New Roman" w:hAnsi="Times New Roman" w:cs="Times New Roman"/>
          <w:sz w:val="24"/>
          <w:szCs w:val="24"/>
        </w:rPr>
        <w:t xml:space="preserve">including Reinforcer </w:t>
      </w:r>
      <w:r w:rsidR="001F64EA" w:rsidRPr="001D16D3">
        <w:rPr>
          <w:rFonts w:ascii="Times New Roman" w:hAnsi="Times New Roman" w:cs="Times New Roman"/>
          <w:sz w:val="24"/>
          <w:szCs w:val="24"/>
        </w:rPr>
        <w:t xml:space="preserve">(Grain vs Sucrose) </w:t>
      </w:r>
      <w:r w:rsidR="001A7052" w:rsidRPr="001D16D3">
        <w:rPr>
          <w:rFonts w:ascii="Times New Roman" w:hAnsi="Times New Roman" w:cs="Times New Roman"/>
          <w:sz w:val="24"/>
          <w:szCs w:val="24"/>
        </w:rPr>
        <w:t>as a</w:t>
      </w:r>
      <w:r w:rsidR="008176CF" w:rsidRPr="001D16D3">
        <w:rPr>
          <w:rFonts w:ascii="Times New Roman" w:hAnsi="Times New Roman" w:cs="Times New Roman"/>
          <w:sz w:val="24"/>
          <w:szCs w:val="24"/>
        </w:rPr>
        <w:t>n additional</w:t>
      </w:r>
      <w:r w:rsidR="001A7052" w:rsidRPr="001D16D3">
        <w:rPr>
          <w:rFonts w:ascii="Times New Roman" w:hAnsi="Times New Roman" w:cs="Times New Roman"/>
          <w:sz w:val="24"/>
          <w:szCs w:val="24"/>
        </w:rPr>
        <w:t xml:space="preserve"> factor revealed a </w:t>
      </w:r>
      <w:r w:rsidR="008176CF" w:rsidRPr="001D16D3">
        <w:rPr>
          <w:rFonts w:ascii="Times New Roman" w:hAnsi="Times New Roman" w:cs="Times New Roman"/>
          <w:sz w:val="24"/>
          <w:szCs w:val="24"/>
        </w:rPr>
        <w:t xml:space="preserve">significant </w:t>
      </w:r>
      <w:r w:rsidR="0010696D" w:rsidRPr="001D16D3">
        <w:rPr>
          <w:rFonts w:ascii="Times New Roman" w:hAnsi="Times New Roman" w:cs="Times New Roman"/>
          <w:sz w:val="24"/>
          <w:szCs w:val="24"/>
        </w:rPr>
        <w:t xml:space="preserve">main effect of Reinforcer (F(1,23)=45.5 p&lt;.001), and </w:t>
      </w:r>
      <w:r w:rsidR="00E06ECC" w:rsidRPr="001D16D3">
        <w:rPr>
          <w:rFonts w:ascii="Times New Roman" w:hAnsi="Times New Roman" w:cs="Times New Roman"/>
          <w:sz w:val="24"/>
          <w:szCs w:val="24"/>
        </w:rPr>
        <w:t xml:space="preserve">a significant </w:t>
      </w:r>
      <w:commentRangeStart w:id="195"/>
      <w:commentRangeStart w:id="196"/>
      <w:r w:rsidR="001A7052" w:rsidRPr="001D16D3">
        <w:rPr>
          <w:rFonts w:ascii="Times New Roman" w:hAnsi="Times New Roman" w:cs="Times New Roman"/>
          <w:sz w:val="24"/>
          <w:szCs w:val="24"/>
        </w:rPr>
        <w:t xml:space="preserve">Reinforcer x Devaluation </w:t>
      </w:r>
      <w:r w:rsidR="0010696D" w:rsidRPr="001D16D3">
        <w:rPr>
          <w:rFonts w:ascii="Times New Roman" w:hAnsi="Times New Roman" w:cs="Times New Roman"/>
          <w:sz w:val="24"/>
          <w:szCs w:val="24"/>
        </w:rPr>
        <w:t>interaction</w:t>
      </w:r>
      <w:r w:rsidR="001A7052" w:rsidRPr="001D16D3">
        <w:rPr>
          <w:rFonts w:ascii="Times New Roman" w:hAnsi="Times New Roman" w:cs="Times New Roman"/>
          <w:sz w:val="24"/>
          <w:szCs w:val="24"/>
        </w:rPr>
        <w:t xml:space="preserve"> </w:t>
      </w:r>
      <w:r w:rsidR="0022420E" w:rsidRPr="001D16D3">
        <w:rPr>
          <w:rFonts w:ascii="Times New Roman" w:hAnsi="Times New Roman" w:cs="Times New Roman"/>
          <w:sz w:val="24"/>
          <w:szCs w:val="24"/>
        </w:rPr>
        <w:t>(F(</w:t>
      </w:r>
      <w:r w:rsidR="001F64EA" w:rsidRPr="001D16D3">
        <w:rPr>
          <w:rFonts w:ascii="Times New Roman" w:hAnsi="Times New Roman" w:cs="Times New Roman"/>
          <w:sz w:val="24"/>
          <w:szCs w:val="24"/>
        </w:rPr>
        <w:t>1,23)=33.4 p&lt;.001</w:t>
      </w:r>
      <w:r w:rsidR="0010696D" w:rsidRPr="001D16D3">
        <w:rPr>
          <w:rFonts w:ascii="Times New Roman" w:hAnsi="Times New Roman" w:cs="Times New Roman"/>
          <w:sz w:val="24"/>
          <w:szCs w:val="24"/>
        </w:rPr>
        <w:t xml:space="preserve">), </w:t>
      </w:r>
      <w:commentRangeEnd w:id="195"/>
      <w:r w:rsidR="000B3E82" w:rsidRPr="001D16D3">
        <w:rPr>
          <w:rStyle w:val="CommentReference"/>
        </w:rPr>
        <w:commentReference w:id="195"/>
      </w:r>
      <w:commentRangeEnd w:id="196"/>
      <w:r w:rsidR="001C7ED0">
        <w:rPr>
          <w:rStyle w:val="CommentReference"/>
        </w:rPr>
        <w:commentReference w:id="196"/>
      </w:r>
      <w:r w:rsidR="000A374D" w:rsidRPr="001D16D3">
        <w:rPr>
          <w:rFonts w:ascii="Times New Roman" w:hAnsi="Times New Roman" w:cs="Times New Roman"/>
          <w:sz w:val="24"/>
          <w:szCs w:val="24"/>
        </w:rPr>
        <w:t>confirming</w:t>
      </w:r>
      <w:r w:rsidR="0010696D" w:rsidRPr="001D16D3">
        <w:rPr>
          <w:rFonts w:ascii="Times New Roman" w:hAnsi="Times New Roman" w:cs="Times New Roman"/>
          <w:sz w:val="24"/>
          <w:szCs w:val="24"/>
        </w:rPr>
        <w:t xml:space="preserve"> that the mice </w:t>
      </w:r>
      <w:r w:rsidR="006D6C57" w:rsidRPr="001D16D3">
        <w:rPr>
          <w:rFonts w:ascii="Times New Roman" w:hAnsi="Times New Roman" w:cs="Times New Roman"/>
          <w:sz w:val="24"/>
          <w:szCs w:val="24"/>
        </w:rPr>
        <w:t xml:space="preserve">were responding differently </w:t>
      </w:r>
      <w:r w:rsidR="0010696D" w:rsidRPr="001D16D3">
        <w:rPr>
          <w:rFonts w:ascii="Times New Roman" w:hAnsi="Times New Roman" w:cs="Times New Roman"/>
          <w:sz w:val="24"/>
          <w:szCs w:val="24"/>
        </w:rPr>
        <w:t>with</w:t>
      </w:r>
      <w:r w:rsidR="006D6C57" w:rsidRPr="001D16D3">
        <w:rPr>
          <w:rFonts w:ascii="Times New Roman" w:hAnsi="Times New Roman" w:cs="Times New Roman"/>
          <w:sz w:val="24"/>
          <w:szCs w:val="24"/>
        </w:rPr>
        <w:t xml:space="preserve"> the two reinforcers. </w:t>
      </w:r>
      <w:r w:rsidR="0010696D" w:rsidRPr="001D16D3">
        <w:rPr>
          <w:rFonts w:ascii="Times New Roman" w:hAnsi="Times New Roman" w:cs="Times New Roman"/>
          <w:sz w:val="24"/>
          <w:szCs w:val="24"/>
        </w:rPr>
        <w:t xml:space="preserve">In particular, </w:t>
      </w:r>
      <w:r w:rsidR="008176CF" w:rsidRPr="001D16D3">
        <w:rPr>
          <w:rFonts w:ascii="Times New Roman" w:hAnsi="Times New Roman" w:cs="Times New Roman"/>
          <w:sz w:val="24"/>
          <w:szCs w:val="24"/>
        </w:rPr>
        <w:t xml:space="preserve">it was notable that </w:t>
      </w:r>
      <w:r w:rsidR="0010696D" w:rsidRPr="001D16D3">
        <w:rPr>
          <w:rFonts w:ascii="Times New Roman" w:hAnsi="Times New Roman" w:cs="Times New Roman"/>
          <w:sz w:val="24"/>
          <w:szCs w:val="24"/>
        </w:rPr>
        <w:t xml:space="preserve">the </w:t>
      </w:r>
      <w:r w:rsidR="00D413CA" w:rsidRPr="001D16D3">
        <w:rPr>
          <w:rFonts w:ascii="Times New Roman" w:hAnsi="Times New Roman" w:cs="Times New Roman"/>
          <w:sz w:val="24"/>
          <w:szCs w:val="24"/>
        </w:rPr>
        <w:t>sucrose reinforcer did not sustain sufficient</w:t>
      </w:r>
      <w:r w:rsidR="0010696D" w:rsidRPr="001D16D3">
        <w:rPr>
          <w:rFonts w:ascii="Times New Roman" w:hAnsi="Times New Roman" w:cs="Times New Roman"/>
          <w:sz w:val="24"/>
          <w:szCs w:val="24"/>
        </w:rPr>
        <w:t>ly high</w:t>
      </w:r>
      <w:r w:rsidR="00D413CA" w:rsidRPr="001D16D3">
        <w:rPr>
          <w:rFonts w:ascii="Times New Roman" w:hAnsi="Times New Roman" w:cs="Times New Roman"/>
          <w:sz w:val="24"/>
          <w:szCs w:val="24"/>
        </w:rPr>
        <w:t xml:space="preserve"> level</w:t>
      </w:r>
      <w:r w:rsidR="0010696D" w:rsidRPr="001D16D3">
        <w:rPr>
          <w:rFonts w:ascii="Times New Roman" w:hAnsi="Times New Roman" w:cs="Times New Roman"/>
          <w:sz w:val="24"/>
          <w:szCs w:val="24"/>
        </w:rPr>
        <w:t>s</w:t>
      </w:r>
      <w:r w:rsidR="00D413CA" w:rsidRPr="001D16D3">
        <w:rPr>
          <w:rFonts w:ascii="Times New Roman" w:hAnsi="Times New Roman" w:cs="Times New Roman"/>
          <w:sz w:val="24"/>
          <w:szCs w:val="24"/>
        </w:rPr>
        <w:t xml:space="preserve"> of </w:t>
      </w:r>
      <w:r w:rsidR="0010696D" w:rsidRPr="001D16D3">
        <w:rPr>
          <w:rFonts w:ascii="Times New Roman" w:hAnsi="Times New Roman" w:cs="Times New Roman"/>
          <w:sz w:val="24"/>
          <w:szCs w:val="24"/>
        </w:rPr>
        <w:t xml:space="preserve">lever </w:t>
      </w:r>
      <w:r w:rsidR="00D413CA" w:rsidRPr="001D16D3">
        <w:rPr>
          <w:rFonts w:ascii="Times New Roman" w:hAnsi="Times New Roman" w:cs="Times New Roman"/>
          <w:sz w:val="24"/>
          <w:szCs w:val="24"/>
        </w:rPr>
        <w:t xml:space="preserve">responding </w:t>
      </w:r>
      <w:r w:rsidR="00DA68BE" w:rsidRPr="001D16D3">
        <w:rPr>
          <w:rFonts w:ascii="Times New Roman" w:hAnsi="Times New Roman" w:cs="Times New Roman"/>
          <w:sz w:val="24"/>
          <w:szCs w:val="24"/>
        </w:rPr>
        <w:t xml:space="preserve">in either group </w:t>
      </w:r>
      <w:r w:rsidR="0010696D" w:rsidRPr="001D16D3">
        <w:rPr>
          <w:rFonts w:ascii="Times New Roman" w:hAnsi="Times New Roman" w:cs="Times New Roman"/>
          <w:sz w:val="24"/>
          <w:szCs w:val="24"/>
        </w:rPr>
        <w:t>in order</w:t>
      </w:r>
      <w:r w:rsidR="00D413CA" w:rsidRPr="001D16D3">
        <w:rPr>
          <w:rFonts w:ascii="Times New Roman" w:hAnsi="Times New Roman" w:cs="Times New Roman"/>
          <w:sz w:val="24"/>
          <w:szCs w:val="24"/>
        </w:rPr>
        <w:t xml:space="preserve"> to </w:t>
      </w:r>
      <w:r w:rsidR="00E06ECC" w:rsidRPr="001D16D3">
        <w:rPr>
          <w:rFonts w:ascii="Times New Roman" w:hAnsi="Times New Roman" w:cs="Times New Roman"/>
          <w:sz w:val="24"/>
          <w:szCs w:val="24"/>
        </w:rPr>
        <w:t xml:space="preserve">meaningfully </w:t>
      </w:r>
      <w:r w:rsidR="00D413CA" w:rsidRPr="001D16D3">
        <w:rPr>
          <w:rFonts w:ascii="Times New Roman" w:hAnsi="Times New Roman" w:cs="Times New Roman"/>
          <w:sz w:val="24"/>
          <w:szCs w:val="24"/>
        </w:rPr>
        <w:t>assess devaluation</w:t>
      </w:r>
      <w:r w:rsidR="00F2480D" w:rsidRPr="001D16D3">
        <w:rPr>
          <w:rFonts w:ascii="Times New Roman" w:hAnsi="Times New Roman" w:cs="Times New Roman"/>
          <w:sz w:val="24"/>
          <w:szCs w:val="24"/>
        </w:rPr>
        <w:t xml:space="preserve"> (</w:t>
      </w:r>
      <w:r w:rsidR="0010696D" w:rsidRPr="001D16D3">
        <w:rPr>
          <w:rFonts w:ascii="Times New Roman" w:hAnsi="Times New Roman" w:cs="Times New Roman"/>
          <w:sz w:val="24"/>
          <w:szCs w:val="24"/>
        </w:rPr>
        <w:t xml:space="preserve">see </w:t>
      </w:r>
      <w:r w:rsidR="00F2480D" w:rsidRPr="001D16D3">
        <w:rPr>
          <w:rFonts w:ascii="Times New Roman" w:hAnsi="Times New Roman" w:cs="Times New Roman"/>
          <w:sz w:val="24"/>
          <w:szCs w:val="24"/>
        </w:rPr>
        <w:t xml:space="preserve">Means and S.E.Ms Table </w:t>
      </w:r>
      <w:r w:rsidR="00A56430" w:rsidRPr="001D16D3">
        <w:rPr>
          <w:rFonts w:ascii="Times New Roman" w:hAnsi="Times New Roman" w:cs="Times New Roman"/>
          <w:sz w:val="24"/>
          <w:szCs w:val="24"/>
        </w:rPr>
        <w:t>4</w:t>
      </w:r>
      <w:r w:rsidR="000F235F" w:rsidRPr="001D16D3">
        <w:rPr>
          <w:rFonts w:ascii="Times New Roman" w:hAnsi="Times New Roman" w:cs="Times New Roman"/>
          <w:sz w:val="24"/>
          <w:szCs w:val="24"/>
        </w:rPr>
        <w:t>).</w:t>
      </w:r>
      <w:r w:rsidR="00D413CA" w:rsidRPr="001D16D3">
        <w:rPr>
          <w:rFonts w:ascii="Times New Roman" w:hAnsi="Times New Roman" w:cs="Times New Roman"/>
          <w:sz w:val="24"/>
          <w:szCs w:val="24"/>
        </w:rPr>
        <w:t xml:space="preserve"> </w:t>
      </w:r>
    </w:p>
    <w:p w14:paraId="4CC5A11F" w14:textId="4CC31626" w:rsidR="00D413CA" w:rsidRPr="001D16D3" w:rsidRDefault="0010696D"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Gi</w:t>
      </w:r>
      <w:r w:rsidR="005E66B1" w:rsidRPr="001D16D3">
        <w:rPr>
          <w:rFonts w:ascii="Times New Roman" w:hAnsi="Times New Roman" w:cs="Times New Roman"/>
          <w:sz w:val="24"/>
          <w:szCs w:val="24"/>
        </w:rPr>
        <w:t>ven this observation, a further</w:t>
      </w:r>
      <w:r w:rsidRPr="001D16D3">
        <w:rPr>
          <w:rFonts w:ascii="Times New Roman" w:hAnsi="Times New Roman" w:cs="Times New Roman"/>
          <w:sz w:val="24"/>
          <w:szCs w:val="24"/>
        </w:rPr>
        <w:t xml:space="preserve"> separate analysis was conducted which was limited </w:t>
      </w:r>
      <w:r w:rsidR="000A374D" w:rsidRPr="001D16D3">
        <w:rPr>
          <w:rFonts w:ascii="Times New Roman" w:hAnsi="Times New Roman" w:cs="Times New Roman"/>
          <w:sz w:val="24"/>
          <w:szCs w:val="24"/>
        </w:rPr>
        <w:t xml:space="preserve">solely </w:t>
      </w:r>
      <w:r w:rsidRPr="001D16D3">
        <w:rPr>
          <w:rFonts w:ascii="Times New Roman" w:hAnsi="Times New Roman" w:cs="Times New Roman"/>
          <w:sz w:val="24"/>
          <w:szCs w:val="24"/>
        </w:rPr>
        <w:t xml:space="preserve">to responding on the lever associated with grain rewards, </w:t>
      </w:r>
      <w:r w:rsidR="004F7C23" w:rsidRPr="001D16D3">
        <w:rPr>
          <w:rFonts w:ascii="Times New Roman" w:hAnsi="Times New Roman" w:cs="Times New Roman"/>
          <w:sz w:val="24"/>
          <w:szCs w:val="24"/>
        </w:rPr>
        <w:t xml:space="preserve">and </w:t>
      </w:r>
      <w:r w:rsidRPr="001D16D3">
        <w:rPr>
          <w:rFonts w:ascii="Times New Roman" w:hAnsi="Times New Roman" w:cs="Times New Roman"/>
          <w:sz w:val="24"/>
          <w:szCs w:val="24"/>
        </w:rPr>
        <w:t xml:space="preserve">comparing performance following both grain and sucrose devaluation sessions. </w:t>
      </w:r>
      <w:r w:rsidR="00D413CA" w:rsidRPr="001D16D3">
        <w:rPr>
          <w:rFonts w:ascii="Times New Roman" w:hAnsi="Times New Roman" w:cs="Times New Roman"/>
          <w:sz w:val="24"/>
          <w:szCs w:val="24"/>
        </w:rPr>
        <w:t xml:space="preserve">Figure </w:t>
      </w:r>
      <w:ins w:id="197" w:author="Microsoft Office User" w:date="2017-05-29T21:45:00Z">
        <w:r w:rsidR="001C7ED0">
          <w:rPr>
            <w:rFonts w:ascii="Times New Roman" w:hAnsi="Times New Roman" w:cs="Times New Roman"/>
            <w:sz w:val="24"/>
            <w:szCs w:val="24"/>
          </w:rPr>
          <w:t>3</w:t>
        </w:r>
      </w:ins>
      <w:del w:id="198" w:author="Microsoft Office User" w:date="2017-05-29T21:45:00Z">
        <w:r w:rsidR="00035C7B" w:rsidRPr="001D16D3" w:rsidDel="001C7ED0">
          <w:rPr>
            <w:rFonts w:ascii="Times New Roman" w:hAnsi="Times New Roman" w:cs="Times New Roman"/>
            <w:sz w:val="24"/>
            <w:szCs w:val="24"/>
          </w:rPr>
          <w:delText>2</w:delText>
        </w:r>
      </w:del>
      <w:r w:rsidR="00035C7B" w:rsidRPr="001D16D3">
        <w:rPr>
          <w:rFonts w:ascii="Times New Roman" w:hAnsi="Times New Roman" w:cs="Times New Roman"/>
          <w:sz w:val="24"/>
          <w:szCs w:val="24"/>
        </w:rPr>
        <w:t>B</w:t>
      </w:r>
      <w:r w:rsidR="00D413CA" w:rsidRPr="001D16D3">
        <w:rPr>
          <w:rFonts w:ascii="Times New Roman" w:hAnsi="Times New Roman" w:cs="Times New Roman"/>
          <w:sz w:val="24"/>
          <w:szCs w:val="24"/>
        </w:rPr>
        <w:t xml:space="preserve"> depicts the rates of lever pressing on the lever associated with grain </w:t>
      </w:r>
      <w:r w:rsidRPr="001D16D3">
        <w:rPr>
          <w:rFonts w:ascii="Times New Roman" w:hAnsi="Times New Roman" w:cs="Times New Roman"/>
          <w:sz w:val="24"/>
          <w:szCs w:val="24"/>
        </w:rPr>
        <w:t xml:space="preserve">reward </w:t>
      </w:r>
      <w:r w:rsidR="00D413CA" w:rsidRPr="001D16D3">
        <w:rPr>
          <w:rFonts w:ascii="Times New Roman" w:hAnsi="Times New Roman" w:cs="Times New Roman"/>
          <w:sz w:val="24"/>
          <w:szCs w:val="24"/>
        </w:rPr>
        <w:t xml:space="preserve">following devaluation of grain </w:t>
      </w:r>
      <w:r w:rsidR="00E35629" w:rsidRPr="001D16D3">
        <w:rPr>
          <w:rFonts w:ascii="Times New Roman" w:hAnsi="Times New Roman" w:cs="Times New Roman"/>
          <w:sz w:val="24"/>
          <w:szCs w:val="24"/>
        </w:rPr>
        <w:t>(</w:t>
      </w:r>
      <w:r w:rsidR="00E35629" w:rsidRPr="001D16D3">
        <w:rPr>
          <w:rFonts w:ascii="Times New Roman" w:hAnsi="Times New Roman" w:cs="Times New Roman"/>
          <w:i/>
          <w:sz w:val="24"/>
          <w:szCs w:val="24"/>
        </w:rPr>
        <w:t>Devalued</w:t>
      </w:r>
      <w:r w:rsidR="00E35629" w:rsidRPr="001D16D3">
        <w:rPr>
          <w:rFonts w:ascii="Times New Roman" w:hAnsi="Times New Roman" w:cs="Times New Roman"/>
          <w:sz w:val="24"/>
          <w:szCs w:val="24"/>
        </w:rPr>
        <w:t xml:space="preserve">) </w:t>
      </w:r>
      <w:r w:rsidR="00D413CA" w:rsidRPr="001D16D3">
        <w:rPr>
          <w:rFonts w:ascii="Times New Roman" w:hAnsi="Times New Roman" w:cs="Times New Roman"/>
          <w:sz w:val="24"/>
          <w:szCs w:val="24"/>
        </w:rPr>
        <w:t>compared with rates of lever pressing on the same lever when grain was not devalued</w:t>
      </w:r>
      <w:r w:rsidR="005E66B1" w:rsidRPr="001D16D3">
        <w:rPr>
          <w:rFonts w:ascii="Times New Roman" w:hAnsi="Times New Roman" w:cs="Times New Roman"/>
          <w:sz w:val="24"/>
          <w:szCs w:val="24"/>
        </w:rPr>
        <w:t xml:space="preserve"> (i.e. following prior </w:t>
      </w:r>
      <w:r w:rsidR="005E66B1" w:rsidRPr="001D16D3">
        <w:rPr>
          <w:rFonts w:ascii="Times New Roman" w:hAnsi="Times New Roman" w:cs="Times New Roman"/>
          <w:sz w:val="24"/>
          <w:szCs w:val="24"/>
        </w:rPr>
        <w:lastRenderedPageBreak/>
        <w:t>exposure to sucrose</w:t>
      </w:r>
      <w:r w:rsidR="00E35629" w:rsidRPr="001D16D3">
        <w:rPr>
          <w:rFonts w:ascii="Times New Roman" w:hAnsi="Times New Roman" w:cs="Times New Roman"/>
          <w:sz w:val="24"/>
          <w:szCs w:val="24"/>
        </w:rPr>
        <w:t xml:space="preserve">; </w:t>
      </w:r>
      <w:r w:rsidR="00E35629" w:rsidRPr="001D16D3">
        <w:rPr>
          <w:rFonts w:ascii="Times New Roman" w:hAnsi="Times New Roman" w:cs="Times New Roman"/>
          <w:i/>
          <w:sz w:val="24"/>
          <w:szCs w:val="24"/>
        </w:rPr>
        <w:t>Non-devalued</w:t>
      </w:r>
      <w:r w:rsidR="005E66B1" w:rsidRPr="001D16D3">
        <w:rPr>
          <w:rFonts w:ascii="Times New Roman" w:hAnsi="Times New Roman" w:cs="Times New Roman"/>
          <w:sz w:val="24"/>
          <w:szCs w:val="24"/>
        </w:rPr>
        <w:t>)</w:t>
      </w:r>
      <w:r w:rsidR="00D413CA"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As in the previous </w:t>
      </w:r>
      <w:r w:rsidR="005E66B1" w:rsidRPr="001D16D3">
        <w:rPr>
          <w:rFonts w:ascii="Times New Roman" w:hAnsi="Times New Roman" w:cs="Times New Roman"/>
          <w:sz w:val="24"/>
          <w:szCs w:val="24"/>
        </w:rPr>
        <w:t>full</w:t>
      </w:r>
      <w:r w:rsidRPr="001D16D3">
        <w:rPr>
          <w:rFonts w:ascii="Times New Roman" w:hAnsi="Times New Roman" w:cs="Times New Roman"/>
          <w:sz w:val="24"/>
          <w:szCs w:val="24"/>
        </w:rPr>
        <w:t xml:space="preserve"> analysis</w:t>
      </w:r>
      <w:r w:rsidR="004B21BC" w:rsidRPr="001D16D3">
        <w:rPr>
          <w:rFonts w:ascii="Times New Roman" w:hAnsi="Times New Roman" w:cs="Times New Roman"/>
          <w:sz w:val="24"/>
          <w:szCs w:val="24"/>
        </w:rPr>
        <w:t xml:space="preserve"> presented above</w:t>
      </w:r>
      <w:r w:rsidRPr="001D16D3">
        <w:rPr>
          <w:rFonts w:ascii="Times New Roman" w:hAnsi="Times New Roman" w:cs="Times New Roman"/>
          <w:sz w:val="24"/>
          <w:szCs w:val="24"/>
        </w:rPr>
        <w:t>, b</w:t>
      </w:r>
      <w:r w:rsidR="00D413CA" w:rsidRPr="001D16D3">
        <w:rPr>
          <w:rFonts w:ascii="Times New Roman" w:hAnsi="Times New Roman" w:cs="Times New Roman"/>
          <w:sz w:val="24"/>
          <w:szCs w:val="24"/>
        </w:rPr>
        <w:t xml:space="preserve">oth </w:t>
      </w:r>
      <w:r w:rsidR="005E66B1" w:rsidRPr="001D16D3">
        <w:rPr>
          <w:rFonts w:ascii="Times New Roman" w:hAnsi="Times New Roman" w:cs="Times New Roman"/>
          <w:i/>
          <w:sz w:val="24"/>
          <w:szCs w:val="24"/>
        </w:rPr>
        <w:t>Gria1</w:t>
      </w:r>
      <w:r w:rsidR="005E66B1" w:rsidRPr="001D16D3">
        <w:rPr>
          <w:rFonts w:ascii="Times New Roman" w:hAnsi="Times New Roman" w:cs="Times New Roman"/>
          <w:i/>
          <w:sz w:val="24"/>
          <w:szCs w:val="24"/>
          <w:vertAlign w:val="superscript"/>
        </w:rPr>
        <w:t>-/-</w:t>
      </w:r>
      <w:r w:rsidR="005E66B1" w:rsidRPr="001D16D3">
        <w:rPr>
          <w:rFonts w:ascii="Times New Roman" w:hAnsi="Times New Roman" w:cs="Times New Roman"/>
          <w:sz w:val="24"/>
          <w:szCs w:val="24"/>
        </w:rPr>
        <w:t xml:space="preserve"> </w:t>
      </w:r>
      <w:r w:rsidR="00D413CA" w:rsidRPr="001D16D3">
        <w:rPr>
          <w:rFonts w:ascii="Times New Roman" w:hAnsi="Times New Roman" w:cs="Times New Roman"/>
          <w:sz w:val="24"/>
          <w:szCs w:val="24"/>
        </w:rPr>
        <w:t>and WT mice significantly reduced their responding on the grain-associated lever following devaluation of grain</w:t>
      </w:r>
      <w:r w:rsidR="004B21BC" w:rsidRPr="001D16D3">
        <w:rPr>
          <w:rFonts w:ascii="Times New Roman" w:hAnsi="Times New Roman" w:cs="Times New Roman"/>
          <w:sz w:val="24"/>
          <w:szCs w:val="24"/>
        </w:rPr>
        <w:t>,</w:t>
      </w:r>
      <w:r w:rsidR="00D413CA" w:rsidRPr="001D16D3">
        <w:rPr>
          <w:rFonts w:ascii="Times New Roman" w:hAnsi="Times New Roman" w:cs="Times New Roman"/>
          <w:sz w:val="24"/>
          <w:szCs w:val="24"/>
        </w:rPr>
        <w:t xml:space="preserve"> </w:t>
      </w:r>
      <w:r w:rsidRPr="001D16D3">
        <w:rPr>
          <w:rFonts w:ascii="Times New Roman" w:hAnsi="Times New Roman" w:cs="Times New Roman"/>
          <w:sz w:val="24"/>
          <w:szCs w:val="24"/>
        </w:rPr>
        <w:t>compared</w:t>
      </w:r>
      <w:r w:rsidR="00D413CA" w:rsidRPr="001D16D3">
        <w:rPr>
          <w:rFonts w:ascii="Times New Roman" w:hAnsi="Times New Roman" w:cs="Times New Roman"/>
          <w:sz w:val="24"/>
          <w:szCs w:val="24"/>
        </w:rPr>
        <w:t xml:space="preserve"> to responding on the same lever when </w:t>
      </w:r>
      <w:r w:rsidRPr="001D16D3">
        <w:rPr>
          <w:rFonts w:ascii="Times New Roman" w:hAnsi="Times New Roman" w:cs="Times New Roman"/>
          <w:sz w:val="24"/>
          <w:szCs w:val="24"/>
        </w:rPr>
        <w:t xml:space="preserve">sucrose rather than grain was </w:t>
      </w:r>
      <w:r w:rsidR="005E66B1" w:rsidRPr="001D16D3">
        <w:rPr>
          <w:rFonts w:ascii="Times New Roman" w:hAnsi="Times New Roman" w:cs="Times New Roman"/>
          <w:sz w:val="24"/>
          <w:szCs w:val="24"/>
        </w:rPr>
        <w:t>provided prior to the test</w:t>
      </w:r>
      <w:r w:rsidR="00D413CA"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main effect of </w:t>
      </w:r>
      <w:r w:rsidR="00D413CA" w:rsidRPr="001D16D3">
        <w:rPr>
          <w:rFonts w:ascii="Times New Roman" w:hAnsi="Times New Roman" w:cs="Times New Roman"/>
          <w:sz w:val="24"/>
          <w:szCs w:val="24"/>
        </w:rPr>
        <w:t>Devaluation F(1,23)=11.6 p&lt;.005</w:t>
      </w:r>
      <w:r w:rsidR="004B21BC" w:rsidRPr="001D16D3">
        <w:rPr>
          <w:rFonts w:ascii="Times New Roman" w:hAnsi="Times New Roman" w:cs="Times New Roman"/>
          <w:sz w:val="24"/>
          <w:szCs w:val="24"/>
        </w:rPr>
        <w:t xml:space="preserve">). Importantly, </w:t>
      </w:r>
      <w:r w:rsidR="005E66B1" w:rsidRPr="001D16D3">
        <w:rPr>
          <w:rFonts w:ascii="Times New Roman" w:hAnsi="Times New Roman" w:cs="Times New Roman"/>
          <w:sz w:val="24"/>
          <w:szCs w:val="24"/>
        </w:rPr>
        <w:t xml:space="preserve">again </w:t>
      </w:r>
      <w:r w:rsidR="004B21BC" w:rsidRPr="001D16D3">
        <w:rPr>
          <w:rFonts w:ascii="Times New Roman" w:hAnsi="Times New Roman" w:cs="Times New Roman"/>
          <w:sz w:val="24"/>
          <w:szCs w:val="24"/>
        </w:rPr>
        <w:t>there was again no Genotype</w:t>
      </w:r>
      <w:r w:rsidR="00D413CA" w:rsidRPr="001D16D3">
        <w:rPr>
          <w:rFonts w:ascii="Times New Roman" w:hAnsi="Times New Roman" w:cs="Times New Roman"/>
          <w:sz w:val="24"/>
          <w:szCs w:val="24"/>
        </w:rPr>
        <w:t xml:space="preserve"> x </w:t>
      </w:r>
      <w:r w:rsidR="004B21BC" w:rsidRPr="001D16D3">
        <w:rPr>
          <w:rFonts w:ascii="Times New Roman" w:hAnsi="Times New Roman" w:cs="Times New Roman"/>
          <w:sz w:val="24"/>
          <w:szCs w:val="24"/>
        </w:rPr>
        <w:t>Devaluation</w:t>
      </w:r>
      <w:r w:rsidR="00D413CA" w:rsidRPr="001D16D3">
        <w:rPr>
          <w:rFonts w:ascii="Times New Roman" w:hAnsi="Times New Roman" w:cs="Times New Roman"/>
          <w:sz w:val="24"/>
          <w:szCs w:val="24"/>
        </w:rPr>
        <w:t xml:space="preserve"> </w:t>
      </w:r>
      <w:r w:rsidR="004B21BC" w:rsidRPr="001D16D3">
        <w:rPr>
          <w:rFonts w:ascii="Times New Roman" w:hAnsi="Times New Roman" w:cs="Times New Roman"/>
          <w:sz w:val="24"/>
          <w:szCs w:val="24"/>
        </w:rPr>
        <w:t>interaction (</w:t>
      </w:r>
      <w:r w:rsidR="00D413CA" w:rsidRPr="001D16D3">
        <w:rPr>
          <w:rFonts w:ascii="Times New Roman" w:hAnsi="Times New Roman" w:cs="Times New Roman"/>
          <w:sz w:val="24"/>
          <w:szCs w:val="24"/>
        </w:rPr>
        <w:t>F&lt;1 p&gt;0.6 N.S.)</w:t>
      </w:r>
      <w:r w:rsidR="004B21BC" w:rsidRPr="001D16D3">
        <w:rPr>
          <w:rFonts w:ascii="Times New Roman" w:hAnsi="Times New Roman" w:cs="Times New Roman"/>
          <w:sz w:val="24"/>
          <w:szCs w:val="24"/>
        </w:rPr>
        <w:t xml:space="preserve">, suggesting a similar devaluation effect in both groups of </w:t>
      </w:r>
      <w:commentRangeStart w:id="199"/>
      <w:r w:rsidR="004B21BC" w:rsidRPr="001D16D3">
        <w:rPr>
          <w:rFonts w:ascii="Times New Roman" w:hAnsi="Times New Roman" w:cs="Times New Roman"/>
          <w:sz w:val="24"/>
          <w:szCs w:val="24"/>
        </w:rPr>
        <w:t>mice</w:t>
      </w:r>
      <w:commentRangeEnd w:id="199"/>
      <w:r w:rsidR="00397D0F" w:rsidRPr="001D16D3">
        <w:rPr>
          <w:rStyle w:val="CommentReference"/>
        </w:rPr>
        <w:commentReference w:id="199"/>
      </w:r>
      <w:r w:rsidR="00D413CA" w:rsidRPr="001D16D3">
        <w:rPr>
          <w:rFonts w:ascii="Times New Roman" w:hAnsi="Times New Roman" w:cs="Times New Roman"/>
          <w:sz w:val="24"/>
          <w:szCs w:val="24"/>
        </w:rPr>
        <w:t xml:space="preserve">. </w:t>
      </w:r>
      <w:r w:rsidR="004B21BC" w:rsidRPr="001D16D3">
        <w:rPr>
          <w:rFonts w:ascii="Times New Roman" w:hAnsi="Times New Roman" w:cs="Times New Roman"/>
          <w:sz w:val="24"/>
          <w:szCs w:val="24"/>
        </w:rPr>
        <w:t xml:space="preserve">Again there was a significant main effect of Genotype (F(1,23)=9.5 p&lt;.01) and </w:t>
      </w:r>
      <w:r w:rsidR="00397D0F" w:rsidRPr="001D16D3">
        <w:rPr>
          <w:rFonts w:ascii="Times New Roman" w:hAnsi="Times New Roman" w:cs="Times New Roman"/>
          <w:sz w:val="24"/>
          <w:szCs w:val="24"/>
        </w:rPr>
        <w:t xml:space="preserve">of </w:t>
      </w:r>
      <w:r w:rsidR="004B21BC" w:rsidRPr="001D16D3">
        <w:rPr>
          <w:rFonts w:ascii="Times New Roman" w:hAnsi="Times New Roman" w:cs="Times New Roman"/>
          <w:sz w:val="24"/>
          <w:szCs w:val="24"/>
        </w:rPr>
        <w:t>Sex (F(1,23)=6.2 p&lt;.05), reflecting higher response rates overall in kno</w:t>
      </w:r>
      <w:r w:rsidR="000A374D" w:rsidRPr="001D16D3">
        <w:rPr>
          <w:rFonts w:ascii="Times New Roman" w:hAnsi="Times New Roman" w:cs="Times New Roman"/>
          <w:sz w:val="24"/>
          <w:szCs w:val="24"/>
        </w:rPr>
        <w:t xml:space="preserve">ckout and </w:t>
      </w:r>
      <w:r w:rsidR="00035C7B" w:rsidRPr="001D16D3">
        <w:rPr>
          <w:rFonts w:ascii="Times New Roman" w:hAnsi="Times New Roman" w:cs="Times New Roman"/>
          <w:sz w:val="24"/>
          <w:szCs w:val="24"/>
        </w:rPr>
        <w:t>male</w:t>
      </w:r>
      <w:r w:rsidR="000A374D" w:rsidRPr="001D16D3">
        <w:rPr>
          <w:rFonts w:ascii="Times New Roman" w:hAnsi="Times New Roman" w:cs="Times New Roman"/>
          <w:sz w:val="24"/>
          <w:szCs w:val="24"/>
        </w:rPr>
        <w:t xml:space="preserve"> mice, but no</w:t>
      </w:r>
      <w:r w:rsidR="004B21BC" w:rsidRPr="001D16D3">
        <w:rPr>
          <w:rFonts w:ascii="Times New Roman" w:hAnsi="Times New Roman" w:cs="Times New Roman"/>
          <w:sz w:val="24"/>
          <w:szCs w:val="24"/>
        </w:rPr>
        <w:t xml:space="preserve"> other significant </w:t>
      </w:r>
      <w:r w:rsidR="00397D0F" w:rsidRPr="001D16D3">
        <w:rPr>
          <w:rFonts w:ascii="Times New Roman" w:hAnsi="Times New Roman" w:cs="Times New Roman"/>
          <w:sz w:val="24"/>
          <w:szCs w:val="24"/>
        </w:rPr>
        <w:t xml:space="preserve">main effects or </w:t>
      </w:r>
      <w:r w:rsidR="004B21BC" w:rsidRPr="001D16D3">
        <w:rPr>
          <w:rFonts w:ascii="Times New Roman" w:hAnsi="Times New Roman" w:cs="Times New Roman"/>
          <w:sz w:val="24"/>
          <w:szCs w:val="24"/>
        </w:rPr>
        <w:t>interaction</w:t>
      </w:r>
      <w:r w:rsidR="00397D0F" w:rsidRPr="001D16D3">
        <w:rPr>
          <w:rFonts w:ascii="Times New Roman" w:hAnsi="Times New Roman" w:cs="Times New Roman"/>
          <w:sz w:val="24"/>
          <w:szCs w:val="24"/>
        </w:rPr>
        <w:t>s</w:t>
      </w:r>
      <w:r w:rsidR="004B21BC" w:rsidRPr="001D16D3">
        <w:rPr>
          <w:rFonts w:ascii="Times New Roman" w:hAnsi="Times New Roman" w:cs="Times New Roman"/>
          <w:sz w:val="24"/>
          <w:szCs w:val="24"/>
        </w:rPr>
        <w:t xml:space="preserve"> (</w:t>
      </w:r>
      <w:r w:rsidR="00FF5840" w:rsidRPr="001D16D3">
        <w:rPr>
          <w:rFonts w:ascii="Times New Roman" w:hAnsi="Times New Roman" w:cs="Times New Roman"/>
          <w:sz w:val="24"/>
          <w:szCs w:val="24"/>
        </w:rPr>
        <w:t>Devaluation x Genotype x Sex F(1,23)=1.7 P&gt;0.2</w:t>
      </w:r>
      <w:r w:rsidR="00FF5840" w:rsidRPr="001C7ED0">
        <w:rPr>
          <w:rFonts w:ascii="Times New Roman" w:hAnsi="Times New Roman" w:cs="Times New Roman"/>
          <w:sz w:val="24"/>
          <w:szCs w:val="24"/>
          <w:highlight w:val="yellow"/>
          <w:rPrChange w:id="200" w:author="Microsoft Office User" w:date="2017-05-29T21:48:00Z">
            <w:rPr>
              <w:rFonts w:ascii="Times New Roman" w:hAnsi="Times New Roman" w:cs="Times New Roman"/>
              <w:sz w:val="24"/>
              <w:szCs w:val="24"/>
            </w:rPr>
          </w:rPrChange>
        </w:rPr>
        <w:t xml:space="preserve">, </w:t>
      </w:r>
      <w:commentRangeStart w:id="201"/>
      <w:r w:rsidR="00DA4D70" w:rsidRPr="001C7ED0">
        <w:rPr>
          <w:rFonts w:ascii="Times New Roman" w:hAnsi="Times New Roman" w:cs="Times New Roman"/>
          <w:sz w:val="24"/>
          <w:szCs w:val="24"/>
          <w:highlight w:val="yellow"/>
          <w:rPrChange w:id="202" w:author="Microsoft Office User" w:date="2017-05-29T21:48:00Z">
            <w:rPr>
              <w:rFonts w:ascii="Times New Roman" w:hAnsi="Times New Roman" w:cs="Times New Roman"/>
              <w:sz w:val="24"/>
              <w:szCs w:val="24"/>
            </w:rPr>
          </w:rPrChange>
        </w:rPr>
        <w:t>all other main effects and interactions</w:t>
      </w:r>
      <w:r w:rsidR="004149AE" w:rsidRPr="001C7ED0">
        <w:rPr>
          <w:rFonts w:ascii="Times New Roman" w:hAnsi="Times New Roman" w:cs="Times New Roman"/>
          <w:sz w:val="24"/>
          <w:szCs w:val="24"/>
          <w:highlight w:val="yellow"/>
          <w:rPrChange w:id="203" w:author="Microsoft Office User" w:date="2017-05-29T21:48:00Z">
            <w:rPr>
              <w:rFonts w:ascii="Times New Roman" w:hAnsi="Times New Roman" w:cs="Times New Roman"/>
              <w:sz w:val="24"/>
              <w:szCs w:val="24"/>
            </w:rPr>
          </w:rPrChange>
        </w:rPr>
        <w:t xml:space="preserve"> F&lt;1, p&gt;0.3</w:t>
      </w:r>
      <w:commentRangeEnd w:id="201"/>
      <w:r w:rsidR="00397D0F" w:rsidRPr="001C7ED0">
        <w:rPr>
          <w:rStyle w:val="CommentReference"/>
          <w:highlight w:val="yellow"/>
          <w:rPrChange w:id="204" w:author="Microsoft Office User" w:date="2017-05-29T21:48:00Z">
            <w:rPr>
              <w:rStyle w:val="CommentReference"/>
            </w:rPr>
          </w:rPrChange>
        </w:rPr>
        <w:commentReference w:id="201"/>
      </w:r>
      <w:r w:rsidR="004B21BC" w:rsidRPr="001C7ED0">
        <w:rPr>
          <w:rFonts w:ascii="Times New Roman" w:hAnsi="Times New Roman" w:cs="Times New Roman"/>
          <w:sz w:val="24"/>
          <w:szCs w:val="24"/>
          <w:highlight w:val="yellow"/>
          <w:rPrChange w:id="205" w:author="Microsoft Office User" w:date="2017-05-29T21:48:00Z">
            <w:rPr>
              <w:rFonts w:ascii="Times New Roman" w:hAnsi="Times New Roman" w:cs="Times New Roman"/>
              <w:sz w:val="24"/>
              <w:szCs w:val="24"/>
            </w:rPr>
          </w:rPrChange>
        </w:rPr>
        <w:t>).</w:t>
      </w:r>
      <w:r w:rsidR="004B21BC" w:rsidRPr="001D16D3">
        <w:rPr>
          <w:rFonts w:ascii="Times New Roman" w:hAnsi="Times New Roman" w:cs="Times New Roman"/>
          <w:sz w:val="24"/>
          <w:szCs w:val="24"/>
        </w:rPr>
        <w:t xml:space="preserve"> Importantly, t</w:t>
      </w:r>
      <w:r w:rsidR="00D413CA" w:rsidRPr="001D16D3">
        <w:rPr>
          <w:rFonts w:ascii="Times New Roman" w:hAnsi="Times New Roman" w:cs="Times New Roman"/>
          <w:sz w:val="24"/>
          <w:szCs w:val="24"/>
        </w:rPr>
        <w:t xml:space="preserve">his result demonstrates that </w:t>
      </w:r>
      <w:r w:rsidR="00990669" w:rsidRPr="001D16D3">
        <w:rPr>
          <w:rFonts w:ascii="Times New Roman" w:hAnsi="Times New Roman" w:cs="Times New Roman"/>
          <w:i/>
          <w:sz w:val="24"/>
          <w:szCs w:val="24"/>
        </w:rPr>
        <w:t>Gria1</w:t>
      </w:r>
      <w:r w:rsidR="00990669" w:rsidRPr="001D16D3">
        <w:rPr>
          <w:rFonts w:ascii="Times New Roman" w:hAnsi="Times New Roman" w:cs="Times New Roman"/>
          <w:i/>
          <w:sz w:val="24"/>
          <w:szCs w:val="24"/>
          <w:vertAlign w:val="superscript"/>
        </w:rPr>
        <w:t>-/</w:t>
      </w:r>
      <w:r w:rsidR="00397D0F" w:rsidRPr="001D16D3">
        <w:rPr>
          <w:rFonts w:ascii="Times New Roman" w:hAnsi="Times New Roman" w:cs="Times New Roman"/>
          <w:i/>
          <w:sz w:val="24"/>
          <w:szCs w:val="24"/>
          <w:vertAlign w:val="superscript"/>
        </w:rPr>
        <w:t>-</w:t>
      </w:r>
      <w:r w:rsidR="00397D0F" w:rsidRPr="001D16D3">
        <w:rPr>
          <w:rFonts w:ascii="Times New Roman" w:hAnsi="Times New Roman" w:cs="Times New Roman"/>
          <w:sz w:val="24"/>
          <w:szCs w:val="24"/>
        </w:rPr>
        <w:t xml:space="preserve"> </w:t>
      </w:r>
      <w:r w:rsidR="00D413CA" w:rsidRPr="001D16D3">
        <w:rPr>
          <w:rFonts w:ascii="Times New Roman" w:hAnsi="Times New Roman" w:cs="Times New Roman"/>
          <w:sz w:val="24"/>
          <w:szCs w:val="24"/>
        </w:rPr>
        <w:t xml:space="preserve">mice </w:t>
      </w:r>
      <w:r w:rsidR="00D413CA" w:rsidRPr="001D16D3">
        <w:rPr>
          <w:rFonts w:ascii="Times New Roman" w:hAnsi="Times New Roman" w:cs="Times New Roman"/>
          <w:i/>
          <w:sz w:val="24"/>
          <w:szCs w:val="24"/>
        </w:rPr>
        <w:t>can</w:t>
      </w:r>
      <w:r w:rsidR="00D413CA" w:rsidRPr="001D16D3">
        <w:rPr>
          <w:rFonts w:ascii="Times New Roman" w:hAnsi="Times New Roman" w:cs="Times New Roman"/>
          <w:sz w:val="24"/>
          <w:szCs w:val="24"/>
        </w:rPr>
        <w:t xml:space="preserve"> demonstrate sensitivity to devaluation of a reinforcing outcome</w:t>
      </w:r>
      <w:r w:rsidR="000A374D" w:rsidRPr="001D16D3">
        <w:rPr>
          <w:rFonts w:ascii="Times New Roman" w:hAnsi="Times New Roman" w:cs="Times New Roman"/>
          <w:sz w:val="24"/>
          <w:szCs w:val="24"/>
        </w:rPr>
        <w:t>.</w:t>
      </w:r>
      <w:r w:rsidR="00D413CA" w:rsidRPr="001D16D3">
        <w:rPr>
          <w:rFonts w:ascii="Times New Roman" w:hAnsi="Times New Roman" w:cs="Times New Roman"/>
          <w:sz w:val="24"/>
          <w:szCs w:val="24"/>
        </w:rPr>
        <w:t xml:space="preserve"> </w:t>
      </w:r>
      <w:r w:rsidR="000A374D" w:rsidRPr="001D16D3">
        <w:rPr>
          <w:rFonts w:ascii="Times New Roman" w:hAnsi="Times New Roman" w:cs="Times New Roman"/>
          <w:sz w:val="24"/>
          <w:szCs w:val="24"/>
        </w:rPr>
        <w:t xml:space="preserve">Thus, </w:t>
      </w:r>
      <w:r w:rsidR="004B21BC" w:rsidRPr="001D16D3">
        <w:rPr>
          <w:rFonts w:ascii="Times New Roman" w:hAnsi="Times New Roman" w:cs="Times New Roman"/>
          <w:sz w:val="24"/>
          <w:szCs w:val="24"/>
        </w:rPr>
        <w:t xml:space="preserve">these mice do have access to representations of the sensory-specific aspects of the rewards, and </w:t>
      </w:r>
      <w:r w:rsidR="000A374D" w:rsidRPr="001D16D3">
        <w:rPr>
          <w:rFonts w:ascii="Times New Roman" w:hAnsi="Times New Roman" w:cs="Times New Roman"/>
          <w:sz w:val="24"/>
          <w:szCs w:val="24"/>
        </w:rPr>
        <w:t>so</w:t>
      </w:r>
      <w:r w:rsidR="004B21BC" w:rsidRPr="001D16D3">
        <w:rPr>
          <w:rFonts w:ascii="Times New Roman" w:hAnsi="Times New Roman" w:cs="Times New Roman"/>
          <w:sz w:val="24"/>
          <w:szCs w:val="24"/>
        </w:rPr>
        <w:t xml:space="preserve"> </w:t>
      </w:r>
      <w:r w:rsidR="004B21BC" w:rsidRPr="001D16D3">
        <w:rPr>
          <w:rFonts w:ascii="Times New Roman" w:hAnsi="Times New Roman" w:cs="Times New Roman"/>
          <w:i/>
          <w:sz w:val="24"/>
          <w:szCs w:val="24"/>
        </w:rPr>
        <w:t>can</w:t>
      </w:r>
      <w:r w:rsidR="004B21BC" w:rsidRPr="001D16D3">
        <w:rPr>
          <w:rFonts w:ascii="Times New Roman" w:hAnsi="Times New Roman" w:cs="Times New Roman"/>
          <w:sz w:val="24"/>
          <w:szCs w:val="24"/>
        </w:rPr>
        <w:t xml:space="preserve"> be</w:t>
      </w:r>
      <w:r w:rsidR="00D413CA" w:rsidRPr="001D16D3">
        <w:rPr>
          <w:rFonts w:ascii="Times New Roman" w:hAnsi="Times New Roman" w:cs="Times New Roman"/>
          <w:sz w:val="24"/>
          <w:szCs w:val="24"/>
        </w:rPr>
        <w:t xml:space="preserve"> goal-</w:t>
      </w:r>
      <w:r w:rsidR="004B21BC" w:rsidRPr="001D16D3">
        <w:rPr>
          <w:rFonts w:ascii="Times New Roman" w:hAnsi="Times New Roman" w:cs="Times New Roman"/>
          <w:sz w:val="24"/>
          <w:szCs w:val="24"/>
        </w:rPr>
        <w:t>directed in certain situations.</w:t>
      </w:r>
    </w:p>
    <w:p w14:paraId="54C304DE" w14:textId="77777777" w:rsidR="00D413CA" w:rsidRPr="001D16D3" w:rsidRDefault="00D413CA" w:rsidP="00204039">
      <w:pPr>
        <w:spacing w:after="120" w:line="480" w:lineRule="auto"/>
        <w:jc w:val="both"/>
        <w:rPr>
          <w:rFonts w:ascii="Times New Roman" w:hAnsi="Times New Roman" w:cs="Times New Roman"/>
          <w:sz w:val="24"/>
          <w:szCs w:val="24"/>
        </w:rPr>
      </w:pPr>
    </w:p>
    <w:p w14:paraId="0425E24B" w14:textId="13CE74E0" w:rsidR="00B46789" w:rsidRPr="001D16D3" w:rsidRDefault="00044AE5" w:rsidP="00204039">
      <w:pPr>
        <w:spacing w:after="120" w:line="480" w:lineRule="auto"/>
        <w:jc w:val="both"/>
        <w:outlineLvl w:val="0"/>
        <w:rPr>
          <w:rFonts w:ascii="Times New Roman" w:hAnsi="Times New Roman" w:cs="Times New Roman"/>
          <w:sz w:val="24"/>
          <w:szCs w:val="24"/>
        </w:rPr>
      </w:pPr>
      <w:r w:rsidRPr="001D16D3">
        <w:rPr>
          <w:rFonts w:ascii="Times New Roman" w:hAnsi="Times New Roman" w:cs="Times New Roman"/>
          <w:b/>
          <w:sz w:val="24"/>
          <w:szCs w:val="24"/>
        </w:rPr>
        <w:t xml:space="preserve">Experiment </w:t>
      </w:r>
      <w:r w:rsidR="00D413CA" w:rsidRPr="001D16D3">
        <w:rPr>
          <w:rFonts w:ascii="Times New Roman" w:hAnsi="Times New Roman" w:cs="Times New Roman"/>
          <w:b/>
          <w:sz w:val="24"/>
          <w:szCs w:val="24"/>
        </w:rPr>
        <w:t>3</w:t>
      </w:r>
      <w:r w:rsidR="00572C84" w:rsidRPr="001D16D3">
        <w:rPr>
          <w:rFonts w:ascii="Times New Roman" w:hAnsi="Times New Roman" w:cs="Times New Roman"/>
          <w:b/>
          <w:sz w:val="24"/>
          <w:szCs w:val="24"/>
        </w:rPr>
        <w:t xml:space="preserve">: </w:t>
      </w:r>
      <w:r w:rsidR="00AE053B" w:rsidRPr="001D16D3">
        <w:rPr>
          <w:rFonts w:ascii="Times New Roman" w:hAnsi="Times New Roman" w:cs="Times New Roman"/>
          <w:b/>
          <w:i/>
          <w:sz w:val="24"/>
          <w:szCs w:val="24"/>
        </w:rPr>
        <w:t>Gria1</w:t>
      </w:r>
      <w:r w:rsidR="00AE053B" w:rsidRPr="001D16D3">
        <w:rPr>
          <w:rFonts w:ascii="Times New Roman" w:hAnsi="Times New Roman" w:cs="Times New Roman"/>
          <w:b/>
          <w:i/>
          <w:sz w:val="24"/>
          <w:szCs w:val="24"/>
          <w:vertAlign w:val="superscript"/>
        </w:rPr>
        <w:t>-/-</w:t>
      </w:r>
      <w:r w:rsidR="00AE053B" w:rsidRPr="001D16D3">
        <w:rPr>
          <w:rFonts w:ascii="Times New Roman" w:hAnsi="Times New Roman" w:cs="Times New Roman"/>
          <w:sz w:val="24"/>
          <w:szCs w:val="24"/>
        </w:rPr>
        <w:t xml:space="preserve"> </w:t>
      </w:r>
      <w:r w:rsidR="00572C84" w:rsidRPr="001D16D3">
        <w:rPr>
          <w:rFonts w:ascii="Times New Roman" w:hAnsi="Times New Roman" w:cs="Times New Roman"/>
          <w:b/>
          <w:sz w:val="24"/>
          <w:szCs w:val="24"/>
        </w:rPr>
        <w:t>mice show accelerated development of habitual lever pressing.</w:t>
      </w:r>
    </w:p>
    <w:p w14:paraId="5641095E" w14:textId="19F4F7E5" w:rsidR="00401681" w:rsidRPr="001D16D3" w:rsidRDefault="002B7E77" w:rsidP="00204039">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Given these results of Experiment 2, an alternative possibility is that the increased propensity for model-free, habitual behaviour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reflects the rate</w:t>
      </w:r>
      <w:r w:rsidR="007C7926"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7C7926" w:rsidRPr="001D16D3">
        <w:rPr>
          <w:rFonts w:ascii="Times New Roman" w:hAnsi="Times New Roman" w:cs="Times New Roman"/>
          <w:sz w:val="24"/>
          <w:szCs w:val="24"/>
        </w:rPr>
        <w:t>or the nature,</w:t>
      </w:r>
      <w:r w:rsidR="004C1393"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of associative learning such that the knockout animals </w:t>
      </w:r>
      <w:r w:rsidR="004C1393" w:rsidRPr="001D16D3">
        <w:rPr>
          <w:rFonts w:ascii="Times New Roman" w:hAnsi="Times New Roman" w:cs="Times New Roman"/>
          <w:sz w:val="24"/>
          <w:szCs w:val="24"/>
        </w:rPr>
        <w:t>become habitual faster or more readily</w:t>
      </w:r>
      <w:r w:rsidR="0050554C" w:rsidRPr="001D16D3">
        <w:rPr>
          <w:rFonts w:ascii="Times New Roman" w:hAnsi="Times New Roman" w:cs="Times New Roman"/>
          <w:sz w:val="24"/>
          <w:szCs w:val="24"/>
        </w:rPr>
        <w:t xml:space="preserve"> than the WT controls</w:t>
      </w:r>
      <w:r w:rsidR="004C1393" w:rsidRPr="001D16D3">
        <w:rPr>
          <w:rFonts w:ascii="Times New Roman" w:hAnsi="Times New Roman" w:cs="Times New Roman"/>
          <w:sz w:val="24"/>
          <w:szCs w:val="24"/>
        </w:rPr>
        <w:t xml:space="preserve">. We therefore </w:t>
      </w:r>
      <w:r w:rsidR="0052228E" w:rsidRPr="001D16D3">
        <w:rPr>
          <w:rFonts w:ascii="Times New Roman" w:hAnsi="Times New Roman" w:cs="Times New Roman"/>
          <w:sz w:val="24"/>
          <w:szCs w:val="24"/>
        </w:rPr>
        <w:t xml:space="preserve">tracked the development of habitual responding in WT and </w:t>
      </w:r>
      <w:r w:rsidR="0052228E" w:rsidRPr="001D16D3">
        <w:rPr>
          <w:rFonts w:ascii="Times New Roman" w:hAnsi="Times New Roman" w:cs="Times New Roman"/>
          <w:i/>
          <w:sz w:val="24"/>
          <w:szCs w:val="24"/>
        </w:rPr>
        <w:t>Gria1</w:t>
      </w:r>
      <w:r w:rsidR="0052228E" w:rsidRPr="001D16D3">
        <w:rPr>
          <w:rFonts w:ascii="Times New Roman" w:hAnsi="Times New Roman" w:cs="Times New Roman"/>
          <w:i/>
          <w:sz w:val="24"/>
          <w:szCs w:val="24"/>
          <w:vertAlign w:val="superscript"/>
        </w:rPr>
        <w:t>-/-</w:t>
      </w:r>
      <w:r w:rsidR="0052228E" w:rsidRPr="001D16D3">
        <w:rPr>
          <w:rFonts w:ascii="Times New Roman" w:hAnsi="Times New Roman" w:cs="Times New Roman"/>
          <w:sz w:val="24"/>
          <w:szCs w:val="24"/>
        </w:rPr>
        <w:t xml:space="preserve"> mice, in a longitudinal study with repeated devaluation tests at different stages during acquisition.</w:t>
      </w:r>
      <w:r w:rsidR="00AE053B" w:rsidRPr="001D16D3">
        <w:rPr>
          <w:rFonts w:ascii="Times New Roman" w:hAnsi="Times New Roman" w:cs="Times New Roman"/>
          <w:sz w:val="24"/>
          <w:szCs w:val="24"/>
        </w:rPr>
        <w:t xml:space="preserve"> Given the results of Experiment 2, in which only lever pressing for grain exhibited a devaluation effect, in this next experiment all animals were trained to lever press for grain rewards and performance was assessed during extinction tests after pre-exposure to either grain or sucrose.</w:t>
      </w:r>
    </w:p>
    <w:p w14:paraId="18112E66" w14:textId="77777777" w:rsidR="00401681" w:rsidRPr="001D16D3" w:rsidRDefault="00401681" w:rsidP="00204039">
      <w:pPr>
        <w:spacing w:after="120" w:line="480" w:lineRule="auto"/>
        <w:jc w:val="both"/>
        <w:rPr>
          <w:rFonts w:ascii="Times New Roman" w:hAnsi="Times New Roman" w:cs="Times New Roman"/>
          <w:i/>
          <w:sz w:val="24"/>
          <w:szCs w:val="24"/>
        </w:rPr>
      </w:pPr>
    </w:p>
    <w:p w14:paraId="62A065E6" w14:textId="4F75009F" w:rsidR="00E26CEB" w:rsidRPr="00946DF3" w:rsidRDefault="001D431E" w:rsidP="00204039">
      <w:pPr>
        <w:spacing w:after="120" w:line="480" w:lineRule="auto"/>
        <w:jc w:val="both"/>
        <w:rPr>
          <w:rFonts w:ascii="Times New Roman" w:hAnsi="Times New Roman" w:cs="Times New Roman"/>
          <w:sz w:val="24"/>
          <w:szCs w:val="24"/>
          <w:rPrChange w:id="206" w:author="Microsoft Office User" w:date="2017-06-06T13:45:00Z">
            <w:rPr>
              <w:rFonts w:ascii="Times New Roman" w:hAnsi="Times New Roman" w:cs="Times New Roman"/>
              <w:color w:val="FF0000"/>
              <w:sz w:val="24"/>
              <w:szCs w:val="24"/>
            </w:rPr>
          </w:rPrChange>
        </w:rPr>
      </w:pPr>
      <w:r w:rsidRPr="001D16D3">
        <w:rPr>
          <w:rFonts w:ascii="Times New Roman" w:hAnsi="Times New Roman" w:cs="Times New Roman"/>
          <w:i/>
          <w:sz w:val="24"/>
          <w:szCs w:val="24"/>
        </w:rPr>
        <w:t>Acquisition</w:t>
      </w:r>
      <w:r w:rsidRPr="001D16D3">
        <w:rPr>
          <w:rFonts w:ascii="Times New Roman" w:hAnsi="Times New Roman" w:cs="Times New Roman"/>
          <w:sz w:val="24"/>
          <w:szCs w:val="24"/>
        </w:rPr>
        <w:t xml:space="preserve">: </w:t>
      </w:r>
      <w:r w:rsidR="00E26CEB" w:rsidRPr="001D16D3">
        <w:rPr>
          <w:rFonts w:ascii="Times New Roman" w:hAnsi="Times New Roman" w:cs="Times New Roman"/>
          <w:sz w:val="24"/>
          <w:szCs w:val="24"/>
        </w:rPr>
        <w:t xml:space="preserve">Analysis of rates of responding during the </w:t>
      </w:r>
      <w:r w:rsidR="009A4D53" w:rsidRPr="001D16D3">
        <w:rPr>
          <w:rFonts w:ascii="Times New Roman" w:hAnsi="Times New Roman" w:cs="Times New Roman"/>
          <w:sz w:val="24"/>
          <w:szCs w:val="24"/>
        </w:rPr>
        <w:t xml:space="preserve">first five mins of the </w:t>
      </w:r>
      <w:r w:rsidR="00E26CEB" w:rsidRPr="001D16D3">
        <w:rPr>
          <w:rFonts w:ascii="Times New Roman" w:hAnsi="Times New Roman" w:cs="Times New Roman"/>
          <w:sz w:val="24"/>
          <w:szCs w:val="24"/>
        </w:rPr>
        <w:t xml:space="preserve">three baseline </w:t>
      </w:r>
      <w:r w:rsidR="00AE053B" w:rsidRPr="001D16D3">
        <w:rPr>
          <w:rFonts w:ascii="Times New Roman" w:hAnsi="Times New Roman" w:cs="Times New Roman"/>
          <w:sz w:val="24"/>
          <w:szCs w:val="24"/>
        </w:rPr>
        <w:t xml:space="preserve">training </w:t>
      </w:r>
      <w:r w:rsidR="00A56430" w:rsidRPr="001D16D3">
        <w:rPr>
          <w:rFonts w:ascii="Times New Roman" w:hAnsi="Times New Roman" w:cs="Times New Roman"/>
          <w:sz w:val="24"/>
          <w:szCs w:val="24"/>
        </w:rPr>
        <w:t>days</w:t>
      </w:r>
      <w:r w:rsidR="00E26CEB" w:rsidRPr="001D16D3">
        <w:rPr>
          <w:rFonts w:ascii="Times New Roman" w:hAnsi="Times New Roman" w:cs="Times New Roman"/>
          <w:sz w:val="24"/>
          <w:szCs w:val="24"/>
        </w:rPr>
        <w:t xml:space="preserve"> prior to each extinction test </w:t>
      </w:r>
      <w:r w:rsidR="007C7926" w:rsidRPr="001D16D3">
        <w:rPr>
          <w:rFonts w:ascii="Times New Roman" w:hAnsi="Times New Roman" w:cs="Times New Roman"/>
          <w:sz w:val="24"/>
          <w:szCs w:val="24"/>
        </w:rPr>
        <w:t xml:space="preserve">(Days 2, 6 and 10) </w:t>
      </w:r>
      <w:r w:rsidR="00E26CEB" w:rsidRPr="001D16D3">
        <w:rPr>
          <w:rFonts w:ascii="Times New Roman" w:hAnsi="Times New Roman" w:cs="Times New Roman"/>
          <w:sz w:val="24"/>
          <w:szCs w:val="24"/>
        </w:rPr>
        <w:t xml:space="preserve">revealed </w:t>
      </w:r>
      <w:commentRangeStart w:id="207"/>
      <w:commentRangeStart w:id="208"/>
      <w:r w:rsidR="00E26CEB" w:rsidRPr="001D16D3">
        <w:rPr>
          <w:rFonts w:ascii="Times New Roman" w:hAnsi="Times New Roman" w:cs="Times New Roman"/>
          <w:sz w:val="24"/>
          <w:szCs w:val="24"/>
        </w:rPr>
        <w:t xml:space="preserve">no differences in the rates of responding </w:t>
      </w:r>
      <w:r w:rsidR="00FF5840" w:rsidRPr="001D16D3">
        <w:rPr>
          <w:rFonts w:ascii="Times New Roman" w:hAnsi="Times New Roman" w:cs="Times New Roman"/>
          <w:sz w:val="24"/>
          <w:szCs w:val="24"/>
        </w:rPr>
        <w:t>between the</w:t>
      </w:r>
      <w:r w:rsidR="007C7926" w:rsidRPr="001D16D3">
        <w:rPr>
          <w:rFonts w:ascii="Times New Roman" w:hAnsi="Times New Roman" w:cs="Times New Roman"/>
          <w:sz w:val="24"/>
          <w:szCs w:val="24"/>
        </w:rPr>
        <w:t>se</w:t>
      </w:r>
      <w:r w:rsidR="00FF5840" w:rsidRPr="001D16D3">
        <w:rPr>
          <w:rFonts w:ascii="Times New Roman" w:hAnsi="Times New Roman" w:cs="Times New Roman"/>
          <w:sz w:val="24"/>
          <w:szCs w:val="24"/>
        </w:rPr>
        <w:t xml:space="preserve"> three training days</w:t>
      </w:r>
      <w:r w:rsidR="007C7926" w:rsidRPr="001D16D3">
        <w:rPr>
          <w:rFonts w:ascii="Times New Roman" w:hAnsi="Times New Roman" w:cs="Times New Roman"/>
          <w:sz w:val="24"/>
          <w:szCs w:val="24"/>
        </w:rPr>
        <w:t>,</w:t>
      </w:r>
      <w:r w:rsidR="00FF5840" w:rsidRPr="001D16D3">
        <w:rPr>
          <w:rFonts w:ascii="Times New Roman" w:hAnsi="Times New Roman" w:cs="Times New Roman"/>
          <w:sz w:val="24"/>
          <w:szCs w:val="24"/>
        </w:rPr>
        <w:t xml:space="preserve"> </w:t>
      </w:r>
      <w:r w:rsidR="00E26CEB" w:rsidRPr="001D16D3">
        <w:rPr>
          <w:rFonts w:ascii="Times New Roman" w:hAnsi="Times New Roman" w:cs="Times New Roman"/>
          <w:sz w:val="24"/>
          <w:szCs w:val="24"/>
        </w:rPr>
        <w:t>nor any interaction</w:t>
      </w:r>
      <w:r w:rsidR="00FF5840" w:rsidRPr="001D16D3">
        <w:rPr>
          <w:rFonts w:ascii="Times New Roman" w:hAnsi="Times New Roman" w:cs="Times New Roman"/>
          <w:sz w:val="24"/>
          <w:szCs w:val="24"/>
        </w:rPr>
        <w:t xml:space="preserve"> of </w:t>
      </w:r>
      <w:r w:rsidR="00A56430" w:rsidRPr="001D16D3">
        <w:rPr>
          <w:rFonts w:ascii="Times New Roman" w:hAnsi="Times New Roman" w:cs="Times New Roman"/>
          <w:sz w:val="24"/>
          <w:szCs w:val="24"/>
        </w:rPr>
        <w:t>Training D</w:t>
      </w:r>
      <w:r w:rsidR="00FF5840" w:rsidRPr="001D16D3">
        <w:rPr>
          <w:rFonts w:ascii="Times New Roman" w:hAnsi="Times New Roman" w:cs="Times New Roman"/>
          <w:sz w:val="24"/>
          <w:szCs w:val="24"/>
        </w:rPr>
        <w:t>ay</w:t>
      </w:r>
      <w:r w:rsidR="00E26CEB" w:rsidRPr="001D16D3">
        <w:rPr>
          <w:rFonts w:ascii="Times New Roman" w:hAnsi="Times New Roman" w:cs="Times New Roman"/>
          <w:sz w:val="24"/>
          <w:szCs w:val="24"/>
        </w:rPr>
        <w:t xml:space="preserve"> with Sex or Genotype (all F’s&lt;1, p’s&gt;.4).</w:t>
      </w:r>
      <w:r w:rsidR="004B58BC" w:rsidRPr="001D16D3">
        <w:rPr>
          <w:rFonts w:ascii="Times New Roman" w:hAnsi="Times New Roman" w:cs="Times New Roman"/>
          <w:sz w:val="24"/>
          <w:szCs w:val="24"/>
        </w:rPr>
        <w:t xml:space="preserve"> </w:t>
      </w:r>
      <w:del w:id="209" w:author="Microsoft Office User" w:date="2017-05-29T23:09:00Z">
        <w:r w:rsidR="007C7926" w:rsidRPr="001D16D3" w:rsidDel="00A72A3C">
          <w:rPr>
            <w:rFonts w:ascii="Times New Roman" w:hAnsi="Times New Roman" w:cs="Times New Roman"/>
            <w:sz w:val="24"/>
            <w:szCs w:val="24"/>
          </w:rPr>
          <w:delText>However, statistical analysis did reveal m</w:delText>
        </w:r>
        <w:r w:rsidR="004B58BC" w:rsidRPr="001D16D3" w:rsidDel="00A72A3C">
          <w:rPr>
            <w:rFonts w:ascii="Times New Roman" w:hAnsi="Times New Roman" w:cs="Times New Roman"/>
            <w:sz w:val="24"/>
            <w:szCs w:val="24"/>
          </w:rPr>
          <w:delText>ain effects of</w:delText>
        </w:r>
      </w:del>
      <w:ins w:id="210" w:author="Microsoft Office User" w:date="2017-05-29T23:09:00Z">
        <w:r w:rsidR="00A72A3C">
          <w:rPr>
            <w:rFonts w:ascii="Times New Roman" w:hAnsi="Times New Roman" w:cs="Times New Roman"/>
            <w:sz w:val="24"/>
            <w:szCs w:val="24"/>
          </w:rPr>
          <w:t>Main effects of</w:t>
        </w:r>
      </w:ins>
      <w:r w:rsidR="004B58BC" w:rsidRPr="001D16D3">
        <w:rPr>
          <w:rFonts w:ascii="Times New Roman" w:hAnsi="Times New Roman" w:cs="Times New Roman"/>
          <w:sz w:val="24"/>
          <w:szCs w:val="24"/>
        </w:rPr>
        <w:t xml:space="preserve"> Genotype </w:t>
      </w:r>
      <w:commentRangeEnd w:id="207"/>
      <w:r w:rsidR="0050554C" w:rsidRPr="001D16D3">
        <w:rPr>
          <w:rStyle w:val="CommentReference"/>
        </w:rPr>
        <w:commentReference w:id="207"/>
      </w:r>
      <w:commentRangeEnd w:id="208"/>
      <w:r w:rsidR="00A56430" w:rsidRPr="001D16D3">
        <w:rPr>
          <w:rStyle w:val="CommentReference"/>
        </w:rPr>
        <w:commentReference w:id="208"/>
      </w:r>
      <w:r w:rsidR="004B58BC" w:rsidRPr="001D16D3">
        <w:rPr>
          <w:rFonts w:ascii="Times New Roman" w:hAnsi="Times New Roman" w:cs="Times New Roman"/>
          <w:sz w:val="24"/>
          <w:szCs w:val="24"/>
        </w:rPr>
        <w:t>(F(1,44)=4.7 p&lt;.04) and Sex (F(1,44)=5.7 p&lt;.05)</w:t>
      </w:r>
      <w:ins w:id="211" w:author="Microsoft Office User" w:date="2017-05-29T23:09:00Z">
        <w:r w:rsidR="00A72A3C">
          <w:rPr>
            <w:rFonts w:ascii="Times New Roman" w:hAnsi="Times New Roman" w:cs="Times New Roman"/>
            <w:sz w:val="24"/>
            <w:szCs w:val="24"/>
          </w:rPr>
          <w:t xml:space="preserve"> were observed with statistical analysis </w:t>
        </w:r>
      </w:ins>
      <w:del w:id="212" w:author="Microsoft Office User" w:date="2017-05-29T23:09:00Z">
        <w:r w:rsidR="009B2199" w:rsidRPr="001D16D3" w:rsidDel="00A72A3C">
          <w:rPr>
            <w:rFonts w:ascii="Times New Roman" w:hAnsi="Times New Roman" w:cs="Times New Roman"/>
            <w:sz w:val="24"/>
            <w:szCs w:val="24"/>
          </w:rPr>
          <w:delText xml:space="preserve">, </w:delText>
        </w:r>
      </w:del>
      <w:commentRangeStart w:id="213"/>
      <w:commentRangeStart w:id="214"/>
      <w:r w:rsidR="009B2199" w:rsidRPr="001D16D3">
        <w:rPr>
          <w:rFonts w:ascii="Times New Roman" w:hAnsi="Times New Roman" w:cs="Times New Roman"/>
          <w:sz w:val="24"/>
          <w:szCs w:val="24"/>
        </w:rPr>
        <w:t>reflecting</w:t>
      </w:r>
      <w:r w:rsidR="001A300A" w:rsidRPr="001D16D3">
        <w:rPr>
          <w:rFonts w:ascii="Times New Roman" w:hAnsi="Times New Roman" w:cs="Times New Roman"/>
          <w:sz w:val="24"/>
          <w:szCs w:val="24"/>
        </w:rPr>
        <w:t xml:space="preserve"> higher levels of responding in knockout and female mice respectively</w:t>
      </w:r>
      <w:commentRangeEnd w:id="213"/>
      <w:r w:rsidR="001A300A" w:rsidRPr="001D16D3">
        <w:rPr>
          <w:rStyle w:val="CommentReference"/>
        </w:rPr>
        <w:commentReference w:id="213"/>
      </w:r>
      <w:commentRangeEnd w:id="214"/>
      <w:r w:rsidR="00BD674E">
        <w:rPr>
          <w:rStyle w:val="CommentReference"/>
        </w:rPr>
        <w:commentReference w:id="214"/>
      </w:r>
      <w:del w:id="215" w:author="Microsoft Office User" w:date="2017-05-29T23:34:00Z">
        <w:r w:rsidR="004B58BC" w:rsidRPr="001D16D3" w:rsidDel="003E1B0B">
          <w:rPr>
            <w:rFonts w:ascii="Times New Roman" w:hAnsi="Times New Roman" w:cs="Times New Roman"/>
            <w:sz w:val="24"/>
            <w:szCs w:val="24"/>
          </w:rPr>
          <w:delText>.</w:delText>
        </w:r>
      </w:del>
      <w:ins w:id="216" w:author="Microsoft Office User" w:date="2017-05-29T23:31:00Z">
        <w:r w:rsidR="003E1B0B">
          <w:rPr>
            <w:rFonts w:ascii="Times New Roman" w:hAnsi="Times New Roman" w:cs="Times New Roman"/>
            <w:sz w:val="24"/>
            <w:szCs w:val="24"/>
          </w:rPr>
          <w:t xml:space="preserve"> (s</w:t>
        </w:r>
        <w:r w:rsidR="002B371B">
          <w:rPr>
            <w:rFonts w:ascii="Times New Roman" w:hAnsi="Times New Roman" w:cs="Times New Roman"/>
            <w:sz w:val="24"/>
            <w:szCs w:val="24"/>
          </w:rPr>
          <w:t xml:space="preserve">ee supplementary material for acquisition </w:t>
        </w:r>
        <w:proofErr w:type="spellStart"/>
        <w:r w:rsidR="002B371B">
          <w:rPr>
            <w:rFonts w:ascii="Times New Roman" w:hAnsi="Times New Roman" w:cs="Times New Roman"/>
            <w:sz w:val="24"/>
            <w:szCs w:val="24"/>
          </w:rPr>
          <w:t>data</w:t>
        </w:r>
      </w:ins>
      <w:ins w:id="217" w:author="Microsoft Office User" w:date="2017-06-06T13:43:00Z">
        <w:r w:rsidR="00946DF3">
          <w:rPr>
            <w:rFonts w:ascii="Times New Roman" w:hAnsi="Times New Roman" w:cs="Times New Roman"/>
            <w:sz w:val="24"/>
            <w:szCs w:val="24"/>
          </w:rPr>
          <w:t>:Table</w:t>
        </w:r>
        <w:proofErr w:type="spellEnd"/>
        <w:r w:rsidR="00946DF3">
          <w:rPr>
            <w:rFonts w:ascii="Times New Roman" w:hAnsi="Times New Roman" w:cs="Times New Roman"/>
            <w:sz w:val="24"/>
            <w:szCs w:val="24"/>
          </w:rPr>
          <w:t xml:space="preserve"> 2</w:t>
        </w:r>
      </w:ins>
      <w:ins w:id="218" w:author="Microsoft Office User" w:date="2017-05-29T23:34:00Z">
        <w:r w:rsidR="003E1B0B">
          <w:rPr>
            <w:rFonts w:ascii="Times New Roman" w:hAnsi="Times New Roman" w:cs="Times New Roman"/>
            <w:sz w:val="24"/>
            <w:szCs w:val="24"/>
          </w:rPr>
          <w:t>)</w:t>
        </w:r>
      </w:ins>
      <w:ins w:id="219" w:author="Microsoft Office User" w:date="2017-05-29T23:31:00Z">
        <w:r w:rsidR="002B371B">
          <w:rPr>
            <w:rFonts w:ascii="Times New Roman" w:hAnsi="Times New Roman" w:cs="Times New Roman"/>
            <w:sz w:val="24"/>
            <w:szCs w:val="24"/>
          </w:rPr>
          <w:t>.</w:t>
        </w:r>
      </w:ins>
      <w:ins w:id="220" w:author="Microsoft Office User" w:date="2017-05-31T22:09:00Z">
        <w:r w:rsidR="00FB38B4">
          <w:rPr>
            <w:rFonts w:ascii="Times New Roman" w:hAnsi="Times New Roman" w:cs="Times New Roman"/>
            <w:sz w:val="24"/>
            <w:szCs w:val="24"/>
          </w:rPr>
          <w:t xml:space="preserve"> </w:t>
        </w:r>
      </w:ins>
      <w:del w:id="221" w:author="Microsoft Office User" w:date="2017-05-29T23:08:00Z">
        <w:r w:rsidR="007C7926" w:rsidRPr="00610C5C" w:rsidDel="00F4136D">
          <w:rPr>
            <w:rFonts w:ascii="Times New Roman" w:hAnsi="Times New Roman" w:cs="Times New Roman"/>
            <w:sz w:val="24"/>
            <w:szCs w:val="24"/>
            <w:highlight w:val="yellow"/>
            <w:rPrChange w:id="222" w:author="Microsoft Office User" w:date="2017-06-06T13:27:00Z">
              <w:rPr>
                <w:rFonts w:ascii="Times New Roman" w:hAnsi="Times New Roman" w:cs="Times New Roman"/>
                <w:sz w:val="24"/>
                <w:szCs w:val="24"/>
              </w:rPr>
            </w:rPrChange>
          </w:rPr>
          <w:delText xml:space="preserve"> TO BE COMPLETED??</w:delText>
        </w:r>
      </w:del>
    </w:p>
    <w:p w14:paraId="7676434C" w14:textId="77777777" w:rsidR="009B2199" w:rsidRPr="001D16D3" w:rsidRDefault="009B2199" w:rsidP="00AE053B">
      <w:pPr>
        <w:spacing w:after="120" w:line="480" w:lineRule="auto"/>
        <w:jc w:val="both"/>
        <w:rPr>
          <w:rFonts w:ascii="Times New Roman" w:hAnsi="Times New Roman" w:cs="Times New Roman"/>
          <w:i/>
          <w:sz w:val="24"/>
          <w:szCs w:val="24"/>
        </w:rPr>
      </w:pPr>
    </w:p>
    <w:p w14:paraId="4F0B9A87" w14:textId="124BD5C8" w:rsidR="00027C30" w:rsidRPr="001D16D3" w:rsidRDefault="00E26CEB" w:rsidP="00AE053B">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Devaluation and Extinction tests:</w:t>
      </w:r>
      <w:r w:rsidRPr="001D16D3">
        <w:rPr>
          <w:rFonts w:ascii="Times New Roman" w:hAnsi="Times New Roman" w:cs="Times New Roman"/>
          <w:sz w:val="24"/>
          <w:szCs w:val="24"/>
        </w:rPr>
        <w:t xml:space="preserve"> </w:t>
      </w:r>
    </w:p>
    <w:p w14:paraId="554180C4" w14:textId="7B3E6B69" w:rsidR="00B52467" w:rsidRPr="001D16D3" w:rsidRDefault="00027C30" w:rsidP="00487F34">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Figure </w:t>
      </w:r>
      <w:ins w:id="223" w:author="Microsoft Office User" w:date="2017-05-29T21:52:00Z">
        <w:r w:rsidR="00BD674E">
          <w:rPr>
            <w:rFonts w:ascii="Times New Roman" w:hAnsi="Times New Roman" w:cs="Times New Roman"/>
            <w:sz w:val="24"/>
            <w:szCs w:val="24"/>
          </w:rPr>
          <w:t>4</w:t>
        </w:r>
      </w:ins>
      <w:del w:id="224" w:author="Microsoft Office User" w:date="2017-05-29T21:52:00Z">
        <w:r w:rsidRPr="001D16D3" w:rsidDel="00BD674E">
          <w:rPr>
            <w:rFonts w:ascii="Times New Roman" w:hAnsi="Times New Roman" w:cs="Times New Roman"/>
            <w:sz w:val="24"/>
            <w:szCs w:val="24"/>
          </w:rPr>
          <w:delText>3</w:delText>
        </w:r>
      </w:del>
      <w:r w:rsidR="008D34D8" w:rsidRPr="001D16D3">
        <w:rPr>
          <w:rFonts w:ascii="Times New Roman" w:hAnsi="Times New Roman" w:cs="Times New Roman"/>
          <w:sz w:val="24"/>
          <w:szCs w:val="24"/>
        </w:rPr>
        <w:t>A d</w:t>
      </w:r>
      <w:r w:rsidRPr="001D16D3">
        <w:rPr>
          <w:rFonts w:ascii="Times New Roman" w:hAnsi="Times New Roman" w:cs="Times New Roman"/>
          <w:sz w:val="24"/>
          <w:szCs w:val="24"/>
        </w:rPr>
        <w:t xml:space="preserve">epicts </w:t>
      </w:r>
      <w:r w:rsidR="00F6766B" w:rsidRPr="001D16D3">
        <w:rPr>
          <w:rFonts w:ascii="Times New Roman" w:hAnsi="Times New Roman" w:cs="Times New Roman"/>
          <w:sz w:val="24"/>
          <w:szCs w:val="24"/>
        </w:rPr>
        <w:t xml:space="preserve">lever responding during the 3 extinction tests </w:t>
      </w:r>
      <w:r w:rsidR="00A76182" w:rsidRPr="001D16D3">
        <w:rPr>
          <w:rFonts w:ascii="Times New Roman" w:hAnsi="Times New Roman" w:cs="Times New Roman"/>
          <w:sz w:val="24"/>
          <w:szCs w:val="24"/>
        </w:rPr>
        <w:t xml:space="preserve">that </w:t>
      </w:r>
      <w:r w:rsidRPr="001D16D3">
        <w:rPr>
          <w:rFonts w:ascii="Times New Roman" w:hAnsi="Times New Roman" w:cs="Times New Roman"/>
          <w:sz w:val="24"/>
          <w:szCs w:val="24"/>
        </w:rPr>
        <w:t>follow</w:t>
      </w:r>
      <w:r w:rsidR="00A76182" w:rsidRPr="001D16D3">
        <w:rPr>
          <w:rFonts w:ascii="Times New Roman" w:hAnsi="Times New Roman" w:cs="Times New Roman"/>
          <w:sz w:val="24"/>
          <w:szCs w:val="24"/>
        </w:rPr>
        <w:t>ed</w:t>
      </w:r>
      <w:r w:rsidRPr="001D16D3">
        <w:rPr>
          <w:rFonts w:ascii="Times New Roman" w:hAnsi="Times New Roman" w:cs="Times New Roman"/>
          <w:sz w:val="24"/>
          <w:szCs w:val="24"/>
        </w:rPr>
        <w:t xml:space="preserve"> devaluation of the grain based reinforcer. </w:t>
      </w:r>
      <w:r w:rsidR="001B53A1" w:rsidRPr="001D16D3">
        <w:rPr>
          <w:rFonts w:ascii="Times New Roman" w:hAnsi="Times New Roman" w:cs="Times New Roman"/>
          <w:sz w:val="24"/>
          <w:szCs w:val="24"/>
        </w:rPr>
        <w:t>When pre-fed with grain pellets just prior to the extinction test sessions, WT mice showed reduced levels of lever pressing</w:t>
      </w:r>
      <w:r w:rsidR="005234AC" w:rsidRPr="001D16D3">
        <w:rPr>
          <w:rFonts w:ascii="Times New Roman" w:hAnsi="Times New Roman" w:cs="Times New Roman"/>
          <w:sz w:val="24"/>
          <w:szCs w:val="24"/>
        </w:rPr>
        <w:t>,</w:t>
      </w:r>
      <w:r w:rsidR="001B53A1" w:rsidRPr="001D16D3">
        <w:rPr>
          <w:rFonts w:ascii="Times New Roman" w:hAnsi="Times New Roman" w:cs="Times New Roman"/>
          <w:sz w:val="24"/>
          <w:szCs w:val="24"/>
        </w:rPr>
        <w:t xml:space="preserve"> compared to </w:t>
      </w:r>
      <w:r w:rsidR="005234AC" w:rsidRPr="001D16D3">
        <w:rPr>
          <w:rFonts w:ascii="Times New Roman" w:hAnsi="Times New Roman" w:cs="Times New Roman"/>
          <w:sz w:val="24"/>
          <w:szCs w:val="24"/>
        </w:rPr>
        <w:t xml:space="preserve">the </w:t>
      </w:r>
      <w:commentRangeStart w:id="225"/>
      <w:commentRangeStart w:id="226"/>
      <w:r w:rsidR="001B53A1" w:rsidRPr="001D16D3">
        <w:rPr>
          <w:rFonts w:ascii="Times New Roman" w:hAnsi="Times New Roman" w:cs="Times New Roman"/>
          <w:sz w:val="24"/>
          <w:szCs w:val="24"/>
        </w:rPr>
        <w:t xml:space="preserve">previous </w:t>
      </w:r>
      <w:r w:rsidR="0030095C" w:rsidRPr="001D16D3">
        <w:rPr>
          <w:rFonts w:ascii="Times New Roman" w:hAnsi="Times New Roman" w:cs="Times New Roman"/>
          <w:sz w:val="24"/>
          <w:szCs w:val="24"/>
        </w:rPr>
        <w:t xml:space="preserve">baseline </w:t>
      </w:r>
      <w:r w:rsidR="001B53A1" w:rsidRPr="001D16D3">
        <w:rPr>
          <w:rFonts w:ascii="Times New Roman" w:hAnsi="Times New Roman" w:cs="Times New Roman"/>
          <w:sz w:val="24"/>
          <w:szCs w:val="24"/>
        </w:rPr>
        <w:t>training day</w:t>
      </w:r>
      <w:commentRangeEnd w:id="225"/>
      <w:r w:rsidR="00B61747" w:rsidRPr="001D16D3">
        <w:rPr>
          <w:rStyle w:val="CommentReference"/>
        </w:rPr>
        <w:commentReference w:id="225"/>
      </w:r>
      <w:commentRangeEnd w:id="226"/>
      <w:r w:rsidR="00BD674E">
        <w:rPr>
          <w:rStyle w:val="CommentReference"/>
        </w:rPr>
        <w:commentReference w:id="226"/>
      </w:r>
      <w:r w:rsidR="005234AC" w:rsidRPr="001D16D3">
        <w:rPr>
          <w:rFonts w:ascii="Times New Roman" w:hAnsi="Times New Roman" w:cs="Times New Roman"/>
          <w:sz w:val="24"/>
          <w:szCs w:val="24"/>
        </w:rPr>
        <w:t>,</w:t>
      </w:r>
      <w:r w:rsidR="001B53A1" w:rsidRPr="001D16D3">
        <w:rPr>
          <w:rFonts w:ascii="Times New Roman" w:hAnsi="Times New Roman" w:cs="Times New Roman"/>
          <w:sz w:val="24"/>
          <w:szCs w:val="24"/>
        </w:rPr>
        <w:t xml:space="preserve"> on all three test sessions</w:t>
      </w:r>
      <w:r w:rsidR="005234AC" w:rsidRPr="001D16D3">
        <w:rPr>
          <w:rFonts w:ascii="Times New Roman" w:hAnsi="Times New Roman" w:cs="Times New Roman"/>
          <w:sz w:val="24"/>
          <w:szCs w:val="24"/>
        </w:rPr>
        <w:t xml:space="preserve">. In contrast, the </w:t>
      </w:r>
      <w:r w:rsidR="005234AC" w:rsidRPr="001D16D3">
        <w:rPr>
          <w:rFonts w:ascii="Times New Roman" w:hAnsi="Times New Roman" w:cs="Times New Roman"/>
          <w:i/>
          <w:sz w:val="24"/>
          <w:szCs w:val="24"/>
        </w:rPr>
        <w:t>Gria1</w:t>
      </w:r>
      <w:r w:rsidR="005234AC" w:rsidRPr="001D16D3">
        <w:rPr>
          <w:rFonts w:ascii="Times New Roman" w:hAnsi="Times New Roman" w:cs="Times New Roman"/>
          <w:i/>
          <w:sz w:val="24"/>
          <w:szCs w:val="24"/>
          <w:vertAlign w:val="superscript"/>
        </w:rPr>
        <w:t>-/-</w:t>
      </w:r>
      <w:r w:rsidR="005234AC" w:rsidRPr="001D16D3">
        <w:rPr>
          <w:rFonts w:ascii="Times New Roman" w:hAnsi="Times New Roman" w:cs="Times New Roman"/>
          <w:sz w:val="24"/>
          <w:szCs w:val="24"/>
        </w:rPr>
        <w:t xml:space="preserve"> mice displayed reduced lever pressing during the first extinction session, but then displayed levels o</w:t>
      </w:r>
      <w:r w:rsidR="0030095C" w:rsidRPr="001D16D3">
        <w:rPr>
          <w:rFonts w:ascii="Times New Roman" w:hAnsi="Times New Roman" w:cs="Times New Roman"/>
          <w:sz w:val="24"/>
          <w:szCs w:val="24"/>
        </w:rPr>
        <w:t>f</w:t>
      </w:r>
      <w:r w:rsidR="005234AC" w:rsidRPr="001D16D3">
        <w:rPr>
          <w:rFonts w:ascii="Times New Roman" w:hAnsi="Times New Roman" w:cs="Times New Roman"/>
          <w:sz w:val="24"/>
          <w:szCs w:val="24"/>
        </w:rPr>
        <w:t xml:space="preserve"> responding </w:t>
      </w:r>
      <w:r w:rsidR="003757E1" w:rsidRPr="001D16D3">
        <w:rPr>
          <w:rFonts w:ascii="Times New Roman" w:hAnsi="Times New Roman" w:cs="Times New Roman"/>
          <w:sz w:val="24"/>
          <w:szCs w:val="24"/>
        </w:rPr>
        <w:t xml:space="preserve">which were </w:t>
      </w:r>
      <w:r w:rsidR="005234AC" w:rsidRPr="001D16D3">
        <w:rPr>
          <w:rFonts w:ascii="Times New Roman" w:hAnsi="Times New Roman" w:cs="Times New Roman"/>
          <w:sz w:val="24"/>
          <w:szCs w:val="24"/>
        </w:rPr>
        <w:t>comparable to the previous baseline</w:t>
      </w:r>
      <w:r w:rsidR="0081765F" w:rsidRPr="001D16D3">
        <w:rPr>
          <w:rFonts w:ascii="Times New Roman" w:hAnsi="Times New Roman" w:cs="Times New Roman"/>
          <w:sz w:val="24"/>
          <w:szCs w:val="24"/>
        </w:rPr>
        <w:t xml:space="preserve"> training</w:t>
      </w:r>
      <w:r w:rsidR="005234AC" w:rsidRPr="001D16D3">
        <w:rPr>
          <w:rFonts w:ascii="Times New Roman" w:hAnsi="Times New Roman" w:cs="Times New Roman"/>
          <w:sz w:val="24"/>
          <w:szCs w:val="24"/>
        </w:rPr>
        <w:t xml:space="preserve"> days</w:t>
      </w:r>
      <w:r w:rsidR="0081765F" w:rsidRPr="001D16D3">
        <w:rPr>
          <w:rFonts w:ascii="Times New Roman" w:hAnsi="Times New Roman" w:cs="Times New Roman"/>
          <w:sz w:val="24"/>
          <w:szCs w:val="24"/>
        </w:rPr>
        <w:t xml:space="preserve"> </w:t>
      </w:r>
      <w:r w:rsidR="005234AC" w:rsidRPr="001D16D3">
        <w:rPr>
          <w:rFonts w:ascii="Times New Roman" w:hAnsi="Times New Roman" w:cs="Times New Roman"/>
          <w:sz w:val="24"/>
          <w:szCs w:val="24"/>
        </w:rPr>
        <w:t>during extinction tests 2 and 3</w:t>
      </w:r>
      <w:r w:rsidR="003757E1" w:rsidRPr="001D16D3">
        <w:rPr>
          <w:rFonts w:ascii="Times New Roman" w:hAnsi="Times New Roman" w:cs="Times New Roman"/>
          <w:sz w:val="24"/>
          <w:szCs w:val="24"/>
        </w:rPr>
        <w:t>.</w:t>
      </w:r>
      <w:r w:rsidR="0030095C" w:rsidRPr="001D16D3">
        <w:rPr>
          <w:rFonts w:ascii="Times New Roman" w:hAnsi="Times New Roman" w:cs="Times New Roman"/>
          <w:sz w:val="24"/>
          <w:szCs w:val="24"/>
        </w:rPr>
        <w:t xml:space="preserve"> </w:t>
      </w:r>
    </w:p>
    <w:p w14:paraId="12296F27" w14:textId="29B36D0D" w:rsidR="00D344D3" w:rsidRPr="001D16D3" w:rsidRDefault="00D344D3" w:rsidP="00487F34">
      <w:pPr>
        <w:spacing w:after="120" w:line="480" w:lineRule="auto"/>
        <w:jc w:val="both"/>
        <w:rPr>
          <w:rFonts w:ascii="Times New Roman" w:hAnsi="Times New Roman" w:cs="Times New Roman"/>
          <w:sz w:val="24"/>
          <w:szCs w:val="24"/>
        </w:rPr>
      </w:pPr>
    </w:p>
    <w:p w14:paraId="47C7B9D8" w14:textId="018710E7" w:rsidR="00EA0394" w:rsidRDefault="00027C30" w:rsidP="00487F34">
      <w:pPr>
        <w:spacing w:after="120" w:line="480" w:lineRule="auto"/>
        <w:jc w:val="both"/>
        <w:rPr>
          <w:ins w:id="227" w:author="Microsoft Office User" w:date="2017-06-07T16:00:00Z"/>
          <w:rFonts w:ascii="Times New Roman" w:hAnsi="Times New Roman" w:cs="Times New Roman"/>
          <w:sz w:val="24"/>
          <w:szCs w:val="24"/>
        </w:rPr>
      </w:pPr>
      <w:r w:rsidRPr="001D16D3">
        <w:rPr>
          <w:rFonts w:ascii="Times New Roman" w:hAnsi="Times New Roman" w:cs="Times New Roman"/>
          <w:sz w:val="24"/>
          <w:szCs w:val="24"/>
        </w:rPr>
        <w:t xml:space="preserve">Statistical analysis revealed </w:t>
      </w:r>
      <w:r w:rsidR="00B46789" w:rsidRPr="001D16D3">
        <w:rPr>
          <w:rFonts w:ascii="Times New Roman" w:hAnsi="Times New Roman" w:cs="Times New Roman"/>
          <w:sz w:val="24"/>
          <w:szCs w:val="24"/>
        </w:rPr>
        <w:t>a</w:t>
      </w:r>
      <w:r w:rsidRPr="001D16D3">
        <w:rPr>
          <w:rFonts w:ascii="Times New Roman" w:hAnsi="Times New Roman" w:cs="Times New Roman"/>
          <w:sz w:val="24"/>
          <w:szCs w:val="24"/>
        </w:rPr>
        <w:t xml:space="preserve"> significant</w:t>
      </w:r>
      <w:r w:rsidR="00B46789" w:rsidRPr="001D16D3">
        <w:rPr>
          <w:rFonts w:ascii="Times New Roman" w:hAnsi="Times New Roman" w:cs="Times New Roman"/>
          <w:sz w:val="24"/>
          <w:szCs w:val="24"/>
        </w:rPr>
        <w:t xml:space="preserve"> difference in the rate of responding </w:t>
      </w:r>
      <w:r w:rsidR="00430ED5" w:rsidRPr="001D16D3">
        <w:rPr>
          <w:rFonts w:ascii="Times New Roman" w:hAnsi="Times New Roman" w:cs="Times New Roman"/>
          <w:sz w:val="24"/>
          <w:szCs w:val="24"/>
        </w:rPr>
        <w:t>between genotypes</w:t>
      </w:r>
      <w:r w:rsidRPr="001D16D3">
        <w:rPr>
          <w:rFonts w:ascii="Times New Roman" w:hAnsi="Times New Roman" w:cs="Times New Roman"/>
          <w:sz w:val="24"/>
          <w:szCs w:val="24"/>
        </w:rPr>
        <w:t xml:space="preserve"> across the </w:t>
      </w:r>
      <w:r w:rsidR="005234AC" w:rsidRPr="001D16D3">
        <w:rPr>
          <w:rFonts w:ascii="Times New Roman" w:hAnsi="Times New Roman" w:cs="Times New Roman"/>
          <w:sz w:val="24"/>
          <w:szCs w:val="24"/>
        </w:rPr>
        <w:t xml:space="preserve">3 </w:t>
      </w:r>
      <w:r w:rsidRPr="001D16D3">
        <w:rPr>
          <w:rFonts w:ascii="Times New Roman" w:hAnsi="Times New Roman" w:cs="Times New Roman"/>
          <w:sz w:val="24"/>
          <w:szCs w:val="24"/>
        </w:rPr>
        <w:t>extincti</w:t>
      </w:r>
      <w:r w:rsidR="00577D02" w:rsidRPr="001D16D3">
        <w:rPr>
          <w:rFonts w:ascii="Times New Roman" w:hAnsi="Times New Roman" w:cs="Times New Roman"/>
          <w:sz w:val="24"/>
          <w:szCs w:val="24"/>
        </w:rPr>
        <w:t xml:space="preserve">on tests following devaluation </w:t>
      </w:r>
      <w:r w:rsidRPr="001D16D3">
        <w:rPr>
          <w:rFonts w:ascii="Times New Roman" w:hAnsi="Times New Roman" w:cs="Times New Roman"/>
          <w:sz w:val="24"/>
          <w:szCs w:val="24"/>
        </w:rPr>
        <w:t xml:space="preserve">of </w:t>
      </w:r>
      <w:r w:rsidR="005234AC" w:rsidRPr="001D16D3">
        <w:rPr>
          <w:rFonts w:ascii="Times New Roman" w:hAnsi="Times New Roman" w:cs="Times New Roman"/>
          <w:sz w:val="24"/>
          <w:szCs w:val="24"/>
        </w:rPr>
        <w:t>the grain</w:t>
      </w:r>
      <w:r w:rsidRPr="001D16D3">
        <w:rPr>
          <w:rFonts w:ascii="Times New Roman" w:hAnsi="Times New Roman" w:cs="Times New Roman"/>
          <w:sz w:val="24"/>
          <w:szCs w:val="24"/>
        </w:rPr>
        <w:t xml:space="preserve"> reinforcer</w:t>
      </w:r>
      <w:r w:rsidR="00B46789" w:rsidRPr="001D16D3">
        <w:rPr>
          <w:rFonts w:ascii="Times New Roman" w:hAnsi="Times New Roman" w:cs="Times New Roman"/>
          <w:sz w:val="24"/>
          <w:szCs w:val="24"/>
        </w:rPr>
        <w:t xml:space="preserve"> </w:t>
      </w:r>
      <w:r w:rsidR="005043FB" w:rsidRPr="001D16D3">
        <w:rPr>
          <w:rFonts w:ascii="Times New Roman" w:hAnsi="Times New Roman" w:cs="Times New Roman"/>
          <w:sz w:val="24"/>
          <w:szCs w:val="24"/>
        </w:rPr>
        <w:t>(Test x Genotype F(2,88)=6.7 p&lt;.005)</w:t>
      </w:r>
      <w:r w:rsidR="00430ED5" w:rsidRPr="001D16D3">
        <w:rPr>
          <w:rFonts w:ascii="Times New Roman" w:hAnsi="Times New Roman" w:cs="Times New Roman"/>
          <w:sz w:val="24"/>
          <w:szCs w:val="24"/>
        </w:rPr>
        <w:t xml:space="preserve">. Post hoc comparisons </w:t>
      </w:r>
      <w:r w:rsidR="00577D02" w:rsidRPr="001D16D3">
        <w:rPr>
          <w:rFonts w:ascii="Times New Roman" w:hAnsi="Times New Roman" w:cs="Times New Roman"/>
          <w:sz w:val="24"/>
          <w:szCs w:val="24"/>
        </w:rPr>
        <w:t>indicated</w:t>
      </w:r>
      <w:r w:rsidR="00430ED5" w:rsidRPr="001D16D3">
        <w:rPr>
          <w:rFonts w:ascii="Times New Roman" w:hAnsi="Times New Roman" w:cs="Times New Roman"/>
          <w:sz w:val="24"/>
          <w:szCs w:val="24"/>
        </w:rPr>
        <w:t xml:space="preserve"> a significant difference in the rate of responding between </w:t>
      </w:r>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 </w:t>
      </w:r>
      <w:r w:rsidR="00430ED5" w:rsidRPr="001D16D3">
        <w:rPr>
          <w:rFonts w:ascii="Times New Roman" w:hAnsi="Times New Roman" w:cs="Times New Roman"/>
          <w:sz w:val="24"/>
          <w:szCs w:val="24"/>
        </w:rPr>
        <w:t xml:space="preserve">and </w:t>
      </w:r>
      <w:r w:rsidR="00E87BDD" w:rsidRPr="001D16D3">
        <w:rPr>
          <w:rFonts w:ascii="Times New Roman" w:hAnsi="Times New Roman" w:cs="Times New Roman"/>
          <w:sz w:val="24"/>
          <w:szCs w:val="24"/>
        </w:rPr>
        <w:t>WT</w:t>
      </w:r>
      <w:r w:rsidR="00430ED5" w:rsidRPr="001D16D3">
        <w:rPr>
          <w:rFonts w:ascii="Times New Roman" w:hAnsi="Times New Roman" w:cs="Times New Roman"/>
          <w:sz w:val="24"/>
          <w:szCs w:val="24"/>
        </w:rPr>
        <w:t xml:space="preserve"> mice during the last two extinction tests </w:t>
      </w:r>
      <w:r w:rsidR="00374810" w:rsidRPr="001D16D3">
        <w:rPr>
          <w:rFonts w:ascii="Times New Roman" w:hAnsi="Times New Roman" w:cs="Times New Roman"/>
          <w:sz w:val="24"/>
          <w:szCs w:val="24"/>
        </w:rPr>
        <w:t>only (</w:t>
      </w:r>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 </w:t>
      </w:r>
      <w:r w:rsidR="00374810" w:rsidRPr="001D16D3">
        <w:rPr>
          <w:rFonts w:ascii="Times New Roman" w:hAnsi="Times New Roman" w:cs="Times New Roman"/>
          <w:sz w:val="24"/>
          <w:szCs w:val="24"/>
        </w:rPr>
        <w:t xml:space="preserve">vs </w:t>
      </w:r>
      <w:r w:rsidR="00E87BDD" w:rsidRPr="001D16D3">
        <w:rPr>
          <w:rFonts w:ascii="Times New Roman" w:hAnsi="Times New Roman" w:cs="Times New Roman"/>
          <w:sz w:val="24"/>
          <w:szCs w:val="24"/>
        </w:rPr>
        <w:t>WT</w:t>
      </w:r>
      <w:r w:rsidR="00374810" w:rsidRPr="001D16D3">
        <w:rPr>
          <w:rFonts w:ascii="Times New Roman" w:hAnsi="Times New Roman" w:cs="Times New Roman"/>
          <w:sz w:val="24"/>
          <w:szCs w:val="24"/>
        </w:rPr>
        <w:t xml:space="preserve"> mice: Test 1 p&gt;0.5 (NS); Test 2 p&lt;0.01; Test 3 p&lt;.05). </w:t>
      </w:r>
      <w:r w:rsidR="00577D02" w:rsidRPr="001D16D3">
        <w:rPr>
          <w:rFonts w:ascii="Times New Roman" w:hAnsi="Times New Roman" w:cs="Times New Roman"/>
          <w:sz w:val="24"/>
          <w:szCs w:val="24"/>
        </w:rPr>
        <w:t xml:space="preserve">Thus </w:t>
      </w:r>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 </w:t>
      </w:r>
      <w:r w:rsidR="00374810" w:rsidRPr="001D16D3">
        <w:rPr>
          <w:rFonts w:ascii="Times New Roman" w:hAnsi="Times New Roman" w:cs="Times New Roman"/>
          <w:sz w:val="24"/>
          <w:szCs w:val="24"/>
        </w:rPr>
        <w:t>responded</w:t>
      </w:r>
      <w:r w:rsidR="00430ED5" w:rsidRPr="001D16D3">
        <w:rPr>
          <w:rFonts w:ascii="Times New Roman" w:hAnsi="Times New Roman" w:cs="Times New Roman"/>
          <w:sz w:val="24"/>
          <w:szCs w:val="24"/>
        </w:rPr>
        <w:t xml:space="preserve"> at a higher rate with respect to </w:t>
      </w:r>
      <w:r w:rsidR="00E87BDD" w:rsidRPr="001D16D3">
        <w:rPr>
          <w:rFonts w:ascii="Times New Roman" w:hAnsi="Times New Roman" w:cs="Times New Roman"/>
          <w:sz w:val="24"/>
          <w:szCs w:val="24"/>
        </w:rPr>
        <w:t>WT</w:t>
      </w:r>
      <w:r w:rsidR="00374810" w:rsidRPr="001D16D3">
        <w:rPr>
          <w:rFonts w:ascii="Times New Roman" w:hAnsi="Times New Roman" w:cs="Times New Roman"/>
          <w:sz w:val="24"/>
          <w:szCs w:val="24"/>
        </w:rPr>
        <w:t xml:space="preserve"> mice following devaluation of the grain </w:t>
      </w:r>
      <w:r w:rsidR="005234AC" w:rsidRPr="001D16D3">
        <w:rPr>
          <w:rFonts w:ascii="Times New Roman" w:hAnsi="Times New Roman" w:cs="Times New Roman"/>
          <w:sz w:val="24"/>
          <w:szCs w:val="24"/>
        </w:rPr>
        <w:t>reinforce</w:t>
      </w:r>
      <w:r w:rsidR="00A76182" w:rsidRPr="001D16D3">
        <w:rPr>
          <w:rFonts w:ascii="Times New Roman" w:hAnsi="Times New Roman" w:cs="Times New Roman"/>
          <w:sz w:val="24"/>
          <w:szCs w:val="24"/>
        </w:rPr>
        <w:t>r</w:t>
      </w:r>
      <w:r w:rsidR="005234AC" w:rsidRPr="001D16D3">
        <w:rPr>
          <w:rFonts w:ascii="Times New Roman" w:hAnsi="Times New Roman" w:cs="Times New Roman"/>
          <w:sz w:val="24"/>
          <w:szCs w:val="24"/>
        </w:rPr>
        <w:t>, but only</w:t>
      </w:r>
      <w:r w:rsidR="00374810" w:rsidRPr="001D16D3">
        <w:rPr>
          <w:rFonts w:ascii="Times New Roman" w:hAnsi="Times New Roman" w:cs="Times New Roman"/>
          <w:sz w:val="24"/>
          <w:szCs w:val="24"/>
        </w:rPr>
        <w:t xml:space="preserve"> durin</w:t>
      </w:r>
      <w:r w:rsidR="00877909" w:rsidRPr="001D16D3">
        <w:rPr>
          <w:rFonts w:ascii="Times New Roman" w:hAnsi="Times New Roman" w:cs="Times New Roman"/>
          <w:sz w:val="24"/>
          <w:szCs w:val="24"/>
        </w:rPr>
        <w:t>g the last two extinction tests</w:t>
      </w:r>
      <w:r w:rsidR="00E029C2" w:rsidRPr="001D16D3">
        <w:rPr>
          <w:rFonts w:ascii="Times New Roman" w:hAnsi="Times New Roman" w:cs="Times New Roman"/>
          <w:sz w:val="24"/>
          <w:szCs w:val="24"/>
        </w:rPr>
        <w:t xml:space="preserve"> (conducted after 4 and 6 days of training </w:t>
      </w:r>
      <w:r w:rsidR="00E029C2" w:rsidRPr="001D16D3">
        <w:rPr>
          <w:rFonts w:ascii="Times New Roman" w:hAnsi="Times New Roman" w:cs="Times New Roman"/>
          <w:sz w:val="24"/>
          <w:szCs w:val="24"/>
        </w:rPr>
        <w:lastRenderedPageBreak/>
        <w:t>respectively)</w:t>
      </w:r>
      <w:r w:rsidR="005234AC" w:rsidRPr="001D16D3">
        <w:rPr>
          <w:rFonts w:ascii="Times New Roman" w:hAnsi="Times New Roman" w:cs="Times New Roman"/>
          <w:sz w:val="24"/>
          <w:szCs w:val="24"/>
        </w:rPr>
        <w:t>, and not</w:t>
      </w:r>
      <w:r w:rsidR="00E029C2" w:rsidRPr="001D16D3">
        <w:rPr>
          <w:rFonts w:ascii="Times New Roman" w:hAnsi="Times New Roman" w:cs="Times New Roman"/>
          <w:sz w:val="24"/>
          <w:szCs w:val="24"/>
        </w:rPr>
        <w:t xml:space="preserve"> during the first extinction test conducted</w:t>
      </w:r>
      <w:r w:rsidR="005234AC" w:rsidRPr="001D16D3">
        <w:rPr>
          <w:rFonts w:ascii="Times New Roman" w:hAnsi="Times New Roman" w:cs="Times New Roman"/>
          <w:sz w:val="24"/>
          <w:szCs w:val="24"/>
        </w:rPr>
        <w:t xml:space="preserve"> after </w:t>
      </w:r>
      <w:r w:rsidR="00FF5840" w:rsidRPr="001D16D3">
        <w:rPr>
          <w:rFonts w:ascii="Times New Roman" w:hAnsi="Times New Roman" w:cs="Times New Roman"/>
          <w:sz w:val="24"/>
          <w:szCs w:val="24"/>
        </w:rPr>
        <w:t>two days of</w:t>
      </w:r>
      <w:r w:rsidR="005234AC" w:rsidRPr="001D16D3">
        <w:rPr>
          <w:rFonts w:ascii="Times New Roman" w:hAnsi="Times New Roman" w:cs="Times New Roman"/>
          <w:sz w:val="24"/>
          <w:szCs w:val="24"/>
        </w:rPr>
        <w:t xml:space="preserve"> training</w:t>
      </w:r>
      <w:r w:rsidR="00877909" w:rsidRPr="001D16D3">
        <w:rPr>
          <w:rFonts w:ascii="Times New Roman" w:hAnsi="Times New Roman" w:cs="Times New Roman"/>
          <w:sz w:val="24"/>
          <w:szCs w:val="24"/>
        </w:rPr>
        <w:t xml:space="preserve">. </w:t>
      </w:r>
      <w:r w:rsidR="005234AC" w:rsidRPr="001D16D3">
        <w:rPr>
          <w:rFonts w:ascii="Times New Roman" w:hAnsi="Times New Roman" w:cs="Times New Roman"/>
          <w:sz w:val="24"/>
          <w:szCs w:val="24"/>
        </w:rPr>
        <w:t>There was also a</w:t>
      </w:r>
      <w:r w:rsidR="00085C3E" w:rsidRPr="001D16D3">
        <w:rPr>
          <w:rFonts w:ascii="Times New Roman" w:hAnsi="Times New Roman" w:cs="Times New Roman"/>
          <w:sz w:val="24"/>
          <w:szCs w:val="24"/>
        </w:rPr>
        <w:t xml:space="preserve"> m</w:t>
      </w:r>
      <w:r w:rsidR="00114193" w:rsidRPr="001D16D3">
        <w:rPr>
          <w:rFonts w:ascii="Times New Roman" w:hAnsi="Times New Roman" w:cs="Times New Roman"/>
          <w:sz w:val="24"/>
          <w:szCs w:val="24"/>
        </w:rPr>
        <w:t>ain effect of genotype F(1,44)=4.8 p&lt;.05)</w:t>
      </w:r>
      <w:r w:rsidR="005234AC" w:rsidRPr="001D16D3">
        <w:rPr>
          <w:rFonts w:ascii="Times New Roman" w:hAnsi="Times New Roman" w:cs="Times New Roman"/>
          <w:sz w:val="24"/>
          <w:szCs w:val="24"/>
        </w:rPr>
        <w:t>,</w:t>
      </w:r>
      <w:r w:rsidR="00085C3E" w:rsidRPr="001D16D3">
        <w:rPr>
          <w:rFonts w:ascii="Times New Roman" w:hAnsi="Times New Roman" w:cs="Times New Roman"/>
          <w:sz w:val="24"/>
          <w:szCs w:val="24"/>
        </w:rPr>
        <w:t xml:space="preserve"> but no effect of Sex (F</w:t>
      </w:r>
      <w:r w:rsidR="00877909" w:rsidRPr="001D16D3">
        <w:rPr>
          <w:rFonts w:ascii="Times New Roman" w:hAnsi="Times New Roman" w:cs="Times New Roman"/>
          <w:sz w:val="24"/>
          <w:szCs w:val="24"/>
        </w:rPr>
        <w:t>(2,44)=2.2 p&gt;0.1</w:t>
      </w:r>
      <w:r w:rsidR="00085C3E" w:rsidRPr="001D16D3">
        <w:rPr>
          <w:rFonts w:ascii="Times New Roman" w:hAnsi="Times New Roman" w:cs="Times New Roman"/>
          <w:sz w:val="24"/>
          <w:szCs w:val="24"/>
        </w:rPr>
        <w:t>)</w:t>
      </w:r>
      <w:r w:rsidR="005E58D8" w:rsidRPr="001D16D3">
        <w:rPr>
          <w:rFonts w:ascii="Times New Roman" w:hAnsi="Times New Roman" w:cs="Times New Roman"/>
          <w:sz w:val="24"/>
          <w:szCs w:val="24"/>
        </w:rPr>
        <w:t>,</w:t>
      </w:r>
      <w:r w:rsidR="00085C3E" w:rsidRPr="001D16D3">
        <w:rPr>
          <w:rFonts w:ascii="Times New Roman" w:hAnsi="Times New Roman" w:cs="Times New Roman"/>
          <w:sz w:val="24"/>
          <w:szCs w:val="24"/>
        </w:rPr>
        <w:t xml:space="preserve"> nor </w:t>
      </w:r>
      <w:r w:rsidR="005234AC" w:rsidRPr="001D16D3">
        <w:rPr>
          <w:rFonts w:ascii="Times New Roman" w:hAnsi="Times New Roman" w:cs="Times New Roman"/>
          <w:sz w:val="24"/>
          <w:szCs w:val="24"/>
        </w:rPr>
        <w:t xml:space="preserve">any </w:t>
      </w:r>
      <w:r w:rsidR="00085C3E" w:rsidRPr="001D16D3">
        <w:rPr>
          <w:rFonts w:ascii="Times New Roman" w:hAnsi="Times New Roman" w:cs="Times New Roman"/>
          <w:sz w:val="24"/>
          <w:szCs w:val="24"/>
        </w:rPr>
        <w:t>interaction of S</w:t>
      </w:r>
      <w:r w:rsidR="005234AC" w:rsidRPr="001D16D3">
        <w:rPr>
          <w:rFonts w:ascii="Times New Roman" w:hAnsi="Times New Roman" w:cs="Times New Roman"/>
          <w:sz w:val="24"/>
          <w:szCs w:val="24"/>
        </w:rPr>
        <w:t>ex with</w:t>
      </w:r>
      <w:r w:rsidR="00085C3E" w:rsidRPr="001D16D3">
        <w:rPr>
          <w:rFonts w:ascii="Times New Roman" w:hAnsi="Times New Roman" w:cs="Times New Roman"/>
          <w:sz w:val="24"/>
          <w:szCs w:val="24"/>
        </w:rPr>
        <w:t xml:space="preserve"> any other factors </w:t>
      </w:r>
      <w:r w:rsidR="005234AC" w:rsidRPr="001D16D3">
        <w:rPr>
          <w:rFonts w:ascii="Times New Roman" w:hAnsi="Times New Roman" w:cs="Times New Roman"/>
          <w:sz w:val="24"/>
          <w:szCs w:val="24"/>
        </w:rPr>
        <w:t>(</w:t>
      </w:r>
      <w:r w:rsidR="00114193" w:rsidRPr="001D16D3">
        <w:rPr>
          <w:rFonts w:ascii="Times New Roman" w:hAnsi="Times New Roman" w:cs="Times New Roman"/>
          <w:sz w:val="24"/>
          <w:szCs w:val="24"/>
        </w:rPr>
        <w:t xml:space="preserve">F&lt;1 p&gt;0.8). </w:t>
      </w:r>
      <w:r w:rsidR="005234AC" w:rsidRPr="000D4E79">
        <w:rPr>
          <w:rFonts w:ascii="Times New Roman" w:hAnsi="Times New Roman" w:cs="Times New Roman"/>
          <w:sz w:val="24"/>
          <w:szCs w:val="24"/>
        </w:rPr>
        <w:t xml:space="preserve">Notably, </w:t>
      </w:r>
      <w:commentRangeStart w:id="228"/>
      <w:r w:rsidR="00E87BDD" w:rsidRPr="00EA3527">
        <w:rPr>
          <w:rFonts w:ascii="Times New Roman" w:hAnsi="Times New Roman" w:cs="Times New Roman"/>
          <w:sz w:val="24"/>
          <w:szCs w:val="24"/>
        </w:rPr>
        <w:t>WT</w:t>
      </w:r>
      <w:r w:rsidR="00374810" w:rsidRPr="00EA3527">
        <w:rPr>
          <w:rFonts w:ascii="Times New Roman" w:hAnsi="Times New Roman" w:cs="Times New Roman"/>
          <w:sz w:val="24"/>
          <w:szCs w:val="24"/>
        </w:rPr>
        <w:t xml:space="preserve"> </w:t>
      </w:r>
      <w:r w:rsidR="00374810" w:rsidRPr="00FE41A3">
        <w:rPr>
          <w:rFonts w:ascii="Times New Roman" w:hAnsi="Times New Roman" w:cs="Times New Roman"/>
          <w:sz w:val="24"/>
          <w:szCs w:val="24"/>
          <w:highlight w:val="yellow"/>
          <w:rPrChange w:id="229" w:author="Microsoft Office User" w:date="2017-05-29T23:42:00Z">
            <w:rPr>
              <w:rFonts w:ascii="Times New Roman" w:hAnsi="Times New Roman" w:cs="Times New Roman"/>
              <w:sz w:val="24"/>
              <w:szCs w:val="24"/>
            </w:rPr>
          </w:rPrChange>
        </w:rPr>
        <w:t xml:space="preserve">mice did not differ in their rate of responding </w:t>
      </w:r>
      <w:del w:id="230" w:author="Microsoft Office User" w:date="2017-05-29T22:13:00Z">
        <w:r w:rsidR="00877909" w:rsidRPr="00FE41A3" w:rsidDel="00FB0BBA">
          <w:rPr>
            <w:rFonts w:ascii="Times New Roman" w:hAnsi="Times New Roman" w:cs="Times New Roman"/>
            <w:sz w:val="24"/>
            <w:szCs w:val="24"/>
            <w:highlight w:val="yellow"/>
            <w:rPrChange w:id="231" w:author="Microsoft Office User" w:date="2017-05-29T23:42:00Z">
              <w:rPr>
                <w:rFonts w:ascii="Times New Roman" w:hAnsi="Times New Roman" w:cs="Times New Roman"/>
                <w:sz w:val="24"/>
                <w:szCs w:val="24"/>
              </w:rPr>
            </w:rPrChange>
          </w:rPr>
          <w:delText>across</w:delText>
        </w:r>
        <w:r w:rsidR="00374810" w:rsidRPr="00FE41A3" w:rsidDel="00FB0BBA">
          <w:rPr>
            <w:rFonts w:ascii="Times New Roman" w:hAnsi="Times New Roman" w:cs="Times New Roman"/>
            <w:sz w:val="24"/>
            <w:szCs w:val="24"/>
            <w:highlight w:val="yellow"/>
            <w:rPrChange w:id="232" w:author="Microsoft Office User" w:date="2017-05-29T23:42:00Z">
              <w:rPr>
                <w:rFonts w:ascii="Times New Roman" w:hAnsi="Times New Roman" w:cs="Times New Roman"/>
                <w:sz w:val="24"/>
                <w:szCs w:val="24"/>
              </w:rPr>
            </w:rPrChange>
          </w:rPr>
          <w:delText xml:space="preserve"> </w:delText>
        </w:r>
      </w:del>
      <w:ins w:id="233" w:author="Microsoft Office User" w:date="2017-06-07T15:58:00Z">
        <w:r w:rsidR="00064B2D">
          <w:rPr>
            <w:rFonts w:ascii="Times New Roman" w:hAnsi="Times New Roman" w:cs="Times New Roman"/>
            <w:sz w:val="24"/>
            <w:szCs w:val="24"/>
            <w:highlight w:val="yellow"/>
          </w:rPr>
          <w:t>across</w:t>
        </w:r>
      </w:ins>
      <w:ins w:id="234" w:author="Microsoft Office User" w:date="2017-05-29T22:13:00Z">
        <w:r w:rsidR="00FB0BBA" w:rsidRPr="00FE41A3">
          <w:rPr>
            <w:rFonts w:ascii="Times New Roman" w:hAnsi="Times New Roman" w:cs="Times New Roman"/>
            <w:sz w:val="24"/>
            <w:szCs w:val="24"/>
            <w:highlight w:val="yellow"/>
            <w:rPrChange w:id="235" w:author="Microsoft Office User" w:date="2017-05-29T23:42:00Z">
              <w:rPr>
                <w:rFonts w:ascii="Times New Roman" w:hAnsi="Times New Roman" w:cs="Times New Roman"/>
                <w:sz w:val="24"/>
                <w:szCs w:val="24"/>
              </w:rPr>
            </w:rPrChange>
          </w:rPr>
          <w:t xml:space="preserve"> </w:t>
        </w:r>
      </w:ins>
      <w:r w:rsidR="00374810" w:rsidRPr="00FE41A3">
        <w:rPr>
          <w:rFonts w:ascii="Times New Roman" w:hAnsi="Times New Roman" w:cs="Times New Roman"/>
          <w:sz w:val="24"/>
          <w:szCs w:val="24"/>
          <w:highlight w:val="yellow"/>
          <w:rPrChange w:id="236" w:author="Microsoft Office User" w:date="2017-05-29T23:42:00Z">
            <w:rPr>
              <w:rFonts w:ascii="Times New Roman" w:hAnsi="Times New Roman" w:cs="Times New Roman"/>
              <w:sz w:val="24"/>
              <w:szCs w:val="24"/>
            </w:rPr>
          </w:rPrChange>
        </w:rPr>
        <w:t>the three extinction tests (</w:t>
      </w:r>
      <w:del w:id="237" w:author="Microsoft Office User" w:date="2017-05-29T22:13:00Z">
        <w:r w:rsidR="00374810" w:rsidRPr="00FE41A3" w:rsidDel="00FB0BBA">
          <w:rPr>
            <w:rFonts w:ascii="Times New Roman" w:hAnsi="Times New Roman" w:cs="Times New Roman"/>
            <w:sz w:val="24"/>
            <w:szCs w:val="24"/>
            <w:highlight w:val="yellow"/>
            <w:rPrChange w:id="238" w:author="Microsoft Office User" w:date="2017-05-29T23:42:00Z">
              <w:rPr>
                <w:rFonts w:ascii="Times New Roman" w:hAnsi="Times New Roman" w:cs="Times New Roman"/>
                <w:sz w:val="24"/>
                <w:szCs w:val="24"/>
              </w:rPr>
            </w:rPrChange>
          </w:rPr>
          <w:delText xml:space="preserve">all </w:delText>
        </w:r>
      </w:del>
      <w:ins w:id="239" w:author="Microsoft Office User" w:date="2017-05-29T22:13:00Z">
        <w:r w:rsidR="00FB0BBA" w:rsidRPr="00FE41A3">
          <w:rPr>
            <w:rFonts w:ascii="Times New Roman" w:hAnsi="Times New Roman" w:cs="Times New Roman"/>
            <w:sz w:val="24"/>
            <w:szCs w:val="24"/>
            <w:highlight w:val="yellow"/>
            <w:rPrChange w:id="240" w:author="Microsoft Office User" w:date="2017-05-29T23:42:00Z">
              <w:rPr>
                <w:rFonts w:ascii="Times New Roman" w:hAnsi="Times New Roman" w:cs="Times New Roman"/>
                <w:sz w:val="24"/>
                <w:szCs w:val="24"/>
              </w:rPr>
            </w:rPrChange>
          </w:rPr>
          <w:t>pairwise comparisons</w:t>
        </w:r>
        <w:r w:rsidR="00FB0BBA">
          <w:rPr>
            <w:rFonts w:ascii="Times New Roman" w:hAnsi="Times New Roman" w:cs="Times New Roman"/>
            <w:sz w:val="24"/>
            <w:szCs w:val="24"/>
          </w:rPr>
          <w:t xml:space="preserve"> all</w:t>
        </w:r>
        <w:r w:rsidR="00FB0BBA" w:rsidRPr="001D16D3">
          <w:rPr>
            <w:rFonts w:ascii="Times New Roman" w:hAnsi="Times New Roman" w:cs="Times New Roman"/>
            <w:sz w:val="24"/>
            <w:szCs w:val="24"/>
          </w:rPr>
          <w:t xml:space="preserve"> </w:t>
        </w:r>
      </w:ins>
      <w:r w:rsidR="00374810" w:rsidRPr="001D16D3">
        <w:rPr>
          <w:rFonts w:ascii="Times New Roman" w:hAnsi="Times New Roman" w:cs="Times New Roman"/>
          <w:sz w:val="24"/>
          <w:szCs w:val="24"/>
        </w:rPr>
        <w:t>p’s&gt;0.9)</w:t>
      </w:r>
      <w:r w:rsidR="005234AC" w:rsidRPr="001D16D3">
        <w:rPr>
          <w:rFonts w:ascii="Times New Roman" w:hAnsi="Times New Roman" w:cs="Times New Roman"/>
          <w:sz w:val="24"/>
          <w:szCs w:val="24"/>
        </w:rPr>
        <w:t>,</w:t>
      </w:r>
      <w:r w:rsidR="00374810" w:rsidRPr="001D16D3">
        <w:rPr>
          <w:rFonts w:ascii="Times New Roman" w:hAnsi="Times New Roman" w:cs="Times New Roman"/>
          <w:sz w:val="24"/>
          <w:szCs w:val="24"/>
        </w:rPr>
        <w:t xml:space="preserve"> </w:t>
      </w:r>
      <w:commentRangeEnd w:id="228"/>
      <w:r w:rsidR="00A72C9F" w:rsidRPr="001D16D3">
        <w:rPr>
          <w:rStyle w:val="CommentReference"/>
        </w:rPr>
        <w:commentReference w:id="228"/>
      </w:r>
      <w:r w:rsidR="00374810" w:rsidRPr="001D16D3">
        <w:rPr>
          <w:rFonts w:ascii="Times New Roman" w:hAnsi="Times New Roman" w:cs="Times New Roman"/>
          <w:sz w:val="24"/>
          <w:szCs w:val="24"/>
        </w:rPr>
        <w:t xml:space="preserve">whereas </w:t>
      </w:r>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 </w:t>
      </w:r>
      <w:r w:rsidR="00374810" w:rsidRPr="001D16D3">
        <w:rPr>
          <w:rFonts w:ascii="Times New Roman" w:hAnsi="Times New Roman" w:cs="Times New Roman"/>
          <w:sz w:val="24"/>
          <w:szCs w:val="24"/>
        </w:rPr>
        <w:t>significantly increased their rate of responding between the first and last extinction test</w:t>
      </w:r>
      <w:r w:rsidR="005234AC" w:rsidRPr="001D16D3">
        <w:rPr>
          <w:rFonts w:ascii="Times New Roman" w:hAnsi="Times New Roman" w:cs="Times New Roman"/>
          <w:sz w:val="24"/>
          <w:szCs w:val="24"/>
        </w:rPr>
        <w:t>s</w:t>
      </w:r>
      <w:r w:rsidR="00374810" w:rsidRPr="001D16D3">
        <w:rPr>
          <w:rFonts w:ascii="Times New Roman" w:hAnsi="Times New Roman" w:cs="Times New Roman"/>
          <w:sz w:val="24"/>
          <w:szCs w:val="24"/>
        </w:rPr>
        <w:t xml:space="preserve"> (Test 1 vs Test 3 p&lt;.001). </w:t>
      </w:r>
      <w:r w:rsidR="00577D02" w:rsidRPr="001D16D3">
        <w:rPr>
          <w:rFonts w:ascii="Times New Roman" w:hAnsi="Times New Roman" w:cs="Times New Roman"/>
          <w:sz w:val="24"/>
          <w:szCs w:val="24"/>
        </w:rPr>
        <w:t>These results support the notion that overtrain</w:t>
      </w:r>
      <w:r w:rsidR="000876B7" w:rsidRPr="001D16D3">
        <w:rPr>
          <w:rFonts w:ascii="Times New Roman" w:hAnsi="Times New Roman" w:cs="Times New Roman"/>
          <w:sz w:val="24"/>
          <w:szCs w:val="24"/>
        </w:rPr>
        <w:t xml:space="preserve">ing </w:t>
      </w:r>
      <w:r w:rsidR="007862D9" w:rsidRPr="001D16D3">
        <w:rPr>
          <w:rFonts w:ascii="Times New Roman" w:hAnsi="Times New Roman" w:cs="Times New Roman"/>
          <w:sz w:val="24"/>
          <w:szCs w:val="24"/>
        </w:rPr>
        <w:t xml:space="preserve">in </w:t>
      </w:r>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 </w:t>
      </w:r>
      <w:r w:rsidR="00577D02" w:rsidRPr="001D16D3">
        <w:rPr>
          <w:rFonts w:ascii="Times New Roman" w:hAnsi="Times New Roman" w:cs="Times New Roman"/>
          <w:sz w:val="24"/>
          <w:szCs w:val="24"/>
        </w:rPr>
        <w:t xml:space="preserve">resulted in </w:t>
      </w:r>
      <w:r w:rsidR="000876B7" w:rsidRPr="001D16D3">
        <w:rPr>
          <w:rFonts w:ascii="Times New Roman" w:hAnsi="Times New Roman" w:cs="Times New Roman"/>
          <w:sz w:val="24"/>
          <w:szCs w:val="24"/>
        </w:rPr>
        <w:t>a greater contribution of S-R supported lever pressing that was insensitive</w:t>
      </w:r>
      <w:r w:rsidR="00577D02" w:rsidRPr="001D16D3">
        <w:rPr>
          <w:rFonts w:ascii="Times New Roman" w:hAnsi="Times New Roman" w:cs="Times New Roman"/>
          <w:sz w:val="24"/>
          <w:szCs w:val="24"/>
        </w:rPr>
        <w:t xml:space="preserve"> to devaluation of the grain based reinforcer </w:t>
      </w:r>
      <w:r w:rsidR="007862D9" w:rsidRPr="001D16D3">
        <w:rPr>
          <w:rFonts w:ascii="Times New Roman" w:hAnsi="Times New Roman" w:cs="Times New Roman"/>
          <w:sz w:val="24"/>
          <w:szCs w:val="24"/>
        </w:rPr>
        <w:t>during the last two extinction tests</w:t>
      </w:r>
      <w:ins w:id="241" w:author="Microsoft Office User" w:date="2017-06-07T16:00:00Z">
        <w:r w:rsidR="00E33A6B">
          <w:rPr>
            <w:rFonts w:ascii="Times New Roman" w:hAnsi="Times New Roman" w:cs="Times New Roman"/>
            <w:sz w:val="24"/>
            <w:szCs w:val="24"/>
          </w:rPr>
          <w:t>. ( group 1 t tests).</w:t>
        </w:r>
      </w:ins>
      <w:del w:id="242" w:author="Microsoft Office User" w:date="2017-06-07T16:00:00Z">
        <w:r w:rsidR="00577D02" w:rsidRPr="001D16D3" w:rsidDel="00E33A6B">
          <w:rPr>
            <w:rFonts w:ascii="Times New Roman" w:hAnsi="Times New Roman" w:cs="Times New Roman"/>
            <w:sz w:val="24"/>
            <w:szCs w:val="24"/>
          </w:rPr>
          <w:delText xml:space="preserve">. </w:delText>
        </w:r>
      </w:del>
    </w:p>
    <w:p w14:paraId="10388E91" w14:textId="77777777" w:rsidR="00E33A6B" w:rsidRDefault="00E33A6B" w:rsidP="00487F34">
      <w:pPr>
        <w:spacing w:after="120" w:line="480" w:lineRule="auto"/>
        <w:jc w:val="both"/>
        <w:rPr>
          <w:ins w:id="243" w:author="Microsoft Office User" w:date="2017-05-31T22:00:00Z"/>
          <w:rFonts w:ascii="Times New Roman" w:hAnsi="Times New Roman" w:cs="Times New Roman"/>
          <w:sz w:val="24"/>
          <w:szCs w:val="24"/>
        </w:rPr>
      </w:pPr>
    </w:p>
    <w:p w14:paraId="53C60991" w14:textId="064EF9B6" w:rsidR="00BA2021" w:rsidRPr="001D16D3" w:rsidRDefault="00374810" w:rsidP="00487F34">
      <w:pPr>
        <w:spacing w:after="120" w:line="480" w:lineRule="auto"/>
        <w:jc w:val="both"/>
        <w:rPr>
          <w:rFonts w:ascii="Times New Roman" w:hAnsi="Times New Roman" w:cs="Times New Roman"/>
          <w:sz w:val="24"/>
          <w:szCs w:val="24"/>
        </w:rPr>
      </w:pPr>
      <w:del w:id="244" w:author="Microsoft Office User" w:date="2017-05-31T22:00:00Z">
        <w:r w:rsidRPr="001D16D3" w:rsidDel="00EA0394">
          <w:rPr>
            <w:rFonts w:ascii="Times New Roman" w:hAnsi="Times New Roman" w:cs="Times New Roman"/>
            <w:sz w:val="24"/>
            <w:szCs w:val="24"/>
          </w:rPr>
          <w:delText xml:space="preserve">The </w:delText>
        </w:r>
        <w:r w:rsidR="00577D02" w:rsidRPr="001D16D3" w:rsidDel="00EA0394">
          <w:rPr>
            <w:rFonts w:ascii="Times New Roman" w:hAnsi="Times New Roman" w:cs="Times New Roman"/>
            <w:sz w:val="24"/>
            <w:szCs w:val="24"/>
          </w:rPr>
          <w:delText>comparable rates of</w:delText>
        </w:r>
        <w:r w:rsidRPr="001D16D3" w:rsidDel="00EA0394">
          <w:rPr>
            <w:rFonts w:ascii="Times New Roman" w:hAnsi="Times New Roman" w:cs="Times New Roman"/>
            <w:sz w:val="24"/>
            <w:szCs w:val="24"/>
          </w:rPr>
          <w:delText xml:space="preserve"> responding during the first extinction test between </w:delText>
        </w:r>
        <w:r w:rsidR="0030095C" w:rsidRPr="001D16D3" w:rsidDel="00EA0394">
          <w:rPr>
            <w:rFonts w:ascii="Times New Roman" w:hAnsi="Times New Roman" w:cs="Times New Roman"/>
            <w:i/>
            <w:sz w:val="24"/>
            <w:szCs w:val="24"/>
          </w:rPr>
          <w:delText>Gria1</w:delText>
        </w:r>
        <w:r w:rsidR="0030095C" w:rsidRPr="001D16D3" w:rsidDel="00EA0394">
          <w:rPr>
            <w:rFonts w:ascii="Times New Roman" w:hAnsi="Times New Roman" w:cs="Times New Roman"/>
            <w:i/>
            <w:sz w:val="24"/>
            <w:szCs w:val="24"/>
            <w:vertAlign w:val="superscript"/>
          </w:rPr>
          <w:delText>-/-</w:delText>
        </w:r>
        <w:r w:rsidR="0030095C" w:rsidRPr="001D16D3" w:rsidDel="00EA0394">
          <w:rPr>
            <w:rFonts w:ascii="Times New Roman" w:hAnsi="Times New Roman" w:cs="Times New Roman"/>
            <w:sz w:val="24"/>
            <w:szCs w:val="24"/>
          </w:rPr>
          <w:delText xml:space="preserve"> mice </w:delText>
        </w:r>
        <w:r w:rsidRPr="001D16D3" w:rsidDel="00EA0394">
          <w:rPr>
            <w:rFonts w:ascii="Times New Roman" w:hAnsi="Times New Roman" w:cs="Times New Roman"/>
            <w:sz w:val="24"/>
            <w:szCs w:val="24"/>
          </w:rPr>
          <w:delText xml:space="preserve">and </w:delText>
        </w:r>
        <w:r w:rsidR="00E87BDD" w:rsidRPr="001D16D3" w:rsidDel="00EA0394">
          <w:rPr>
            <w:rFonts w:ascii="Times New Roman" w:hAnsi="Times New Roman" w:cs="Times New Roman"/>
            <w:sz w:val="24"/>
            <w:szCs w:val="24"/>
          </w:rPr>
          <w:delText>WT</w:delText>
        </w:r>
        <w:r w:rsidR="005234AC" w:rsidRPr="001D16D3" w:rsidDel="00EA0394">
          <w:rPr>
            <w:rFonts w:ascii="Times New Roman" w:hAnsi="Times New Roman" w:cs="Times New Roman"/>
            <w:sz w:val="24"/>
            <w:szCs w:val="24"/>
          </w:rPr>
          <w:delText xml:space="preserve"> mice suggest that</w:delText>
        </w:r>
        <w:r w:rsidRPr="001D16D3" w:rsidDel="00EA0394">
          <w:rPr>
            <w:rFonts w:ascii="Times New Roman" w:hAnsi="Times New Roman" w:cs="Times New Roman"/>
            <w:sz w:val="24"/>
            <w:szCs w:val="24"/>
          </w:rPr>
          <w:delText xml:space="preserve"> </w:delText>
        </w:r>
      </w:del>
      <w:commentRangeStart w:id="245"/>
      <w:commentRangeStart w:id="246"/>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w:t>
      </w:r>
      <w:ins w:id="247" w:author="Microsoft Office User" w:date="2017-05-31T22:00:00Z">
        <w:r w:rsidR="00EA0394">
          <w:rPr>
            <w:rFonts w:ascii="Times New Roman" w:hAnsi="Times New Roman" w:cs="Times New Roman"/>
            <w:sz w:val="24"/>
            <w:szCs w:val="24"/>
          </w:rPr>
          <w:t xml:space="preserve"> and WT mice</w:t>
        </w:r>
      </w:ins>
      <w:r w:rsidR="0030095C"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were initially sensitive to the devaluation of the contingent grain </w:t>
      </w:r>
      <w:r w:rsidR="005234AC" w:rsidRPr="001D16D3">
        <w:rPr>
          <w:rFonts w:ascii="Times New Roman" w:hAnsi="Times New Roman" w:cs="Times New Roman"/>
          <w:sz w:val="24"/>
          <w:szCs w:val="24"/>
        </w:rPr>
        <w:t>reinforce</w:t>
      </w:r>
      <w:r w:rsidR="00A76182" w:rsidRPr="001D16D3">
        <w:rPr>
          <w:rFonts w:ascii="Times New Roman" w:hAnsi="Times New Roman" w:cs="Times New Roman"/>
          <w:sz w:val="24"/>
          <w:szCs w:val="24"/>
        </w:rPr>
        <w:t>r</w:t>
      </w:r>
      <w:commentRangeEnd w:id="245"/>
      <w:r w:rsidR="003748ED" w:rsidRPr="001D16D3">
        <w:rPr>
          <w:rStyle w:val="CommentReference"/>
        </w:rPr>
        <w:commentReference w:id="245"/>
      </w:r>
      <w:ins w:id="248" w:author="Microsoft Office User" w:date="2017-05-31T12:29:00Z">
        <w:r w:rsidR="00005C46">
          <w:rPr>
            <w:rFonts w:ascii="Times New Roman" w:hAnsi="Times New Roman" w:cs="Times New Roman"/>
            <w:sz w:val="24"/>
            <w:szCs w:val="24"/>
          </w:rPr>
          <w:t xml:space="preserve">. This is reflected in their ratio of responding during the first extinction test which is less than 1 </w:t>
        </w:r>
      </w:ins>
      <w:ins w:id="249" w:author="Microsoft Office User" w:date="2017-06-07T15:59:00Z">
        <w:r w:rsidR="00064B2D">
          <w:rPr>
            <w:rFonts w:ascii="Times New Roman" w:hAnsi="Times New Roman" w:cs="Times New Roman"/>
            <w:sz w:val="24"/>
            <w:szCs w:val="24"/>
          </w:rPr>
          <w:t xml:space="preserve">(group1 t test) </w:t>
        </w:r>
      </w:ins>
      <w:ins w:id="250" w:author="Microsoft Office User" w:date="2017-05-31T12:29:00Z">
        <w:r w:rsidR="00005C46">
          <w:rPr>
            <w:rFonts w:ascii="Times New Roman" w:hAnsi="Times New Roman" w:cs="Times New Roman"/>
            <w:sz w:val="24"/>
            <w:szCs w:val="24"/>
          </w:rPr>
          <w:t xml:space="preserve">for both </w:t>
        </w:r>
      </w:ins>
      <w:ins w:id="251" w:author="Microsoft Office User" w:date="2017-05-31T21:57:00Z">
        <w:r w:rsidR="00D372FF" w:rsidRPr="001D16D3">
          <w:rPr>
            <w:rFonts w:ascii="Times New Roman" w:hAnsi="Times New Roman" w:cs="Times New Roman"/>
            <w:i/>
            <w:sz w:val="24"/>
            <w:szCs w:val="24"/>
          </w:rPr>
          <w:t>Gria1</w:t>
        </w:r>
        <w:r w:rsidR="00D372FF" w:rsidRPr="001D16D3">
          <w:rPr>
            <w:rFonts w:ascii="Times New Roman" w:hAnsi="Times New Roman" w:cs="Times New Roman"/>
            <w:i/>
            <w:sz w:val="24"/>
            <w:szCs w:val="24"/>
            <w:vertAlign w:val="superscript"/>
          </w:rPr>
          <w:t>-/-</w:t>
        </w:r>
        <w:r w:rsidR="00D372FF" w:rsidRPr="001D16D3">
          <w:rPr>
            <w:rFonts w:ascii="Times New Roman" w:hAnsi="Times New Roman" w:cs="Times New Roman"/>
            <w:sz w:val="24"/>
            <w:szCs w:val="24"/>
          </w:rPr>
          <w:t xml:space="preserve"> </w:t>
        </w:r>
      </w:ins>
      <w:ins w:id="252" w:author="Microsoft Office User" w:date="2017-05-31T12:29:00Z">
        <w:r w:rsidR="00005C46">
          <w:rPr>
            <w:rFonts w:ascii="Times New Roman" w:hAnsi="Times New Roman" w:cs="Times New Roman"/>
            <w:sz w:val="24"/>
            <w:szCs w:val="24"/>
          </w:rPr>
          <w:t xml:space="preserve">and WT mice during the first </w:t>
        </w:r>
      </w:ins>
      <w:ins w:id="253" w:author="Microsoft Office User" w:date="2017-05-31T12:30:00Z">
        <w:r w:rsidR="00005C46">
          <w:rPr>
            <w:rFonts w:ascii="Times New Roman" w:hAnsi="Times New Roman" w:cs="Times New Roman"/>
            <w:sz w:val="24"/>
            <w:szCs w:val="24"/>
          </w:rPr>
          <w:t xml:space="preserve">extinction test i.e. responding less than baseline responding (WT mice ratio:, </w:t>
        </w:r>
      </w:ins>
      <w:ins w:id="254" w:author="Microsoft Office User" w:date="2017-05-31T12:31:00Z">
        <w:r w:rsidR="00005C46" w:rsidRPr="001D16D3">
          <w:rPr>
            <w:rFonts w:ascii="Times New Roman" w:hAnsi="Times New Roman" w:cs="Times New Roman"/>
            <w:i/>
            <w:sz w:val="24"/>
            <w:szCs w:val="24"/>
          </w:rPr>
          <w:t>Gria1</w:t>
        </w:r>
        <w:r w:rsidR="00005C46" w:rsidRPr="001D16D3">
          <w:rPr>
            <w:rFonts w:ascii="Times New Roman" w:hAnsi="Times New Roman" w:cs="Times New Roman"/>
            <w:i/>
            <w:sz w:val="24"/>
            <w:szCs w:val="24"/>
            <w:vertAlign w:val="superscript"/>
          </w:rPr>
          <w:t>-/-</w:t>
        </w:r>
        <w:r w:rsidR="00005C46" w:rsidRPr="001D16D3">
          <w:rPr>
            <w:rFonts w:ascii="Times New Roman" w:hAnsi="Times New Roman" w:cs="Times New Roman"/>
            <w:sz w:val="24"/>
            <w:szCs w:val="24"/>
          </w:rPr>
          <w:t xml:space="preserve"> mice</w:t>
        </w:r>
        <w:r w:rsidR="00005C46">
          <w:rPr>
            <w:rFonts w:ascii="Times New Roman" w:hAnsi="Times New Roman" w:cs="Times New Roman"/>
            <w:sz w:val="24"/>
            <w:szCs w:val="24"/>
          </w:rPr>
          <w:t xml:space="preserve"> ratio: ). </w:t>
        </w:r>
      </w:ins>
      <w:ins w:id="255" w:author="Microsoft Office User" w:date="2017-06-06T13:28:00Z">
        <w:r w:rsidR="00610C5C" w:rsidRPr="00EA3527">
          <w:rPr>
            <w:rFonts w:ascii="Times New Roman" w:hAnsi="Times New Roman" w:cs="Times New Roman"/>
            <w:sz w:val="24"/>
            <w:szCs w:val="24"/>
            <w:highlight w:val="yellow"/>
            <w:rPrChange w:id="256" w:author="Microsoft Office User" w:date="2017-06-06T13:37:00Z">
              <w:rPr>
                <w:rFonts w:ascii="Times New Roman" w:hAnsi="Times New Roman" w:cs="Times New Roman"/>
                <w:sz w:val="24"/>
                <w:szCs w:val="24"/>
              </w:rPr>
            </w:rPrChange>
          </w:rPr>
          <w:t>Need to discuss</w:t>
        </w:r>
      </w:ins>
      <w:ins w:id="257" w:author="Microsoft Office User" w:date="2017-06-06T13:30:00Z">
        <w:r w:rsidR="00EA3527" w:rsidRPr="00EA3527">
          <w:rPr>
            <w:rFonts w:ascii="Times New Roman" w:hAnsi="Times New Roman" w:cs="Times New Roman"/>
            <w:sz w:val="24"/>
            <w:szCs w:val="24"/>
            <w:highlight w:val="yellow"/>
            <w:rPrChange w:id="258" w:author="Microsoft Office User" w:date="2017-06-06T13:37:00Z">
              <w:rPr>
                <w:rFonts w:ascii="Times New Roman" w:hAnsi="Times New Roman" w:cs="Times New Roman"/>
                <w:sz w:val="24"/>
                <w:szCs w:val="24"/>
              </w:rPr>
            </w:rPrChange>
          </w:rPr>
          <w:t>.</w:t>
        </w:r>
        <w:r w:rsidR="00EA3527">
          <w:rPr>
            <w:rFonts w:ascii="Times New Roman" w:hAnsi="Times New Roman" w:cs="Times New Roman"/>
            <w:sz w:val="24"/>
            <w:szCs w:val="24"/>
          </w:rPr>
          <w:t xml:space="preserve"> </w:t>
        </w:r>
      </w:ins>
      <w:del w:id="259" w:author="Microsoft Office User" w:date="2017-05-31T21:59:00Z">
        <w:r w:rsidR="008E0D13" w:rsidRPr="001D16D3" w:rsidDel="00EA0394">
          <w:rPr>
            <w:rFonts w:ascii="Times New Roman" w:hAnsi="Times New Roman" w:cs="Times New Roman"/>
            <w:sz w:val="24"/>
            <w:szCs w:val="24"/>
          </w:rPr>
          <w:delText xml:space="preserve"> </w:delText>
        </w:r>
        <w:commentRangeEnd w:id="246"/>
        <w:r w:rsidR="00F900B5" w:rsidRPr="001D16D3" w:rsidDel="00EA0394">
          <w:rPr>
            <w:rStyle w:val="CommentReference"/>
          </w:rPr>
          <w:commentReference w:id="246"/>
        </w:r>
      </w:del>
      <w:del w:id="260" w:author="Microsoft Office User" w:date="2017-06-06T13:30:00Z">
        <w:r w:rsidR="008E0D13" w:rsidRPr="001D16D3" w:rsidDel="00EA3527">
          <w:rPr>
            <w:rFonts w:ascii="Times New Roman" w:hAnsi="Times New Roman" w:cs="Times New Roman"/>
            <w:sz w:val="24"/>
            <w:szCs w:val="24"/>
          </w:rPr>
          <w:delText>(</w:delText>
        </w:r>
      </w:del>
      <w:commentRangeStart w:id="261"/>
      <w:del w:id="262" w:author="Microsoft Office User" w:date="2017-06-07T16:00:00Z">
        <w:r w:rsidR="00C654D3" w:rsidRPr="001D16D3" w:rsidDel="00E33A6B">
          <w:rPr>
            <w:rFonts w:ascii="Times New Roman" w:hAnsi="Times New Roman" w:cs="Times New Roman"/>
            <w:i/>
            <w:sz w:val="24"/>
            <w:szCs w:val="24"/>
          </w:rPr>
          <w:delText>Gria1</w:delText>
        </w:r>
        <w:r w:rsidR="00C654D3" w:rsidRPr="001D16D3" w:rsidDel="00E33A6B">
          <w:rPr>
            <w:rFonts w:ascii="Times New Roman" w:hAnsi="Times New Roman" w:cs="Times New Roman"/>
            <w:i/>
            <w:sz w:val="24"/>
            <w:szCs w:val="24"/>
            <w:vertAlign w:val="superscript"/>
          </w:rPr>
          <w:delText>-/-</w:delText>
        </w:r>
        <w:r w:rsidR="00C654D3" w:rsidRPr="001D16D3" w:rsidDel="00E33A6B">
          <w:rPr>
            <w:rFonts w:ascii="Times New Roman" w:hAnsi="Times New Roman" w:cs="Times New Roman"/>
            <w:sz w:val="24"/>
            <w:szCs w:val="24"/>
          </w:rPr>
          <w:delText xml:space="preserve"> mice only: </w:delText>
        </w:r>
        <w:r w:rsidR="008E0D13" w:rsidRPr="001D16D3" w:rsidDel="00E33A6B">
          <w:rPr>
            <w:rFonts w:ascii="Times New Roman" w:hAnsi="Times New Roman" w:cs="Times New Roman"/>
            <w:sz w:val="24"/>
            <w:szCs w:val="24"/>
          </w:rPr>
          <w:delText xml:space="preserve">Test 1 vs Test 2 </w:delText>
        </w:r>
        <w:r w:rsidR="00C654D3" w:rsidRPr="001D16D3" w:rsidDel="00E33A6B">
          <w:rPr>
            <w:rFonts w:ascii="Times New Roman" w:hAnsi="Times New Roman" w:cs="Times New Roman"/>
            <w:sz w:val="24"/>
            <w:szCs w:val="24"/>
          </w:rPr>
          <w:delText>and Test 1 vs Test3 p&lt;.001, Test 2 vs Test 3 p&gt;0.9 N.S.).</w:delText>
        </w:r>
        <w:commentRangeEnd w:id="261"/>
        <w:r w:rsidR="00F900B5" w:rsidRPr="001D16D3" w:rsidDel="00E33A6B">
          <w:rPr>
            <w:rStyle w:val="CommentReference"/>
          </w:rPr>
          <w:commentReference w:id="261"/>
        </w:r>
        <w:r w:rsidR="00C654D3" w:rsidRPr="001D16D3" w:rsidDel="00E33A6B">
          <w:rPr>
            <w:rFonts w:ascii="Times New Roman" w:hAnsi="Times New Roman" w:cs="Times New Roman"/>
            <w:sz w:val="24"/>
            <w:szCs w:val="24"/>
          </w:rPr>
          <w:delText xml:space="preserve"> </w:delText>
        </w:r>
      </w:del>
      <w:del w:id="263" w:author="Microsoft Office User" w:date="2017-05-29T22:15:00Z">
        <w:r w:rsidR="00C654D3" w:rsidRPr="001D16D3" w:rsidDel="00FB0BBA">
          <w:rPr>
            <w:rFonts w:ascii="Times New Roman" w:hAnsi="Times New Roman" w:cs="Times New Roman"/>
            <w:sz w:val="24"/>
            <w:szCs w:val="24"/>
          </w:rPr>
          <w:delText>This is</w:delText>
        </w:r>
        <w:r w:rsidR="005234AC" w:rsidRPr="001D16D3" w:rsidDel="00FB0BBA">
          <w:rPr>
            <w:rFonts w:ascii="Times New Roman" w:hAnsi="Times New Roman" w:cs="Times New Roman"/>
            <w:sz w:val="24"/>
            <w:szCs w:val="24"/>
          </w:rPr>
          <w:delText xml:space="preserve"> potentially consistent with the results of Experiment 2</w:delText>
        </w:r>
        <w:r w:rsidRPr="001D16D3" w:rsidDel="00FB0BBA">
          <w:rPr>
            <w:rFonts w:ascii="Times New Roman" w:hAnsi="Times New Roman" w:cs="Times New Roman"/>
            <w:sz w:val="24"/>
            <w:szCs w:val="24"/>
          </w:rPr>
          <w:delText xml:space="preserve">. </w:delText>
        </w:r>
      </w:del>
    </w:p>
    <w:p w14:paraId="7C9D3489" w14:textId="77777777" w:rsidR="00C654D3" w:rsidRPr="001D16D3" w:rsidRDefault="00C654D3" w:rsidP="00487F34">
      <w:pPr>
        <w:spacing w:after="120" w:line="480" w:lineRule="auto"/>
        <w:jc w:val="both"/>
        <w:rPr>
          <w:rFonts w:ascii="Times New Roman" w:hAnsi="Times New Roman" w:cs="Times New Roman"/>
          <w:sz w:val="24"/>
          <w:szCs w:val="24"/>
        </w:rPr>
      </w:pPr>
    </w:p>
    <w:p w14:paraId="7936B103" w14:textId="102FEAAE" w:rsidR="001B7B1D" w:rsidRPr="001D16D3" w:rsidRDefault="00577D02" w:rsidP="0030095C">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Figure </w:t>
      </w:r>
      <w:ins w:id="264" w:author="Microsoft Office User" w:date="2017-05-29T22:15:00Z">
        <w:r w:rsidR="00FB0BBA">
          <w:rPr>
            <w:rFonts w:ascii="Times New Roman" w:hAnsi="Times New Roman" w:cs="Times New Roman"/>
            <w:sz w:val="24"/>
            <w:szCs w:val="24"/>
          </w:rPr>
          <w:t>4</w:t>
        </w:r>
      </w:ins>
      <w:del w:id="265" w:author="Microsoft Office User" w:date="2017-05-29T22:15:00Z">
        <w:r w:rsidRPr="001D16D3" w:rsidDel="00FB0BBA">
          <w:rPr>
            <w:rFonts w:ascii="Times New Roman" w:hAnsi="Times New Roman" w:cs="Times New Roman"/>
            <w:sz w:val="24"/>
            <w:szCs w:val="24"/>
          </w:rPr>
          <w:delText>3</w:delText>
        </w:r>
      </w:del>
      <w:r w:rsidR="008D34D8" w:rsidRPr="001D16D3">
        <w:rPr>
          <w:rFonts w:ascii="Times New Roman" w:hAnsi="Times New Roman" w:cs="Times New Roman"/>
          <w:sz w:val="24"/>
          <w:szCs w:val="24"/>
        </w:rPr>
        <w:t>B</w:t>
      </w:r>
      <w:r w:rsidRPr="001D16D3">
        <w:rPr>
          <w:rFonts w:ascii="Times New Roman" w:hAnsi="Times New Roman" w:cs="Times New Roman"/>
          <w:sz w:val="24"/>
          <w:szCs w:val="24"/>
        </w:rPr>
        <w:t xml:space="preserve"> </w:t>
      </w:r>
      <w:r w:rsidR="005234AC" w:rsidRPr="001D16D3">
        <w:rPr>
          <w:rFonts w:ascii="Times New Roman" w:hAnsi="Times New Roman" w:cs="Times New Roman"/>
          <w:sz w:val="24"/>
          <w:szCs w:val="24"/>
        </w:rPr>
        <w:t>shows</w:t>
      </w:r>
      <w:r w:rsidRPr="001D16D3">
        <w:rPr>
          <w:rFonts w:ascii="Times New Roman" w:hAnsi="Times New Roman" w:cs="Times New Roman"/>
          <w:sz w:val="24"/>
          <w:szCs w:val="24"/>
        </w:rPr>
        <w:t xml:space="preserve"> </w:t>
      </w:r>
      <w:r w:rsidR="005972D8" w:rsidRPr="001D16D3">
        <w:rPr>
          <w:rFonts w:ascii="Times New Roman" w:hAnsi="Times New Roman" w:cs="Times New Roman"/>
          <w:sz w:val="24"/>
          <w:szCs w:val="24"/>
        </w:rPr>
        <w:t xml:space="preserve">lever </w:t>
      </w:r>
      <w:r w:rsidRPr="001D16D3">
        <w:rPr>
          <w:rFonts w:ascii="Times New Roman" w:hAnsi="Times New Roman" w:cs="Times New Roman"/>
          <w:sz w:val="24"/>
          <w:szCs w:val="24"/>
        </w:rPr>
        <w:t xml:space="preserve">responding during the extinction tests following </w:t>
      </w:r>
      <w:r w:rsidR="005972D8" w:rsidRPr="001D16D3">
        <w:rPr>
          <w:rFonts w:ascii="Times New Roman" w:hAnsi="Times New Roman" w:cs="Times New Roman"/>
          <w:sz w:val="24"/>
          <w:szCs w:val="24"/>
        </w:rPr>
        <w:t>prior exposure to</w:t>
      </w:r>
      <w:r w:rsidRPr="001D16D3">
        <w:rPr>
          <w:rFonts w:ascii="Times New Roman" w:hAnsi="Times New Roman" w:cs="Times New Roman"/>
          <w:sz w:val="24"/>
          <w:szCs w:val="24"/>
        </w:rPr>
        <w:t xml:space="preserve"> the sucrose </w:t>
      </w:r>
      <w:r w:rsidR="005234AC" w:rsidRPr="001D16D3">
        <w:rPr>
          <w:rFonts w:ascii="Times New Roman" w:hAnsi="Times New Roman" w:cs="Times New Roman"/>
          <w:sz w:val="24"/>
          <w:szCs w:val="24"/>
        </w:rPr>
        <w:t>reinforce</w:t>
      </w:r>
      <w:r w:rsidR="005972D8" w:rsidRPr="001D16D3">
        <w:rPr>
          <w:rFonts w:ascii="Times New Roman" w:hAnsi="Times New Roman" w:cs="Times New Roman"/>
          <w:sz w:val="24"/>
          <w:szCs w:val="24"/>
        </w:rPr>
        <w:t>r</w:t>
      </w:r>
      <w:r w:rsidR="005234AC" w:rsidRPr="001D16D3">
        <w:rPr>
          <w:rFonts w:ascii="Times New Roman" w:hAnsi="Times New Roman" w:cs="Times New Roman"/>
          <w:sz w:val="24"/>
          <w:szCs w:val="24"/>
        </w:rPr>
        <w:t xml:space="preserve"> which acts as a control condition</w:t>
      </w:r>
      <w:r w:rsidRPr="001D16D3">
        <w:rPr>
          <w:rFonts w:ascii="Times New Roman" w:hAnsi="Times New Roman" w:cs="Times New Roman"/>
          <w:sz w:val="24"/>
          <w:szCs w:val="24"/>
        </w:rPr>
        <w:t xml:space="preserve">. </w:t>
      </w:r>
      <w:r w:rsidR="00F87AF1" w:rsidRPr="001D16D3">
        <w:rPr>
          <w:rFonts w:ascii="Times New Roman" w:hAnsi="Times New Roman" w:cs="Times New Roman"/>
          <w:sz w:val="24"/>
          <w:szCs w:val="24"/>
        </w:rPr>
        <w:t xml:space="preserve">Both groups </w:t>
      </w:r>
      <w:r w:rsidR="00A76182" w:rsidRPr="001D16D3">
        <w:rPr>
          <w:rFonts w:ascii="Times New Roman" w:hAnsi="Times New Roman" w:cs="Times New Roman"/>
          <w:sz w:val="24"/>
          <w:szCs w:val="24"/>
        </w:rPr>
        <w:t xml:space="preserve">actually </w:t>
      </w:r>
      <w:r w:rsidR="00F87AF1" w:rsidRPr="001D16D3">
        <w:rPr>
          <w:rFonts w:ascii="Times New Roman" w:hAnsi="Times New Roman" w:cs="Times New Roman"/>
          <w:sz w:val="24"/>
          <w:szCs w:val="24"/>
        </w:rPr>
        <w:t xml:space="preserve">tended to respond more after pre-feeding with sucrose than on the previous baseline </w:t>
      </w:r>
      <w:r w:rsidR="0030095C" w:rsidRPr="001D16D3">
        <w:rPr>
          <w:rFonts w:ascii="Times New Roman" w:hAnsi="Times New Roman" w:cs="Times New Roman"/>
          <w:sz w:val="24"/>
          <w:szCs w:val="24"/>
        </w:rPr>
        <w:t xml:space="preserve">training </w:t>
      </w:r>
      <w:r w:rsidR="00F87AF1" w:rsidRPr="001D16D3">
        <w:rPr>
          <w:rFonts w:ascii="Times New Roman" w:hAnsi="Times New Roman" w:cs="Times New Roman"/>
          <w:sz w:val="24"/>
          <w:szCs w:val="24"/>
        </w:rPr>
        <w:t xml:space="preserve">day </w:t>
      </w:r>
      <w:r w:rsidR="00897C6B" w:rsidRPr="001D16D3">
        <w:rPr>
          <w:rFonts w:ascii="Times New Roman" w:hAnsi="Times New Roman" w:cs="Times New Roman"/>
          <w:sz w:val="24"/>
          <w:szCs w:val="24"/>
        </w:rPr>
        <w:t>(</w:t>
      </w:r>
      <w:r w:rsidR="00F87AF1" w:rsidRPr="001D16D3">
        <w:rPr>
          <w:rFonts w:ascii="Times New Roman" w:hAnsi="Times New Roman" w:cs="Times New Roman"/>
          <w:sz w:val="24"/>
          <w:szCs w:val="24"/>
        </w:rPr>
        <w:t xml:space="preserve">ratio of baseline &gt; </w:t>
      </w:r>
      <w:r w:rsidR="00897C6B" w:rsidRPr="001D16D3">
        <w:rPr>
          <w:rFonts w:ascii="Times New Roman" w:hAnsi="Times New Roman" w:cs="Times New Roman"/>
          <w:sz w:val="24"/>
          <w:szCs w:val="24"/>
        </w:rPr>
        <w:t>1</w:t>
      </w:r>
      <w:r w:rsidR="00F87AF1" w:rsidRPr="001D16D3">
        <w:rPr>
          <w:rFonts w:ascii="Times New Roman" w:hAnsi="Times New Roman" w:cs="Times New Roman"/>
          <w:sz w:val="24"/>
          <w:szCs w:val="24"/>
        </w:rPr>
        <w:t xml:space="preserve">). </w:t>
      </w:r>
      <w:r w:rsidRPr="001D16D3">
        <w:rPr>
          <w:rFonts w:ascii="Times New Roman" w:hAnsi="Times New Roman" w:cs="Times New Roman"/>
          <w:sz w:val="24"/>
          <w:szCs w:val="24"/>
        </w:rPr>
        <w:t>Statistical a</w:t>
      </w:r>
      <w:r w:rsidR="00F87AF1" w:rsidRPr="001D16D3">
        <w:rPr>
          <w:rFonts w:ascii="Times New Roman" w:hAnsi="Times New Roman" w:cs="Times New Roman"/>
          <w:sz w:val="24"/>
          <w:szCs w:val="24"/>
        </w:rPr>
        <w:t>nalysis of response</w:t>
      </w:r>
      <w:r w:rsidR="00BA2021" w:rsidRPr="001D16D3">
        <w:rPr>
          <w:rFonts w:ascii="Times New Roman" w:hAnsi="Times New Roman" w:cs="Times New Roman"/>
          <w:sz w:val="24"/>
          <w:szCs w:val="24"/>
        </w:rPr>
        <w:t xml:space="preserve"> </w:t>
      </w:r>
      <w:r w:rsidR="00F87AF1" w:rsidRPr="001D16D3">
        <w:rPr>
          <w:rFonts w:ascii="Times New Roman" w:hAnsi="Times New Roman" w:cs="Times New Roman"/>
          <w:sz w:val="24"/>
          <w:szCs w:val="24"/>
        </w:rPr>
        <w:t xml:space="preserve">rates </w:t>
      </w:r>
      <w:r w:rsidR="00BA2021" w:rsidRPr="001D16D3">
        <w:rPr>
          <w:rFonts w:ascii="Times New Roman" w:hAnsi="Times New Roman" w:cs="Times New Roman"/>
          <w:sz w:val="24"/>
          <w:szCs w:val="24"/>
        </w:rPr>
        <w:t xml:space="preserve">revealed a </w:t>
      </w:r>
      <w:r w:rsidR="00F87AF1" w:rsidRPr="001D16D3">
        <w:rPr>
          <w:rFonts w:ascii="Times New Roman" w:hAnsi="Times New Roman" w:cs="Times New Roman"/>
          <w:sz w:val="24"/>
          <w:szCs w:val="24"/>
        </w:rPr>
        <w:t>progressive increase</w:t>
      </w:r>
      <w:r w:rsidR="00BA2021" w:rsidRPr="001D16D3">
        <w:rPr>
          <w:rFonts w:ascii="Times New Roman" w:hAnsi="Times New Roman" w:cs="Times New Roman"/>
          <w:sz w:val="24"/>
          <w:szCs w:val="24"/>
        </w:rPr>
        <w:t xml:space="preserve"> in responding across the </w:t>
      </w:r>
      <w:r w:rsidR="00F87AF1" w:rsidRPr="001D16D3">
        <w:rPr>
          <w:rFonts w:ascii="Times New Roman" w:hAnsi="Times New Roman" w:cs="Times New Roman"/>
          <w:sz w:val="24"/>
          <w:szCs w:val="24"/>
        </w:rPr>
        <w:t xml:space="preserve">3 </w:t>
      </w:r>
      <w:r w:rsidR="00BA2021" w:rsidRPr="001D16D3">
        <w:rPr>
          <w:rFonts w:ascii="Times New Roman" w:hAnsi="Times New Roman" w:cs="Times New Roman"/>
          <w:sz w:val="24"/>
          <w:szCs w:val="24"/>
        </w:rPr>
        <w:t>extinction tests (Test F(2,88)=5.2 p&lt;.01)</w:t>
      </w:r>
      <w:r w:rsidR="00F87AF1" w:rsidRPr="001D16D3">
        <w:rPr>
          <w:rFonts w:ascii="Times New Roman" w:hAnsi="Times New Roman" w:cs="Times New Roman"/>
          <w:sz w:val="24"/>
          <w:szCs w:val="24"/>
        </w:rPr>
        <w:t>,</w:t>
      </w:r>
      <w:r w:rsidR="00BA2021" w:rsidRPr="001D16D3">
        <w:rPr>
          <w:rFonts w:ascii="Times New Roman" w:hAnsi="Times New Roman" w:cs="Times New Roman"/>
          <w:sz w:val="24"/>
          <w:szCs w:val="24"/>
        </w:rPr>
        <w:t xml:space="preserve"> but no differences in </w:t>
      </w:r>
      <w:r w:rsidR="00F87AF1" w:rsidRPr="001D16D3">
        <w:rPr>
          <w:rFonts w:ascii="Times New Roman" w:hAnsi="Times New Roman" w:cs="Times New Roman"/>
          <w:sz w:val="24"/>
          <w:szCs w:val="24"/>
        </w:rPr>
        <w:t xml:space="preserve">rates of </w:t>
      </w:r>
      <w:r w:rsidR="00BA2021" w:rsidRPr="001D16D3">
        <w:rPr>
          <w:rFonts w:ascii="Times New Roman" w:hAnsi="Times New Roman" w:cs="Times New Roman"/>
          <w:sz w:val="24"/>
          <w:szCs w:val="24"/>
        </w:rPr>
        <w:t>responding be</w:t>
      </w:r>
      <w:r w:rsidR="007A7C84" w:rsidRPr="001D16D3">
        <w:rPr>
          <w:rFonts w:ascii="Times New Roman" w:hAnsi="Times New Roman" w:cs="Times New Roman"/>
          <w:sz w:val="24"/>
          <w:szCs w:val="24"/>
        </w:rPr>
        <w:t xml:space="preserve">tween </w:t>
      </w:r>
      <w:r w:rsidR="00E87BDD" w:rsidRPr="001D16D3">
        <w:rPr>
          <w:rFonts w:ascii="Times New Roman" w:hAnsi="Times New Roman" w:cs="Times New Roman"/>
          <w:sz w:val="24"/>
          <w:szCs w:val="24"/>
        </w:rPr>
        <w:t>WT</w:t>
      </w:r>
      <w:r w:rsidR="007A7C84" w:rsidRPr="001D16D3">
        <w:rPr>
          <w:rFonts w:ascii="Times New Roman" w:hAnsi="Times New Roman" w:cs="Times New Roman"/>
          <w:sz w:val="24"/>
          <w:szCs w:val="24"/>
        </w:rPr>
        <w:t xml:space="preserve"> and </w:t>
      </w:r>
      <w:r w:rsidR="0030095C" w:rsidRPr="001D16D3">
        <w:rPr>
          <w:rFonts w:ascii="Times New Roman" w:hAnsi="Times New Roman" w:cs="Times New Roman"/>
          <w:i/>
          <w:sz w:val="24"/>
          <w:szCs w:val="24"/>
        </w:rPr>
        <w:t>Gria1</w:t>
      </w:r>
      <w:r w:rsidR="0030095C" w:rsidRPr="001D16D3">
        <w:rPr>
          <w:rFonts w:ascii="Times New Roman" w:hAnsi="Times New Roman" w:cs="Times New Roman"/>
          <w:i/>
          <w:sz w:val="24"/>
          <w:szCs w:val="24"/>
          <w:vertAlign w:val="superscript"/>
        </w:rPr>
        <w:t>-/-</w:t>
      </w:r>
      <w:r w:rsidR="0030095C" w:rsidRPr="001D16D3">
        <w:rPr>
          <w:rFonts w:ascii="Times New Roman" w:hAnsi="Times New Roman" w:cs="Times New Roman"/>
          <w:sz w:val="24"/>
          <w:szCs w:val="24"/>
        </w:rPr>
        <w:t xml:space="preserve"> mice </w:t>
      </w:r>
      <w:r w:rsidR="007A7C84" w:rsidRPr="001D16D3">
        <w:rPr>
          <w:rFonts w:ascii="Times New Roman" w:hAnsi="Times New Roman" w:cs="Times New Roman"/>
          <w:sz w:val="24"/>
          <w:szCs w:val="24"/>
        </w:rPr>
        <w:t>(</w:t>
      </w:r>
      <w:commentRangeStart w:id="266"/>
      <w:commentRangeStart w:id="267"/>
      <w:r w:rsidR="00F87AF1" w:rsidRPr="001D16D3">
        <w:rPr>
          <w:rFonts w:ascii="Times New Roman" w:hAnsi="Times New Roman" w:cs="Times New Roman"/>
          <w:sz w:val="24"/>
          <w:szCs w:val="24"/>
        </w:rPr>
        <w:t>Genotype F(1,44</w:t>
      </w:r>
      <w:commentRangeEnd w:id="266"/>
      <w:r w:rsidR="00F900B5" w:rsidRPr="001D16D3">
        <w:rPr>
          <w:rStyle w:val="CommentReference"/>
        </w:rPr>
        <w:commentReference w:id="266"/>
      </w:r>
      <w:commentRangeEnd w:id="267"/>
      <w:r w:rsidR="00FB0BBA">
        <w:rPr>
          <w:rStyle w:val="CommentReference"/>
        </w:rPr>
        <w:commentReference w:id="267"/>
      </w:r>
      <w:r w:rsidR="00F87AF1" w:rsidRPr="001D16D3">
        <w:rPr>
          <w:rFonts w:ascii="Times New Roman" w:hAnsi="Times New Roman" w:cs="Times New Roman"/>
          <w:sz w:val="24"/>
          <w:szCs w:val="24"/>
        </w:rPr>
        <w:t xml:space="preserve">)=1.1 p&gt;0.3; </w:t>
      </w:r>
      <w:r w:rsidR="00BA2021" w:rsidRPr="001D16D3">
        <w:rPr>
          <w:rFonts w:ascii="Times New Roman" w:hAnsi="Times New Roman" w:cs="Times New Roman"/>
          <w:sz w:val="24"/>
          <w:szCs w:val="24"/>
        </w:rPr>
        <w:t>Test x Genotype F&lt;1 p&gt;0.</w:t>
      </w:r>
      <w:r w:rsidR="00D43AB3" w:rsidRPr="001D16D3">
        <w:rPr>
          <w:rFonts w:ascii="Times New Roman" w:hAnsi="Times New Roman" w:cs="Times New Roman"/>
          <w:sz w:val="24"/>
          <w:szCs w:val="24"/>
        </w:rPr>
        <w:t>7</w:t>
      </w:r>
      <w:r w:rsidR="00BA2021" w:rsidRPr="001D16D3">
        <w:rPr>
          <w:rFonts w:ascii="Times New Roman" w:hAnsi="Times New Roman" w:cs="Times New Roman"/>
          <w:sz w:val="24"/>
          <w:szCs w:val="24"/>
        </w:rPr>
        <w:t xml:space="preserve">, Test x Genotype x Sex F&lt;1 p&gt;0.9 </w:t>
      </w:r>
      <w:r w:rsidR="00D43AB3" w:rsidRPr="001D16D3">
        <w:rPr>
          <w:rFonts w:ascii="Times New Roman" w:hAnsi="Times New Roman" w:cs="Times New Roman"/>
          <w:sz w:val="24"/>
          <w:szCs w:val="24"/>
        </w:rPr>
        <w:t>all N.S.</w:t>
      </w:r>
      <w:r w:rsidR="00BA2021" w:rsidRPr="001D16D3">
        <w:rPr>
          <w:rFonts w:ascii="Times New Roman" w:hAnsi="Times New Roman" w:cs="Times New Roman"/>
          <w:sz w:val="24"/>
          <w:szCs w:val="24"/>
        </w:rPr>
        <w:t xml:space="preserve">). </w:t>
      </w:r>
      <w:r w:rsidR="007A7C84" w:rsidRPr="001D16D3">
        <w:rPr>
          <w:rFonts w:ascii="Times New Roman" w:hAnsi="Times New Roman" w:cs="Times New Roman"/>
          <w:sz w:val="24"/>
          <w:szCs w:val="24"/>
        </w:rPr>
        <w:t xml:space="preserve">A main effect of Sex was revealed </w:t>
      </w:r>
      <w:r w:rsidR="00BA2021" w:rsidRPr="001D16D3">
        <w:rPr>
          <w:rFonts w:ascii="Times New Roman" w:hAnsi="Times New Roman" w:cs="Times New Roman"/>
          <w:sz w:val="24"/>
          <w:szCs w:val="24"/>
        </w:rPr>
        <w:t>F(1,44)=4.7 p&lt;.05)</w:t>
      </w:r>
      <w:r w:rsidR="00F900B5" w:rsidRPr="001D16D3">
        <w:rPr>
          <w:rFonts w:ascii="Times New Roman" w:hAnsi="Times New Roman" w:cs="Times New Roman"/>
          <w:sz w:val="24"/>
          <w:szCs w:val="24"/>
        </w:rPr>
        <w:t>, reflecting</w:t>
      </w:r>
      <w:commentRangeStart w:id="268"/>
      <w:del w:id="269" w:author="Microsoft Office User" w:date="2017-06-06T13:35:00Z">
        <w:r w:rsidR="00F900B5" w:rsidRPr="001D16D3" w:rsidDel="00EA3527">
          <w:rPr>
            <w:rFonts w:ascii="Times New Roman" w:hAnsi="Times New Roman" w:cs="Times New Roman"/>
            <w:sz w:val="24"/>
            <w:szCs w:val="24"/>
          </w:rPr>
          <w:delText>????TO BE COMPLETED???</w:delText>
        </w:r>
        <w:r w:rsidR="00BA2021" w:rsidRPr="001D16D3" w:rsidDel="00EA3527">
          <w:rPr>
            <w:rFonts w:ascii="Times New Roman" w:hAnsi="Times New Roman" w:cs="Times New Roman"/>
            <w:sz w:val="24"/>
            <w:szCs w:val="24"/>
          </w:rPr>
          <w:delText>.</w:delText>
        </w:r>
      </w:del>
      <w:ins w:id="270" w:author="Microsoft Office User" w:date="2017-06-06T13:35:00Z">
        <w:r w:rsidR="00EA3527">
          <w:rPr>
            <w:rFonts w:ascii="Times New Roman" w:hAnsi="Times New Roman" w:cs="Times New Roman"/>
            <w:sz w:val="24"/>
            <w:szCs w:val="24"/>
          </w:rPr>
          <w:t xml:space="preserve"> a higher rate of responding in male mice (Male:mean:1</w:t>
        </w:r>
      </w:ins>
      <w:ins w:id="271" w:author="Microsoft Office User" w:date="2017-06-06T13:36:00Z">
        <w:r w:rsidR="00EA3527">
          <w:rPr>
            <w:rFonts w:ascii="Times New Roman" w:hAnsi="Times New Roman" w:cs="Times New Roman"/>
            <w:sz w:val="24"/>
            <w:szCs w:val="24"/>
          </w:rPr>
          <w:t>.6,</w:t>
        </w:r>
      </w:ins>
      <w:ins w:id="272" w:author="Microsoft Office User" w:date="2017-06-06T13:35:00Z">
        <w:r w:rsidR="00EA3527">
          <w:rPr>
            <w:rFonts w:ascii="Times New Roman" w:hAnsi="Times New Roman" w:cs="Times New Roman"/>
            <w:sz w:val="24"/>
            <w:szCs w:val="24"/>
          </w:rPr>
          <w:t xml:space="preserve"> </w:t>
        </w:r>
        <w:proofErr w:type="spellStart"/>
        <w:r w:rsidR="00EA3527">
          <w:rPr>
            <w:rFonts w:ascii="Times New Roman" w:hAnsi="Times New Roman" w:cs="Times New Roman"/>
            <w:sz w:val="24"/>
            <w:szCs w:val="24"/>
          </w:rPr>
          <w:t>s.e.m</w:t>
        </w:r>
        <w:proofErr w:type="spellEnd"/>
        <w:r w:rsidR="00EA3527">
          <w:rPr>
            <w:rFonts w:ascii="Times New Roman" w:hAnsi="Times New Roman" w:cs="Times New Roman"/>
            <w:sz w:val="24"/>
            <w:szCs w:val="24"/>
          </w:rPr>
          <w:t>=0.</w:t>
        </w:r>
      </w:ins>
      <w:ins w:id="273" w:author="Microsoft Office User" w:date="2017-06-06T13:36:00Z">
        <w:r w:rsidR="00EA3527">
          <w:rPr>
            <w:rFonts w:ascii="Times New Roman" w:hAnsi="Times New Roman" w:cs="Times New Roman"/>
            <w:sz w:val="24"/>
            <w:szCs w:val="24"/>
          </w:rPr>
          <w:t>0</w:t>
        </w:r>
      </w:ins>
      <w:ins w:id="274" w:author="Microsoft Office User" w:date="2017-06-06T13:35:00Z">
        <w:r w:rsidR="00EA3527">
          <w:rPr>
            <w:rFonts w:ascii="Times New Roman" w:hAnsi="Times New Roman" w:cs="Times New Roman"/>
            <w:sz w:val="24"/>
            <w:szCs w:val="24"/>
          </w:rPr>
          <w:t>9</w:t>
        </w:r>
      </w:ins>
      <w:ins w:id="275" w:author="Microsoft Office User" w:date="2017-06-06T13:36:00Z">
        <w:r w:rsidR="00EA3527">
          <w:rPr>
            <w:rFonts w:ascii="Times New Roman" w:hAnsi="Times New Roman" w:cs="Times New Roman"/>
            <w:sz w:val="24"/>
            <w:szCs w:val="24"/>
          </w:rPr>
          <w:t>;</w:t>
        </w:r>
      </w:ins>
      <w:ins w:id="276" w:author="Microsoft Office User" w:date="2017-06-06T13:35:00Z">
        <w:r w:rsidR="00EA3527">
          <w:rPr>
            <w:rFonts w:ascii="Times New Roman" w:hAnsi="Times New Roman" w:cs="Times New Roman"/>
            <w:sz w:val="24"/>
            <w:szCs w:val="24"/>
          </w:rPr>
          <w:t xml:space="preserve"> female: mean </w:t>
        </w:r>
        <w:r w:rsidR="00EA3527">
          <w:rPr>
            <w:rFonts w:ascii="Times New Roman" w:hAnsi="Times New Roman" w:cs="Times New Roman"/>
            <w:sz w:val="24"/>
            <w:szCs w:val="24"/>
          </w:rPr>
          <w:lastRenderedPageBreak/>
          <w:t>1.3</w:t>
        </w:r>
      </w:ins>
      <w:ins w:id="277" w:author="Microsoft Office User" w:date="2017-06-06T13:36:00Z">
        <w:r w:rsidR="00EA3527">
          <w:rPr>
            <w:rFonts w:ascii="Times New Roman" w:hAnsi="Times New Roman" w:cs="Times New Roman"/>
            <w:sz w:val="24"/>
            <w:szCs w:val="24"/>
          </w:rPr>
          <w:t>.</w:t>
        </w:r>
      </w:ins>
      <w:ins w:id="278" w:author="Microsoft Office User" w:date="2017-06-06T13:35:00Z">
        <w:r w:rsidR="00EA3527">
          <w:rPr>
            <w:rFonts w:ascii="Times New Roman" w:hAnsi="Times New Roman" w:cs="Times New Roman"/>
            <w:sz w:val="24"/>
            <w:szCs w:val="24"/>
          </w:rPr>
          <w:t xml:space="preserve"> </w:t>
        </w:r>
        <w:proofErr w:type="spellStart"/>
        <w:r w:rsidR="00EA3527">
          <w:rPr>
            <w:rFonts w:ascii="Times New Roman" w:hAnsi="Times New Roman" w:cs="Times New Roman"/>
            <w:sz w:val="24"/>
            <w:szCs w:val="24"/>
          </w:rPr>
          <w:t>s.e.m</w:t>
        </w:r>
        <w:proofErr w:type="spellEnd"/>
        <w:r w:rsidR="00EA3527">
          <w:rPr>
            <w:rFonts w:ascii="Times New Roman" w:hAnsi="Times New Roman" w:cs="Times New Roman"/>
            <w:sz w:val="24"/>
            <w:szCs w:val="24"/>
          </w:rPr>
          <w:t>=0.</w:t>
        </w:r>
      </w:ins>
      <w:ins w:id="279" w:author="Microsoft Office User" w:date="2017-06-06T13:36:00Z">
        <w:r w:rsidR="00EA3527">
          <w:rPr>
            <w:rFonts w:ascii="Times New Roman" w:hAnsi="Times New Roman" w:cs="Times New Roman"/>
            <w:sz w:val="24"/>
            <w:szCs w:val="24"/>
          </w:rPr>
          <w:t>0</w:t>
        </w:r>
      </w:ins>
      <w:ins w:id="280" w:author="Microsoft Office User" w:date="2017-06-06T13:35:00Z">
        <w:r w:rsidR="00EA3527">
          <w:rPr>
            <w:rFonts w:ascii="Times New Roman" w:hAnsi="Times New Roman" w:cs="Times New Roman"/>
            <w:sz w:val="24"/>
            <w:szCs w:val="24"/>
          </w:rPr>
          <w:t>9).</w:t>
        </w:r>
      </w:ins>
      <w:r w:rsidRPr="001D16D3">
        <w:rPr>
          <w:rFonts w:ascii="Times New Roman" w:hAnsi="Times New Roman" w:cs="Times New Roman"/>
          <w:sz w:val="24"/>
          <w:szCs w:val="24"/>
        </w:rPr>
        <w:t xml:space="preserve"> </w:t>
      </w:r>
      <w:commentRangeEnd w:id="268"/>
      <w:r w:rsidR="00F900B5" w:rsidRPr="001D16D3">
        <w:rPr>
          <w:rStyle w:val="CommentReference"/>
        </w:rPr>
        <w:commentReference w:id="268"/>
      </w:r>
      <w:r w:rsidRPr="001D16D3">
        <w:rPr>
          <w:rFonts w:ascii="Times New Roman" w:hAnsi="Times New Roman" w:cs="Times New Roman"/>
          <w:sz w:val="24"/>
          <w:szCs w:val="24"/>
        </w:rPr>
        <w:t>However, t</w:t>
      </w:r>
      <w:r w:rsidR="007A7C84" w:rsidRPr="001D16D3">
        <w:rPr>
          <w:rFonts w:ascii="Times New Roman" w:hAnsi="Times New Roman" w:cs="Times New Roman"/>
          <w:sz w:val="24"/>
          <w:szCs w:val="24"/>
        </w:rPr>
        <w:t>his did not interact with any other factor (Test x Sex</w:t>
      </w:r>
      <w:r w:rsidR="00D43AB3" w:rsidRPr="001D16D3">
        <w:rPr>
          <w:rFonts w:ascii="Times New Roman" w:hAnsi="Times New Roman" w:cs="Times New Roman"/>
          <w:sz w:val="24"/>
          <w:szCs w:val="24"/>
        </w:rPr>
        <w:t xml:space="preserve"> F(2,88)=1.7 P&gt;0.1; Sex x Genotype F(1,44)=1.1 P&gt;0.3</w:t>
      </w:r>
      <w:r w:rsidR="007A7C84" w:rsidRPr="001D16D3">
        <w:rPr>
          <w:rFonts w:ascii="Times New Roman" w:hAnsi="Times New Roman" w:cs="Times New Roman"/>
          <w:sz w:val="24"/>
          <w:szCs w:val="24"/>
        </w:rPr>
        <w:t>)</w:t>
      </w:r>
      <w:r w:rsidR="001B7B1D" w:rsidRPr="001D16D3">
        <w:rPr>
          <w:rFonts w:ascii="Times New Roman" w:hAnsi="Times New Roman" w:cs="Times New Roman"/>
          <w:sz w:val="24"/>
          <w:szCs w:val="24"/>
        </w:rPr>
        <w:t xml:space="preserve">. </w:t>
      </w:r>
    </w:p>
    <w:p w14:paraId="5B589CF3" w14:textId="77777777" w:rsidR="001B7B1D" w:rsidRPr="001D16D3" w:rsidRDefault="001B7B1D" w:rsidP="00204039">
      <w:pPr>
        <w:spacing w:after="120" w:line="480" w:lineRule="auto"/>
        <w:jc w:val="both"/>
        <w:rPr>
          <w:rFonts w:ascii="Times New Roman" w:hAnsi="Times New Roman" w:cs="Times New Roman"/>
          <w:sz w:val="24"/>
          <w:szCs w:val="24"/>
          <w:u w:val="single"/>
        </w:rPr>
      </w:pPr>
    </w:p>
    <w:p w14:paraId="59833582" w14:textId="77777777" w:rsidR="002F3458" w:rsidRPr="001D16D3" w:rsidRDefault="002F3458" w:rsidP="00EA0AB8">
      <w:pPr>
        <w:spacing w:after="120"/>
        <w:rPr>
          <w:rFonts w:ascii="Times New Roman" w:hAnsi="Times New Roman" w:cs="Times New Roman"/>
          <w:b/>
          <w:sz w:val="24"/>
          <w:szCs w:val="24"/>
        </w:rPr>
      </w:pPr>
      <w:r w:rsidRPr="001D16D3">
        <w:rPr>
          <w:rFonts w:ascii="Times New Roman" w:hAnsi="Times New Roman" w:cs="Times New Roman"/>
          <w:b/>
          <w:sz w:val="24"/>
          <w:szCs w:val="24"/>
        </w:rPr>
        <w:br w:type="page"/>
      </w:r>
    </w:p>
    <w:p w14:paraId="5E6B097F" w14:textId="7697190E" w:rsidR="00314A1A" w:rsidRPr="001D16D3" w:rsidRDefault="002F3458" w:rsidP="00EA0AB8">
      <w:pPr>
        <w:spacing w:after="120" w:line="480" w:lineRule="auto"/>
        <w:jc w:val="both"/>
        <w:outlineLvl w:val="0"/>
        <w:rPr>
          <w:rFonts w:ascii="Times New Roman" w:hAnsi="Times New Roman" w:cs="Times New Roman"/>
          <w:b/>
          <w:sz w:val="24"/>
          <w:szCs w:val="24"/>
        </w:rPr>
      </w:pPr>
      <w:r w:rsidRPr="001D16D3">
        <w:rPr>
          <w:rFonts w:ascii="Times New Roman" w:hAnsi="Times New Roman" w:cs="Times New Roman"/>
          <w:b/>
          <w:sz w:val="24"/>
          <w:szCs w:val="24"/>
        </w:rPr>
        <w:lastRenderedPageBreak/>
        <w:t>DISCUSSION</w:t>
      </w:r>
    </w:p>
    <w:p w14:paraId="4B583A15" w14:textId="3CEF01FE" w:rsidR="00A82456" w:rsidRPr="001D16D3" w:rsidRDefault="004E74A6"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In </w:t>
      </w:r>
      <w:r w:rsidR="00492BAE" w:rsidRPr="001D16D3">
        <w:rPr>
          <w:rFonts w:ascii="Times New Roman" w:hAnsi="Times New Roman" w:cs="Times New Roman"/>
          <w:sz w:val="24"/>
          <w:szCs w:val="24"/>
        </w:rPr>
        <w:t>this</w:t>
      </w:r>
      <w:r w:rsidRPr="001D16D3">
        <w:rPr>
          <w:rFonts w:ascii="Times New Roman" w:hAnsi="Times New Roman" w:cs="Times New Roman"/>
          <w:sz w:val="24"/>
          <w:szCs w:val="24"/>
        </w:rPr>
        <w:t xml:space="preserve"> study w</w:t>
      </w:r>
      <w:r w:rsidR="007910E9" w:rsidRPr="001D16D3">
        <w:rPr>
          <w:rFonts w:ascii="Times New Roman" w:hAnsi="Times New Roman" w:cs="Times New Roman"/>
          <w:sz w:val="24"/>
          <w:szCs w:val="24"/>
        </w:rPr>
        <w:t xml:space="preserve">e </w:t>
      </w:r>
      <w:r w:rsidR="00751049" w:rsidRPr="001D16D3">
        <w:rPr>
          <w:rFonts w:ascii="Times New Roman" w:hAnsi="Times New Roman" w:cs="Times New Roman"/>
          <w:sz w:val="24"/>
          <w:szCs w:val="24"/>
        </w:rPr>
        <w:t xml:space="preserve">provide evidence that </w:t>
      </w:r>
      <w:r w:rsidR="00751049" w:rsidRPr="001D16D3">
        <w:rPr>
          <w:rFonts w:ascii="Times New Roman" w:hAnsi="Times New Roman" w:cs="Times New Roman"/>
          <w:i/>
          <w:sz w:val="24"/>
          <w:szCs w:val="24"/>
        </w:rPr>
        <w:t>Gria1</w:t>
      </w:r>
      <w:r w:rsidR="00751049" w:rsidRPr="001D16D3">
        <w:rPr>
          <w:rFonts w:ascii="Times New Roman" w:hAnsi="Times New Roman" w:cs="Times New Roman"/>
          <w:i/>
          <w:sz w:val="24"/>
          <w:szCs w:val="24"/>
          <w:vertAlign w:val="superscript"/>
        </w:rPr>
        <w:t>-/-</w:t>
      </w:r>
      <w:r w:rsidR="00751049" w:rsidRPr="001D16D3">
        <w:rPr>
          <w:rFonts w:ascii="Times New Roman" w:hAnsi="Times New Roman" w:cs="Times New Roman"/>
          <w:sz w:val="24"/>
          <w:szCs w:val="24"/>
        </w:rPr>
        <w:t xml:space="preserve"> mice transition more rapidly from goal-directed to habitual behaviour than WT mice</w:t>
      </w:r>
      <w:r w:rsidR="00751049" w:rsidRPr="001D16D3">
        <w:t xml:space="preserve">. </w:t>
      </w:r>
      <w:r w:rsidR="00751049" w:rsidRPr="001D16D3">
        <w:rPr>
          <w:rFonts w:ascii="Times New Roman" w:hAnsi="Times New Roman" w:cs="Times New Roman"/>
          <w:sz w:val="24"/>
          <w:szCs w:val="24"/>
        </w:rPr>
        <w:t xml:space="preserve">First,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t>
      </w:r>
      <w:r w:rsidR="00751049" w:rsidRPr="001D16D3">
        <w:rPr>
          <w:rFonts w:ascii="Times New Roman" w:hAnsi="Times New Roman" w:cs="Times New Roman"/>
          <w:sz w:val="24"/>
          <w:szCs w:val="24"/>
        </w:rPr>
        <w:t>we</w:t>
      </w:r>
      <w:r w:rsidR="007910E9" w:rsidRPr="001D16D3">
        <w:rPr>
          <w:rFonts w:ascii="Times New Roman" w:hAnsi="Times New Roman" w:cs="Times New Roman"/>
          <w:sz w:val="24"/>
          <w:szCs w:val="24"/>
        </w:rPr>
        <w:t xml:space="preserve">re insensitive to </w:t>
      </w:r>
      <w:r w:rsidRPr="001D16D3">
        <w:rPr>
          <w:rFonts w:ascii="Times New Roman" w:hAnsi="Times New Roman" w:cs="Times New Roman"/>
          <w:sz w:val="24"/>
          <w:szCs w:val="24"/>
        </w:rPr>
        <w:t xml:space="preserve">prior </w:t>
      </w:r>
      <w:r w:rsidR="007910E9" w:rsidRPr="001D16D3">
        <w:rPr>
          <w:rFonts w:ascii="Times New Roman" w:hAnsi="Times New Roman" w:cs="Times New Roman"/>
          <w:sz w:val="24"/>
          <w:szCs w:val="24"/>
        </w:rPr>
        <w:t>devaluation of a food outcome</w:t>
      </w:r>
      <w:r w:rsidR="00181EF3" w:rsidRPr="001D16D3">
        <w:rPr>
          <w:rFonts w:ascii="Times New Roman" w:hAnsi="Times New Roman" w:cs="Times New Roman"/>
          <w:sz w:val="24"/>
          <w:szCs w:val="24"/>
        </w:rPr>
        <w:t xml:space="preserve"> </w:t>
      </w:r>
      <w:r w:rsidRPr="001D16D3">
        <w:rPr>
          <w:rFonts w:ascii="Times New Roman" w:hAnsi="Times New Roman" w:cs="Times New Roman"/>
          <w:sz w:val="24"/>
          <w:szCs w:val="24"/>
        </w:rPr>
        <w:t>during performance on a modified spatial reference memory radial maze paradigm (Experiment 1)</w:t>
      </w:r>
      <w:r w:rsidR="007910E9" w:rsidRPr="001D16D3">
        <w:rPr>
          <w:rFonts w:ascii="Times New Roman" w:hAnsi="Times New Roman" w:cs="Times New Roman"/>
          <w:sz w:val="24"/>
          <w:szCs w:val="24"/>
        </w:rPr>
        <w:t xml:space="preserve">. </w:t>
      </w:r>
      <w:r w:rsidR="00651C69" w:rsidRPr="001D16D3">
        <w:rPr>
          <w:rFonts w:ascii="Times New Roman" w:hAnsi="Times New Roman" w:cs="Times New Roman"/>
          <w:sz w:val="24"/>
          <w:szCs w:val="24"/>
        </w:rPr>
        <w:t xml:space="preserve"> </w:t>
      </w:r>
      <w:r w:rsidR="007910E9" w:rsidRPr="001D16D3">
        <w:rPr>
          <w:rFonts w:ascii="Times New Roman" w:hAnsi="Times New Roman" w:cs="Times New Roman"/>
          <w:sz w:val="24"/>
          <w:szCs w:val="24"/>
        </w:rPr>
        <w:t xml:space="preserve">These findings are consistent with previous studies assessing action-outcome learning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demonstrating habitual behaviour in the knockouts </w:t>
      </w:r>
      <w:r w:rsidR="00212930" w:rsidRPr="001D16D3">
        <w:rPr>
          <w:rFonts w:ascii="Times New Roman" w:hAnsi="Times New Roman" w:cs="Times New Roman"/>
          <w:sz w:val="24"/>
          <w:szCs w:val="24"/>
        </w:rPr>
        <w:t xml:space="preserve">compared to goal-directed behaviour in wild-types </w:t>
      </w:r>
      <w:r w:rsidR="007910E9" w:rsidRPr="001D16D3">
        <w:rPr>
          <w:rFonts w:ascii="Times New Roman" w:hAnsi="Times New Roman" w:cs="Times New Roman"/>
          <w:sz w:val="24"/>
          <w:szCs w:val="24"/>
        </w:rPr>
        <w:t>(</w:t>
      </w:r>
      <w:r w:rsidR="007910E9" w:rsidRPr="00B67E88">
        <w:rPr>
          <w:rFonts w:ascii="Times New Roman" w:hAnsi="Times New Roman" w:cs="Times New Roman"/>
          <w:sz w:val="24"/>
          <w:szCs w:val="24"/>
        </w:rPr>
        <w:t>Johnson</w:t>
      </w:r>
      <w:r w:rsidR="00433DB2" w:rsidRPr="00B67E88">
        <w:rPr>
          <w:rFonts w:ascii="Times New Roman" w:hAnsi="Times New Roman" w:cs="Times New Roman"/>
          <w:sz w:val="24"/>
          <w:szCs w:val="24"/>
        </w:rPr>
        <w:t xml:space="preserve"> et al.,</w:t>
      </w:r>
      <w:r w:rsidR="001B1976" w:rsidRPr="00B67E88">
        <w:rPr>
          <w:rFonts w:ascii="Times New Roman" w:hAnsi="Times New Roman" w:cs="Times New Roman"/>
          <w:sz w:val="24"/>
          <w:szCs w:val="24"/>
        </w:rPr>
        <w:t xml:space="preserve"> 2005</w:t>
      </w:r>
      <w:r w:rsidR="00433DB2" w:rsidRPr="00B67E88">
        <w:rPr>
          <w:rFonts w:ascii="Times New Roman" w:hAnsi="Times New Roman" w:cs="Times New Roman"/>
          <w:sz w:val="24"/>
          <w:szCs w:val="24"/>
        </w:rPr>
        <w:t xml:space="preserve">; </w:t>
      </w:r>
      <w:r w:rsidRPr="00B67E88">
        <w:rPr>
          <w:rFonts w:ascii="Times New Roman" w:hAnsi="Times New Roman" w:cs="Times New Roman"/>
          <w:sz w:val="24"/>
          <w:szCs w:val="24"/>
        </w:rPr>
        <w:t>2007</w:t>
      </w:r>
      <w:r w:rsidR="007910E9" w:rsidRPr="001D16D3">
        <w:rPr>
          <w:rFonts w:ascii="Times New Roman" w:hAnsi="Times New Roman" w:cs="Times New Roman"/>
          <w:sz w:val="24"/>
          <w:szCs w:val="24"/>
        </w:rPr>
        <w:t xml:space="preserve">). However, </w:t>
      </w:r>
      <w:r w:rsidRPr="001D16D3">
        <w:rPr>
          <w:rFonts w:ascii="Times New Roman" w:hAnsi="Times New Roman" w:cs="Times New Roman"/>
          <w:sz w:val="24"/>
          <w:szCs w:val="24"/>
        </w:rPr>
        <w:t xml:space="preserve">we also show </w:t>
      </w:r>
      <w:r w:rsidR="007910E9" w:rsidRPr="001D16D3">
        <w:rPr>
          <w:rFonts w:ascii="Times New Roman" w:hAnsi="Times New Roman" w:cs="Times New Roman"/>
          <w:sz w:val="24"/>
          <w:szCs w:val="24"/>
        </w:rPr>
        <w:t xml:space="preserve">for the first time that under certain conditions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t>
      </w:r>
      <w:r w:rsidR="007910E9" w:rsidRPr="001D16D3">
        <w:rPr>
          <w:rFonts w:ascii="Times New Roman" w:hAnsi="Times New Roman" w:cs="Times New Roman"/>
          <w:i/>
          <w:sz w:val="24"/>
          <w:szCs w:val="24"/>
        </w:rPr>
        <w:t>can</w:t>
      </w:r>
      <w:r w:rsidR="007910E9" w:rsidRPr="001D16D3">
        <w:rPr>
          <w:rFonts w:ascii="Times New Roman" w:hAnsi="Times New Roman" w:cs="Times New Roman"/>
          <w:sz w:val="24"/>
          <w:szCs w:val="24"/>
        </w:rPr>
        <w:t xml:space="preserve"> be goal-directed when presented with two levers</w:t>
      </w:r>
      <w:r w:rsidRPr="001D16D3">
        <w:rPr>
          <w:rFonts w:ascii="Times New Roman" w:hAnsi="Times New Roman" w:cs="Times New Roman"/>
          <w:sz w:val="24"/>
          <w:szCs w:val="24"/>
        </w:rPr>
        <w:t>, each</w:t>
      </w:r>
      <w:r w:rsidR="007910E9" w:rsidRPr="001D16D3">
        <w:rPr>
          <w:rFonts w:ascii="Times New Roman" w:hAnsi="Times New Roman" w:cs="Times New Roman"/>
          <w:sz w:val="24"/>
          <w:szCs w:val="24"/>
        </w:rPr>
        <w:t xml:space="preserve"> with independent interval schedules of reinforcement</w:t>
      </w:r>
      <w:r w:rsidR="00212930" w:rsidRPr="001D16D3">
        <w:rPr>
          <w:rFonts w:ascii="Times New Roman" w:hAnsi="Times New Roman" w:cs="Times New Roman"/>
          <w:sz w:val="24"/>
          <w:szCs w:val="24"/>
        </w:rPr>
        <w:t xml:space="preserve"> (Experiment 2)</w:t>
      </w:r>
      <w:r w:rsidR="007910E9" w:rsidRPr="001D16D3">
        <w:rPr>
          <w:rFonts w:ascii="Times New Roman" w:hAnsi="Times New Roman" w:cs="Times New Roman"/>
          <w:sz w:val="24"/>
          <w:szCs w:val="24"/>
        </w:rPr>
        <w:t xml:space="preserve">. </w:t>
      </w:r>
      <w:r w:rsidR="00212930" w:rsidRPr="001D16D3">
        <w:rPr>
          <w:rFonts w:ascii="Times New Roman" w:hAnsi="Times New Roman" w:cs="Times New Roman"/>
          <w:sz w:val="24"/>
          <w:szCs w:val="24"/>
        </w:rPr>
        <w:t xml:space="preserve">Consistent with this </w:t>
      </w:r>
      <w:r w:rsidR="00CF19BD" w:rsidRPr="001D16D3">
        <w:rPr>
          <w:rFonts w:ascii="Times New Roman" w:hAnsi="Times New Roman" w:cs="Times New Roman"/>
          <w:sz w:val="24"/>
          <w:szCs w:val="24"/>
        </w:rPr>
        <w:t>ability to engage in goal-directed behaviour</w:t>
      </w:r>
      <w:r w:rsidR="00337F8C" w:rsidRPr="001D16D3">
        <w:rPr>
          <w:rFonts w:ascii="Times New Roman" w:hAnsi="Times New Roman" w:cs="Times New Roman"/>
          <w:sz w:val="24"/>
          <w:szCs w:val="24"/>
        </w:rPr>
        <w:t>,</w:t>
      </w:r>
      <w:r w:rsidR="00CF19BD" w:rsidRPr="001D16D3">
        <w:rPr>
          <w:rFonts w:ascii="Times New Roman" w:hAnsi="Times New Roman" w:cs="Times New Roman"/>
          <w:sz w:val="24"/>
          <w:szCs w:val="24"/>
        </w:rPr>
        <w:t xml:space="preserve"> </w:t>
      </w:r>
      <w:r w:rsidR="00212930" w:rsidRPr="001D16D3">
        <w:rPr>
          <w:rFonts w:ascii="Times New Roman" w:hAnsi="Times New Roman" w:cs="Times New Roman"/>
          <w:i/>
          <w:sz w:val="24"/>
          <w:szCs w:val="24"/>
        </w:rPr>
        <w:t>Gria1</w:t>
      </w:r>
      <w:r w:rsidR="00212930" w:rsidRPr="001D16D3">
        <w:rPr>
          <w:rFonts w:ascii="Times New Roman" w:hAnsi="Times New Roman" w:cs="Times New Roman"/>
          <w:i/>
          <w:sz w:val="24"/>
          <w:szCs w:val="24"/>
          <w:vertAlign w:val="superscript"/>
        </w:rPr>
        <w:t>-/-</w:t>
      </w:r>
      <w:r w:rsidR="00212930" w:rsidRPr="001D16D3">
        <w:rPr>
          <w:rFonts w:ascii="Times New Roman" w:hAnsi="Times New Roman" w:cs="Times New Roman"/>
          <w:sz w:val="24"/>
          <w:szCs w:val="24"/>
        </w:rPr>
        <w:t xml:space="preserve"> mice also exhibited devaluation of lever responding, and hence evidence of model-based behaviour, after </w:t>
      </w:r>
      <w:r w:rsidR="00433DB2" w:rsidRPr="001D16D3">
        <w:rPr>
          <w:rFonts w:ascii="Times New Roman" w:hAnsi="Times New Roman" w:cs="Times New Roman"/>
          <w:sz w:val="24"/>
          <w:szCs w:val="24"/>
        </w:rPr>
        <w:t>2</w:t>
      </w:r>
      <w:r w:rsidR="00212930" w:rsidRPr="001D16D3">
        <w:rPr>
          <w:rFonts w:ascii="Times New Roman" w:hAnsi="Times New Roman" w:cs="Times New Roman"/>
          <w:sz w:val="24"/>
          <w:szCs w:val="24"/>
        </w:rPr>
        <w:t xml:space="preserve"> days of training on a single lever, operant task (Experiment 3). However, </w:t>
      </w:r>
      <w:r w:rsidR="00492BAE" w:rsidRPr="001D16D3">
        <w:rPr>
          <w:rFonts w:ascii="Times New Roman" w:hAnsi="Times New Roman" w:cs="Times New Roman"/>
          <w:sz w:val="24"/>
          <w:szCs w:val="24"/>
        </w:rPr>
        <w:t>this experiment</w:t>
      </w:r>
      <w:r w:rsidR="00212930" w:rsidRPr="001D16D3">
        <w:rPr>
          <w:rFonts w:ascii="Times New Roman" w:hAnsi="Times New Roman" w:cs="Times New Roman"/>
          <w:sz w:val="24"/>
          <w:szCs w:val="24"/>
        </w:rPr>
        <w:t xml:space="preserve"> also revealed </w:t>
      </w:r>
      <w:r w:rsidR="00B83FE8" w:rsidRPr="001D16D3">
        <w:rPr>
          <w:rFonts w:ascii="Times New Roman" w:hAnsi="Times New Roman" w:cs="Times New Roman"/>
          <w:sz w:val="24"/>
          <w:szCs w:val="24"/>
        </w:rPr>
        <w:t>an</w:t>
      </w:r>
      <w:r w:rsidR="00CF19BD" w:rsidRPr="001D16D3">
        <w:rPr>
          <w:rFonts w:ascii="Times New Roman" w:hAnsi="Times New Roman" w:cs="Times New Roman"/>
          <w:sz w:val="24"/>
          <w:szCs w:val="24"/>
        </w:rPr>
        <w:t xml:space="preserve"> accelerated development of habits</w:t>
      </w:r>
      <w:r w:rsidR="007910E9" w:rsidRPr="001D16D3">
        <w:rPr>
          <w:rFonts w:ascii="Times New Roman" w:hAnsi="Times New Roman" w:cs="Times New Roman"/>
          <w:sz w:val="24"/>
          <w:szCs w:val="24"/>
        </w:rPr>
        <w:t xml:space="preserve"> </w:t>
      </w:r>
      <w:r w:rsidR="00CF19BD" w:rsidRPr="001D16D3">
        <w:rPr>
          <w:rFonts w:ascii="Times New Roman" w:hAnsi="Times New Roman" w:cs="Times New Roman"/>
          <w:sz w:val="24"/>
          <w:szCs w:val="24"/>
        </w:rPr>
        <w:t xml:space="preserve">in the </w:t>
      </w:r>
      <w:r w:rsidR="00212930" w:rsidRPr="001D16D3">
        <w:rPr>
          <w:rFonts w:ascii="Times New Roman" w:hAnsi="Times New Roman" w:cs="Times New Roman"/>
          <w:i/>
          <w:sz w:val="24"/>
          <w:szCs w:val="24"/>
        </w:rPr>
        <w:t>Gria1</w:t>
      </w:r>
      <w:r w:rsidR="00212930" w:rsidRPr="001D16D3">
        <w:rPr>
          <w:rFonts w:ascii="Times New Roman" w:hAnsi="Times New Roman" w:cs="Times New Roman"/>
          <w:i/>
          <w:sz w:val="24"/>
          <w:szCs w:val="24"/>
          <w:vertAlign w:val="superscript"/>
        </w:rPr>
        <w:t>-/-</w:t>
      </w:r>
      <w:r w:rsidR="00212930" w:rsidRPr="001D16D3">
        <w:rPr>
          <w:rFonts w:ascii="Times New Roman" w:hAnsi="Times New Roman" w:cs="Times New Roman"/>
          <w:sz w:val="24"/>
          <w:szCs w:val="24"/>
        </w:rPr>
        <w:t xml:space="preserve"> mice </w:t>
      </w:r>
      <w:r w:rsidR="00CF19BD" w:rsidRPr="001D16D3">
        <w:rPr>
          <w:rFonts w:ascii="Times New Roman" w:hAnsi="Times New Roman" w:cs="Times New Roman"/>
          <w:sz w:val="24"/>
          <w:szCs w:val="24"/>
        </w:rPr>
        <w:t xml:space="preserve">over the course of </w:t>
      </w:r>
      <w:r w:rsidR="00212930" w:rsidRPr="001D16D3">
        <w:rPr>
          <w:rFonts w:ascii="Times New Roman" w:hAnsi="Times New Roman" w:cs="Times New Roman"/>
          <w:sz w:val="24"/>
          <w:szCs w:val="24"/>
        </w:rPr>
        <w:t xml:space="preserve">further </w:t>
      </w:r>
      <w:r w:rsidR="00CF19BD" w:rsidRPr="001D16D3">
        <w:rPr>
          <w:rFonts w:ascii="Times New Roman" w:hAnsi="Times New Roman" w:cs="Times New Roman"/>
          <w:sz w:val="24"/>
          <w:szCs w:val="24"/>
        </w:rPr>
        <w:t>single lever training</w:t>
      </w:r>
      <w:r w:rsidR="00B83FE8" w:rsidRPr="001D16D3">
        <w:rPr>
          <w:rFonts w:ascii="Times New Roman" w:hAnsi="Times New Roman" w:cs="Times New Roman"/>
          <w:sz w:val="24"/>
          <w:szCs w:val="24"/>
        </w:rPr>
        <w:t xml:space="preserve"> with respect to WT mice</w:t>
      </w:r>
      <w:r w:rsidR="00212930" w:rsidRPr="001D16D3">
        <w:rPr>
          <w:rFonts w:ascii="Times New Roman" w:hAnsi="Times New Roman" w:cs="Times New Roman"/>
          <w:sz w:val="24"/>
          <w:szCs w:val="24"/>
        </w:rPr>
        <w:t xml:space="preserve"> (after </w:t>
      </w:r>
      <w:r w:rsidR="00433DB2" w:rsidRPr="001D16D3">
        <w:rPr>
          <w:rFonts w:ascii="Times New Roman" w:hAnsi="Times New Roman" w:cs="Times New Roman"/>
          <w:sz w:val="24"/>
          <w:szCs w:val="24"/>
        </w:rPr>
        <w:t>4</w:t>
      </w:r>
      <w:r w:rsidR="00212930" w:rsidRPr="001D16D3">
        <w:rPr>
          <w:rFonts w:ascii="Times New Roman" w:hAnsi="Times New Roman" w:cs="Times New Roman"/>
          <w:sz w:val="24"/>
          <w:szCs w:val="24"/>
        </w:rPr>
        <w:t xml:space="preserve"> and </w:t>
      </w:r>
      <w:r w:rsidR="00433DB2" w:rsidRPr="001D16D3">
        <w:rPr>
          <w:rFonts w:ascii="Times New Roman" w:hAnsi="Times New Roman" w:cs="Times New Roman"/>
          <w:sz w:val="24"/>
          <w:szCs w:val="24"/>
        </w:rPr>
        <w:t>6</w:t>
      </w:r>
      <w:r w:rsidR="00212930" w:rsidRPr="001D16D3">
        <w:rPr>
          <w:rFonts w:ascii="Times New Roman" w:hAnsi="Times New Roman" w:cs="Times New Roman"/>
          <w:sz w:val="24"/>
          <w:szCs w:val="24"/>
        </w:rPr>
        <w:t xml:space="preserve"> </w:t>
      </w:r>
      <w:r w:rsidR="00892621" w:rsidRPr="001D16D3">
        <w:rPr>
          <w:rFonts w:ascii="Times New Roman" w:hAnsi="Times New Roman" w:cs="Times New Roman"/>
          <w:sz w:val="24"/>
          <w:szCs w:val="24"/>
        </w:rPr>
        <w:t xml:space="preserve">days </w:t>
      </w:r>
      <w:r w:rsidR="00212930" w:rsidRPr="001D16D3">
        <w:rPr>
          <w:rFonts w:ascii="Times New Roman" w:hAnsi="Times New Roman" w:cs="Times New Roman"/>
          <w:sz w:val="24"/>
          <w:szCs w:val="24"/>
        </w:rPr>
        <w:t>of training)</w:t>
      </w:r>
      <w:r w:rsidR="00CF19BD" w:rsidRPr="001D16D3">
        <w:rPr>
          <w:rFonts w:ascii="Times New Roman" w:hAnsi="Times New Roman" w:cs="Times New Roman"/>
          <w:sz w:val="24"/>
          <w:szCs w:val="24"/>
        </w:rPr>
        <w:t>. T</w:t>
      </w:r>
      <w:r w:rsidR="00212930" w:rsidRPr="001D16D3">
        <w:rPr>
          <w:rFonts w:ascii="Times New Roman" w:hAnsi="Times New Roman" w:cs="Times New Roman"/>
          <w:sz w:val="24"/>
          <w:szCs w:val="24"/>
        </w:rPr>
        <w:t>aken together, t</w:t>
      </w:r>
      <w:r w:rsidR="00CF19BD" w:rsidRPr="001D16D3">
        <w:rPr>
          <w:rFonts w:ascii="Times New Roman" w:hAnsi="Times New Roman" w:cs="Times New Roman"/>
          <w:sz w:val="24"/>
          <w:szCs w:val="24"/>
        </w:rPr>
        <w:t xml:space="preserve">hese results </w:t>
      </w:r>
      <w:r w:rsidR="00212930" w:rsidRPr="001D16D3">
        <w:rPr>
          <w:rFonts w:ascii="Times New Roman" w:hAnsi="Times New Roman" w:cs="Times New Roman"/>
          <w:sz w:val="24"/>
          <w:szCs w:val="24"/>
        </w:rPr>
        <w:t>demonstrate</w:t>
      </w:r>
      <w:r w:rsidR="00CF19BD" w:rsidRPr="001D16D3">
        <w:rPr>
          <w:rFonts w:ascii="Times New Roman" w:hAnsi="Times New Roman" w:cs="Times New Roman"/>
          <w:sz w:val="24"/>
          <w:szCs w:val="24"/>
        </w:rPr>
        <w:t xml:space="preserve"> that although </w:t>
      </w:r>
      <w:r w:rsidR="007A4B1E" w:rsidRPr="001D16D3">
        <w:rPr>
          <w:rFonts w:ascii="Times New Roman" w:hAnsi="Times New Roman" w:cs="Times New Roman"/>
          <w:i/>
          <w:sz w:val="24"/>
          <w:szCs w:val="24"/>
        </w:rPr>
        <w:t>Gria1</w:t>
      </w:r>
      <w:r w:rsidR="007A4B1E" w:rsidRPr="001D16D3">
        <w:rPr>
          <w:rFonts w:ascii="Times New Roman" w:hAnsi="Times New Roman" w:cs="Times New Roman"/>
          <w:i/>
          <w:sz w:val="24"/>
          <w:szCs w:val="24"/>
          <w:vertAlign w:val="superscript"/>
        </w:rPr>
        <w:t>-/-</w:t>
      </w:r>
      <w:r w:rsidR="007A4B1E" w:rsidRPr="001D16D3">
        <w:rPr>
          <w:rFonts w:ascii="Times New Roman" w:hAnsi="Times New Roman" w:cs="Times New Roman"/>
          <w:sz w:val="24"/>
          <w:szCs w:val="24"/>
        </w:rPr>
        <w:t xml:space="preserve"> mice</w:t>
      </w:r>
      <w:r w:rsidR="00CF19BD" w:rsidRPr="001D16D3">
        <w:rPr>
          <w:rFonts w:ascii="Times New Roman" w:hAnsi="Times New Roman" w:cs="Times New Roman"/>
          <w:sz w:val="24"/>
          <w:szCs w:val="24"/>
        </w:rPr>
        <w:t xml:space="preserve"> are capable of goal-directed behaviour</w:t>
      </w:r>
      <w:r w:rsidR="00212930" w:rsidRPr="001D16D3">
        <w:rPr>
          <w:rFonts w:ascii="Times New Roman" w:hAnsi="Times New Roman" w:cs="Times New Roman"/>
          <w:sz w:val="24"/>
          <w:szCs w:val="24"/>
        </w:rPr>
        <w:t>, and thus</w:t>
      </w:r>
      <w:r w:rsidR="00CF19BD" w:rsidRPr="001D16D3">
        <w:rPr>
          <w:rFonts w:ascii="Times New Roman" w:hAnsi="Times New Roman" w:cs="Times New Roman"/>
          <w:sz w:val="24"/>
          <w:szCs w:val="24"/>
        </w:rPr>
        <w:t xml:space="preserve"> sensitive to devaluation of the outcome of their action</w:t>
      </w:r>
      <w:r w:rsidR="007A4B1E" w:rsidRPr="001D16D3">
        <w:rPr>
          <w:rFonts w:ascii="Times New Roman" w:hAnsi="Times New Roman" w:cs="Times New Roman"/>
          <w:sz w:val="24"/>
          <w:szCs w:val="24"/>
        </w:rPr>
        <w:t>s</w:t>
      </w:r>
      <w:r w:rsidR="00CF19BD" w:rsidRPr="001D16D3">
        <w:rPr>
          <w:rFonts w:ascii="Times New Roman" w:hAnsi="Times New Roman" w:cs="Times New Roman"/>
          <w:sz w:val="24"/>
          <w:szCs w:val="24"/>
        </w:rPr>
        <w:t xml:space="preserve">, their behaviour transitions to habits </w:t>
      </w:r>
      <w:r w:rsidR="00892621" w:rsidRPr="001D16D3">
        <w:rPr>
          <w:rFonts w:ascii="Times New Roman" w:hAnsi="Times New Roman" w:cs="Times New Roman"/>
          <w:sz w:val="24"/>
          <w:szCs w:val="24"/>
        </w:rPr>
        <w:t>more readily</w:t>
      </w:r>
      <w:r w:rsidR="00212930" w:rsidRPr="001D16D3">
        <w:rPr>
          <w:rFonts w:ascii="Times New Roman" w:hAnsi="Times New Roman" w:cs="Times New Roman"/>
          <w:sz w:val="24"/>
          <w:szCs w:val="24"/>
        </w:rPr>
        <w:t xml:space="preserve"> than for WT controls</w:t>
      </w:r>
      <w:r w:rsidR="00CF19BD" w:rsidRPr="001D16D3">
        <w:rPr>
          <w:rFonts w:ascii="Times New Roman" w:hAnsi="Times New Roman" w:cs="Times New Roman"/>
          <w:sz w:val="24"/>
          <w:szCs w:val="24"/>
        </w:rPr>
        <w:t xml:space="preserve">. These results </w:t>
      </w:r>
      <w:r w:rsidR="00A82456" w:rsidRPr="001D16D3">
        <w:rPr>
          <w:rFonts w:ascii="Times New Roman" w:hAnsi="Times New Roman" w:cs="Times New Roman"/>
          <w:sz w:val="24"/>
          <w:szCs w:val="24"/>
        </w:rPr>
        <w:t xml:space="preserve">provide </w:t>
      </w:r>
      <w:r w:rsidR="00212930" w:rsidRPr="001D16D3">
        <w:rPr>
          <w:rFonts w:ascii="Times New Roman" w:hAnsi="Times New Roman" w:cs="Times New Roman"/>
          <w:sz w:val="24"/>
          <w:szCs w:val="24"/>
        </w:rPr>
        <w:t>a potentially</w:t>
      </w:r>
      <w:r w:rsidR="003B5F0A" w:rsidRPr="001D16D3">
        <w:rPr>
          <w:rFonts w:ascii="Times New Roman" w:hAnsi="Times New Roman" w:cs="Times New Roman"/>
          <w:sz w:val="24"/>
          <w:szCs w:val="24"/>
        </w:rPr>
        <w:t xml:space="preserve"> </w:t>
      </w:r>
      <w:r w:rsidR="00A82456" w:rsidRPr="001D16D3">
        <w:rPr>
          <w:rFonts w:ascii="Times New Roman" w:hAnsi="Times New Roman" w:cs="Times New Roman"/>
          <w:sz w:val="24"/>
          <w:szCs w:val="24"/>
        </w:rPr>
        <w:t xml:space="preserve">important insight into </w:t>
      </w:r>
      <w:r w:rsidR="003B5F0A" w:rsidRPr="001D16D3">
        <w:rPr>
          <w:rFonts w:ascii="Times New Roman" w:hAnsi="Times New Roman" w:cs="Times New Roman"/>
          <w:sz w:val="24"/>
          <w:szCs w:val="24"/>
        </w:rPr>
        <w:t>the</w:t>
      </w:r>
      <w:r w:rsidR="00A82456" w:rsidRPr="001D16D3">
        <w:rPr>
          <w:rFonts w:ascii="Times New Roman" w:hAnsi="Times New Roman" w:cs="Times New Roman"/>
          <w:sz w:val="24"/>
          <w:szCs w:val="24"/>
        </w:rPr>
        <w:t xml:space="preserve"> </w:t>
      </w:r>
      <w:r w:rsidR="00492BAE" w:rsidRPr="001D16D3">
        <w:rPr>
          <w:rFonts w:ascii="Times New Roman" w:hAnsi="Times New Roman" w:cs="Times New Roman"/>
          <w:sz w:val="24"/>
          <w:szCs w:val="24"/>
        </w:rPr>
        <w:t>a</w:t>
      </w:r>
      <w:r w:rsidR="00212930" w:rsidRPr="001D16D3">
        <w:rPr>
          <w:rFonts w:ascii="Times New Roman" w:hAnsi="Times New Roman" w:cs="Times New Roman"/>
          <w:sz w:val="24"/>
          <w:szCs w:val="24"/>
        </w:rPr>
        <w:t xml:space="preserve">etiology of the increased habitual, model-free behaviour in </w:t>
      </w:r>
      <w:r w:rsidR="00212930" w:rsidRPr="001D16D3">
        <w:rPr>
          <w:rFonts w:ascii="Times New Roman" w:hAnsi="Times New Roman" w:cs="Times New Roman"/>
          <w:i/>
          <w:sz w:val="24"/>
          <w:szCs w:val="24"/>
        </w:rPr>
        <w:t>Gria1</w:t>
      </w:r>
      <w:r w:rsidR="00212930" w:rsidRPr="001D16D3">
        <w:rPr>
          <w:rFonts w:ascii="Times New Roman" w:hAnsi="Times New Roman" w:cs="Times New Roman"/>
          <w:i/>
          <w:sz w:val="24"/>
          <w:szCs w:val="24"/>
          <w:vertAlign w:val="superscript"/>
        </w:rPr>
        <w:t>-/-</w:t>
      </w:r>
      <w:r w:rsidR="00212930" w:rsidRPr="001D16D3">
        <w:rPr>
          <w:rFonts w:ascii="Times New Roman" w:hAnsi="Times New Roman" w:cs="Times New Roman"/>
          <w:sz w:val="24"/>
          <w:szCs w:val="24"/>
        </w:rPr>
        <w:t xml:space="preserve"> mice</w:t>
      </w:r>
      <w:r w:rsidR="00E834A9" w:rsidRPr="001D16D3">
        <w:rPr>
          <w:rFonts w:ascii="Times New Roman" w:hAnsi="Times New Roman" w:cs="Times New Roman"/>
          <w:sz w:val="24"/>
          <w:szCs w:val="24"/>
        </w:rPr>
        <w:t xml:space="preserve">, which may have relevance to </w:t>
      </w:r>
      <w:r w:rsidR="00892621" w:rsidRPr="001D16D3">
        <w:rPr>
          <w:rFonts w:ascii="Times New Roman" w:hAnsi="Times New Roman" w:cs="Times New Roman"/>
          <w:sz w:val="24"/>
          <w:szCs w:val="24"/>
        </w:rPr>
        <w:t xml:space="preserve">the neurobiological </w:t>
      </w:r>
      <w:r w:rsidR="00E834A9" w:rsidRPr="001D16D3">
        <w:rPr>
          <w:rFonts w:ascii="Times New Roman" w:hAnsi="Times New Roman" w:cs="Times New Roman"/>
          <w:sz w:val="24"/>
          <w:szCs w:val="24"/>
        </w:rPr>
        <w:t>mechanisms underlying the tenacity of delusions in psychosis.</w:t>
      </w:r>
      <w:r w:rsidR="00A82456" w:rsidRPr="001D16D3">
        <w:rPr>
          <w:rFonts w:ascii="Times New Roman" w:hAnsi="Times New Roman" w:cs="Times New Roman"/>
          <w:sz w:val="24"/>
          <w:szCs w:val="24"/>
        </w:rPr>
        <w:t xml:space="preserve"> </w:t>
      </w:r>
    </w:p>
    <w:p w14:paraId="77304EDD" w14:textId="77777777" w:rsidR="00212930" w:rsidRPr="001D16D3" w:rsidRDefault="00212930" w:rsidP="00EA0AB8">
      <w:pPr>
        <w:spacing w:after="120" w:line="480" w:lineRule="auto"/>
        <w:ind w:firstLine="720"/>
        <w:jc w:val="both"/>
        <w:rPr>
          <w:rFonts w:ascii="Times New Roman" w:hAnsi="Times New Roman" w:cs="Times New Roman"/>
          <w:sz w:val="24"/>
          <w:szCs w:val="24"/>
        </w:rPr>
      </w:pPr>
    </w:p>
    <w:p w14:paraId="134E7461" w14:textId="641E175C" w:rsidR="00212930" w:rsidRPr="001D16D3" w:rsidRDefault="00D87D50" w:rsidP="00EA0AB8">
      <w:pPr>
        <w:spacing w:after="120" w:line="480" w:lineRule="auto"/>
        <w:jc w:val="both"/>
        <w:rPr>
          <w:rFonts w:ascii="Times New Roman" w:hAnsi="Times New Roman" w:cs="Times New Roman"/>
          <w:i/>
          <w:sz w:val="24"/>
          <w:szCs w:val="24"/>
        </w:rPr>
      </w:pP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w:t>
      </w:r>
      <w:r w:rsidRPr="001D16D3">
        <w:rPr>
          <w:rFonts w:ascii="Times New Roman" w:hAnsi="Times New Roman" w:cs="Times New Roman"/>
          <w:i/>
          <w:sz w:val="24"/>
          <w:szCs w:val="24"/>
        </w:rPr>
        <w:t>mice and impairments in goal-directed spatial memory performance</w:t>
      </w:r>
    </w:p>
    <w:p w14:paraId="7FD0EFC1" w14:textId="010331EE" w:rsidR="0068614D" w:rsidRPr="001D16D3" w:rsidRDefault="0068614D" w:rsidP="00EA0AB8">
      <w:pPr>
        <w:shd w:val="clear" w:color="auto" w:fill="FFFFFF"/>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In Experiment 1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and wildtype (WT) controls were trained over </w:t>
      </w:r>
      <w:r w:rsidR="0043149B" w:rsidRPr="001D16D3">
        <w:rPr>
          <w:rFonts w:ascii="Times New Roman" w:hAnsi="Times New Roman" w:cs="Times New Roman"/>
          <w:sz w:val="24"/>
          <w:szCs w:val="24"/>
        </w:rPr>
        <w:t>20</w:t>
      </w:r>
      <w:r w:rsidRPr="001D16D3">
        <w:rPr>
          <w:rFonts w:ascii="Times New Roman" w:hAnsi="Times New Roman" w:cs="Times New Roman"/>
          <w:sz w:val="24"/>
          <w:szCs w:val="24"/>
        </w:rPr>
        <w:t xml:space="preserve"> days to enter sequentially all six arms of a radial maze that contained either grain based pellets or sucrose </w:t>
      </w:r>
      <w:r w:rsidRPr="001D16D3">
        <w:rPr>
          <w:rFonts w:ascii="Times New Roman" w:hAnsi="Times New Roman" w:cs="Times New Roman"/>
          <w:sz w:val="24"/>
          <w:szCs w:val="24"/>
        </w:rPr>
        <w:lastRenderedPageBreak/>
        <w:t xml:space="preserve">solution, as defined by the </w:t>
      </w:r>
      <w:proofErr w:type="spellStart"/>
      <w:r w:rsidRPr="001D16D3">
        <w:rPr>
          <w:rFonts w:ascii="Times New Roman" w:hAnsi="Times New Roman" w:cs="Times New Roman"/>
          <w:sz w:val="24"/>
          <w:szCs w:val="24"/>
        </w:rPr>
        <w:t>extramaze</w:t>
      </w:r>
      <w:proofErr w:type="spellEnd"/>
      <w:r w:rsidRPr="001D16D3">
        <w:rPr>
          <w:rFonts w:ascii="Times New Roman" w:hAnsi="Times New Roman" w:cs="Times New Roman"/>
          <w:sz w:val="24"/>
          <w:szCs w:val="24"/>
        </w:rPr>
        <w:t xml:space="preserve"> spatial cues. Mice were then pre-fed with one of the reinforcers prior to </w:t>
      </w:r>
      <w:r w:rsidR="0043149B" w:rsidRPr="001D16D3">
        <w:rPr>
          <w:rFonts w:ascii="Times New Roman" w:hAnsi="Times New Roman" w:cs="Times New Roman"/>
          <w:sz w:val="24"/>
          <w:szCs w:val="24"/>
        </w:rPr>
        <w:t>a probe test</w:t>
      </w:r>
      <w:r w:rsidRPr="001D16D3">
        <w:rPr>
          <w:rFonts w:ascii="Times New Roman" w:hAnsi="Times New Roman" w:cs="Times New Roman"/>
          <w:sz w:val="24"/>
          <w:szCs w:val="24"/>
        </w:rPr>
        <w:t xml:space="preserve"> on the maze</w:t>
      </w:r>
      <w:r w:rsidR="0043149B" w:rsidRPr="001D16D3">
        <w:rPr>
          <w:rFonts w:ascii="Times New Roman" w:hAnsi="Times New Roman" w:cs="Times New Roman"/>
          <w:sz w:val="24"/>
          <w:szCs w:val="24"/>
        </w:rPr>
        <w:t>, performed</w:t>
      </w:r>
      <w:r w:rsidRPr="001D16D3">
        <w:rPr>
          <w:rFonts w:ascii="Times New Roman" w:hAnsi="Times New Roman" w:cs="Times New Roman"/>
          <w:sz w:val="24"/>
          <w:szCs w:val="24"/>
        </w:rPr>
        <w:t xml:space="preserve"> in extinction, during which the speed</w:t>
      </w:r>
      <w:r w:rsidR="0043149B" w:rsidRPr="001D16D3">
        <w:rPr>
          <w:rFonts w:ascii="Times New Roman" w:hAnsi="Times New Roman" w:cs="Times New Roman"/>
          <w:sz w:val="24"/>
          <w:szCs w:val="24"/>
        </w:rPr>
        <w:t>s</w:t>
      </w:r>
      <w:r w:rsidRPr="001D16D3">
        <w:rPr>
          <w:rFonts w:ascii="Times New Roman" w:hAnsi="Times New Roman" w:cs="Times New Roman"/>
          <w:sz w:val="24"/>
          <w:szCs w:val="24"/>
        </w:rPr>
        <w:t xml:space="preserve"> at which they ran down </w:t>
      </w:r>
      <w:r w:rsidR="0043149B" w:rsidRPr="001D16D3">
        <w:rPr>
          <w:rFonts w:ascii="Times New Roman" w:hAnsi="Times New Roman" w:cs="Times New Roman"/>
          <w:sz w:val="24"/>
          <w:szCs w:val="24"/>
        </w:rPr>
        <w:t xml:space="preserve">the </w:t>
      </w:r>
      <w:r w:rsidRPr="001D16D3">
        <w:rPr>
          <w:rFonts w:ascii="Times New Roman" w:hAnsi="Times New Roman" w:cs="Times New Roman"/>
          <w:sz w:val="24"/>
          <w:szCs w:val="24"/>
        </w:rPr>
        <w:t xml:space="preserve">arms associated with the devalued </w:t>
      </w:r>
      <w:r w:rsidR="0043149B" w:rsidRPr="001D16D3">
        <w:rPr>
          <w:rFonts w:ascii="Times New Roman" w:hAnsi="Times New Roman" w:cs="Times New Roman"/>
          <w:sz w:val="24"/>
          <w:szCs w:val="24"/>
        </w:rPr>
        <w:t>and</w:t>
      </w:r>
      <w:r w:rsidRPr="001D16D3">
        <w:rPr>
          <w:rFonts w:ascii="Times New Roman" w:hAnsi="Times New Roman" w:cs="Times New Roman"/>
          <w:sz w:val="24"/>
          <w:szCs w:val="24"/>
        </w:rPr>
        <w:t xml:space="preserve"> non-devalued reinforce</w:t>
      </w:r>
      <w:r w:rsidR="0043149B" w:rsidRPr="001D16D3">
        <w:rPr>
          <w:rFonts w:ascii="Times New Roman" w:hAnsi="Times New Roman" w:cs="Times New Roman"/>
          <w:sz w:val="24"/>
          <w:szCs w:val="24"/>
        </w:rPr>
        <w:t>rs</w:t>
      </w:r>
      <w:r w:rsidRPr="001D16D3">
        <w:rPr>
          <w:rFonts w:ascii="Times New Roman" w:hAnsi="Times New Roman" w:cs="Times New Roman"/>
          <w:sz w:val="24"/>
          <w:szCs w:val="24"/>
        </w:rPr>
        <w:t xml:space="preserve">, </w:t>
      </w:r>
      <w:r w:rsidR="0043149B" w:rsidRPr="001D16D3">
        <w:rPr>
          <w:rFonts w:ascii="Times New Roman" w:hAnsi="Times New Roman" w:cs="Times New Roman"/>
          <w:sz w:val="24"/>
          <w:szCs w:val="24"/>
        </w:rPr>
        <w:t>were</w:t>
      </w:r>
      <w:r w:rsidRPr="001D16D3">
        <w:rPr>
          <w:rFonts w:ascii="Times New Roman" w:hAnsi="Times New Roman" w:cs="Times New Roman"/>
          <w:sz w:val="24"/>
          <w:szCs w:val="24"/>
        </w:rPr>
        <w:t xml:space="preserve"> assessed. If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are sensitive to changes in the value of an outcome and thus goal-directed in their behaviour (</w:t>
      </w:r>
      <w:r w:rsidRPr="00B67E88">
        <w:rPr>
          <w:rFonts w:ascii="Times New Roman" w:hAnsi="Times New Roman" w:cs="Times New Roman"/>
          <w:sz w:val="24"/>
          <w:szCs w:val="24"/>
        </w:rPr>
        <w:t>Dickinson 1985</w:t>
      </w:r>
      <w:r w:rsidRPr="001D16D3">
        <w:rPr>
          <w:rFonts w:ascii="Times New Roman" w:hAnsi="Times New Roman" w:cs="Times New Roman"/>
          <w:sz w:val="24"/>
          <w:szCs w:val="24"/>
        </w:rPr>
        <w:t xml:space="preserve">; </w:t>
      </w:r>
      <w:proofErr w:type="spellStart"/>
      <w:r w:rsidRPr="00B67E88">
        <w:rPr>
          <w:rFonts w:ascii="Times New Roman" w:hAnsi="Times New Roman" w:cs="Times New Roman"/>
          <w:sz w:val="24"/>
          <w:szCs w:val="24"/>
        </w:rPr>
        <w:t>deWit</w:t>
      </w:r>
      <w:proofErr w:type="spellEnd"/>
      <w:r w:rsidRPr="00B67E88">
        <w:rPr>
          <w:rFonts w:ascii="Times New Roman" w:hAnsi="Times New Roman" w:cs="Times New Roman"/>
          <w:sz w:val="24"/>
          <w:szCs w:val="24"/>
        </w:rPr>
        <w:t xml:space="preserve"> and Dickinson 2009</w:t>
      </w:r>
      <w:r w:rsidRPr="001D16D3">
        <w:rPr>
          <w:rFonts w:ascii="Times New Roman" w:hAnsi="Times New Roman" w:cs="Times New Roman"/>
          <w:sz w:val="24"/>
          <w:szCs w:val="24"/>
        </w:rPr>
        <w:t xml:space="preserve">), then their speed to run down an arm associated with the devalued outcome should be </w:t>
      </w:r>
      <w:r w:rsidR="0043149B" w:rsidRPr="001D16D3">
        <w:rPr>
          <w:rFonts w:ascii="Times New Roman" w:hAnsi="Times New Roman" w:cs="Times New Roman"/>
          <w:sz w:val="24"/>
          <w:szCs w:val="24"/>
        </w:rPr>
        <w:t>decreased</w:t>
      </w:r>
      <w:r w:rsidRPr="001D16D3">
        <w:rPr>
          <w:rFonts w:ascii="Times New Roman" w:hAnsi="Times New Roman" w:cs="Times New Roman"/>
          <w:sz w:val="24"/>
          <w:szCs w:val="24"/>
        </w:rPr>
        <w:t xml:space="preserve">. This was not the case. Instead,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were insensitive to the devaluation procedure and their mean speed of running down arms associated with </w:t>
      </w:r>
      <w:r w:rsidR="00D72305" w:rsidRPr="001D16D3">
        <w:rPr>
          <w:rFonts w:ascii="Times New Roman" w:hAnsi="Times New Roman" w:cs="Times New Roman"/>
          <w:sz w:val="24"/>
          <w:szCs w:val="24"/>
        </w:rPr>
        <w:t>the</w:t>
      </w:r>
      <w:r w:rsidRPr="001D16D3">
        <w:rPr>
          <w:rFonts w:ascii="Times New Roman" w:hAnsi="Times New Roman" w:cs="Times New Roman"/>
          <w:sz w:val="24"/>
          <w:szCs w:val="24"/>
        </w:rPr>
        <w:t xml:space="preserve"> devalued outcome was unaffected. Thus, the behaviour of the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was habitual </w:t>
      </w:r>
      <w:r w:rsidR="00592EC9" w:rsidRPr="001D16D3">
        <w:rPr>
          <w:rFonts w:ascii="Times New Roman" w:hAnsi="Times New Roman" w:cs="Times New Roman"/>
          <w:sz w:val="24"/>
          <w:szCs w:val="24"/>
        </w:rPr>
        <w:t xml:space="preserve">at the time of </w:t>
      </w:r>
      <w:r w:rsidR="00D72305" w:rsidRPr="001D16D3">
        <w:rPr>
          <w:rFonts w:ascii="Times New Roman" w:hAnsi="Times New Roman" w:cs="Times New Roman"/>
          <w:sz w:val="24"/>
          <w:szCs w:val="24"/>
        </w:rPr>
        <w:t xml:space="preserve">the </w:t>
      </w:r>
      <w:r w:rsidR="00592EC9" w:rsidRPr="001D16D3">
        <w:rPr>
          <w:rFonts w:ascii="Times New Roman" w:hAnsi="Times New Roman" w:cs="Times New Roman"/>
          <w:sz w:val="24"/>
          <w:szCs w:val="24"/>
        </w:rPr>
        <w:t xml:space="preserve">extinction test sessions </w:t>
      </w:r>
      <w:r w:rsidRPr="001D16D3">
        <w:rPr>
          <w:rFonts w:ascii="Times New Roman" w:hAnsi="Times New Roman" w:cs="Times New Roman"/>
          <w:sz w:val="24"/>
          <w:szCs w:val="24"/>
        </w:rPr>
        <w:t>(</w:t>
      </w:r>
      <w:r w:rsidRPr="00B67E88">
        <w:rPr>
          <w:rFonts w:ascii="Times New Roman" w:hAnsi="Times New Roman" w:cs="Times New Roman"/>
          <w:sz w:val="24"/>
          <w:szCs w:val="24"/>
        </w:rPr>
        <w:t>Dickinson 1985</w:t>
      </w:r>
      <w:r w:rsidRPr="001D16D3">
        <w:rPr>
          <w:rFonts w:ascii="Times New Roman" w:hAnsi="Times New Roman" w:cs="Times New Roman"/>
          <w:sz w:val="24"/>
          <w:szCs w:val="24"/>
        </w:rPr>
        <w:t xml:space="preserve">; </w:t>
      </w:r>
      <w:proofErr w:type="spellStart"/>
      <w:r w:rsidRPr="00B67E88">
        <w:rPr>
          <w:rFonts w:ascii="Times New Roman" w:hAnsi="Times New Roman" w:cs="Times New Roman"/>
          <w:sz w:val="24"/>
          <w:szCs w:val="24"/>
        </w:rPr>
        <w:t>Balleine</w:t>
      </w:r>
      <w:proofErr w:type="spellEnd"/>
      <w:r w:rsidRPr="00B67E88">
        <w:rPr>
          <w:rFonts w:ascii="Times New Roman" w:hAnsi="Times New Roman" w:cs="Times New Roman"/>
          <w:sz w:val="24"/>
          <w:szCs w:val="24"/>
        </w:rPr>
        <w:t xml:space="preserve"> and Dickinson 1998</w:t>
      </w:r>
      <w:r w:rsidRPr="001D16D3">
        <w:rPr>
          <w:rFonts w:ascii="Times New Roman" w:hAnsi="Times New Roman" w:cs="Times New Roman"/>
          <w:sz w:val="24"/>
          <w:szCs w:val="24"/>
        </w:rPr>
        <w:t>).</w:t>
      </w:r>
    </w:p>
    <w:p w14:paraId="4093A079" w14:textId="0526FF92" w:rsidR="00EF0D12" w:rsidRPr="001D16D3" w:rsidRDefault="0068614D" w:rsidP="00C2045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Th</w:t>
      </w:r>
      <w:r w:rsidR="008A0ED3" w:rsidRPr="001D16D3">
        <w:rPr>
          <w:rFonts w:ascii="Times New Roman" w:hAnsi="Times New Roman" w:cs="Times New Roman"/>
          <w:sz w:val="24"/>
          <w:szCs w:val="24"/>
        </w:rPr>
        <w:t>is</w:t>
      </w:r>
      <w:r w:rsidRPr="001D16D3">
        <w:rPr>
          <w:rFonts w:ascii="Times New Roman" w:hAnsi="Times New Roman" w:cs="Times New Roman"/>
          <w:sz w:val="24"/>
          <w:szCs w:val="24"/>
        </w:rPr>
        <w:t xml:space="preserve"> failure of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to demonstrate a difference in running speed for devalued and non-devalued arms was not due to an inability to discriminate between the rewards, or to discriminate between the arms of the maze, or a problem with spatial learning per se. </w:t>
      </w:r>
      <w:r w:rsidR="00592EC9" w:rsidRPr="001D16D3">
        <w:rPr>
          <w:rFonts w:ascii="Times New Roman" w:hAnsi="Times New Roman" w:cs="Times New Roman"/>
          <w:sz w:val="24"/>
          <w:szCs w:val="24"/>
        </w:rPr>
        <w:t xml:space="preserve">It is clear from the data obtained during the acquisition phase of the radial maze task (see Figure </w:t>
      </w:r>
      <w:r w:rsidR="008A0ED3" w:rsidRPr="001D16D3">
        <w:rPr>
          <w:rFonts w:ascii="Times New Roman" w:hAnsi="Times New Roman" w:cs="Times New Roman"/>
          <w:sz w:val="24"/>
          <w:szCs w:val="24"/>
        </w:rPr>
        <w:t>2a</w:t>
      </w:r>
      <w:r w:rsidR="00592EC9" w:rsidRPr="001D16D3">
        <w:rPr>
          <w:rFonts w:ascii="Times New Roman" w:hAnsi="Times New Roman" w:cs="Times New Roman"/>
          <w:sz w:val="24"/>
          <w:szCs w:val="24"/>
        </w:rPr>
        <w:t>) that both groups ran significantly faster down the sucrose arms compared to the arms containing grain pellets</w:t>
      </w:r>
      <w:r w:rsidR="008A0ED3" w:rsidRPr="001D16D3">
        <w:rPr>
          <w:rFonts w:ascii="Times New Roman" w:hAnsi="Times New Roman" w:cs="Times New Roman"/>
          <w:sz w:val="24"/>
          <w:szCs w:val="24"/>
        </w:rPr>
        <w:t xml:space="preserve"> during training</w:t>
      </w:r>
      <w:r w:rsidR="00592EC9" w:rsidRPr="001D16D3">
        <w:rPr>
          <w:rFonts w:ascii="Times New Roman" w:hAnsi="Times New Roman" w:cs="Times New Roman"/>
          <w:sz w:val="24"/>
          <w:szCs w:val="24"/>
        </w:rPr>
        <w:t xml:space="preserve">. Thus, both groups could discriminate between the two different rewards and between the goal arms. Furthermore, we have shown previously that </w:t>
      </w:r>
      <w:r w:rsidR="00592EC9" w:rsidRPr="001D16D3">
        <w:rPr>
          <w:rFonts w:ascii="Times New Roman" w:hAnsi="Times New Roman" w:cs="Times New Roman"/>
          <w:i/>
          <w:sz w:val="24"/>
          <w:szCs w:val="24"/>
        </w:rPr>
        <w:t>Gria1</w:t>
      </w:r>
      <w:r w:rsidR="00592EC9" w:rsidRPr="001D16D3">
        <w:rPr>
          <w:rFonts w:ascii="Times New Roman" w:hAnsi="Times New Roman" w:cs="Times New Roman"/>
          <w:i/>
          <w:sz w:val="24"/>
          <w:szCs w:val="24"/>
          <w:vertAlign w:val="superscript"/>
        </w:rPr>
        <w:t>-/-</w:t>
      </w:r>
      <w:r w:rsidR="00592EC9" w:rsidRPr="001D16D3">
        <w:rPr>
          <w:rFonts w:ascii="Times New Roman" w:hAnsi="Times New Roman" w:cs="Times New Roman"/>
          <w:sz w:val="24"/>
          <w:szCs w:val="24"/>
        </w:rPr>
        <w:t xml:space="preserve"> mice are perfectly capable of learning to discriminate between always-rewarded and never-rewarded goals arms during the standard spatial reference memory task, using the very same radial maze in our laboratory (</w:t>
      </w:r>
      <w:r w:rsidR="00592EC9" w:rsidRPr="00B67E88">
        <w:rPr>
          <w:rFonts w:ascii="Times New Roman" w:hAnsi="Times New Roman" w:cs="Times New Roman"/>
          <w:sz w:val="24"/>
          <w:szCs w:val="24"/>
        </w:rPr>
        <w:t>Schmitt et al., 2003; 2005</w:t>
      </w:r>
      <w:r w:rsidR="00592EC9" w:rsidRPr="001D16D3">
        <w:rPr>
          <w:rFonts w:ascii="Times New Roman" w:hAnsi="Times New Roman" w:cs="Times New Roman"/>
          <w:sz w:val="24"/>
          <w:szCs w:val="24"/>
        </w:rPr>
        <w:t xml:space="preserve">). </w:t>
      </w:r>
    </w:p>
    <w:p w14:paraId="38F60B52" w14:textId="77777777" w:rsidR="00F92EE5" w:rsidRPr="001D16D3" w:rsidRDefault="00F92EE5" w:rsidP="00EA0AB8">
      <w:pPr>
        <w:spacing w:after="120" w:line="480" w:lineRule="auto"/>
        <w:jc w:val="both"/>
        <w:rPr>
          <w:rFonts w:ascii="Times New Roman" w:hAnsi="Times New Roman" w:cs="Times New Roman"/>
          <w:sz w:val="24"/>
          <w:szCs w:val="24"/>
        </w:rPr>
      </w:pPr>
    </w:p>
    <w:p w14:paraId="521D25D9" w14:textId="4341E699" w:rsidR="00F92EE5" w:rsidRPr="001D16D3" w:rsidRDefault="00F92EE5" w:rsidP="00EA0AB8">
      <w:pPr>
        <w:spacing w:after="120" w:line="480" w:lineRule="auto"/>
        <w:jc w:val="both"/>
        <w:rPr>
          <w:rFonts w:ascii="Times New Roman" w:hAnsi="Times New Roman" w:cs="Times New Roman"/>
          <w:i/>
          <w:sz w:val="24"/>
          <w:szCs w:val="24"/>
        </w:rPr>
      </w:pPr>
      <w:r w:rsidRPr="001D16D3">
        <w:rPr>
          <w:rFonts w:ascii="Times New Roman" w:hAnsi="Times New Roman" w:cs="Times New Roman"/>
          <w:i/>
          <w:sz w:val="24"/>
          <w:szCs w:val="24"/>
        </w:rPr>
        <w:t>GluA1 is not essential for forming or accessing a representation of the sensory-specific incentive value of a reward.</w:t>
      </w:r>
    </w:p>
    <w:p w14:paraId="1A0C5A37" w14:textId="642F64B1" w:rsidR="00316BE6" w:rsidRPr="001D16D3" w:rsidRDefault="00316BE6" w:rsidP="00EA0AB8">
      <w:pPr>
        <w:shd w:val="clear" w:color="auto" w:fill="FFFFFF"/>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lastRenderedPageBreak/>
        <w:t xml:space="preserve">In Experiment 2 we tested whether, under certain circumstances, </w:t>
      </w:r>
      <w:r w:rsidR="00F26239" w:rsidRPr="001D16D3">
        <w:rPr>
          <w:rFonts w:ascii="Times New Roman" w:hAnsi="Times New Roman" w:cs="Times New Roman"/>
          <w:i/>
          <w:sz w:val="24"/>
          <w:szCs w:val="24"/>
        </w:rPr>
        <w:t>Gria1</w:t>
      </w:r>
      <w:r w:rsidR="00F26239" w:rsidRPr="001D16D3">
        <w:rPr>
          <w:rFonts w:ascii="Times New Roman" w:hAnsi="Times New Roman" w:cs="Times New Roman"/>
          <w:i/>
          <w:sz w:val="24"/>
          <w:szCs w:val="24"/>
          <w:vertAlign w:val="superscript"/>
        </w:rPr>
        <w:t>-/-</w:t>
      </w:r>
      <w:r w:rsidR="00F26239" w:rsidRPr="001D16D3">
        <w:rPr>
          <w:rFonts w:ascii="Times New Roman" w:hAnsi="Times New Roman" w:cs="Times New Roman"/>
          <w:sz w:val="24"/>
          <w:szCs w:val="24"/>
        </w:rPr>
        <w:t xml:space="preserve"> mice </w:t>
      </w:r>
      <w:r w:rsidRPr="001D16D3">
        <w:rPr>
          <w:rFonts w:ascii="Times New Roman" w:hAnsi="Times New Roman" w:cs="Times New Roman"/>
          <w:sz w:val="24"/>
          <w:szCs w:val="24"/>
        </w:rPr>
        <w:t xml:space="preserve">can </w:t>
      </w:r>
      <w:r w:rsidR="00F26239" w:rsidRPr="001D16D3">
        <w:rPr>
          <w:rFonts w:ascii="Times New Roman" w:hAnsi="Times New Roman" w:cs="Times New Roman"/>
          <w:sz w:val="24"/>
          <w:szCs w:val="24"/>
        </w:rPr>
        <w:t xml:space="preserve">ever </w:t>
      </w:r>
      <w:r w:rsidRPr="001D16D3">
        <w:rPr>
          <w:rFonts w:ascii="Times New Roman" w:hAnsi="Times New Roman" w:cs="Times New Roman"/>
          <w:sz w:val="24"/>
          <w:szCs w:val="24"/>
        </w:rPr>
        <w:t>exhibit goal-directed behaviour. To this end we employed an operant choice procedure that has been shown to produce goal-directed behaviour despite extensive training and experience of the contingencies (</w:t>
      </w:r>
      <w:r w:rsidRPr="00B67E88">
        <w:rPr>
          <w:rFonts w:ascii="Times New Roman" w:hAnsi="Times New Roman" w:cs="Times New Roman"/>
          <w:sz w:val="24"/>
          <w:szCs w:val="24"/>
        </w:rPr>
        <w:t>Dickinson 1985</w:t>
      </w:r>
      <w:r w:rsidRPr="001D16D3">
        <w:rPr>
          <w:rFonts w:ascii="Times New Roman" w:hAnsi="Times New Roman" w:cs="Times New Roman"/>
          <w:sz w:val="24"/>
          <w:szCs w:val="24"/>
        </w:rPr>
        <w:t xml:space="preserve">; </w:t>
      </w:r>
      <w:proofErr w:type="spellStart"/>
      <w:r w:rsidRPr="00B67E88">
        <w:rPr>
          <w:rFonts w:ascii="Times New Roman" w:hAnsi="Times New Roman" w:cs="Times New Roman"/>
          <w:sz w:val="24"/>
          <w:szCs w:val="24"/>
        </w:rPr>
        <w:t>Colwill</w:t>
      </w:r>
      <w:proofErr w:type="spellEnd"/>
      <w:r w:rsidRPr="00B67E88">
        <w:rPr>
          <w:rFonts w:ascii="Times New Roman" w:hAnsi="Times New Roman" w:cs="Times New Roman"/>
          <w:sz w:val="24"/>
          <w:szCs w:val="24"/>
        </w:rPr>
        <w:t xml:space="preserve"> </w:t>
      </w:r>
      <w:r w:rsidR="00AF5A72" w:rsidRPr="00B67E88">
        <w:rPr>
          <w:rFonts w:ascii="Times New Roman" w:hAnsi="Times New Roman" w:cs="Times New Roman"/>
          <w:sz w:val="24"/>
          <w:szCs w:val="24"/>
        </w:rPr>
        <w:t xml:space="preserve">and Rescorla </w:t>
      </w:r>
      <w:r w:rsidRPr="00B67E88">
        <w:rPr>
          <w:rFonts w:ascii="Times New Roman" w:hAnsi="Times New Roman" w:cs="Times New Roman"/>
          <w:sz w:val="24"/>
          <w:szCs w:val="24"/>
        </w:rPr>
        <w:t>1985</w:t>
      </w:r>
      <w:r w:rsidRPr="001D16D3">
        <w:rPr>
          <w:rFonts w:ascii="Times New Roman" w:hAnsi="Times New Roman" w:cs="Times New Roman"/>
          <w:sz w:val="24"/>
          <w:szCs w:val="24"/>
        </w:rPr>
        <w:t xml:space="preserve">; </w:t>
      </w:r>
      <w:proofErr w:type="spellStart"/>
      <w:r w:rsidRPr="00B67E88">
        <w:rPr>
          <w:rFonts w:ascii="Times New Roman" w:hAnsi="Times New Roman" w:cs="Times New Roman"/>
          <w:sz w:val="24"/>
          <w:szCs w:val="24"/>
        </w:rPr>
        <w:t>Kosaki</w:t>
      </w:r>
      <w:proofErr w:type="spellEnd"/>
      <w:r w:rsidRPr="00B67E88">
        <w:rPr>
          <w:rFonts w:ascii="Times New Roman" w:hAnsi="Times New Roman" w:cs="Times New Roman"/>
          <w:sz w:val="24"/>
          <w:szCs w:val="24"/>
        </w:rPr>
        <w:t xml:space="preserve"> and Dickinson 2010</w:t>
      </w:r>
      <w:r w:rsidRPr="001D16D3">
        <w:rPr>
          <w:rFonts w:ascii="Times New Roman" w:hAnsi="Times New Roman" w:cs="Times New Roman"/>
          <w:sz w:val="24"/>
          <w:szCs w:val="24"/>
        </w:rPr>
        <w:t xml:space="preserve">). Mice were presented with two levers that were reinforced with independent interval schedules that thus maintain variability in the action-outcome relationship. Both WT and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exhibited devaluation of an operant response associated with the reward that had been consumed </w:t>
      </w:r>
      <w:r w:rsidR="00F26239" w:rsidRPr="001D16D3">
        <w:rPr>
          <w:rFonts w:ascii="Times New Roman" w:hAnsi="Times New Roman" w:cs="Times New Roman"/>
          <w:sz w:val="24"/>
          <w:szCs w:val="24"/>
        </w:rPr>
        <w:t>to satiety just prior to the tes</w:t>
      </w:r>
      <w:r w:rsidRPr="001D16D3">
        <w:rPr>
          <w:rFonts w:ascii="Times New Roman" w:hAnsi="Times New Roman" w:cs="Times New Roman"/>
          <w:sz w:val="24"/>
          <w:szCs w:val="24"/>
        </w:rPr>
        <w:t xml:space="preserve">t session. </w:t>
      </w:r>
    </w:p>
    <w:p w14:paraId="4F89F26D" w14:textId="5D75FFB4" w:rsidR="0015397C" w:rsidRPr="001D16D3" w:rsidRDefault="00316BE6" w:rsidP="00EA0AB8">
      <w:pPr>
        <w:shd w:val="clear" w:color="auto" w:fill="FFFFFF"/>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Thus,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t>
      </w:r>
      <w:r w:rsidR="00A82456" w:rsidRPr="001D16D3">
        <w:rPr>
          <w:rFonts w:ascii="Times New Roman" w:hAnsi="Times New Roman" w:cs="Times New Roman"/>
          <w:i/>
          <w:sz w:val="24"/>
          <w:szCs w:val="24"/>
        </w:rPr>
        <w:t>can</w:t>
      </w:r>
      <w:r w:rsidR="00A82456" w:rsidRPr="001D16D3">
        <w:rPr>
          <w:rFonts w:ascii="Times New Roman" w:hAnsi="Times New Roman" w:cs="Times New Roman"/>
          <w:sz w:val="24"/>
          <w:szCs w:val="24"/>
        </w:rPr>
        <w:t xml:space="preserve"> be goal-directed </w:t>
      </w:r>
      <w:r w:rsidR="00F75D1E" w:rsidRPr="001D16D3">
        <w:rPr>
          <w:rFonts w:ascii="Times New Roman" w:hAnsi="Times New Roman" w:cs="Times New Roman"/>
          <w:sz w:val="24"/>
          <w:szCs w:val="24"/>
        </w:rPr>
        <w:t>and so do</w:t>
      </w:r>
      <w:r w:rsidR="00B929F8" w:rsidRPr="001D16D3">
        <w:rPr>
          <w:rFonts w:ascii="Times New Roman" w:hAnsi="Times New Roman" w:cs="Times New Roman"/>
          <w:sz w:val="24"/>
          <w:szCs w:val="24"/>
        </w:rPr>
        <w:t xml:space="preserve"> </w:t>
      </w:r>
      <w:r w:rsidR="003B5F0A" w:rsidRPr="001D16D3">
        <w:rPr>
          <w:rFonts w:ascii="Times New Roman" w:hAnsi="Times New Roman" w:cs="Times New Roman"/>
          <w:sz w:val="24"/>
          <w:szCs w:val="24"/>
        </w:rPr>
        <w:t xml:space="preserve">have </w:t>
      </w:r>
      <w:r w:rsidR="00A35224" w:rsidRPr="001D16D3">
        <w:rPr>
          <w:rFonts w:ascii="Times New Roman" w:hAnsi="Times New Roman" w:cs="Times New Roman"/>
          <w:sz w:val="24"/>
          <w:szCs w:val="24"/>
        </w:rPr>
        <w:t xml:space="preserve">knowledge of the action-outcome </w:t>
      </w:r>
      <w:r w:rsidR="00EA17C7" w:rsidRPr="001D16D3">
        <w:rPr>
          <w:rFonts w:ascii="Times New Roman" w:hAnsi="Times New Roman" w:cs="Times New Roman"/>
          <w:sz w:val="24"/>
          <w:szCs w:val="24"/>
        </w:rPr>
        <w:t>associations</w:t>
      </w:r>
      <w:r w:rsidR="00A35224" w:rsidRPr="001D16D3">
        <w:rPr>
          <w:rFonts w:ascii="Times New Roman" w:hAnsi="Times New Roman" w:cs="Times New Roman"/>
          <w:sz w:val="24"/>
          <w:szCs w:val="24"/>
        </w:rPr>
        <w:t xml:space="preserve"> </w:t>
      </w:r>
      <w:r w:rsidR="003B5F0A" w:rsidRPr="001D16D3">
        <w:rPr>
          <w:rFonts w:ascii="Times New Roman" w:hAnsi="Times New Roman" w:cs="Times New Roman"/>
          <w:sz w:val="24"/>
          <w:szCs w:val="24"/>
        </w:rPr>
        <w:t xml:space="preserve">which </w:t>
      </w:r>
      <w:r w:rsidR="00EA17C7" w:rsidRPr="001D16D3">
        <w:rPr>
          <w:rFonts w:ascii="Times New Roman" w:hAnsi="Times New Roman" w:cs="Times New Roman"/>
          <w:sz w:val="24"/>
          <w:szCs w:val="24"/>
        </w:rPr>
        <w:t>are</w:t>
      </w:r>
      <w:r w:rsidR="003B5F0A" w:rsidRPr="001D16D3">
        <w:rPr>
          <w:rFonts w:ascii="Times New Roman" w:hAnsi="Times New Roman" w:cs="Times New Roman"/>
          <w:sz w:val="24"/>
          <w:szCs w:val="24"/>
        </w:rPr>
        <w:t xml:space="preserve"> sensitive to changes in the value of the outcome</w:t>
      </w:r>
      <w:r w:rsidR="00B929F8" w:rsidRPr="001D16D3">
        <w:rPr>
          <w:rFonts w:ascii="Times New Roman" w:hAnsi="Times New Roman" w:cs="Times New Roman"/>
          <w:sz w:val="24"/>
          <w:szCs w:val="24"/>
        </w:rPr>
        <w:t>. Thus</w:t>
      </w:r>
      <w:r w:rsidR="00A35224" w:rsidRPr="001D16D3">
        <w:rPr>
          <w:rFonts w:ascii="Times New Roman" w:hAnsi="Times New Roman" w:cs="Times New Roman"/>
          <w:sz w:val="24"/>
          <w:szCs w:val="24"/>
        </w:rPr>
        <w:t>,</w:t>
      </w:r>
      <w:r w:rsidR="00B929F8" w:rsidRPr="001D16D3">
        <w:rPr>
          <w:rFonts w:ascii="Times New Roman" w:hAnsi="Times New Roman" w:cs="Times New Roman"/>
          <w:sz w:val="24"/>
          <w:szCs w:val="24"/>
        </w:rPr>
        <w:t xml:space="preserve"> </w:t>
      </w:r>
      <w:r w:rsidR="00EA17C7" w:rsidRPr="001D16D3">
        <w:rPr>
          <w:rFonts w:ascii="Times New Roman" w:hAnsi="Times New Roman" w:cs="Times New Roman"/>
          <w:i/>
          <w:sz w:val="24"/>
          <w:szCs w:val="24"/>
        </w:rPr>
        <w:t>Gria1</w:t>
      </w:r>
      <w:r w:rsidR="00EA17C7" w:rsidRPr="001D16D3">
        <w:rPr>
          <w:rFonts w:ascii="Times New Roman" w:hAnsi="Times New Roman" w:cs="Times New Roman"/>
          <w:i/>
          <w:sz w:val="24"/>
          <w:szCs w:val="24"/>
          <w:vertAlign w:val="superscript"/>
        </w:rPr>
        <w:t>-/-</w:t>
      </w:r>
      <w:r w:rsidR="00EA17C7" w:rsidRPr="001D16D3">
        <w:rPr>
          <w:rFonts w:ascii="Times New Roman" w:hAnsi="Times New Roman" w:cs="Times New Roman"/>
          <w:sz w:val="24"/>
          <w:szCs w:val="24"/>
        </w:rPr>
        <w:t xml:space="preserve"> mice </w:t>
      </w:r>
      <w:r w:rsidR="00B929F8" w:rsidRPr="001D16D3">
        <w:rPr>
          <w:rFonts w:ascii="Times New Roman" w:hAnsi="Times New Roman" w:cs="Times New Roman"/>
          <w:sz w:val="24"/>
          <w:szCs w:val="24"/>
        </w:rPr>
        <w:t>are not solely dependent on a habit-mediated system as</w:t>
      </w:r>
      <w:r w:rsidR="00174871" w:rsidRPr="001D16D3">
        <w:rPr>
          <w:rFonts w:ascii="Times New Roman" w:hAnsi="Times New Roman" w:cs="Times New Roman"/>
          <w:sz w:val="24"/>
          <w:szCs w:val="24"/>
        </w:rPr>
        <w:t xml:space="preserve"> findings from</w:t>
      </w:r>
      <w:r w:rsidR="00B929F8" w:rsidRPr="001D16D3">
        <w:rPr>
          <w:rFonts w:ascii="Times New Roman" w:hAnsi="Times New Roman" w:cs="Times New Roman"/>
          <w:sz w:val="24"/>
          <w:szCs w:val="24"/>
        </w:rPr>
        <w:t xml:space="preserve"> previous studies in these mice </w:t>
      </w:r>
      <w:r w:rsidR="00F75D1E" w:rsidRPr="001D16D3">
        <w:rPr>
          <w:rFonts w:ascii="Times New Roman" w:hAnsi="Times New Roman" w:cs="Times New Roman"/>
          <w:sz w:val="24"/>
          <w:szCs w:val="24"/>
        </w:rPr>
        <w:t>might</w:t>
      </w:r>
      <w:r w:rsidR="00B929F8" w:rsidRPr="001D16D3">
        <w:rPr>
          <w:rFonts w:ascii="Times New Roman" w:hAnsi="Times New Roman" w:cs="Times New Roman"/>
          <w:sz w:val="24"/>
          <w:szCs w:val="24"/>
        </w:rPr>
        <w:t xml:space="preserve"> have led us to believe</w:t>
      </w:r>
      <w:r w:rsidR="005070DD" w:rsidRPr="001D16D3">
        <w:rPr>
          <w:rFonts w:ascii="Times New Roman" w:hAnsi="Times New Roman" w:cs="Times New Roman"/>
          <w:sz w:val="24"/>
          <w:szCs w:val="24"/>
        </w:rPr>
        <w:t xml:space="preserve"> </w:t>
      </w:r>
      <w:r w:rsidR="00EB6268" w:rsidRPr="001D16D3">
        <w:rPr>
          <w:rFonts w:ascii="Times New Roman" w:hAnsi="Times New Roman" w:cs="Times New Roman"/>
          <w:sz w:val="24"/>
          <w:szCs w:val="24"/>
        </w:rPr>
        <w:t>(</w:t>
      </w:r>
      <w:r w:rsidR="00EB6268" w:rsidRPr="0054222C">
        <w:rPr>
          <w:rFonts w:ascii="Times New Roman" w:hAnsi="Times New Roman" w:cs="Times New Roman"/>
          <w:sz w:val="24"/>
          <w:szCs w:val="24"/>
        </w:rPr>
        <w:t>Johnson et al., 2005; 2007</w:t>
      </w:r>
      <w:r w:rsidR="00EB6268" w:rsidRPr="001D16D3">
        <w:rPr>
          <w:rFonts w:ascii="Times New Roman" w:hAnsi="Times New Roman" w:cs="Times New Roman"/>
          <w:sz w:val="24"/>
          <w:szCs w:val="24"/>
        </w:rPr>
        <w:t>)</w:t>
      </w:r>
      <w:r w:rsidR="00A35224" w:rsidRPr="001D16D3">
        <w:rPr>
          <w:rFonts w:ascii="Times New Roman" w:hAnsi="Times New Roman" w:cs="Times New Roman"/>
          <w:sz w:val="24"/>
          <w:szCs w:val="24"/>
        </w:rPr>
        <w:t>.</w:t>
      </w:r>
      <w:r w:rsidR="001B1976" w:rsidRPr="001D16D3">
        <w:rPr>
          <w:rFonts w:ascii="Times New Roman" w:hAnsi="Times New Roman" w:cs="Times New Roman"/>
          <w:sz w:val="24"/>
          <w:szCs w:val="24"/>
        </w:rPr>
        <w:t xml:space="preserve"> </w:t>
      </w:r>
      <w:r w:rsidR="00F75D1E" w:rsidRPr="001D16D3">
        <w:rPr>
          <w:rFonts w:ascii="Times New Roman" w:hAnsi="Times New Roman" w:cs="Times New Roman"/>
          <w:sz w:val="24"/>
          <w:szCs w:val="24"/>
        </w:rPr>
        <w:t xml:space="preserve">Indeed, it was suggested previously that GluA1 might be required for encoding the relationship between the sensory-specific aspects of reward and their incentive value by contributing to </w:t>
      </w:r>
      <w:r w:rsidR="00EA17C7" w:rsidRPr="001D16D3">
        <w:rPr>
          <w:rFonts w:ascii="Times New Roman" w:hAnsi="Times New Roman" w:cs="Times New Roman"/>
          <w:sz w:val="24"/>
          <w:szCs w:val="24"/>
        </w:rPr>
        <w:t xml:space="preserve">relevant </w:t>
      </w:r>
      <w:r w:rsidR="00F75D1E" w:rsidRPr="001D16D3">
        <w:rPr>
          <w:rFonts w:ascii="Times New Roman" w:hAnsi="Times New Roman" w:cs="Times New Roman"/>
          <w:sz w:val="24"/>
          <w:szCs w:val="24"/>
        </w:rPr>
        <w:t>neural circuits including the basolateral amygdala (</w:t>
      </w:r>
      <w:r w:rsidR="00F75D1E" w:rsidRPr="0054222C">
        <w:rPr>
          <w:rFonts w:ascii="Times New Roman" w:hAnsi="Times New Roman" w:cs="Times New Roman"/>
          <w:sz w:val="24"/>
          <w:szCs w:val="24"/>
        </w:rPr>
        <w:t>Johnson et al., 2005; 2007</w:t>
      </w:r>
      <w:r w:rsidR="00F75D1E" w:rsidRPr="001D16D3">
        <w:rPr>
          <w:rFonts w:ascii="Times New Roman" w:hAnsi="Times New Roman" w:cs="Times New Roman"/>
          <w:sz w:val="24"/>
          <w:szCs w:val="24"/>
        </w:rPr>
        <w:t xml:space="preserve">). The data from both Experiment 2 and the first extinction test in Experiment 3 demonstrate that </w:t>
      </w:r>
      <w:r w:rsidR="0054222C">
        <w:rPr>
          <w:rFonts w:ascii="Times New Roman" w:hAnsi="Times New Roman" w:cs="Times New Roman"/>
          <w:sz w:val="24"/>
          <w:szCs w:val="24"/>
        </w:rPr>
        <w:t xml:space="preserve">the </w:t>
      </w:r>
      <w:r w:rsidR="00F75D1E" w:rsidRPr="001D16D3">
        <w:rPr>
          <w:rFonts w:ascii="Times New Roman" w:hAnsi="Times New Roman" w:cs="Times New Roman"/>
          <w:sz w:val="24"/>
          <w:szCs w:val="24"/>
        </w:rPr>
        <w:t xml:space="preserve">GluA1 </w:t>
      </w:r>
      <w:ins w:id="281" w:author="Microsoft Office User" w:date="2017-05-29T22:18:00Z">
        <w:r w:rsidR="0054222C">
          <w:rPr>
            <w:rFonts w:ascii="Times New Roman" w:hAnsi="Times New Roman" w:cs="Times New Roman"/>
            <w:sz w:val="24"/>
            <w:szCs w:val="24"/>
          </w:rPr>
          <w:t xml:space="preserve">subunit </w:t>
        </w:r>
      </w:ins>
      <w:r w:rsidR="00F75D1E" w:rsidRPr="001D16D3">
        <w:rPr>
          <w:rFonts w:ascii="Times New Roman" w:hAnsi="Times New Roman" w:cs="Times New Roman"/>
          <w:sz w:val="24"/>
          <w:szCs w:val="24"/>
        </w:rPr>
        <w:t xml:space="preserve">is not essential for </w:t>
      </w:r>
      <w:r w:rsidR="004F2289" w:rsidRPr="001D16D3">
        <w:rPr>
          <w:rFonts w:ascii="Times New Roman" w:hAnsi="Times New Roman" w:cs="Times New Roman"/>
          <w:sz w:val="24"/>
          <w:szCs w:val="24"/>
        </w:rPr>
        <w:t xml:space="preserve">goal directed </w:t>
      </w:r>
      <w:r w:rsidR="00094F7E" w:rsidRPr="001D16D3">
        <w:rPr>
          <w:rFonts w:ascii="Times New Roman" w:hAnsi="Times New Roman" w:cs="Times New Roman"/>
          <w:sz w:val="24"/>
          <w:szCs w:val="24"/>
        </w:rPr>
        <w:t>behaviour</w:t>
      </w:r>
      <w:r w:rsidR="00F75D1E" w:rsidRPr="001D16D3">
        <w:rPr>
          <w:rFonts w:ascii="Times New Roman" w:hAnsi="Times New Roman" w:cs="Times New Roman"/>
          <w:sz w:val="24"/>
          <w:szCs w:val="24"/>
        </w:rPr>
        <w:t xml:space="preserve">. </w:t>
      </w:r>
      <w:r w:rsidR="000D31E7" w:rsidRPr="001D16D3">
        <w:rPr>
          <w:rFonts w:ascii="Times New Roman" w:hAnsi="Times New Roman" w:cs="Times New Roman"/>
          <w:sz w:val="24"/>
          <w:szCs w:val="24"/>
        </w:rPr>
        <w:t>Instead, our data suggest that GluA1 deletion alters the balance between goal-directed and habitual forms of behavioural control.</w:t>
      </w:r>
    </w:p>
    <w:p w14:paraId="418D7760" w14:textId="77777777" w:rsidR="004F2289" w:rsidRPr="001D16D3" w:rsidRDefault="004F2289" w:rsidP="00EA0AB8">
      <w:pPr>
        <w:spacing w:after="120" w:line="480" w:lineRule="auto"/>
        <w:jc w:val="both"/>
        <w:rPr>
          <w:rFonts w:ascii="Times New Roman" w:hAnsi="Times New Roman" w:cs="Times New Roman"/>
          <w:sz w:val="24"/>
          <w:szCs w:val="24"/>
        </w:rPr>
      </w:pPr>
    </w:p>
    <w:p w14:paraId="6B298473" w14:textId="5F3F0ADC" w:rsidR="004F2289" w:rsidRPr="001D16D3" w:rsidRDefault="004F2289" w:rsidP="00EA0AB8">
      <w:pPr>
        <w:spacing w:after="120" w:line="480" w:lineRule="auto"/>
        <w:jc w:val="both"/>
        <w:rPr>
          <w:rFonts w:ascii="Times New Roman" w:hAnsi="Times New Roman" w:cs="Times New Roman"/>
          <w:i/>
          <w:sz w:val="24"/>
          <w:szCs w:val="24"/>
        </w:rPr>
      </w:pPr>
      <w:r w:rsidRPr="001D16D3">
        <w:rPr>
          <w:rFonts w:ascii="Times New Roman" w:hAnsi="Times New Roman" w:cs="Times New Roman"/>
          <w:i/>
          <w:sz w:val="24"/>
          <w:szCs w:val="24"/>
        </w:rPr>
        <w:t xml:space="preserve">Changes in the associative learning </w:t>
      </w:r>
      <w:r w:rsidR="00047EAA" w:rsidRPr="001D16D3">
        <w:rPr>
          <w:rFonts w:ascii="Times New Roman" w:hAnsi="Times New Roman" w:cs="Times New Roman"/>
          <w:i/>
          <w:sz w:val="24"/>
          <w:szCs w:val="24"/>
        </w:rPr>
        <w:t>underlie</w:t>
      </w:r>
      <w:r w:rsidRPr="001D16D3">
        <w:rPr>
          <w:rFonts w:ascii="Times New Roman" w:hAnsi="Times New Roman" w:cs="Times New Roman"/>
          <w:i/>
          <w:sz w:val="24"/>
          <w:szCs w:val="24"/>
        </w:rPr>
        <w:t xml:space="preserve"> habitual behaviour in 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w:t>
      </w:r>
    </w:p>
    <w:p w14:paraId="03A798B8" w14:textId="0A18B56D" w:rsidR="00AB5AA1" w:rsidRPr="001D16D3" w:rsidRDefault="000D31E7"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I</w:t>
      </w:r>
      <w:r w:rsidR="00B929F8" w:rsidRPr="001D16D3">
        <w:rPr>
          <w:rFonts w:ascii="Times New Roman" w:hAnsi="Times New Roman" w:cs="Times New Roman"/>
          <w:sz w:val="24"/>
          <w:szCs w:val="24"/>
        </w:rPr>
        <w:t>nstrumental action theory</w:t>
      </w:r>
      <w:r w:rsidR="00AC3A83" w:rsidRPr="001D16D3">
        <w:rPr>
          <w:rFonts w:ascii="Times New Roman" w:hAnsi="Times New Roman" w:cs="Times New Roman"/>
          <w:sz w:val="24"/>
          <w:szCs w:val="24"/>
        </w:rPr>
        <w:t xml:space="preserve"> (</w:t>
      </w:r>
      <w:r w:rsidR="00AC3A83" w:rsidRPr="0054222C">
        <w:rPr>
          <w:rFonts w:ascii="Times New Roman" w:hAnsi="Times New Roman" w:cs="Times New Roman"/>
          <w:sz w:val="24"/>
          <w:szCs w:val="24"/>
        </w:rPr>
        <w:t>Dickinson 1985</w:t>
      </w:r>
      <w:r w:rsidR="00AC3A83" w:rsidRPr="001D16D3">
        <w:rPr>
          <w:rFonts w:ascii="Times New Roman" w:hAnsi="Times New Roman" w:cs="Times New Roman"/>
          <w:sz w:val="24"/>
          <w:szCs w:val="24"/>
        </w:rPr>
        <w:t>)</w:t>
      </w:r>
      <w:r w:rsidR="00B929F8" w:rsidRPr="001D16D3">
        <w:rPr>
          <w:rFonts w:ascii="Times New Roman" w:hAnsi="Times New Roman" w:cs="Times New Roman"/>
          <w:sz w:val="24"/>
          <w:szCs w:val="24"/>
        </w:rPr>
        <w:t xml:space="preserve"> and computational theories of behaviour </w:t>
      </w:r>
      <w:r w:rsidR="00AC3A83" w:rsidRPr="001D16D3">
        <w:rPr>
          <w:rFonts w:ascii="Times New Roman" w:hAnsi="Times New Roman" w:cs="Times New Roman"/>
          <w:sz w:val="24"/>
          <w:szCs w:val="24"/>
        </w:rPr>
        <w:t>(</w:t>
      </w:r>
      <w:r w:rsidR="00AC3A83" w:rsidRPr="0054222C">
        <w:rPr>
          <w:rFonts w:ascii="Times New Roman" w:hAnsi="Times New Roman" w:cs="Times New Roman"/>
          <w:sz w:val="24"/>
          <w:szCs w:val="24"/>
        </w:rPr>
        <w:t>D</w:t>
      </w:r>
      <w:r w:rsidR="001B1976" w:rsidRPr="0054222C">
        <w:rPr>
          <w:rFonts w:ascii="Times New Roman" w:hAnsi="Times New Roman" w:cs="Times New Roman"/>
          <w:sz w:val="24"/>
          <w:szCs w:val="24"/>
        </w:rPr>
        <w:t>olan and Dayan 2013</w:t>
      </w:r>
      <w:r w:rsidR="00AC3A83"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003B5F0A" w:rsidRPr="001D16D3">
        <w:rPr>
          <w:rFonts w:ascii="Times New Roman" w:hAnsi="Times New Roman" w:cs="Times New Roman"/>
          <w:sz w:val="24"/>
          <w:szCs w:val="24"/>
        </w:rPr>
        <w:t>posit</w:t>
      </w:r>
      <w:r w:rsidR="00B929F8" w:rsidRPr="001D16D3">
        <w:rPr>
          <w:rFonts w:ascii="Times New Roman" w:hAnsi="Times New Roman" w:cs="Times New Roman"/>
          <w:sz w:val="24"/>
          <w:szCs w:val="24"/>
        </w:rPr>
        <w:t xml:space="preserve"> two systems that mediate behaviour</w:t>
      </w:r>
      <w:r w:rsidR="00AC3A83" w:rsidRPr="001D16D3">
        <w:rPr>
          <w:rFonts w:ascii="Times New Roman" w:hAnsi="Times New Roman" w:cs="Times New Roman"/>
          <w:sz w:val="24"/>
          <w:szCs w:val="24"/>
        </w:rPr>
        <w:t>:</w:t>
      </w:r>
      <w:r w:rsidR="00B929F8" w:rsidRPr="001D16D3">
        <w:rPr>
          <w:rFonts w:ascii="Times New Roman" w:hAnsi="Times New Roman" w:cs="Times New Roman"/>
          <w:sz w:val="24"/>
          <w:szCs w:val="24"/>
        </w:rPr>
        <w:t xml:space="preserve"> a goal-directed/ model-based system</w:t>
      </w:r>
      <w:r w:rsidR="00AC3A83" w:rsidRPr="001D16D3">
        <w:rPr>
          <w:rFonts w:ascii="Times New Roman" w:hAnsi="Times New Roman" w:cs="Times New Roman"/>
          <w:sz w:val="24"/>
          <w:szCs w:val="24"/>
        </w:rPr>
        <w:t>;</w:t>
      </w:r>
      <w:r w:rsidR="00B929F8" w:rsidRPr="001D16D3">
        <w:rPr>
          <w:rFonts w:ascii="Times New Roman" w:hAnsi="Times New Roman" w:cs="Times New Roman"/>
          <w:sz w:val="24"/>
          <w:szCs w:val="24"/>
        </w:rPr>
        <w:t xml:space="preserve"> and a habitual/ model-free system. These systems are thought to summate </w:t>
      </w:r>
      <w:r w:rsidR="00AC3A83" w:rsidRPr="001D16D3">
        <w:rPr>
          <w:rFonts w:ascii="Times New Roman" w:hAnsi="Times New Roman" w:cs="Times New Roman"/>
          <w:sz w:val="24"/>
          <w:szCs w:val="24"/>
        </w:rPr>
        <w:t xml:space="preserve">in their mediation of an instrumental behaviour </w:t>
      </w:r>
      <w:r w:rsidR="00B929F8" w:rsidRPr="001D16D3">
        <w:rPr>
          <w:rFonts w:ascii="Times New Roman" w:hAnsi="Times New Roman" w:cs="Times New Roman"/>
          <w:sz w:val="24"/>
          <w:szCs w:val="24"/>
        </w:rPr>
        <w:t xml:space="preserve">but differ in their relative contributions to the action in </w:t>
      </w:r>
      <w:r w:rsidR="00B929F8" w:rsidRPr="001D16D3">
        <w:rPr>
          <w:rFonts w:ascii="Times New Roman" w:hAnsi="Times New Roman" w:cs="Times New Roman"/>
          <w:sz w:val="24"/>
          <w:szCs w:val="24"/>
        </w:rPr>
        <w:lastRenderedPageBreak/>
        <w:t xml:space="preserve">question. The contribution of each system </w:t>
      </w:r>
      <w:r w:rsidRPr="001D16D3">
        <w:rPr>
          <w:rFonts w:ascii="Times New Roman" w:hAnsi="Times New Roman" w:cs="Times New Roman"/>
          <w:sz w:val="24"/>
          <w:szCs w:val="24"/>
        </w:rPr>
        <w:t>is</w:t>
      </w:r>
      <w:r w:rsidR="00B929F8" w:rsidRPr="001D16D3">
        <w:rPr>
          <w:rFonts w:ascii="Times New Roman" w:hAnsi="Times New Roman" w:cs="Times New Roman"/>
          <w:sz w:val="24"/>
          <w:szCs w:val="24"/>
        </w:rPr>
        <w:t xml:space="preserve"> </w:t>
      </w:r>
      <w:r w:rsidRPr="001D16D3">
        <w:rPr>
          <w:rFonts w:ascii="Times New Roman" w:hAnsi="Times New Roman" w:cs="Times New Roman"/>
          <w:sz w:val="24"/>
          <w:szCs w:val="24"/>
        </w:rPr>
        <w:t>considered</w:t>
      </w:r>
      <w:r w:rsidR="00B929F8" w:rsidRPr="001D16D3">
        <w:rPr>
          <w:rFonts w:ascii="Times New Roman" w:hAnsi="Times New Roman" w:cs="Times New Roman"/>
          <w:sz w:val="24"/>
          <w:szCs w:val="24"/>
        </w:rPr>
        <w:t xml:space="preserve"> to be dependent</w:t>
      </w:r>
      <w:r w:rsidR="00AB5AA1" w:rsidRPr="001D16D3">
        <w:rPr>
          <w:rFonts w:ascii="Times New Roman" w:hAnsi="Times New Roman" w:cs="Times New Roman"/>
          <w:sz w:val="24"/>
          <w:szCs w:val="24"/>
        </w:rPr>
        <w:t>, in part,</w:t>
      </w:r>
      <w:r w:rsidR="00B929F8" w:rsidRPr="001D16D3">
        <w:rPr>
          <w:rFonts w:ascii="Times New Roman" w:hAnsi="Times New Roman" w:cs="Times New Roman"/>
          <w:sz w:val="24"/>
          <w:szCs w:val="24"/>
        </w:rPr>
        <w:t xml:space="preserve"> on the variability of the action-outcome relationship</w:t>
      </w:r>
      <w:r w:rsidR="00AB5AA1" w:rsidRPr="001D16D3">
        <w:rPr>
          <w:rFonts w:ascii="Times New Roman" w:hAnsi="Times New Roman" w:cs="Times New Roman"/>
          <w:sz w:val="24"/>
          <w:szCs w:val="24"/>
        </w:rPr>
        <w:t xml:space="preserve"> (although other factors may also influence this distribution; </w:t>
      </w:r>
      <w:r w:rsidR="0031421D" w:rsidRPr="001D16D3">
        <w:rPr>
          <w:rFonts w:ascii="Times New Roman" w:hAnsi="Times New Roman" w:cs="Times New Roman"/>
          <w:sz w:val="24"/>
          <w:szCs w:val="24"/>
        </w:rPr>
        <w:t>see Dolan and Dayan 2013</w:t>
      </w:r>
      <w:r w:rsidR="00AB5AA1" w:rsidRPr="001D16D3">
        <w:rPr>
          <w:rFonts w:ascii="Times New Roman" w:hAnsi="Times New Roman" w:cs="Times New Roman"/>
          <w:sz w:val="24"/>
          <w:szCs w:val="24"/>
        </w:rPr>
        <w:t>)</w:t>
      </w:r>
      <w:r w:rsidR="00B929F8" w:rsidRPr="001D16D3">
        <w:rPr>
          <w:rFonts w:ascii="Times New Roman" w:hAnsi="Times New Roman" w:cs="Times New Roman"/>
          <w:sz w:val="24"/>
          <w:szCs w:val="24"/>
        </w:rPr>
        <w:t>. When the animal can compute a correlation ratio of the action-outcome relationship</w:t>
      </w:r>
      <w:r w:rsidR="005C027E" w:rsidRPr="001D16D3">
        <w:rPr>
          <w:rFonts w:ascii="Times New Roman" w:hAnsi="Times New Roman" w:cs="Times New Roman"/>
          <w:sz w:val="24"/>
          <w:szCs w:val="24"/>
        </w:rPr>
        <w:t>, it can exhibit goal-directed behaviour</w:t>
      </w:r>
      <w:r w:rsidR="00B929F8" w:rsidRPr="001D16D3">
        <w:rPr>
          <w:rFonts w:ascii="Times New Roman" w:hAnsi="Times New Roman" w:cs="Times New Roman"/>
          <w:sz w:val="24"/>
          <w:szCs w:val="24"/>
        </w:rPr>
        <w:t>. When there is no variability in the action-outcome contingency</w:t>
      </w:r>
      <w:r w:rsidR="00047EAA" w:rsidRPr="001D16D3">
        <w:rPr>
          <w:rFonts w:ascii="Times New Roman" w:hAnsi="Times New Roman" w:cs="Times New Roman"/>
          <w:sz w:val="24"/>
          <w:szCs w:val="24"/>
        </w:rPr>
        <w:t xml:space="preserve"> (</w:t>
      </w:r>
      <w:commentRangeStart w:id="282"/>
      <w:r w:rsidR="00047EAA" w:rsidRPr="001D16D3">
        <w:rPr>
          <w:rFonts w:ascii="Times New Roman" w:hAnsi="Times New Roman" w:cs="Times New Roman"/>
          <w:sz w:val="24"/>
          <w:szCs w:val="24"/>
        </w:rPr>
        <w:t>or there is extreme variability</w:t>
      </w:r>
      <w:commentRangeEnd w:id="282"/>
      <w:r w:rsidR="00047EAA" w:rsidRPr="001D16D3">
        <w:rPr>
          <w:rStyle w:val="CommentReference"/>
        </w:rPr>
        <w:commentReference w:id="282"/>
      </w:r>
      <w:r w:rsidR="00047EAA" w:rsidRPr="001D16D3">
        <w:rPr>
          <w:rFonts w:ascii="Times New Roman" w:hAnsi="Times New Roman" w:cs="Times New Roman"/>
          <w:sz w:val="24"/>
          <w:szCs w:val="24"/>
        </w:rPr>
        <w:t>)</w:t>
      </w:r>
      <w:r w:rsidR="00AC3A83" w:rsidRPr="001D16D3">
        <w:rPr>
          <w:rFonts w:ascii="Times New Roman" w:hAnsi="Times New Roman" w:cs="Times New Roman"/>
          <w:sz w:val="24"/>
          <w:szCs w:val="24"/>
        </w:rPr>
        <w:t>;</w:t>
      </w:r>
      <w:r w:rsidR="00B929F8" w:rsidRPr="001D16D3">
        <w:rPr>
          <w:rFonts w:ascii="Times New Roman" w:hAnsi="Times New Roman" w:cs="Times New Roman"/>
          <w:sz w:val="24"/>
          <w:szCs w:val="24"/>
        </w:rPr>
        <w:t xml:space="preserve"> animals are unable to compute a correlation ratio and therefore behaviour is driven by contextual stimuli </w:t>
      </w:r>
      <w:r w:rsidRPr="001D16D3">
        <w:rPr>
          <w:rFonts w:ascii="Times New Roman" w:hAnsi="Times New Roman" w:cs="Times New Roman"/>
          <w:sz w:val="24"/>
          <w:szCs w:val="24"/>
        </w:rPr>
        <w:t>(</w:t>
      </w:r>
      <w:r w:rsidR="00B929F8" w:rsidRPr="001D16D3">
        <w:rPr>
          <w:rFonts w:ascii="Times New Roman" w:hAnsi="Times New Roman" w:cs="Times New Roman"/>
          <w:sz w:val="24"/>
          <w:szCs w:val="24"/>
        </w:rPr>
        <w:t xml:space="preserve">i.e. </w:t>
      </w:r>
      <w:r w:rsidRPr="001D16D3">
        <w:rPr>
          <w:rFonts w:ascii="Times New Roman" w:hAnsi="Times New Roman" w:cs="Times New Roman"/>
          <w:sz w:val="24"/>
          <w:szCs w:val="24"/>
        </w:rPr>
        <w:t xml:space="preserve">behaviour is </w:t>
      </w:r>
      <w:commentRangeStart w:id="283"/>
      <w:r w:rsidR="00B929F8" w:rsidRPr="001D16D3">
        <w:rPr>
          <w:rFonts w:ascii="Times New Roman" w:hAnsi="Times New Roman" w:cs="Times New Roman"/>
          <w:sz w:val="24"/>
          <w:szCs w:val="24"/>
        </w:rPr>
        <w:t>habitual</w:t>
      </w:r>
      <w:commentRangeEnd w:id="283"/>
      <w:r w:rsidR="00A12C76" w:rsidRPr="001D16D3">
        <w:rPr>
          <w:rStyle w:val="CommentReference"/>
        </w:rPr>
        <w:commentReference w:id="283"/>
      </w:r>
      <w:ins w:id="284" w:author="Microsoft Office User" w:date="2017-06-07T16:02:00Z">
        <w:r w:rsidR="00D30A30">
          <w:rPr>
            <w:rFonts w:ascii="Times New Roman" w:hAnsi="Times New Roman" w:cs="Times New Roman"/>
            <w:sz w:val="24"/>
            <w:szCs w:val="24"/>
          </w:rPr>
          <w:t xml:space="preserve">: note this may also be the case if the variability in the action-outcome contingency exceeds a particular level </w:t>
        </w:r>
      </w:ins>
      <w:ins w:id="285" w:author="Microsoft Office User" w:date="2017-06-07T16:03:00Z">
        <w:r w:rsidR="00D30A30">
          <w:rPr>
            <w:rFonts w:ascii="Times New Roman" w:hAnsi="Times New Roman" w:cs="Times New Roman"/>
            <w:sz w:val="24"/>
            <w:szCs w:val="24"/>
          </w:rPr>
          <w:t>(Mark’s reference in comment box</w:t>
        </w:r>
      </w:ins>
      <w:r w:rsidRPr="001D16D3">
        <w:rPr>
          <w:rFonts w:ascii="Times New Roman" w:hAnsi="Times New Roman" w:cs="Times New Roman"/>
          <w:sz w:val="24"/>
          <w:szCs w:val="24"/>
        </w:rPr>
        <w:t>)</w:t>
      </w:r>
      <w:r w:rsidR="00B929F8" w:rsidRPr="001D16D3">
        <w:rPr>
          <w:rFonts w:ascii="Times New Roman" w:hAnsi="Times New Roman" w:cs="Times New Roman"/>
          <w:sz w:val="24"/>
          <w:szCs w:val="24"/>
        </w:rPr>
        <w:t>.</w:t>
      </w:r>
      <w:r w:rsidR="009125AF" w:rsidRPr="001D16D3">
        <w:rPr>
          <w:rFonts w:ascii="Times New Roman" w:hAnsi="Times New Roman" w:cs="Times New Roman"/>
          <w:sz w:val="24"/>
          <w:szCs w:val="24"/>
        </w:rPr>
        <w:t xml:space="preserve"> </w:t>
      </w:r>
    </w:p>
    <w:p w14:paraId="41D19ABB" w14:textId="2129D9CB" w:rsidR="003D6E81" w:rsidRPr="001D16D3" w:rsidRDefault="00AB5AA1"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g</w:t>
      </w:r>
      <w:r w:rsidR="00D94019" w:rsidRPr="001D16D3">
        <w:rPr>
          <w:rFonts w:ascii="Times New Roman" w:hAnsi="Times New Roman" w:cs="Times New Roman"/>
          <w:sz w:val="24"/>
          <w:szCs w:val="24"/>
        </w:rPr>
        <w:t>oal-directed learning may</w:t>
      </w:r>
      <w:r w:rsidRPr="001D16D3">
        <w:rPr>
          <w:rFonts w:ascii="Times New Roman" w:hAnsi="Times New Roman" w:cs="Times New Roman"/>
          <w:sz w:val="24"/>
          <w:szCs w:val="24"/>
        </w:rPr>
        <w:t xml:space="preserve"> </w:t>
      </w:r>
      <w:r w:rsidR="00D94019" w:rsidRPr="001D16D3">
        <w:rPr>
          <w:rFonts w:ascii="Times New Roman" w:hAnsi="Times New Roman" w:cs="Times New Roman"/>
          <w:sz w:val="24"/>
          <w:szCs w:val="24"/>
        </w:rPr>
        <w:t xml:space="preserve">be surpassed by an increased contribution of S-R learning </w:t>
      </w:r>
      <w:r w:rsidR="000D31E7" w:rsidRPr="001D16D3">
        <w:rPr>
          <w:rFonts w:ascii="Times New Roman" w:hAnsi="Times New Roman" w:cs="Times New Roman"/>
          <w:sz w:val="24"/>
          <w:szCs w:val="24"/>
        </w:rPr>
        <w:t>(</w:t>
      </w:r>
      <w:r w:rsidR="00D94019" w:rsidRPr="001D16D3">
        <w:rPr>
          <w:rFonts w:ascii="Times New Roman" w:hAnsi="Times New Roman" w:cs="Times New Roman"/>
          <w:sz w:val="24"/>
          <w:szCs w:val="24"/>
        </w:rPr>
        <w:t>i.e. habitual control</w:t>
      </w:r>
      <w:r w:rsidR="000D31E7" w:rsidRPr="001D16D3">
        <w:rPr>
          <w:rFonts w:ascii="Times New Roman" w:hAnsi="Times New Roman" w:cs="Times New Roman"/>
          <w:sz w:val="24"/>
          <w:szCs w:val="24"/>
        </w:rPr>
        <w:t>)</w:t>
      </w:r>
      <w:r w:rsidR="00D94019" w:rsidRPr="001D16D3">
        <w:rPr>
          <w:rFonts w:ascii="Times New Roman" w:hAnsi="Times New Roman" w:cs="Times New Roman"/>
          <w:sz w:val="24"/>
          <w:szCs w:val="24"/>
        </w:rPr>
        <w:t xml:space="preserve">. </w:t>
      </w:r>
      <w:r w:rsidR="004E3CBB" w:rsidRPr="001D16D3">
        <w:rPr>
          <w:rFonts w:ascii="Times New Roman" w:hAnsi="Times New Roman" w:cs="Times New Roman"/>
          <w:sz w:val="24"/>
          <w:szCs w:val="24"/>
        </w:rPr>
        <w:t xml:space="preserve">Several explanations could account for </w:t>
      </w:r>
      <w:r w:rsidRPr="001D16D3">
        <w:rPr>
          <w:rFonts w:ascii="Times New Roman" w:hAnsi="Times New Roman" w:cs="Times New Roman"/>
          <w:sz w:val="24"/>
          <w:szCs w:val="24"/>
        </w:rPr>
        <w:t>a putative increase in the</w:t>
      </w:r>
      <w:r w:rsidR="004E3CBB" w:rsidRPr="001D16D3">
        <w:rPr>
          <w:rFonts w:ascii="Times New Roman" w:hAnsi="Times New Roman" w:cs="Times New Roman"/>
          <w:sz w:val="24"/>
          <w:szCs w:val="24"/>
        </w:rPr>
        <w:t xml:space="preserve"> contribution of S-R behaviour with over-training in </w:t>
      </w:r>
      <w:r w:rsidR="00990669" w:rsidRPr="001D16D3">
        <w:rPr>
          <w:rFonts w:ascii="Times New Roman" w:hAnsi="Times New Roman" w:cs="Times New Roman"/>
          <w:i/>
          <w:color w:val="000000" w:themeColor="text1"/>
          <w:sz w:val="24"/>
          <w:szCs w:val="24"/>
        </w:rPr>
        <w:t>Gria1</w:t>
      </w:r>
      <w:r w:rsidR="00990669" w:rsidRPr="001D16D3">
        <w:rPr>
          <w:rFonts w:ascii="Times New Roman" w:hAnsi="Times New Roman" w:cs="Times New Roman"/>
          <w:i/>
          <w:color w:val="000000" w:themeColor="text1"/>
          <w:sz w:val="24"/>
          <w:szCs w:val="24"/>
          <w:vertAlign w:val="superscript"/>
        </w:rPr>
        <w:t>-/</w:t>
      </w:r>
      <w:r w:rsidR="00047EAA" w:rsidRPr="001D16D3">
        <w:rPr>
          <w:rFonts w:ascii="Times New Roman" w:hAnsi="Times New Roman" w:cs="Times New Roman"/>
          <w:i/>
          <w:color w:val="000000" w:themeColor="text1"/>
          <w:sz w:val="24"/>
          <w:szCs w:val="24"/>
          <w:vertAlign w:val="superscript"/>
        </w:rPr>
        <w:t>-</w:t>
      </w:r>
      <w:r w:rsidR="004E3CBB" w:rsidRPr="001D16D3">
        <w:rPr>
          <w:rFonts w:ascii="Times New Roman" w:hAnsi="Times New Roman" w:cs="Times New Roman"/>
          <w:color w:val="000000" w:themeColor="text1"/>
          <w:sz w:val="24"/>
          <w:szCs w:val="24"/>
        </w:rPr>
        <w:t xml:space="preserve"> </w:t>
      </w:r>
      <w:r w:rsidR="004E3CBB" w:rsidRPr="001D16D3">
        <w:rPr>
          <w:rFonts w:ascii="Times New Roman" w:hAnsi="Times New Roman" w:cs="Times New Roman"/>
          <w:sz w:val="24"/>
          <w:szCs w:val="24"/>
        </w:rPr>
        <w:t xml:space="preserve">mice with respect to </w:t>
      </w:r>
      <w:r w:rsidR="00E87BDD" w:rsidRPr="001D16D3">
        <w:rPr>
          <w:rFonts w:ascii="Times New Roman" w:hAnsi="Times New Roman" w:cs="Times New Roman"/>
          <w:sz w:val="24"/>
          <w:szCs w:val="24"/>
        </w:rPr>
        <w:t>WT</w:t>
      </w:r>
      <w:r w:rsidR="004E3CBB" w:rsidRPr="001D16D3">
        <w:rPr>
          <w:rFonts w:ascii="Times New Roman" w:hAnsi="Times New Roman" w:cs="Times New Roman"/>
          <w:sz w:val="24"/>
          <w:szCs w:val="24"/>
        </w:rPr>
        <w:t xml:space="preserve"> mice </w:t>
      </w:r>
      <w:r w:rsidRPr="001D16D3">
        <w:rPr>
          <w:rFonts w:ascii="Times New Roman" w:hAnsi="Times New Roman" w:cs="Times New Roman"/>
          <w:sz w:val="24"/>
          <w:szCs w:val="24"/>
        </w:rPr>
        <w:t>(e.g.</w:t>
      </w:r>
      <w:r w:rsidR="004E3CBB" w:rsidRPr="001D16D3">
        <w:rPr>
          <w:rFonts w:ascii="Times New Roman" w:hAnsi="Times New Roman" w:cs="Times New Roman"/>
          <w:sz w:val="24"/>
          <w:szCs w:val="24"/>
        </w:rPr>
        <w:t xml:space="preserve"> </w:t>
      </w:r>
      <w:r w:rsidRPr="001D16D3">
        <w:rPr>
          <w:rFonts w:ascii="Times New Roman" w:hAnsi="Times New Roman" w:cs="Times New Roman"/>
          <w:sz w:val="24"/>
          <w:szCs w:val="24"/>
        </w:rPr>
        <w:t xml:space="preserve">in </w:t>
      </w:r>
      <w:r w:rsidR="00EA1F92" w:rsidRPr="001D16D3">
        <w:rPr>
          <w:rFonts w:ascii="Times New Roman" w:hAnsi="Times New Roman" w:cs="Times New Roman"/>
          <w:sz w:val="24"/>
          <w:szCs w:val="24"/>
        </w:rPr>
        <w:t>Experiment 3</w:t>
      </w:r>
      <w:r w:rsidRPr="001D16D3">
        <w:rPr>
          <w:rFonts w:ascii="Times New Roman" w:hAnsi="Times New Roman" w:cs="Times New Roman"/>
          <w:sz w:val="24"/>
          <w:szCs w:val="24"/>
        </w:rPr>
        <w:t>)</w:t>
      </w:r>
      <w:r w:rsidR="004E3CBB" w:rsidRPr="001D16D3">
        <w:rPr>
          <w:rFonts w:ascii="Times New Roman" w:hAnsi="Times New Roman" w:cs="Times New Roman"/>
          <w:sz w:val="24"/>
          <w:szCs w:val="24"/>
        </w:rPr>
        <w:t xml:space="preserve">. </w:t>
      </w:r>
      <w:r w:rsidR="00D94019" w:rsidRPr="001D16D3">
        <w:rPr>
          <w:rFonts w:ascii="Times New Roman" w:hAnsi="Times New Roman" w:cs="Times New Roman"/>
          <w:sz w:val="24"/>
          <w:szCs w:val="24"/>
        </w:rPr>
        <w:t xml:space="preserve">This increased contribution could </w:t>
      </w:r>
      <w:r w:rsidRPr="001D16D3">
        <w:rPr>
          <w:rFonts w:ascii="Times New Roman" w:hAnsi="Times New Roman" w:cs="Times New Roman"/>
          <w:sz w:val="24"/>
          <w:szCs w:val="24"/>
        </w:rPr>
        <w:t xml:space="preserve">simply </w:t>
      </w:r>
      <w:r w:rsidR="00D94019" w:rsidRPr="001D16D3">
        <w:rPr>
          <w:rFonts w:ascii="Times New Roman" w:hAnsi="Times New Roman" w:cs="Times New Roman"/>
          <w:sz w:val="24"/>
          <w:szCs w:val="24"/>
        </w:rPr>
        <w:t xml:space="preserve">be due to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t>
      </w:r>
      <w:r w:rsidR="0027311F" w:rsidRPr="001D16D3">
        <w:rPr>
          <w:rFonts w:ascii="Times New Roman" w:hAnsi="Times New Roman" w:cs="Times New Roman"/>
          <w:sz w:val="24"/>
          <w:szCs w:val="24"/>
        </w:rPr>
        <w:t>learning at a faster rate</w:t>
      </w:r>
      <w:r w:rsidRPr="001D16D3">
        <w:rPr>
          <w:rFonts w:ascii="Times New Roman" w:hAnsi="Times New Roman" w:cs="Times New Roman"/>
          <w:sz w:val="24"/>
          <w:szCs w:val="24"/>
        </w:rPr>
        <w:t xml:space="preserve"> than WT mice</w:t>
      </w:r>
      <w:r w:rsidR="0027311F" w:rsidRPr="001D16D3">
        <w:rPr>
          <w:rFonts w:ascii="Times New Roman" w:hAnsi="Times New Roman" w:cs="Times New Roman"/>
          <w:sz w:val="24"/>
          <w:szCs w:val="24"/>
        </w:rPr>
        <w:t xml:space="preserve">.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may </w:t>
      </w:r>
      <w:r w:rsidR="008B6F7C" w:rsidRPr="001D16D3">
        <w:rPr>
          <w:rFonts w:ascii="Times New Roman" w:hAnsi="Times New Roman" w:cs="Times New Roman"/>
          <w:sz w:val="24"/>
          <w:szCs w:val="24"/>
        </w:rPr>
        <w:t xml:space="preserve">therefore </w:t>
      </w:r>
      <w:r w:rsidRPr="001D16D3">
        <w:rPr>
          <w:rFonts w:ascii="Times New Roman" w:hAnsi="Times New Roman" w:cs="Times New Roman"/>
          <w:sz w:val="24"/>
          <w:szCs w:val="24"/>
        </w:rPr>
        <w:t>reach a state of reduced or zero variability (</w:t>
      </w:r>
      <w:r w:rsidR="008B6F7C" w:rsidRPr="001D16D3">
        <w:rPr>
          <w:rFonts w:ascii="Times New Roman" w:hAnsi="Times New Roman" w:cs="Times New Roman"/>
          <w:sz w:val="24"/>
          <w:szCs w:val="24"/>
        </w:rPr>
        <w:t xml:space="preserve">i.e. </w:t>
      </w:r>
      <w:r w:rsidRPr="001D16D3">
        <w:rPr>
          <w:rFonts w:ascii="Times New Roman" w:hAnsi="Times New Roman" w:cs="Times New Roman"/>
          <w:sz w:val="24"/>
          <w:szCs w:val="24"/>
        </w:rPr>
        <w:t xml:space="preserve">asymptotic performance) more quickly, and thus </w:t>
      </w:r>
      <w:r w:rsidR="008B6F7C" w:rsidRPr="001D16D3">
        <w:rPr>
          <w:rFonts w:ascii="Times New Roman" w:hAnsi="Times New Roman" w:cs="Times New Roman"/>
          <w:sz w:val="24"/>
          <w:szCs w:val="24"/>
        </w:rPr>
        <w:t xml:space="preserve">they </w:t>
      </w:r>
      <w:r w:rsidRPr="001D16D3">
        <w:rPr>
          <w:rFonts w:ascii="Times New Roman" w:hAnsi="Times New Roman" w:cs="Times New Roman"/>
          <w:sz w:val="24"/>
          <w:szCs w:val="24"/>
        </w:rPr>
        <w:t>become habitual more readily.</w:t>
      </w:r>
      <w:r w:rsidR="00A12C76" w:rsidRPr="001D16D3">
        <w:rPr>
          <w:rFonts w:ascii="Times New Roman" w:hAnsi="Times New Roman" w:cs="Times New Roman"/>
          <w:sz w:val="24"/>
          <w:szCs w:val="24"/>
        </w:rPr>
        <w:t xml:space="preserve"> </w:t>
      </w:r>
      <w:r w:rsidR="0027311F" w:rsidRPr="001D16D3">
        <w:rPr>
          <w:rFonts w:ascii="Times New Roman" w:hAnsi="Times New Roman" w:cs="Times New Roman"/>
          <w:sz w:val="24"/>
          <w:szCs w:val="24"/>
        </w:rPr>
        <w:t xml:space="preserve">Indeed, there are </w:t>
      </w:r>
      <w:r w:rsidR="003D6E81" w:rsidRPr="001D16D3">
        <w:rPr>
          <w:rFonts w:ascii="Times New Roman" w:hAnsi="Times New Roman" w:cs="Times New Roman"/>
          <w:sz w:val="24"/>
          <w:szCs w:val="24"/>
        </w:rPr>
        <w:t xml:space="preserve">prior </w:t>
      </w:r>
      <w:r w:rsidR="0027311F" w:rsidRPr="001D16D3">
        <w:rPr>
          <w:rFonts w:ascii="Times New Roman" w:hAnsi="Times New Roman" w:cs="Times New Roman"/>
          <w:sz w:val="24"/>
          <w:szCs w:val="24"/>
        </w:rPr>
        <w:t xml:space="preserve">examples of enhanced learning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t>
      </w:r>
      <w:r w:rsidR="0027311F" w:rsidRPr="001D16D3">
        <w:rPr>
          <w:rFonts w:ascii="Times New Roman" w:hAnsi="Times New Roman" w:cs="Times New Roman"/>
          <w:sz w:val="24"/>
          <w:szCs w:val="24"/>
        </w:rPr>
        <w:t>(</w:t>
      </w:r>
      <w:r w:rsidRPr="001D16D3">
        <w:rPr>
          <w:rFonts w:ascii="Times New Roman" w:hAnsi="Times New Roman" w:cs="Times New Roman"/>
          <w:sz w:val="24"/>
          <w:szCs w:val="24"/>
        </w:rPr>
        <w:t xml:space="preserve">e.g. </w:t>
      </w:r>
      <w:r w:rsidR="0027311F" w:rsidRPr="001D16D3">
        <w:rPr>
          <w:rFonts w:ascii="Times New Roman" w:hAnsi="Times New Roman" w:cs="Times New Roman"/>
          <w:sz w:val="24"/>
          <w:szCs w:val="24"/>
        </w:rPr>
        <w:t>Schmitt et al.,</w:t>
      </w:r>
      <w:r w:rsidR="00094F7E" w:rsidRPr="001D16D3">
        <w:rPr>
          <w:rFonts w:ascii="Times New Roman" w:hAnsi="Times New Roman" w:cs="Times New Roman"/>
          <w:sz w:val="24"/>
          <w:szCs w:val="24"/>
        </w:rPr>
        <w:t xml:space="preserve"> </w:t>
      </w:r>
      <w:r w:rsidR="0027311F" w:rsidRPr="001D16D3">
        <w:rPr>
          <w:rFonts w:ascii="Times New Roman" w:hAnsi="Times New Roman" w:cs="Times New Roman"/>
          <w:sz w:val="24"/>
          <w:szCs w:val="24"/>
        </w:rPr>
        <w:t>2003; Sanderson et al.,</w:t>
      </w:r>
      <w:r w:rsidR="00FA0690" w:rsidRPr="001D16D3">
        <w:rPr>
          <w:rFonts w:ascii="Times New Roman" w:hAnsi="Times New Roman" w:cs="Times New Roman"/>
          <w:sz w:val="24"/>
          <w:szCs w:val="24"/>
        </w:rPr>
        <w:t xml:space="preserve"> </w:t>
      </w:r>
      <w:r w:rsidR="0027311F" w:rsidRPr="001D16D3">
        <w:rPr>
          <w:rFonts w:ascii="Times New Roman" w:hAnsi="Times New Roman" w:cs="Times New Roman"/>
          <w:sz w:val="24"/>
          <w:szCs w:val="24"/>
        </w:rPr>
        <w:t xml:space="preserve">2009). It has been </w:t>
      </w:r>
      <w:r w:rsidRPr="001D16D3">
        <w:rPr>
          <w:rFonts w:ascii="Times New Roman" w:hAnsi="Times New Roman" w:cs="Times New Roman"/>
          <w:sz w:val="24"/>
          <w:szCs w:val="24"/>
        </w:rPr>
        <w:t>suggested</w:t>
      </w:r>
      <w:r w:rsidR="0027311F" w:rsidRPr="001D16D3">
        <w:rPr>
          <w:rFonts w:ascii="Times New Roman" w:hAnsi="Times New Roman" w:cs="Times New Roman"/>
          <w:sz w:val="24"/>
          <w:szCs w:val="24"/>
        </w:rPr>
        <w:t xml:space="preserve"> that GluA1 deletion </w:t>
      </w:r>
      <w:r w:rsidRPr="001D16D3">
        <w:rPr>
          <w:rFonts w:ascii="Times New Roman" w:hAnsi="Times New Roman" w:cs="Times New Roman"/>
          <w:sz w:val="24"/>
          <w:szCs w:val="24"/>
        </w:rPr>
        <w:t>can facilitate</w:t>
      </w:r>
      <w:r w:rsidR="0027311F" w:rsidRPr="001D16D3">
        <w:rPr>
          <w:rFonts w:ascii="Times New Roman" w:hAnsi="Times New Roman" w:cs="Times New Roman"/>
          <w:sz w:val="24"/>
          <w:szCs w:val="24"/>
        </w:rPr>
        <w:t xml:space="preserve"> associative learning by increasing the perceived temporal contiguity between events</w:t>
      </w:r>
      <w:r w:rsidRPr="001D16D3">
        <w:rPr>
          <w:rFonts w:ascii="Times New Roman" w:hAnsi="Times New Roman" w:cs="Times New Roman"/>
          <w:sz w:val="24"/>
          <w:szCs w:val="24"/>
        </w:rPr>
        <w:t xml:space="preserve"> as a result of reducing short-term habituation processes</w:t>
      </w:r>
      <w:r w:rsidR="0027311F" w:rsidRPr="001D16D3">
        <w:rPr>
          <w:rFonts w:ascii="Times New Roman" w:hAnsi="Times New Roman" w:cs="Times New Roman"/>
          <w:sz w:val="24"/>
          <w:szCs w:val="24"/>
        </w:rPr>
        <w:t xml:space="preserve"> (Sanderson and Bannerman, 2012). It is possible that an enhancement in </w:t>
      </w:r>
      <w:r w:rsidRPr="001D16D3">
        <w:rPr>
          <w:rFonts w:ascii="Times New Roman" w:hAnsi="Times New Roman" w:cs="Times New Roman"/>
          <w:sz w:val="24"/>
          <w:szCs w:val="24"/>
        </w:rPr>
        <w:t xml:space="preserve">associative </w:t>
      </w:r>
      <w:r w:rsidR="0027311F" w:rsidRPr="001D16D3">
        <w:rPr>
          <w:rFonts w:ascii="Times New Roman" w:hAnsi="Times New Roman" w:cs="Times New Roman"/>
          <w:sz w:val="24"/>
          <w:szCs w:val="24"/>
        </w:rPr>
        <w:t>learning accelerates the transition from g</w:t>
      </w:r>
      <w:r w:rsidR="004E3CBB" w:rsidRPr="001D16D3">
        <w:rPr>
          <w:rFonts w:ascii="Times New Roman" w:hAnsi="Times New Roman" w:cs="Times New Roman"/>
          <w:sz w:val="24"/>
          <w:szCs w:val="24"/>
        </w:rPr>
        <w:t>oa</w:t>
      </w:r>
      <w:r w:rsidR="0027311F" w:rsidRPr="001D16D3">
        <w:rPr>
          <w:rFonts w:ascii="Times New Roman" w:hAnsi="Times New Roman" w:cs="Times New Roman"/>
          <w:sz w:val="24"/>
          <w:szCs w:val="24"/>
        </w:rPr>
        <w:t xml:space="preserve">l-directed to habitual behaviour. </w:t>
      </w:r>
      <w:r w:rsidR="009647C9" w:rsidRPr="001D16D3">
        <w:rPr>
          <w:rFonts w:ascii="Times New Roman" w:hAnsi="Times New Roman" w:cs="Times New Roman"/>
          <w:sz w:val="24"/>
          <w:szCs w:val="24"/>
        </w:rPr>
        <w:t>Alternatively, rather than a quantitative change in the rate of learning, GluA1 deletion could qualitatively alter the balance between action-outcome and stimulus-response learning in favour of the latter. We have shown previously that GluA1 deletion can increase the perceived salience of environmental stimuli above the levels seen for a novel stimulus (e.g. Sanderson et al., 2011) which could selectively facilitate stimulus-</w:t>
      </w:r>
      <w:r w:rsidR="009647C9" w:rsidRPr="001D16D3">
        <w:rPr>
          <w:rFonts w:ascii="Times New Roman" w:hAnsi="Times New Roman" w:cs="Times New Roman"/>
          <w:sz w:val="24"/>
          <w:szCs w:val="24"/>
        </w:rPr>
        <w:lastRenderedPageBreak/>
        <w:t>response learning. This imbalance between stimulus-response and action outcome learning may only bec</w:t>
      </w:r>
      <w:r w:rsidR="00094F7E" w:rsidRPr="001D16D3">
        <w:rPr>
          <w:rFonts w:ascii="Times New Roman" w:hAnsi="Times New Roman" w:cs="Times New Roman"/>
          <w:sz w:val="24"/>
          <w:szCs w:val="24"/>
        </w:rPr>
        <w:t>o</w:t>
      </w:r>
      <w:r w:rsidR="009647C9" w:rsidRPr="001D16D3">
        <w:rPr>
          <w:rFonts w:ascii="Times New Roman" w:hAnsi="Times New Roman" w:cs="Times New Roman"/>
          <w:sz w:val="24"/>
          <w:szCs w:val="24"/>
        </w:rPr>
        <w:t>me apparent later in training (e.g. by extinction tests 2 and 3 in Experiment 3).</w:t>
      </w:r>
    </w:p>
    <w:p w14:paraId="5D94FCC3" w14:textId="77777777" w:rsidR="003D6E81" w:rsidRPr="001D16D3" w:rsidRDefault="003D6E81" w:rsidP="00EA0AB8">
      <w:pPr>
        <w:spacing w:after="120" w:line="480" w:lineRule="auto"/>
        <w:jc w:val="both"/>
        <w:rPr>
          <w:rFonts w:ascii="Times New Roman" w:hAnsi="Times New Roman" w:cs="Times New Roman"/>
          <w:sz w:val="24"/>
          <w:szCs w:val="24"/>
        </w:rPr>
      </w:pPr>
    </w:p>
    <w:p w14:paraId="10CD3D36" w14:textId="77777777" w:rsidR="00635489" w:rsidRPr="001D16D3" w:rsidRDefault="00094F7E"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It might at first appear</w:t>
      </w:r>
      <w:r w:rsidR="009647C9" w:rsidRPr="001D16D3">
        <w:rPr>
          <w:rFonts w:ascii="Times New Roman" w:hAnsi="Times New Roman" w:cs="Times New Roman"/>
          <w:sz w:val="24"/>
          <w:szCs w:val="24"/>
        </w:rPr>
        <w:t xml:space="preserve"> that</w:t>
      </w:r>
      <w:r w:rsidR="0027311F" w:rsidRPr="001D16D3">
        <w:rPr>
          <w:rFonts w:ascii="Times New Roman" w:hAnsi="Times New Roman" w:cs="Times New Roman"/>
          <w:sz w:val="24"/>
          <w:szCs w:val="24"/>
        </w:rPr>
        <w:t xml:space="preserve"> </w:t>
      </w:r>
      <w:r w:rsidR="009647C9" w:rsidRPr="001D16D3">
        <w:rPr>
          <w:rFonts w:ascii="Times New Roman" w:hAnsi="Times New Roman" w:cs="Times New Roman"/>
          <w:sz w:val="24"/>
          <w:szCs w:val="24"/>
        </w:rPr>
        <w:t xml:space="preserve">the increased propensity </w:t>
      </w:r>
      <w:r w:rsidR="003D6E81" w:rsidRPr="001D16D3">
        <w:rPr>
          <w:rFonts w:ascii="Times New Roman" w:hAnsi="Times New Roman" w:cs="Times New Roman"/>
          <w:sz w:val="24"/>
          <w:szCs w:val="24"/>
        </w:rPr>
        <w:t>for</w:t>
      </w:r>
      <w:r w:rsidR="009647C9" w:rsidRPr="001D16D3">
        <w:rPr>
          <w:rFonts w:ascii="Times New Roman" w:hAnsi="Times New Roman" w:cs="Times New Roman"/>
          <w:sz w:val="24"/>
          <w:szCs w:val="24"/>
        </w:rPr>
        <w:t xml:space="preserve"> habitual behaviour in </w:t>
      </w:r>
      <w:r w:rsidR="009647C9" w:rsidRPr="001D16D3">
        <w:rPr>
          <w:rFonts w:ascii="Times New Roman" w:hAnsi="Times New Roman" w:cs="Times New Roman"/>
          <w:i/>
          <w:sz w:val="24"/>
          <w:szCs w:val="24"/>
        </w:rPr>
        <w:t>Gria1</w:t>
      </w:r>
      <w:r w:rsidR="009647C9" w:rsidRPr="001D16D3">
        <w:rPr>
          <w:rFonts w:ascii="Times New Roman" w:hAnsi="Times New Roman" w:cs="Times New Roman"/>
          <w:i/>
          <w:sz w:val="24"/>
          <w:szCs w:val="24"/>
          <w:vertAlign w:val="superscript"/>
        </w:rPr>
        <w:t>-/-</w:t>
      </w:r>
      <w:r w:rsidR="009647C9" w:rsidRPr="001D16D3">
        <w:rPr>
          <w:rFonts w:ascii="Times New Roman" w:hAnsi="Times New Roman" w:cs="Times New Roman"/>
          <w:sz w:val="24"/>
          <w:szCs w:val="24"/>
        </w:rPr>
        <w:t xml:space="preserve"> mice seen in Experiment 3 </w:t>
      </w:r>
      <w:r w:rsidR="0027311F" w:rsidRPr="001D16D3">
        <w:rPr>
          <w:rFonts w:ascii="Times New Roman" w:hAnsi="Times New Roman" w:cs="Times New Roman"/>
          <w:sz w:val="24"/>
          <w:szCs w:val="24"/>
        </w:rPr>
        <w:t>could</w:t>
      </w:r>
      <w:r w:rsidR="003D6E81" w:rsidRPr="001D16D3">
        <w:rPr>
          <w:rFonts w:ascii="Times New Roman" w:hAnsi="Times New Roman" w:cs="Times New Roman"/>
          <w:sz w:val="24"/>
          <w:szCs w:val="24"/>
        </w:rPr>
        <w:t>,</w:t>
      </w:r>
      <w:r w:rsidR="0027311F" w:rsidRPr="001D16D3">
        <w:rPr>
          <w:rFonts w:ascii="Times New Roman" w:hAnsi="Times New Roman" w:cs="Times New Roman"/>
          <w:sz w:val="24"/>
          <w:szCs w:val="24"/>
        </w:rPr>
        <w:t xml:space="preserve"> </w:t>
      </w:r>
      <w:r w:rsidR="00204039" w:rsidRPr="001D16D3">
        <w:rPr>
          <w:rFonts w:ascii="Times New Roman" w:hAnsi="Times New Roman" w:cs="Times New Roman"/>
          <w:sz w:val="24"/>
          <w:szCs w:val="24"/>
        </w:rPr>
        <w:t>in part</w:t>
      </w:r>
      <w:r w:rsidR="003D6E81" w:rsidRPr="001D16D3">
        <w:rPr>
          <w:rFonts w:ascii="Times New Roman" w:hAnsi="Times New Roman" w:cs="Times New Roman"/>
          <w:sz w:val="24"/>
          <w:szCs w:val="24"/>
        </w:rPr>
        <w:t>,</w:t>
      </w:r>
      <w:r w:rsidR="00204039" w:rsidRPr="001D16D3">
        <w:rPr>
          <w:rFonts w:ascii="Times New Roman" w:hAnsi="Times New Roman" w:cs="Times New Roman"/>
          <w:sz w:val="24"/>
          <w:szCs w:val="24"/>
        </w:rPr>
        <w:t xml:space="preserve"> </w:t>
      </w:r>
      <w:r w:rsidR="0027311F" w:rsidRPr="001D16D3">
        <w:rPr>
          <w:rFonts w:ascii="Times New Roman" w:hAnsi="Times New Roman" w:cs="Times New Roman"/>
          <w:sz w:val="24"/>
          <w:szCs w:val="24"/>
        </w:rPr>
        <w:t xml:space="preserve">be a result of the higher rate of behavioural output seen in </w:t>
      </w:r>
      <w:r w:rsidR="009647C9" w:rsidRPr="001D16D3">
        <w:rPr>
          <w:rFonts w:ascii="Times New Roman" w:hAnsi="Times New Roman" w:cs="Times New Roman"/>
          <w:sz w:val="24"/>
          <w:szCs w:val="24"/>
        </w:rPr>
        <w:t xml:space="preserve">these </w:t>
      </w:r>
      <w:commentRangeStart w:id="286"/>
      <w:r w:rsidR="009647C9" w:rsidRPr="001D16D3">
        <w:rPr>
          <w:rFonts w:ascii="Times New Roman" w:hAnsi="Times New Roman" w:cs="Times New Roman"/>
          <w:sz w:val="24"/>
          <w:szCs w:val="24"/>
        </w:rPr>
        <w:t>animals</w:t>
      </w:r>
      <w:commentRangeEnd w:id="286"/>
      <w:r w:rsidR="009647C9" w:rsidRPr="001D16D3">
        <w:rPr>
          <w:rStyle w:val="CommentReference"/>
        </w:rPr>
        <w:commentReference w:id="286"/>
      </w:r>
      <w:r w:rsidR="0027311F" w:rsidRPr="001D16D3">
        <w:rPr>
          <w:rFonts w:ascii="Times New Roman" w:hAnsi="Times New Roman" w:cs="Times New Roman"/>
          <w:sz w:val="24"/>
          <w:szCs w:val="24"/>
        </w:rPr>
        <w:t>. Increasing the level of training of an action-outcome association has been s</w:t>
      </w:r>
      <w:r w:rsidR="004E3CBB" w:rsidRPr="001D16D3">
        <w:rPr>
          <w:rFonts w:ascii="Times New Roman" w:hAnsi="Times New Roman" w:cs="Times New Roman"/>
          <w:sz w:val="24"/>
          <w:szCs w:val="24"/>
        </w:rPr>
        <w:t xml:space="preserve">hown to result in behaviour </w:t>
      </w:r>
      <w:r w:rsidR="003D6E81" w:rsidRPr="001D16D3">
        <w:rPr>
          <w:rFonts w:ascii="Times New Roman" w:hAnsi="Times New Roman" w:cs="Times New Roman"/>
          <w:sz w:val="24"/>
          <w:szCs w:val="24"/>
        </w:rPr>
        <w:t xml:space="preserve">which is </w:t>
      </w:r>
      <w:r w:rsidR="004E3CBB" w:rsidRPr="001D16D3">
        <w:rPr>
          <w:rFonts w:ascii="Times New Roman" w:hAnsi="Times New Roman" w:cs="Times New Roman"/>
          <w:sz w:val="24"/>
          <w:szCs w:val="24"/>
        </w:rPr>
        <w:t xml:space="preserve">insensitive to devaluation and thus habitual </w:t>
      </w:r>
      <w:r w:rsidR="00602195" w:rsidRPr="001D16D3">
        <w:rPr>
          <w:rFonts w:ascii="Times New Roman" w:hAnsi="Times New Roman" w:cs="Times New Roman"/>
          <w:sz w:val="24"/>
          <w:szCs w:val="24"/>
        </w:rPr>
        <w:t xml:space="preserve">in nature </w:t>
      </w:r>
      <w:r w:rsidR="0027311F" w:rsidRPr="001D16D3">
        <w:rPr>
          <w:rFonts w:ascii="Times New Roman" w:hAnsi="Times New Roman" w:cs="Times New Roman"/>
          <w:sz w:val="24"/>
          <w:szCs w:val="24"/>
        </w:rPr>
        <w:t xml:space="preserve">(Adams 1982). </w:t>
      </w:r>
      <w:r w:rsidR="00F55AD3" w:rsidRPr="001D16D3">
        <w:rPr>
          <w:rFonts w:ascii="Times New Roman" w:hAnsi="Times New Roman" w:cs="Times New Roman"/>
          <w:i/>
          <w:sz w:val="24"/>
          <w:szCs w:val="24"/>
        </w:rPr>
        <w:t>Gria1</w:t>
      </w:r>
      <w:r w:rsidR="00F55AD3" w:rsidRPr="001D16D3">
        <w:rPr>
          <w:rFonts w:ascii="Times New Roman" w:hAnsi="Times New Roman" w:cs="Times New Roman"/>
          <w:i/>
          <w:sz w:val="24"/>
          <w:szCs w:val="24"/>
          <w:vertAlign w:val="superscript"/>
        </w:rPr>
        <w:t>-/-</w:t>
      </w:r>
      <w:r w:rsidR="00F55AD3" w:rsidRPr="001D16D3">
        <w:rPr>
          <w:rFonts w:ascii="Times New Roman" w:hAnsi="Times New Roman" w:cs="Times New Roman"/>
          <w:sz w:val="24"/>
          <w:szCs w:val="24"/>
        </w:rPr>
        <w:t xml:space="preserve"> mice</w:t>
      </w:r>
      <w:r w:rsidR="0027311F" w:rsidRPr="001D16D3">
        <w:rPr>
          <w:rFonts w:ascii="Times New Roman" w:hAnsi="Times New Roman" w:cs="Times New Roman"/>
          <w:sz w:val="24"/>
          <w:szCs w:val="24"/>
        </w:rPr>
        <w:t xml:space="preserve"> responded </w:t>
      </w:r>
      <w:commentRangeStart w:id="287"/>
      <w:r w:rsidR="0027311F" w:rsidRPr="001D16D3">
        <w:rPr>
          <w:rFonts w:ascii="Times New Roman" w:hAnsi="Times New Roman" w:cs="Times New Roman"/>
          <w:sz w:val="24"/>
          <w:szCs w:val="24"/>
        </w:rPr>
        <w:t xml:space="preserve">at a higher rate </w:t>
      </w:r>
      <w:r w:rsidR="00602195" w:rsidRPr="001D16D3">
        <w:rPr>
          <w:rFonts w:ascii="Times New Roman" w:hAnsi="Times New Roman" w:cs="Times New Roman"/>
          <w:sz w:val="24"/>
          <w:szCs w:val="24"/>
        </w:rPr>
        <w:t xml:space="preserve">overall </w:t>
      </w:r>
      <w:r w:rsidR="0027311F" w:rsidRPr="001D16D3">
        <w:rPr>
          <w:rFonts w:ascii="Times New Roman" w:hAnsi="Times New Roman" w:cs="Times New Roman"/>
          <w:sz w:val="24"/>
          <w:szCs w:val="24"/>
        </w:rPr>
        <w:t xml:space="preserve">during </w:t>
      </w:r>
      <w:commentRangeEnd w:id="287"/>
      <w:r w:rsidR="00602195" w:rsidRPr="001D16D3">
        <w:rPr>
          <w:rStyle w:val="CommentReference"/>
        </w:rPr>
        <w:commentReference w:id="287"/>
      </w:r>
      <w:r w:rsidR="0027311F" w:rsidRPr="001D16D3">
        <w:rPr>
          <w:rFonts w:ascii="Times New Roman" w:hAnsi="Times New Roman" w:cs="Times New Roman"/>
          <w:sz w:val="24"/>
          <w:szCs w:val="24"/>
        </w:rPr>
        <w:t>the acquisition of the single lever task</w:t>
      </w:r>
      <w:r w:rsidR="00504123" w:rsidRPr="001D16D3">
        <w:rPr>
          <w:rFonts w:ascii="Times New Roman" w:hAnsi="Times New Roman" w:cs="Times New Roman"/>
          <w:sz w:val="24"/>
          <w:szCs w:val="24"/>
        </w:rPr>
        <w:t xml:space="preserve"> </w:t>
      </w:r>
      <w:commentRangeStart w:id="288"/>
      <w:r w:rsidR="00504123" w:rsidRPr="001D16D3">
        <w:rPr>
          <w:rFonts w:ascii="Times New Roman" w:hAnsi="Times New Roman" w:cs="Times New Roman"/>
          <w:sz w:val="24"/>
          <w:szCs w:val="24"/>
          <w:rPrChange w:id="289" w:author="Microsoft Office User" w:date="2017-05-29T20:50:00Z">
            <w:rPr>
              <w:rFonts w:ascii="Times New Roman" w:hAnsi="Times New Roman" w:cs="Times New Roman"/>
              <w:sz w:val="24"/>
              <w:szCs w:val="24"/>
              <w:highlight w:val="yellow"/>
            </w:rPr>
          </w:rPrChange>
        </w:rPr>
        <w:t>(may need other examples</w:t>
      </w:r>
      <w:r w:rsidR="00475747" w:rsidRPr="001D16D3">
        <w:rPr>
          <w:rFonts w:ascii="Times New Roman" w:hAnsi="Times New Roman" w:cs="Times New Roman"/>
          <w:sz w:val="24"/>
          <w:szCs w:val="24"/>
          <w:rPrChange w:id="290" w:author="Microsoft Office User" w:date="2017-05-29T20:50:00Z">
            <w:rPr>
              <w:rFonts w:ascii="Times New Roman" w:hAnsi="Times New Roman" w:cs="Times New Roman"/>
              <w:sz w:val="24"/>
              <w:szCs w:val="24"/>
              <w:highlight w:val="yellow"/>
            </w:rPr>
          </w:rPrChange>
        </w:rPr>
        <w:t xml:space="preserve"> where they do respond at higher rates to keep this included</w:t>
      </w:r>
      <w:r w:rsidR="00504123" w:rsidRPr="001D16D3">
        <w:rPr>
          <w:rFonts w:ascii="Times New Roman" w:hAnsi="Times New Roman" w:cs="Times New Roman"/>
          <w:sz w:val="24"/>
          <w:szCs w:val="24"/>
          <w:rPrChange w:id="291" w:author="Microsoft Office User" w:date="2017-05-29T20:50:00Z">
            <w:rPr>
              <w:rFonts w:ascii="Times New Roman" w:hAnsi="Times New Roman" w:cs="Times New Roman"/>
              <w:sz w:val="24"/>
              <w:szCs w:val="24"/>
              <w:highlight w:val="yellow"/>
            </w:rPr>
          </w:rPrChange>
        </w:rPr>
        <w:t>)</w:t>
      </w:r>
      <w:r w:rsidR="0027311F" w:rsidRPr="001D16D3">
        <w:rPr>
          <w:rFonts w:ascii="Times New Roman" w:hAnsi="Times New Roman" w:cs="Times New Roman"/>
          <w:sz w:val="24"/>
          <w:szCs w:val="24"/>
        </w:rPr>
        <w:t>.</w:t>
      </w:r>
      <w:commentRangeEnd w:id="288"/>
      <w:r w:rsidR="00A42B3E" w:rsidRPr="001D16D3">
        <w:rPr>
          <w:rStyle w:val="CommentReference"/>
        </w:rPr>
        <w:commentReference w:id="288"/>
      </w:r>
      <w:r w:rsidR="0027311F" w:rsidRPr="001D16D3">
        <w:rPr>
          <w:rFonts w:ascii="Times New Roman" w:hAnsi="Times New Roman" w:cs="Times New Roman"/>
          <w:sz w:val="24"/>
          <w:szCs w:val="24"/>
        </w:rPr>
        <w:t xml:space="preserve"> A greater experience with the instrumental contingencies </w:t>
      </w:r>
      <w:r w:rsidR="008B6F7C" w:rsidRPr="001D16D3">
        <w:rPr>
          <w:rFonts w:ascii="Times New Roman" w:hAnsi="Times New Roman" w:cs="Times New Roman"/>
          <w:sz w:val="24"/>
          <w:szCs w:val="24"/>
        </w:rPr>
        <w:t xml:space="preserve">resulting </w:t>
      </w:r>
      <w:r w:rsidR="0027311F" w:rsidRPr="001D16D3">
        <w:rPr>
          <w:rFonts w:ascii="Times New Roman" w:hAnsi="Times New Roman" w:cs="Times New Roman"/>
          <w:sz w:val="24"/>
          <w:szCs w:val="24"/>
        </w:rPr>
        <w:t xml:space="preserve">simply from </w:t>
      </w:r>
      <w:r w:rsidR="008B6F7C" w:rsidRPr="001D16D3">
        <w:rPr>
          <w:rFonts w:ascii="Times New Roman" w:hAnsi="Times New Roman" w:cs="Times New Roman"/>
          <w:sz w:val="24"/>
          <w:szCs w:val="24"/>
        </w:rPr>
        <w:t>the</w:t>
      </w:r>
      <w:r w:rsidR="0027311F" w:rsidRPr="001D16D3">
        <w:rPr>
          <w:rFonts w:ascii="Times New Roman" w:hAnsi="Times New Roman" w:cs="Times New Roman"/>
          <w:sz w:val="24"/>
          <w:szCs w:val="24"/>
        </w:rPr>
        <w:t xml:space="preserve"> increased behavioural output of the </w:t>
      </w:r>
      <w:r w:rsidR="00F55AD3" w:rsidRPr="001D16D3">
        <w:rPr>
          <w:rFonts w:ascii="Times New Roman" w:hAnsi="Times New Roman" w:cs="Times New Roman"/>
          <w:i/>
          <w:sz w:val="24"/>
          <w:szCs w:val="24"/>
        </w:rPr>
        <w:t>Gria1</w:t>
      </w:r>
      <w:r w:rsidR="00F55AD3" w:rsidRPr="001D16D3">
        <w:rPr>
          <w:rFonts w:ascii="Times New Roman" w:hAnsi="Times New Roman" w:cs="Times New Roman"/>
          <w:i/>
          <w:sz w:val="24"/>
          <w:szCs w:val="24"/>
          <w:vertAlign w:val="superscript"/>
        </w:rPr>
        <w:t>-/-</w:t>
      </w:r>
      <w:r w:rsidR="00F55AD3" w:rsidRPr="001D16D3">
        <w:rPr>
          <w:rFonts w:ascii="Times New Roman" w:hAnsi="Times New Roman" w:cs="Times New Roman"/>
          <w:sz w:val="24"/>
          <w:szCs w:val="24"/>
        </w:rPr>
        <w:t xml:space="preserve"> mice</w:t>
      </w:r>
      <w:r w:rsidR="0027311F" w:rsidRPr="001D16D3">
        <w:rPr>
          <w:rFonts w:ascii="Times New Roman" w:hAnsi="Times New Roman" w:cs="Times New Roman"/>
          <w:sz w:val="24"/>
          <w:szCs w:val="24"/>
        </w:rPr>
        <w:t xml:space="preserve"> may have resulted in these mice experiencing the lack of variability in the action-outcome contingencies earlier in training than for the WT </w:t>
      </w:r>
      <w:commentRangeStart w:id="292"/>
      <w:r w:rsidR="0027311F" w:rsidRPr="001D16D3">
        <w:rPr>
          <w:rFonts w:ascii="Times New Roman" w:hAnsi="Times New Roman" w:cs="Times New Roman"/>
          <w:sz w:val="24"/>
          <w:szCs w:val="24"/>
        </w:rPr>
        <w:t>mice</w:t>
      </w:r>
      <w:commentRangeEnd w:id="292"/>
      <w:r w:rsidR="00602195" w:rsidRPr="001D16D3">
        <w:rPr>
          <w:rStyle w:val="CommentReference"/>
        </w:rPr>
        <w:commentReference w:id="292"/>
      </w:r>
      <w:r w:rsidR="0027311F" w:rsidRPr="001D16D3">
        <w:rPr>
          <w:rFonts w:ascii="Times New Roman" w:hAnsi="Times New Roman" w:cs="Times New Roman"/>
          <w:sz w:val="24"/>
          <w:szCs w:val="24"/>
        </w:rPr>
        <w:t>.</w:t>
      </w:r>
      <w:r w:rsidR="00475747" w:rsidRPr="001D16D3">
        <w:rPr>
          <w:rFonts w:ascii="Times New Roman" w:hAnsi="Times New Roman" w:cs="Times New Roman"/>
          <w:sz w:val="24"/>
          <w:szCs w:val="24"/>
        </w:rPr>
        <w:t xml:space="preserve"> </w:t>
      </w:r>
    </w:p>
    <w:p w14:paraId="38277050" w14:textId="102F5183" w:rsidR="00602195" w:rsidRPr="001D16D3" w:rsidRDefault="00602195"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Importantly</w:t>
      </w:r>
      <w:r w:rsidR="00475747" w:rsidRPr="001D16D3">
        <w:rPr>
          <w:rFonts w:ascii="Times New Roman" w:hAnsi="Times New Roman" w:cs="Times New Roman"/>
          <w:sz w:val="24"/>
          <w:szCs w:val="24"/>
        </w:rPr>
        <w:t xml:space="preserve">, the results of Experiment 1 </w:t>
      </w:r>
      <w:r w:rsidR="00F55AD3" w:rsidRPr="001D16D3">
        <w:rPr>
          <w:rFonts w:ascii="Times New Roman" w:hAnsi="Times New Roman" w:cs="Times New Roman"/>
          <w:sz w:val="24"/>
          <w:szCs w:val="24"/>
        </w:rPr>
        <w:t>could be used</w:t>
      </w:r>
      <w:r w:rsidRPr="001D16D3">
        <w:rPr>
          <w:rFonts w:ascii="Times New Roman" w:hAnsi="Times New Roman" w:cs="Times New Roman"/>
          <w:sz w:val="24"/>
          <w:szCs w:val="24"/>
        </w:rPr>
        <w:t xml:space="preserve"> argue against such an account. Although it is difficult to quantify reward rate per unit time on the spatial radial maze task, it is worth </w:t>
      </w:r>
      <w:del w:id="293" w:author="Microsoft Office User" w:date="2017-05-29T22:20:00Z">
        <w:r w:rsidRPr="001D16D3" w:rsidDel="004E6E4B">
          <w:rPr>
            <w:rFonts w:ascii="Times New Roman" w:hAnsi="Times New Roman" w:cs="Times New Roman"/>
            <w:sz w:val="24"/>
            <w:szCs w:val="24"/>
          </w:rPr>
          <w:delText>pointing out</w:delText>
        </w:r>
      </w:del>
      <w:ins w:id="294" w:author="Microsoft Office User" w:date="2017-05-29T22:20:00Z">
        <w:r w:rsidR="004E6E4B">
          <w:rPr>
            <w:rFonts w:ascii="Times New Roman" w:hAnsi="Times New Roman" w:cs="Times New Roman"/>
            <w:sz w:val="24"/>
            <w:szCs w:val="24"/>
          </w:rPr>
          <w:t>noting</w:t>
        </w:r>
      </w:ins>
      <w:r w:rsidRPr="001D16D3">
        <w:rPr>
          <w:rFonts w:ascii="Times New Roman" w:hAnsi="Times New Roman" w:cs="Times New Roman"/>
          <w:sz w:val="24"/>
          <w:szCs w:val="24"/>
        </w:rPr>
        <w:t xml:space="preserve"> that the experimental design </w:t>
      </w:r>
      <w:r w:rsidR="000301D6" w:rsidRPr="001D16D3">
        <w:rPr>
          <w:rFonts w:ascii="Times New Roman" w:hAnsi="Times New Roman" w:cs="Times New Roman"/>
          <w:sz w:val="24"/>
          <w:szCs w:val="24"/>
        </w:rPr>
        <w:t xml:space="preserve">that we adopted </w:t>
      </w:r>
      <w:r w:rsidR="00F55AD3" w:rsidRPr="001D16D3">
        <w:rPr>
          <w:rFonts w:ascii="Times New Roman" w:hAnsi="Times New Roman" w:cs="Times New Roman"/>
          <w:sz w:val="24"/>
          <w:szCs w:val="24"/>
        </w:rPr>
        <w:t xml:space="preserve">was </w:t>
      </w:r>
      <w:r w:rsidRPr="001D16D3">
        <w:rPr>
          <w:rFonts w:ascii="Times New Roman" w:hAnsi="Times New Roman" w:cs="Times New Roman"/>
          <w:sz w:val="24"/>
          <w:szCs w:val="24"/>
        </w:rPr>
        <w:t xml:space="preserve">intended to match exposure to the contingencies in the maze for WT and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by giving all </w:t>
      </w:r>
      <w:r w:rsidR="00635489" w:rsidRPr="001D16D3">
        <w:rPr>
          <w:rFonts w:ascii="Times New Roman" w:hAnsi="Times New Roman" w:cs="Times New Roman"/>
          <w:sz w:val="24"/>
          <w:szCs w:val="24"/>
        </w:rPr>
        <w:t xml:space="preserve">of </w:t>
      </w:r>
      <w:r w:rsidRPr="001D16D3">
        <w:rPr>
          <w:rFonts w:ascii="Times New Roman" w:hAnsi="Times New Roman" w:cs="Times New Roman"/>
          <w:sz w:val="24"/>
          <w:szCs w:val="24"/>
        </w:rPr>
        <w:t xml:space="preserve">the mice 6 forced visits per session (one to each of the 6 goal arms). In fact, if anything, the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w:t>
      </w:r>
      <w:r w:rsidR="00635489" w:rsidRPr="001D16D3">
        <w:rPr>
          <w:rFonts w:ascii="Times New Roman" w:hAnsi="Times New Roman" w:cs="Times New Roman"/>
          <w:sz w:val="24"/>
          <w:szCs w:val="24"/>
        </w:rPr>
        <w:t>completed marginally fewer runs and ran more slowly</w:t>
      </w:r>
      <w:r w:rsidRPr="001D16D3">
        <w:rPr>
          <w:rFonts w:ascii="Times New Roman" w:hAnsi="Times New Roman" w:cs="Times New Roman"/>
          <w:sz w:val="24"/>
          <w:szCs w:val="24"/>
        </w:rPr>
        <w:t xml:space="preserve"> than the controls during radial maze training. Thus, their behavioural output </w:t>
      </w:r>
      <w:r w:rsidR="000301D6" w:rsidRPr="001D16D3">
        <w:rPr>
          <w:rFonts w:ascii="Times New Roman" w:hAnsi="Times New Roman" w:cs="Times New Roman"/>
          <w:sz w:val="24"/>
          <w:szCs w:val="24"/>
        </w:rPr>
        <w:t xml:space="preserve">(at least as far as the maze task was concerned) </w:t>
      </w:r>
      <w:r w:rsidRPr="001D16D3">
        <w:rPr>
          <w:rFonts w:ascii="Times New Roman" w:hAnsi="Times New Roman" w:cs="Times New Roman"/>
          <w:sz w:val="24"/>
          <w:szCs w:val="24"/>
        </w:rPr>
        <w:t xml:space="preserve">was arguably reduced in this particular situation, yet their propensity to develop habitual behaviour was still enhanced. </w:t>
      </w:r>
    </w:p>
    <w:p w14:paraId="617B3348" w14:textId="5262D132" w:rsidR="009125AF" w:rsidRPr="001D16D3" w:rsidRDefault="00476BF2"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Further </w:t>
      </w:r>
      <w:r w:rsidR="00270037" w:rsidRPr="001D16D3">
        <w:rPr>
          <w:rFonts w:ascii="Times New Roman" w:hAnsi="Times New Roman" w:cs="Times New Roman"/>
          <w:sz w:val="24"/>
          <w:szCs w:val="24"/>
        </w:rPr>
        <w:t>investigation</w:t>
      </w:r>
      <w:r w:rsidRPr="001D16D3">
        <w:rPr>
          <w:rFonts w:ascii="Times New Roman" w:hAnsi="Times New Roman" w:cs="Times New Roman"/>
          <w:sz w:val="24"/>
          <w:szCs w:val="24"/>
        </w:rPr>
        <w:t xml:space="preserve"> of the neurobiology </w:t>
      </w:r>
      <w:r w:rsidR="00270037" w:rsidRPr="001D16D3">
        <w:rPr>
          <w:rFonts w:ascii="Times New Roman" w:hAnsi="Times New Roman" w:cs="Times New Roman"/>
          <w:sz w:val="24"/>
          <w:szCs w:val="24"/>
        </w:rPr>
        <w:t>underlying</w:t>
      </w:r>
      <w:r w:rsidRPr="001D16D3">
        <w:rPr>
          <w:rFonts w:ascii="Times New Roman" w:hAnsi="Times New Roman" w:cs="Times New Roman"/>
          <w:sz w:val="24"/>
          <w:szCs w:val="24"/>
        </w:rPr>
        <w:t xml:space="preserve"> the accelerated development of habitual behaviour </w:t>
      </w:r>
      <w:r w:rsidR="002A3A47" w:rsidRPr="001D16D3">
        <w:rPr>
          <w:rFonts w:ascii="Times New Roman" w:hAnsi="Times New Roman" w:cs="Times New Roman"/>
          <w:sz w:val="24"/>
          <w:szCs w:val="24"/>
        </w:rPr>
        <w:t xml:space="preserve">in </w:t>
      </w:r>
      <w:r w:rsidR="00270037" w:rsidRPr="001D16D3">
        <w:rPr>
          <w:rFonts w:ascii="Times New Roman" w:hAnsi="Times New Roman" w:cs="Times New Roman"/>
          <w:i/>
          <w:sz w:val="24"/>
          <w:szCs w:val="24"/>
        </w:rPr>
        <w:t>Gria1</w:t>
      </w:r>
      <w:r w:rsidR="00270037" w:rsidRPr="001D16D3">
        <w:rPr>
          <w:rFonts w:ascii="Times New Roman" w:hAnsi="Times New Roman" w:cs="Times New Roman"/>
          <w:i/>
          <w:sz w:val="24"/>
          <w:szCs w:val="24"/>
          <w:vertAlign w:val="superscript"/>
        </w:rPr>
        <w:t>-/-</w:t>
      </w:r>
      <w:r w:rsidR="00270037" w:rsidRPr="001D16D3">
        <w:rPr>
          <w:rFonts w:ascii="Times New Roman" w:hAnsi="Times New Roman" w:cs="Times New Roman"/>
          <w:sz w:val="24"/>
          <w:szCs w:val="24"/>
        </w:rPr>
        <w:t xml:space="preserve"> mice </w:t>
      </w:r>
      <w:r w:rsidRPr="001D16D3">
        <w:rPr>
          <w:rFonts w:ascii="Times New Roman" w:hAnsi="Times New Roman" w:cs="Times New Roman"/>
          <w:sz w:val="24"/>
          <w:szCs w:val="24"/>
        </w:rPr>
        <w:t xml:space="preserve">is </w:t>
      </w:r>
      <w:r w:rsidR="00270037" w:rsidRPr="001D16D3">
        <w:rPr>
          <w:rFonts w:ascii="Times New Roman" w:hAnsi="Times New Roman" w:cs="Times New Roman"/>
          <w:sz w:val="24"/>
          <w:szCs w:val="24"/>
        </w:rPr>
        <w:t xml:space="preserve">now </w:t>
      </w:r>
      <w:r w:rsidR="002A3A47" w:rsidRPr="001D16D3">
        <w:rPr>
          <w:rFonts w:ascii="Times New Roman" w:hAnsi="Times New Roman" w:cs="Times New Roman"/>
          <w:sz w:val="24"/>
          <w:szCs w:val="24"/>
        </w:rPr>
        <w:t>required</w:t>
      </w:r>
      <w:r w:rsidRPr="001D16D3">
        <w:rPr>
          <w:rFonts w:ascii="Times New Roman" w:hAnsi="Times New Roman" w:cs="Times New Roman"/>
          <w:sz w:val="24"/>
          <w:szCs w:val="24"/>
        </w:rPr>
        <w:t>. Lesion</w:t>
      </w:r>
      <w:r w:rsidR="00270037" w:rsidRPr="001D16D3">
        <w:rPr>
          <w:rFonts w:ascii="Times New Roman" w:hAnsi="Times New Roman" w:cs="Times New Roman"/>
          <w:sz w:val="24"/>
          <w:szCs w:val="24"/>
        </w:rPr>
        <w:t>s</w:t>
      </w:r>
      <w:r w:rsidRPr="001D16D3">
        <w:rPr>
          <w:rFonts w:ascii="Times New Roman" w:hAnsi="Times New Roman" w:cs="Times New Roman"/>
          <w:sz w:val="24"/>
          <w:szCs w:val="24"/>
        </w:rPr>
        <w:t xml:space="preserve"> </w:t>
      </w:r>
      <w:r w:rsidR="00441062" w:rsidRPr="001D16D3">
        <w:rPr>
          <w:rFonts w:ascii="Times New Roman" w:hAnsi="Times New Roman" w:cs="Times New Roman"/>
          <w:sz w:val="24"/>
          <w:szCs w:val="24"/>
        </w:rPr>
        <w:t xml:space="preserve">and neuropharmacological inactivation </w:t>
      </w:r>
      <w:r w:rsidRPr="001D16D3">
        <w:rPr>
          <w:rFonts w:ascii="Times New Roman" w:hAnsi="Times New Roman" w:cs="Times New Roman"/>
          <w:sz w:val="24"/>
          <w:szCs w:val="24"/>
        </w:rPr>
        <w:t xml:space="preserve">studies have implicated the </w:t>
      </w:r>
      <w:r w:rsidR="00CE203F" w:rsidRPr="001D16D3">
        <w:rPr>
          <w:rFonts w:ascii="Times New Roman" w:hAnsi="Times New Roman" w:cs="Times New Roman"/>
          <w:sz w:val="24"/>
          <w:szCs w:val="24"/>
        </w:rPr>
        <w:t>infralimbic</w:t>
      </w:r>
      <w:r w:rsidR="00441062" w:rsidRPr="001D16D3">
        <w:rPr>
          <w:rFonts w:ascii="Times New Roman" w:hAnsi="Times New Roman" w:cs="Times New Roman"/>
          <w:sz w:val="24"/>
          <w:szCs w:val="24"/>
        </w:rPr>
        <w:t xml:space="preserve"> prefrontal</w:t>
      </w:r>
      <w:r w:rsidRPr="001D16D3">
        <w:rPr>
          <w:rFonts w:ascii="Times New Roman" w:hAnsi="Times New Roman" w:cs="Times New Roman"/>
          <w:sz w:val="24"/>
          <w:szCs w:val="24"/>
        </w:rPr>
        <w:t xml:space="preserve"> cortex</w:t>
      </w:r>
      <w:r w:rsidR="00441062" w:rsidRPr="001D16D3">
        <w:rPr>
          <w:rFonts w:ascii="Times New Roman" w:hAnsi="Times New Roman" w:cs="Times New Roman"/>
          <w:sz w:val="24"/>
          <w:szCs w:val="24"/>
        </w:rPr>
        <w:t xml:space="preserve"> (</w:t>
      </w:r>
      <w:proofErr w:type="spellStart"/>
      <w:r w:rsidR="00441062" w:rsidRPr="004E6E4B">
        <w:rPr>
          <w:rFonts w:ascii="Times New Roman" w:hAnsi="Times New Roman" w:cs="Times New Roman"/>
          <w:sz w:val="24"/>
          <w:szCs w:val="24"/>
        </w:rPr>
        <w:t>Kilcross</w:t>
      </w:r>
      <w:proofErr w:type="spellEnd"/>
      <w:r w:rsidR="00441062" w:rsidRPr="004E6E4B">
        <w:rPr>
          <w:rFonts w:ascii="Times New Roman" w:hAnsi="Times New Roman" w:cs="Times New Roman"/>
          <w:sz w:val="24"/>
          <w:szCs w:val="24"/>
        </w:rPr>
        <w:t xml:space="preserve"> and Coutureau 2003</w:t>
      </w:r>
      <w:r w:rsidR="00CE203F" w:rsidRPr="001D16D3">
        <w:rPr>
          <w:rFonts w:ascii="Times New Roman" w:hAnsi="Times New Roman" w:cs="Times New Roman"/>
          <w:sz w:val="24"/>
          <w:szCs w:val="24"/>
        </w:rPr>
        <w:t xml:space="preserve">; </w:t>
      </w:r>
      <w:r w:rsidR="00CE203F" w:rsidRPr="004E6E4B">
        <w:rPr>
          <w:rFonts w:ascii="Times New Roman" w:hAnsi="Times New Roman" w:cs="Times New Roman"/>
          <w:sz w:val="24"/>
          <w:szCs w:val="24"/>
        </w:rPr>
        <w:t xml:space="preserve">Smith </w:t>
      </w:r>
      <w:r w:rsidR="00CE203F" w:rsidRPr="004E6E4B">
        <w:rPr>
          <w:rFonts w:ascii="Times New Roman" w:hAnsi="Times New Roman" w:cs="Times New Roman"/>
          <w:sz w:val="24"/>
          <w:szCs w:val="24"/>
        </w:rPr>
        <w:lastRenderedPageBreak/>
        <w:t xml:space="preserve">and </w:t>
      </w:r>
      <w:proofErr w:type="spellStart"/>
      <w:r w:rsidR="00CE203F" w:rsidRPr="004E6E4B">
        <w:rPr>
          <w:rFonts w:ascii="Times New Roman" w:hAnsi="Times New Roman" w:cs="Times New Roman"/>
          <w:sz w:val="24"/>
          <w:szCs w:val="24"/>
        </w:rPr>
        <w:t>Graybiel</w:t>
      </w:r>
      <w:proofErr w:type="spellEnd"/>
      <w:r w:rsidR="00CE203F" w:rsidRPr="004E6E4B">
        <w:rPr>
          <w:rFonts w:ascii="Times New Roman" w:hAnsi="Times New Roman" w:cs="Times New Roman"/>
          <w:sz w:val="24"/>
          <w:szCs w:val="24"/>
        </w:rPr>
        <w:t xml:space="preserve"> 2013</w:t>
      </w:r>
      <w:r w:rsidR="00CE203F" w:rsidRPr="001D16D3">
        <w:rPr>
          <w:rFonts w:ascii="Times New Roman" w:hAnsi="Times New Roman" w:cs="Times New Roman"/>
          <w:sz w:val="24"/>
          <w:szCs w:val="24"/>
        </w:rPr>
        <w:t xml:space="preserve">; </w:t>
      </w:r>
      <w:r w:rsidR="00CE203F" w:rsidRPr="004E6E4B">
        <w:rPr>
          <w:rFonts w:ascii="Times New Roman" w:hAnsi="Times New Roman" w:cs="Times New Roman"/>
          <w:sz w:val="24"/>
          <w:szCs w:val="24"/>
        </w:rPr>
        <w:t>Haddon</w:t>
      </w:r>
      <w:r w:rsidR="00BD4499" w:rsidRPr="004E6E4B">
        <w:rPr>
          <w:rFonts w:ascii="Times New Roman" w:hAnsi="Times New Roman" w:cs="Times New Roman"/>
          <w:sz w:val="24"/>
          <w:szCs w:val="24"/>
        </w:rPr>
        <w:t xml:space="preserve"> and Killcross et al 2011</w:t>
      </w:r>
      <w:r w:rsidR="00CE203F" w:rsidRPr="001D16D3">
        <w:rPr>
          <w:rFonts w:ascii="Times New Roman" w:hAnsi="Times New Roman" w:cs="Times New Roman"/>
          <w:sz w:val="24"/>
          <w:szCs w:val="24"/>
        </w:rPr>
        <w:t xml:space="preserve">; </w:t>
      </w:r>
      <w:proofErr w:type="spellStart"/>
      <w:r w:rsidR="00CE203F" w:rsidRPr="004E6E4B">
        <w:rPr>
          <w:rFonts w:ascii="Times New Roman" w:hAnsi="Times New Roman" w:cs="Times New Roman"/>
          <w:sz w:val="24"/>
          <w:szCs w:val="24"/>
        </w:rPr>
        <w:t>Schmitzer-Torbet</w:t>
      </w:r>
      <w:proofErr w:type="spellEnd"/>
      <w:r w:rsidR="00CE203F" w:rsidRPr="004E6E4B">
        <w:rPr>
          <w:rFonts w:ascii="Times New Roman" w:hAnsi="Times New Roman" w:cs="Times New Roman"/>
          <w:sz w:val="24"/>
          <w:szCs w:val="24"/>
        </w:rPr>
        <w:t xml:space="preserve"> et al 2015</w:t>
      </w:r>
      <w:r w:rsidR="00441062" w:rsidRPr="001D16D3">
        <w:rPr>
          <w:rFonts w:ascii="Times New Roman" w:hAnsi="Times New Roman" w:cs="Times New Roman"/>
          <w:sz w:val="24"/>
          <w:szCs w:val="24"/>
        </w:rPr>
        <w:t xml:space="preserve">) </w:t>
      </w:r>
      <w:r w:rsidR="001D4089" w:rsidRPr="001D16D3">
        <w:rPr>
          <w:rFonts w:ascii="Times New Roman" w:hAnsi="Times New Roman" w:cs="Times New Roman"/>
          <w:sz w:val="24"/>
          <w:szCs w:val="24"/>
        </w:rPr>
        <w:t xml:space="preserve">and </w:t>
      </w:r>
      <w:r w:rsidRPr="001D16D3">
        <w:rPr>
          <w:rFonts w:ascii="Times New Roman" w:hAnsi="Times New Roman" w:cs="Times New Roman"/>
          <w:sz w:val="24"/>
          <w:szCs w:val="24"/>
        </w:rPr>
        <w:t>dorsolateral striatum</w:t>
      </w:r>
      <w:r w:rsidR="00433AC9" w:rsidRPr="001D16D3">
        <w:rPr>
          <w:rFonts w:ascii="Times New Roman" w:hAnsi="Times New Roman" w:cs="Times New Roman"/>
          <w:sz w:val="24"/>
          <w:szCs w:val="24"/>
        </w:rPr>
        <w:t xml:space="preserve"> (</w:t>
      </w:r>
      <w:r w:rsidR="00433AC9" w:rsidRPr="004E6E4B">
        <w:rPr>
          <w:rFonts w:ascii="Times New Roman" w:hAnsi="Times New Roman" w:cs="Times New Roman"/>
          <w:sz w:val="24"/>
          <w:szCs w:val="24"/>
        </w:rPr>
        <w:t>Yin et al 2006</w:t>
      </w:r>
      <w:r w:rsidR="001D4089" w:rsidRPr="004E6E4B">
        <w:rPr>
          <w:rFonts w:ascii="Times New Roman" w:hAnsi="Times New Roman" w:cs="Times New Roman"/>
          <w:sz w:val="24"/>
          <w:szCs w:val="24"/>
        </w:rPr>
        <w:t xml:space="preserve">; </w:t>
      </w:r>
      <w:r w:rsidR="00433AC9" w:rsidRPr="004E6E4B">
        <w:rPr>
          <w:rFonts w:ascii="Times New Roman" w:hAnsi="Times New Roman" w:cs="Times New Roman"/>
          <w:sz w:val="24"/>
          <w:szCs w:val="24"/>
        </w:rPr>
        <w:t xml:space="preserve">Smith and </w:t>
      </w:r>
      <w:proofErr w:type="spellStart"/>
      <w:r w:rsidR="00433AC9" w:rsidRPr="004E6E4B">
        <w:rPr>
          <w:rFonts w:ascii="Times New Roman" w:hAnsi="Times New Roman" w:cs="Times New Roman"/>
          <w:sz w:val="24"/>
          <w:szCs w:val="24"/>
        </w:rPr>
        <w:t>Graybiel</w:t>
      </w:r>
      <w:proofErr w:type="spellEnd"/>
      <w:r w:rsidR="00433AC9" w:rsidRPr="004E6E4B">
        <w:rPr>
          <w:rFonts w:ascii="Times New Roman" w:hAnsi="Times New Roman" w:cs="Times New Roman"/>
          <w:sz w:val="24"/>
          <w:szCs w:val="24"/>
        </w:rPr>
        <w:t xml:space="preserve"> 2013</w:t>
      </w:r>
      <w:r w:rsidR="00433AC9" w:rsidRPr="001D16D3">
        <w:rPr>
          <w:rFonts w:ascii="Times New Roman" w:hAnsi="Times New Roman" w:cs="Times New Roman"/>
          <w:sz w:val="24"/>
          <w:szCs w:val="24"/>
        </w:rPr>
        <w:t xml:space="preserve">; </w:t>
      </w:r>
      <w:r w:rsidR="00433AC9" w:rsidRPr="004E6E4B">
        <w:rPr>
          <w:rFonts w:ascii="Times New Roman" w:hAnsi="Times New Roman" w:cs="Times New Roman"/>
          <w:sz w:val="24"/>
          <w:szCs w:val="24"/>
        </w:rPr>
        <w:t xml:space="preserve">Shan et al 2015; Smith and </w:t>
      </w:r>
      <w:proofErr w:type="spellStart"/>
      <w:r w:rsidR="00433AC9" w:rsidRPr="004E6E4B">
        <w:rPr>
          <w:rFonts w:ascii="Times New Roman" w:hAnsi="Times New Roman" w:cs="Times New Roman"/>
          <w:sz w:val="24"/>
          <w:szCs w:val="24"/>
        </w:rPr>
        <w:t>Graybiel</w:t>
      </w:r>
      <w:proofErr w:type="spellEnd"/>
      <w:r w:rsidR="00433AC9" w:rsidRPr="004E6E4B">
        <w:rPr>
          <w:rFonts w:ascii="Times New Roman" w:hAnsi="Times New Roman" w:cs="Times New Roman"/>
          <w:sz w:val="24"/>
          <w:szCs w:val="24"/>
        </w:rPr>
        <w:t xml:space="preserve"> 2016</w:t>
      </w:r>
      <w:r w:rsidR="00CE203F" w:rsidRPr="001D16D3">
        <w:rPr>
          <w:rFonts w:ascii="Times New Roman" w:hAnsi="Times New Roman" w:cs="Times New Roman"/>
          <w:sz w:val="24"/>
          <w:szCs w:val="24"/>
        </w:rPr>
        <w:t xml:space="preserve">; </w:t>
      </w:r>
      <w:r w:rsidR="00CE203F" w:rsidRPr="004E6E4B">
        <w:rPr>
          <w:rFonts w:ascii="Times New Roman" w:hAnsi="Times New Roman" w:cs="Times New Roman"/>
          <w:sz w:val="24"/>
          <w:szCs w:val="24"/>
        </w:rPr>
        <w:t>O’Hare et al 2016</w:t>
      </w:r>
      <w:r w:rsidR="001D4089" w:rsidRPr="001D16D3">
        <w:rPr>
          <w:rFonts w:ascii="Times New Roman" w:hAnsi="Times New Roman" w:cs="Times New Roman"/>
          <w:sz w:val="24"/>
          <w:szCs w:val="24"/>
        </w:rPr>
        <w:t>) in</w:t>
      </w:r>
      <w:r w:rsidR="005070DD" w:rsidRPr="001D16D3">
        <w:rPr>
          <w:rFonts w:ascii="Times New Roman" w:hAnsi="Times New Roman" w:cs="Times New Roman"/>
          <w:sz w:val="24"/>
          <w:szCs w:val="24"/>
        </w:rPr>
        <w:t xml:space="preserve"> mediating habitual behaviour. </w:t>
      </w:r>
      <w:r w:rsidR="00270037" w:rsidRPr="001D16D3">
        <w:rPr>
          <w:rFonts w:ascii="Times New Roman" w:hAnsi="Times New Roman" w:cs="Times New Roman"/>
          <w:sz w:val="24"/>
          <w:szCs w:val="24"/>
        </w:rPr>
        <w:t xml:space="preserve">It is not known how these neural circuits are altered as a consequence of putative changes in associative learning in </w:t>
      </w:r>
      <w:r w:rsidR="00270037" w:rsidRPr="001D16D3">
        <w:rPr>
          <w:rFonts w:ascii="Times New Roman" w:hAnsi="Times New Roman" w:cs="Times New Roman"/>
          <w:i/>
          <w:sz w:val="24"/>
          <w:szCs w:val="24"/>
        </w:rPr>
        <w:t>Gria1</w:t>
      </w:r>
      <w:r w:rsidR="00270037" w:rsidRPr="001D16D3">
        <w:rPr>
          <w:rFonts w:ascii="Times New Roman" w:hAnsi="Times New Roman" w:cs="Times New Roman"/>
          <w:i/>
          <w:sz w:val="24"/>
          <w:szCs w:val="24"/>
          <w:vertAlign w:val="superscript"/>
        </w:rPr>
        <w:t>-/-</w:t>
      </w:r>
      <w:r w:rsidR="00270037" w:rsidRPr="001D16D3">
        <w:rPr>
          <w:rFonts w:ascii="Times New Roman" w:hAnsi="Times New Roman" w:cs="Times New Roman"/>
          <w:sz w:val="24"/>
          <w:szCs w:val="24"/>
        </w:rPr>
        <w:t xml:space="preserve"> mice. </w:t>
      </w:r>
      <w:r w:rsidR="000301D6" w:rsidRPr="001D16D3">
        <w:rPr>
          <w:rFonts w:ascii="Times New Roman" w:hAnsi="Times New Roman" w:cs="Times New Roman"/>
          <w:sz w:val="24"/>
          <w:szCs w:val="24"/>
        </w:rPr>
        <w:t xml:space="preserve">Moreover, the role of the dopamine system in these shifts between goal-directed and habitual responding also merits </w:t>
      </w:r>
      <w:commentRangeStart w:id="295"/>
      <w:commentRangeStart w:id="296"/>
      <w:r w:rsidR="000301D6" w:rsidRPr="001D16D3">
        <w:rPr>
          <w:rFonts w:ascii="Times New Roman" w:hAnsi="Times New Roman" w:cs="Times New Roman"/>
          <w:sz w:val="24"/>
          <w:szCs w:val="24"/>
        </w:rPr>
        <w:t>investigation</w:t>
      </w:r>
      <w:commentRangeEnd w:id="295"/>
      <w:r w:rsidR="000301D6" w:rsidRPr="001D16D3">
        <w:rPr>
          <w:rStyle w:val="CommentReference"/>
        </w:rPr>
        <w:commentReference w:id="295"/>
      </w:r>
      <w:commentRangeEnd w:id="296"/>
      <w:r w:rsidR="001C2AF2" w:rsidRPr="001D16D3">
        <w:rPr>
          <w:rStyle w:val="CommentReference"/>
        </w:rPr>
        <w:commentReference w:id="296"/>
      </w:r>
      <w:r w:rsidR="000301D6" w:rsidRPr="001D16D3">
        <w:rPr>
          <w:rFonts w:ascii="Times New Roman" w:hAnsi="Times New Roman" w:cs="Times New Roman"/>
          <w:sz w:val="24"/>
          <w:szCs w:val="24"/>
        </w:rPr>
        <w:t>.</w:t>
      </w:r>
      <w:r w:rsidR="00FA0690" w:rsidRPr="001D16D3">
        <w:rPr>
          <w:rFonts w:ascii="Times New Roman" w:hAnsi="Times New Roman" w:cs="Times New Roman"/>
          <w:sz w:val="24"/>
          <w:szCs w:val="24"/>
        </w:rPr>
        <w:t xml:space="preserve"> </w:t>
      </w:r>
      <w:commentRangeStart w:id="297"/>
      <w:r w:rsidR="00FA0690" w:rsidRPr="001D16D3">
        <w:rPr>
          <w:rFonts w:ascii="Times New Roman" w:hAnsi="Times New Roman" w:cs="Times New Roman"/>
          <w:sz w:val="24"/>
          <w:szCs w:val="24"/>
        </w:rPr>
        <w:t xml:space="preserve">Previous studies have </w:t>
      </w:r>
      <w:r w:rsidR="00D155D1" w:rsidRPr="001D16D3">
        <w:rPr>
          <w:rFonts w:ascii="Times New Roman" w:hAnsi="Times New Roman" w:cs="Times New Roman"/>
          <w:sz w:val="24"/>
          <w:szCs w:val="24"/>
        </w:rPr>
        <w:t>provided evidence</w:t>
      </w:r>
      <w:r w:rsidR="00FA0690" w:rsidRPr="001D16D3">
        <w:rPr>
          <w:rFonts w:ascii="Times New Roman" w:hAnsi="Times New Roman" w:cs="Times New Roman"/>
          <w:sz w:val="24"/>
          <w:szCs w:val="24"/>
        </w:rPr>
        <w:t xml:space="preserve"> </w:t>
      </w:r>
      <w:r w:rsidR="00D155D1" w:rsidRPr="001D16D3">
        <w:rPr>
          <w:rFonts w:ascii="Times New Roman" w:hAnsi="Times New Roman" w:cs="Times New Roman"/>
          <w:sz w:val="24"/>
          <w:szCs w:val="24"/>
        </w:rPr>
        <w:t>for retarded clearance of extracellular dopamine in the striatum of anaesthetised</w:t>
      </w:r>
      <w:r w:rsidR="00D155D1" w:rsidRPr="001D16D3">
        <w:rPr>
          <w:rFonts w:ascii="Times New Roman" w:hAnsi="Times New Roman" w:cs="Times New Roman"/>
          <w:i/>
          <w:sz w:val="24"/>
          <w:szCs w:val="24"/>
        </w:rPr>
        <w:t xml:space="preserve"> Gria1</w:t>
      </w:r>
      <w:r w:rsidR="00D155D1" w:rsidRPr="001D16D3">
        <w:rPr>
          <w:rFonts w:ascii="Times New Roman" w:hAnsi="Times New Roman" w:cs="Times New Roman"/>
          <w:i/>
          <w:sz w:val="24"/>
          <w:szCs w:val="24"/>
          <w:vertAlign w:val="superscript"/>
        </w:rPr>
        <w:t>-/-</w:t>
      </w:r>
      <w:r w:rsidR="00D155D1" w:rsidRPr="001D16D3">
        <w:rPr>
          <w:rFonts w:ascii="Times New Roman" w:hAnsi="Times New Roman" w:cs="Times New Roman"/>
          <w:sz w:val="24"/>
          <w:szCs w:val="24"/>
        </w:rPr>
        <w:t xml:space="preserve"> mice compared to wild-type controls, and our own recent studies have found increased phasic </w:t>
      </w:r>
      <w:r w:rsidR="004643F5" w:rsidRPr="001D16D3">
        <w:rPr>
          <w:rFonts w:ascii="Times New Roman" w:hAnsi="Times New Roman" w:cs="Times New Roman"/>
          <w:sz w:val="24"/>
          <w:szCs w:val="24"/>
        </w:rPr>
        <w:t xml:space="preserve">striatal </w:t>
      </w:r>
      <w:r w:rsidR="00D155D1" w:rsidRPr="001D16D3">
        <w:rPr>
          <w:rFonts w:ascii="Times New Roman" w:hAnsi="Times New Roman" w:cs="Times New Roman"/>
          <w:sz w:val="24"/>
          <w:szCs w:val="24"/>
        </w:rPr>
        <w:t xml:space="preserve">dopamine responses in </w:t>
      </w:r>
      <w:r w:rsidR="00D155D1" w:rsidRPr="001D16D3">
        <w:rPr>
          <w:rFonts w:ascii="Times New Roman" w:hAnsi="Times New Roman" w:cs="Times New Roman"/>
          <w:i/>
          <w:sz w:val="24"/>
          <w:szCs w:val="24"/>
        </w:rPr>
        <w:t>Gria1</w:t>
      </w:r>
      <w:r w:rsidR="00D155D1" w:rsidRPr="001D16D3">
        <w:rPr>
          <w:rFonts w:ascii="Times New Roman" w:hAnsi="Times New Roman" w:cs="Times New Roman"/>
          <w:i/>
          <w:sz w:val="24"/>
          <w:szCs w:val="24"/>
          <w:vertAlign w:val="superscript"/>
        </w:rPr>
        <w:t>-/-</w:t>
      </w:r>
      <w:r w:rsidR="00D155D1" w:rsidRPr="001D16D3">
        <w:rPr>
          <w:rFonts w:ascii="Times New Roman" w:hAnsi="Times New Roman" w:cs="Times New Roman"/>
          <w:sz w:val="24"/>
          <w:szCs w:val="24"/>
        </w:rPr>
        <w:t xml:space="preserve"> mice using fast-scan cyclic voltammetry</w:t>
      </w:r>
      <w:r w:rsidR="004643F5" w:rsidRPr="001D16D3">
        <w:rPr>
          <w:rFonts w:ascii="Times New Roman" w:hAnsi="Times New Roman" w:cs="Times New Roman"/>
          <w:sz w:val="24"/>
          <w:szCs w:val="24"/>
        </w:rPr>
        <w:t xml:space="preserve"> (Boerner et al., in preparation)</w:t>
      </w:r>
      <w:r w:rsidR="00D155D1" w:rsidRPr="001D16D3">
        <w:rPr>
          <w:rFonts w:ascii="Times New Roman" w:hAnsi="Times New Roman" w:cs="Times New Roman"/>
          <w:sz w:val="24"/>
          <w:szCs w:val="24"/>
        </w:rPr>
        <w:t xml:space="preserve">. Future studies </w:t>
      </w:r>
      <w:r w:rsidR="0043653A" w:rsidRPr="001D16D3">
        <w:rPr>
          <w:rFonts w:ascii="Times New Roman" w:hAnsi="Times New Roman" w:cs="Times New Roman"/>
          <w:sz w:val="24"/>
          <w:szCs w:val="24"/>
        </w:rPr>
        <w:t xml:space="preserve">could track </w:t>
      </w:r>
      <w:r w:rsidR="004643F5" w:rsidRPr="001D16D3">
        <w:rPr>
          <w:rFonts w:ascii="Times New Roman" w:hAnsi="Times New Roman" w:cs="Times New Roman"/>
          <w:sz w:val="24"/>
          <w:szCs w:val="24"/>
        </w:rPr>
        <w:t xml:space="preserve">these </w:t>
      </w:r>
      <w:r w:rsidR="0043653A" w:rsidRPr="001D16D3">
        <w:rPr>
          <w:rFonts w:ascii="Times New Roman" w:hAnsi="Times New Roman" w:cs="Times New Roman"/>
          <w:sz w:val="24"/>
          <w:szCs w:val="24"/>
        </w:rPr>
        <w:t xml:space="preserve">striatal dopamine signals during the development of habits in these mice. </w:t>
      </w:r>
      <w:commentRangeEnd w:id="297"/>
      <w:r w:rsidR="0043653A" w:rsidRPr="001D16D3">
        <w:rPr>
          <w:rStyle w:val="CommentReference"/>
        </w:rPr>
        <w:commentReference w:id="297"/>
      </w:r>
    </w:p>
    <w:p w14:paraId="44273B56" w14:textId="77777777" w:rsidR="00C20458" w:rsidRPr="001D16D3" w:rsidRDefault="00C20458" w:rsidP="00EA0AB8">
      <w:pPr>
        <w:spacing w:after="120" w:line="480" w:lineRule="auto"/>
        <w:jc w:val="both"/>
        <w:rPr>
          <w:rFonts w:ascii="Times New Roman" w:hAnsi="Times New Roman" w:cs="Times New Roman"/>
          <w:i/>
          <w:sz w:val="24"/>
          <w:szCs w:val="24"/>
        </w:rPr>
      </w:pPr>
    </w:p>
    <w:p w14:paraId="507CCC61" w14:textId="72079174" w:rsidR="00D155D1" w:rsidRPr="001D16D3" w:rsidRDefault="004643F5" w:rsidP="00EA0AB8">
      <w:pPr>
        <w:spacing w:after="120" w:line="480" w:lineRule="auto"/>
        <w:jc w:val="both"/>
        <w:rPr>
          <w:rFonts w:ascii="Times New Roman" w:hAnsi="Times New Roman" w:cs="Times New Roman"/>
          <w:i/>
          <w:sz w:val="24"/>
          <w:szCs w:val="24"/>
        </w:rPr>
      </w:pPr>
      <w:commentRangeStart w:id="298"/>
      <w:r w:rsidRPr="001D16D3">
        <w:rPr>
          <w:rFonts w:ascii="Times New Roman" w:hAnsi="Times New Roman" w:cs="Times New Roman"/>
          <w:i/>
          <w:sz w:val="24"/>
          <w:szCs w:val="24"/>
        </w:rPr>
        <w:t>Place cells, grid cells and representing “goal space”</w:t>
      </w:r>
      <w:commentRangeEnd w:id="298"/>
      <w:r w:rsidR="00C20458" w:rsidRPr="001D16D3">
        <w:rPr>
          <w:rStyle w:val="CommentReference"/>
        </w:rPr>
        <w:commentReference w:id="298"/>
      </w:r>
    </w:p>
    <w:p w14:paraId="68506B84" w14:textId="01F62AC8" w:rsidR="00C20458" w:rsidRPr="001D16D3" w:rsidRDefault="004643F5" w:rsidP="00C2045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Finally, </w:t>
      </w:r>
      <w:r w:rsidR="00C20458" w:rsidRPr="001D16D3">
        <w:rPr>
          <w:rFonts w:ascii="Times New Roman" w:hAnsi="Times New Roman" w:cs="Times New Roman"/>
          <w:sz w:val="24"/>
          <w:szCs w:val="24"/>
        </w:rPr>
        <w:t>the data from our radial maze study (Experiment 1) might have important implications for understa</w:t>
      </w:r>
      <w:ins w:id="299" w:author="Fernando, Anushka" w:date="2018-09-03T11:57:00Z">
        <w:r w:rsidR="00550FD1">
          <w:rPr>
            <w:rFonts w:ascii="Times New Roman" w:hAnsi="Times New Roman" w:cs="Times New Roman"/>
            <w:sz w:val="24"/>
            <w:szCs w:val="24"/>
          </w:rPr>
          <w:t>nd</w:t>
        </w:r>
      </w:ins>
      <w:del w:id="300" w:author="Fernando, Anushka" w:date="2018-09-03T11:57:00Z">
        <w:r w:rsidR="00C20458" w:rsidRPr="001D16D3" w:rsidDel="00550FD1">
          <w:rPr>
            <w:rFonts w:ascii="Times New Roman" w:hAnsi="Times New Roman" w:cs="Times New Roman"/>
            <w:sz w:val="24"/>
            <w:szCs w:val="24"/>
          </w:rPr>
          <w:delText>t</w:delText>
        </w:r>
      </w:del>
      <w:r w:rsidR="00C20458" w:rsidRPr="001D16D3">
        <w:rPr>
          <w:rFonts w:ascii="Times New Roman" w:hAnsi="Times New Roman" w:cs="Times New Roman"/>
          <w:sz w:val="24"/>
          <w:szCs w:val="24"/>
        </w:rPr>
        <w:t>ing the functional significance of place cells and grid cells in the hippocampal formation. As mentioned earlier, numerous previous studies have demonstrated n</w:t>
      </w:r>
      <w:r w:rsidR="00EC72FD" w:rsidRPr="001D16D3">
        <w:rPr>
          <w:rFonts w:ascii="Times New Roman" w:hAnsi="Times New Roman" w:cs="Times New Roman"/>
          <w:sz w:val="24"/>
          <w:szCs w:val="24"/>
        </w:rPr>
        <w:t>ormal associative long</w:t>
      </w:r>
      <w:r w:rsidR="00C20458" w:rsidRPr="001D16D3">
        <w:rPr>
          <w:rFonts w:ascii="Times New Roman" w:hAnsi="Times New Roman" w:cs="Times New Roman"/>
          <w:sz w:val="24"/>
          <w:szCs w:val="24"/>
        </w:rPr>
        <w:t xml:space="preserve"> term </w:t>
      </w:r>
      <w:r w:rsidR="00EC72FD" w:rsidRPr="001D16D3">
        <w:rPr>
          <w:rFonts w:ascii="Times New Roman" w:hAnsi="Times New Roman" w:cs="Times New Roman"/>
          <w:sz w:val="24"/>
          <w:szCs w:val="24"/>
        </w:rPr>
        <w:t xml:space="preserve">spatial </w:t>
      </w:r>
      <w:r w:rsidR="00C20458" w:rsidRPr="001D16D3">
        <w:rPr>
          <w:rFonts w:ascii="Times New Roman" w:hAnsi="Times New Roman" w:cs="Times New Roman"/>
          <w:sz w:val="24"/>
          <w:szCs w:val="24"/>
        </w:rPr>
        <w:t xml:space="preserve">memory in </w:t>
      </w:r>
      <w:r w:rsidR="00C20458" w:rsidRPr="001D16D3">
        <w:rPr>
          <w:rFonts w:ascii="Times New Roman" w:hAnsi="Times New Roman" w:cs="Times New Roman"/>
          <w:i/>
          <w:sz w:val="24"/>
          <w:szCs w:val="24"/>
        </w:rPr>
        <w:t>Gria1</w:t>
      </w:r>
      <w:r w:rsidR="00C20458" w:rsidRPr="001D16D3">
        <w:rPr>
          <w:rFonts w:ascii="Times New Roman" w:hAnsi="Times New Roman" w:cs="Times New Roman"/>
          <w:i/>
          <w:sz w:val="24"/>
          <w:szCs w:val="24"/>
          <w:vertAlign w:val="superscript"/>
        </w:rPr>
        <w:t>-/-</w:t>
      </w:r>
      <w:r w:rsidR="00C20458" w:rsidRPr="001D16D3">
        <w:rPr>
          <w:rFonts w:ascii="Times New Roman" w:hAnsi="Times New Roman" w:cs="Times New Roman"/>
          <w:sz w:val="24"/>
          <w:szCs w:val="24"/>
        </w:rPr>
        <w:t xml:space="preserve"> mice (</w:t>
      </w:r>
      <w:proofErr w:type="spellStart"/>
      <w:r w:rsidR="00EC72FD" w:rsidRPr="00B67E88">
        <w:rPr>
          <w:rFonts w:ascii="Times New Roman" w:hAnsi="Times New Roman" w:cs="Times New Roman"/>
          <w:sz w:val="24"/>
          <w:szCs w:val="24"/>
        </w:rPr>
        <w:t>Zamanillo</w:t>
      </w:r>
      <w:proofErr w:type="spellEnd"/>
      <w:r w:rsidR="00EC72FD" w:rsidRPr="00B67E88">
        <w:rPr>
          <w:rFonts w:ascii="Times New Roman" w:hAnsi="Times New Roman" w:cs="Times New Roman"/>
          <w:sz w:val="24"/>
          <w:szCs w:val="24"/>
        </w:rPr>
        <w:t xml:space="preserve"> et al., 1999; </w:t>
      </w:r>
      <w:proofErr w:type="spellStart"/>
      <w:r w:rsidR="00EC72FD" w:rsidRPr="00B67E88">
        <w:rPr>
          <w:rFonts w:ascii="Times New Roman" w:hAnsi="Times New Roman" w:cs="Times New Roman"/>
          <w:sz w:val="24"/>
          <w:szCs w:val="24"/>
        </w:rPr>
        <w:t>Reisel</w:t>
      </w:r>
      <w:proofErr w:type="spellEnd"/>
      <w:r w:rsidR="00EC72FD" w:rsidRPr="00B67E88">
        <w:rPr>
          <w:rFonts w:ascii="Times New Roman" w:hAnsi="Times New Roman" w:cs="Times New Roman"/>
          <w:sz w:val="24"/>
          <w:szCs w:val="24"/>
        </w:rPr>
        <w:t xml:space="preserve"> et al., 2002; Schmitt et al., 2003; </w:t>
      </w:r>
      <w:commentRangeStart w:id="301"/>
      <w:r w:rsidR="00EC72FD" w:rsidRPr="00B67E88">
        <w:rPr>
          <w:rFonts w:ascii="Times New Roman" w:hAnsi="Times New Roman" w:cs="Times New Roman"/>
          <w:sz w:val="24"/>
          <w:szCs w:val="24"/>
        </w:rPr>
        <w:t>2005</w:t>
      </w:r>
      <w:commentRangeEnd w:id="301"/>
      <w:r w:rsidR="00EC72FD" w:rsidRPr="001D16D3">
        <w:rPr>
          <w:rStyle w:val="CommentReference"/>
        </w:rPr>
        <w:commentReference w:id="301"/>
      </w:r>
      <w:r w:rsidR="00C20458" w:rsidRPr="001D16D3">
        <w:rPr>
          <w:rFonts w:ascii="Times New Roman" w:hAnsi="Times New Roman" w:cs="Times New Roman"/>
          <w:sz w:val="24"/>
          <w:szCs w:val="24"/>
        </w:rPr>
        <w:t xml:space="preserve">). In fact, under some circumstances </w:t>
      </w:r>
      <w:r w:rsidR="00C20458" w:rsidRPr="001D16D3">
        <w:rPr>
          <w:rFonts w:ascii="Times New Roman" w:hAnsi="Times New Roman" w:cs="Times New Roman"/>
          <w:i/>
          <w:sz w:val="24"/>
          <w:szCs w:val="24"/>
        </w:rPr>
        <w:t>Gria1</w:t>
      </w:r>
      <w:r w:rsidR="00C20458" w:rsidRPr="001D16D3">
        <w:rPr>
          <w:rFonts w:ascii="Times New Roman" w:hAnsi="Times New Roman" w:cs="Times New Roman"/>
          <w:i/>
          <w:sz w:val="24"/>
          <w:szCs w:val="24"/>
          <w:vertAlign w:val="superscript"/>
        </w:rPr>
        <w:t>-/-</w:t>
      </w:r>
      <w:r w:rsidR="00C20458" w:rsidRPr="001D16D3">
        <w:rPr>
          <w:rFonts w:ascii="Times New Roman" w:hAnsi="Times New Roman" w:cs="Times New Roman"/>
          <w:sz w:val="24"/>
          <w:szCs w:val="24"/>
        </w:rPr>
        <w:t xml:space="preserve"> mice actually form long-term spatial memories faster than WTs (</w:t>
      </w:r>
      <w:r w:rsidR="00C20458" w:rsidRPr="00B67E88">
        <w:rPr>
          <w:rFonts w:ascii="Times New Roman" w:hAnsi="Times New Roman" w:cs="Times New Roman"/>
          <w:sz w:val="24"/>
          <w:szCs w:val="24"/>
        </w:rPr>
        <w:t>Schmitt et al., 2003; see also Sanderson et al., 2009</w:t>
      </w:r>
      <w:r w:rsidR="00C20458" w:rsidRPr="001D16D3">
        <w:rPr>
          <w:rFonts w:ascii="Times New Roman" w:hAnsi="Times New Roman" w:cs="Times New Roman"/>
          <w:sz w:val="24"/>
          <w:szCs w:val="24"/>
        </w:rPr>
        <w:t xml:space="preserve">). This previous demonstration of normal, or even enhanced, associative long-term spatial memory is somewhat surprising given the fact that previous studies have reported both abnormal place cell and grid cell function in </w:t>
      </w:r>
      <w:r w:rsidR="00C20458" w:rsidRPr="001D16D3">
        <w:rPr>
          <w:rFonts w:ascii="Times New Roman" w:hAnsi="Times New Roman" w:cs="Times New Roman"/>
          <w:i/>
          <w:sz w:val="24"/>
          <w:szCs w:val="24"/>
        </w:rPr>
        <w:t>Gria1</w:t>
      </w:r>
      <w:r w:rsidR="00C20458" w:rsidRPr="001D16D3">
        <w:rPr>
          <w:rFonts w:ascii="Times New Roman" w:hAnsi="Times New Roman" w:cs="Times New Roman"/>
          <w:i/>
          <w:sz w:val="24"/>
          <w:szCs w:val="24"/>
          <w:vertAlign w:val="superscript"/>
        </w:rPr>
        <w:t>-/-</w:t>
      </w:r>
      <w:r w:rsidR="00C20458" w:rsidRPr="001D16D3">
        <w:rPr>
          <w:rFonts w:ascii="Times New Roman" w:hAnsi="Times New Roman" w:cs="Times New Roman"/>
          <w:sz w:val="24"/>
          <w:szCs w:val="24"/>
        </w:rPr>
        <w:t xml:space="preserve"> mice (</w:t>
      </w:r>
      <w:r w:rsidR="00C20458" w:rsidRPr="00B67E88">
        <w:rPr>
          <w:rFonts w:ascii="Times New Roman" w:hAnsi="Times New Roman" w:cs="Times New Roman"/>
          <w:sz w:val="24"/>
          <w:szCs w:val="24"/>
        </w:rPr>
        <w:t>R</w:t>
      </w:r>
      <w:r w:rsidR="00BD4499" w:rsidRPr="00B67E88">
        <w:rPr>
          <w:rFonts w:ascii="Times New Roman" w:hAnsi="Times New Roman" w:cs="Times New Roman"/>
          <w:sz w:val="24"/>
          <w:szCs w:val="24"/>
        </w:rPr>
        <w:t>esnik et al. 2012</w:t>
      </w:r>
      <w:r w:rsidR="00C20458" w:rsidRPr="00B67E88">
        <w:rPr>
          <w:rFonts w:ascii="Times New Roman" w:hAnsi="Times New Roman" w:cs="Times New Roman"/>
          <w:sz w:val="24"/>
          <w:szCs w:val="24"/>
        </w:rPr>
        <w:t>; Allen et al</w:t>
      </w:r>
      <w:r w:rsidR="00EB4AFF" w:rsidRPr="00B67E88">
        <w:rPr>
          <w:rFonts w:ascii="Times New Roman" w:hAnsi="Times New Roman" w:cs="Times New Roman"/>
          <w:sz w:val="24"/>
          <w:szCs w:val="24"/>
        </w:rPr>
        <w:t>. 2012</w:t>
      </w:r>
      <w:r w:rsidR="00C20458" w:rsidRPr="001D16D3">
        <w:rPr>
          <w:rFonts w:ascii="Times New Roman" w:hAnsi="Times New Roman" w:cs="Times New Roman"/>
          <w:sz w:val="24"/>
          <w:szCs w:val="24"/>
        </w:rPr>
        <w:t xml:space="preserve">). </w:t>
      </w:r>
    </w:p>
    <w:p w14:paraId="7039A548" w14:textId="26883F3D" w:rsidR="00C20458" w:rsidRPr="001D16D3" w:rsidRDefault="00C20458" w:rsidP="00C2045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lastRenderedPageBreak/>
        <w:t>Although there is clearly a strong relationship between the firing of hippocampal pyramidal cells and the spatial location of the animal, it is still not clear precisely what information is conveyed when these place cells fire, nor how that information is used to solve different spatial memory tasks. Previous de</w:t>
      </w:r>
      <w:r w:rsidR="00EA07F8" w:rsidRPr="001D16D3">
        <w:rPr>
          <w:rFonts w:ascii="Times New Roman" w:hAnsi="Times New Roman" w:cs="Times New Roman"/>
          <w:sz w:val="24"/>
          <w:szCs w:val="24"/>
        </w:rPr>
        <w:t>monstrations of impaired place and grid</w:t>
      </w:r>
      <w:r w:rsidRPr="001D16D3">
        <w:rPr>
          <w:rFonts w:ascii="Times New Roman" w:hAnsi="Times New Roman" w:cs="Times New Roman"/>
          <w:sz w:val="24"/>
          <w:szCs w:val="24"/>
        </w:rPr>
        <w:t xml:space="preserve"> cells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despite normal or even enhanced spatial memory performance, appear to break the link between place cell/place field fidelity and spatial memory function (although we should not discount the possibility that place cell and grid cell function might be normal if recorded during performance of these spatial reference memory tasks rather than, for example, in a linear track). </w:t>
      </w:r>
      <w:commentRangeStart w:id="302"/>
      <w:r w:rsidRPr="001D16D3">
        <w:rPr>
          <w:rFonts w:ascii="Times New Roman" w:hAnsi="Times New Roman" w:cs="Times New Roman"/>
          <w:sz w:val="24"/>
          <w:szCs w:val="24"/>
        </w:rPr>
        <w:t xml:space="preserve">Nevertheless, the present data raise the intriguing possibility that, rather than providing a </w:t>
      </w:r>
      <w:commentRangeStart w:id="303"/>
      <w:r w:rsidRPr="001D16D3">
        <w:rPr>
          <w:rFonts w:ascii="Times New Roman" w:hAnsi="Times New Roman" w:cs="Times New Roman"/>
          <w:sz w:val="24"/>
          <w:szCs w:val="24"/>
        </w:rPr>
        <w:t xml:space="preserve">representation of space per se, place cells and grid cells provide a representation of “goal space” (REFS: Behrens, Lisman, Reddish, </w:t>
      </w:r>
      <w:proofErr w:type="spellStart"/>
      <w:r w:rsidRPr="001D16D3">
        <w:rPr>
          <w:rFonts w:ascii="Times New Roman" w:hAnsi="Times New Roman" w:cs="Times New Roman"/>
          <w:sz w:val="24"/>
          <w:szCs w:val="24"/>
        </w:rPr>
        <w:t>Dupret</w:t>
      </w:r>
      <w:proofErr w:type="spellEnd"/>
      <w:r w:rsidRPr="001D16D3">
        <w:rPr>
          <w:rFonts w:ascii="Times New Roman" w:hAnsi="Times New Roman" w:cs="Times New Roman"/>
          <w:sz w:val="24"/>
          <w:szCs w:val="24"/>
        </w:rPr>
        <w:t>, others???</w:t>
      </w:r>
      <w:ins w:id="304" w:author="Microsoft Office User" w:date="2017-06-07T16:05:00Z">
        <w:r w:rsidR="00D30A30">
          <w:rPr>
            <w:rFonts w:ascii="Times New Roman" w:hAnsi="Times New Roman" w:cs="Times New Roman"/>
            <w:sz w:val="24"/>
            <w:szCs w:val="24"/>
          </w:rPr>
          <w:t xml:space="preserve"> Tank</w:t>
        </w:r>
      </w:ins>
      <w:r w:rsidRPr="001D16D3">
        <w:rPr>
          <w:rFonts w:ascii="Times New Roman" w:hAnsi="Times New Roman" w:cs="Times New Roman"/>
          <w:sz w:val="24"/>
          <w:szCs w:val="24"/>
        </w:rPr>
        <w:t>)</w:t>
      </w:r>
      <w:ins w:id="305" w:author="Microsoft Office User" w:date="2017-06-07T16:07:00Z">
        <w:r w:rsidR="00D30A30">
          <w:rPr>
            <w:rFonts w:ascii="Times New Roman" w:hAnsi="Times New Roman" w:cs="Times New Roman"/>
            <w:sz w:val="24"/>
            <w:szCs w:val="24"/>
          </w:rPr>
          <w:t>.</w:t>
        </w:r>
      </w:ins>
      <w:del w:id="306" w:author="Microsoft Office User" w:date="2017-06-07T16:07:00Z">
        <w:r w:rsidRPr="001D16D3" w:rsidDel="00D30A30">
          <w:rPr>
            <w:rFonts w:ascii="Times New Roman" w:hAnsi="Times New Roman" w:cs="Times New Roman"/>
            <w:sz w:val="24"/>
            <w:szCs w:val="24"/>
          </w:rPr>
          <w:delText>,</w:delText>
        </w:r>
      </w:del>
      <w:r w:rsidRPr="001D16D3">
        <w:rPr>
          <w:rFonts w:ascii="Times New Roman" w:hAnsi="Times New Roman" w:cs="Times New Roman"/>
          <w:sz w:val="24"/>
          <w:szCs w:val="24"/>
        </w:rPr>
        <w:t xml:space="preserve"> </w:t>
      </w:r>
      <w:del w:id="307" w:author="Microsoft Office User" w:date="2017-06-07T16:07:00Z">
        <w:r w:rsidRPr="001D16D3" w:rsidDel="00D30A30">
          <w:rPr>
            <w:rFonts w:ascii="Times New Roman" w:hAnsi="Times New Roman" w:cs="Times New Roman"/>
            <w:sz w:val="24"/>
            <w:szCs w:val="24"/>
          </w:rPr>
          <w:delText xml:space="preserve">which </w:delText>
        </w:r>
      </w:del>
      <w:ins w:id="308" w:author="Microsoft Office User" w:date="2017-06-07T16:07:00Z">
        <w:r w:rsidR="00D30A30">
          <w:rPr>
            <w:rFonts w:ascii="Times New Roman" w:hAnsi="Times New Roman" w:cs="Times New Roman"/>
            <w:sz w:val="24"/>
            <w:szCs w:val="24"/>
          </w:rPr>
          <w:t>This</w:t>
        </w:r>
        <w:r w:rsidR="00D30A30" w:rsidRPr="001D16D3">
          <w:rPr>
            <w:rFonts w:ascii="Times New Roman" w:hAnsi="Times New Roman" w:cs="Times New Roman"/>
            <w:sz w:val="24"/>
            <w:szCs w:val="24"/>
          </w:rPr>
          <w:t xml:space="preserve"> </w:t>
        </w:r>
      </w:ins>
      <w:r w:rsidRPr="001D16D3">
        <w:rPr>
          <w:rFonts w:ascii="Times New Roman" w:hAnsi="Times New Roman" w:cs="Times New Roman"/>
          <w:sz w:val="24"/>
          <w:szCs w:val="24"/>
        </w:rPr>
        <w:t xml:space="preserve">might be of particular importance for enabling </w:t>
      </w:r>
      <w:commentRangeEnd w:id="303"/>
      <w:r w:rsidR="007A54AC" w:rsidRPr="001D16D3">
        <w:rPr>
          <w:rStyle w:val="CommentReference"/>
        </w:rPr>
        <w:commentReference w:id="303"/>
      </w:r>
      <w:r w:rsidRPr="001D16D3">
        <w:rPr>
          <w:rFonts w:ascii="Times New Roman" w:hAnsi="Times New Roman" w:cs="Times New Roman"/>
          <w:sz w:val="24"/>
          <w:szCs w:val="24"/>
        </w:rPr>
        <w:t>the hippocampal formation to select between conflicting or competing goals, or response options (</w:t>
      </w:r>
      <w:proofErr w:type="spellStart"/>
      <w:r w:rsidR="00606BB4" w:rsidRPr="001D16D3">
        <w:rPr>
          <w:rFonts w:ascii="Times New Roman" w:hAnsi="Times New Roman" w:cs="Times New Roman"/>
          <w:sz w:val="24"/>
          <w:szCs w:val="24"/>
          <w:rPrChange w:id="309" w:author="Microsoft Office User" w:date="2017-05-29T20:50:00Z">
            <w:rPr>
              <w:rFonts w:ascii="Times New Roman" w:hAnsi="Times New Roman" w:cs="Times New Roman"/>
              <w:sz w:val="24"/>
              <w:szCs w:val="24"/>
              <w:highlight w:val="yellow"/>
            </w:rPr>
          </w:rPrChange>
        </w:rPr>
        <w:t>Gray</w:t>
      </w:r>
      <w:proofErr w:type="spellEnd"/>
      <w:r w:rsidR="00606BB4" w:rsidRPr="001D16D3">
        <w:rPr>
          <w:rFonts w:ascii="Times New Roman" w:hAnsi="Times New Roman" w:cs="Times New Roman"/>
          <w:sz w:val="24"/>
          <w:szCs w:val="24"/>
          <w:rPrChange w:id="310" w:author="Microsoft Office User" w:date="2017-05-29T20:50:00Z">
            <w:rPr>
              <w:rFonts w:ascii="Times New Roman" w:hAnsi="Times New Roman" w:cs="Times New Roman"/>
              <w:sz w:val="24"/>
              <w:szCs w:val="24"/>
              <w:highlight w:val="yellow"/>
            </w:rPr>
          </w:rPrChange>
        </w:rPr>
        <w:t xml:space="preserve"> and McN</w:t>
      </w:r>
      <w:r w:rsidR="00B00A16" w:rsidRPr="001D16D3">
        <w:rPr>
          <w:rFonts w:ascii="Times New Roman" w:hAnsi="Times New Roman" w:cs="Times New Roman"/>
          <w:sz w:val="24"/>
          <w:szCs w:val="24"/>
          <w:rPrChange w:id="311" w:author="Microsoft Office User" w:date="2017-05-29T20:50:00Z">
            <w:rPr>
              <w:rFonts w:ascii="Times New Roman" w:hAnsi="Times New Roman" w:cs="Times New Roman"/>
              <w:sz w:val="24"/>
              <w:szCs w:val="24"/>
              <w:highlight w:val="yellow"/>
            </w:rPr>
          </w:rPrChange>
        </w:rPr>
        <w:t xml:space="preserve">aughton </w:t>
      </w:r>
      <w:r w:rsidRPr="001D16D3">
        <w:rPr>
          <w:rFonts w:ascii="Times New Roman" w:hAnsi="Times New Roman" w:cs="Times New Roman"/>
          <w:sz w:val="24"/>
          <w:szCs w:val="24"/>
          <w:rPrChange w:id="312" w:author="Microsoft Office User" w:date="2017-05-29T20:50:00Z">
            <w:rPr>
              <w:rFonts w:ascii="Times New Roman" w:hAnsi="Times New Roman" w:cs="Times New Roman"/>
              <w:sz w:val="24"/>
              <w:szCs w:val="24"/>
              <w:highlight w:val="yellow"/>
            </w:rPr>
          </w:rPrChange>
        </w:rPr>
        <w:t>1982</w:t>
      </w:r>
      <w:r w:rsidRPr="001D16D3">
        <w:rPr>
          <w:rFonts w:ascii="Times New Roman" w:hAnsi="Times New Roman" w:cs="Times New Roman"/>
          <w:sz w:val="24"/>
          <w:szCs w:val="24"/>
        </w:rPr>
        <w:t xml:space="preserve">; </w:t>
      </w:r>
      <w:proofErr w:type="spellStart"/>
      <w:r w:rsidRPr="001D16D3">
        <w:rPr>
          <w:rFonts w:ascii="Times New Roman" w:hAnsi="Times New Roman" w:cs="Times New Roman"/>
          <w:sz w:val="24"/>
          <w:szCs w:val="24"/>
        </w:rPr>
        <w:t>Gray</w:t>
      </w:r>
      <w:proofErr w:type="spellEnd"/>
      <w:r w:rsidRPr="001D16D3">
        <w:rPr>
          <w:rFonts w:ascii="Times New Roman" w:hAnsi="Times New Roman" w:cs="Times New Roman"/>
          <w:sz w:val="24"/>
          <w:szCs w:val="24"/>
        </w:rPr>
        <w:t xml:space="preserve"> &amp; McNaughton, 2000</w:t>
      </w:r>
      <w:r w:rsidR="00606BB4" w:rsidRPr="001D16D3">
        <w:rPr>
          <w:rFonts w:ascii="Times New Roman" w:hAnsi="Times New Roman" w:cs="Times New Roman"/>
          <w:sz w:val="24"/>
          <w:szCs w:val="24"/>
        </w:rPr>
        <w:t>????</w:t>
      </w:r>
      <w:r w:rsidRPr="001D16D3">
        <w:rPr>
          <w:rFonts w:ascii="Times New Roman" w:hAnsi="Times New Roman" w:cs="Times New Roman"/>
          <w:sz w:val="24"/>
          <w:szCs w:val="24"/>
        </w:rPr>
        <w:t xml:space="preserve">; </w:t>
      </w:r>
      <w:r w:rsidRPr="00B67E88">
        <w:rPr>
          <w:rFonts w:ascii="Times New Roman" w:hAnsi="Times New Roman" w:cs="Times New Roman"/>
          <w:sz w:val="24"/>
          <w:szCs w:val="24"/>
        </w:rPr>
        <w:t>Bannerman et al., 2014</w:t>
      </w:r>
      <w:r w:rsidRPr="001D16D3">
        <w:rPr>
          <w:rFonts w:ascii="Times New Roman" w:hAnsi="Times New Roman" w:cs="Times New Roman"/>
          <w:sz w:val="24"/>
          <w:szCs w:val="24"/>
        </w:rPr>
        <w:t xml:space="preserve">; </w:t>
      </w:r>
      <w:commentRangeStart w:id="313"/>
      <w:r w:rsidRPr="001D16D3">
        <w:rPr>
          <w:rFonts w:ascii="Times New Roman" w:hAnsi="Times New Roman" w:cs="Times New Roman"/>
          <w:sz w:val="24"/>
          <w:szCs w:val="24"/>
        </w:rPr>
        <w:t>Lisman</w:t>
      </w:r>
      <w:commentRangeEnd w:id="313"/>
      <w:r w:rsidRPr="001D16D3">
        <w:rPr>
          <w:rStyle w:val="CommentReference"/>
        </w:rPr>
        <w:commentReference w:id="313"/>
      </w:r>
      <w:r w:rsidRPr="001D16D3">
        <w:rPr>
          <w:rFonts w:ascii="Times New Roman" w:hAnsi="Times New Roman" w:cs="Times New Roman"/>
          <w:sz w:val="24"/>
          <w:szCs w:val="24"/>
        </w:rPr>
        <w:t>????)</w:t>
      </w:r>
      <w:ins w:id="314" w:author="Microsoft Office User" w:date="2017-06-07T16:07:00Z">
        <w:r w:rsidR="00D30A30">
          <w:rPr>
            <w:rFonts w:ascii="Times New Roman" w:hAnsi="Times New Roman" w:cs="Times New Roman"/>
            <w:sz w:val="24"/>
            <w:szCs w:val="24"/>
          </w:rPr>
          <w:t>, a</w:t>
        </w:r>
      </w:ins>
      <w:del w:id="315" w:author="Microsoft Office User" w:date="2017-06-07T16:07:00Z">
        <w:r w:rsidRPr="001D16D3" w:rsidDel="00D30A30">
          <w:rPr>
            <w:rFonts w:ascii="Times New Roman" w:hAnsi="Times New Roman" w:cs="Times New Roman"/>
            <w:sz w:val="24"/>
            <w:szCs w:val="24"/>
          </w:rPr>
          <w:delText>.</w:delText>
        </w:r>
      </w:del>
      <w:ins w:id="316" w:author="Microsoft Office User" w:date="2017-06-07T16:07:00Z">
        <w:r w:rsidR="00D30A30">
          <w:rPr>
            <w:rFonts w:ascii="Times New Roman" w:hAnsi="Times New Roman" w:cs="Times New Roman"/>
            <w:sz w:val="24"/>
            <w:szCs w:val="24"/>
          </w:rPr>
          <w:t>lthough the hippocampus</w:t>
        </w:r>
      </w:ins>
      <w:ins w:id="317" w:author="Microsoft Office User" w:date="2017-06-07T16:08:00Z">
        <w:r w:rsidR="00D30A30">
          <w:rPr>
            <w:rFonts w:ascii="Times New Roman" w:hAnsi="Times New Roman" w:cs="Times New Roman"/>
            <w:sz w:val="24"/>
            <w:szCs w:val="24"/>
          </w:rPr>
          <w:t xml:space="preserve"> itself</w:t>
        </w:r>
      </w:ins>
      <w:ins w:id="318" w:author="Microsoft Office User" w:date="2017-06-07T16:07:00Z">
        <w:r w:rsidR="00D30A30">
          <w:rPr>
            <w:rFonts w:ascii="Times New Roman" w:hAnsi="Times New Roman" w:cs="Times New Roman"/>
            <w:sz w:val="24"/>
            <w:szCs w:val="24"/>
          </w:rPr>
          <w:t xml:space="preserve"> may not be required for goal-directed behaviour per se (</w:t>
        </w:r>
        <w:proofErr w:type="spellStart"/>
        <w:r w:rsidR="00D30A30">
          <w:rPr>
            <w:rFonts w:ascii="Times New Roman" w:hAnsi="Times New Roman" w:cs="Times New Roman"/>
            <w:sz w:val="24"/>
            <w:szCs w:val="24"/>
          </w:rPr>
          <w:t>Corbit</w:t>
        </w:r>
        <w:proofErr w:type="spellEnd"/>
        <w:r w:rsidR="00D30A30">
          <w:rPr>
            <w:rFonts w:ascii="Times New Roman" w:hAnsi="Times New Roman" w:cs="Times New Roman"/>
            <w:sz w:val="24"/>
            <w:szCs w:val="24"/>
          </w:rPr>
          <w:t xml:space="preserve"> and </w:t>
        </w:r>
        <w:proofErr w:type="spellStart"/>
        <w:r w:rsidR="00D30A30">
          <w:rPr>
            <w:rFonts w:ascii="Times New Roman" w:hAnsi="Times New Roman" w:cs="Times New Roman"/>
            <w:sz w:val="24"/>
            <w:szCs w:val="24"/>
          </w:rPr>
          <w:t>Balleine</w:t>
        </w:r>
        <w:proofErr w:type="spellEnd"/>
        <w:r w:rsidR="00D30A30">
          <w:rPr>
            <w:rFonts w:ascii="Times New Roman" w:hAnsi="Times New Roman" w:cs="Times New Roman"/>
            <w:sz w:val="24"/>
            <w:szCs w:val="24"/>
          </w:rPr>
          <w:t xml:space="preserve"> paper).</w:t>
        </w:r>
      </w:ins>
      <w:r w:rsidRPr="001D16D3">
        <w:rPr>
          <w:rFonts w:ascii="Times New Roman" w:hAnsi="Times New Roman" w:cs="Times New Roman"/>
          <w:sz w:val="24"/>
          <w:szCs w:val="24"/>
        </w:rPr>
        <w:t xml:space="preserve"> </w:t>
      </w:r>
      <w:commentRangeEnd w:id="302"/>
      <w:r w:rsidR="00EC72FD" w:rsidRPr="001D16D3">
        <w:rPr>
          <w:rStyle w:val="CommentReference"/>
        </w:rPr>
        <w:commentReference w:id="302"/>
      </w:r>
    </w:p>
    <w:p w14:paraId="2763FA4A" w14:textId="77777777" w:rsidR="004643F5" w:rsidRPr="001D16D3" w:rsidRDefault="004643F5" w:rsidP="00EA0AB8">
      <w:pPr>
        <w:spacing w:after="120" w:line="480" w:lineRule="auto"/>
        <w:jc w:val="both"/>
        <w:rPr>
          <w:rFonts w:ascii="Times New Roman" w:hAnsi="Times New Roman" w:cs="Times New Roman"/>
          <w:sz w:val="24"/>
          <w:szCs w:val="24"/>
        </w:rPr>
      </w:pPr>
    </w:p>
    <w:p w14:paraId="59D262E6" w14:textId="7BD205B5" w:rsidR="00DD3070" w:rsidRPr="001D16D3" w:rsidRDefault="00DD3070" w:rsidP="00EA0AB8">
      <w:pPr>
        <w:spacing w:after="120" w:line="480" w:lineRule="auto"/>
        <w:jc w:val="both"/>
        <w:rPr>
          <w:rFonts w:ascii="Times New Roman" w:hAnsi="Times New Roman" w:cs="Times New Roman"/>
          <w:i/>
          <w:sz w:val="24"/>
          <w:szCs w:val="24"/>
        </w:rPr>
      </w:pPr>
      <w:commentRangeStart w:id="319"/>
      <w:r w:rsidRPr="001D16D3">
        <w:rPr>
          <w:rFonts w:ascii="Times New Roman" w:hAnsi="Times New Roman" w:cs="Times New Roman"/>
          <w:i/>
          <w:sz w:val="24"/>
          <w:szCs w:val="24"/>
        </w:rPr>
        <w:t>Conclusions</w:t>
      </w:r>
      <w:commentRangeEnd w:id="319"/>
      <w:r w:rsidR="00244166" w:rsidRPr="001D16D3">
        <w:rPr>
          <w:rStyle w:val="CommentReference"/>
        </w:rPr>
        <w:commentReference w:id="319"/>
      </w:r>
    </w:p>
    <w:p w14:paraId="772905D7" w14:textId="7E165326" w:rsidR="00DD3070" w:rsidRPr="001D16D3" w:rsidRDefault="0037494A" w:rsidP="00EA0AB8">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 xml:space="preserve">GWAS and post-mortem brain studies have suggested an important link between the GluA1 AMPAR subunit, an essential player in certain forms of synaptic plasticity, and schizophrenia. We have shown previously that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exhibit deficits in short-term habituation. This can, under certain circumstances, lead to inappropriately high levels of attention being paid to envi</w:t>
      </w:r>
      <w:r w:rsidR="000301D6" w:rsidRPr="001D16D3">
        <w:rPr>
          <w:rFonts w:ascii="Times New Roman" w:hAnsi="Times New Roman" w:cs="Times New Roman"/>
          <w:sz w:val="24"/>
          <w:szCs w:val="24"/>
        </w:rPr>
        <w:t>ronmental stimuli, and thus act</w:t>
      </w:r>
      <w:r w:rsidRPr="001D16D3">
        <w:rPr>
          <w:rFonts w:ascii="Times New Roman" w:hAnsi="Times New Roman" w:cs="Times New Roman"/>
          <w:sz w:val="24"/>
          <w:szCs w:val="24"/>
        </w:rPr>
        <w:t xml:space="preserve"> as a potential driver of aberrant salience (</w:t>
      </w:r>
      <w:r w:rsidRPr="00B67E88">
        <w:rPr>
          <w:rFonts w:ascii="Times New Roman" w:hAnsi="Times New Roman" w:cs="Times New Roman"/>
          <w:sz w:val="24"/>
          <w:szCs w:val="24"/>
        </w:rPr>
        <w:t>Sanderson et al., 2011</w:t>
      </w:r>
      <w:r w:rsidR="002E23B6" w:rsidRPr="00B67E88">
        <w:rPr>
          <w:rFonts w:ascii="Times New Roman" w:hAnsi="Times New Roman" w:cs="Times New Roman"/>
          <w:sz w:val="24"/>
          <w:szCs w:val="24"/>
        </w:rPr>
        <w:t xml:space="preserve">; </w:t>
      </w:r>
      <w:proofErr w:type="spellStart"/>
      <w:r w:rsidR="002E23B6" w:rsidRPr="00B67E88">
        <w:rPr>
          <w:rFonts w:ascii="Times New Roman" w:hAnsi="Times New Roman" w:cs="Times New Roman"/>
          <w:sz w:val="24"/>
          <w:szCs w:val="24"/>
        </w:rPr>
        <w:t>Barkus</w:t>
      </w:r>
      <w:proofErr w:type="spellEnd"/>
      <w:r w:rsidR="002E23B6" w:rsidRPr="00B67E88">
        <w:rPr>
          <w:rFonts w:ascii="Times New Roman" w:hAnsi="Times New Roman" w:cs="Times New Roman"/>
          <w:sz w:val="24"/>
          <w:szCs w:val="24"/>
        </w:rPr>
        <w:t xml:space="preserve"> et a</w:t>
      </w:r>
      <w:r w:rsidR="002965ED" w:rsidRPr="00B67E88">
        <w:rPr>
          <w:rFonts w:ascii="Times New Roman" w:hAnsi="Times New Roman" w:cs="Times New Roman"/>
          <w:sz w:val="24"/>
          <w:szCs w:val="24"/>
        </w:rPr>
        <w:t>l., 2014</w:t>
      </w:r>
      <w:r w:rsidRPr="001D16D3">
        <w:rPr>
          <w:rFonts w:ascii="Times New Roman" w:hAnsi="Times New Roman" w:cs="Times New Roman"/>
          <w:sz w:val="24"/>
          <w:szCs w:val="24"/>
        </w:rPr>
        <w:t>), which has been strongly linked to psychosis in disorders including schizophrenia (</w:t>
      </w:r>
      <w:commentRangeStart w:id="320"/>
      <w:proofErr w:type="spellStart"/>
      <w:r w:rsidRPr="001D16D3">
        <w:rPr>
          <w:rFonts w:ascii="Times New Roman" w:hAnsi="Times New Roman" w:cs="Times New Roman"/>
          <w:sz w:val="24"/>
          <w:szCs w:val="24"/>
          <w:rPrChange w:id="321" w:author="Microsoft Office User" w:date="2017-05-29T20:50:00Z">
            <w:rPr>
              <w:rFonts w:ascii="Times New Roman" w:hAnsi="Times New Roman" w:cs="Times New Roman"/>
              <w:sz w:val="24"/>
              <w:szCs w:val="24"/>
              <w:highlight w:val="yellow"/>
            </w:rPr>
          </w:rPrChange>
        </w:rPr>
        <w:t>Kapur</w:t>
      </w:r>
      <w:proofErr w:type="spellEnd"/>
      <w:r w:rsidRPr="001D16D3">
        <w:rPr>
          <w:rFonts w:ascii="Times New Roman" w:hAnsi="Times New Roman" w:cs="Times New Roman"/>
          <w:sz w:val="24"/>
          <w:szCs w:val="24"/>
          <w:rPrChange w:id="322" w:author="Microsoft Office User" w:date="2017-05-29T20:50:00Z">
            <w:rPr>
              <w:rFonts w:ascii="Times New Roman" w:hAnsi="Times New Roman" w:cs="Times New Roman"/>
              <w:sz w:val="24"/>
              <w:szCs w:val="24"/>
              <w:highlight w:val="yellow"/>
            </w:rPr>
          </w:rPrChange>
        </w:rPr>
        <w:t>, 2003</w:t>
      </w:r>
      <w:r w:rsidRPr="001D16D3">
        <w:rPr>
          <w:rFonts w:ascii="Times New Roman" w:hAnsi="Times New Roman" w:cs="Times New Roman"/>
          <w:sz w:val="24"/>
          <w:szCs w:val="24"/>
        </w:rPr>
        <w:t>; others??</w:t>
      </w:r>
      <w:commentRangeEnd w:id="320"/>
      <w:r w:rsidR="002965ED" w:rsidRPr="001D16D3">
        <w:rPr>
          <w:rStyle w:val="CommentReference"/>
        </w:rPr>
        <w:commentReference w:id="320"/>
      </w:r>
      <w:r w:rsidRPr="001D16D3">
        <w:rPr>
          <w:rFonts w:ascii="Times New Roman" w:hAnsi="Times New Roman" w:cs="Times New Roman"/>
          <w:sz w:val="24"/>
          <w:szCs w:val="24"/>
        </w:rPr>
        <w:t xml:space="preserve">). In addition, we have reported that these deficits in short-term habituation processes can alter associative learning in </w:t>
      </w:r>
      <w:r w:rsidRPr="001D16D3">
        <w:rPr>
          <w:rFonts w:ascii="Times New Roman" w:hAnsi="Times New Roman" w:cs="Times New Roman"/>
          <w:i/>
          <w:sz w:val="24"/>
          <w:szCs w:val="24"/>
        </w:rPr>
        <w:t>Gria1</w:t>
      </w:r>
      <w:r w:rsidRPr="001D16D3">
        <w:rPr>
          <w:rFonts w:ascii="Times New Roman" w:hAnsi="Times New Roman" w:cs="Times New Roman"/>
          <w:i/>
          <w:sz w:val="24"/>
          <w:szCs w:val="24"/>
          <w:vertAlign w:val="superscript"/>
        </w:rPr>
        <w:t>-/-</w:t>
      </w:r>
      <w:r w:rsidRPr="001D16D3">
        <w:rPr>
          <w:rFonts w:ascii="Times New Roman" w:hAnsi="Times New Roman" w:cs="Times New Roman"/>
          <w:sz w:val="24"/>
          <w:szCs w:val="24"/>
        </w:rPr>
        <w:t xml:space="preserve"> mice, both </w:t>
      </w:r>
      <w:r w:rsidRPr="001D16D3">
        <w:rPr>
          <w:rFonts w:ascii="Times New Roman" w:hAnsi="Times New Roman" w:cs="Times New Roman"/>
          <w:sz w:val="24"/>
          <w:szCs w:val="24"/>
        </w:rPr>
        <w:lastRenderedPageBreak/>
        <w:t>qualitatively and quantitatively (</w:t>
      </w:r>
      <w:commentRangeStart w:id="323"/>
      <w:r w:rsidRPr="001D16D3">
        <w:rPr>
          <w:rFonts w:ascii="Times New Roman" w:hAnsi="Times New Roman" w:cs="Times New Roman"/>
          <w:sz w:val="24"/>
          <w:szCs w:val="24"/>
        </w:rPr>
        <w:t>REFS</w:t>
      </w:r>
      <w:commentRangeEnd w:id="323"/>
      <w:r w:rsidR="006166E9" w:rsidRPr="001D16D3">
        <w:rPr>
          <w:rStyle w:val="CommentReference"/>
        </w:rPr>
        <w:commentReference w:id="323"/>
      </w:r>
      <w:r w:rsidRPr="001D16D3">
        <w:rPr>
          <w:rFonts w:ascii="Times New Roman" w:hAnsi="Times New Roman" w:cs="Times New Roman"/>
          <w:sz w:val="24"/>
          <w:szCs w:val="24"/>
        </w:rPr>
        <w:t xml:space="preserve">). Here we show that GluA1 deletion accelerates the rate at which </w:t>
      </w:r>
      <w:r w:rsidR="000301D6" w:rsidRPr="001D16D3">
        <w:rPr>
          <w:rFonts w:ascii="Times New Roman" w:hAnsi="Times New Roman" w:cs="Times New Roman"/>
          <w:sz w:val="24"/>
          <w:szCs w:val="24"/>
        </w:rPr>
        <w:t>behaviour</w:t>
      </w:r>
      <w:r w:rsidR="009A4684" w:rsidRPr="001D16D3">
        <w:rPr>
          <w:rFonts w:ascii="Times New Roman" w:hAnsi="Times New Roman" w:cs="Times New Roman"/>
          <w:sz w:val="24"/>
          <w:szCs w:val="24"/>
        </w:rPr>
        <w:t xml:space="preserve"> transitions from being goal-directed and model based, to being habitual and model free. Taken together, these findings in </w:t>
      </w:r>
      <w:r w:rsidR="009A4684" w:rsidRPr="001D16D3">
        <w:rPr>
          <w:rFonts w:ascii="Times New Roman" w:hAnsi="Times New Roman" w:cs="Times New Roman"/>
          <w:i/>
          <w:sz w:val="24"/>
          <w:szCs w:val="24"/>
        </w:rPr>
        <w:t>Gria1</w:t>
      </w:r>
      <w:r w:rsidR="009A4684" w:rsidRPr="001D16D3">
        <w:rPr>
          <w:rFonts w:ascii="Times New Roman" w:hAnsi="Times New Roman" w:cs="Times New Roman"/>
          <w:i/>
          <w:sz w:val="24"/>
          <w:szCs w:val="24"/>
          <w:vertAlign w:val="superscript"/>
        </w:rPr>
        <w:t>-/-</w:t>
      </w:r>
      <w:r w:rsidR="009A4684" w:rsidRPr="001D16D3">
        <w:rPr>
          <w:rFonts w:ascii="Times New Roman" w:hAnsi="Times New Roman" w:cs="Times New Roman"/>
          <w:sz w:val="24"/>
          <w:szCs w:val="24"/>
        </w:rPr>
        <w:t xml:space="preserve"> mice demonstrate that GluA1 dysfunction could contribute </w:t>
      </w:r>
      <w:r w:rsidR="000301D6" w:rsidRPr="001D16D3">
        <w:rPr>
          <w:rFonts w:ascii="Times New Roman" w:hAnsi="Times New Roman" w:cs="Times New Roman"/>
          <w:sz w:val="24"/>
          <w:szCs w:val="24"/>
        </w:rPr>
        <w:t xml:space="preserve">not only </w:t>
      </w:r>
      <w:r w:rsidR="009A4684" w:rsidRPr="001D16D3">
        <w:rPr>
          <w:rFonts w:ascii="Times New Roman" w:hAnsi="Times New Roman" w:cs="Times New Roman"/>
          <w:sz w:val="24"/>
          <w:szCs w:val="24"/>
        </w:rPr>
        <w:t xml:space="preserve">to </w:t>
      </w:r>
      <w:r w:rsidR="000301D6" w:rsidRPr="001D16D3">
        <w:rPr>
          <w:rFonts w:ascii="Times New Roman" w:hAnsi="Times New Roman" w:cs="Times New Roman"/>
          <w:sz w:val="24"/>
          <w:szCs w:val="24"/>
        </w:rPr>
        <w:t xml:space="preserve">aberrant salience and </w:t>
      </w:r>
      <w:r w:rsidR="009A4684" w:rsidRPr="001D16D3">
        <w:rPr>
          <w:rFonts w:ascii="Times New Roman" w:hAnsi="Times New Roman" w:cs="Times New Roman"/>
          <w:sz w:val="24"/>
          <w:szCs w:val="24"/>
        </w:rPr>
        <w:t>inappr</w:t>
      </w:r>
      <w:bookmarkStart w:id="324" w:name="_GoBack"/>
      <w:bookmarkEnd w:id="324"/>
      <w:r w:rsidR="009A4684" w:rsidRPr="001D16D3">
        <w:rPr>
          <w:rFonts w:ascii="Times New Roman" w:hAnsi="Times New Roman" w:cs="Times New Roman"/>
          <w:sz w:val="24"/>
          <w:szCs w:val="24"/>
        </w:rPr>
        <w:t xml:space="preserve">opriate associations being encoded, which could form the basis of generating false beliefs, </w:t>
      </w:r>
      <w:r w:rsidR="0043653A" w:rsidRPr="001D16D3">
        <w:rPr>
          <w:rFonts w:ascii="Times New Roman" w:hAnsi="Times New Roman" w:cs="Times New Roman"/>
          <w:sz w:val="24"/>
          <w:szCs w:val="24"/>
        </w:rPr>
        <w:t xml:space="preserve">but also to behaviour that is resistant to rapid re-evaluation.  Understanding the relationship between these two dysfunctions might provide a window </w:t>
      </w:r>
      <w:r w:rsidR="008449E9" w:rsidRPr="001D16D3">
        <w:rPr>
          <w:rFonts w:ascii="Times New Roman" w:hAnsi="Times New Roman" w:cs="Times New Roman"/>
          <w:sz w:val="24"/>
          <w:szCs w:val="24"/>
        </w:rPr>
        <w:t>i</w:t>
      </w:r>
      <w:r w:rsidR="0043653A" w:rsidRPr="001D16D3">
        <w:rPr>
          <w:rFonts w:ascii="Times New Roman" w:hAnsi="Times New Roman" w:cs="Times New Roman"/>
          <w:sz w:val="24"/>
          <w:szCs w:val="24"/>
        </w:rPr>
        <w:t>nto the tenacity of delusions in schizophrenia</w:t>
      </w:r>
      <w:r w:rsidR="009A4684" w:rsidRPr="001D16D3">
        <w:rPr>
          <w:rFonts w:ascii="Times New Roman" w:hAnsi="Times New Roman" w:cs="Times New Roman"/>
          <w:sz w:val="24"/>
          <w:szCs w:val="24"/>
        </w:rPr>
        <w:t>.</w:t>
      </w:r>
    </w:p>
    <w:p w14:paraId="01713DE6" w14:textId="6BB8223D" w:rsidR="00E32674" w:rsidRPr="001D16D3" w:rsidRDefault="00325D41" w:rsidP="00905542">
      <w:pPr>
        <w:spacing w:after="120"/>
        <w:rPr>
          <w:rFonts w:ascii="Times New Roman" w:hAnsi="Times New Roman" w:cs="Times New Roman"/>
          <w:sz w:val="24"/>
          <w:szCs w:val="24"/>
        </w:rPr>
      </w:pPr>
      <w:r w:rsidRPr="001D16D3">
        <w:rPr>
          <w:rFonts w:ascii="Times New Roman" w:hAnsi="Times New Roman" w:cs="Times New Roman"/>
          <w:sz w:val="24"/>
          <w:szCs w:val="24"/>
        </w:rPr>
        <w:t>(2171)</w:t>
      </w:r>
      <w:r w:rsidR="00E32674" w:rsidRPr="001D16D3">
        <w:rPr>
          <w:rFonts w:ascii="Times New Roman" w:hAnsi="Times New Roman" w:cs="Times New Roman"/>
          <w:sz w:val="24"/>
          <w:szCs w:val="24"/>
        </w:rPr>
        <w:br w:type="page"/>
      </w:r>
    </w:p>
    <w:p w14:paraId="369AF069" w14:textId="7105CDC6" w:rsidR="000245DC" w:rsidRPr="001D16D3" w:rsidRDefault="00E32674" w:rsidP="00905542">
      <w:pPr>
        <w:spacing w:after="120" w:line="480" w:lineRule="auto"/>
        <w:jc w:val="both"/>
        <w:rPr>
          <w:rFonts w:ascii="Times New Roman" w:hAnsi="Times New Roman" w:cs="Times New Roman"/>
          <w:b/>
          <w:sz w:val="24"/>
          <w:szCs w:val="24"/>
        </w:rPr>
      </w:pPr>
      <w:commentRangeStart w:id="325"/>
      <w:commentRangeStart w:id="326"/>
      <w:commentRangeStart w:id="327"/>
      <w:r w:rsidRPr="001D16D3">
        <w:rPr>
          <w:rFonts w:ascii="Times New Roman" w:hAnsi="Times New Roman" w:cs="Times New Roman"/>
          <w:b/>
          <w:sz w:val="24"/>
          <w:szCs w:val="24"/>
        </w:rPr>
        <w:lastRenderedPageBreak/>
        <w:t>FIGURE LEGENDS</w:t>
      </w:r>
      <w:commentRangeEnd w:id="325"/>
      <w:r w:rsidR="00500DA3" w:rsidRPr="001D16D3">
        <w:rPr>
          <w:rStyle w:val="CommentReference"/>
        </w:rPr>
        <w:commentReference w:id="325"/>
      </w:r>
      <w:commentRangeEnd w:id="326"/>
      <w:commentRangeEnd w:id="327"/>
      <w:r w:rsidR="003A465D">
        <w:rPr>
          <w:rStyle w:val="CommentReference"/>
        </w:rPr>
        <w:commentReference w:id="326"/>
      </w:r>
      <w:r w:rsidR="00980FFD" w:rsidRPr="001D16D3">
        <w:rPr>
          <w:rStyle w:val="CommentReference"/>
        </w:rPr>
        <w:commentReference w:id="327"/>
      </w:r>
    </w:p>
    <w:p w14:paraId="70604797" w14:textId="6BAC9FEB" w:rsidR="000245DC" w:rsidRPr="001D16D3" w:rsidDel="008A34F3" w:rsidRDefault="00E32674" w:rsidP="00905542">
      <w:pPr>
        <w:spacing w:after="120" w:line="480" w:lineRule="auto"/>
        <w:jc w:val="both"/>
        <w:rPr>
          <w:del w:id="328" w:author="Microsoft Office User" w:date="2017-06-01T00:15:00Z"/>
          <w:rFonts w:ascii="Times New Roman" w:hAnsi="Times New Roman" w:cs="Times New Roman"/>
          <w:sz w:val="24"/>
          <w:szCs w:val="24"/>
        </w:rPr>
      </w:pPr>
      <w:r w:rsidRPr="001D16D3">
        <w:rPr>
          <w:rFonts w:ascii="Times New Roman" w:hAnsi="Times New Roman" w:cs="Times New Roman"/>
          <w:i/>
          <w:sz w:val="24"/>
          <w:szCs w:val="24"/>
        </w:rPr>
        <w:t xml:space="preserve">Figure 1: </w:t>
      </w:r>
      <w:r w:rsidRPr="001D16D3">
        <w:rPr>
          <w:rFonts w:ascii="Times New Roman" w:hAnsi="Times New Roman" w:cs="Times New Roman"/>
          <w:sz w:val="24"/>
          <w:szCs w:val="24"/>
        </w:rPr>
        <w:t xml:space="preserve">Schematic representing the radial maze arrangement for assessing (a) standard, spatial reference memory task during which mice learn to discriminate between always rewarded and never-rewarded arms (see </w:t>
      </w:r>
      <w:r w:rsidRPr="00B67E88">
        <w:rPr>
          <w:rFonts w:ascii="Times New Roman" w:hAnsi="Times New Roman" w:cs="Times New Roman"/>
          <w:sz w:val="24"/>
          <w:szCs w:val="24"/>
        </w:rPr>
        <w:t>Schmitt et al., 2003; 2005</w:t>
      </w:r>
      <w:r w:rsidRPr="001D16D3">
        <w:rPr>
          <w:rFonts w:ascii="Times New Roman" w:hAnsi="Times New Roman" w:cs="Times New Roman"/>
          <w:sz w:val="24"/>
          <w:szCs w:val="24"/>
        </w:rPr>
        <w:t>), and (b) the modified version of the task used in Experiment 1 during which mice are trained to discriminate between goal arms associated with different reinforcers (grain Noyes pellets versus sucrose solution). The same radial maze was used for both experiments.</w:t>
      </w:r>
    </w:p>
    <w:p w14:paraId="6F174B32" w14:textId="77777777" w:rsidR="00E32674" w:rsidRPr="001D16D3" w:rsidRDefault="00E32674" w:rsidP="00905542">
      <w:pPr>
        <w:spacing w:after="120" w:line="480" w:lineRule="auto"/>
        <w:jc w:val="both"/>
        <w:rPr>
          <w:rFonts w:ascii="Times New Roman" w:hAnsi="Times New Roman" w:cs="Times New Roman"/>
          <w:sz w:val="24"/>
          <w:szCs w:val="24"/>
        </w:rPr>
      </w:pPr>
    </w:p>
    <w:p w14:paraId="587FE3CB" w14:textId="2D60F267" w:rsidR="00E32674" w:rsidRPr="001D16D3" w:rsidRDefault="00E32674" w:rsidP="00905542">
      <w:pPr>
        <w:spacing w:after="120" w:line="480" w:lineRule="auto"/>
        <w:jc w:val="both"/>
        <w:rPr>
          <w:rFonts w:ascii="Times New Roman" w:hAnsi="Times New Roman" w:cs="Times New Roman"/>
          <w:sz w:val="24"/>
          <w:szCs w:val="24"/>
        </w:rPr>
      </w:pPr>
      <w:r w:rsidRPr="001D16D3">
        <w:rPr>
          <w:rFonts w:ascii="Times New Roman" w:hAnsi="Times New Roman" w:cs="Times New Roman"/>
          <w:i/>
          <w:sz w:val="24"/>
          <w:szCs w:val="24"/>
        </w:rPr>
        <w:t xml:space="preserve">Figure 2: </w:t>
      </w:r>
      <w:r w:rsidRPr="001D16D3">
        <w:rPr>
          <w:rFonts w:ascii="Times New Roman" w:hAnsi="Times New Roman" w:cs="Times New Roman"/>
          <w:sz w:val="24"/>
          <w:szCs w:val="24"/>
        </w:rPr>
        <w:t>TO BE COMPLETED!!!</w:t>
      </w:r>
    </w:p>
    <w:p w14:paraId="38A75E0C" w14:textId="206FAE8B" w:rsidR="000245DC" w:rsidRPr="001D16D3" w:rsidRDefault="001E1321" w:rsidP="00905542">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The speed at which mice ran down the goal arms paired with sucrose and grain-based pellets is shown</w:t>
      </w:r>
      <w:commentRangeStart w:id="329"/>
      <w:del w:id="330" w:author="David Bannerman" w:date="2016-10-06T15:33:00Z">
        <w:r w:rsidRPr="001D16D3" w:rsidDel="00146104">
          <w:rPr>
            <w:rFonts w:ascii="Times New Roman" w:hAnsi="Times New Roman" w:cs="Times New Roman"/>
            <w:sz w:val="24"/>
            <w:szCs w:val="24"/>
          </w:rPr>
          <w:delText>, in blocks of two sessions</w:delText>
        </w:r>
      </w:del>
      <w:commentRangeEnd w:id="329"/>
      <w:r w:rsidRPr="001D16D3">
        <w:rPr>
          <w:rStyle w:val="CommentReference"/>
        </w:rPr>
        <w:commentReference w:id="329"/>
      </w:r>
      <w:del w:id="331" w:author="David Bannerman" w:date="2016-10-06T15:33:00Z">
        <w:r w:rsidRPr="001D16D3" w:rsidDel="00146104">
          <w:rPr>
            <w:rFonts w:ascii="Times New Roman" w:hAnsi="Times New Roman" w:cs="Times New Roman"/>
            <w:sz w:val="24"/>
            <w:szCs w:val="24"/>
          </w:rPr>
          <w:delText xml:space="preserve">, </w:delText>
        </w:r>
      </w:del>
      <w:ins w:id="332" w:author="David Bannerman" w:date="2016-10-06T15:33:00Z">
        <w:r w:rsidRPr="001D16D3">
          <w:rPr>
            <w:rFonts w:ascii="Times New Roman" w:hAnsi="Times New Roman" w:cs="Times New Roman"/>
            <w:sz w:val="24"/>
            <w:szCs w:val="24"/>
          </w:rPr>
          <w:t xml:space="preserve"> </w:t>
        </w:r>
      </w:ins>
      <w:r w:rsidRPr="001D16D3">
        <w:rPr>
          <w:rFonts w:ascii="Times New Roman" w:hAnsi="Times New Roman" w:cs="Times New Roman"/>
          <w:sz w:val="24"/>
          <w:szCs w:val="24"/>
        </w:rPr>
        <w:t xml:space="preserve">in Figure </w:t>
      </w:r>
      <w:r w:rsidR="00DA78BF" w:rsidRPr="001D16D3">
        <w:rPr>
          <w:rFonts w:ascii="Times New Roman" w:hAnsi="Times New Roman" w:cs="Times New Roman"/>
          <w:sz w:val="24"/>
          <w:szCs w:val="24"/>
        </w:rPr>
        <w:t>2</w:t>
      </w:r>
      <w:r w:rsidRPr="001D16D3">
        <w:rPr>
          <w:rFonts w:ascii="Times New Roman" w:hAnsi="Times New Roman" w:cs="Times New Roman"/>
          <w:sz w:val="24"/>
          <w:szCs w:val="24"/>
        </w:rPr>
        <w:t>A.</w:t>
      </w:r>
    </w:p>
    <w:p w14:paraId="17F544B0" w14:textId="128C2C57" w:rsidR="003D5EC9" w:rsidRDefault="00DA78BF" w:rsidP="00DA78BF">
      <w:pPr>
        <w:spacing w:after="120" w:line="480" w:lineRule="auto"/>
        <w:jc w:val="both"/>
        <w:rPr>
          <w:ins w:id="333" w:author="Microsoft Office User" w:date="2017-06-01T00:20:00Z"/>
          <w:rFonts w:ascii="Times New Roman" w:hAnsi="Times New Roman" w:cs="Times New Roman"/>
          <w:sz w:val="24"/>
          <w:szCs w:val="24"/>
        </w:rPr>
      </w:pPr>
      <w:r w:rsidRPr="001D16D3">
        <w:rPr>
          <w:rFonts w:ascii="Times New Roman" w:hAnsi="Times New Roman" w:cs="Times New Roman"/>
          <w:sz w:val="24"/>
          <w:szCs w:val="24"/>
        </w:rPr>
        <w:t xml:space="preserve">Figure 2A: </w:t>
      </w:r>
      <w:ins w:id="334" w:author="Microsoft Office User" w:date="2017-06-01T00:17:00Z">
        <w:r w:rsidR="008A34F3">
          <w:rPr>
            <w:rFonts w:ascii="Times New Roman" w:hAnsi="Times New Roman" w:cs="Times New Roman"/>
            <w:sz w:val="24"/>
            <w:szCs w:val="24"/>
          </w:rPr>
          <w:t>Running speeds of and WT mice</w:t>
        </w:r>
      </w:ins>
      <w:ins w:id="335" w:author="Microsoft Office User" w:date="2017-06-01T00:19:00Z">
        <w:r w:rsidR="003D5EC9">
          <w:rPr>
            <w:rFonts w:ascii="Times New Roman" w:hAnsi="Times New Roman" w:cs="Times New Roman"/>
            <w:sz w:val="24"/>
            <w:szCs w:val="24"/>
          </w:rPr>
          <w:t xml:space="preserve"> and </w:t>
        </w:r>
      </w:ins>
      <w:ins w:id="336" w:author="Microsoft Office User" w:date="2017-06-01T00:20:00Z">
        <w:r w:rsidR="003D5EC9">
          <w:rPr>
            <w:rFonts w:ascii="Times New Roman" w:hAnsi="Times New Roman" w:cs="Times New Roman"/>
            <w:sz w:val="24"/>
            <w:szCs w:val="24"/>
          </w:rPr>
          <w:t xml:space="preserve">Gria-1- mice </w:t>
        </w:r>
        <w:r w:rsidR="003D5EC9" w:rsidRPr="001D16D3">
          <w:rPr>
            <w:rFonts w:ascii="Times New Roman" w:hAnsi="Times New Roman" w:cs="Times New Roman"/>
            <w:sz w:val="24"/>
            <w:szCs w:val="24"/>
          </w:rPr>
          <w:t>significantly increased over training blocks</w:t>
        </w:r>
        <w:r w:rsidR="004573DD">
          <w:rPr>
            <w:rFonts w:ascii="Times New Roman" w:hAnsi="Times New Roman" w:cs="Times New Roman"/>
            <w:sz w:val="24"/>
            <w:szCs w:val="24"/>
          </w:rPr>
          <w:t xml:space="preserve"> for both reinforcers.</w:t>
        </w:r>
      </w:ins>
    </w:p>
    <w:p w14:paraId="6606926D" w14:textId="1439091A" w:rsidR="008A34F3" w:rsidRDefault="004573DD" w:rsidP="00DA78BF">
      <w:pPr>
        <w:spacing w:after="120" w:line="480" w:lineRule="auto"/>
        <w:jc w:val="both"/>
        <w:rPr>
          <w:ins w:id="337" w:author="Microsoft Office User" w:date="2017-06-01T00:17:00Z"/>
          <w:rFonts w:ascii="Times New Roman" w:hAnsi="Times New Roman" w:cs="Times New Roman"/>
          <w:sz w:val="24"/>
          <w:szCs w:val="24"/>
        </w:rPr>
      </w:pPr>
      <w:ins w:id="338" w:author="Microsoft Office User" w:date="2017-06-01T00:21:00Z">
        <w:r>
          <w:rPr>
            <w:rFonts w:ascii="Times New Roman" w:hAnsi="Times New Roman" w:cs="Times New Roman"/>
            <w:sz w:val="24"/>
            <w:szCs w:val="24"/>
          </w:rPr>
          <w:t xml:space="preserve">Figure 2B: </w:t>
        </w:r>
      </w:ins>
      <w:ins w:id="339" w:author="Microsoft Office User" w:date="2017-06-01T00:23:00Z">
        <w:r w:rsidR="00470003">
          <w:rPr>
            <w:rFonts w:ascii="Times New Roman" w:hAnsi="Times New Roman" w:cs="Times New Roman"/>
            <w:sz w:val="24"/>
            <w:szCs w:val="24"/>
          </w:rPr>
          <w:t xml:space="preserve">Running speed ratio differed between </w:t>
        </w:r>
        <w:r w:rsidR="00515C6E">
          <w:rPr>
            <w:rFonts w:ascii="Times New Roman" w:hAnsi="Times New Roman" w:cs="Times New Roman"/>
            <w:sz w:val="24"/>
            <w:szCs w:val="24"/>
          </w:rPr>
          <w:t xml:space="preserve">Gria-1-mice and WT mice. </w:t>
        </w:r>
        <w:r w:rsidR="00470003">
          <w:rPr>
            <w:rFonts w:ascii="Times New Roman" w:hAnsi="Times New Roman" w:cs="Times New Roman"/>
            <w:sz w:val="24"/>
            <w:szCs w:val="24"/>
          </w:rPr>
          <w:t>WT mice ran significantly slower for the devalued reinforcer whereas Gria-1-mice did not differ from chance</w:t>
        </w:r>
      </w:ins>
      <w:ins w:id="340" w:author="Microsoft Office User" w:date="2017-06-01T00:24:00Z">
        <w:r w:rsidR="00515C6E">
          <w:rPr>
            <w:rFonts w:ascii="Times New Roman" w:hAnsi="Times New Roman" w:cs="Times New Roman"/>
            <w:sz w:val="24"/>
            <w:szCs w:val="24"/>
          </w:rPr>
          <w:t xml:space="preserve"> running at the same speed for both devalued and non-devalued reinforcers. </w:t>
        </w:r>
      </w:ins>
      <w:ins w:id="341" w:author="Microsoft Office User" w:date="2017-06-01T00:25:00Z">
        <w:r w:rsidR="00515C6E" w:rsidRPr="001D16D3">
          <w:rPr>
            <w:rFonts w:ascii="Times New Roman" w:hAnsi="Times New Roman" w:cs="Times New Roman"/>
            <w:sz w:val="24"/>
            <w:szCs w:val="24"/>
          </w:rPr>
          <w:t xml:space="preserve">(Data are means </w:t>
        </w:r>
        <w:r w:rsidR="00515C6E" w:rsidRPr="001D16D3">
          <w:rPr>
            <w:rFonts w:ascii="Times New Roman" w:hAnsi="Times New Roman" w:cs="Times New Roman"/>
            <w:sz w:val="24"/>
            <w:szCs w:val="24"/>
          </w:rPr>
          <w:sym w:font="Symbol" w:char="F0B1"/>
        </w:r>
        <w:r w:rsidR="00515C6E" w:rsidRPr="001D16D3">
          <w:rPr>
            <w:rFonts w:ascii="Times New Roman" w:hAnsi="Times New Roman" w:cs="Times New Roman"/>
            <w:sz w:val="24"/>
            <w:szCs w:val="24"/>
          </w:rPr>
          <w:t xml:space="preserve"> S.E.Ms).</w:t>
        </w:r>
      </w:ins>
    </w:p>
    <w:p w14:paraId="70669B0B" w14:textId="55F687AB" w:rsidR="00DA78BF" w:rsidRPr="001D16D3" w:rsidRDefault="00DA78BF" w:rsidP="00DA78BF">
      <w:pPr>
        <w:spacing w:after="120" w:line="480" w:lineRule="auto"/>
        <w:jc w:val="both"/>
        <w:rPr>
          <w:rFonts w:ascii="Times New Roman" w:hAnsi="Times New Roman" w:cs="Times New Roman"/>
          <w:sz w:val="24"/>
          <w:szCs w:val="24"/>
        </w:rPr>
      </w:pPr>
      <w:r w:rsidRPr="001D16D3">
        <w:rPr>
          <w:rFonts w:ascii="Times New Roman" w:hAnsi="Times New Roman" w:cs="Times New Roman"/>
          <w:sz w:val="24"/>
          <w:szCs w:val="24"/>
        </w:rPr>
        <w:t>TO BE INCLUDED-Simple main effects analysis of this interaction revealed that the effect of food type was significant on blocks 2, 5, 6, 7, 9, 10 (F(1,20) values &gt; 8.7, p  values &lt; 0.01). On the remaining blocks the effect failed to reach significance (F(1,20) values &lt; 3.3, p values &gt; 0.08. The effect of block also interacted with sex (F(9,180) = 0.025), reflecting that there was a trend for male mice to run faster than females in the first half of training, but slower than females in the second half. No other main effects or interactions were significant (p values &gt; 0.</w:t>
      </w:r>
      <w:commentRangeStart w:id="342"/>
      <w:r w:rsidRPr="001D16D3">
        <w:rPr>
          <w:rFonts w:ascii="Times New Roman" w:hAnsi="Times New Roman" w:cs="Times New Roman"/>
          <w:sz w:val="24"/>
          <w:szCs w:val="24"/>
        </w:rPr>
        <w:t>1</w:t>
      </w:r>
      <w:commentRangeEnd w:id="342"/>
      <w:r w:rsidRPr="001D16D3">
        <w:rPr>
          <w:rStyle w:val="CommentReference"/>
        </w:rPr>
        <w:commentReference w:id="342"/>
      </w:r>
      <w:r w:rsidRPr="001D16D3">
        <w:rPr>
          <w:rFonts w:ascii="Times New Roman" w:hAnsi="Times New Roman" w:cs="Times New Roman"/>
          <w:sz w:val="24"/>
          <w:szCs w:val="24"/>
        </w:rPr>
        <w:t xml:space="preserve">). </w:t>
      </w:r>
    </w:p>
    <w:p w14:paraId="3BB3D3AB" w14:textId="12138576" w:rsidR="009752C7" w:rsidRPr="001D16D3" w:rsidRDefault="002D6F42" w:rsidP="00905542">
      <w:pPr>
        <w:spacing w:after="120" w:line="480" w:lineRule="auto"/>
        <w:jc w:val="both"/>
        <w:rPr>
          <w:ins w:id="343" w:author="Microsoft Office User" w:date="2017-02-13T17:35:00Z"/>
          <w:rFonts w:ascii="Times New Roman" w:hAnsi="Times New Roman" w:cs="Times New Roman"/>
          <w:sz w:val="24"/>
          <w:szCs w:val="24"/>
        </w:rPr>
      </w:pPr>
      <w:r w:rsidRPr="001D16D3">
        <w:rPr>
          <w:rFonts w:ascii="Times New Roman" w:hAnsi="Times New Roman" w:cs="Times New Roman"/>
          <w:sz w:val="24"/>
          <w:szCs w:val="24"/>
        </w:rPr>
        <w:t>Figure 2 comment- stop x-axis in panel “a” at 10 (not 12)</w:t>
      </w:r>
    </w:p>
    <w:p w14:paraId="7C93E0E1" w14:textId="2B78A960" w:rsidR="009752C7" w:rsidRPr="001D16D3" w:rsidRDefault="009752C7" w:rsidP="009752C7">
      <w:pPr>
        <w:spacing w:after="120"/>
        <w:jc w:val="both"/>
        <w:rPr>
          <w:ins w:id="344" w:author="Microsoft Office User" w:date="2017-02-13T17:35:00Z"/>
          <w:rFonts w:ascii="Times New Roman" w:hAnsi="Times New Roman" w:cs="Times New Roman"/>
          <w:sz w:val="24"/>
          <w:szCs w:val="24"/>
        </w:rPr>
      </w:pPr>
      <w:ins w:id="345" w:author="Microsoft Office User" w:date="2017-02-13T17:35:00Z">
        <w:r w:rsidRPr="001D16D3">
          <w:rPr>
            <w:rFonts w:ascii="Times New Roman" w:hAnsi="Times New Roman" w:cs="Times New Roman"/>
            <w:sz w:val="24"/>
            <w:szCs w:val="24"/>
          </w:rPr>
          <w:lastRenderedPageBreak/>
          <w:t xml:space="preserve">Figure </w:t>
        </w:r>
      </w:ins>
      <w:ins w:id="346" w:author="Microsoft Office User" w:date="2017-06-01T00:11:00Z">
        <w:r w:rsidR="007474AC">
          <w:rPr>
            <w:rFonts w:ascii="Times New Roman" w:hAnsi="Times New Roman" w:cs="Times New Roman"/>
            <w:sz w:val="24"/>
            <w:szCs w:val="24"/>
          </w:rPr>
          <w:t>3</w:t>
        </w:r>
      </w:ins>
      <w:ins w:id="347" w:author="Microsoft Office User" w:date="2017-02-13T17:37:00Z">
        <w:r w:rsidRPr="001D16D3">
          <w:rPr>
            <w:rFonts w:ascii="Times New Roman" w:hAnsi="Times New Roman" w:cs="Times New Roman"/>
            <w:sz w:val="24"/>
            <w:szCs w:val="24"/>
          </w:rPr>
          <w:t>A</w:t>
        </w:r>
      </w:ins>
    </w:p>
    <w:p w14:paraId="42843D64" w14:textId="45D00E7E" w:rsidR="009752C7" w:rsidRPr="001D16D3" w:rsidRDefault="009752C7" w:rsidP="009752C7">
      <w:pPr>
        <w:spacing w:after="120" w:line="480" w:lineRule="auto"/>
        <w:jc w:val="both"/>
        <w:rPr>
          <w:ins w:id="348" w:author="Microsoft Office User" w:date="2017-02-13T17:37:00Z"/>
          <w:rFonts w:ascii="Times New Roman" w:hAnsi="Times New Roman" w:cs="Times New Roman"/>
          <w:sz w:val="24"/>
          <w:szCs w:val="24"/>
        </w:rPr>
      </w:pPr>
      <w:ins w:id="349" w:author="Microsoft Office User" w:date="2017-02-13T17:35:00Z">
        <w:r w:rsidRPr="001D16D3">
          <w:rPr>
            <w:rFonts w:ascii="Times New Roman" w:hAnsi="Times New Roman" w:cs="Times New Roman"/>
            <w:sz w:val="24"/>
            <w:szCs w:val="24"/>
          </w:rPr>
          <w:t xml:space="preserve">Both Gria-1- mice and WT </w:t>
        </w:r>
      </w:ins>
      <w:ins w:id="350" w:author="Microsoft Office User" w:date="2017-02-13T17:38:00Z">
        <w:r w:rsidRPr="001D16D3">
          <w:rPr>
            <w:rFonts w:ascii="Times New Roman" w:hAnsi="Times New Roman" w:cs="Times New Roman"/>
            <w:sz w:val="24"/>
            <w:szCs w:val="24"/>
          </w:rPr>
          <w:t xml:space="preserve">mice </w:t>
        </w:r>
      </w:ins>
      <w:ins w:id="351" w:author="Microsoft Office User" w:date="2017-02-13T17:35:00Z">
        <w:r w:rsidRPr="001D16D3">
          <w:rPr>
            <w:rFonts w:ascii="Times New Roman" w:hAnsi="Times New Roman" w:cs="Times New Roman"/>
            <w:sz w:val="24"/>
            <w:szCs w:val="24"/>
          </w:rPr>
          <w:t>demonstrated a reduced rate of responding specifically on the lever associated with</w:t>
        </w:r>
      </w:ins>
      <w:ins w:id="352" w:author="Microsoft Office User" w:date="2017-02-13T17:38:00Z">
        <w:r w:rsidRPr="001D16D3">
          <w:rPr>
            <w:rFonts w:ascii="Times New Roman" w:hAnsi="Times New Roman" w:cs="Times New Roman"/>
            <w:sz w:val="24"/>
            <w:szCs w:val="24"/>
          </w:rPr>
          <w:t xml:space="preserve"> the</w:t>
        </w:r>
      </w:ins>
      <w:ins w:id="353" w:author="Microsoft Office User" w:date="2017-02-13T17:35:00Z">
        <w:r w:rsidRPr="001D16D3">
          <w:rPr>
            <w:rFonts w:ascii="Times New Roman" w:hAnsi="Times New Roman" w:cs="Times New Roman"/>
            <w:sz w:val="24"/>
            <w:szCs w:val="24"/>
          </w:rPr>
          <w:t xml:space="preserve"> devalued reinforcer </w:t>
        </w:r>
      </w:ins>
      <w:ins w:id="354" w:author="Microsoft Office User" w:date="2017-02-13T17:37:00Z">
        <w:r w:rsidR="00805E48" w:rsidRPr="001D16D3">
          <w:rPr>
            <w:rFonts w:ascii="Times New Roman" w:hAnsi="Times New Roman" w:cs="Times New Roman"/>
            <w:sz w:val="24"/>
            <w:szCs w:val="24"/>
          </w:rPr>
          <w:t>during</w:t>
        </w:r>
      </w:ins>
      <w:ins w:id="355" w:author="Microsoft Office User" w:date="2017-02-13T17:41:00Z">
        <w:r w:rsidR="00805E48" w:rsidRPr="001D16D3">
          <w:rPr>
            <w:rFonts w:ascii="Times New Roman" w:hAnsi="Times New Roman" w:cs="Times New Roman"/>
            <w:sz w:val="24"/>
            <w:szCs w:val="24"/>
          </w:rPr>
          <w:t xml:space="preserve"> </w:t>
        </w:r>
      </w:ins>
      <w:ins w:id="356" w:author="Microsoft Office User" w:date="2017-02-13T17:37:00Z">
        <w:r w:rsidR="00805E48" w:rsidRPr="001D16D3">
          <w:rPr>
            <w:rFonts w:ascii="Times New Roman" w:hAnsi="Times New Roman" w:cs="Times New Roman"/>
            <w:sz w:val="24"/>
            <w:szCs w:val="24"/>
          </w:rPr>
          <w:t xml:space="preserve">five min </w:t>
        </w:r>
      </w:ins>
      <w:ins w:id="357" w:author="Microsoft Office User" w:date="2017-02-13T17:42:00Z">
        <w:r w:rsidR="00805E48" w:rsidRPr="001D16D3">
          <w:rPr>
            <w:rFonts w:ascii="Times New Roman" w:hAnsi="Times New Roman" w:cs="Times New Roman"/>
            <w:sz w:val="24"/>
            <w:szCs w:val="24"/>
          </w:rPr>
          <w:t>choice</w:t>
        </w:r>
      </w:ins>
      <w:ins w:id="358" w:author="Microsoft Office User" w:date="2017-02-13T17:37:00Z">
        <w:r w:rsidR="00805E48" w:rsidRPr="001D16D3">
          <w:rPr>
            <w:rFonts w:ascii="Times New Roman" w:hAnsi="Times New Roman" w:cs="Times New Roman"/>
            <w:sz w:val="24"/>
            <w:szCs w:val="24"/>
          </w:rPr>
          <w:t xml:space="preserve"> test</w:t>
        </w:r>
      </w:ins>
      <w:ins w:id="359" w:author="Microsoft Office User" w:date="2017-02-13T17:42:00Z">
        <w:r w:rsidR="00805E48" w:rsidRPr="001D16D3">
          <w:rPr>
            <w:rFonts w:ascii="Times New Roman" w:hAnsi="Times New Roman" w:cs="Times New Roman"/>
            <w:sz w:val="24"/>
            <w:szCs w:val="24"/>
          </w:rPr>
          <w:t xml:space="preserve">s in extinction This was observed </w:t>
        </w:r>
      </w:ins>
      <w:ins w:id="360" w:author="Microsoft Office User" w:date="2017-02-13T17:35:00Z">
        <w:r w:rsidRPr="001D16D3">
          <w:rPr>
            <w:rFonts w:ascii="Times New Roman" w:hAnsi="Times New Roman" w:cs="Times New Roman"/>
            <w:sz w:val="24"/>
            <w:szCs w:val="24"/>
          </w:rPr>
          <w:t>despite extended training</w:t>
        </w:r>
      </w:ins>
      <w:ins w:id="361" w:author="Microsoft Office User" w:date="2017-02-13T17:43:00Z">
        <w:r w:rsidR="00805E48" w:rsidRPr="001D16D3">
          <w:rPr>
            <w:rFonts w:ascii="Times New Roman" w:hAnsi="Times New Roman" w:cs="Times New Roman"/>
            <w:sz w:val="24"/>
            <w:szCs w:val="24"/>
          </w:rPr>
          <w:t xml:space="preserve"> with both levers</w:t>
        </w:r>
      </w:ins>
      <w:ins w:id="362" w:author="Microsoft Office User" w:date="2017-02-13T17:37:00Z">
        <w:r w:rsidRPr="001D16D3">
          <w:rPr>
            <w:rFonts w:ascii="Times New Roman" w:hAnsi="Times New Roman" w:cs="Times New Roman"/>
            <w:sz w:val="24"/>
            <w:szCs w:val="24"/>
          </w:rPr>
          <w:t>.</w:t>
        </w:r>
      </w:ins>
      <w:ins w:id="363" w:author="Microsoft Office User" w:date="2017-02-13T17:44:00Z">
        <w:r w:rsidR="00805E48" w:rsidRPr="001D16D3">
          <w:rPr>
            <w:rFonts w:ascii="Times New Roman" w:hAnsi="Times New Roman" w:cs="Times New Roman"/>
            <w:sz w:val="24"/>
            <w:szCs w:val="24"/>
          </w:rPr>
          <w:t xml:space="preserve"> Rate of responding was calculated as lever presses per min</w:t>
        </w:r>
      </w:ins>
      <w:ins w:id="364" w:author="Microsoft Office User" w:date="2017-02-13T17:37:00Z">
        <w:r w:rsidRPr="001D16D3">
          <w:rPr>
            <w:rFonts w:ascii="Times New Roman" w:hAnsi="Times New Roman" w:cs="Times New Roman"/>
            <w:sz w:val="24"/>
            <w:szCs w:val="24"/>
          </w:rPr>
          <w:t xml:space="preserve"> (Data are means </w:t>
        </w:r>
        <w:r w:rsidRPr="001D16D3">
          <w:rPr>
            <w:rFonts w:ascii="Times New Roman" w:hAnsi="Times New Roman" w:cs="Times New Roman"/>
            <w:sz w:val="24"/>
            <w:szCs w:val="24"/>
          </w:rPr>
          <w:sym w:font="Symbol" w:char="F0B1"/>
        </w:r>
        <w:r w:rsidRPr="001D16D3">
          <w:rPr>
            <w:rFonts w:ascii="Times New Roman" w:hAnsi="Times New Roman" w:cs="Times New Roman"/>
            <w:sz w:val="24"/>
            <w:szCs w:val="24"/>
          </w:rPr>
          <w:t xml:space="preserve"> S.E.Ms).</w:t>
        </w:r>
      </w:ins>
    </w:p>
    <w:p w14:paraId="63331879" w14:textId="77777777" w:rsidR="009752C7" w:rsidRPr="001D16D3" w:rsidRDefault="009752C7" w:rsidP="009752C7">
      <w:pPr>
        <w:spacing w:after="120" w:line="480" w:lineRule="auto"/>
        <w:jc w:val="both"/>
        <w:rPr>
          <w:ins w:id="365" w:author="Microsoft Office User" w:date="2017-02-13T17:37:00Z"/>
          <w:rFonts w:ascii="Times New Roman" w:hAnsi="Times New Roman" w:cs="Times New Roman"/>
          <w:sz w:val="24"/>
          <w:szCs w:val="24"/>
        </w:rPr>
      </w:pPr>
    </w:p>
    <w:p w14:paraId="1413F8CF" w14:textId="4C42FD7B" w:rsidR="009752C7" w:rsidRPr="001D16D3" w:rsidRDefault="007474AC" w:rsidP="009752C7">
      <w:pPr>
        <w:spacing w:after="120"/>
        <w:jc w:val="both"/>
        <w:rPr>
          <w:ins w:id="366" w:author="Microsoft Office User" w:date="2017-02-13T17:37:00Z"/>
          <w:rFonts w:ascii="Times New Roman" w:hAnsi="Times New Roman" w:cs="Times New Roman"/>
          <w:sz w:val="24"/>
          <w:szCs w:val="24"/>
        </w:rPr>
      </w:pPr>
      <w:ins w:id="367" w:author="Microsoft Office User" w:date="2017-02-13T17:37:00Z">
        <w:r>
          <w:rPr>
            <w:rFonts w:ascii="Times New Roman" w:hAnsi="Times New Roman" w:cs="Times New Roman"/>
            <w:sz w:val="24"/>
            <w:szCs w:val="24"/>
          </w:rPr>
          <w:t>Figure 3</w:t>
        </w:r>
        <w:r w:rsidR="009752C7" w:rsidRPr="001D16D3">
          <w:rPr>
            <w:rFonts w:ascii="Times New Roman" w:hAnsi="Times New Roman" w:cs="Times New Roman"/>
            <w:sz w:val="24"/>
            <w:szCs w:val="24"/>
          </w:rPr>
          <w:t>B</w:t>
        </w:r>
      </w:ins>
    </w:p>
    <w:p w14:paraId="7367AE79" w14:textId="18C21C0A" w:rsidR="001A527E" w:rsidRPr="001D16D3" w:rsidRDefault="009752C7" w:rsidP="00905542">
      <w:pPr>
        <w:spacing w:after="120" w:line="480" w:lineRule="auto"/>
        <w:jc w:val="both"/>
        <w:rPr>
          <w:ins w:id="368" w:author="Microsoft Office User" w:date="2017-02-13T17:35:00Z"/>
          <w:rFonts w:ascii="Times New Roman" w:hAnsi="Times New Roman" w:cs="Times New Roman"/>
          <w:sz w:val="24"/>
          <w:szCs w:val="24"/>
        </w:rPr>
      </w:pPr>
      <w:ins w:id="369" w:author="Microsoft Office User" w:date="2017-02-13T17:37:00Z">
        <w:r w:rsidRPr="001D16D3">
          <w:rPr>
            <w:rFonts w:ascii="Times New Roman" w:hAnsi="Times New Roman" w:cs="Times New Roman"/>
            <w:sz w:val="24"/>
            <w:szCs w:val="24"/>
          </w:rPr>
          <w:t xml:space="preserve">Both Gria-1- mice and WT </w:t>
        </w:r>
      </w:ins>
      <w:ins w:id="370" w:author="Microsoft Office User" w:date="2017-02-13T17:39:00Z">
        <w:r w:rsidRPr="001D16D3">
          <w:rPr>
            <w:rFonts w:ascii="Times New Roman" w:hAnsi="Times New Roman" w:cs="Times New Roman"/>
            <w:sz w:val="24"/>
            <w:szCs w:val="24"/>
          </w:rPr>
          <w:t xml:space="preserve">mice </w:t>
        </w:r>
      </w:ins>
      <w:ins w:id="371" w:author="Microsoft Office User" w:date="2017-02-13T17:37:00Z">
        <w:r w:rsidRPr="001D16D3">
          <w:rPr>
            <w:rFonts w:ascii="Times New Roman" w:hAnsi="Times New Roman" w:cs="Times New Roman"/>
            <w:sz w:val="24"/>
            <w:szCs w:val="24"/>
          </w:rPr>
          <w:t>demonstrated a reduced rate of responding on the grain-associated lever</w:t>
        </w:r>
      </w:ins>
      <w:ins w:id="372" w:author="Microsoft Office User" w:date="2017-02-13T17:38:00Z">
        <w:r w:rsidRPr="001D16D3">
          <w:rPr>
            <w:rFonts w:ascii="Times New Roman" w:hAnsi="Times New Roman" w:cs="Times New Roman"/>
            <w:sz w:val="24"/>
            <w:szCs w:val="24"/>
          </w:rPr>
          <w:t xml:space="preserve"> following devaluation of the grain based pellet </w:t>
        </w:r>
      </w:ins>
      <w:ins w:id="373" w:author="Microsoft Office User" w:date="2017-02-13T17:37:00Z">
        <w:r w:rsidRPr="001D16D3">
          <w:rPr>
            <w:rFonts w:ascii="Times New Roman" w:hAnsi="Times New Roman" w:cs="Times New Roman"/>
            <w:sz w:val="24"/>
            <w:szCs w:val="24"/>
          </w:rPr>
          <w:t xml:space="preserve">despite extended training. </w:t>
        </w:r>
      </w:ins>
      <w:ins w:id="374" w:author="Microsoft Office User" w:date="2017-02-13T17:39:00Z">
        <w:r w:rsidR="001A527E" w:rsidRPr="001D16D3">
          <w:rPr>
            <w:rFonts w:ascii="Times New Roman" w:hAnsi="Times New Roman" w:cs="Times New Roman"/>
            <w:sz w:val="24"/>
            <w:szCs w:val="24"/>
          </w:rPr>
          <w:t xml:space="preserve">This is compared to responding on the same lever during an extinction test where the grain had not been devalued. </w:t>
        </w:r>
      </w:ins>
      <w:ins w:id="375" w:author="Microsoft Office User" w:date="2017-02-13T17:44:00Z">
        <w:r w:rsidR="00805E48" w:rsidRPr="001D16D3">
          <w:rPr>
            <w:rFonts w:ascii="Times New Roman" w:hAnsi="Times New Roman" w:cs="Times New Roman"/>
            <w:sz w:val="24"/>
            <w:szCs w:val="24"/>
          </w:rPr>
          <w:t xml:space="preserve">Rate of responding was calculated as lever presses per min </w:t>
        </w:r>
      </w:ins>
      <w:ins w:id="376" w:author="Microsoft Office User" w:date="2017-02-13T17:37:00Z">
        <w:r w:rsidRPr="001D16D3">
          <w:rPr>
            <w:rFonts w:ascii="Times New Roman" w:hAnsi="Times New Roman" w:cs="Times New Roman"/>
            <w:sz w:val="24"/>
            <w:szCs w:val="24"/>
          </w:rPr>
          <w:t xml:space="preserve">(Data are means </w:t>
        </w:r>
        <w:r w:rsidRPr="001D16D3">
          <w:rPr>
            <w:rFonts w:ascii="Times New Roman" w:hAnsi="Times New Roman" w:cs="Times New Roman"/>
            <w:sz w:val="24"/>
            <w:szCs w:val="24"/>
          </w:rPr>
          <w:sym w:font="Symbol" w:char="F0B1"/>
        </w:r>
        <w:r w:rsidRPr="001D16D3">
          <w:rPr>
            <w:rFonts w:ascii="Times New Roman" w:hAnsi="Times New Roman" w:cs="Times New Roman"/>
            <w:sz w:val="24"/>
            <w:szCs w:val="24"/>
          </w:rPr>
          <w:t xml:space="preserve"> S.E.Ms).</w:t>
        </w:r>
      </w:ins>
    </w:p>
    <w:p w14:paraId="6FFD1ACA" w14:textId="777B0055" w:rsidR="00B254D0" w:rsidRPr="001D16D3" w:rsidRDefault="007474AC" w:rsidP="00905542">
      <w:pPr>
        <w:spacing w:after="120" w:line="480" w:lineRule="auto"/>
        <w:jc w:val="both"/>
        <w:rPr>
          <w:ins w:id="377" w:author="Microsoft Office User" w:date="2017-02-13T17:28:00Z"/>
          <w:rFonts w:ascii="Times New Roman" w:hAnsi="Times New Roman" w:cs="Times New Roman"/>
          <w:sz w:val="24"/>
          <w:szCs w:val="24"/>
        </w:rPr>
      </w:pPr>
      <w:ins w:id="378" w:author="Microsoft Office User" w:date="2017-02-13T17:28:00Z">
        <w:r>
          <w:rPr>
            <w:rFonts w:ascii="Times New Roman" w:hAnsi="Times New Roman" w:cs="Times New Roman"/>
            <w:sz w:val="24"/>
            <w:szCs w:val="24"/>
          </w:rPr>
          <w:t>Figure 4</w:t>
        </w:r>
        <w:r w:rsidR="00B254D0" w:rsidRPr="001D16D3">
          <w:rPr>
            <w:rFonts w:ascii="Times New Roman" w:hAnsi="Times New Roman" w:cs="Times New Roman"/>
            <w:sz w:val="24"/>
            <w:szCs w:val="24"/>
          </w:rPr>
          <w:t>A</w:t>
        </w:r>
      </w:ins>
    </w:p>
    <w:p w14:paraId="2067A1C3" w14:textId="1BE70E47" w:rsidR="00B254D0" w:rsidRPr="001D16D3" w:rsidRDefault="009752C7" w:rsidP="00905542">
      <w:pPr>
        <w:spacing w:after="120" w:line="480" w:lineRule="auto"/>
        <w:jc w:val="both"/>
        <w:rPr>
          <w:ins w:id="379" w:author="Microsoft Office User" w:date="2017-02-13T17:35:00Z"/>
          <w:rFonts w:ascii="Times New Roman" w:hAnsi="Times New Roman" w:cs="Times New Roman"/>
          <w:sz w:val="24"/>
          <w:szCs w:val="24"/>
        </w:rPr>
      </w:pPr>
      <w:ins w:id="380" w:author="Microsoft Office User" w:date="2017-02-13T17:29:00Z">
        <w:r w:rsidRPr="001D16D3">
          <w:rPr>
            <w:rFonts w:ascii="Times New Roman" w:hAnsi="Times New Roman" w:cs="Times New Roman"/>
            <w:sz w:val="24"/>
            <w:szCs w:val="24"/>
          </w:rPr>
          <w:t>Gria-1- mice reduce</w:t>
        </w:r>
      </w:ins>
      <w:ins w:id="381" w:author="Microsoft Office User" w:date="2017-02-13T17:31:00Z">
        <w:r w:rsidRPr="001D16D3">
          <w:rPr>
            <w:rFonts w:ascii="Times New Roman" w:hAnsi="Times New Roman" w:cs="Times New Roman"/>
            <w:sz w:val="24"/>
            <w:szCs w:val="24"/>
          </w:rPr>
          <w:t>d</w:t>
        </w:r>
      </w:ins>
      <w:ins w:id="382" w:author="Microsoft Office User" w:date="2017-02-13T17:29:00Z">
        <w:r w:rsidRPr="001D16D3">
          <w:rPr>
            <w:rFonts w:ascii="Times New Roman" w:hAnsi="Times New Roman" w:cs="Times New Roman"/>
            <w:sz w:val="24"/>
            <w:szCs w:val="24"/>
          </w:rPr>
          <w:t xml:space="preserve"> their rate of lever pressing durin</w:t>
        </w:r>
        <w:r w:rsidR="001A527E" w:rsidRPr="001D16D3">
          <w:rPr>
            <w:rFonts w:ascii="Times New Roman" w:hAnsi="Times New Roman" w:cs="Times New Roman"/>
            <w:sz w:val="24"/>
            <w:szCs w:val="24"/>
          </w:rPr>
          <w:t xml:space="preserve">g </w:t>
        </w:r>
      </w:ins>
      <w:ins w:id="383" w:author="Microsoft Office User" w:date="2017-02-13T17:43:00Z">
        <w:r w:rsidR="00805E48" w:rsidRPr="001D16D3">
          <w:rPr>
            <w:rFonts w:ascii="Times New Roman" w:hAnsi="Times New Roman" w:cs="Times New Roman"/>
            <w:sz w:val="24"/>
            <w:szCs w:val="24"/>
          </w:rPr>
          <w:t xml:space="preserve">single-lever </w:t>
        </w:r>
      </w:ins>
      <w:ins w:id="384" w:author="Microsoft Office User" w:date="2017-02-13T17:29:00Z">
        <w:r w:rsidR="00805E48" w:rsidRPr="001D16D3">
          <w:rPr>
            <w:rFonts w:ascii="Times New Roman" w:hAnsi="Times New Roman" w:cs="Times New Roman"/>
            <w:sz w:val="24"/>
            <w:szCs w:val="24"/>
          </w:rPr>
          <w:t>extinction t</w:t>
        </w:r>
        <w:r w:rsidR="001A527E" w:rsidRPr="001D16D3">
          <w:rPr>
            <w:rFonts w:ascii="Times New Roman" w:hAnsi="Times New Roman" w:cs="Times New Roman"/>
            <w:sz w:val="24"/>
            <w:szCs w:val="24"/>
          </w:rPr>
          <w:t>e</w:t>
        </w:r>
        <w:r w:rsidRPr="001D16D3">
          <w:rPr>
            <w:rFonts w:ascii="Times New Roman" w:hAnsi="Times New Roman" w:cs="Times New Roman"/>
            <w:sz w:val="24"/>
            <w:szCs w:val="24"/>
          </w:rPr>
          <w:t>st</w:t>
        </w:r>
      </w:ins>
      <w:ins w:id="385" w:author="Microsoft Office User" w:date="2017-02-13T17:40:00Z">
        <w:r w:rsidR="00805E48" w:rsidRPr="001D16D3">
          <w:rPr>
            <w:rFonts w:ascii="Times New Roman" w:hAnsi="Times New Roman" w:cs="Times New Roman"/>
            <w:sz w:val="24"/>
            <w:szCs w:val="24"/>
          </w:rPr>
          <w:t>s</w:t>
        </w:r>
      </w:ins>
      <w:ins w:id="386" w:author="Microsoft Office User" w:date="2017-02-13T17:29:00Z">
        <w:r w:rsidRPr="001D16D3">
          <w:rPr>
            <w:rFonts w:ascii="Times New Roman" w:hAnsi="Times New Roman" w:cs="Times New Roman"/>
            <w:sz w:val="24"/>
            <w:szCs w:val="24"/>
          </w:rPr>
          <w:t xml:space="preserve"> 2 and 3 following devaluation of </w:t>
        </w:r>
      </w:ins>
      <w:ins w:id="387" w:author="Microsoft Office User" w:date="2017-02-13T17:33:00Z">
        <w:r w:rsidRPr="001D16D3">
          <w:rPr>
            <w:rFonts w:ascii="Times New Roman" w:hAnsi="Times New Roman" w:cs="Times New Roman"/>
            <w:sz w:val="24"/>
            <w:szCs w:val="24"/>
          </w:rPr>
          <w:t xml:space="preserve">the contingent </w:t>
        </w:r>
      </w:ins>
      <w:ins w:id="388" w:author="Microsoft Office User" w:date="2017-02-13T17:29:00Z">
        <w:r w:rsidRPr="001D16D3">
          <w:rPr>
            <w:rFonts w:ascii="Times New Roman" w:hAnsi="Times New Roman" w:cs="Times New Roman"/>
            <w:sz w:val="24"/>
            <w:szCs w:val="24"/>
          </w:rPr>
          <w:t>grain-based pellets. Rate of lever pressing</w:t>
        </w:r>
      </w:ins>
      <w:ins w:id="389" w:author="Microsoft Office User" w:date="2017-02-13T17:30:00Z">
        <w:r w:rsidRPr="001D16D3">
          <w:rPr>
            <w:rFonts w:ascii="Times New Roman" w:hAnsi="Times New Roman" w:cs="Times New Roman"/>
            <w:sz w:val="24"/>
            <w:szCs w:val="24"/>
          </w:rPr>
          <w:t xml:space="preserve"> calculated as the r</w:t>
        </w:r>
      </w:ins>
      <w:ins w:id="390" w:author="Microsoft Office User" w:date="2017-02-13T17:29:00Z">
        <w:r w:rsidRPr="001D16D3">
          <w:rPr>
            <w:rFonts w:ascii="Times New Roman" w:hAnsi="Times New Roman" w:cs="Times New Roman"/>
            <w:sz w:val="24"/>
            <w:szCs w:val="24"/>
          </w:rPr>
          <w:t xml:space="preserve">ate of responding during the </w:t>
        </w:r>
      </w:ins>
      <w:ins w:id="391" w:author="Microsoft Office User" w:date="2017-02-13T17:41:00Z">
        <w:r w:rsidR="00805E48" w:rsidRPr="001D16D3">
          <w:rPr>
            <w:rFonts w:ascii="Times New Roman" w:hAnsi="Times New Roman" w:cs="Times New Roman"/>
            <w:sz w:val="24"/>
            <w:szCs w:val="24"/>
          </w:rPr>
          <w:t>five min extinction test</w:t>
        </w:r>
      </w:ins>
      <w:ins w:id="392" w:author="Microsoft Office User" w:date="2017-02-13T17:29:00Z">
        <w:r w:rsidRPr="001D16D3">
          <w:rPr>
            <w:rFonts w:ascii="Times New Roman" w:hAnsi="Times New Roman" w:cs="Times New Roman"/>
            <w:sz w:val="24"/>
            <w:szCs w:val="24"/>
          </w:rPr>
          <w:t xml:space="preserve"> divided by rate of responding during the first five min of the previous </w:t>
        </w:r>
      </w:ins>
      <w:ins w:id="393" w:author="Microsoft Office User" w:date="2017-02-13T17:45:00Z">
        <w:r w:rsidR="00805E48" w:rsidRPr="001D16D3">
          <w:rPr>
            <w:rFonts w:ascii="Times New Roman" w:hAnsi="Times New Roman" w:cs="Times New Roman"/>
            <w:sz w:val="24"/>
            <w:szCs w:val="24"/>
          </w:rPr>
          <w:t>training</w:t>
        </w:r>
      </w:ins>
      <w:ins w:id="394" w:author="Microsoft Office User" w:date="2017-02-13T17:29:00Z">
        <w:r w:rsidRPr="001D16D3">
          <w:rPr>
            <w:rFonts w:ascii="Times New Roman" w:hAnsi="Times New Roman" w:cs="Times New Roman"/>
            <w:sz w:val="24"/>
            <w:szCs w:val="24"/>
          </w:rPr>
          <w:t xml:space="preserve"> session.</w:t>
        </w:r>
      </w:ins>
      <w:ins w:id="395" w:author="Microsoft Office User" w:date="2017-02-13T17:31:00Z">
        <w:r w:rsidRPr="001D16D3">
          <w:rPr>
            <w:rFonts w:ascii="Times New Roman" w:hAnsi="Times New Roman" w:cs="Times New Roman"/>
            <w:sz w:val="24"/>
            <w:szCs w:val="24"/>
          </w:rPr>
          <w:t xml:space="preserve"> (Data are means </w:t>
        </w:r>
        <w:r w:rsidRPr="001D16D3">
          <w:rPr>
            <w:rFonts w:ascii="Times New Roman" w:hAnsi="Times New Roman" w:cs="Times New Roman"/>
            <w:sz w:val="24"/>
            <w:szCs w:val="24"/>
          </w:rPr>
          <w:sym w:font="Symbol" w:char="F0B1"/>
        </w:r>
        <w:r w:rsidRPr="001D16D3">
          <w:rPr>
            <w:rFonts w:ascii="Times New Roman" w:hAnsi="Times New Roman" w:cs="Times New Roman"/>
            <w:sz w:val="24"/>
            <w:szCs w:val="24"/>
          </w:rPr>
          <w:t xml:space="preserve"> S.E.Ms</w:t>
        </w:r>
      </w:ins>
      <w:ins w:id="396" w:author="Microsoft Office User" w:date="2017-02-13T17:45:00Z">
        <w:r w:rsidR="00805E48" w:rsidRPr="001D16D3">
          <w:rPr>
            <w:rFonts w:ascii="Times New Roman" w:hAnsi="Times New Roman" w:cs="Times New Roman"/>
            <w:sz w:val="24"/>
            <w:szCs w:val="24"/>
          </w:rPr>
          <w:t>, dashed lines = rate of responding during training</w:t>
        </w:r>
      </w:ins>
      <w:ins w:id="397" w:author="Microsoft Office User" w:date="2017-02-13T17:31:00Z">
        <w:r w:rsidRPr="001D16D3">
          <w:rPr>
            <w:rFonts w:ascii="Times New Roman" w:hAnsi="Times New Roman" w:cs="Times New Roman"/>
            <w:sz w:val="24"/>
            <w:szCs w:val="24"/>
          </w:rPr>
          <w:t>)</w:t>
        </w:r>
      </w:ins>
      <w:ins w:id="398" w:author="Microsoft Office User" w:date="2017-02-13T17:35:00Z">
        <w:r w:rsidRPr="001D16D3">
          <w:rPr>
            <w:rFonts w:ascii="Times New Roman" w:hAnsi="Times New Roman" w:cs="Times New Roman"/>
            <w:sz w:val="24"/>
            <w:szCs w:val="24"/>
          </w:rPr>
          <w:t>.</w:t>
        </w:r>
      </w:ins>
    </w:p>
    <w:p w14:paraId="5BF9BBEE" w14:textId="64BFB84D" w:rsidR="00B254D0" w:rsidRPr="001D16D3" w:rsidRDefault="007474AC">
      <w:pPr>
        <w:spacing w:after="120"/>
        <w:jc w:val="both"/>
        <w:rPr>
          <w:rFonts w:ascii="Times New Roman" w:hAnsi="Times New Roman" w:cs="Times New Roman"/>
          <w:sz w:val="24"/>
          <w:szCs w:val="24"/>
        </w:rPr>
        <w:pPrChange w:id="399" w:author="Microsoft Office User" w:date="2017-02-13T17:35:00Z">
          <w:pPr>
            <w:spacing w:after="120" w:line="480" w:lineRule="auto"/>
            <w:jc w:val="both"/>
          </w:pPr>
        </w:pPrChange>
      </w:pPr>
      <w:ins w:id="400" w:author="Microsoft Office User" w:date="2017-02-13T17:28:00Z">
        <w:r>
          <w:rPr>
            <w:rFonts w:ascii="Times New Roman" w:hAnsi="Times New Roman" w:cs="Times New Roman"/>
            <w:sz w:val="24"/>
            <w:szCs w:val="24"/>
          </w:rPr>
          <w:t>Figure 4</w:t>
        </w:r>
        <w:r w:rsidR="00B254D0" w:rsidRPr="001D16D3">
          <w:rPr>
            <w:rFonts w:ascii="Times New Roman" w:hAnsi="Times New Roman" w:cs="Times New Roman"/>
            <w:sz w:val="24"/>
            <w:szCs w:val="24"/>
          </w:rPr>
          <w:t>B</w:t>
        </w:r>
      </w:ins>
    </w:p>
    <w:p w14:paraId="4F72DD87" w14:textId="5EF13C83" w:rsidR="009752C7" w:rsidRPr="001D16D3" w:rsidRDefault="009752C7" w:rsidP="009752C7">
      <w:pPr>
        <w:spacing w:after="120" w:line="480" w:lineRule="auto"/>
        <w:jc w:val="both"/>
        <w:rPr>
          <w:ins w:id="401" w:author="Microsoft Office User" w:date="2017-02-13T17:33:00Z"/>
          <w:rFonts w:ascii="Times New Roman" w:hAnsi="Times New Roman" w:cs="Times New Roman"/>
          <w:sz w:val="24"/>
          <w:szCs w:val="24"/>
        </w:rPr>
      </w:pPr>
      <w:ins w:id="402" w:author="Microsoft Office User" w:date="2017-02-13T17:32:00Z">
        <w:r w:rsidRPr="001D16D3">
          <w:rPr>
            <w:rFonts w:ascii="Times New Roman" w:hAnsi="Times New Roman" w:cs="Times New Roman"/>
            <w:sz w:val="24"/>
            <w:szCs w:val="24"/>
          </w:rPr>
          <w:t>Gria-1- mice and WT showed no suppression of lever–press responding following devaluation of the control sucrose reinforcer.</w:t>
        </w:r>
      </w:ins>
      <w:ins w:id="403" w:author="Microsoft Office User" w:date="2017-02-13T17:33:00Z">
        <w:r w:rsidRPr="001D16D3">
          <w:rPr>
            <w:rFonts w:ascii="Times New Roman" w:hAnsi="Times New Roman" w:cs="Times New Roman"/>
            <w:sz w:val="24"/>
            <w:szCs w:val="24"/>
          </w:rPr>
          <w:t xml:space="preserve"> Rate of lever pressing calculated as the rate of responding during the </w:t>
        </w:r>
      </w:ins>
      <w:ins w:id="404" w:author="Microsoft Office User" w:date="2017-02-13T17:41:00Z">
        <w:r w:rsidR="00805E48" w:rsidRPr="001D16D3">
          <w:rPr>
            <w:rFonts w:ascii="Times New Roman" w:hAnsi="Times New Roman" w:cs="Times New Roman"/>
            <w:sz w:val="24"/>
            <w:szCs w:val="24"/>
          </w:rPr>
          <w:t>five min extinction test</w:t>
        </w:r>
      </w:ins>
      <w:ins w:id="405" w:author="Microsoft Office User" w:date="2017-02-13T17:33:00Z">
        <w:r w:rsidRPr="001D16D3">
          <w:rPr>
            <w:rFonts w:ascii="Times New Roman" w:hAnsi="Times New Roman" w:cs="Times New Roman"/>
            <w:sz w:val="24"/>
            <w:szCs w:val="24"/>
          </w:rPr>
          <w:t xml:space="preserve"> divided by rate of responding during the first five min of the previous </w:t>
        </w:r>
      </w:ins>
      <w:ins w:id="406" w:author="Microsoft Office User" w:date="2017-02-13T17:45:00Z">
        <w:r w:rsidR="00805E48" w:rsidRPr="001D16D3">
          <w:rPr>
            <w:rFonts w:ascii="Times New Roman" w:hAnsi="Times New Roman" w:cs="Times New Roman"/>
            <w:sz w:val="24"/>
            <w:szCs w:val="24"/>
          </w:rPr>
          <w:t>training</w:t>
        </w:r>
      </w:ins>
      <w:ins w:id="407" w:author="Microsoft Office User" w:date="2017-02-13T17:33:00Z">
        <w:r w:rsidRPr="001D16D3">
          <w:rPr>
            <w:rFonts w:ascii="Times New Roman" w:hAnsi="Times New Roman" w:cs="Times New Roman"/>
            <w:sz w:val="24"/>
            <w:szCs w:val="24"/>
          </w:rPr>
          <w:t xml:space="preserve"> session. (Data are means </w:t>
        </w:r>
        <w:r w:rsidRPr="001D16D3">
          <w:rPr>
            <w:rFonts w:ascii="Times New Roman" w:hAnsi="Times New Roman" w:cs="Times New Roman"/>
            <w:sz w:val="24"/>
            <w:szCs w:val="24"/>
          </w:rPr>
          <w:sym w:font="Symbol" w:char="F0B1"/>
        </w:r>
        <w:r w:rsidRPr="001D16D3">
          <w:rPr>
            <w:rFonts w:ascii="Times New Roman" w:hAnsi="Times New Roman" w:cs="Times New Roman"/>
            <w:sz w:val="24"/>
            <w:szCs w:val="24"/>
          </w:rPr>
          <w:t xml:space="preserve"> S.E.Ms</w:t>
        </w:r>
      </w:ins>
      <w:ins w:id="408" w:author="Microsoft Office User" w:date="2017-02-13T17:46:00Z">
        <w:r w:rsidR="00805E48" w:rsidRPr="001D16D3">
          <w:rPr>
            <w:rFonts w:ascii="Times New Roman" w:hAnsi="Times New Roman" w:cs="Times New Roman"/>
            <w:sz w:val="24"/>
            <w:szCs w:val="24"/>
          </w:rPr>
          <w:t>, dashed lines= rate of responding during training</w:t>
        </w:r>
      </w:ins>
      <w:ins w:id="409" w:author="Microsoft Office User" w:date="2017-02-13T17:33:00Z">
        <w:r w:rsidRPr="001D16D3">
          <w:rPr>
            <w:rFonts w:ascii="Times New Roman" w:hAnsi="Times New Roman" w:cs="Times New Roman"/>
            <w:sz w:val="24"/>
            <w:szCs w:val="24"/>
          </w:rPr>
          <w:t>)</w:t>
        </w:r>
      </w:ins>
    </w:p>
    <w:p w14:paraId="6F8F23C3" w14:textId="77777777" w:rsidR="009752C7" w:rsidRPr="001D16D3" w:rsidRDefault="009752C7" w:rsidP="00905542">
      <w:pPr>
        <w:spacing w:after="120"/>
        <w:jc w:val="both"/>
        <w:rPr>
          <w:ins w:id="410" w:author="Microsoft Office User" w:date="2017-02-13T17:33:00Z"/>
          <w:rFonts w:ascii="Times New Roman" w:hAnsi="Times New Roman" w:cs="Times New Roman"/>
          <w:sz w:val="24"/>
          <w:szCs w:val="24"/>
        </w:rPr>
      </w:pPr>
    </w:p>
    <w:p w14:paraId="07CFD0D9" w14:textId="7FDC5746" w:rsidR="0027311F" w:rsidRPr="001D16D3" w:rsidDel="009752C7" w:rsidRDefault="0027311F" w:rsidP="00905542">
      <w:pPr>
        <w:spacing w:after="120"/>
        <w:jc w:val="both"/>
        <w:rPr>
          <w:del w:id="411" w:author="Microsoft Office User" w:date="2017-02-13T17:35:00Z"/>
          <w:rFonts w:ascii="Times New Roman" w:hAnsi="Times New Roman" w:cs="Times New Roman"/>
          <w:sz w:val="24"/>
          <w:szCs w:val="24"/>
        </w:rPr>
      </w:pPr>
      <w:del w:id="412" w:author="Microsoft Office User" w:date="2017-02-13T17:35:00Z">
        <w:r w:rsidRPr="001D16D3" w:rsidDel="009752C7">
          <w:rPr>
            <w:rFonts w:ascii="Times New Roman" w:hAnsi="Times New Roman" w:cs="Times New Roman"/>
            <w:sz w:val="24"/>
            <w:szCs w:val="24"/>
          </w:rPr>
          <w:br w:type="page"/>
        </w:r>
      </w:del>
    </w:p>
    <w:p w14:paraId="0F93E953"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Allen, K., Rawlins, J. N. P., Bannerman, D. M., &amp; </w:t>
      </w:r>
      <w:proofErr w:type="spellStart"/>
      <w:r w:rsidRPr="001D16D3">
        <w:rPr>
          <w:rFonts w:ascii="Helvetica" w:hAnsi="Helvetica" w:cs="Helvetica"/>
          <w:sz w:val="24"/>
          <w:szCs w:val="24"/>
          <w:lang w:val="en-US"/>
        </w:rPr>
        <w:t>Csicsvari</w:t>
      </w:r>
      <w:proofErr w:type="spellEnd"/>
      <w:r w:rsidRPr="001D16D3">
        <w:rPr>
          <w:rFonts w:ascii="Helvetica" w:hAnsi="Helvetica" w:cs="Helvetica"/>
          <w:sz w:val="24"/>
          <w:szCs w:val="24"/>
          <w:lang w:val="en-US"/>
        </w:rPr>
        <w:t xml:space="preserve">, J. (2012). Hippocampal place cells can encode multiple trial-dependent features through rate remapping. </w:t>
      </w:r>
      <w:r w:rsidRPr="001D16D3">
        <w:rPr>
          <w:rFonts w:ascii="Helvetica" w:hAnsi="Helvetica" w:cs="Helvetica"/>
          <w:i/>
          <w:iCs/>
          <w:sz w:val="24"/>
          <w:szCs w:val="24"/>
          <w:lang w:val="en-US"/>
        </w:rPr>
        <w:t>The Journal of Neuroscience : the Official Journal of the Society for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32</w:t>
      </w:r>
      <w:r w:rsidRPr="001D16D3">
        <w:rPr>
          <w:rFonts w:ascii="Helvetica" w:hAnsi="Helvetica" w:cs="Helvetica"/>
          <w:sz w:val="24"/>
          <w:szCs w:val="24"/>
          <w:lang w:val="en-US"/>
        </w:rPr>
        <w:t>(42), 14752–14766. http://doi.org/10.1523/JNEUROSCI.6175-11.2012</w:t>
      </w:r>
    </w:p>
    <w:p w14:paraId="386AC808"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Balleine</w:t>
      </w:r>
      <w:proofErr w:type="spellEnd"/>
      <w:r w:rsidRPr="001D16D3">
        <w:rPr>
          <w:rFonts w:ascii="Helvetica" w:hAnsi="Helvetica" w:cs="Helvetica"/>
          <w:sz w:val="24"/>
          <w:szCs w:val="24"/>
          <w:lang w:val="en-US"/>
        </w:rPr>
        <w:t xml:space="preserve">, B. W., &amp; Dickinson, A. (1998). Goal-directed instrumental action: contingency and incentive learning and their cortical substrates. </w:t>
      </w:r>
      <w:r w:rsidRPr="001D16D3">
        <w:rPr>
          <w:rFonts w:ascii="Helvetica" w:hAnsi="Helvetica" w:cs="Helvetica"/>
          <w:i/>
          <w:iCs/>
          <w:sz w:val="24"/>
          <w:szCs w:val="24"/>
          <w:lang w:val="en-US"/>
        </w:rPr>
        <w:t>Neuropharmacology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37</w:t>
      </w:r>
      <w:r w:rsidRPr="001D16D3">
        <w:rPr>
          <w:rFonts w:ascii="Helvetica" w:hAnsi="Helvetica" w:cs="Helvetica"/>
          <w:sz w:val="24"/>
          <w:szCs w:val="24"/>
          <w:lang w:val="en-US"/>
        </w:rPr>
        <w:t>(4-5), 407–419.</w:t>
      </w:r>
    </w:p>
    <w:p w14:paraId="73889B31"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Bannerman, D. M., Sprengel, R., Sanderson, D. J., McHugh, S. B., Rawlins, J. N. P., </w:t>
      </w:r>
      <w:proofErr w:type="spellStart"/>
      <w:r w:rsidRPr="001D16D3">
        <w:rPr>
          <w:rFonts w:ascii="Helvetica" w:hAnsi="Helvetica" w:cs="Helvetica"/>
          <w:sz w:val="24"/>
          <w:szCs w:val="24"/>
          <w:lang w:val="en-US"/>
        </w:rPr>
        <w:t>Monyer</w:t>
      </w:r>
      <w:proofErr w:type="spellEnd"/>
      <w:r w:rsidRPr="001D16D3">
        <w:rPr>
          <w:rFonts w:ascii="Helvetica" w:hAnsi="Helvetica" w:cs="Helvetica"/>
          <w:sz w:val="24"/>
          <w:szCs w:val="24"/>
          <w:lang w:val="en-US"/>
        </w:rPr>
        <w:t xml:space="preserve">, H., &amp;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xml:space="preserve">, P. H. (2014). Hippocampal synaptic plasticity, spatial memory and anxiety. </w:t>
      </w:r>
      <w:r w:rsidRPr="001D16D3">
        <w:rPr>
          <w:rFonts w:ascii="Helvetica" w:hAnsi="Helvetica" w:cs="Helvetica"/>
          <w:i/>
          <w:iCs/>
          <w:sz w:val="24"/>
          <w:szCs w:val="24"/>
          <w:lang w:val="en-US"/>
        </w:rPr>
        <w:t>Nature Reviews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15</w:t>
      </w:r>
      <w:r w:rsidRPr="001D16D3">
        <w:rPr>
          <w:rFonts w:ascii="Helvetica" w:hAnsi="Helvetica" w:cs="Helvetica"/>
          <w:sz w:val="24"/>
          <w:szCs w:val="24"/>
          <w:lang w:val="en-US"/>
        </w:rPr>
        <w:t>(3), 181–192. http://doi.org/10.1038/nrn3677</w:t>
      </w:r>
    </w:p>
    <w:p w14:paraId="5AB6A128"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Barkus</w:t>
      </w:r>
      <w:proofErr w:type="spellEnd"/>
      <w:r w:rsidRPr="001D16D3">
        <w:rPr>
          <w:rFonts w:ascii="Helvetica" w:hAnsi="Helvetica" w:cs="Helvetica"/>
          <w:sz w:val="24"/>
          <w:szCs w:val="24"/>
          <w:lang w:val="en-US"/>
        </w:rPr>
        <w:t xml:space="preserve">, C., Sanderson, D. J., Rawlins, J. N. P., Walton, M. E., Harrison, P. J., &amp; Bannerman, D. M. (2014). What causes aberrant salience in schizophrenia? A role for impaired short-term habituation and the GRIA1 (GluA1) AMPA receptor subunit. </w:t>
      </w:r>
      <w:r w:rsidRPr="001D16D3">
        <w:rPr>
          <w:rFonts w:ascii="Helvetica" w:hAnsi="Helvetica" w:cs="Helvetica"/>
          <w:i/>
          <w:iCs/>
          <w:sz w:val="24"/>
          <w:szCs w:val="24"/>
          <w:lang w:val="en-US"/>
        </w:rPr>
        <w:t>Molecular Psychiatry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19</w:t>
      </w:r>
      <w:r w:rsidRPr="001D16D3">
        <w:rPr>
          <w:rFonts w:ascii="Helvetica" w:hAnsi="Helvetica" w:cs="Helvetica"/>
          <w:sz w:val="24"/>
          <w:szCs w:val="24"/>
          <w:lang w:val="en-US"/>
        </w:rPr>
        <w:t>(10), 1060–1070. http://doi.org/10.1038/mp.2014.91</w:t>
      </w:r>
    </w:p>
    <w:p w14:paraId="2B516D33"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Colwill</w:t>
      </w:r>
      <w:proofErr w:type="spellEnd"/>
      <w:r w:rsidRPr="001D16D3">
        <w:rPr>
          <w:rFonts w:ascii="Helvetica" w:hAnsi="Helvetica" w:cs="Helvetica"/>
          <w:sz w:val="24"/>
          <w:szCs w:val="24"/>
          <w:lang w:val="en-US"/>
        </w:rPr>
        <w:t xml:space="preserve">, R. M., &amp; Rescorla, R. A. (1985). Instrumental responding remains sensitive to reinforcer devaluation after extensive training. </w:t>
      </w:r>
      <w:r w:rsidRPr="001D16D3">
        <w:rPr>
          <w:rFonts w:ascii="Helvetica" w:hAnsi="Helvetica" w:cs="Helvetica"/>
          <w:i/>
          <w:iCs/>
          <w:sz w:val="24"/>
          <w:szCs w:val="24"/>
          <w:lang w:val="en-US"/>
        </w:rPr>
        <w:t>Journal of Experimental Psychology. Animal Behavior Processes</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11</w:t>
      </w:r>
      <w:r w:rsidRPr="001D16D3">
        <w:rPr>
          <w:rFonts w:ascii="Helvetica" w:hAnsi="Helvetica" w:cs="Helvetica"/>
          <w:sz w:val="24"/>
          <w:szCs w:val="24"/>
          <w:lang w:val="en-US"/>
        </w:rPr>
        <w:t>(4), 520–536. http://doi.org/10.1037//0097-7403.11.4.520</w:t>
      </w:r>
    </w:p>
    <w:p w14:paraId="6DD7060E"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de Wit, S., &amp; Dickinson, A. (2009). Associative theories of goal-directed behaviour: a case for animal-human translational models. </w:t>
      </w:r>
      <w:r w:rsidRPr="001D16D3">
        <w:rPr>
          <w:rFonts w:ascii="Helvetica" w:hAnsi="Helvetica" w:cs="Helvetica"/>
          <w:i/>
          <w:iCs/>
          <w:sz w:val="24"/>
          <w:szCs w:val="24"/>
          <w:lang w:val="en-US"/>
        </w:rPr>
        <w:t>Psychological Research</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73</w:t>
      </w:r>
      <w:r w:rsidRPr="001D16D3">
        <w:rPr>
          <w:rFonts w:ascii="Helvetica" w:hAnsi="Helvetica" w:cs="Helvetica"/>
          <w:sz w:val="24"/>
          <w:szCs w:val="24"/>
          <w:lang w:val="en-US"/>
        </w:rPr>
        <w:t>(4), 463–476. http://doi.org/10.1007/s00426-009-0230-6</w:t>
      </w:r>
    </w:p>
    <w:p w14:paraId="6D1040B1"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Dickinson, A. (1985). Actions and Habits: The Development of Behavioural Autonomy. </w:t>
      </w:r>
      <w:r w:rsidRPr="001D16D3">
        <w:rPr>
          <w:rFonts w:ascii="Helvetica" w:hAnsi="Helvetica" w:cs="Helvetica"/>
          <w:i/>
          <w:iCs/>
          <w:sz w:val="24"/>
          <w:szCs w:val="24"/>
          <w:lang w:val="en-US"/>
        </w:rPr>
        <w:t>Philosophical Transactions of the Royal Society B: Biological Sciences</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308</w:t>
      </w:r>
      <w:r w:rsidRPr="001D16D3">
        <w:rPr>
          <w:rFonts w:ascii="Helvetica" w:hAnsi="Helvetica" w:cs="Helvetica"/>
          <w:sz w:val="24"/>
          <w:szCs w:val="24"/>
          <w:lang w:val="en-US"/>
        </w:rPr>
        <w:t>(1135), 67–78. http://doi.org/10.1098/rstb.1985.0010</w:t>
      </w:r>
    </w:p>
    <w:p w14:paraId="238EBF03"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Dolan, R. J., &amp; Dayan, P. (2013). Goals and habits in the brain. </w:t>
      </w:r>
      <w:r w:rsidRPr="001D16D3">
        <w:rPr>
          <w:rFonts w:ascii="Helvetica" w:hAnsi="Helvetica" w:cs="Helvetica"/>
          <w:i/>
          <w:iCs/>
          <w:sz w:val="24"/>
          <w:szCs w:val="24"/>
          <w:lang w:val="en-US"/>
        </w:rPr>
        <w:t>Neuron</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80</w:t>
      </w:r>
      <w:r w:rsidRPr="001D16D3">
        <w:rPr>
          <w:rFonts w:ascii="Helvetica" w:hAnsi="Helvetica" w:cs="Helvetica"/>
          <w:sz w:val="24"/>
          <w:szCs w:val="24"/>
          <w:lang w:val="en-US"/>
        </w:rPr>
        <w:t>(2), 312–325. http://doi.org/10.1016/j.neuron.2013.09.007</w:t>
      </w:r>
    </w:p>
    <w:p w14:paraId="3642A18B"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Gray, J. A., &amp; McNaughton, N. (2003). The Neuropsychology of Anxiety. Oxford University Press. http://doi.org/10.1093/acprof:oso/9780198522713.001.0001</w:t>
      </w:r>
    </w:p>
    <w:p w14:paraId="353C27F7"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Haddon, J. E., &amp; Killcross, S. (2011). Inactivation of the infralimbic prefrontal cortex in rats reduces the influence of inappropriate habitual responding in a response-conflict task. </w:t>
      </w:r>
      <w:r w:rsidRPr="001D16D3">
        <w:rPr>
          <w:rFonts w:ascii="Helvetica" w:hAnsi="Helvetica" w:cs="Helvetica"/>
          <w:i/>
          <w:iCs/>
          <w:sz w:val="24"/>
          <w:szCs w:val="24"/>
          <w:lang w:val="en-US"/>
        </w:rPr>
        <w:t>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199</w:t>
      </w:r>
      <w:r w:rsidRPr="001D16D3">
        <w:rPr>
          <w:rFonts w:ascii="Helvetica" w:hAnsi="Helvetica" w:cs="Helvetica"/>
          <w:sz w:val="24"/>
          <w:szCs w:val="24"/>
          <w:lang w:val="en-US"/>
        </w:rPr>
        <w:t>, 205–212. http://doi.org/10.1016/j.neuroscience.2011.09.065</w:t>
      </w:r>
    </w:p>
    <w:p w14:paraId="5FD5F9BB"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Hoffman, D. A., Sprengel, R., &amp; </w:t>
      </w:r>
      <w:proofErr w:type="spellStart"/>
      <w:r w:rsidRPr="001D16D3">
        <w:rPr>
          <w:rFonts w:ascii="Helvetica" w:hAnsi="Helvetica" w:cs="Helvetica"/>
          <w:sz w:val="24"/>
          <w:szCs w:val="24"/>
          <w:lang w:val="en-US"/>
        </w:rPr>
        <w:t>Sakmann</w:t>
      </w:r>
      <w:proofErr w:type="spellEnd"/>
      <w:r w:rsidRPr="001D16D3">
        <w:rPr>
          <w:rFonts w:ascii="Helvetica" w:hAnsi="Helvetica" w:cs="Helvetica"/>
          <w:sz w:val="24"/>
          <w:szCs w:val="24"/>
          <w:lang w:val="en-US"/>
        </w:rPr>
        <w:t xml:space="preserve">, B. (2002). Molecular dissection of hippocampal theta-burst pairing potentiation. </w:t>
      </w:r>
      <w:r w:rsidRPr="001D16D3">
        <w:rPr>
          <w:rFonts w:ascii="Helvetica" w:hAnsi="Helvetica" w:cs="Helvetica"/>
          <w:i/>
          <w:iCs/>
          <w:sz w:val="24"/>
          <w:szCs w:val="24"/>
          <w:lang w:val="en-US"/>
        </w:rPr>
        <w:t>Proceedings of the National Academy of Sciences of the United States of America</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99</w:t>
      </w:r>
      <w:r w:rsidRPr="001D16D3">
        <w:rPr>
          <w:rFonts w:ascii="Helvetica" w:hAnsi="Helvetica" w:cs="Helvetica"/>
          <w:sz w:val="24"/>
          <w:szCs w:val="24"/>
          <w:lang w:val="en-US"/>
        </w:rPr>
        <w:t>(11), 7740–7745. http://doi.org/10.1073/pnas.092157999</w:t>
      </w:r>
    </w:p>
    <w:p w14:paraId="2EDA7452"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Johnson, A. W., Bannerman, D. M., Rawlins, N. P., Sprengel, R., &amp; Good, M. A. (2005). Impaired outcome-specific devaluation of instrumental responding in mice with a targeted deletion of the AMPA receptor glutamate receptor 1 subunit. </w:t>
      </w:r>
      <w:r w:rsidRPr="001D16D3">
        <w:rPr>
          <w:rFonts w:ascii="Helvetica" w:hAnsi="Helvetica" w:cs="Helvetica"/>
          <w:i/>
          <w:iCs/>
          <w:sz w:val="24"/>
          <w:szCs w:val="24"/>
          <w:lang w:val="en-US"/>
        </w:rPr>
        <w:t>The Journal of Neuroscience : the Official Journal of the Society for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25</w:t>
      </w:r>
      <w:r w:rsidRPr="001D16D3">
        <w:rPr>
          <w:rFonts w:ascii="Helvetica" w:hAnsi="Helvetica" w:cs="Helvetica"/>
          <w:sz w:val="24"/>
          <w:szCs w:val="24"/>
          <w:lang w:val="en-US"/>
        </w:rPr>
        <w:t>(9), 2359–2365. http://doi.org/10.1523/JNEUROSCI.4146-04.2005</w:t>
      </w:r>
    </w:p>
    <w:p w14:paraId="0DAD2B29"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Johnson, A. W., Bannerman, D., Rawlins, N., Sprengel, R., &amp; Good, M. A. (2007). </w:t>
      </w:r>
      <w:r w:rsidRPr="001D16D3">
        <w:rPr>
          <w:rFonts w:ascii="Helvetica" w:hAnsi="Helvetica" w:cs="Helvetica"/>
          <w:sz w:val="24"/>
          <w:szCs w:val="24"/>
          <w:lang w:val="en-US"/>
        </w:rPr>
        <w:lastRenderedPageBreak/>
        <w:t xml:space="preserve">Targeted deletion of the GluR-1 AMPA receptor in mice dissociates general and outcome-specific influences of appetitive rewards on learning. </w:t>
      </w:r>
      <w:r w:rsidRPr="001D16D3">
        <w:rPr>
          <w:rFonts w:ascii="Helvetica" w:hAnsi="Helvetica" w:cs="Helvetica"/>
          <w:i/>
          <w:iCs/>
          <w:sz w:val="24"/>
          <w:szCs w:val="24"/>
          <w:lang w:val="en-US"/>
        </w:rPr>
        <w:t>Behavioral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121</w:t>
      </w:r>
      <w:r w:rsidRPr="001D16D3">
        <w:rPr>
          <w:rFonts w:ascii="Helvetica" w:hAnsi="Helvetica" w:cs="Helvetica"/>
          <w:sz w:val="24"/>
          <w:szCs w:val="24"/>
          <w:lang w:val="en-US"/>
        </w:rPr>
        <w:t>(6), 1192–1202. http://doi.org/10.1037/0735-7044.121.6.1192</w:t>
      </w:r>
    </w:p>
    <w:p w14:paraId="475D6E4E"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Kapur</w:t>
      </w:r>
      <w:proofErr w:type="spellEnd"/>
      <w:r w:rsidRPr="001D16D3">
        <w:rPr>
          <w:rFonts w:ascii="Helvetica" w:hAnsi="Helvetica" w:cs="Helvetica"/>
          <w:sz w:val="24"/>
          <w:szCs w:val="24"/>
          <w:lang w:val="en-US"/>
        </w:rPr>
        <w:t xml:space="preserve">, S. (2003). Psychosis as a state of aberrant salience: a framework linking biology, phenomenology, and pharmacology in schizophrenia. </w:t>
      </w:r>
      <w:r w:rsidRPr="001D16D3">
        <w:rPr>
          <w:rFonts w:ascii="Helvetica" w:hAnsi="Helvetica" w:cs="Helvetica"/>
          <w:i/>
          <w:iCs/>
          <w:sz w:val="24"/>
          <w:szCs w:val="24"/>
          <w:lang w:val="en-US"/>
        </w:rPr>
        <w:t>The American Journal of Psychiatry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160</w:t>
      </w:r>
      <w:r w:rsidRPr="001D16D3">
        <w:rPr>
          <w:rFonts w:ascii="Helvetica" w:hAnsi="Helvetica" w:cs="Helvetica"/>
          <w:sz w:val="24"/>
          <w:szCs w:val="24"/>
          <w:lang w:val="en-US"/>
        </w:rPr>
        <w:t>(1), 13–23. http://doi.org/10.1176/appi.ajp.160.1.13</w:t>
      </w:r>
    </w:p>
    <w:p w14:paraId="665D78D4"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Killcross, S., &amp; Coutureau, E. (2003). Coordination of actions and habits in the medial prefrontal cortex of rats. </w:t>
      </w:r>
      <w:r w:rsidRPr="001D16D3">
        <w:rPr>
          <w:rFonts w:ascii="Helvetica" w:hAnsi="Helvetica" w:cs="Helvetica"/>
          <w:i/>
          <w:iCs/>
          <w:sz w:val="24"/>
          <w:szCs w:val="24"/>
          <w:lang w:val="en-US"/>
        </w:rPr>
        <w:t>Cerebral Cortex (New York, N.Y. : 1991)</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13</w:t>
      </w:r>
      <w:r w:rsidRPr="001D16D3">
        <w:rPr>
          <w:rFonts w:ascii="Helvetica" w:hAnsi="Helvetica" w:cs="Helvetica"/>
          <w:sz w:val="24"/>
          <w:szCs w:val="24"/>
          <w:lang w:val="en-US"/>
        </w:rPr>
        <w:t>(4), 400–408.</w:t>
      </w:r>
    </w:p>
    <w:p w14:paraId="2AF15CB2"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Kosaki</w:t>
      </w:r>
      <w:proofErr w:type="spellEnd"/>
      <w:r w:rsidRPr="001D16D3">
        <w:rPr>
          <w:rFonts w:ascii="Helvetica" w:hAnsi="Helvetica" w:cs="Helvetica"/>
          <w:sz w:val="24"/>
          <w:szCs w:val="24"/>
          <w:lang w:val="en-US"/>
        </w:rPr>
        <w:t xml:space="preserve">, Y., &amp; Dickinson, A. (2010a). Choice and contingency in the development of behavioral autonomy during instrumental conditioning. </w:t>
      </w:r>
      <w:r w:rsidRPr="001D16D3">
        <w:rPr>
          <w:rFonts w:ascii="Helvetica" w:hAnsi="Helvetica" w:cs="Helvetica"/>
          <w:i/>
          <w:iCs/>
          <w:sz w:val="24"/>
          <w:szCs w:val="24"/>
          <w:lang w:val="en-US"/>
        </w:rPr>
        <w:t>Journal of Experimental Psychology. Animal Behavior Processes</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36</w:t>
      </w:r>
      <w:r w:rsidRPr="001D16D3">
        <w:rPr>
          <w:rFonts w:ascii="Helvetica" w:hAnsi="Helvetica" w:cs="Helvetica"/>
          <w:sz w:val="24"/>
          <w:szCs w:val="24"/>
          <w:lang w:val="en-US"/>
        </w:rPr>
        <w:t>(3), 334–342. http://doi.org/10.1037/a0016887</w:t>
      </w:r>
    </w:p>
    <w:p w14:paraId="087DDFED"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Kosaki</w:t>
      </w:r>
      <w:proofErr w:type="spellEnd"/>
      <w:r w:rsidRPr="001D16D3">
        <w:rPr>
          <w:rFonts w:ascii="Helvetica" w:hAnsi="Helvetica" w:cs="Helvetica"/>
          <w:sz w:val="24"/>
          <w:szCs w:val="24"/>
          <w:lang w:val="en-US"/>
        </w:rPr>
        <w:t xml:space="preserve">, Y., &amp; Dickinson, A. (2010b). Choice and contingency in the development of behavioral autonomy during instrumental conditioning. </w:t>
      </w:r>
      <w:r w:rsidRPr="001D16D3">
        <w:rPr>
          <w:rFonts w:ascii="Helvetica" w:hAnsi="Helvetica" w:cs="Helvetica"/>
          <w:i/>
          <w:iCs/>
          <w:sz w:val="24"/>
          <w:szCs w:val="24"/>
          <w:lang w:val="en-US"/>
        </w:rPr>
        <w:t>Journal of Experimental Psychology. Animal Behavior Processes</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36</w:t>
      </w:r>
      <w:r w:rsidRPr="001D16D3">
        <w:rPr>
          <w:rFonts w:ascii="Helvetica" w:hAnsi="Helvetica" w:cs="Helvetica"/>
          <w:sz w:val="24"/>
          <w:szCs w:val="24"/>
          <w:lang w:val="en-US"/>
        </w:rPr>
        <w:t>(3), 334–342. http://doi.org/10.1037/a0016887</w:t>
      </w:r>
    </w:p>
    <w:p w14:paraId="6004309B"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Mead, A. N., &amp; Stephens, D. N. (2003). Involvement of AMPA receptor GluR2 subunits in stimulus-reward learning: evidence from glutamate receptor gria2 knock-out mice. </w:t>
      </w:r>
      <w:r w:rsidRPr="001D16D3">
        <w:rPr>
          <w:rFonts w:ascii="Helvetica" w:hAnsi="Helvetica" w:cs="Helvetica"/>
          <w:i/>
          <w:iCs/>
          <w:sz w:val="24"/>
          <w:szCs w:val="24"/>
          <w:lang w:val="en-US"/>
        </w:rPr>
        <w:t>The Journal of Neuroscience : the Official Journal of the Society for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23</w:t>
      </w:r>
      <w:r w:rsidRPr="001D16D3">
        <w:rPr>
          <w:rFonts w:ascii="Helvetica" w:hAnsi="Helvetica" w:cs="Helvetica"/>
          <w:sz w:val="24"/>
          <w:szCs w:val="24"/>
          <w:lang w:val="en-US"/>
        </w:rPr>
        <w:t>(29), 9500–9507.</w:t>
      </w:r>
    </w:p>
    <w:p w14:paraId="1BC99C47"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Morris, R. W., Quail, S., Griffiths, K. R., Green, M. J., &amp; </w:t>
      </w:r>
      <w:proofErr w:type="spellStart"/>
      <w:r w:rsidRPr="001D16D3">
        <w:rPr>
          <w:rFonts w:ascii="Helvetica" w:hAnsi="Helvetica" w:cs="Helvetica"/>
          <w:sz w:val="24"/>
          <w:szCs w:val="24"/>
          <w:lang w:val="en-US"/>
        </w:rPr>
        <w:t>Balleine</w:t>
      </w:r>
      <w:proofErr w:type="spellEnd"/>
      <w:r w:rsidRPr="001D16D3">
        <w:rPr>
          <w:rFonts w:ascii="Helvetica" w:hAnsi="Helvetica" w:cs="Helvetica"/>
          <w:sz w:val="24"/>
          <w:szCs w:val="24"/>
          <w:lang w:val="en-US"/>
        </w:rPr>
        <w:t xml:space="preserve">, B. W. (2015). </w:t>
      </w:r>
      <w:proofErr w:type="spellStart"/>
      <w:r w:rsidRPr="001D16D3">
        <w:rPr>
          <w:rFonts w:ascii="Helvetica" w:hAnsi="Helvetica" w:cs="Helvetica"/>
          <w:sz w:val="24"/>
          <w:szCs w:val="24"/>
          <w:lang w:val="en-US"/>
        </w:rPr>
        <w:t>Corticostriatal</w:t>
      </w:r>
      <w:proofErr w:type="spellEnd"/>
      <w:r w:rsidRPr="001D16D3">
        <w:rPr>
          <w:rFonts w:ascii="Helvetica" w:hAnsi="Helvetica" w:cs="Helvetica"/>
          <w:sz w:val="24"/>
          <w:szCs w:val="24"/>
          <w:lang w:val="en-US"/>
        </w:rPr>
        <w:t xml:space="preserve"> control of goal-directed action is impaired in schizophrenia. </w:t>
      </w:r>
      <w:r w:rsidRPr="001D16D3">
        <w:rPr>
          <w:rFonts w:ascii="Helvetica" w:hAnsi="Helvetica" w:cs="Helvetica"/>
          <w:i/>
          <w:iCs/>
          <w:sz w:val="24"/>
          <w:szCs w:val="24"/>
          <w:lang w:val="en-US"/>
        </w:rPr>
        <w:t>Biological Psychiatry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77</w:t>
      </w:r>
      <w:r w:rsidRPr="001D16D3">
        <w:rPr>
          <w:rFonts w:ascii="Helvetica" w:hAnsi="Helvetica" w:cs="Helvetica"/>
          <w:sz w:val="24"/>
          <w:szCs w:val="24"/>
          <w:lang w:val="en-US"/>
        </w:rPr>
        <w:t>(2), 187–195. http://doi.org/10.1016/j.biopsych.2014.06.005</w:t>
      </w:r>
    </w:p>
    <w:p w14:paraId="207D0DD6"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O'Hare, J. K., Ade, K. K., </w:t>
      </w:r>
      <w:proofErr w:type="spellStart"/>
      <w:r w:rsidRPr="001D16D3">
        <w:rPr>
          <w:rFonts w:ascii="Helvetica" w:hAnsi="Helvetica" w:cs="Helvetica"/>
          <w:sz w:val="24"/>
          <w:szCs w:val="24"/>
          <w:lang w:val="en-US"/>
        </w:rPr>
        <w:t>Sukharnikova</w:t>
      </w:r>
      <w:proofErr w:type="spellEnd"/>
      <w:r w:rsidRPr="001D16D3">
        <w:rPr>
          <w:rFonts w:ascii="Helvetica" w:hAnsi="Helvetica" w:cs="Helvetica"/>
          <w:sz w:val="24"/>
          <w:szCs w:val="24"/>
          <w:lang w:val="en-US"/>
        </w:rPr>
        <w:t xml:space="preserve">, T., Van </w:t>
      </w:r>
      <w:proofErr w:type="spellStart"/>
      <w:r w:rsidRPr="001D16D3">
        <w:rPr>
          <w:rFonts w:ascii="Helvetica" w:hAnsi="Helvetica" w:cs="Helvetica"/>
          <w:sz w:val="24"/>
          <w:szCs w:val="24"/>
          <w:lang w:val="en-US"/>
        </w:rPr>
        <w:t>Hooser</w:t>
      </w:r>
      <w:proofErr w:type="spellEnd"/>
      <w:r w:rsidRPr="001D16D3">
        <w:rPr>
          <w:rFonts w:ascii="Helvetica" w:hAnsi="Helvetica" w:cs="Helvetica"/>
          <w:sz w:val="24"/>
          <w:szCs w:val="24"/>
          <w:lang w:val="en-US"/>
        </w:rPr>
        <w:t xml:space="preserve">, S. D., </w:t>
      </w:r>
      <w:proofErr w:type="spellStart"/>
      <w:r w:rsidRPr="001D16D3">
        <w:rPr>
          <w:rFonts w:ascii="Helvetica" w:hAnsi="Helvetica" w:cs="Helvetica"/>
          <w:sz w:val="24"/>
          <w:szCs w:val="24"/>
          <w:lang w:val="en-US"/>
        </w:rPr>
        <w:t>Palmeri</w:t>
      </w:r>
      <w:proofErr w:type="spellEnd"/>
      <w:r w:rsidRPr="001D16D3">
        <w:rPr>
          <w:rFonts w:ascii="Helvetica" w:hAnsi="Helvetica" w:cs="Helvetica"/>
          <w:sz w:val="24"/>
          <w:szCs w:val="24"/>
          <w:lang w:val="en-US"/>
        </w:rPr>
        <w:t xml:space="preserve">, M. L., Yin, H. H., &amp; </w:t>
      </w:r>
      <w:proofErr w:type="spellStart"/>
      <w:r w:rsidRPr="001D16D3">
        <w:rPr>
          <w:rFonts w:ascii="Helvetica" w:hAnsi="Helvetica" w:cs="Helvetica"/>
          <w:sz w:val="24"/>
          <w:szCs w:val="24"/>
          <w:lang w:val="en-US"/>
        </w:rPr>
        <w:t>Calakos</w:t>
      </w:r>
      <w:proofErr w:type="spellEnd"/>
      <w:r w:rsidRPr="001D16D3">
        <w:rPr>
          <w:rFonts w:ascii="Helvetica" w:hAnsi="Helvetica" w:cs="Helvetica"/>
          <w:sz w:val="24"/>
          <w:szCs w:val="24"/>
          <w:lang w:val="en-US"/>
        </w:rPr>
        <w:t xml:space="preserve">, N. (2016). Pathway-Specific Striatal Substrates for Habitual Behavior. </w:t>
      </w:r>
      <w:r w:rsidRPr="001D16D3">
        <w:rPr>
          <w:rFonts w:ascii="Helvetica" w:hAnsi="Helvetica" w:cs="Helvetica"/>
          <w:i/>
          <w:iCs/>
          <w:sz w:val="24"/>
          <w:szCs w:val="24"/>
          <w:lang w:val="en-US"/>
        </w:rPr>
        <w:t>Neuron</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89</w:t>
      </w:r>
      <w:r w:rsidRPr="001D16D3">
        <w:rPr>
          <w:rFonts w:ascii="Helvetica" w:hAnsi="Helvetica" w:cs="Helvetica"/>
          <w:sz w:val="24"/>
          <w:szCs w:val="24"/>
          <w:lang w:val="en-US"/>
        </w:rPr>
        <w:t>(3), 472–479. http://doi.org/10.1016/j.neuron.2015.12.032</w:t>
      </w:r>
    </w:p>
    <w:p w14:paraId="78888D80"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Reisel</w:t>
      </w:r>
      <w:proofErr w:type="spellEnd"/>
      <w:r w:rsidRPr="001D16D3">
        <w:rPr>
          <w:rFonts w:ascii="Helvetica" w:hAnsi="Helvetica" w:cs="Helvetica"/>
          <w:sz w:val="24"/>
          <w:szCs w:val="24"/>
          <w:lang w:val="en-US"/>
        </w:rPr>
        <w:t xml:space="preserve">, D., Bannerman, D. M., Schmitt, W. B., Deacon, R. M. J., Flint, J., Borchardt, T., et al. (2002). Spatial memory dissociations in mice lacking GluR1. </w:t>
      </w:r>
      <w:r w:rsidRPr="001D16D3">
        <w:rPr>
          <w:rFonts w:ascii="Helvetica" w:hAnsi="Helvetica" w:cs="Helvetica"/>
          <w:i/>
          <w:iCs/>
          <w:sz w:val="24"/>
          <w:szCs w:val="24"/>
          <w:lang w:val="en-US"/>
        </w:rPr>
        <w:t>Nature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5</w:t>
      </w:r>
      <w:r w:rsidRPr="001D16D3">
        <w:rPr>
          <w:rFonts w:ascii="Helvetica" w:hAnsi="Helvetica" w:cs="Helvetica"/>
          <w:sz w:val="24"/>
          <w:szCs w:val="24"/>
          <w:lang w:val="en-US"/>
        </w:rPr>
        <w:t>(9), 868–873. http://doi.org/10.1038/nn910</w:t>
      </w:r>
    </w:p>
    <w:p w14:paraId="29A961A3"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Resnik, E., McFarland, J. M., Sprengel, R., </w:t>
      </w:r>
      <w:proofErr w:type="spellStart"/>
      <w:r w:rsidRPr="001D16D3">
        <w:rPr>
          <w:rFonts w:ascii="Helvetica" w:hAnsi="Helvetica" w:cs="Helvetica"/>
          <w:sz w:val="24"/>
          <w:szCs w:val="24"/>
          <w:lang w:val="en-US"/>
        </w:rPr>
        <w:t>Sakmann</w:t>
      </w:r>
      <w:proofErr w:type="spellEnd"/>
      <w:r w:rsidRPr="001D16D3">
        <w:rPr>
          <w:rFonts w:ascii="Helvetica" w:hAnsi="Helvetica" w:cs="Helvetica"/>
          <w:sz w:val="24"/>
          <w:szCs w:val="24"/>
          <w:lang w:val="en-US"/>
        </w:rPr>
        <w:t xml:space="preserve">, B., &amp; Mehta, M. R. (2012). The effects of GluA1 deletion on the hippocampal population code for position. </w:t>
      </w:r>
      <w:r w:rsidRPr="001D16D3">
        <w:rPr>
          <w:rFonts w:ascii="Helvetica" w:hAnsi="Helvetica" w:cs="Helvetica"/>
          <w:i/>
          <w:iCs/>
          <w:sz w:val="24"/>
          <w:szCs w:val="24"/>
          <w:lang w:val="en-US"/>
        </w:rPr>
        <w:t>The Journal of Neuroscience : the Official Journal of the Society for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32</w:t>
      </w:r>
      <w:r w:rsidRPr="001D16D3">
        <w:rPr>
          <w:rFonts w:ascii="Helvetica" w:hAnsi="Helvetica" w:cs="Helvetica"/>
          <w:sz w:val="24"/>
          <w:szCs w:val="24"/>
          <w:lang w:val="en-US"/>
        </w:rPr>
        <w:t>(26), 8952–8968. http://doi.org/10.1523/JNEUROSCI.6460-11.2012</w:t>
      </w:r>
    </w:p>
    <w:p w14:paraId="621360B0"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Ripke</w:t>
      </w:r>
      <w:proofErr w:type="spellEnd"/>
      <w:r w:rsidRPr="001D16D3">
        <w:rPr>
          <w:rFonts w:ascii="Helvetica" w:hAnsi="Helvetica" w:cs="Helvetica"/>
          <w:sz w:val="24"/>
          <w:szCs w:val="24"/>
          <w:lang w:val="en-US"/>
        </w:rPr>
        <w:t xml:space="preserve">, S., </w:t>
      </w:r>
      <w:proofErr w:type="spellStart"/>
      <w:r w:rsidRPr="001D16D3">
        <w:rPr>
          <w:rFonts w:ascii="Helvetica" w:hAnsi="Helvetica" w:cs="Helvetica"/>
          <w:sz w:val="24"/>
          <w:szCs w:val="24"/>
          <w:lang w:val="en-US"/>
        </w:rPr>
        <w:t>O'Dushlaine</w:t>
      </w:r>
      <w:proofErr w:type="spellEnd"/>
      <w:r w:rsidRPr="001D16D3">
        <w:rPr>
          <w:rFonts w:ascii="Helvetica" w:hAnsi="Helvetica" w:cs="Helvetica"/>
          <w:sz w:val="24"/>
          <w:szCs w:val="24"/>
          <w:lang w:val="en-US"/>
        </w:rPr>
        <w:t xml:space="preserve">, C., </w:t>
      </w:r>
      <w:proofErr w:type="spellStart"/>
      <w:r w:rsidRPr="001D16D3">
        <w:rPr>
          <w:rFonts w:ascii="Helvetica" w:hAnsi="Helvetica" w:cs="Helvetica"/>
          <w:sz w:val="24"/>
          <w:szCs w:val="24"/>
          <w:lang w:val="en-US"/>
        </w:rPr>
        <w:t>Chambert</w:t>
      </w:r>
      <w:proofErr w:type="spellEnd"/>
      <w:r w:rsidRPr="001D16D3">
        <w:rPr>
          <w:rFonts w:ascii="Helvetica" w:hAnsi="Helvetica" w:cs="Helvetica"/>
          <w:sz w:val="24"/>
          <w:szCs w:val="24"/>
          <w:lang w:val="en-US"/>
        </w:rPr>
        <w:t xml:space="preserve">, K., Moran, J. L., </w:t>
      </w:r>
      <w:proofErr w:type="spellStart"/>
      <w:r w:rsidRPr="001D16D3">
        <w:rPr>
          <w:rFonts w:ascii="Helvetica" w:hAnsi="Helvetica" w:cs="Helvetica"/>
          <w:sz w:val="24"/>
          <w:szCs w:val="24"/>
          <w:lang w:val="en-US"/>
        </w:rPr>
        <w:t>Kähler</w:t>
      </w:r>
      <w:proofErr w:type="spellEnd"/>
      <w:r w:rsidRPr="001D16D3">
        <w:rPr>
          <w:rFonts w:ascii="Helvetica" w:hAnsi="Helvetica" w:cs="Helvetica"/>
          <w:sz w:val="24"/>
          <w:szCs w:val="24"/>
          <w:lang w:val="en-US"/>
        </w:rPr>
        <w:t xml:space="preserve">, A. K., </w:t>
      </w:r>
      <w:proofErr w:type="spellStart"/>
      <w:r w:rsidRPr="001D16D3">
        <w:rPr>
          <w:rFonts w:ascii="Helvetica" w:hAnsi="Helvetica" w:cs="Helvetica"/>
          <w:sz w:val="24"/>
          <w:szCs w:val="24"/>
          <w:lang w:val="en-US"/>
        </w:rPr>
        <w:t>Akterin</w:t>
      </w:r>
      <w:proofErr w:type="spellEnd"/>
      <w:r w:rsidRPr="001D16D3">
        <w:rPr>
          <w:rFonts w:ascii="Helvetica" w:hAnsi="Helvetica" w:cs="Helvetica"/>
          <w:sz w:val="24"/>
          <w:szCs w:val="24"/>
          <w:lang w:val="en-US"/>
        </w:rPr>
        <w:t xml:space="preserve">, S., et al. (2013). Genome-wide association analysis identifies 13 new risk loci for schizophrenia. </w:t>
      </w:r>
      <w:r w:rsidRPr="001D16D3">
        <w:rPr>
          <w:rFonts w:ascii="Helvetica" w:hAnsi="Helvetica" w:cs="Helvetica"/>
          <w:i/>
          <w:iCs/>
          <w:sz w:val="24"/>
          <w:szCs w:val="24"/>
          <w:lang w:val="en-US"/>
        </w:rPr>
        <w:t>Nature Genetics</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45</w:t>
      </w:r>
      <w:r w:rsidRPr="001D16D3">
        <w:rPr>
          <w:rFonts w:ascii="Helvetica" w:hAnsi="Helvetica" w:cs="Helvetica"/>
          <w:sz w:val="24"/>
          <w:szCs w:val="24"/>
          <w:lang w:val="en-US"/>
        </w:rPr>
        <w:t>(10), 1150–1159. http://doi.org/10.1038/ng.2742</w:t>
      </w:r>
    </w:p>
    <w:p w14:paraId="1C711BCD"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Romberg, C., </w:t>
      </w:r>
      <w:proofErr w:type="spellStart"/>
      <w:r w:rsidRPr="001D16D3">
        <w:rPr>
          <w:rFonts w:ascii="Helvetica" w:hAnsi="Helvetica" w:cs="Helvetica"/>
          <w:sz w:val="24"/>
          <w:szCs w:val="24"/>
          <w:lang w:val="en-US"/>
        </w:rPr>
        <w:t>Raffel</w:t>
      </w:r>
      <w:proofErr w:type="spellEnd"/>
      <w:r w:rsidRPr="001D16D3">
        <w:rPr>
          <w:rFonts w:ascii="Helvetica" w:hAnsi="Helvetica" w:cs="Helvetica"/>
          <w:sz w:val="24"/>
          <w:szCs w:val="24"/>
          <w:lang w:val="en-US"/>
        </w:rPr>
        <w:t xml:space="preserve">, J., Martin, L., Sprengel, R.,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P. H., Rawlins, J. N. P., et al. (2009). Induction and expression of GluA1 (</w:t>
      </w:r>
      <w:proofErr w:type="spellStart"/>
      <w:r w:rsidRPr="001D16D3">
        <w:rPr>
          <w:rFonts w:ascii="Helvetica" w:hAnsi="Helvetica" w:cs="Helvetica"/>
          <w:sz w:val="24"/>
          <w:szCs w:val="24"/>
          <w:lang w:val="en-US"/>
        </w:rPr>
        <w:t>GluR</w:t>
      </w:r>
      <w:proofErr w:type="spellEnd"/>
      <w:r w:rsidRPr="001D16D3">
        <w:rPr>
          <w:rFonts w:ascii="Helvetica" w:hAnsi="Helvetica" w:cs="Helvetica"/>
          <w:sz w:val="24"/>
          <w:szCs w:val="24"/>
          <w:lang w:val="en-US"/>
        </w:rPr>
        <w:t xml:space="preserve">-A)-independent LTP in the hippocampus. </w:t>
      </w:r>
      <w:r w:rsidRPr="001D16D3">
        <w:rPr>
          <w:rFonts w:ascii="Helvetica" w:hAnsi="Helvetica" w:cs="Helvetica"/>
          <w:i/>
          <w:iCs/>
          <w:sz w:val="24"/>
          <w:szCs w:val="24"/>
          <w:lang w:val="en-US"/>
        </w:rPr>
        <w:t>The European Journal of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29</w:t>
      </w:r>
      <w:r w:rsidRPr="001D16D3">
        <w:rPr>
          <w:rFonts w:ascii="Helvetica" w:hAnsi="Helvetica" w:cs="Helvetica"/>
          <w:sz w:val="24"/>
          <w:szCs w:val="24"/>
          <w:lang w:val="en-US"/>
        </w:rPr>
        <w:t>(6), 1141–1152. http://doi.org/10.1111/j.1460-9568.2009.06677.x</w:t>
      </w:r>
    </w:p>
    <w:p w14:paraId="3A445579"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Sanderson, D. J., &amp; Bannerman, D. M. (2011). Competitive short-term and long-term memory processes in spatial habituation. </w:t>
      </w:r>
      <w:r w:rsidRPr="001D16D3">
        <w:rPr>
          <w:rFonts w:ascii="Helvetica" w:hAnsi="Helvetica" w:cs="Helvetica"/>
          <w:i/>
          <w:iCs/>
          <w:sz w:val="24"/>
          <w:szCs w:val="24"/>
          <w:lang w:val="en-US"/>
        </w:rPr>
        <w:t>Journal of Experimental Psychology. Animal Behavior Processes</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37</w:t>
      </w:r>
      <w:r w:rsidRPr="001D16D3">
        <w:rPr>
          <w:rFonts w:ascii="Helvetica" w:hAnsi="Helvetica" w:cs="Helvetica"/>
          <w:sz w:val="24"/>
          <w:szCs w:val="24"/>
          <w:lang w:val="en-US"/>
        </w:rPr>
        <w:t>(2), 189–199. http://doi.org/10.1037/a0021461</w:t>
      </w:r>
    </w:p>
    <w:p w14:paraId="6A8FE02A"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Sanderson, D. J., Good, M. A., Skelton, K., Sprengel, R.,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xml:space="preserve">, P. H., Rawlins, J. </w:t>
      </w:r>
      <w:r w:rsidRPr="001D16D3">
        <w:rPr>
          <w:rFonts w:ascii="Helvetica" w:hAnsi="Helvetica" w:cs="Helvetica"/>
          <w:sz w:val="24"/>
          <w:szCs w:val="24"/>
          <w:lang w:val="en-US"/>
        </w:rPr>
        <w:lastRenderedPageBreak/>
        <w:t xml:space="preserve">N. P., &amp; Bannerman, D. M. (2009). Enhanced long-term and impaired short-term spatial memory in GluA1 AMPA receptor subunit knockout mice: evidence for a dual-process memory model. </w:t>
      </w:r>
      <w:r w:rsidRPr="001D16D3">
        <w:rPr>
          <w:rFonts w:ascii="Helvetica" w:hAnsi="Helvetica" w:cs="Helvetica"/>
          <w:i/>
          <w:iCs/>
          <w:sz w:val="24"/>
          <w:szCs w:val="24"/>
          <w:lang w:val="en-US"/>
        </w:rPr>
        <w:t>Learning &amp; Memory (Cold Spring Harbor, N.Y.)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16</w:t>
      </w:r>
      <w:r w:rsidRPr="001D16D3">
        <w:rPr>
          <w:rFonts w:ascii="Helvetica" w:hAnsi="Helvetica" w:cs="Helvetica"/>
          <w:sz w:val="24"/>
          <w:szCs w:val="24"/>
          <w:lang w:val="en-US"/>
        </w:rPr>
        <w:t>(6), 379–386. http://doi.org/10.1101/lm.1339109</w:t>
      </w:r>
    </w:p>
    <w:p w14:paraId="2C97A9F7"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Sanderson, D. J., Gray, A., Simon, A., Taylor, A. M., Deacon, R. M. J.,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P. H., Sprengel, R., Good, M. A., Rawlins, J. N. P., &amp; Bannerman, D. M. (2007a). Deletion of glutamate receptor-A (</w:t>
      </w:r>
      <w:proofErr w:type="spellStart"/>
      <w:r w:rsidRPr="001D16D3">
        <w:rPr>
          <w:rFonts w:ascii="Helvetica" w:hAnsi="Helvetica" w:cs="Helvetica"/>
          <w:sz w:val="24"/>
          <w:szCs w:val="24"/>
          <w:lang w:val="en-US"/>
        </w:rPr>
        <w:t>GluR</w:t>
      </w:r>
      <w:proofErr w:type="spellEnd"/>
      <w:r w:rsidRPr="001D16D3">
        <w:rPr>
          <w:rFonts w:ascii="Helvetica" w:hAnsi="Helvetica" w:cs="Helvetica"/>
          <w:sz w:val="24"/>
          <w:szCs w:val="24"/>
          <w:lang w:val="en-US"/>
        </w:rPr>
        <w:t xml:space="preserve">-A) AMPA receptor subunits impairs one-trial spatial memory. </w:t>
      </w:r>
      <w:r w:rsidRPr="001D16D3">
        <w:rPr>
          <w:rFonts w:ascii="Helvetica" w:hAnsi="Helvetica" w:cs="Helvetica"/>
          <w:i/>
          <w:iCs/>
          <w:sz w:val="24"/>
          <w:szCs w:val="24"/>
          <w:lang w:val="en-US"/>
        </w:rPr>
        <w:t>Behavioral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121</w:t>
      </w:r>
      <w:r w:rsidRPr="001D16D3">
        <w:rPr>
          <w:rFonts w:ascii="Helvetica" w:hAnsi="Helvetica" w:cs="Helvetica"/>
          <w:sz w:val="24"/>
          <w:szCs w:val="24"/>
          <w:lang w:val="en-US"/>
        </w:rPr>
        <w:t>(3), 559–569. http://doi.org/10.1037/0735-7044.121.3.559</w:t>
      </w:r>
    </w:p>
    <w:p w14:paraId="51602220"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Sanderson, D. J., Gray, A., Simon, A., Taylor, A. M., Deacon, R. M. J.,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P. H., Sprengel, R., Good, M. A., Rawlins, J. N. P., &amp; Bannerman, D. M. (2007b). Deletion of glutamate receptor-A (</w:t>
      </w:r>
      <w:proofErr w:type="spellStart"/>
      <w:r w:rsidRPr="001D16D3">
        <w:rPr>
          <w:rFonts w:ascii="Helvetica" w:hAnsi="Helvetica" w:cs="Helvetica"/>
          <w:sz w:val="24"/>
          <w:szCs w:val="24"/>
          <w:lang w:val="en-US"/>
        </w:rPr>
        <w:t>GluR</w:t>
      </w:r>
      <w:proofErr w:type="spellEnd"/>
      <w:r w:rsidRPr="001D16D3">
        <w:rPr>
          <w:rFonts w:ascii="Helvetica" w:hAnsi="Helvetica" w:cs="Helvetica"/>
          <w:sz w:val="24"/>
          <w:szCs w:val="24"/>
          <w:lang w:val="en-US"/>
        </w:rPr>
        <w:t xml:space="preserve">-A) AMPA receptor subunits impairs one-trial spatial memory. </w:t>
      </w:r>
      <w:r w:rsidRPr="001D16D3">
        <w:rPr>
          <w:rFonts w:ascii="Helvetica" w:hAnsi="Helvetica" w:cs="Helvetica"/>
          <w:i/>
          <w:iCs/>
          <w:sz w:val="24"/>
          <w:szCs w:val="24"/>
          <w:lang w:val="en-US"/>
        </w:rPr>
        <w:t>Behavioral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121</w:t>
      </w:r>
      <w:r w:rsidRPr="001D16D3">
        <w:rPr>
          <w:rFonts w:ascii="Helvetica" w:hAnsi="Helvetica" w:cs="Helvetica"/>
          <w:sz w:val="24"/>
          <w:szCs w:val="24"/>
          <w:lang w:val="en-US"/>
        </w:rPr>
        <w:t>(3), 559–569. http://doi.org/10.1037/0735-7044.121.3.559</w:t>
      </w:r>
    </w:p>
    <w:p w14:paraId="700A04B5"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Sanderson, D. J., Sprengel, R.,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xml:space="preserve">, P. H., &amp; Bannerman, D. M. (2011). Deletion of the GluA1 AMPA receptor subunit alters the expression of short-term memory. </w:t>
      </w:r>
      <w:r w:rsidRPr="001D16D3">
        <w:rPr>
          <w:rFonts w:ascii="Helvetica" w:hAnsi="Helvetica" w:cs="Helvetica"/>
          <w:i/>
          <w:iCs/>
          <w:sz w:val="24"/>
          <w:szCs w:val="24"/>
          <w:lang w:val="en-US"/>
        </w:rPr>
        <w:t>Learning &amp; Memory (Cold Spring Harbor, N.Y.)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18</w:t>
      </w:r>
      <w:r w:rsidRPr="001D16D3">
        <w:rPr>
          <w:rFonts w:ascii="Helvetica" w:hAnsi="Helvetica" w:cs="Helvetica"/>
          <w:sz w:val="24"/>
          <w:szCs w:val="24"/>
          <w:lang w:val="en-US"/>
        </w:rPr>
        <w:t>(3), 128–131. http://doi.org/10.1101/lm.2014911</w:t>
      </w:r>
    </w:p>
    <w:p w14:paraId="4B6380D9"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Schmitt, W. B., Deacon, R. M. J.,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xml:space="preserve">, P. H., Rawlins, J. N. P., &amp; Bannerman, D. M. (2003). A within-subjects, within-task demonstration of intact spatial reference memory and impaired spatial working memory in glutamate receptor-A-deficient mice. </w:t>
      </w:r>
      <w:r w:rsidRPr="001D16D3">
        <w:rPr>
          <w:rFonts w:ascii="Helvetica" w:hAnsi="Helvetica" w:cs="Helvetica"/>
          <w:i/>
          <w:iCs/>
          <w:sz w:val="24"/>
          <w:szCs w:val="24"/>
          <w:lang w:val="en-US"/>
        </w:rPr>
        <w:t>The Journal of Neuroscience : the Official Journal of the Society for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23</w:t>
      </w:r>
      <w:r w:rsidRPr="001D16D3">
        <w:rPr>
          <w:rFonts w:ascii="Helvetica" w:hAnsi="Helvetica" w:cs="Helvetica"/>
          <w:sz w:val="24"/>
          <w:szCs w:val="24"/>
          <w:lang w:val="en-US"/>
        </w:rPr>
        <w:t>(9), 3953–3959.</w:t>
      </w:r>
    </w:p>
    <w:p w14:paraId="4352F0A7"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Schmitt, W. B., Sprengel, R., Mack, V., Draft, R. W., </w:t>
      </w:r>
      <w:proofErr w:type="spellStart"/>
      <w:r w:rsidRPr="001D16D3">
        <w:rPr>
          <w:rFonts w:ascii="Helvetica" w:hAnsi="Helvetica" w:cs="Helvetica"/>
          <w:sz w:val="24"/>
          <w:szCs w:val="24"/>
          <w:lang w:val="en-US"/>
        </w:rPr>
        <w:t>Seeburg</w:t>
      </w:r>
      <w:proofErr w:type="spellEnd"/>
      <w:r w:rsidRPr="001D16D3">
        <w:rPr>
          <w:rFonts w:ascii="Helvetica" w:hAnsi="Helvetica" w:cs="Helvetica"/>
          <w:sz w:val="24"/>
          <w:szCs w:val="24"/>
          <w:lang w:val="en-US"/>
        </w:rPr>
        <w:t xml:space="preserve">, P. H., Deacon, R. M. J., et al. (2005). Restoration of spatial working memory by genetic rescue of </w:t>
      </w:r>
      <w:proofErr w:type="spellStart"/>
      <w:r w:rsidRPr="001D16D3">
        <w:rPr>
          <w:rFonts w:ascii="Helvetica" w:hAnsi="Helvetica" w:cs="Helvetica"/>
          <w:sz w:val="24"/>
          <w:szCs w:val="24"/>
          <w:lang w:val="en-US"/>
        </w:rPr>
        <w:t>GluR</w:t>
      </w:r>
      <w:proofErr w:type="spellEnd"/>
      <w:r w:rsidRPr="001D16D3">
        <w:rPr>
          <w:rFonts w:ascii="Helvetica" w:hAnsi="Helvetica" w:cs="Helvetica"/>
          <w:sz w:val="24"/>
          <w:szCs w:val="24"/>
          <w:lang w:val="en-US"/>
        </w:rPr>
        <w:t xml:space="preserve">-A-deficient mice. </w:t>
      </w:r>
      <w:r w:rsidRPr="001D16D3">
        <w:rPr>
          <w:rFonts w:ascii="Helvetica" w:hAnsi="Helvetica" w:cs="Helvetica"/>
          <w:i/>
          <w:iCs/>
          <w:sz w:val="24"/>
          <w:szCs w:val="24"/>
          <w:lang w:val="en-US"/>
        </w:rPr>
        <w:t>Nature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8</w:t>
      </w:r>
      <w:r w:rsidRPr="001D16D3">
        <w:rPr>
          <w:rFonts w:ascii="Helvetica" w:hAnsi="Helvetica" w:cs="Helvetica"/>
          <w:sz w:val="24"/>
          <w:szCs w:val="24"/>
          <w:lang w:val="en-US"/>
        </w:rPr>
        <w:t>(3), 270–272. http://doi.org/10.1038/nn1412</w:t>
      </w:r>
    </w:p>
    <w:p w14:paraId="5FE71F1E"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t>Schmitzer-Torbert</w:t>
      </w:r>
      <w:proofErr w:type="spellEnd"/>
      <w:r w:rsidRPr="001D16D3">
        <w:rPr>
          <w:rFonts w:ascii="Helvetica" w:hAnsi="Helvetica" w:cs="Helvetica"/>
          <w:sz w:val="24"/>
          <w:szCs w:val="24"/>
          <w:lang w:val="en-US"/>
        </w:rPr>
        <w:t xml:space="preserve">, N., </w:t>
      </w:r>
      <w:proofErr w:type="spellStart"/>
      <w:r w:rsidRPr="001D16D3">
        <w:rPr>
          <w:rFonts w:ascii="Helvetica" w:hAnsi="Helvetica" w:cs="Helvetica"/>
          <w:sz w:val="24"/>
          <w:szCs w:val="24"/>
          <w:lang w:val="en-US"/>
        </w:rPr>
        <w:t>Apostolidis</w:t>
      </w:r>
      <w:proofErr w:type="spellEnd"/>
      <w:r w:rsidRPr="001D16D3">
        <w:rPr>
          <w:rFonts w:ascii="Helvetica" w:hAnsi="Helvetica" w:cs="Helvetica"/>
          <w:sz w:val="24"/>
          <w:szCs w:val="24"/>
          <w:lang w:val="en-US"/>
        </w:rPr>
        <w:t xml:space="preserve">, S., </w:t>
      </w:r>
      <w:proofErr w:type="spellStart"/>
      <w:r w:rsidRPr="001D16D3">
        <w:rPr>
          <w:rFonts w:ascii="Helvetica" w:hAnsi="Helvetica" w:cs="Helvetica"/>
          <w:sz w:val="24"/>
          <w:szCs w:val="24"/>
          <w:lang w:val="en-US"/>
        </w:rPr>
        <w:t>Amoa</w:t>
      </w:r>
      <w:proofErr w:type="spellEnd"/>
      <w:r w:rsidRPr="001D16D3">
        <w:rPr>
          <w:rFonts w:ascii="Helvetica" w:hAnsi="Helvetica" w:cs="Helvetica"/>
          <w:sz w:val="24"/>
          <w:szCs w:val="24"/>
          <w:lang w:val="en-US"/>
        </w:rPr>
        <w:t xml:space="preserve">, R., </w:t>
      </w:r>
      <w:proofErr w:type="spellStart"/>
      <w:r w:rsidRPr="001D16D3">
        <w:rPr>
          <w:rFonts w:ascii="Helvetica" w:hAnsi="Helvetica" w:cs="Helvetica"/>
          <w:sz w:val="24"/>
          <w:szCs w:val="24"/>
          <w:lang w:val="en-US"/>
        </w:rPr>
        <w:t>O’Rear</w:t>
      </w:r>
      <w:proofErr w:type="spellEnd"/>
      <w:r w:rsidRPr="001D16D3">
        <w:rPr>
          <w:rFonts w:ascii="Helvetica" w:hAnsi="Helvetica" w:cs="Helvetica"/>
          <w:sz w:val="24"/>
          <w:szCs w:val="24"/>
          <w:lang w:val="en-US"/>
        </w:rPr>
        <w:t xml:space="preserve">, C., </w:t>
      </w:r>
      <w:proofErr w:type="spellStart"/>
      <w:r w:rsidRPr="001D16D3">
        <w:rPr>
          <w:rFonts w:ascii="Helvetica" w:hAnsi="Helvetica" w:cs="Helvetica"/>
          <w:sz w:val="24"/>
          <w:szCs w:val="24"/>
          <w:lang w:val="en-US"/>
        </w:rPr>
        <w:t>Kaster</w:t>
      </w:r>
      <w:proofErr w:type="spellEnd"/>
      <w:r w:rsidRPr="001D16D3">
        <w:rPr>
          <w:rFonts w:ascii="Helvetica" w:hAnsi="Helvetica" w:cs="Helvetica"/>
          <w:sz w:val="24"/>
          <w:szCs w:val="24"/>
          <w:lang w:val="en-US"/>
        </w:rPr>
        <w:t xml:space="preserve">, M., </w:t>
      </w:r>
      <w:proofErr w:type="spellStart"/>
      <w:r w:rsidRPr="001D16D3">
        <w:rPr>
          <w:rFonts w:ascii="Helvetica" w:hAnsi="Helvetica" w:cs="Helvetica"/>
          <w:sz w:val="24"/>
          <w:szCs w:val="24"/>
          <w:lang w:val="en-US"/>
        </w:rPr>
        <w:t>Stowers</w:t>
      </w:r>
      <w:proofErr w:type="spellEnd"/>
      <w:r w:rsidRPr="001D16D3">
        <w:rPr>
          <w:rFonts w:ascii="Helvetica" w:hAnsi="Helvetica" w:cs="Helvetica"/>
          <w:sz w:val="24"/>
          <w:szCs w:val="24"/>
          <w:lang w:val="en-US"/>
        </w:rPr>
        <w:t xml:space="preserve">, J., &amp; Ritz, R. (2015). Post-training cocaine administration facilitates habit learning and requires the infralimbic cortex and dorsolateral striatum. </w:t>
      </w:r>
      <w:r w:rsidRPr="001D16D3">
        <w:rPr>
          <w:rFonts w:ascii="Helvetica" w:hAnsi="Helvetica" w:cs="Helvetica"/>
          <w:i/>
          <w:iCs/>
          <w:sz w:val="24"/>
          <w:szCs w:val="24"/>
          <w:lang w:val="en-US"/>
        </w:rPr>
        <w:t>Neurobiology of Learning and Memory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118</w:t>
      </w:r>
      <w:r w:rsidRPr="001D16D3">
        <w:rPr>
          <w:rFonts w:ascii="Helvetica" w:hAnsi="Helvetica" w:cs="Helvetica"/>
          <w:sz w:val="24"/>
          <w:szCs w:val="24"/>
          <w:lang w:val="en-US"/>
        </w:rPr>
        <w:t>, 105–112. http://doi.org/10.1016/j.nlm.2014.11.007</w:t>
      </w:r>
    </w:p>
    <w:p w14:paraId="40A1A3AE"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Shan, Q., Christie, M. J., &amp; </w:t>
      </w:r>
      <w:proofErr w:type="spellStart"/>
      <w:r w:rsidRPr="001D16D3">
        <w:rPr>
          <w:rFonts w:ascii="Helvetica" w:hAnsi="Helvetica" w:cs="Helvetica"/>
          <w:sz w:val="24"/>
          <w:szCs w:val="24"/>
          <w:lang w:val="en-US"/>
        </w:rPr>
        <w:t>Balleine</w:t>
      </w:r>
      <w:proofErr w:type="spellEnd"/>
      <w:r w:rsidRPr="001D16D3">
        <w:rPr>
          <w:rFonts w:ascii="Helvetica" w:hAnsi="Helvetica" w:cs="Helvetica"/>
          <w:sz w:val="24"/>
          <w:szCs w:val="24"/>
          <w:lang w:val="en-US"/>
        </w:rPr>
        <w:t xml:space="preserve">, B. W. (2015). Plasticity in </w:t>
      </w:r>
      <w:proofErr w:type="spellStart"/>
      <w:r w:rsidRPr="001D16D3">
        <w:rPr>
          <w:rFonts w:ascii="Helvetica" w:hAnsi="Helvetica" w:cs="Helvetica"/>
          <w:sz w:val="24"/>
          <w:szCs w:val="24"/>
          <w:lang w:val="en-US"/>
        </w:rPr>
        <w:t>striatopallidal</w:t>
      </w:r>
      <w:proofErr w:type="spellEnd"/>
      <w:r w:rsidRPr="001D16D3">
        <w:rPr>
          <w:rFonts w:ascii="Helvetica" w:hAnsi="Helvetica" w:cs="Helvetica"/>
          <w:sz w:val="24"/>
          <w:szCs w:val="24"/>
          <w:lang w:val="en-US"/>
        </w:rPr>
        <w:t xml:space="preserve"> projection neurons mediates the acquisition of habitual actions. </w:t>
      </w:r>
      <w:r w:rsidRPr="001D16D3">
        <w:rPr>
          <w:rFonts w:ascii="Helvetica" w:hAnsi="Helvetica" w:cs="Helvetica"/>
          <w:i/>
          <w:iCs/>
          <w:sz w:val="24"/>
          <w:szCs w:val="24"/>
          <w:lang w:val="en-US"/>
        </w:rPr>
        <w:t>The European Journal of Neuroscience</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42</w:t>
      </w:r>
      <w:r w:rsidRPr="001D16D3">
        <w:rPr>
          <w:rFonts w:ascii="Helvetica" w:hAnsi="Helvetica" w:cs="Helvetica"/>
          <w:sz w:val="24"/>
          <w:szCs w:val="24"/>
          <w:lang w:val="en-US"/>
        </w:rPr>
        <w:t>(4), 2097–2104. http://doi.org/10.1111/ejn.12971</w:t>
      </w:r>
    </w:p>
    <w:p w14:paraId="141125A0"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Smith, K. S., &amp; </w:t>
      </w:r>
      <w:proofErr w:type="spellStart"/>
      <w:r w:rsidRPr="001D16D3">
        <w:rPr>
          <w:rFonts w:ascii="Helvetica" w:hAnsi="Helvetica" w:cs="Helvetica"/>
          <w:sz w:val="24"/>
          <w:szCs w:val="24"/>
          <w:lang w:val="en-US"/>
        </w:rPr>
        <w:t>Graybiel</w:t>
      </w:r>
      <w:proofErr w:type="spellEnd"/>
      <w:r w:rsidRPr="001D16D3">
        <w:rPr>
          <w:rFonts w:ascii="Helvetica" w:hAnsi="Helvetica" w:cs="Helvetica"/>
          <w:sz w:val="24"/>
          <w:szCs w:val="24"/>
          <w:lang w:val="en-US"/>
        </w:rPr>
        <w:t xml:space="preserve">, A. M. (2013). A dual operator view of habitual behavior reflecting cortical and striatal dynamics. </w:t>
      </w:r>
      <w:r w:rsidRPr="001D16D3">
        <w:rPr>
          <w:rFonts w:ascii="Helvetica" w:hAnsi="Helvetica" w:cs="Helvetica"/>
          <w:i/>
          <w:iCs/>
          <w:sz w:val="24"/>
          <w:szCs w:val="24"/>
          <w:lang w:val="en-US"/>
        </w:rPr>
        <w:t>Neuron</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79</w:t>
      </w:r>
      <w:r w:rsidRPr="001D16D3">
        <w:rPr>
          <w:rFonts w:ascii="Helvetica" w:hAnsi="Helvetica" w:cs="Helvetica"/>
          <w:sz w:val="24"/>
          <w:szCs w:val="24"/>
          <w:lang w:val="en-US"/>
        </w:rPr>
        <w:t>(2), 361–374. http://doi.org/10.1016/j.neuron.2013.05.038</w:t>
      </w:r>
    </w:p>
    <w:p w14:paraId="70DD35AD"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Smith, K. S., &amp; </w:t>
      </w:r>
      <w:proofErr w:type="spellStart"/>
      <w:r w:rsidRPr="001D16D3">
        <w:rPr>
          <w:rFonts w:ascii="Helvetica" w:hAnsi="Helvetica" w:cs="Helvetica"/>
          <w:sz w:val="24"/>
          <w:szCs w:val="24"/>
          <w:lang w:val="en-US"/>
        </w:rPr>
        <w:t>Graybiel</w:t>
      </w:r>
      <w:proofErr w:type="spellEnd"/>
      <w:r w:rsidRPr="001D16D3">
        <w:rPr>
          <w:rFonts w:ascii="Helvetica" w:hAnsi="Helvetica" w:cs="Helvetica"/>
          <w:sz w:val="24"/>
          <w:szCs w:val="24"/>
          <w:lang w:val="en-US"/>
        </w:rPr>
        <w:t xml:space="preserve">, A. M. (2016). Habit formation coincides with shifts in reinforcement representations in the sensorimotor striatum. </w:t>
      </w:r>
      <w:r w:rsidRPr="001D16D3">
        <w:rPr>
          <w:rFonts w:ascii="Helvetica" w:hAnsi="Helvetica" w:cs="Helvetica"/>
          <w:i/>
          <w:iCs/>
          <w:sz w:val="24"/>
          <w:szCs w:val="24"/>
          <w:lang w:val="en-US"/>
        </w:rPr>
        <w:t>Journal of Neurophysiology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115</w:t>
      </w:r>
      <w:r w:rsidRPr="001D16D3">
        <w:rPr>
          <w:rFonts w:ascii="Helvetica" w:hAnsi="Helvetica" w:cs="Helvetica"/>
          <w:sz w:val="24"/>
          <w:szCs w:val="24"/>
          <w:lang w:val="en-US"/>
        </w:rPr>
        <w:t>(3), 1487–1498. http://doi.org/10.1152/jn.00925.2015</w:t>
      </w:r>
    </w:p>
    <w:p w14:paraId="716123C8" w14:textId="77777777"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Voss, M., Moore, J., Hauser, M., </w:t>
      </w:r>
      <w:proofErr w:type="spellStart"/>
      <w:r w:rsidRPr="001D16D3">
        <w:rPr>
          <w:rFonts w:ascii="Helvetica" w:hAnsi="Helvetica" w:cs="Helvetica"/>
          <w:sz w:val="24"/>
          <w:szCs w:val="24"/>
          <w:lang w:val="en-US"/>
        </w:rPr>
        <w:t>Gallinat</w:t>
      </w:r>
      <w:proofErr w:type="spellEnd"/>
      <w:r w:rsidRPr="001D16D3">
        <w:rPr>
          <w:rFonts w:ascii="Helvetica" w:hAnsi="Helvetica" w:cs="Helvetica"/>
          <w:sz w:val="24"/>
          <w:szCs w:val="24"/>
          <w:lang w:val="en-US"/>
        </w:rPr>
        <w:t xml:space="preserve">, J., Heinz, A., &amp; Haggard, P. (2010). Altered awareness of action in schizophrenia: a specific deficit in predicting action consequences. </w:t>
      </w:r>
      <w:r w:rsidRPr="001D16D3">
        <w:rPr>
          <w:rFonts w:ascii="Helvetica" w:hAnsi="Helvetica" w:cs="Helvetica"/>
          <w:i/>
          <w:iCs/>
          <w:sz w:val="24"/>
          <w:szCs w:val="24"/>
          <w:lang w:val="en-US"/>
        </w:rPr>
        <w:t>Brain</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133</w:t>
      </w:r>
      <w:r w:rsidRPr="001D16D3">
        <w:rPr>
          <w:rFonts w:ascii="Helvetica" w:hAnsi="Helvetica" w:cs="Helvetica"/>
          <w:sz w:val="24"/>
          <w:szCs w:val="24"/>
          <w:lang w:val="en-US"/>
        </w:rPr>
        <w:t>(10), 3104–3112. http://doi.org/10.1093/brain/awq152</w:t>
      </w:r>
    </w:p>
    <w:p w14:paraId="331DEB0E" w14:textId="07B7A52E" w:rsidR="008057CC" w:rsidRPr="001D16D3"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r w:rsidRPr="001D16D3">
        <w:rPr>
          <w:rFonts w:ascii="Helvetica" w:hAnsi="Helvetica" w:cs="Helvetica"/>
          <w:sz w:val="24"/>
          <w:szCs w:val="24"/>
          <w:lang w:val="en-US"/>
        </w:rPr>
        <w:t xml:space="preserve">Yin, H. H., Knowlton, B. J., &amp; </w:t>
      </w:r>
      <w:proofErr w:type="spellStart"/>
      <w:r w:rsidRPr="001D16D3">
        <w:rPr>
          <w:rFonts w:ascii="Helvetica" w:hAnsi="Helvetica" w:cs="Helvetica"/>
          <w:sz w:val="24"/>
          <w:szCs w:val="24"/>
          <w:lang w:val="en-US"/>
        </w:rPr>
        <w:t>Balleine</w:t>
      </w:r>
      <w:proofErr w:type="spellEnd"/>
      <w:r w:rsidRPr="001D16D3">
        <w:rPr>
          <w:rFonts w:ascii="Helvetica" w:hAnsi="Helvetica" w:cs="Helvetica"/>
          <w:sz w:val="24"/>
          <w:szCs w:val="24"/>
          <w:lang w:val="en-US"/>
        </w:rPr>
        <w:t xml:space="preserve">, B. W. (2006). Inactivation of dorsolateral striatum enhances sensitivity to changes in the action-outcome contingency in instrumental conditioning. </w:t>
      </w:r>
      <w:r w:rsidRPr="001D16D3">
        <w:rPr>
          <w:rFonts w:ascii="Helvetica" w:hAnsi="Helvetica" w:cs="Helvetica"/>
          <w:i/>
          <w:iCs/>
          <w:sz w:val="24"/>
          <w:szCs w:val="24"/>
          <w:lang w:val="en-US"/>
        </w:rPr>
        <w:t>Behavioural Brain Research</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166</w:t>
      </w:r>
      <w:r w:rsidRPr="001D16D3">
        <w:rPr>
          <w:rFonts w:ascii="Helvetica" w:hAnsi="Helvetica" w:cs="Helvetica"/>
          <w:sz w:val="24"/>
          <w:szCs w:val="24"/>
          <w:lang w:val="en-US"/>
        </w:rPr>
        <w:t xml:space="preserve">(2), 189–196. </w:t>
      </w:r>
      <w:hyperlink r:id="rId13" w:history="1">
        <w:r w:rsidRPr="001D16D3">
          <w:rPr>
            <w:rStyle w:val="Hyperlink"/>
            <w:rFonts w:ascii="Helvetica" w:hAnsi="Helvetica" w:cs="Helvetica"/>
            <w:sz w:val="24"/>
            <w:szCs w:val="24"/>
            <w:lang w:val="en-US"/>
          </w:rPr>
          <w:t>http://doi.org/10.1016/j.bbr.2005.07.012</w:t>
        </w:r>
      </w:hyperlink>
    </w:p>
    <w:p w14:paraId="66D28B25" w14:textId="1DCF53CD" w:rsidR="000245DC" w:rsidRPr="008057CC" w:rsidRDefault="008057CC" w:rsidP="008057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Helvetica" w:hAnsi="Helvetica" w:cs="Helvetica"/>
          <w:sz w:val="24"/>
          <w:szCs w:val="24"/>
          <w:lang w:val="en-US"/>
        </w:rPr>
      </w:pPr>
      <w:proofErr w:type="spellStart"/>
      <w:r w:rsidRPr="001D16D3">
        <w:rPr>
          <w:rFonts w:ascii="Helvetica" w:hAnsi="Helvetica" w:cs="Helvetica"/>
          <w:sz w:val="24"/>
          <w:szCs w:val="24"/>
          <w:lang w:val="en-US"/>
        </w:rPr>
        <w:lastRenderedPageBreak/>
        <w:t>Zamanillo</w:t>
      </w:r>
      <w:proofErr w:type="spellEnd"/>
      <w:r w:rsidRPr="001D16D3">
        <w:rPr>
          <w:rFonts w:ascii="Helvetica" w:hAnsi="Helvetica" w:cs="Helvetica"/>
          <w:sz w:val="24"/>
          <w:szCs w:val="24"/>
          <w:lang w:val="en-US"/>
        </w:rPr>
        <w:t xml:space="preserve">, D., Sprengel, R., </w:t>
      </w:r>
      <w:proofErr w:type="spellStart"/>
      <w:r w:rsidRPr="001D16D3">
        <w:rPr>
          <w:rFonts w:ascii="Helvetica" w:hAnsi="Helvetica" w:cs="Helvetica"/>
          <w:sz w:val="24"/>
          <w:szCs w:val="24"/>
          <w:lang w:val="en-US"/>
        </w:rPr>
        <w:t>Hvalby</w:t>
      </w:r>
      <w:proofErr w:type="spellEnd"/>
      <w:r w:rsidRPr="001D16D3">
        <w:rPr>
          <w:rFonts w:ascii="Helvetica" w:hAnsi="Helvetica" w:cs="Helvetica"/>
          <w:sz w:val="24"/>
          <w:szCs w:val="24"/>
          <w:lang w:val="en-US"/>
        </w:rPr>
        <w:t xml:space="preserve">, O., Jensen, V., </w:t>
      </w:r>
      <w:proofErr w:type="spellStart"/>
      <w:r w:rsidRPr="001D16D3">
        <w:rPr>
          <w:rFonts w:ascii="Helvetica" w:hAnsi="Helvetica" w:cs="Helvetica"/>
          <w:sz w:val="24"/>
          <w:szCs w:val="24"/>
          <w:lang w:val="en-US"/>
        </w:rPr>
        <w:t>Burnashev</w:t>
      </w:r>
      <w:proofErr w:type="spellEnd"/>
      <w:r w:rsidRPr="001D16D3">
        <w:rPr>
          <w:rFonts w:ascii="Helvetica" w:hAnsi="Helvetica" w:cs="Helvetica"/>
          <w:sz w:val="24"/>
          <w:szCs w:val="24"/>
          <w:lang w:val="en-US"/>
        </w:rPr>
        <w:t xml:space="preserve">, N., </w:t>
      </w:r>
      <w:proofErr w:type="spellStart"/>
      <w:r w:rsidRPr="001D16D3">
        <w:rPr>
          <w:rFonts w:ascii="Helvetica" w:hAnsi="Helvetica" w:cs="Helvetica"/>
          <w:sz w:val="24"/>
          <w:szCs w:val="24"/>
          <w:lang w:val="en-US"/>
        </w:rPr>
        <w:t>Rozov</w:t>
      </w:r>
      <w:proofErr w:type="spellEnd"/>
      <w:r w:rsidRPr="001D16D3">
        <w:rPr>
          <w:rFonts w:ascii="Helvetica" w:hAnsi="Helvetica" w:cs="Helvetica"/>
          <w:sz w:val="24"/>
          <w:szCs w:val="24"/>
          <w:lang w:val="en-US"/>
        </w:rPr>
        <w:t xml:space="preserve">, A., et al. (1999). Importance of AMPA receptors for hippocampal synaptic plasticity but not for spatial learning. </w:t>
      </w:r>
      <w:r w:rsidRPr="001D16D3">
        <w:rPr>
          <w:rFonts w:ascii="Helvetica" w:hAnsi="Helvetica" w:cs="Helvetica"/>
          <w:i/>
          <w:iCs/>
          <w:sz w:val="24"/>
          <w:szCs w:val="24"/>
          <w:lang w:val="en-US"/>
        </w:rPr>
        <w:t>Science (New York, N.Y.)</w:t>
      </w:r>
      <w:r w:rsidRPr="001D16D3">
        <w:rPr>
          <w:rFonts w:ascii="Helvetica" w:hAnsi="Helvetica" w:cs="Helvetica"/>
          <w:sz w:val="24"/>
          <w:szCs w:val="24"/>
          <w:lang w:val="en-US"/>
        </w:rPr>
        <w:t xml:space="preserve">, </w:t>
      </w:r>
      <w:r w:rsidRPr="001D16D3">
        <w:rPr>
          <w:rFonts w:ascii="Helvetica" w:hAnsi="Helvetica" w:cs="Helvetica"/>
          <w:i/>
          <w:iCs/>
          <w:sz w:val="24"/>
          <w:szCs w:val="24"/>
          <w:lang w:val="en-US"/>
        </w:rPr>
        <w:t>284</w:t>
      </w:r>
      <w:r w:rsidRPr="001D16D3">
        <w:rPr>
          <w:rFonts w:ascii="Helvetica" w:hAnsi="Helvetica" w:cs="Helvetica"/>
          <w:sz w:val="24"/>
          <w:szCs w:val="24"/>
          <w:lang w:val="en-US"/>
        </w:rPr>
        <w:t>(5421), 1805–1811.</w:t>
      </w:r>
    </w:p>
    <w:sectPr w:rsidR="000245DC" w:rsidRPr="008057CC">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David Bannerman" w:date="2017-01-10T14:00:00Z" w:initials="DB">
    <w:p w14:paraId="459725DF" w14:textId="1F4D4F4E" w:rsidR="00AD4C20" w:rsidRDefault="00AD4C20">
      <w:pPr>
        <w:pStyle w:val="CommentText"/>
      </w:pPr>
      <w:r>
        <w:rPr>
          <w:rStyle w:val="CommentReference"/>
        </w:rPr>
        <w:annotationRef/>
      </w:r>
      <w:r>
        <w:t>Refs to be inserted here</w:t>
      </w:r>
    </w:p>
  </w:comment>
  <w:comment w:id="12" w:author="Microsoft Office User" w:date="2017-05-29T20:49:00Z" w:initials="Office">
    <w:p w14:paraId="0D2B5827" w14:textId="671D2BB9" w:rsidR="00AD4C20" w:rsidRDefault="00AD4C20">
      <w:pPr>
        <w:pStyle w:val="CommentText"/>
      </w:pPr>
      <w:r>
        <w:rPr>
          <w:rStyle w:val="CommentReference"/>
        </w:rPr>
        <w:annotationRef/>
      </w:r>
      <w:r>
        <w:t>Not sure about this</w:t>
      </w:r>
    </w:p>
  </w:comment>
  <w:comment w:id="13" w:author="David Bannerman" w:date="2017-01-10T14:00:00Z" w:initials="DB">
    <w:p w14:paraId="73E8190F" w14:textId="31566EE8" w:rsidR="00AD4C20" w:rsidRDefault="00AD4C20">
      <w:pPr>
        <w:pStyle w:val="CommentText"/>
      </w:pPr>
      <w:r>
        <w:rPr>
          <w:rStyle w:val="CommentReference"/>
        </w:rPr>
        <w:annotationRef/>
      </w:r>
      <w:r>
        <w:t>Refs to be inserted here</w:t>
      </w:r>
    </w:p>
  </w:comment>
  <w:comment w:id="14" w:author="David Bannerman" w:date="2017-01-10T14:01:00Z" w:initials="DB">
    <w:p w14:paraId="5BE993BF" w14:textId="6955AAC2" w:rsidR="00AD4C20" w:rsidRDefault="00AD4C20">
      <w:pPr>
        <w:pStyle w:val="CommentText"/>
      </w:pPr>
      <w:r>
        <w:rPr>
          <w:rStyle w:val="CommentReference"/>
        </w:rPr>
        <w:annotationRef/>
      </w:r>
      <w:r>
        <w:t>Refs to be inserted here</w:t>
      </w:r>
    </w:p>
  </w:comment>
  <w:comment w:id="15" w:author="David Bannerman" w:date="2017-01-10T14:02:00Z" w:initials="DB">
    <w:p w14:paraId="1684C732" w14:textId="13128AD0" w:rsidR="00AD4C20" w:rsidRDefault="00AD4C20">
      <w:pPr>
        <w:pStyle w:val="CommentText"/>
      </w:pPr>
      <w:r>
        <w:rPr>
          <w:rStyle w:val="CommentReference"/>
        </w:rPr>
        <w:annotationRef/>
      </w:r>
      <w:r>
        <w:t>Refs to be inserted here</w:t>
      </w:r>
      <w:r w:rsidR="006F12C0">
        <w:t xml:space="preserve"> </w:t>
      </w:r>
      <w:proofErr w:type="spellStart"/>
      <w:r w:rsidR="006F12C0">
        <w:t>mol</w:t>
      </w:r>
      <w:proofErr w:type="spellEnd"/>
      <w:r w:rsidR="006F12C0">
        <w:t xml:space="preserve"> psych </w:t>
      </w:r>
      <w:proofErr w:type="spellStart"/>
      <w:r w:rsidR="006F12C0">
        <w:t>rewview</w:t>
      </w:r>
      <w:proofErr w:type="spellEnd"/>
    </w:p>
  </w:comment>
  <w:comment w:id="16" w:author="David Bannerman" w:date="2017-05-15T20:57:00Z" w:initials="DB">
    <w:p w14:paraId="3BC6D4FF" w14:textId="77777777" w:rsidR="00AD4C20" w:rsidRDefault="00AD4C20" w:rsidP="00B17BD1">
      <w:pPr>
        <w:autoSpaceDE w:val="0"/>
        <w:autoSpaceDN w:val="0"/>
        <w:adjustRightInd w:val="0"/>
        <w:spacing w:after="0" w:line="240" w:lineRule="auto"/>
        <w:rPr>
          <w:rFonts w:ascii="AdvOT46dcae81" w:hAnsi="AdvOT46dcae81" w:cs="AdvOT46dcae81"/>
          <w:sz w:val="14"/>
          <w:szCs w:val="14"/>
        </w:rPr>
      </w:pPr>
      <w:r>
        <w:rPr>
          <w:rStyle w:val="CommentReference"/>
        </w:rPr>
        <w:annotationRef/>
      </w:r>
      <w:r>
        <w:rPr>
          <w:rFonts w:ascii="AdvOT46dcae81" w:hAnsi="AdvOT46dcae81" w:cs="AdvOT46dcae81"/>
          <w:sz w:val="14"/>
          <w:szCs w:val="14"/>
        </w:rPr>
        <w:t xml:space="preserve">Erickson MA, </w:t>
      </w:r>
      <w:proofErr w:type="spellStart"/>
      <w:r>
        <w:rPr>
          <w:rFonts w:ascii="AdvOT46dcae81" w:hAnsi="AdvOT46dcae81" w:cs="AdvOT46dcae81"/>
          <w:sz w:val="14"/>
          <w:szCs w:val="14"/>
        </w:rPr>
        <w:t>Maramara</w:t>
      </w:r>
      <w:proofErr w:type="spellEnd"/>
      <w:r>
        <w:rPr>
          <w:rFonts w:ascii="AdvOT46dcae81" w:hAnsi="AdvOT46dcae81" w:cs="AdvOT46dcae81"/>
          <w:sz w:val="14"/>
          <w:szCs w:val="14"/>
        </w:rPr>
        <w:t xml:space="preserve"> LA, Lisman J. A single brief burst induces GluR1-</w:t>
      </w:r>
    </w:p>
    <w:p w14:paraId="55E60F28" w14:textId="77777777" w:rsidR="00AD4C20" w:rsidRDefault="00AD4C20" w:rsidP="00B17BD1">
      <w:pPr>
        <w:autoSpaceDE w:val="0"/>
        <w:autoSpaceDN w:val="0"/>
        <w:adjustRightInd w:val="0"/>
        <w:spacing w:after="0" w:line="240" w:lineRule="auto"/>
        <w:rPr>
          <w:rFonts w:ascii="AdvOT46dcae81" w:hAnsi="AdvOT46dcae81" w:cs="AdvOT46dcae81"/>
          <w:sz w:val="14"/>
          <w:szCs w:val="14"/>
        </w:rPr>
      </w:pPr>
      <w:r>
        <w:rPr>
          <w:rFonts w:ascii="AdvOT46dcae81" w:hAnsi="AdvOT46dcae81" w:cs="AdvOT46dcae81"/>
          <w:sz w:val="14"/>
          <w:szCs w:val="14"/>
        </w:rPr>
        <w:t xml:space="preserve">dependent associative short-term potentiation: a potential mechanism for </w:t>
      </w:r>
      <w:proofErr w:type="spellStart"/>
      <w:r>
        <w:rPr>
          <w:rFonts w:ascii="AdvOT46dcae81" w:hAnsi="AdvOT46dcae81" w:cs="AdvOT46dcae81"/>
          <w:sz w:val="14"/>
          <w:szCs w:val="14"/>
        </w:rPr>
        <w:t>shortterm</w:t>
      </w:r>
      <w:proofErr w:type="spellEnd"/>
    </w:p>
    <w:p w14:paraId="3DC77C3D" w14:textId="75E0472C" w:rsidR="00AD4C20" w:rsidRDefault="00AD4C20" w:rsidP="00B17BD1">
      <w:pPr>
        <w:pStyle w:val="CommentText"/>
      </w:pPr>
      <w:r>
        <w:rPr>
          <w:rFonts w:ascii="AdvOT46dcae81" w:hAnsi="AdvOT46dcae81" w:cs="AdvOT46dcae81"/>
          <w:sz w:val="14"/>
          <w:szCs w:val="14"/>
        </w:rPr>
        <w:t xml:space="preserve">memory. </w:t>
      </w:r>
      <w:r>
        <w:rPr>
          <w:rFonts w:ascii="AdvOT65f8a23b.I" w:hAnsi="AdvOT65f8a23b.I" w:cs="AdvOT65f8a23b.I"/>
          <w:sz w:val="14"/>
          <w:szCs w:val="14"/>
        </w:rPr>
        <w:t xml:space="preserve">J </w:t>
      </w:r>
      <w:proofErr w:type="spellStart"/>
      <w:r>
        <w:rPr>
          <w:rFonts w:ascii="AdvOT65f8a23b.I" w:hAnsi="AdvOT65f8a23b.I" w:cs="AdvOT65f8a23b.I"/>
          <w:sz w:val="14"/>
          <w:szCs w:val="14"/>
        </w:rPr>
        <w:t>Cogn</w:t>
      </w:r>
      <w:proofErr w:type="spellEnd"/>
      <w:r>
        <w:rPr>
          <w:rFonts w:ascii="AdvOT65f8a23b.I" w:hAnsi="AdvOT65f8a23b.I" w:cs="AdvOT65f8a23b.I"/>
          <w:sz w:val="14"/>
          <w:szCs w:val="14"/>
        </w:rPr>
        <w:t xml:space="preserve"> </w:t>
      </w:r>
      <w:proofErr w:type="spellStart"/>
      <w:r>
        <w:rPr>
          <w:rFonts w:ascii="AdvOT65f8a23b.I" w:hAnsi="AdvOT65f8a23b.I" w:cs="AdvOT65f8a23b.I"/>
          <w:sz w:val="14"/>
          <w:szCs w:val="14"/>
        </w:rPr>
        <w:t>Neurosci</w:t>
      </w:r>
      <w:proofErr w:type="spellEnd"/>
      <w:r>
        <w:rPr>
          <w:rFonts w:ascii="AdvOT65f8a23b.I" w:hAnsi="AdvOT65f8a23b.I" w:cs="AdvOT65f8a23b.I"/>
          <w:sz w:val="14"/>
          <w:szCs w:val="14"/>
        </w:rPr>
        <w:t xml:space="preserve"> </w:t>
      </w:r>
      <w:r>
        <w:rPr>
          <w:rFonts w:ascii="AdvOT46dcae81" w:hAnsi="AdvOT46dcae81" w:cs="AdvOT46dcae81"/>
          <w:sz w:val="14"/>
          <w:szCs w:val="14"/>
        </w:rPr>
        <w:t xml:space="preserve">2010; </w:t>
      </w:r>
      <w:r>
        <w:rPr>
          <w:rFonts w:ascii="AdvOT3b30f6db.B" w:hAnsi="AdvOT3b30f6db.B" w:cs="AdvOT3b30f6db.B"/>
          <w:sz w:val="14"/>
          <w:szCs w:val="14"/>
        </w:rPr>
        <w:t>22</w:t>
      </w:r>
      <w:r>
        <w:rPr>
          <w:rFonts w:ascii="AdvOT46dcae81" w:hAnsi="AdvOT46dcae81" w:cs="AdvOT46dcae81"/>
          <w:sz w:val="14"/>
          <w:szCs w:val="14"/>
        </w:rPr>
        <w:t>: 2530</w:t>
      </w:r>
      <w:r>
        <w:rPr>
          <w:rFonts w:ascii="AdvOT46dcae81+20" w:hAnsi="AdvOT46dcae81+20" w:cs="AdvOT46dcae81+20"/>
          <w:sz w:val="14"/>
          <w:szCs w:val="14"/>
        </w:rPr>
        <w:t>–</w:t>
      </w:r>
      <w:r>
        <w:rPr>
          <w:rFonts w:ascii="AdvOT46dcae81" w:hAnsi="AdvOT46dcae81" w:cs="AdvOT46dcae81"/>
          <w:sz w:val="14"/>
          <w:szCs w:val="14"/>
        </w:rPr>
        <w:t>2540.</w:t>
      </w:r>
    </w:p>
  </w:comment>
  <w:comment w:id="32" w:author="David Bannerman" w:date="2017-05-15T21:04:00Z" w:initials="DB">
    <w:p w14:paraId="148FE959" w14:textId="77777777" w:rsidR="00AD4C20" w:rsidRDefault="00AD4C20" w:rsidP="00E82CFB">
      <w:pPr>
        <w:pStyle w:val="CommentText"/>
      </w:pPr>
      <w:r>
        <w:rPr>
          <w:rStyle w:val="CommentReference"/>
        </w:rPr>
        <w:annotationRef/>
      </w:r>
      <w:r>
        <w:t>Altered balance of excitatory and inhibitory learning in a genetically modified mouse model of glutamatergic dysfunction relevant to schizophrenia”</w:t>
      </w:r>
    </w:p>
    <w:p w14:paraId="6FF7B28D" w14:textId="77777777" w:rsidR="00AD4C20" w:rsidRDefault="00AD4C20" w:rsidP="00E82CFB">
      <w:pPr>
        <w:pStyle w:val="CommentText"/>
      </w:pPr>
    </w:p>
    <w:p w14:paraId="0C89C669" w14:textId="77777777" w:rsidR="00AD4C20" w:rsidRDefault="00AD4C20" w:rsidP="00E82CFB">
      <w:pPr>
        <w:pStyle w:val="CommentText"/>
      </w:pPr>
      <w:r>
        <w:t xml:space="preserve">Sanderson DJ, Lee A, Sprengel R, </w:t>
      </w:r>
      <w:proofErr w:type="spellStart"/>
      <w:r>
        <w:t>Seeburg</w:t>
      </w:r>
      <w:proofErr w:type="spellEnd"/>
      <w:r>
        <w:t xml:space="preserve"> PH, Harrison PJ, Bannerman DM</w:t>
      </w:r>
    </w:p>
    <w:p w14:paraId="1C8D4EF0" w14:textId="77777777" w:rsidR="00AD4C20" w:rsidRDefault="00AD4C20" w:rsidP="00E82CFB">
      <w:pPr>
        <w:pStyle w:val="CommentText"/>
      </w:pPr>
    </w:p>
    <w:p w14:paraId="741A07C7" w14:textId="28A6B20E" w:rsidR="00AD4C20" w:rsidRDefault="00AD4C20" w:rsidP="00E82CFB">
      <w:pPr>
        <w:pStyle w:val="CommentText"/>
      </w:pPr>
      <w:r>
        <w:t xml:space="preserve">Scientific Reports </w:t>
      </w:r>
      <w:r w:rsidRPr="00E82CFB">
        <w:rPr>
          <w:i/>
        </w:rPr>
        <w:t>in press</w:t>
      </w:r>
    </w:p>
    <w:p w14:paraId="25A95F25" w14:textId="77777777" w:rsidR="00AD4C20" w:rsidRDefault="00AD4C20" w:rsidP="00E82CFB">
      <w:pPr>
        <w:pStyle w:val="CommentText"/>
      </w:pPr>
    </w:p>
    <w:p w14:paraId="13B59C67" w14:textId="393DD7E3" w:rsidR="00AD4C20" w:rsidRDefault="00AD4C20">
      <w:pPr>
        <w:pStyle w:val="CommentText"/>
      </w:pPr>
    </w:p>
  </w:comment>
  <w:comment w:id="44" w:author="David Bannerman" w:date="2017-05-15T21:30:00Z" w:initials="DB">
    <w:p w14:paraId="108DD87F" w14:textId="0AEA0DB2" w:rsidR="00AD4C20" w:rsidRDefault="00AD4C20">
      <w:pPr>
        <w:pStyle w:val="CommentText"/>
      </w:pPr>
      <w:r>
        <w:rPr>
          <w:rStyle w:val="CommentReference"/>
        </w:rPr>
        <w:annotationRef/>
      </w:r>
      <w:r>
        <w:t>Check Figure numbering??Figure numbering wrong – and Fig 2 not included here</w:t>
      </w:r>
    </w:p>
  </w:comment>
  <w:comment w:id="46" w:author="David Bannerman" w:date="2017-05-15T21:35:00Z" w:initials="DB">
    <w:p w14:paraId="60236FFA" w14:textId="77777777" w:rsidR="0031753E" w:rsidRDefault="0031753E" w:rsidP="0031753E">
      <w:pPr>
        <w:pStyle w:val="CommentText"/>
      </w:pPr>
      <w:r>
        <w:rPr>
          <w:rStyle w:val="CommentReference"/>
        </w:rPr>
        <w:annotationRef/>
      </w:r>
      <w:r>
        <w:t>QUESTION – I assume this statistic is the ANCOVA with no of trials completed included as a covariate – in which case this statistic should be included  half way through the sentence just before the comma – and then a second statistic added for the significant correlation at the end of the sentence</w:t>
      </w:r>
    </w:p>
    <w:p w14:paraId="4A8BA0A9" w14:textId="77777777" w:rsidR="0031753E" w:rsidRDefault="0031753E" w:rsidP="0031753E">
      <w:pPr>
        <w:pStyle w:val="CommentText"/>
      </w:pPr>
    </w:p>
    <w:p w14:paraId="699F613D" w14:textId="77777777" w:rsidR="0031753E" w:rsidRDefault="0031753E" w:rsidP="0031753E">
      <w:pPr>
        <w:pStyle w:val="CommentText"/>
        <w:numPr>
          <w:ilvl w:val="0"/>
          <w:numId w:val="4"/>
        </w:numPr>
      </w:pPr>
      <w:r>
        <w:t>That is if I understand correctly??</w:t>
      </w:r>
    </w:p>
  </w:comment>
  <w:comment w:id="47" w:author="Microsoft Office User" w:date="2017-05-29T21:02:00Z" w:initials="Office">
    <w:p w14:paraId="226245F1" w14:textId="77777777" w:rsidR="0031753E" w:rsidRDefault="0031753E" w:rsidP="0031753E">
      <w:pPr>
        <w:pStyle w:val="CommentText"/>
      </w:pPr>
      <w:r>
        <w:rPr>
          <w:rStyle w:val="CommentReference"/>
        </w:rPr>
        <w:annotationRef/>
      </w:r>
      <w:r>
        <w:t>I do not think this needs to change. David</w:t>
      </w:r>
    </w:p>
  </w:comment>
  <w:comment w:id="49" w:author="David Bannerman" w:date="2017-05-15T21:35:00Z" w:initials="DB">
    <w:p w14:paraId="37257615" w14:textId="11CE3110" w:rsidR="00AD4C20" w:rsidRDefault="00AD4C20">
      <w:pPr>
        <w:pStyle w:val="CommentText"/>
      </w:pPr>
      <w:r>
        <w:rPr>
          <w:rStyle w:val="CommentReference"/>
        </w:rPr>
        <w:annotationRef/>
      </w:r>
      <w:r>
        <w:t>QUESTION – I assume this statistic is the ANCOVA with no of trials completed included as a covariate – in which case this statistic should be included  half way through the sentence just before the comma – and then a second statistic added for the significant correlation at the end of the sentence</w:t>
      </w:r>
    </w:p>
    <w:p w14:paraId="2F740AC7" w14:textId="77777777" w:rsidR="00AD4C20" w:rsidRDefault="00AD4C20">
      <w:pPr>
        <w:pStyle w:val="CommentText"/>
      </w:pPr>
    </w:p>
    <w:p w14:paraId="2E3CF234" w14:textId="3BCE8BAE" w:rsidR="00AD4C20" w:rsidRDefault="00AD4C20" w:rsidP="00DA628D">
      <w:pPr>
        <w:pStyle w:val="CommentText"/>
        <w:numPr>
          <w:ilvl w:val="0"/>
          <w:numId w:val="4"/>
        </w:numPr>
      </w:pPr>
      <w:r>
        <w:t>That is if I understand correctly??</w:t>
      </w:r>
    </w:p>
  </w:comment>
  <w:comment w:id="50" w:author="Microsoft Office User" w:date="2017-05-29T21:02:00Z" w:initials="Office">
    <w:p w14:paraId="72718E2C" w14:textId="58813A16" w:rsidR="00AD4C20" w:rsidRDefault="00AD4C20">
      <w:pPr>
        <w:pStyle w:val="CommentText"/>
      </w:pPr>
      <w:r>
        <w:rPr>
          <w:rStyle w:val="CommentReference"/>
        </w:rPr>
        <w:annotationRef/>
      </w:r>
      <w:r>
        <w:t>I do not think this needs to change</w:t>
      </w:r>
      <w:r w:rsidR="0031753E">
        <w:t>. David</w:t>
      </w:r>
    </w:p>
  </w:comment>
  <w:comment w:id="51" w:author="David Bannerman" w:date="2017-05-15T21:39:00Z" w:initials="DB">
    <w:p w14:paraId="3F1834A4" w14:textId="218BC3DA" w:rsidR="00AD4C20" w:rsidRDefault="00AD4C20">
      <w:pPr>
        <w:pStyle w:val="CommentText"/>
      </w:pPr>
      <w:r>
        <w:rPr>
          <w:rStyle w:val="CommentReference"/>
        </w:rPr>
        <w:annotationRef/>
      </w:r>
      <w:r>
        <w:t xml:space="preserve">Need to include this Figure? </w:t>
      </w:r>
    </w:p>
  </w:comment>
  <w:comment w:id="54" w:author="David Bannerman" w:date="2017-05-15T21:48:00Z" w:initials="DB">
    <w:p w14:paraId="64846FE2" w14:textId="2DF3EDDA" w:rsidR="00AD4C20" w:rsidRDefault="00AD4C20">
      <w:pPr>
        <w:pStyle w:val="CommentText"/>
      </w:pPr>
      <w:r>
        <w:rPr>
          <w:rStyle w:val="CommentReference"/>
        </w:rPr>
        <w:annotationRef/>
      </w:r>
      <w:r>
        <w:t>Please check this p vale carefully?? Is it p=0.81</w:t>
      </w:r>
    </w:p>
    <w:p w14:paraId="0C25B724" w14:textId="4E4600EF" w:rsidR="00AD4C20" w:rsidRDefault="00AD4C20">
      <w:pPr>
        <w:pStyle w:val="CommentText"/>
      </w:pPr>
      <w:r>
        <w:t>CHECK BACK TO PREVIOUS VERSION AS TO THE P VALUE HERE</w:t>
      </w:r>
    </w:p>
    <w:p w14:paraId="1DEF998D" w14:textId="77777777" w:rsidR="00AD4C20" w:rsidRDefault="00AD4C20">
      <w:pPr>
        <w:pStyle w:val="CommentText"/>
      </w:pPr>
    </w:p>
    <w:p w14:paraId="0BE275EA" w14:textId="019F106E" w:rsidR="00AD4C20" w:rsidRDefault="00AD4C20">
      <w:pPr>
        <w:pStyle w:val="CommentText"/>
      </w:pPr>
      <w:r>
        <w:t>I wonder if the data and statistics in this paragraph would be better in a table – but it is up to you?</w:t>
      </w:r>
    </w:p>
  </w:comment>
  <w:comment w:id="64" w:author="David Bannerman" w:date="2017-05-15T21:57:00Z" w:initials="DB">
    <w:p w14:paraId="1BD95577" w14:textId="2A8837C3" w:rsidR="00AD4C20" w:rsidRDefault="00AD4C20">
      <w:pPr>
        <w:pStyle w:val="CommentText"/>
      </w:pPr>
      <w:r>
        <w:rPr>
          <w:rStyle w:val="CommentReference"/>
        </w:rPr>
        <w:annotationRef/>
      </w:r>
      <w:proofErr w:type="spellStart"/>
      <w:r>
        <w:t>Lets</w:t>
      </w:r>
      <w:proofErr w:type="spellEnd"/>
      <w:r>
        <w:t xml:space="preserve"> go through ANOVA and stats here</w:t>
      </w:r>
    </w:p>
    <w:p w14:paraId="11C0BFBC" w14:textId="77777777" w:rsidR="00AD4C20" w:rsidRDefault="00AD4C20">
      <w:pPr>
        <w:pStyle w:val="CommentText"/>
      </w:pPr>
    </w:p>
    <w:p w14:paraId="46CFEA9D" w14:textId="5991DEAA" w:rsidR="00AD4C20" w:rsidRDefault="00AD4C20">
      <w:pPr>
        <w:pStyle w:val="CommentText"/>
      </w:pPr>
      <w:r>
        <w:t>Then need to rephrase slightly – re-order text and position of the bracket</w:t>
      </w:r>
    </w:p>
  </w:comment>
  <w:comment w:id="139" w:author="David Bannerman" w:date="2017-05-15T22:12:00Z" w:initials="DB">
    <w:p w14:paraId="3293CFCE" w14:textId="04BAAD93" w:rsidR="00AD4C20" w:rsidRDefault="00AD4C20">
      <w:pPr>
        <w:pStyle w:val="CommentText"/>
      </w:pPr>
      <w:r>
        <w:rPr>
          <w:rStyle w:val="CommentReference"/>
        </w:rPr>
        <w:annotationRef/>
      </w:r>
      <w:r>
        <w:t>Can we demonstrate devaluation effects for each genotype separately – I think it is fine to do this even in absence of interaction to prove the point that there really is genuine devaluation in the GluA1 knockouts</w:t>
      </w:r>
    </w:p>
  </w:comment>
  <w:comment w:id="140" w:author="Microsoft Office User" w:date="2017-05-29T21:36:00Z" w:initials="Office">
    <w:p w14:paraId="35E47437" w14:textId="6412A9C2" w:rsidR="00AD4C20" w:rsidRDefault="00AD4C20">
      <w:pPr>
        <w:pStyle w:val="CommentText"/>
      </w:pPr>
      <w:r>
        <w:rPr>
          <w:rStyle w:val="CommentReference"/>
        </w:rPr>
        <w:annotationRef/>
      </w:r>
      <w:r>
        <w:t>GluA1 devaluation main effect is close but not significant</w:t>
      </w:r>
    </w:p>
  </w:comment>
  <w:comment w:id="157" w:author="David Bannerman" w:date="2017-05-16T10:12:00Z" w:initials="DB">
    <w:p w14:paraId="4725DB25" w14:textId="2FC39878" w:rsidR="00AD4C20" w:rsidRDefault="00AD4C20">
      <w:pPr>
        <w:pStyle w:val="CommentText"/>
      </w:pPr>
      <w:r>
        <w:rPr>
          <w:rStyle w:val="CommentReference"/>
        </w:rPr>
        <w:annotationRef/>
      </w:r>
      <w:r>
        <w:t>So could add the following at this point if people think it helps – but not if it doesn’t help – MAYBE BEST TO AVOID???</w:t>
      </w:r>
    </w:p>
    <w:p w14:paraId="18A5A69B" w14:textId="77777777" w:rsidR="00AD4C20" w:rsidRDefault="00AD4C20">
      <w:pPr>
        <w:pStyle w:val="CommentText"/>
      </w:pPr>
    </w:p>
    <w:p w14:paraId="4B488819" w14:textId="7D46397D" w:rsidR="00AD4C20" w:rsidRDefault="00AD4C20">
      <w:pPr>
        <w:pStyle w:val="CommentText"/>
      </w:pPr>
      <w:r>
        <w:t>“Separate comparisons of the response rates during devalued and non-devalued tests for each group revealed a significant devaluation effect in both genotypes (p &lt; 0.05; one-tailed)</w:t>
      </w:r>
    </w:p>
    <w:p w14:paraId="19340F93" w14:textId="77777777" w:rsidR="00AD4C20" w:rsidRDefault="00AD4C20">
      <w:pPr>
        <w:pStyle w:val="CommentText"/>
      </w:pPr>
    </w:p>
    <w:p w14:paraId="0A186E5E" w14:textId="06D0A586" w:rsidR="00AD4C20" w:rsidRDefault="00AD4C20">
      <w:pPr>
        <w:pStyle w:val="CommentText"/>
      </w:pPr>
      <w:r>
        <w:t>Do you think we can get away with one tailed?? Or is it better without this altogether</w:t>
      </w:r>
    </w:p>
    <w:p w14:paraId="5EBCA9F3" w14:textId="77777777" w:rsidR="00AD4C20" w:rsidRDefault="00AD4C20">
      <w:pPr>
        <w:pStyle w:val="CommentText"/>
      </w:pPr>
    </w:p>
    <w:p w14:paraId="0D6ABBC8" w14:textId="21F959FF" w:rsidR="00AD4C20" w:rsidRDefault="00AD4C20">
      <w:pPr>
        <w:pStyle w:val="CommentText"/>
      </w:pPr>
      <w:r>
        <w:t>Actual p values are 0.024 for wild types and 0.055 for GluA1</w:t>
      </w:r>
    </w:p>
    <w:p w14:paraId="28019CFA" w14:textId="77777777" w:rsidR="00AD4C20" w:rsidRDefault="00AD4C20">
      <w:pPr>
        <w:pStyle w:val="CommentText"/>
      </w:pPr>
    </w:p>
    <w:p w14:paraId="60EFF2EB" w14:textId="2E0F65D7" w:rsidR="00AD4C20" w:rsidRDefault="00AD4C20">
      <w:pPr>
        <w:pStyle w:val="CommentText"/>
      </w:pPr>
      <w:r>
        <w:t>QUESTION- what statistic is it for these comparisons – did you just do paired t-tests?? (two tailed presumably)</w:t>
      </w:r>
    </w:p>
  </w:comment>
  <w:comment w:id="158" w:author="Microsoft Office User" w:date="2017-05-29T21:43:00Z" w:initials="Office">
    <w:p w14:paraId="6C2AF0B2" w14:textId="4DD1DCF9" w:rsidR="00AD4C20" w:rsidRDefault="00AD4C20">
      <w:pPr>
        <w:pStyle w:val="CommentText"/>
      </w:pPr>
      <w:r>
        <w:rPr>
          <w:rStyle w:val="CommentReference"/>
        </w:rPr>
        <w:annotationRef/>
      </w:r>
      <w:r>
        <w:t xml:space="preserve">Yes exactly they are just pairwise comparisons that are </w:t>
      </w:r>
      <w:proofErr w:type="spellStart"/>
      <w:r>
        <w:t>sidak</w:t>
      </w:r>
      <w:proofErr w:type="spellEnd"/>
      <w:r>
        <w:t xml:space="preserve"> corrected following the overall ANOVA. I am not sure about the two tailed t tests vs one-tailed)</w:t>
      </w:r>
    </w:p>
  </w:comment>
  <w:comment w:id="184" w:author="David Bannerman" w:date="2017-05-15T22:04:00Z" w:initials="DB">
    <w:p w14:paraId="22100B20" w14:textId="7E934E1B" w:rsidR="00AD4C20" w:rsidRDefault="00AD4C20">
      <w:pPr>
        <w:pStyle w:val="CommentText"/>
      </w:pPr>
      <w:r>
        <w:rPr>
          <w:rStyle w:val="CommentReference"/>
        </w:rPr>
        <w:annotationRef/>
      </w:r>
      <w:r>
        <w:t>These don’t look right as written – F values of 3.1 and 3.3 are unlikely to generate p values of &gt; 0.8</w:t>
      </w:r>
    </w:p>
    <w:p w14:paraId="47074FF5" w14:textId="77777777" w:rsidR="00AD4C20" w:rsidRDefault="00AD4C20">
      <w:pPr>
        <w:pStyle w:val="CommentText"/>
      </w:pPr>
    </w:p>
    <w:p w14:paraId="7428556C" w14:textId="4A61F490" w:rsidR="00AD4C20" w:rsidRDefault="00AD4C20">
      <w:pPr>
        <w:pStyle w:val="CommentText"/>
      </w:pPr>
      <w:r>
        <w:t>CAN WE GO THROUGH THIS ANOVA TOGETHER!!!!</w:t>
      </w:r>
    </w:p>
  </w:comment>
  <w:comment w:id="191" w:author="David Bannerman" w:date="2017-05-15T22:06:00Z" w:initials="DB">
    <w:p w14:paraId="2AF01A8C" w14:textId="32D6F083" w:rsidR="00AD4C20" w:rsidRDefault="00AD4C20">
      <w:pPr>
        <w:pStyle w:val="CommentText"/>
      </w:pPr>
      <w:r>
        <w:rPr>
          <w:rStyle w:val="CommentReference"/>
        </w:rPr>
        <w:annotationRef/>
      </w:r>
      <w:r>
        <w:t>QUESTION – But what other interactions are there here in this ANOVA?? Surely all included above already???</w:t>
      </w:r>
    </w:p>
  </w:comment>
  <w:comment w:id="195" w:author="David Bannerman" w:date="2017-05-15T22:08:00Z" w:initials="DB">
    <w:p w14:paraId="357BC5AF" w14:textId="4D6A18B5" w:rsidR="00AD4C20" w:rsidRDefault="00AD4C20">
      <w:pPr>
        <w:pStyle w:val="CommentText"/>
      </w:pPr>
      <w:r>
        <w:rPr>
          <w:rStyle w:val="CommentReference"/>
        </w:rPr>
        <w:annotationRef/>
      </w:r>
      <w:r>
        <w:t xml:space="preserve">Do we need analysis of simple main effects to unpack this significant reinforce by devaluation interaction? </w:t>
      </w:r>
    </w:p>
  </w:comment>
  <w:comment w:id="196" w:author="Microsoft Office User" w:date="2017-05-29T21:46:00Z" w:initials="Office">
    <w:p w14:paraId="1A6B8841" w14:textId="4813CE44" w:rsidR="001C7ED0" w:rsidRDefault="001C7ED0">
      <w:pPr>
        <w:pStyle w:val="CommentText"/>
      </w:pPr>
      <w:r>
        <w:rPr>
          <w:rStyle w:val="CommentReference"/>
        </w:rPr>
        <w:annotationRef/>
      </w:r>
      <w:r>
        <w:t xml:space="preserve">Not sure what you mean here as I then go on to analyse each reinforcer </w:t>
      </w:r>
      <w:r w:rsidR="00BA7F27">
        <w:t>separately</w:t>
      </w:r>
    </w:p>
  </w:comment>
  <w:comment w:id="199" w:author="David Bannerman" w:date="2017-05-15T22:19:00Z" w:initials="DB">
    <w:p w14:paraId="13302927" w14:textId="0FDD5B64" w:rsidR="00AD4C20" w:rsidRDefault="00AD4C20">
      <w:pPr>
        <w:pStyle w:val="CommentText"/>
      </w:pPr>
      <w:r>
        <w:rPr>
          <w:rStyle w:val="CommentReference"/>
        </w:rPr>
        <w:annotationRef/>
      </w:r>
      <w:r>
        <w:t>So add in extra sentence here with the individual comparisons for the devaluation effects for both genotype separately – to demonstrate that there really is devaluation in the KOs (if it is there that is of course!! – LETS DISCUSS</w:t>
      </w:r>
    </w:p>
    <w:p w14:paraId="75FE6180" w14:textId="77777777" w:rsidR="00AD4C20" w:rsidRDefault="00AD4C20">
      <w:pPr>
        <w:pStyle w:val="CommentText"/>
      </w:pPr>
    </w:p>
    <w:p w14:paraId="3AEF71D9" w14:textId="5FD52057" w:rsidR="00AD4C20" w:rsidRDefault="00AD4C20">
      <w:pPr>
        <w:pStyle w:val="CommentText"/>
      </w:pPr>
      <w:r>
        <w:t xml:space="preserve">OK I see now – significant for Wild types (p = 0.005) but crucially not for the KO mice (p = 0.07) </w:t>
      </w:r>
    </w:p>
    <w:p w14:paraId="6571F51C" w14:textId="77777777" w:rsidR="00AD4C20" w:rsidRDefault="00AD4C20">
      <w:pPr>
        <w:pStyle w:val="CommentText"/>
      </w:pPr>
    </w:p>
    <w:p w14:paraId="0E469C66" w14:textId="53AC6563" w:rsidR="00AD4C20" w:rsidRDefault="00AD4C20">
      <w:pPr>
        <w:pStyle w:val="CommentText"/>
      </w:pPr>
      <w:r>
        <w:t xml:space="preserve">Although could we get away </w:t>
      </w:r>
      <w:r w:rsidRPr="003E1B0B">
        <w:rPr>
          <w:highlight w:val="yellow"/>
        </w:rPr>
        <w:t>with one tailed</w:t>
      </w:r>
      <w:r>
        <w:t>????</w:t>
      </w:r>
    </w:p>
    <w:p w14:paraId="1D40A2A5" w14:textId="77777777" w:rsidR="00AD4C20" w:rsidRDefault="00AD4C20">
      <w:pPr>
        <w:pStyle w:val="CommentText"/>
      </w:pPr>
    </w:p>
    <w:p w14:paraId="17BA71D1" w14:textId="66AD1326" w:rsidR="00AD4C20" w:rsidRDefault="00AD4C20">
      <w:pPr>
        <w:pStyle w:val="CommentText"/>
      </w:pPr>
      <w:r>
        <w:t>LETS DISCUSS????</w:t>
      </w:r>
    </w:p>
  </w:comment>
  <w:comment w:id="201" w:author="David Bannerman" w:date="2017-05-15T22:20:00Z" w:initials="DB">
    <w:p w14:paraId="3A07D37C" w14:textId="52EB03F8" w:rsidR="00AD4C20" w:rsidRDefault="00AD4C20">
      <w:pPr>
        <w:pStyle w:val="CommentText"/>
      </w:pPr>
      <w:r>
        <w:rPr>
          <w:rStyle w:val="CommentReference"/>
        </w:rPr>
        <w:annotationRef/>
      </w:r>
      <w:r>
        <w:t xml:space="preserve">Again what are the other main effects and interactions? </w:t>
      </w:r>
      <w:proofErr w:type="spellStart"/>
      <w:r>
        <w:t>Havent</w:t>
      </w:r>
      <w:proofErr w:type="spellEnd"/>
      <w:r>
        <w:t xml:space="preserve"> you already covered pretty much everything??  LETS GO OVER THE STRUCTURE OF THE ANOVA ??</w:t>
      </w:r>
    </w:p>
  </w:comment>
  <w:comment w:id="207" w:author="David Bannerman" w:date="2017-05-15T22:29:00Z" w:initials="DB">
    <w:p w14:paraId="7A917254" w14:textId="77777777" w:rsidR="00AD4C20" w:rsidRDefault="00AD4C20">
      <w:pPr>
        <w:pStyle w:val="CommentText"/>
      </w:pPr>
      <w:r>
        <w:rPr>
          <w:rStyle w:val="CommentReference"/>
        </w:rPr>
        <w:annotationRef/>
      </w:r>
    </w:p>
    <w:p w14:paraId="688DA1C3" w14:textId="012B555B" w:rsidR="00AD4C20" w:rsidRDefault="00AD4C20">
      <w:pPr>
        <w:pStyle w:val="CommentText"/>
      </w:pPr>
      <w:r>
        <w:t>STILL TO BE DISCUSSED!!!</w:t>
      </w:r>
    </w:p>
    <w:p w14:paraId="1C83A3B0" w14:textId="77777777" w:rsidR="00AD4C20" w:rsidRDefault="00AD4C20">
      <w:pPr>
        <w:pStyle w:val="CommentText"/>
      </w:pPr>
    </w:p>
    <w:p w14:paraId="0A05D594" w14:textId="38DBEFDC" w:rsidR="00AD4C20" w:rsidRDefault="00AD4C20">
      <w:pPr>
        <w:pStyle w:val="CommentText"/>
      </w:pPr>
      <w:r>
        <w:t>BUT!!! There is a main effect of genotype here??? So there are differences in responding??? Presumably because the KOs are lever pressing more??? We need to say this!!!!</w:t>
      </w:r>
    </w:p>
    <w:p w14:paraId="57A53C09" w14:textId="77777777" w:rsidR="00AD4C20" w:rsidRDefault="00AD4C20">
      <w:pPr>
        <w:pStyle w:val="CommentText"/>
      </w:pPr>
    </w:p>
    <w:p w14:paraId="1DA57D68" w14:textId="15DD06CB" w:rsidR="00AD4C20" w:rsidRDefault="00AD4C20">
      <w:pPr>
        <w:pStyle w:val="CommentText"/>
      </w:pPr>
      <w:r>
        <w:t>This is obviously quite an important point??? Is there anything we can do to match responses made across different stages of the experiment??</w:t>
      </w:r>
    </w:p>
    <w:p w14:paraId="0BF6CB2C" w14:textId="77777777" w:rsidR="00AD4C20" w:rsidRDefault="00AD4C20">
      <w:pPr>
        <w:pStyle w:val="CommentText"/>
      </w:pPr>
    </w:p>
    <w:p w14:paraId="5B5A48E0" w14:textId="795145F7" w:rsidR="00AD4C20" w:rsidRDefault="00AD4C20">
      <w:pPr>
        <w:pStyle w:val="CommentText"/>
      </w:pPr>
      <w:r>
        <w:t>NEED TO DISCUSS FURTHER????</w:t>
      </w:r>
    </w:p>
    <w:p w14:paraId="7EF003BB" w14:textId="77777777" w:rsidR="00AD4C20" w:rsidRDefault="00AD4C20">
      <w:pPr>
        <w:pStyle w:val="CommentText"/>
      </w:pPr>
    </w:p>
    <w:p w14:paraId="58CC2AFF" w14:textId="18988BF2" w:rsidR="00AD4C20" w:rsidRDefault="00AD4C20">
      <w:pPr>
        <w:pStyle w:val="CommentText"/>
      </w:pPr>
      <w:r>
        <w:t>Is it differences in rates of responding AND total number of rewards obtained?????</w:t>
      </w:r>
    </w:p>
    <w:p w14:paraId="06CCD08A" w14:textId="2F3D82AE" w:rsidR="00AD4C20" w:rsidRDefault="00AD4C20">
      <w:pPr>
        <w:pStyle w:val="CommentText"/>
      </w:pPr>
      <w:r>
        <w:t>CHECK METHODS?? Surely it’s the number of rewards that really matters???</w:t>
      </w:r>
    </w:p>
    <w:p w14:paraId="289C2D3D" w14:textId="77777777" w:rsidR="00AD4C20" w:rsidRDefault="00AD4C20">
      <w:pPr>
        <w:pStyle w:val="CommentText"/>
      </w:pPr>
    </w:p>
    <w:p w14:paraId="31AA9CE2" w14:textId="77777777" w:rsidR="00AD4C20" w:rsidRDefault="00AD4C20">
      <w:pPr>
        <w:pStyle w:val="CommentText"/>
      </w:pPr>
    </w:p>
    <w:p w14:paraId="3DF619F4" w14:textId="49CC3519" w:rsidR="00AD4C20" w:rsidRDefault="00AD4C20">
      <w:pPr>
        <w:pStyle w:val="CommentText"/>
      </w:pPr>
      <w:r>
        <w:t>i.e. can we take WT data from near the end – i.e. extinction test 3 and compare to GluA1 data from extinction test 2 – where we might be able to match total responses?????</w:t>
      </w:r>
    </w:p>
  </w:comment>
  <w:comment w:id="208" w:author="Microsoft Office User" w:date="2017-01-15T20:38:00Z" w:initials="Office">
    <w:p w14:paraId="528C2AD5" w14:textId="6554D2A5" w:rsidR="00AD4C20" w:rsidRDefault="00AD4C20">
      <w:pPr>
        <w:pStyle w:val="CommentText"/>
      </w:pPr>
      <w:r>
        <w:rPr>
          <w:rStyle w:val="CommentReference"/>
        </w:rPr>
        <w:annotationRef/>
      </w:r>
      <w:r w:rsidR="002D1B47">
        <w:rPr>
          <w:rStyle w:val="CommentReference"/>
        </w:rPr>
        <w:t>I think we do need to discuss this in person.</w:t>
      </w:r>
    </w:p>
  </w:comment>
  <w:comment w:id="213" w:author="David Bannerman" w:date="2017-05-16T10:25:00Z" w:initials="DB">
    <w:p w14:paraId="67EBC8DF" w14:textId="3962108B" w:rsidR="00AD4C20" w:rsidRDefault="00AD4C20">
      <w:pPr>
        <w:pStyle w:val="CommentText"/>
      </w:pPr>
      <w:r>
        <w:rPr>
          <w:rStyle w:val="CommentReference"/>
        </w:rPr>
        <w:annotationRef/>
      </w:r>
      <w:r>
        <w:t>Check if this is correct?? Especially females??</w:t>
      </w:r>
    </w:p>
    <w:p w14:paraId="28289ED5" w14:textId="77777777" w:rsidR="00AD4C20" w:rsidRDefault="00AD4C20">
      <w:pPr>
        <w:pStyle w:val="CommentText"/>
      </w:pPr>
    </w:p>
    <w:p w14:paraId="0221830F" w14:textId="5AAD92C4" w:rsidR="00AD4C20" w:rsidRDefault="00AD4C20">
      <w:pPr>
        <w:pStyle w:val="CommentText"/>
      </w:pPr>
      <w:r>
        <w:t xml:space="preserve">How much is this an issue? </w:t>
      </w:r>
    </w:p>
  </w:comment>
  <w:comment w:id="214" w:author="Microsoft Office User" w:date="2017-05-29T21:50:00Z" w:initials="Office">
    <w:p w14:paraId="5AE42023" w14:textId="561C945A" w:rsidR="00BD674E" w:rsidRDefault="00BD674E">
      <w:pPr>
        <w:pStyle w:val="CommentText"/>
      </w:pPr>
      <w:r>
        <w:rPr>
          <w:rStyle w:val="CommentReference"/>
        </w:rPr>
        <w:annotationRef/>
      </w:r>
      <w:r>
        <w:t xml:space="preserve">The effect of sex does not interact with the factors we are interested in. I therefore do not see much use in discussing further any sex effects over just reporting them. I think it would only muddy our main conclusions and I think might be due to the nature of the reinforcers used rather than anything specific to GD or habits. </w:t>
      </w:r>
    </w:p>
  </w:comment>
  <w:comment w:id="225" w:author="David Bannerman" w:date="2016-10-26T13:55:00Z" w:initials="DB">
    <w:p w14:paraId="215A8DE7" w14:textId="697B92B9" w:rsidR="00AD4C20" w:rsidRDefault="00AD4C20">
      <w:pPr>
        <w:pStyle w:val="CommentText"/>
      </w:pPr>
      <w:r>
        <w:rPr>
          <w:rStyle w:val="CommentReference"/>
        </w:rPr>
        <w:annotationRef/>
      </w:r>
      <w:r>
        <w:t>Should we be providing data from t</w:t>
      </w:r>
      <w:r w:rsidR="004B3B7F">
        <w:t>he conditioning/training/baseli</w:t>
      </w:r>
      <w:r>
        <w:t>ne days???</w:t>
      </w:r>
    </w:p>
  </w:comment>
  <w:comment w:id="226" w:author="Microsoft Office User" w:date="2017-05-29T21:53:00Z" w:initials="Office">
    <w:p w14:paraId="18A6D8B1" w14:textId="0CDCB9BF" w:rsidR="00BD674E" w:rsidRDefault="00BD674E">
      <w:pPr>
        <w:pStyle w:val="CommentText"/>
      </w:pPr>
      <w:r>
        <w:rPr>
          <w:rStyle w:val="CommentReference"/>
        </w:rPr>
        <w:annotationRef/>
      </w:r>
      <w:r>
        <w:t xml:space="preserve">It is included in the ratio. </w:t>
      </w:r>
      <w:r w:rsidR="002B371B">
        <w:t>I shall create tables of these and then maybe have them in the supplemental material?</w:t>
      </w:r>
    </w:p>
  </w:comment>
  <w:comment w:id="228" w:author="David Bannerman" w:date="2017-05-15T22:36:00Z" w:initials="DB">
    <w:p w14:paraId="10C28333" w14:textId="360A223B" w:rsidR="00AD4C20" w:rsidRDefault="00AD4C20">
      <w:pPr>
        <w:pStyle w:val="CommentText"/>
      </w:pPr>
      <w:r>
        <w:rPr>
          <w:rStyle w:val="CommentReference"/>
        </w:rPr>
        <w:annotationRef/>
      </w:r>
      <w:r>
        <w:t>Not totally clear here – WTs did not differ from what?? Also don’t understand what the statistic is here?? P’s &gt; 0,90??? What statistics are these exactly??</w:t>
      </w:r>
    </w:p>
  </w:comment>
  <w:comment w:id="245" w:author="David Bannerman" w:date="2017-01-10T16:28:00Z" w:initials="DB">
    <w:p w14:paraId="5F72A688" w14:textId="17800B1F" w:rsidR="00AD4C20" w:rsidRDefault="00AD4C20">
      <w:pPr>
        <w:pStyle w:val="CommentText"/>
      </w:pPr>
      <w:r>
        <w:rPr>
          <w:rStyle w:val="CommentReference"/>
        </w:rPr>
        <w:annotationRef/>
      </w:r>
      <w:r w:rsidRPr="00FB0BBA">
        <w:rPr>
          <w:highlight w:val="yellow"/>
        </w:rPr>
        <w:t>Again – do we need a one group t-test here to show significant devaluation in the GluA1 KO group???</w:t>
      </w:r>
    </w:p>
  </w:comment>
  <w:comment w:id="246" w:author="David Bannerman" w:date="2017-05-15T22:41:00Z" w:initials="DB">
    <w:p w14:paraId="5A683929" w14:textId="6E1F2424" w:rsidR="00AD4C20" w:rsidRDefault="00AD4C20">
      <w:pPr>
        <w:pStyle w:val="CommentText"/>
      </w:pPr>
      <w:r>
        <w:rPr>
          <w:rStyle w:val="CommentReference"/>
        </w:rPr>
        <w:annotationRef/>
      </w:r>
      <w:r>
        <w:t xml:space="preserve">I don’t think this statement is quite right – the lack of a difference between </w:t>
      </w:r>
      <w:proofErr w:type="spellStart"/>
      <w:r>
        <w:t>wt</w:t>
      </w:r>
      <w:proofErr w:type="spellEnd"/>
      <w:r>
        <w:t xml:space="preserve"> and </w:t>
      </w:r>
      <w:proofErr w:type="spellStart"/>
      <w:r>
        <w:t>ko</w:t>
      </w:r>
      <w:proofErr w:type="spellEnd"/>
      <w:r>
        <w:t xml:space="preserve"> on first devaluation/extinction test is not evidence itself that GluA1 were initially sensitive to </w:t>
      </w:r>
      <w:proofErr w:type="spellStart"/>
      <w:r>
        <w:t>devlaution</w:t>
      </w:r>
      <w:proofErr w:type="spellEnd"/>
      <w:r>
        <w:t xml:space="preserve"> – I think we need once group test showing GluA1 are significantly below 1 (or the prior baseline )</w:t>
      </w:r>
    </w:p>
    <w:p w14:paraId="18B77ACD" w14:textId="77777777" w:rsidR="00AD4C20" w:rsidRDefault="00AD4C20">
      <w:pPr>
        <w:pStyle w:val="CommentText"/>
      </w:pPr>
    </w:p>
    <w:p w14:paraId="51EED8D9" w14:textId="70D6A8C2" w:rsidR="00AD4C20" w:rsidRDefault="00AD4C20">
      <w:pPr>
        <w:pStyle w:val="CommentText"/>
      </w:pPr>
      <w:r>
        <w:t>YES! – SEE DATA YOU HAVE IN “EXTINCTION TEST ANALYSIS – EXPERIMENT 3 – SINGLE LEVER” ONE SAMPLE T TESTS – LAST PAGE OF ANALYSIS/RESULTS THAT YOU SENT</w:t>
      </w:r>
    </w:p>
    <w:p w14:paraId="7F39F955" w14:textId="77777777" w:rsidR="00AD4C20" w:rsidRDefault="00AD4C20">
      <w:pPr>
        <w:pStyle w:val="CommentText"/>
      </w:pPr>
    </w:p>
    <w:p w14:paraId="3BBA796E" w14:textId="07EB496C" w:rsidR="00AD4C20" w:rsidRDefault="00AD4C20">
      <w:pPr>
        <w:pStyle w:val="CommentText"/>
      </w:pPr>
      <w:r>
        <w:t xml:space="preserve">It is then also of interest that they aren’t different to the wild-types on this </w:t>
      </w:r>
      <w:proofErr w:type="spellStart"/>
      <w:r>
        <w:t>daya</w:t>
      </w:r>
      <w:proofErr w:type="spellEnd"/>
      <w:r>
        <w:t xml:space="preserve"> and so should also be included</w:t>
      </w:r>
    </w:p>
  </w:comment>
  <w:comment w:id="261" w:author="David Bannerman" w:date="2017-05-15T22:42:00Z" w:initials="DB">
    <w:p w14:paraId="686C79FE" w14:textId="5B0D65AB" w:rsidR="00AD4C20" w:rsidRDefault="00AD4C20">
      <w:pPr>
        <w:pStyle w:val="CommentText"/>
      </w:pPr>
      <w:r>
        <w:rPr>
          <w:rStyle w:val="CommentReference"/>
        </w:rPr>
        <w:annotationRef/>
      </w:r>
      <w:r>
        <w:t>Again – not totally clear what these stats are? Have you given these stats already on the bottom of the previous page??</w:t>
      </w:r>
    </w:p>
  </w:comment>
  <w:comment w:id="266" w:author="David Bannerman" w:date="2017-05-15T22:44:00Z" w:initials="DB">
    <w:p w14:paraId="115477BA" w14:textId="665D55C6" w:rsidR="00AD4C20" w:rsidRDefault="00AD4C20">
      <w:pPr>
        <w:pStyle w:val="CommentText"/>
      </w:pPr>
      <w:r>
        <w:rPr>
          <w:rStyle w:val="CommentReference"/>
        </w:rPr>
        <w:annotationRef/>
      </w:r>
      <w:r>
        <w:t xml:space="preserve">Check </w:t>
      </w:r>
      <w:proofErr w:type="spellStart"/>
      <w:r>
        <w:t>df’s</w:t>
      </w:r>
      <w:proofErr w:type="spellEnd"/>
      <w:r>
        <w:t xml:space="preserve"> /n’s</w:t>
      </w:r>
    </w:p>
    <w:p w14:paraId="4BC8832E" w14:textId="77777777" w:rsidR="00AD4C20" w:rsidRDefault="00AD4C20">
      <w:pPr>
        <w:pStyle w:val="CommentText"/>
      </w:pPr>
    </w:p>
    <w:p w14:paraId="25B07382" w14:textId="78A35D20" w:rsidR="00AD4C20" w:rsidRDefault="00AD4C20">
      <w:pPr>
        <w:pStyle w:val="CommentText"/>
      </w:pPr>
      <w:r>
        <w:t>Were there 48 subjects?</w:t>
      </w:r>
    </w:p>
  </w:comment>
  <w:comment w:id="267" w:author="Microsoft Office User" w:date="2017-05-29T22:16:00Z" w:initials="Office">
    <w:p w14:paraId="3FE2D9F2" w14:textId="6E78F2B7" w:rsidR="00FB0BBA" w:rsidRDefault="00FB0BBA">
      <w:pPr>
        <w:pStyle w:val="CommentText"/>
      </w:pPr>
      <w:r>
        <w:rPr>
          <w:rStyle w:val="CommentReference"/>
        </w:rPr>
        <w:annotationRef/>
      </w:r>
      <w:r>
        <w:t>Yes!</w:t>
      </w:r>
      <w:r w:rsidR="00B03C06">
        <w:t xml:space="preserve"> </w:t>
      </w:r>
    </w:p>
  </w:comment>
  <w:comment w:id="268" w:author="David Bannerman" w:date="2017-05-15T22:45:00Z" w:initials="DB">
    <w:p w14:paraId="4CFA0C05" w14:textId="02136549" w:rsidR="00AD4C20" w:rsidRDefault="00AD4C20">
      <w:pPr>
        <w:pStyle w:val="CommentText"/>
      </w:pPr>
      <w:r>
        <w:rPr>
          <w:rStyle w:val="CommentReference"/>
        </w:rPr>
        <w:annotationRef/>
      </w:r>
      <w:r>
        <w:t>What did main effect of sex actually reflect??</w:t>
      </w:r>
    </w:p>
  </w:comment>
  <w:comment w:id="282" w:author="David Bannerman" w:date="2017-05-16T09:50:00Z" w:initials="DB">
    <w:p w14:paraId="125F3E60" w14:textId="584DBD05" w:rsidR="00AD4C20" w:rsidRDefault="00AD4C20">
      <w:pPr>
        <w:pStyle w:val="CommentText"/>
      </w:pPr>
      <w:r>
        <w:rPr>
          <w:rStyle w:val="CommentReference"/>
        </w:rPr>
        <w:annotationRef/>
      </w:r>
      <w:r>
        <w:t>Mark – is this what you would add to cover the point below??</w:t>
      </w:r>
    </w:p>
  </w:comment>
  <w:comment w:id="283" w:author="Mark Walton" w:date="2016-12-06T11:10:00Z" w:initials="MEW">
    <w:p w14:paraId="7739FADE" w14:textId="46E765E0" w:rsidR="00AD4C20" w:rsidRDefault="00AD4C20">
      <w:pPr>
        <w:pStyle w:val="CommentText"/>
      </w:pPr>
      <w:r>
        <w:rPr>
          <w:rStyle w:val="CommentReference"/>
        </w:rPr>
        <w:annotationRef/>
      </w:r>
      <w:r>
        <w:t xml:space="preserve">I think this relationship between variability and habits can also work out the other way too – see </w:t>
      </w:r>
      <w:r w:rsidRPr="00A12C76">
        <w:t>https://www.ncbi.nlm.nih.gov/pubmed/20725502</w:t>
      </w:r>
    </w:p>
  </w:comment>
  <w:comment w:id="286" w:author="David Bannerman" w:date="2017-01-10T16:48:00Z" w:initials="DB">
    <w:p w14:paraId="5866003C" w14:textId="77777777" w:rsidR="00AD4C20" w:rsidRDefault="00AD4C20">
      <w:pPr>
        <w:pStyle w:val="CommentText"/>
      </w:pPr>
      <w:r>
        <w:rPr>
          <w:rStyle w:val="CommentReference"/>
        </w:rPr>
        <w:annotationRef/>
      </w:r>
      <w:r>
        <w:t>Where’s the data in the paper that shows this???</w:t>
      </w:r>
    </w:p>
    <w:p w14:paraId="69F6ED23" w14:textId="77777777" w:rsidR="00AD4C20" w:rsidRDefault="00AD4C20">
      <w:pPr>
        <w:pStyle w:val="CommentText"/>
      </w:pPr>
    </w:p>
    <w:p w14:paraId="440CD030" w14:textId="77777777" w:rsidR="00AD4C20" w:rsidRDefault="00AD4C20">
      <w:pPr>
        <w:pStyle w:val="CommentText"/>
      </w:pPr>
      <w:r>
        <w:t>We should include these data shouldn’t we??</w:t>
      </w:r>
    </w:p>
    <w:p w14:paraId="7E9B04B8" w14:textId="77777777" w:rsidR="00AD4C20" w:rsidRDefault="00AD4C20">
      <w:pPr>
        <w:pStyle w:val="CommentText"/>
      </w:pPr>
    </w:p>
    <w:p w14:paraId="53F5758C" w14:textId="77777777" w:rsidR="00AD4C20" w:rsidRDefault="00AD4C20">
      <w:pPr>
        <w:pStyle w:val="CommentText"/>
      </w:pPr>
      <w:r>
        <w:t xml:space="preserve">Confirm – training/conditioning session were NOT for a fixed number of rewards???? </w:t>
      </w:r>
      <w:proofErr w:type="spellStart"/>
      <w:r>
        <w:t>i</w:t>
      </w:r>
      <w:proofErr w:type="spellEnd"/>
      <w:r>
        <w:t>..e. GluA1 and WT mice received different numbers of rewards across training</w:t>
      </w:r>
    </w:p>
    <w:p w14:paraId="6AC9DCC6" w14:textId="77777777" w:rsidR="00AD4C20" w:rsidRDefault="00AD4C20">
      <w:pPr>
        <w:pStyle w:val="CommentText"/>
      </w:pPr>
    </w:p>
    <w:p w14:paraId="6450EEFB" w14:textId="606DDFCF" w:rsidR="00AD4C20" w:rsidRDefault="00AD4C20">
      <w:pPr>
        <w:pStyle w:val="CommentText"/>
      </w:pPr>
      <w:r>
        <w:t>If so – can we do a titration??? If we looks at response/reward rates across sessions can we equate and compare GluA1 extinction test 2 with WT extinction test 3 – which are bound to still be different???</w:t>
      </w:r>
    </w:p>
    <w:p w14:paraId="45CA23B9" w14:textId="77777777" w:rsidR="00AD4C20" w:rsidRDefault="00AD4C20">
      <w:pPr>
        <w:pStyle w:val="CommentText"/>
      </w:pPr>
    </w:p>
    <w:p w14:paraId="76C940FA" w14:textId="4B3534BD" w:rsidR="00AD4C20" w:rsidRDefault="00AD4C20">
      <w:pPr>
        <w:pStyle w:val="CommentText"/>
      </w:pPr>
      <w:r>
        <w:t>LETS DISCUSS TOGETHER – POTENTIALLY VERY IMPORTANT!!!</w:t>
      </w:r>
    </w:p>
  </w:comment>
  <w:comment w:id="287" w:author="David Bannerman" w:date="2017-01-10T20:03:00Z" w:initials="DB">
    <w:p w14:paraId="409D18CB" w14:textId="73B2D728" w:rsidR="00AD4C20" w:rsidRDefault="00AD4C20">
      <w:pPr>
        <w:pStyle w:val="CommentText"/>
      </w:pPr>
      <w:r>
        <w:rPr>
          <w:rStyle w:val="CommentReference"/>
        </w:rPr>
        <w:annotationRef/>
      </w:r>
      <w:r>
        <w:t xml:space="preserve">Is it response rate or reward rate????? Need to present these data – maybe in Supplementary </w:t>
      </w:r>
    </w:p>
  </w:comment>
  <w:comment w:id="288" w:author="David Bannerman" w:date="2017-01-10T16:50:00Z" w:initials="DB">
    <w:p w14:paraId="339C49BA" w14:textId="03CC8620" w:rsidR="00AD4C20" w:rsidRDefault="00AD4C20">
      <w:pPr>
        <w:pStyle w:val="CommentText"/>
      </w:pPr>
      <w:r>
        <w:rPr>
          <w:rStyle w:val="CommentReference"/>
        </w:rPr>
        <w:annotationRef/>
      </w:r>
      <w:r>
        <w:t>OK LETS DISCUSS – I’m sure it’s there in all GluA1 operant studies</w:t>
      </w:r>
    </w:p>
    <w:p w14:paraId="151C8FFC" w14:textId="77777777" w:rsidR="00AD4C20" w:rsidRDefault="00AD4C20">
      <w:pPr>
        <w:pStyle w:val="CommentText"/>
      </w:pPr>
    </w:p>
    <w:p w14:paraId="5842295A" w14:textId="1BBB79C2" w:rsidR="00AD4C20" w:rsidRDefault="00AD4C20">
      <w:pPr>
        <w:pStyle w:val="CommentText"/>
      </w:pPr>
      <w:r>
        <w:t>Sanderson et al., 2011</w:t>
      </w:r>
    </w:p>
    <w:p w14:paraId="7D395694" w14:textId="70F4D1F0" w:rsidR="00AD4C20" w:rsidRDefault="00AD4C20">
      <w:pPr>
        <w:pStyle w:val="CommentText"/>
      </w:pPr>
      <w:r>
        <w:t>Sanderson et al., 2016 under review</w:t>
      </w:r>
      <w:r w:rsidR="00D30A30">
        <w:t xml:space="preserve"> 2017 check</w:t>
      </w:r>
    </w:p>
  </w:comment>
  <w:comment w:id="292" w:author="David Bannerman" w:date="2016-10-26T13:55:00Z" w:initials="DB">
    <w:p w14:paraId="4857C961" w14:textId="180F388D" w:rsidR="00AD4C20" w:rsidRDefault="00AD4C20">
      <w:pPr>
        <w:pStyle w:val="CommentText"/>
      </w:pPr>
      <w:r>
        <w:rPr>
          <w:rStyle w:val="CommentReference"/>
        </w:rPr>
        <w:annotationRef/>
      </w:r>
      <w:r>
        <w:t>LETS COME BACK TO THIS PARAGRAPH AFTER FURTHER DISCUSSION/POSSIBILITY OF FURTHER ANALYSIS???</w:t>
      </w:r>
    </w:p>
    <w:p w14:paraId="4A2C2A14" w14:textId="77777777" w:rsidR="00AD4C20" w:rsidRDefault="00AD4C20">
      <w:pPr>
        <w:pStyle w:val="CommentText"/>
      </w:pPr>
    </w:p>
    <w:p w14:paraId="1B571257" w14:textId="76675B9C" w:rsidR="00AD4C20" w:rsidRDefault="00AD4C20">
      <w:pPr>
        <w:pStyle w:val="CommentText"/>
      </w:pPr>
      <w:r>
        <w:t>THIS STILL NEEDS SORTED</w:t>
      </w:r>
    </w:p>
  </w:comment>
  <w:comment w:id="295" w:author="David Bannerman" w:date="2016-10-26T14:10:00Z" w:initials="DB">
    <w:p w14:paraId="2D6A9FA1" w14:textId="73CD8D7F" w:rsidR="00AD4C20" w:rsidRDefault="00AD4C20">
      <w:pPr>
        <w:pStyle w:val="CommentText"/>
      </w:pPr>
      <w:r>
        <w:rPr>
          <w:rStyle w:val="CommentReference"/>
        </w:rPr>
        <w:annotationRef/>
      </w:r>
      <w:r>
        <w:t>Bit of a weak ending – happy to change???</w:t>
      </w:r>
    </w:p>
  </w:comment>
  <w:comment w:id="296" w:author="Mark Walton" w:date="2016-12-06T11:20:00Z" w:initials="MEW">
    <w:p w14:paraId="161AC210" w14:textId="77777777" w:rsidR="00AD4C20" w:rsidRDefault="00AD4C20">
      <w:pPr>
        <w:pStyle w:val="CommentText"/>
      </w:pPr>
      <w:r>
        <w:rPr>
          <w:rStyle w:val="CommentReference"/>
        </w:rPr>
        <w:annotationRef/>
      </w:r>
      <w:r>
        <w:t xml:space="preserve">Yes, something about changes in dopamine (Andrew Holmes stuff) seems more relevant here than the IL </w:t>
      </w:r>
      <w:r>
        <w:sym w:font="Wingdings" w:char="F0E0"/>
      </w:r>
      <w:r>
        <w:t xml:space="preserve"> DLS stuff.  </w:t>
      </w:r>
    </w:p>
    <w:p w14:paraId="06FC55C4" w14:textId="77777777" w:rsidR="00AD4C20" w:rsidRDefault="00AD4C20">
      <w:pPr>
        <w:pStyle w:val="CommentText"/>
      </w:pPr>
    </w:p>
    <w:p w14:paraId="49F730EB" w14:textId="1972F93A" w:rsidR="00AD4C20" w:rsidRDefault="00AD4C20">
      <w:pPr>
        <w:pStyle w:val="CommentText"/>
      </w:pPr>
      <w:r>
        <w:t>I would be tempted to stick something about place / grid cells in here</w:t>
      </w:r>
    </w:p>
  </w:comment>
  <w:comment w:id="297" w:author="David Bannerman" w:date="2017-01-10T20:11:00Z" w:initials="DB">
    <w:p w14:paraId="1EE89FA7" w14:textId="03AE7E0E" w:rsidR="00AD4C20" w:rsidRDefault="00AD4C20">
      <w:pPr>
        <w:pStyle w:val="CommentText"/>
      </w:pPr>
      <w:r>
        <w:rPr>
          <w:rStyle w:val="CommentReference"/>
        </w:rPr>
        <w:annotationRef/>
      </w:r>
      <w:r>
        <w:t>MEW – what else might you want to say??</w:t>
      </w:r>
    </w:p>
  </w:comment>
  <w:comment w:id="298" w:author="David Bannerman" w:date="2017-01-10T20:28:00Z" w:initials="DB">
    <w:p w14:paraId="3B2FA4B0" w14:textId="165B7F61" w:rsidR="00AD4C20" w:rsidRDefault="00AD4C20">
      <w:pPr>
        <w:pStyle w:val="CommentText"/>
      </w:pPr>
      <w:r>
        <w:rPr>
          <w:rStyle w:val="CommentReference"/>
        </w:rPr>
        <w:annotationRef/>
      </w:r>
      <w:r>
        <w:t>Modified and moved paragraph below – any thoughts</w:t>
      </w:r>
    </w:p>
    <w:p w14:paraId="6B6B81B2" w14:textId="77777777" w:rsidR="00AD4C20" w:rsidRDefault="00AD4C20">
      <w:pPr>
        <w:pStyle w:val="CommentText"/>
      </w:pPr>
    </w:p>
    <w:p w14:paraId="4F326D80" w14:textId="139EB77D" w:rsidR="00AD4C20" w:rsidRDefault="00AD4C20">
      <w:pPr>
        <w:pStyle w:val="CommentText"/>
      </w:pPr>
      <w:proofErr w:type="spellStart"/>
      <w:r>
        <w:t>Lets</w:t>
      </w:r>
      <w:proofErr w:type="spellEnd"/>
      <w:r>
        <w:t xml:space="preserve"> also quickly discuss the </w:t>
      </w:r>
      <w:proofErr w:type="spellStart"/>
      <w:r>
        <w:t>Corbit</w:t>
      </w:r>
      <w:proofErr w:type="spellEnd"/>
      <w:r>
        <w:t>/</w:t>
      </w:r>
      <w:proofErr w:type="spellStart"/>
      <w:r>
        <w:t>Balleine</w:t>
      </w:r>
      <w:proofErr w:type="spellEnd"/>
      <w:r>
        <w:t xml:space="preserve"> result</w:t>
      </w:r>
    </w:p>
    <w:p w14:paraId="7430EA70" w14:textId="77777777" w:rsidR="00AD4C20" w:rsidRDefault="00AD4C20">
      <w:pPr>
        <w:pStyle w:val="CommentText"/>
      </w:pPr>
    </w:p>
    <w:p w14:paraId="4AF1DFFF" w14:textId="6258974B" w:rsidR="00AD4C20" w:rsidRDefault="00AD4C20">
      <w:pPr>
        <w:pStyle w:val="CommentText"/>
      </w:pPr>
    </w:p>
  </w:comment>
  <w:comment w:id="301" w:author="David Bannerman" w:date="2017-05-16T10:01:00Z" w:initials="DB">
    <w:p w14:paraId="6702B7A6" w14:textId="7FAD7AEF" w:rsidR="00AD4C20" w:rsidRDefault="00AD4C20">
      <w:pPr>
        <w:pStyle w:val="CommentText"/>
      </w:pPr>
      <w:r>
        <w:rPr>
          <w:rStyle w:val="CommentReference"/>
        </w:rPr>
        <w:annotationRef/>
      </w:r>
      <w:r>
        <w:t>Refs have been added here</w:t>
      </w:r>
    </w:p>
  </w:comment>
  <w:comment w:id="303" w:author="David Sanderson" w:date="2017-01-24T12:19:00Z" w:initials="DS">
    <w:p w14:paraId="2E80FD74" w14:textId="6A914B2E" w:rsidR="00AD4C20" w:rsidRPr="007A54AC" w:rsidRDefault="00AD4C20" w:rsidP="007A54AC">
      <w:pPr>
        <w:widowControl w:val="0"/>
        <w:numPr>
          <w:ilvl w:val="0"/>
          <w:numId w:val="3"/>
        </w:numPr>
        <w:tabs>
          <w:tab w:val="left" w:pos="220"/>
          <w:tab w:val="left" w:pos="720"/>
        </w:tabs>
        <w:autoSpaceDE w:val="0"/>
        <w:autoSpaceDN w:val="0"/>
        <w:adjustRightInd w:val="0"/>
        <w:spacing w:after="0" w:line="240" w:lineRule="auto"/>
        <w:ind w:hanging="720"/>
        <w:rPr>
          <w:rFonts w:ascii="Arial" w:hAnsi="Arial" w:cs="Arial"/>
          <w:sz w:val="26"/>
          <w:szCs w:val="26"/>
          <w:lang w:val="en-US"/>
        </w:rPr>
      </w:pPr>
      <w:r>
        <w:rPr>
          <w:rStyle w:val="CommentReference"/>
        </w:rPr>
        <w:annotationRef/>
      </w:r>
      <w:r>
        <w:t xml:space="preserve"> Does this paper help?</w:t>
      </w:r>
    </w:p>
    <w:p w14:paraId="25880B0E" w14:textId="77777777" w:rsidR="00AD4C20" w:rsidRDefault="00AD4C20" w:rsidP="007A54AC">
      <w:pPr>
        <w:widowControl w:val="0"/>
        <w:autoSpaceDE w:val="0"/>
        <w:autoSpaceDN w:val="0"/>
        <w:adjustRightInd w:val="0"/>
        <w:spacing w:after="0" w:line="240" w:lineRule="auto"/>
        <w:rPr>
          <w:rFonts w:ascii="Arial" w:hAnsi="Arial" w:cs="Arial"/>
          <w:sz w:val="26"/>
          <w:szCs w:val="26"/>
          <w:lang w:val="en-US"/>
        </w:rPr>
      </w:pPr>
    </w:p>
    <w:p w14:paraId="6F1CEF9A" w14:textId="77777777" w:rsidR="00AD4C20" w:rsidRDefault="00AD4C20" w:rsidP="007A54AC">
      <w:pPr>
        <w:widowControl w:val="0"/>
        <w:autoSpaceDE w:val="0"/>
        <w:autoSpaceDN w:val="0"/>
        <w:adjustRightInd w:val="0"/>
        <w:spacing w:after="0" w:line="240" w:lineRule="auto"/>
        <w:rPr>
          <w:rFonts w:ascii="Arial" w:hAnsi="Arial" w:cs="Arial"/>
          <w:sz w:val="26"/>
          <w:szCs w:val="26"/>
          <w:lang w:val="en-US"/>
        </w:rPr>
      </w:pPr>
    </w:p>
    <w:p w14:paraId="4420C6C7" w14:textId="77777777" w:rsidR="00AD4C20" w:rsidRDefault="00AD4C20" w:rsidP="007A54AC">
      <w:pPr>
        <w:widowControl w:val="0"/>
        <w:autoSpaceDE w:val="0"/>
        <w:autoSpaceDN w:val="0"/>
        <w:adjustRightInd w:val="0"/>
        <w:spacing w:after="0" w:line="240" w:lineRule="auto"/>
        <w:rPr>
          <w:rFonts w:ascii="Arial" w:hAnsi="Arial" w:cs="Arial"/>
          <w:sz w:val="26"/>
          <w:szCs w:val="26"/>
          <w:lang w:val="en-US"/>
        </w:rPr>
      </w:pPr>
    </w:p>
    <w:p w14:paraId="3876A66C" w14:textId="77777777" w:rsidR="00AD4C20" w:rsidRDefault="00AD4C20" w:rsidP="007A54AC">
      <w:pPr>
        <w:widowControl w:val="0"/>
        <w:autoSpaceDE w:val="0"/>
        <w:autoSpaceDN w:val="0"/>
        <w:adjustRightInd w:val="0"/>
        <w:spacing w:after="0" w:line="240" w:lineRule="auto"/>
        <w:rPr>
          <w:rFonts w:ascii="Arial" w:hAnsi="Arial" w:cs="Arial"/>
          <w:u w:color="262626"/>
          <w:lang w:val="en-US"/>
        </w:rPr>
      </w:pPr>
      <w:proofErr w:type="spellStart"/>
      <w:r>
        <w:rPr>
          <w:rFonts w:ascii="Arial" w:hAnsi="Arial" w:cs="Arial"/>
          <w:color w:val="262626"/>
          <w:u w:val="single" w:color="262626"/>
          <w:lang w:val="en-US"/>
        </w:rPr>
        <w:t>Neurobiol</w:t>
      </w:r>
      <w:proofErr w:type="spellEnd"/>
      <w:r>
        <w:rPr>
          <w:rFonts w:ascii="Arial" w:hAnsi="Arial" w:cs="Arial"/>
          <w:color w:val="262626"/>
          <w:u w:val="single" w:color="262626"/>
          <w:lang w:val="en-US"/>
        </w:rPr>
        <w:t xml:space="preserve"> Learn Mem.</w:t>
      </w:r>
      <w:r>
        <w:rPr>
          <w:rFonts w:ascii="Arial" w:hAnsi="Arial" w:cs="Arial"/>
          <w:u w:color="262626"/>
          <w:lang w:val="en-US"/>
        </w:rPr>
        <w:t xml:space="preserve"> 2011 Sep;96(2):248-53. </w:t>
      </w:r>
      <w:proofErr w:type="spellStart"/>
      <w:r>
        <w:rPr>
          <w:rFonts w:ascii="Arial" w:hAnsi="Arial" w:cs="Arial"/>
          <w:u w:color="262626"/>
          <w:lang w:val="en-US"/>
        </w:rPr>
        <w:t>doi</w:t>
      </w:r>
      <w:proofErr w:type="spellEnd"/>
      <w:r>
        <w:rPr>
          <w:rFonts w:ascii="Arial" w:hAnsi="Arial" w:cs="Arial"/>
          <w:u w:color="262626"/>
          <w:lang w:val="en-US"/>
        </w:rPr>
        <w:t xml:space="preserve">: 10.1016/j.nlm.2011.05.001. </w:t>
      </w:r>
      <w:proofErr w:type="spellStart"/>
      <w:r>
        <w:rPr>
          <w:rFonts w:ascii="Arial" w:hAnsi="Arial" w:cs="Arial"/>
          <w:u w:color="262626"/>
          <w:lang w:val="en-US"/>
        </w:rPr>
        <w:t>Epub</w:t>
      </w:r>
      <w:proofErr w:type="spellEnd"/>
      <w:r>
        <w:rPr>
          <w:rFonts w:ascii="Arial" w:hAnsi="Arial" w:cs="Arial"/>
          <w:u w:color="262626"/>
          <w:lang w:val="en-US"/>
        </w:rPr>
        <w:t xml:space="preserve"> 2011 May 11.</w:t>
      </w:r>
    </w:p>
    <w:p w14:paraId="3ADB46D1" w14:textId="77777777" w:rsidR="00AD4C20" w:rsidRDefault="00AD4C20" w:rsidP="007A54AC">
      <w:pPr>
        <w:widowControl w:val="0"/>
        <w:autoSpaceDE w:val="0"/>
        <w:autoSpaceDN w:val="0"/>
        <w:adjustRightInd w:val="0"/>
        <w:spacing w:after="0" w:line="240" w:lineRule="auto"/>
        <w:rPr>
          <w:rFonts w:ascii="Arial" w:hAnsi="Arial" w:cs="Arial"/>
          <w:b/>
          <w:bCs/>
          <w:sz w:val="33"/>
          <w:szCs w:val="33"/>
          <w:u w:color="262626"/>
          <w:lang w:val="en-US"/>
        </w:rPr>
      </w:pPr>
      <w:r>
        <w:rPr>
          <w:rFonts w:ascii="Arial" w:hAnsi="Arial" w:cs="Arial"/>
          <w:b/>
          <w:bCs/>
          <w:sz w:val="33"/>
          <w:szCs w:val="33"/>
          <w:u w:color="262626"/>
          <w:lang w:val="en-US"/>
        </w:rPr>
        <w:t>Differential role of the hippocampus in response-outcome and context-outcome learning: evidence from selective satiation procedures.</w:t>
      </w:r>
    </w:p>
    <w:p w14:paraId="754B0370" w14:textId="093881A4" w:rsidR="00AD4C20" w:rsidRDefault="003657CE" w:rsidP="007A54AC">
      <w:pPr>
        <w:pStyle w:val="CommentText"/>
      </w:pPr>
      <w:hyperlink r:id="rId1" w:history="1">
        <w:proofErr w:type="spellStart"/>
        <w:r w:rsidR="00AD4C20">
          <w:rPr>
            <w:rFonts w:ascii="Arial" w:hAnsi="Arial" w:cs="Arial"/>
            <w:color w:val="262626"/>
            <w:sz w:val="24"/>
            <w:szCs w:val="24"/>
            <w:u w:val="single" w:color="262626"/>
            <w:lang w:val="en-US"/>
          </w:rPr>
          <w:t>Reichelt</w:t>
        </w:r>
        <w:proofErr w:type="spellEnd"/>
        <w:r w:rsidR="00AD4C20">
          <w:rPr>
            <w:rFonts w:ascii="Arial" w:hAnsi="Arial" w:cs="Arial"/>
            <w:color w:val="262626"/>
            <w:sz w:val="24"/>
            <w:szCs w:val="24"/>
            <w:u w:val="single" w:color="262626"/>
            <w:lang w:val="en-US"/>
          </w:rPr>
          <w:t xml:space="preserve"> AC</w:t>
        </w:r>
      </w:hyperlink>
      <w:r w:rsidR="00AD4C20">
        <w:rPr>
          <w:rFonts w:ascii="Arial" w:hAnsi="Arial" w:cs="Arial"/>
          <w:u w:color="262626"/>
          <w:lang w:val="en-US"/>
        </w:rPr>
        <w:t>1</w:t>
      </w:r>
      <w:r w:rsidR="00AD4C20">
        <w:rPr>
          <w:rFonts w:ascii="Arial" w:hAnsi="Arial" w:cs="Arial"/>
          <w:sz w:val="24"/>
          <w:szCs w:val="24"/>
          <w:u w:color="262626"/>
          <w:lang w:val="en-US"/>
        </w:rPr>
        <w:t xml:space="preserve">, </w:t>
      </w:r>
      <w:hyperlink r:id="rId2" w:history="1">
        <w:r w:rsidR="00AD4C20">
          <w:rPr>
            <w:rFonts w:ascii="Arial" w:hAnsi="Arial" w:cs="Arial"/>
            <w:color w:val="262626"/>
            <w:sz w:val="24"/>
            <w:szCs w:val="24"/>
            <w:u w:val="single" w:color="262626"/>
            <w:lang w:val="en-US"/>
          </w:rPr>
          <w:t>Lin TE</w:t>
        </w:r>
      </w:hyperlink>
      <w:r w:rsidR="00AD4C20">
        <w:rPr>
          <w:rFonts w:ascii="Arial" w:hAnsi="Arial" w:cs="Arial"/>
          <w:sz w:val="24"/>
          <w:szCs w:val="24"/>
          <w:u w:color="262626"/>
          <w:lang w:val="en-US"/>
        </w:rPr>
        <w:t xml:space="preserve">, </w:t>
      </w:r>
      <w:hyperlink r:id="rId3" w:history="1">
        <w:r w:rsidR="00AD4C20">
          <w:rPr>
            <w:rFonts w:ascii="Arial" w:hAnsi="Arial" w:cs="Arial"/>
            <w:color w:val="262626"/>
            <w:sz w:val="24"/>
            <w:szCs w:val="24"/>
            <w:u w:val="single" w:color="262626"/>
            <w:lang w:val="en-US"/>
          </w:rPr>
          <w:t>Harrison JJ</w:t>
        </w:r>
      </w:hyperlink>
      <w:r w:rsidR="00AD4C20">
        <w:rPr>
          <w:rFonts w:ascii="Arial" w:hAnsi="Arial" w:cs="Arial"/>
          <w:sz w:val="24"/>
          <w:szCs w:val="24"/>
          <w:u w:color="262626"/>
          <w:lang w:val="en-US"/>
        </w:rPr>
        <w:t xml:space="preserve">, </w:t>
      </w:r>
      <w:hyperlink r:id="rId4" w:history="1">
        <w:r w:rsidR="00AD4C20">
          <w:rPr>
            <w:rFonts w:ascii="Arial" w:hAnsi="Arial" w:cs="Arial"/>
            <w:color w:val="262626"/>
            <w:sz w:val="24"/>
            <w:szCs w:val="24"/>
            <w:u w:val="single" w:color="262626"/>
            <w:lang w:val="en-US"/>
          </w:rPr>
          <w:t>Honey RC</w:t>
        </w:r>
      </w:hyperlink>
      <w:r w:rsidR="00AD4C20">
        <w:rPr>
          <w:rFonts w:ascii="Arial" w:hAnsi="Arial" w:cs="Arial"/>
          <w:sz w:val="24"/>
          <w:szCs w:val="24"/>
          <w:u w:color="262626"/>
          <w:lang w:val="en-US"/>
        </w:rPr>
        <w:t xml:space="preserve">, </w:t>
      </w:r>
      <w:hyperlink r:id="rId5" w:history="1">
        <w:r w:rsidR="00AD4C20">
          <w:rPr>
            <w:rFonts w:ascii="Arial" w:hAnsi="Arial" w:cs="Arial"/>
            <w:color w:val="262626"/>
            <w:sz w:val="24"/>
            <w:szCs w:val="24"/>
            <w:u w:val="single" w:color="262626"/>
            <w:lang w:val="en-US"/>
          </w:rPr>
          <w:t>Good MA</w:t>
        </w:r>
      </w:hyperlink>
      <w:r w:rsidR="00AD4C20">
        <w:rPr>
          <w:rFonts w:ascii="Arial" w:hAnsi="Arial" w:cs="Arial"/>
          <w:sz w:val="24"/>
          <w:szCs w:val="24"/>
          <w:u w:color="262626"/>
          <w:lang w:val="en-US"/>
        </w:rPr>
        <w:t>.</w:t>
      </w:r>
    </w:p>
  </w:comment>
  <w:comment w:id="313" w:author="Mark Walton" w:date="2017-01-10T20:24:00Z" w:initials="MEW">
    <w:p w14:paraId="6E869E6F" w14:textId="77777777" w:rsidR="00AD4C20" w:rsidRDefault="00AD4C20" w:rsidP="00C20458">
      <w:pPr>
        <w:pStyle w:val="CommentText"/>
      </w:pPr>
      <w:r>
        <w:rPr>
          <w:rStyle w:val="CommentReference"/>
        </w:rPr>
        <w:annotationRef/>
      </w:r>
      <w:r>
        <w:t xml:space="preserve">Do we also need to be a bit careful here given the </w:t>
      </w:r>
      <w:proofErr w:type="spellStart"/>
      <w:r>
        <w:t>Corbit</w:t>
      </w:r>
      <w:proofErr w:type="spellEnd"/>
      <w:r>
        <w:t xml:space="preserve"> / </w:t>
      </w:r>
      <w:proofErr w:type="spellStart"/>
      <w:r>
        <w:t>Balleine</w:t>
      </w:r>
      <w:proofErr w:type="spellEnd"/>
      <w:r>
        <w:t xml:space="preserve"> results of no effect of HPC lesions on devaluation but only on contingency degradation?  I know that these are very different preparations (HPC lesion v Gria1-/-) but bringing up place cells might make people focus on HPC.</w:t>
      </w:r>
    </w:p>
  </w:comment>
  <w:comment w:id="302" w:author="David Bannerman" w:date="2017-05-16T10:02:00Z" w:initials="DB">
    <w:p w14:paraId="11C9244B" w14:textId="1D36BED0" w:rsidR="00AD4C20" w:rsidRDefault="00AD4C20">
      <w:pPr>
        <w:pStyle w:val="CommentText"/>
      </w:pPr>
      <w:r>
        <w:rPr>
          <w:rStyle w:val="CommentReference"/>
        </w:rPr>
        <w:annotationRef/>
      </w:r>
      <w:r>
        <w:t>Last bit still needs sorted</w:t>
      </w:r>
    </w:p>
  </w:comment>
  <w:comment w:id="319" w:author="David Bannerman" w:date="2016-10-26T13:55:00Z" w:initials="DB">
    <w:p w14:paraId="32AE3EEB" w14:textId="3FDE1615" w:rsidR="00AD4C20" w:rsidRDefault="00AD4C20">
      <w:pPr>
        <w:pStyle w:val="CommentText"/>
      </w:pPr>
      <w:r>
        <w:rPr>
          <w:rStyle w:val="CommentReference"/>
        </w:rPr>
        <w:annotationRef/>
      </w:r>
      <w:r>
        <w:t xml:space="preserve">Again maybe this </w:t>
      </w:r>
      <w:proofErr w:type="spellStart"/>
      <w:r>
        <w:t>si</w:t>
      </w:r>
      <w:proofErr w:type="spellEnd"/>
      <w:r>
        <w:t xml:space="preserve"> too far – happy to be over-ruled???</w:t>
      </w:r>
    </w:p>
  </w:comment>
  <w:comment w:id="320" w:author="David Bannerman" w:date="2017-01-10T20:13:00Z" w:initials="DB">
    <w:p w14:paraId="10227F75" w14:textId="58D391CF" w:rsidR="00AD4C20" w:rsidRDefault="00AD4C20">
      <w:pPr>
        <w:pStyle w:val="CommentText"/>
      </w:pPr>
      <w:r>
        <w:rPr>
          <w:rStyle w:val="CommentReference"/>
        </w:rPr>
        <w:annotationRef/>
      </w:r>
      <w:r>
        <w:t>REFS</w:t>
      </w:r>
    </w:p>
    <w:p w14:paraId="5842EB42" w14:textId="77777777" w:rsidR="00AD4C20" w:rsidRDefault="00AD4C20">
      <w:pPr>
        <w:pStyle w:val="CommentText"/>
      </w:pPr>
    </w:p>
    <w:p w14:paraId="1A481793" w14:textId="1DF5C0F0" w:rsidR="00AD4C20" w:rsidRDefault="00AD4C20">
      <w:pPr>
        <w:pStyle w:val="CommentText"/>
      </w:pPr>
      <w:r>
        <w:t xml:space="preserve">Add Howes and </w:t>
      </w:r>
      <w:proofErr w:type="spellStart"/>
      <w:r>
        <w:t>Kapur</w:t>
      </w:r>
      <w:proofErr w:type="spellEnd"/>
      <w:r>
        <w:t xml:space="preserve"> – final common pathway and Winton Brown TINS paper from 2014</w:t>
      </w:r>
    </w:p>
  </w:comment>
  <w:comment w:id="323" w:author="David Bannerman" w:date="2017-01-10T20:13:00Z" w:initials="DB">
    <w:p w14:paraId="521CC4DD" w14:textId="403789C7" w:rsidR="00AD4C20" w:rsidRDefault="00AD4C20">
      <w:pPr>
        <w:pStyle w:val="CommentText"/>
      </w:pPr>
      <w:r>
        <w:rPr>
          <w:rStyle w:val="CommentReference"/>
        </w:rPr>
        <w:annotationRef/>
      </w:r>
      <w:r>
        <w:t>REFS to be added here</w:t>
      </w:r>
    </w:p>
    <w:p w14:paraId="77F77D05" w14:textId="77777777" w:rsidR="00AD4C20" w:rsidRDefault="00AD4C20">
      <w:pPr>
        <w:pStyle w:val="CommentText"/>
      </w:pPr>
    </w:p>
    <w:p w14:paraId="6C840DBE" w14:textId="211025A4" w:rsidR="00AD4C20" w:rsidRDefault="00AD4C20">
      <w:pPr>
        <w:pStyle w:val="CommentText"/>
      </w:pPr>
      <w:r>
        <w:t>e.g. Schmitt et al., 2003; Sanderson et al., 2009, Sanderson et al., 2017 Scientific Reports</w:t>
      </w:r>
    </w:p>
  </w:comment>
  <w:comment w:id="325" w:author="David Bannerman" w:date="2017-01-10T20:31:00Z" w:initials="DB">
    <w:p w14:paraId="4BAC9DC0" w14:textId="27B93316" w:rsidR="00AD4C20" w:rsidRDefault="00AD4C20">
      <w:pPr>
        <w:pStyle w:val="CommentText"/>
      </w:pPr>
      <w:r>
        <w:rPr>
          <w:rStyle w:val="CommentReference"/>
        </w:rPr>
        <w:annotationRef/>
      </w:r>
      <w:r>
        <w:t>TO BE COMPLETED!!</w:t>
      </w:r>
    </w:p>
  </w:comment>
  <w:comment w:id="326" w:author="Microsoft Office User" w:date="2017-06-01T00:26:00Z" w:initials="Office">
    <w:p w14:paraId="2A5310E4" w14:textId="2DF03197" w:rsidR="003A465D" w:rsidRDefault="003A465D">
      <w:pPr>
        <w:pStyle w:val="CommentText"/>
      </w:pPr>
      <w:r>
        <w:rPr>
          <w:rStyle w:val="CommentReference"/>
        </w:rPr>
        <w:annotationRef/>
      </w:r>
      <w:r>
        <w:t>I can work on these dependent on which journal we submit to.</w:t>
      </w:r>
    </w:p>
  </w:comment>
  <w:comment w:id="327" w:author="David Bannerman" w:date="2017-05-16T10:06:00Z" w:initials="DB">
    <w:p w14:paraId="1A45CC3F" w14:textId="013E43C5" w:rsidR="00AD4C20" w:rsidRDefault="00AD4C20">
      <w:pPr>
        <w:pStyle w:val="CommentText"/>
      </w:pPr>
      <w:r>
        <w:rPr>
          <w:rStyle w:val="CommentReference"/>
        </w:rPr>
        <w:annotationRef/>
      </w:r>
      <w:proofErr w:type="spellStart"/>
      <w:r>
        <w:t>Havent</w:t>
      </w:r>
      <w:proofErr w:type="spellEnd"/>
      <w:r>
        <w:t xml:space="preserve"> been through Figure Legends yet – wait </w:t>
      </w:r>
      <w:proofErr w:type="spellStart"/>
      <w:r>
        <w:t>til</w:t>
      </w:r>
      <w:proofErr w:type="spellEnd"/>
      <w:r>
        <w:t xml:space="preserve"> got Fig 2 – radial maze in place</w:t>
      </w:r>
    </w:p>
  </w:comment>
  <w:comment w:id="329" w:author="David Bannerman" w:date="2017-01-10T15:24:00Z" w:initials="DB">
    <w:p w14:paraId="2B94D5F7" w14:textId="77777777" w:rsidR="00AD4C20" w:rsidRDefault="00AD4C20" w:rsidP="001E1321">
      <w:pPr>
        <w:pStyle w:val="CommentText"/>
      </w:pPr>
      <w:r>
        <w:rPr>
          <w:rStyle w:val="CommentReference"/>
        </w:rPr>
        <w:annotationRef/>
      </w:r>
      <w:r>
        <w:t>Cut from here – but make sure it goes in the figure legend!!!</w:t>
      </w:r>
    </w:p>
  </w:comment>
  <w:comment w:id="342" w:author="Mark Walton" w:date="2017-01-10T15:28:00Z" w:initials="MEW">
    <w:p w14:paraId="2B56D74E" w14:textId="77777777" w:rsidR="00AD4C20" w:rsidRDefault="00AD4C20" w:rsidP="00DA78BF">
      <w:pPr>
        <w:pStyle w:val="CommentText"/>
      </w:pPr>
      <w:r>
        <w:rPr>
          <w:rStyle w:val="CommentReference"/>
        </w:rPr>
        <w:annotationRef/>
      </w:r>
      <w:r>
        <w:t>Agree – on in the figure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725DF" w15:done="0"/>
  <w15:commentEx w15:paraId="0D2B5827" w15:done="0"/>
  <w15:commentEx w15:paraId="73E8190F" w15:done="0"/>
  <w15:commentEx w15:paraId="5BE993BF" w15:done="0"/>
  <w15:commentEx w15:paraId="1684C732" w15:done="0"/>
  <w15:commentEx w15:paraId="3DC77C3D" w15:done="0"/>
  <w15:commentEx w15:paraId="13B59C67" w15:done="0"/>
  <w15:commentEx w15:paraId="108DD87F" w15:done="0"/>
  <w15:commentEx w15:paraId="699F613D" w15:done="0"/>
  <w15:commentEx w15:paraId="226245F1" w15:paraIdParent="699F613D" w15:done="0"/>
  <w15:commentEx w15:paraId="2E3CF234" w15:done="0"/>
  <w15:commentEx w15:paraId="72718E2C" w15:paraIdParent="2E3CF234" w15:done="0"/>
  <w15:commentEx w15:paraId="3F1834A4" w15:done="0"/>
  <w15:commentEx w15:paraId="0BE275EA" w15:done="0"/>
  <w15:commentEx w15:paraId="46CFEA9D" w15:done="0"/>
  <w15:commentEx w15:paraId="3293CFCE" w15:done="0"/>
  <w15:commentEx w15:paraId="35E47437" w15:paraIdParent="3293CFCE" w15:done="0"/>
  <w15:commentEx w15:paraId="60EFF2EB" w15:done="0"/>
  <w15:commentEx w15:paraId="6C2AF0B2" w15:paraIdParent="60EFF2EB" w15:done="0"/>
  <w15:commentEx w15:paraId="7428556C" w15:done="0"/>
  <w15:commentEx w15:paraId="2AF01A8C" w15:done="0"/>
  <w15:commentEx w15:paraId="357BC5AF" w15:done="0"/>
  <w15:commentEx w15:paraId="1A6B8841" w15:paraIdParent="357BC5AF" w15:done="0"/>
  <w15:commentEx w15:paraId="17BA71D1" w15:done="0"/>
  <w15:commentEx w15:paraId="3A07D37C" w15:done="0"/>
  <w15:commentEx w15:paraId="3DF619F4" w15:done="0"/>
  <w15:commentEx w15:paraId="528C2AD5" w15:paraIdParent="3DF619F4" w15:done="0"/>
  <w15:commentEx w15:paraId="0221830F" w15:done="0"/>
  <w15:commentEx w15:paraId="5AE42023" w15:paraIdParent="0221830F" w15:done="0"/>
  <w15:commentEx w15:paraId="215A8DE7" w15:done="0"/>
  <w15:commentEx w15:paraId="18A6D8B1" w15:paraIdParent="215A8DE7" w15:done="0"/>
  <w15:commentEx w15:paraId="10C28333" w15:done="0"/>
  <w15:commentEx w15:paraId="5F72A688" w15:done="0"/>
  <w15:commentEx w15:paraId="3BBA796E" w15:done="0"/>
  <w15:commentEx w15:paraId="686C79FE" w15:done="0"/>
  <w15:commentEx w15:paraId="25B07382" w15:done="0"/>
  <w15:commentEx w15:paraId="3FE2D9F2" w15:paraIdParent="25B07382" w15:done="0"/>
  <w15:commentEx w15:paraId="4CFA0C05" w15:done="0"/>
  <w15:commentEx w15:paraId="125F3E60" w15:done="0"/>
  <w15:commentEx w15:paraId="7739FADE" w15:done="0"/>
  <w15:commentEx w15:paraId="76C940FA" w15:done="0"/>
  <w15:commentEx w15:paraId="409D18CB" w15:done="0"/>
  <w15:commentEx w15:paraId="7D395694" w15:done="0"/>
  <w15:commentEx w15:paraId="1B571257" w15:done="0"/>
  <w15:commentEx w15:paraId="2D6A9FA1" w15:done="0"/>
  <w15:commentEx w15:paraId="49F730EB" w15:done="0"/>
  <w15:commentEx w15:paraId="1EE89FA7" w15:done="0"/>
  <w15:commentEx w15:paraId="4AF1DFFF" w15:done="0"/>
  <w15:commentEx w15:paraId="6702B7A6" w15:done="0"/>
  <w15:commentEx w15:paraId="754B0370" w15:done="0"/>
  <w15:commentEx w15:paraId="6E869E6F" w15:done="0"/>
  <w15:commentEx w15:paraId="11C9244B" w15:done="0"/>
  <w15:commentEx w15:paraId="32AE3EEB" w15:done="0"/>
  <w15:commentEx w15:paraId="1A481793" w15:done="0"/>
  <w15:commentEx w15:paraId="6C840DBE" w15:done="0"/>
  <w15:commentEx w15:paraId="4BAC9DC0" w15:done="0"/>
  <w15:commentEx w15:paraId="2A5310E4" w15:paraIdParent="4BAC9DC0" w15:done="0"/>
  <w15:commentEx w15:paraId="1A45CC3F" w15:done="0"/>
  <w15:commentEx w15:paraId="2B94D5F7" w15:done="0"/>
  <w15:commentEx w15:paraId="2B56D7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725DF" w16cid:durableId="1F33B382"/>
  <w16cid:commentId w16cid:paraId="0D2B5827" w16cid:durableId="1F33B383"/>
  <w16cid:commentId w16cid:paraId="73E8190F" w16cid:durableId="1F33B384"/>
  <w16cid:commentId w16cid:paraId="5BE993BF" w16cid:durableId="1F33B385"/>
  <w16cid:commentId w16cid:paraId="1684C732" w16cid:durableId="1F33B386"/>
  <w16cid:commentId w16cid:paraId="3DC77C3D" w16cid:durableId="1F33B387"/>
  <w16cid:commentId w16cid:paraId="13B59C67" w16cid:durableId="1F33B388"/>
  <w16cid:commentId w16cid:paraId="108DD87F" w16cid:durableId="1F33B389"/>
  <w16cid:commentId w16cid:paraId="699F613D" w16cid:durableId="1F33B38A"/>
  <w16cid:commentId w16cid:paraId="226245F1" w16cid:durableId="1F33B38B"/>
  <w16cid:commentId w16cid:paraId="2E3CF234" w16cid:durableId="1F33B38C"/>
  <w16cid:commentId w16cid:paraId="72718E2C" w16cid:durableId="1F33B38D"/>
  <w16cid:commentId w16cid:paraId="3F1834A4" w16cid:durableId="1F33B38E"/>
  <w16cid:commentId w16cid:paraId="0BE275EA" w16cid:durableId="1F33B38F"/>
  <w16cid:commentId w16cid:paraId="46CFEA9D" w16cid:durableId="1F33B390"/>
  <w16cid:commentId w16cid:paraId="3293CFCE" w16cid:durableId="1F33B391"/>
  <w16cid:commentId w16cid:paraId="35E47437" w16cid:durableId="1F33B392"/>
  <w16cid:commentId w16cid:paraId="60EFF2EB" w16cid:durableId="1F33B393"/>
  <w16cid:commentId w16cid:paraId="6C2AF0B2" w16cid:durableId="1F33B394"/>
  <w16cid:commentId w16cid:paraId="7428556C" w16cid:durableId="1F33B395"/>
  <w16cid:commentId w16cid:paraId="2AF01A8C" w16cid:durableId="1F33B396"/>
  <w16cid:commentId w16cid:paraId="357BC5AF" w16cid:durableId="1F33B397"/>
  <w16cid:commentId w16cid:paraId="1A6B8841" w16cid:durableId="1F33B398"/>
  <w16cid:commentId w16cid:paraId="17BA71D1" w16cid:durableId="1F33B399"/>
  <w16cid:commentId w16cid:paraId="3A07D37C" w16cid:durableId="1F33B39A"/>
  <w16cid:commentId w16cid:paraId="3DF619F4" w16cid:durableId="1F33B39B"/>
  <w16cid:commentId w16cid:paraId="528C2AD5" w16cid:durableId="1F33B39C"/>
  <w16cid:commentId w16cid:paraId="0221830F" w16cid:durableId="1F33B39D"/>
  <w16cid:commentId w16cid:paraId="5AE42023" w16cid:durableId="1F33B39E"/>
  <w16cid:commentId w16cid:paraId="215A8DE7" w16cid:durableId="1F33B39F"/>
  <w16cid:commentId w16cid:paraId="18A6D8B1" w16cid:durableId="1F33B3A0"/>
  <w16cid:commentId w16cid:paraId="10C28333" w16cid:durableId="1F33B3A1"/>
  <w16cid:commentId w16cid:paraId="5F72A688" w16cid:durableId="1F33B3A2"/>
  <w16cid:commentId w16cid:paraId="3BBA796E" w16cid:durableId="1F33B3A3"/>
  <w16cid:commentId w16cid:paraId="686C79FE" w16cid:durableId="1F33B3A4"/>
  <w16cid:commentId w16cid:paraId="25B07382" w16cid:durableId="1F33B3A5"/>
  <w16cid:commentId w16cid:paraId="3FE2D9F2" w16cid:durableId="1F33B3A6"/>
  <w16cid:commentId w16cid:paraId="4CFA0C05" w16cid:durableId="1F33B3A7"/>
  <w16cid:commentId w16cid:paraId="125F3E60" w16cid:durableId="1F33B3A8"/>
  <w16cid:commentId w16cid:paraId="7739FADE" w16cid:durableId="1F33B3A9"/>
  <w16cid:commentId w16cid:paraId="76C940FA" w16cid:durableId="1F33B3AA"/>
  <w16cid:commentId w16cid:paraId="409D18CB" w16cid:durableId="1F33B3AB"/>
  <w16cid:commentId w16cid:paraId="7D395694" w16cid:durableId="1F33B3AC"/>
  <w16cid:commentId w16cid:paraId="1B571257" w16cid:durableId="1F33B3AD"/>
  <w16cid:commentId w16cid:paraId="2D6A9FA1" w16cid:durableId="1F33B3AE"/>
  <w16cid:commentId w16cid:paraId="49F730EB" w16cid:durableId="1F33B3AF"/>
  <w16cid:commentId w16cid:paraId="1EE89FA7" w16cid:durableId="1F33B3B0"/>
  <w16cid:commentId w16cid:paraId="4AF1DFFF" w16cid:durableId="1F33B3B1"/>
  <w16cid:commentId w16cid:paraId="6702B7A6" w16cid:durableId="1F33B3B2"/>
  <w16cid:commentId w16cid:paraId="754B0370" w16cid:durableId="1F33B3B3"/>
  <w16cid:commentId w16cid:paraId="6E869E6F" w16cid:durableId="1F33B3B4"/>
  <w16cid:commentId w16cid:paraId="11C9244B" w16cid:durableId="1F33B3B5"/>
  <w16cid:commentId w16cid:paraId="32AE3EEB" w16cid:durableId="1F33B3B6"/>
  <w16cid:commentId w16cid:paraId="1A481793" w16cid:durableId="1F33B3B7"/>
  <w16cid:commentId w16cid:paraId="6C840DBE" w16cid:durableId="1F33B3B8"/>
  <w16cid:commentId w16cid:paraId="4BAC9DC0" w16cid:durableId="1F33B3B9"/>
  <w16cid:commentId w16cid:paraId="2A5310E4" w16cid:durableId="1F33B3BA"/>
  <w16cid:commentId w16cid:paraId="1A45CC3F" w16cid:durableId="1F33B3BB"/>
  <w16cid:commentId w16cid:paraId="2B94D5F7" w16cid:durableId="1F33B3BC"/>
  <w16cid:commentId w16cid:paraId="2B56D74E" w16cid:durableId="1F33B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05676" w14:textId="77777777" w:rsidR="003657CE" w:rsidRDefault="003657CE" w:rsidP="001053A5">
      <w:pPr>
        <w:spacing w:after="0" w:line="240" w:lineRule="auto"/>
      </w:pPr>
      <w:r>
        <w:separator/>
      </w:r>
    </w:p>
  </w:endnote>
  <w:endnote w:type="continuationSeparator" w:id="0">
    <w:p w14:paraId="3B5F853F" w14:textId="77777777" w:rsidR="003657CE" w:rsidRDefault="003657CE" w:rsidP="0010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OT46dcae81">
    <w:altName w:val="Calibri"/>
    <w:panose1 w:val="020B0604020202020204"/>
    <w:charset w:val="00"/>
    <w:family w:val="swiss"/>
    <w:notTrueType/>
    <w:pitch w:val="default"/>
    <w:sig w:usb0="00000003" w:usb1="00000000" w:usb2="00000000" w:usb3="00000000" w:csb0="00000001" w:csb1="00000000"/>
  </w:font>
  <w:font w:name="AdvOT65f8a23b.I">
    <w:altName w:val="Calibri"/>
    <w:panose1 w:val="020B0604020202020204"/>
    <w:charset w:val="00"/>
    <w:family w:val="swiss"/>
    <w:notTrueType/>
    <w:pitch w:val="default"/>
    <w:sig w:usb0="00000003" w:usb1="00000000" w:usb2="00000000" w:usb3="00000000" w:csb0="00000001" w:csb1="00000000"/>
  </w:font>
  <w:font w:name="AdvOT3b30f6db.B">
    <w:altName w:val="Calibri"/>
    <w:panose1 w:val="020B0604020202020204"/>
    <w:charset w:val="00"/>
    <w:family w:val="swiss"/>
    <w:notTrueType/>
    <w:pitch w:val="default"/>
    <w:sig w:usb0="00000003" w:usb1="00000000" w:usb2="00000000" w:usb3="00000000" w:csb0="00000001" w:csb1="00000000"/>
  </w:font>
  <w:font w:name="AdvOT46dcae81+20">
    <w:altName w:val="Calibri"/>
    <w:panose1 w:val="020B0604020202020204"/>
    <w:charset w:val="00"/>
    <w:family w:val="swiss"/>
    <w:notTrueType/>
    <w:pitch w:val="default"/>
    <w:sig w:usb0="00000003" w:usb1="00000000" w:usb2="00000000" w:usb3="00000000" w:csb0="00000001" w:csb1="00000000"/>
  </w:font>
  <w:font w:name="MS Gothi">
    <w:altName w:val="~??eg"/>
    <w:panose1 w:val="020B060402020202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763343"/>
      <w:docPartObj>
        <w:docPartGallery w:val="Page Numbers (Bottom of Page)"/>
        <w:docPartUnique/>
      </w:docPartObj>
    </w:sdtPr>
    <w:sdtEndPr>
      <w:rPr>
        <w:noProof/>
      </w:rPr>
    </w:sdtEndPr>
    <w:sdtContent>
      <w:p w14:paraId="1E1D7B5B" w14:textId="09EF9002" w:rsidR="00AD4C20" w:rsidRDefault="00AD4C20">
        <w:pPr>
          <w:pStyle w:val="Footer"/>
          <w:jc w:val="center"/>
        </w:pPr>
        <w:r>
          <w:fldChar w:fldCharType="begin"/>
        </w:r>
        <w:r>
          <w:instrText xml:space="preserve"> PAGE   \* MERGEFORMAT </w:instrText>
        </w:r>
        <w:r>
          <w:fldChar w:fldCharType="separate"/>
        </w:r>
        <w:r w:rsidR="00527CCC">
          <w:rPr>
            <w:noProof/>
          </w:rPr>
          <w:t>33</w:t>
        </w:r>
        <w:r>
          <w:rPr>
            <w:noProof/>
          </w:rPr>
          <w:fldChar w:fldCharType="end"/>
        </w:r>
      </w:p>
    </w:sdtContent>
  </w:sdt>
  <w:p w14:paraId="7C01FF8A" w14:textId="77777777" w:rsidR="00AD4C20" w:rsidRDefault="00AD4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21786" w14:textId="77777777" w:rsidR="003657CE" w:rsidRDefault="003657CE" w:rsidP="001053A5">
      <w:pPr>
        <w:spacing w:after="0" w:line="240" w:lineRule="auto"/>
      </w:pPr>
      <w:r>
        <w:separator/>
      </w:r>
    </w:p>
  </w:footnote>
  <w:footnote w:type="continuationSeparator" w:id="0">
    <w:p w14:paraId="403B58B4" w14:textId="77777777" w:rsidR="003657CE" w:rsidRDefault="003657CE" w:rsidP="00105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1245B"/>
    <w:multiLevelType w:val="hybridMultilevel"/>
    <w:tmpl w:val="3F1EC4DC"/>
    <w:lvl w:ilvl="0" w:tplc="9B2E9B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B5CD9"/>
    <w:multiLevelType w:val="hybridMultilevel"/>
    <w:tmpl w:val="8D903A14"/>
    <w:lvl w:ilvl="0" w:tplc="1B7818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D85161"/>
    <w:multiLevelType w:val="multilevel"/>
    <w:tmpl w:val="93F4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id Bannerman">
    <w15:presenceInfo w15:providerId="Windows Live" w15:userId="ea17c042e8bef101"/>
  </w15:person>
  <w15:person w15:author="Fernando, Anushka">
    <w15:presenceInfo w15:providerId="Windows Live" w15:userId="cd030101-1d4e-480a-99bb-c36fe0a0a2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9AD"/>
    <w:rsid w:val="000015ED"/>
    <w:rsid w:val="00001CF0"/>
    <w:rsid w:val="00003634"/>
    <w:rsid w:val="00005C46"/>
    <w:rsid w:val="00012B21"/>
    <w:rsid w:val="00016807"/>
    <w:rsid w:val="000245DC"/>
    <w:rsid w:val="00025A3F"/>
    <w:rsid w:val="00027C30"/>
    <w:rsid w:val="000301D6"/>
    <w:rsid w:val="00030970"/>
    <w:rsid w:val="00035C7B"/>
    <w:rsid w:val="00042B9C"/>
    <w:rsid w:val="00044AE5"/>
    <w:rsid w:val="00047EAA"/>
    <w:rsid w:val="00052C86"/>
    <w:rsid w:val="00055E28"/>
    <w:rsid w:val="00064B2D"/>
    <w:rsid w:val="00071E10"/>
    <w:rsid w:val="00072636"/>
    <w:rsid w:val="00075D4D"/>
    <w:rsid w:val="000778E5"/>
    <w:rsid w:val="00085C3E"/>
    <w:rsid w:val="000876B7"/>
    <w:rsid w:val="00087CDC"/>
    <w:rsid w:val="000904DC"/>
    <w:rsid w:val="00093225"/>
    <w:rsid w:val="000935E2"/>
    <w:rsid w:val="00094199"/>
    <w:rsid w:val="00094F7E"/>
    <w:rsid w:val="000A0ACC"/>
    <w:rsid w:val="000A2E9F"/>
    <w:rsid w:val="000A327C"/>
    <w:rsid w:val="000A374D"/>
    <w:rsid w:val="000A47D6"/>
    <w:rsid w:val="000A7DC5"/>
    <w:rsid w:val="000B3E82"/>
    <w:rsid w:val="000C0658"/>
    <w:rsid w:val="000C71BE"/>
    <w:rsid w:val="000D21F9"/>
    <w:rsid w:val="000D2993"/>
    <w:rsid w:val="000D31E7"/>
    <w:rsid w:val="000D3E09"/>
    <w:rsid w:val="000D4E79"/>
    <w:rsid w:val="000E5A82"/>
    <w:rsid w:val="000E6C7B"/>
    <w:rsid w:val="000F235F"/>
    <w:rsid w:val="000F2955"/>
    <w:rsid w:val="000F60E2"/>
    <w:rsid w:val="001053A5"/>
    <w:rsid w:val="0010696D"/>
    <w:rsid w:val="001071C4"/>
    <w:rsid w:val="00111FDD"/>
    <w:rsid w:val="001135DD"/>
    <w:rsid w:val="00114193"/>
    <w:rsid w:val="001218FB"/>
    <w:rsid w:val="00121F97"/>
    <w:rsid w:val="00127901"/>
    <w:rsid w:val="00130EEC"/>
    <w:rsid w:val="001344BC"/>
    <w:rsid w:val="00136439"/>
    <w:rsid w:val="001429B3"/>
    <w:rsid w:val="00142BE7"/>
    <w:rsid w:val="00143DE0"/>
    <w:rsid w:val="00146104"/>
    <w:rsid w:val="001474D3"/>
    <w:rsid w:val="00150BE5"/>
    <w:rsid w:val="0015397C"/>
    <w:rsid w:val="00154197"/>
    <w:rsid w:val="00155C22"/>
    <w:rsid w:val="001631BD"/>
    <w:rsid w:val="00164D79"/>
    <w:rsid w:val="00174871"/>
    <w:rsid w:val="00181EF3"/>
    <w:rsid w:val="00185ECC"/>
    <w:rsid w:val="00190161"/>
    <w:rsid w:val="001A300A"/>
    <w:rsid w:val="001A527E"/>
    <w:rsid w:val="001A6267"/>
    <w:rsid w:val="001A66BB"/>
    <w:rsid w:val="001A7052"/>
    <w:rsid w:val="001B108C"/>
    <w:rsid w:val="001B1976"/>
    <w:rsid w:val="001B45D5"/>
    <w:rsid w:val="001B53A1"/>
    <w:rsid w:val="001B7B1D"/>
    <w:rsid w:val="001C2AF2"/>
    <w:rsid w:val="001C659B"/>
    <w:rsid w:val="001C7ED0"/>
    <w:rsid w:val="001D0301"/>
    <w:rsid w:val="001D14E1"/>
    <w:rsid w:val="001D16D3"/>
    <w:rsid w:val="001D367E"/>
    <w:rsid w:val="001D4089"/>
    <w:rsid w:val="001D431E"/>
    <w:rsid w:val="001D5D49"/>
    <w:rsid w:val="001E098C"/>
    <w:rsid w:val="001E1321"/>
    <w:rsid w:val="001F4EC9"/>
    <w:rsid w:val="001F64EA"/>
    <w:rsid w:val="001F7503"/>
    <w:rsid w:val="00203075"/>
    <w:rsid w:val="002031D2"/>
    <w:rsid w:val="00204039"/>
    <w:rsid w:val="002061BD"/>
    <w:rsid w:val="00206CDE"/>
    <w:rsid w:val="00212930"/>
    <w:rsid w:val="00214DAF"/>
    <w:rsid w:val="0022420E"/>
    <w:rsid w:val="00226E07"/>
    <w:rsid w:val="002318FF"/>
    <w:rsid w:val="0023557E"/>
    <w:rsid w:val="00240C53"/>
    <w:rsid w:val="00244166"/>
    <w:rsid w:val="00250207"/>
    <w:rsid w:val="00251D2A"/>
    <w:rsid w:val="002675CB"/>
    <w:rsid w:val="00270037"/>
    <w:rsid w:val="0027311F"/>
    <w:rsid w:val="00282054"/>
    <w:rsid w:val="002965ED"/>
    <w:rsid w:val="0029731B"/>
    <w:rsid w:val="00297497"/>
    <w:rsid w:val="002A3A47"/>
    <w:rsid w:val="002A7163"/>
    <w:rsid w:val="002B030A"/>
    <w:rsid w:val="002B2B51"/>
    <w:rsid w:val="002B371B"/>
    <w:rsid w:val="002B7E77"/>
    <w:rsid w:val="002D1B47"/>
    <w:rsid w:val="002D5F10"/>
    <w:rsid w:val="002D6F42"/>
    <w:rsid w:val="002D7A0D"/>
    <w:rsid w:val="002E0DFC"/>
    <w:rsid w:val="002E23B6"/>
    <w:rsid w:val="002E7E2D"/>
    <w:rsid w:val="002F021F"/>
    <w:rsid w:val="002F3458"/>
    <w:rsid w:val="002F4569"/>
    <w:rsid w:val="002F4EF2"/>
    <w:rsid w:val="002F4F3A"/>
    <w:rsid w:val="0030095C"/>
    <w:rsid w:val="00304184"/>
    <w:rsid w:val="003115F2"/>
    <w:rsid w:val="0031268A"/>
    <w:rsid w:val="0031421D"/>
    <w:rsid w:val="00314A1A"/>
    <w:rsid w:val="00316BE6"/>
    <w:rsid w:val="0031753E"/>
    <w:rsid w:val="00323AD2"/>
    <w:rsid w:val="00325D41"/>
    <w:rsid w:val="00327646"/>
    <w:rsid w:val="00327651"/>
    <w:rsid w:val="00335436"/>
    <w:rsid w:val="00335BF8"/>
    <w:rsid w:val="00337BA9"/>
    <w:rsid w:val="00337F8C"/>
    <w:rsid w:val="003455A5"/>
    <w:rsid w:val="003470B7"/>
    <w:rsid w:val="00352DAD"/>
    <w:rsid w:val="00355DB3"/>
    <w:rsid w:val="003657CE"/>
    <w:rsid w:val="00370063"/>
    <w:rsid w:val="00371E6D"/>
    <w:rsid w:val="00374810"/>
    <w:rsid w:val="003748ED"/>
    <w:rsid w:val="0037494A"/>
    <w:rsid w:val="003757E1"/>
    <w:rsid w:val="0037621E"/>
    <w:rsid w:val="003806E9"/>
    <w:rsid w:val="00387ECF"/>
    <w:rsid w:val="00392D73"/>
    <w:rsid w:val="00394D52"/>
    <w:rsid w:val="0039723E"/>
    <w:rsid w:val="00397D0F"/>
    <w:rsid w:val="003A1321"/>
    <w:rsid w:val="003A465D"/>
    <w:rsid w:val="003A4C6E"/>
    <w:rsid w:val="003B122A"/>
    <w:rsid w:val="003B191A"/>
    <w:rsid w:val="003B2418"/>
    <w:rsid w:val="003B5F0A"/>
    <w:rsid w:val="003C0460"/>
    <w:rsid w:val="003C1F53"/>
    <w:rsid w:val="003D5EC9"/>
    <w:rsid w:val="003D6E81"/>
    <w:rsid w:val="003E1B0B"/>
    <w:rsid w:val="003E2787"/>
    <w:rsid w:val="003E644B"/>
    <w:rsid w:val="00401681"/>
    <w:rsid w:val="00402DA3"/>
    <w:rsid w:val="00403286"/>
    <w:rsid w:val="004055EE"/>
    <w:rsid w:val="00405834"/>
    <w:rsid w:val="00411873"/>
    <w:rsid w:val="004133D4"/>
    <w:rsid w:val="004149AE"/>
    <w:rsid w:val="0041745C"/>
    <w:rsid w:val="004229C4"/>
    <w:rsid w:val="004233A6"/>
    <w:rsid w:val="004305B6"/>
    <w:rsid w:val="0043075A"/>
    <w:rsid w:val="00430ED5"/>
    <w:rsid w:val="0043149B"/>
    <w:rsid w:val="00431C7A"/>
    <w:rsid w:val="004321EB"/>
    <w:rsid w:val="00433AC9"/>
    <w:rsid w:val="00433DB2"/>
    <w:rsid w:val="004353D7"/>
    <w:rsid w:val="0043653A"/>
    <w:rsid w:val="00441062"/>
    <w:rsid w:val="00454F8A"/>
    <w:rsid w:val="004573DD"/>
    <w:rsid w:val="0046114F"/>
    <w:rsid w:val="00463E5B"/>
    <w:rsid w:val="004643B5"/>
    <w:rsid w:val="004643F5"/>
    <w:rsid w:val="00470003"/>
    <w:rsid w:val="0047369F"/>
    <w:rsid w:val="00475747"/>
    <w:rsid w:val="00476BF2"/>
    <w:rsid w:val="00481A50"/>
    <w:rsid w:val="00484D7D"/>
    <w:rsid w:val="004866DF"/>
    <w:rsid w:val="00487F34"/>
    <w:rsid w:val="0049279F"/>
    <w:rsid w:val="00492BAE"/>
    <w:rsid w:val="00496310"/>
    <w:rsid w:val="004A3851"/>
    <w:rsid w:val="004B03CD"/>
    <w:rsid w:val="004B21BC"/>
    <w:rsid w:val="004B3B7F"/>
    <w:rsid w:val="004B58BC"/>
    <w:rsid w:val="004C1393"/>
    <w:rsid w:val="004D7D9E"/>
    <w:rsid w:val="004E03CE"/>
    <w:rsid w:val="004E3CBB"/>
    <w:rsid w:val="004E6E4B"/>
    <w:rsid w:val="004E74A6"/>
    <w:rsid w:val="004F01FD"/>
    <w:rsid w:val="004F2289"/>
    <w:rsid w:val="004F7C23"/>
    <w:rsid w:val="00500DA3"/>
    <w:rsid w:val="00504123"/>
    <w:rsid w:val="005043FB"/>
    <w:rsid w:val="0050554C"/>
    <w:rsid w:val="005070DD"/>
    <w:rsid w:val="0051092C"/>
    <w:rsid w:val="00515365"/>
    <w:rsid w:val="00515C6E"/>
    <w:rsid w:val="00521815"/>
    <w:rsid w:val="005219A1"/>
    <w:rsid w:val="0052228E"/>
    <w:rsid w:val="005234AC"/>
    <w:rsid w:val="005278BA"/>
    <w:rsid w:val="00527CCC"/>
    <w:rsid w:val="0054222C"/>
    <w:rsid w:val="0054529C"/>
    <w:rsid w:val="0054591F"/>
    <w:rsid w:val="00550FD1"/>
    <w:rsid w:val="005536B5"/>
    <w:rsid w:val="005606DF"/>
    <w:rsid w:val="00562DB2"/>
    <w:rsid w:val="00563247"/>
    <w:rsid w:val="00566543"/>
    <w:rsid w:val="00572C84"/>
    <w:rsid w:val="00576923"/>
    <w:rsid w:val="00577D02"/>
    <w:rsid w:val="00577F78"/>
    <w:rsid w:val="00584397"/>
    <w:rsid w:val="00592EC9"/>
    <w:rsid w:val="005972D8"/>
    <w:rsid w:val="00597F3F"/>
    <w:rsid w:val="005A6BD8"/>
    <w:rsid w:val="005B28E4"/>
    <w:rsid w:val="005B2D6E"/>
    <w:rsid w:val="005B35A1"/>
    <w:rsid w:val="005B4AAF"/>
    <w:rsid w:val="005C006D"/>
    <w:rsid w:val="005C027E"/>
    <w:rsid w:val="005C1B7C"/>
    <w:rsid w:val="005D228C"/>
    <w:rsid w:val="005D271E"/>
    <w:rsid w:val="005D6ED2"/>
    <w:rsid w:val="005E065D"/>
    <w:rsid w:val="005E3002"/>
    <w:rsid w:val="005E58D8"/>
    <w:rsid w:val="005E66B1"/>
    <w:rsid w:val="005F2D5B"/>
    <w:rsid w:val="00602195"/>
    <w:rsid w:val="00606BB4"/>
    <w:rsid w:val="00610C5C"/>
    <w:rsid w:val="00614D89"/>
    <w:rsid w:val="006155EE"/>
    <w:rsid w:val="006166E9"/>
    <w:rsid w:val="006276FE"/>
    <w:rsid w:val="00635489"/>
    <w:rsid w:val="00646E5C"/>
    <w:rsid w:val="006504AF"/>
    <w:rsid w:val="00650959"/>
    <w:rsid w:val="00651C69"/>
    <w:rsid w:val="00663769"/>
    <w:rsid w:val="006707DB"/>
    <w:rsid w:val="006733AA"/>
    <w:rsid w:val="0067541D"/>
    <w:rsid w:val="00677A3D"/>
    <w:rsid w:val="0068614D"/>
    <w:rsid w:val="006867BC"/>
    <w:rsid w:val="00692848"/>
    <w:rsid w:val="006A167C"/>
    <w:rsid w:val="006B59C7"/>
    <w:rsid w:val="006C378C"/>
    <w:rsid w:val="006C54BC"/>
    <w:rsid w:val="006D1FFB"/>
    <w:rsid w:val="006D5C15"/>
    <w:rsid w:val="006D6C57"/>
    <w:rsid w:val="006D6F66"/>
    <w:rsid w:val="006D797E"/>
    <w:rsid w:val="006E259D"/>
    <w:rsid w:val="006E3F5F"/>
    <w:rsid w:val="006F12C0"/>
    <w:rsid w:val="006F210D"/>
    <w:rsid w:val="006F40A6"/>
    <w:rsid w:val="006F590D"/>
    <w:rsid w:val="00700F60"/>
    <w:rsid w:val="00714040"/>
    <w:rsid w:val="007163C7"/>
    <w:rsid w:val="0071759C"/>
    <w:rsid w:val="00723263"/>
    <w:rsid w:val="00744C84"/>
    <w:rsid w:val="0074741B"/>
    <w:rsid w:val="007474AC"/>
    <w:rsid w:val="00751049"/>
    <w:rsid w:val="00752934"/>
    <w:rsid w:val="00754397"/>
    <w:rsid w:val="0075530D"/>
    <w:rsid w:val="007562E0"/>
    <w:rsid w:val="00771F2A"/>
    <w:rsid w:val="007721B7"/>
    <w:rsid w:val="00773003"/>
    <w:rsid w:val="007813BE"/>
    <w:rsid w:val="007862D9"/>
    <w:rsid w:val="00786479"/>
    <w:rsid w:val="007872B2"/>
    <w:rsid w:val="007910E9"/>
    <w:rsid w:val="0079768F"/>
    <w:rsid w:val="007A247F"/>
    <w:rsid w:val="007A2E49"/>
    <w:rsid w:val="007A3047"/>
    <w:rsid w:val="007A4B1E"/>
    <w:rsid w:val="007A54AC"/>
    <w:rsid w:val="007A7C84"/>
    <w:rsid w:val="007B58EC"/>
    <w:rsid w:val="007C12C0"/>
    <w:rsid w:val="007C46CC"/>
    <w:rsid w:val="007C7926"/>
    <w:rsid w:val="007D061E"/>
    <w:rsid w:val="007D410F"/>
    <w:rsid w:val="007D5A3B"/>
    <w:rsid w:val="007E2887"/>
    <w:rsid w:val="007E59B9"/>
    <w:rsid w:val="007F03E6"/>
    <w:rsid w:val="007F1202"/>
    <w:rsid w:val="007F3E71"/>
    <w:rsid w:val="007F4D3E"/>
    <w:rsid w:val="0080090B"/>
    <w:rsid w:val="008057CC"/>
    <w:rsid w:val="00805E48"/>
    <w:rsid w:val="00806783"/>
    <w:rsid w:val="00810EEF"/>
    <w:rsid w:val="00814D99"/>
    <w:rsid w:val="0081765F"/>
    <w:rsid w:val="008176CF"/>
    <w:rsid w:val="008178DA"/>
    <w:rsid w:val="00824A1A"/>
    <w:rsid w:val="0083664D"/>
    <w:rsid w:val="00841025"/>
    <w:rsid w:val="008427AA"/>
    <w:rsid w:val="00842ABA"/>
    <w:rsid w:val="008449E9"/>
    <w:rsid w:val="00852AE9"/>
    <w:rsid w:val="0087342F"/>
    <w:rsid w:val="00874F75"/>
    <w:rsid w:val="00875112"/>
    <w:rsid w:val="00877909"/>
    <w:rsid w:val="00887580"/>
    <w:rsid w:val="00892621"/>
    <w:rsid w:val="008949B8"/>
    <w:rsid w:val="00896117"/>
    <w:rsid w:val="00897C6B"/>
    <w:rsid w:val="008A06B4"/>
    <w:rsid w:val="008A0ED3"/>
    <w:rsid w:val="008A19A7"/>
    <w:rsid w:val="008A272A"/>
    <w:rsid w:val="008A34F3"/>
    <w:rsid w:val="008A7D2F"/>
    <w:rsid w:val="008B3591"/>
    <w:rsid w:val="008B5EB9"/>
    <w:rsid w:val="008B6F7C"/>
    <w:rsid w:val="008C1315"/>
    <w:rsid w:val="008C35EB"/>
    <w:rsid w:val="008C43BD"/>
    <w:rsid w:val="008C7E24"/>
    <w:rsid w:val="008D34D8"/>
    <w:rsid w:val="008E0D13"/>
    <w:rsid w:val="008F020C"/>
    <w:rsid w:val="008F0F7A"/>
    <w:rsid w:val="008F5A03"/>
    <w:rsid w:val="009021AE"/>
    <w:rsid w:val="00903501"/>
    <w:rsid w:val="009054A7"/>
    <w:rsid w:val="00905542"/>
    <w:rsid w:val="009125AF"/>
    <w:rsid w:val="0093330A"/>
    <w:rsid w:val="00933786"/>
    <w:rsid w:val="0094698A"/>
    <w:rsid w:val="00946DF3"/>
    <w:rsid w:val="009610E9"/>
    <w:rsid w:val="0096216E"/>
    <w:rsid w:val="009647C9"/>
    <w:rsid w:val="00965026"/>
    <w:rsid w:val="0096564C"/>
    <w:rsid w:val="00971E7B"/>
    <w:rsid w:val="0097364F"/>
    <w:rsid w:val="009752C7"/>
    <w:rsid w:val="009776FD"/>
    <w:rsid w:val="009801B7"/>
    <w:rsid w:val="00980FFD"/>
    <w:rsid w:val="00982200"/>
    <w:rsid w:val="00987702"/>
    <w:rsid w:val="00990669"/>
    <w:rsid w:val="00991B6E"/>
    <w:rsid w:val="00993D94"/>
    <w:rsid w:val="009A4684"/>
    <w:rsid w:val="009A4D53"/>
    <w:rsid w:val="009A4E61"/>
    <w:rsid w:val="009B2199"/>
    <w:rsid w:val="009B4C5C"/>
    <w:rsid w:val="009B7127"/>
    <w:rsid w:val="009C1816"/>
    <w:rsid w:val="009C6FD5"/>
    <w:rsid w:val="009E2410"/>
    <w:rsid w:val="009E33EA"/>
    <w:rsid w:val="009E773C"/>
    <w:rsid w:val="009E7D13"/>
    <w:rsid w:val="009F2EF0"/>
    <w:rsid w:val="00A10B30"/>
    <w:rsid w:val="00A10C64"/>
    <w:rsid w:val="00A12C76"/>
    <w:rsid w:val="00A13B4D"/>
    <w:rsid w:val="00A30EDB"/>
    <w:rsid w:val="00A35224"/>
    <w:rsid w:val="00A360F6"/>
    <w:rsid w:val="00A36FCA"/>
    <w:rsid w:val="00A374E5"/>
    <w:rsid w:val="00A42B3E"/>
    <w:rsid w:val="00A4389A"/>
    <w:rsid w:val="00A56430"/>
    <w:rsid w:val="00A56836"/>
    <w:rsid w:val="00A5736B"/>
    <w:rsid w:val="00A60242"/>
    <w:rsid w:val="00A662A7"/>
    <w:rsid w:val="00A72A3C"/>
    <w:rsid w:val="00A72C9F"/>
    <w:rsid w:val="00A73DD2"/>
    <w:rsid w:val="00A76182"/>
    <w:rsid w:val="00A8241C"/>
    <w:rsid w:val="00A82456"/>
    <w:rsid w:val="00A878CF"/>
    <w:rsid w:val="00A913FA"/>
    <w:rsid w:val="00A97772"/>
    <w:rsid w:val="00AA1E0E"/>
    <w:rsid w:val="00AA2CC4"/>
    <w:rsid w:val="00AA6266"/>
    <w:rsid w:val="00AA65FC"/>
    <w:rsid w:val="00AB2A08"/>
    <w:rsid w:val="00AB5AA1"/>
    <w:rsid w:val="00AC3A83"/>
    <w:rsid w:val="00AC4782"/>
    <w:rsid w:val="00AD2D87"/>
    <w:rsid w:val="00AD4BC4"/>
    <w:rsid w:val="00AD4C20"/>
    <w:rsid w:val="00AD62C7"/>
    <w:rsid w:val="00AE053B"/>
    <w:rsid w:val="00AE165E"/>
    <w:rsid w:val="00AE417B"/>
    <w:rsid w:val="00AF1B8D"/>
    <w:rsid w:val="00AF5A72"/>
    <w:rsid w:val="00B00A16"/>
    <w:rsid w:val="00B01224"/>
    <w:rsid w:val="00B03C06"/>
    <w:rsid w:val="00B041C9"/>
    <w:rsid w:val="00B058DF"/>
    <w:rsid w:val="00B10D3B"/>
    <w:rsid w:val="00B15528"/>
    <w:rsid w:val="00B17BD1"/>
    <w:rsid w:val="00B23B22"/>
    <w:rsid w:val="00B254D0"/>
    <w:rsid w:val="00B25FF8"/>
    <w:rsid w:val="00B35A10"/>
    <w:rsid w:val="00B43073"/>
    <w:rsid w:val="00B46789"/>
    <w:rsid w:val="00B506D6"/>
    <w:rsid w:val="00B51343"/>
    <w:rsid w:val="00B52467"/>
    <w:rsid w:val="00B6025B"/>
    <w:rsid w:val="00B61747"/>
    <w:rsid w:val="00B626D5"/>
    <w:rsid w:val="00B66CD2"/>
    <w:rsid w:val="00B676B7"/>
    <w:rsid w:val="00B67E88"/>
    <w:rsid w:val="00B77358"/>
    <w:rsid w:val="00B829B6"/>
    <w:rsid w:val="00B83FE8"/>
    <w:rsid w:val="00B929F8"/>
    <w:rsid w:val="00BA2021"/>
    <w:rsid w:val="00BA70AD"/>
    <w:rsid w:val="00BA7F27"/>
    <w:rsid w:val="00BB4AC3"/>
    <w:rsid w:val="00BB7E55"/>
    <w:rsid w:val="00BD4499"/>
    <w:rsid w:val="00BD4B7A"/>
    <w:rsid w:val="00BD674E"/>
    <w:rsid w:val="00BE0973"/>
    <w:rsid w:val="00BE184E"/>
    <w:rsid w:val="00BF1497"/>
    <w:rsid w:val="00BF4C01"/>
    <w:rsid w:val="00BF4C3A"/>
    <w:rsid w:val="00BF5DF6"/>
    <w:rsid w:val="00BF66A6"/>
    <w:rsid w:val="00BF7FE7"/>
    <w:rsid w:val="00C01D63"/>
    <w:rsid w:val="00C036AF"/>
    <w:rsid w:val="00C10D1D"/>
    <w:rsid w:val="00C11BB5"/>
    <w:rsid w:val="00C12742"/>
    <w:rsid w:val="00C20458"/>
    <w:rsid w:val="00C239F2"/>
    <w:rsid w:val="00C2742E"/>
    <w:rsid w:val="00C33239"/>
    <w:rsid w:val="00C3748A"/>
    <w:rsid w:val="00C41241"/>
    <w:rsid w:val="00C5128D"/>
    <w:rsid w:val="00C5289C"/>
    <w:rsid w:val="00C5384A"/>
    <w:rsid w:val="00C54E0C"/>
    <w:rsid w:val="00C57718"/>
    <w:rsid w:val="00C601FC"/>
    <w:rsid w:val="00C604D9"/>
    <w:rsid w:val="00C654D3"/>
    <w:rsid w:val="00C65643"/>
    <w:rsid w:val="00C725D8"/>
    <w:rsid w:val="00C7709F"/>
    <w:rsid w:val="00C8331D"/>
    <w:rsid w:val="00C8513A"/>
    <w:rsid w:val="00C860EC"/>
    <w:rsid w:val="00C87B73"/>
    <w:rsid w:val="00C9634D"/>
    <w:rsid w:val="00CA56C6"/>
    <w:rsid w:val="00CC33C9"/>
    <w:rsid w:val="00CC4EC9"/>
    <w:rsid w:val="00CC79AD"/>
    <w:rsid w:val="00CD1A63"/>
    <w:rsid w:val="00CD5360"/>
    <w:rsid w:val="00CD6C6E"/>
    <w:rsid w:val="00CE203F"/>
    <w:rsid w:val="00CE262B"/>
    <w:rsid w:val="00CE43A3"/>
    <w:rsid w:val="00CE7A06"/>
    <w:rsid w:val="00CF19BD"/>
    <w:rsid w:val="00CF7F7F"/>
    <w:rsid w:val="00D0135D"/>
    <w:rsid w:val="00D153F5"/>
    <w:rsid w:val="00D1544E"/>
    <w:rsid w:val="00D155D1"/>
    <w:rsid w:val="00D237C1"/>
    <w:rsid w:val="00D30A30"/>
    <w:rsid w:val="00D344D3"/>
    <w:rsid w:val="00D34F3E"/>
    <w:rsid w:val="00D372FF"/>
    <w:rsid w:val="00D413CA"/>
    <w:rsid w:val="00D43AB3"/>
    <w:rsid w:val="00D47166"/>
    <w:rsid w:val="00D51EAB"/>
    <w:rsid w:val="00D54342"/>
    <w:rsid w:val="00D60D81"/>
    <w:rsid w:val="00D62979"/>
    <w:rsid w:val="00D66298"/>
    <w:rsid w:val="00D66F9B"/>
    <w:rsid w:val="00D72305"/>
    <w:rsid w:val="00D77894"/>
    <w:rsid w:val="00D80C4C"/>
    <w:rsid w:val="00D8195D"/>
    <w:rsid w:val="00D87D50"/>
    <w:rsid w:val="00D93739"/>
    <w:rsid w:val="00D93F38"/>
    <w:rsid w:val="00D94019"/>
    <w:rsid w:val="00D94091"/>
    <w:rsid w:val="00D95BCC"/>
    <w:rsid w:val="00DA4D70"/>
    <w:rsid w:val="00DA628D"/>
    <w:rsid w:val="00DA68BE"/>
    <w:rsid w:val="00DA690B"/>
    <w:rsid w:val="00DA78BF"/>
    <w:rsid w:val="00DC2386"/>
    <w:rsid w:val="00DC2599"/>
    <w:rsid w:val="00DC346E"/>
    <w:rsid w:val="00DC4258"/>
    <w:rsid w:val="00DD190A"/>
    <w:rsid w:val="00DD1C40"/>
    <w:rsid w:val="00DD3070"/>
    <w:rsid w:val="00DD4EF2"/>
    <w:rsid w:val="00DE182A"/>
    <w:rsid w:val="00DE24AA"/>
    <w:rsid w:val="00DE6349"/>
    <w:rsid w:val="00DF376B"/>
    <w:rsid w:val="00DF5E2E"/>
    <w:rsid w:val="00DF65FA"/>
    <w:rsid w:val="00E029C2"/>
    <w:rsid w:val="00E03A1D"/>
    <w:rsid w:val="00E06ECC"/>
    <w:rsid w:val="00E1077A"/>
    <w:rsid w:val="00E1115F"/>
    <w:rsid w:val="00E1358A"/>
    <w:rsid w:val="00E213CC"/>
    <w:rsid w:val="00E26058"/>
    <w:rsid w:val="00E26CEB"/>
    <w:rsid w:val="00E32674"/>
    <w:rsid w:val="00E33357"/>
    <w:rsid w:val="00E33A6B"/>
    <w:rsid w:val="00E35629"/>
    <w:rsid w:val="00E37A5A"/>
    <w:rsid w:val="00E43248"/>
    <w:rsid w:val="00E50F3F"/>
    <w:rsid w:val="00E52D31"/>
    <w:rsid w:val="00E543A9"/>
    <w:rsid w:val="00E55401"/>
    <w:rsid w:val="00E6079B"/>
    <w:rsid w:val="00E64D3F"/>
    <w:rsid w:val="00E6776D"/>
    <w:rsid w:val="00E70B5F"/>
    <w:rsid w:val="00E7338F"/>
    <w:rsid w:val="00E7548D"/>
    <w:rsid w:val="00E8117F"/>
    <w:rsid w:val="00E8118F"/>
    <w:rsid w:val="00E82CFB"/>
    <w:rsid w:val="00E830B0"/>
    <w:rsid w:val="00E834A9"/>
    <w:rsid w:val="00E835E1"/>
    <w:rsid w:val="00E83F3A"/>
    <w:rsid w:val="00E844CA"/>
    <w:rsid w:val="00E85AD5"/>
    <w:rsid w:val="00E87BDD"/>
    <w:rsid w:val="00E90371"/>
    <w:rsid w:val="00E95D4C"/>
    <w:rsid w:val="00E96782"/>
    <w:rsid w:val="00E970A8"/>
    <w:rsid w:val="00EA0394"/>
    <w:rsid w:val="00EA07F8"/>
    <w:rsid w:val="00EA0AB8"/>
    <w:rsid w:val="00EA17C7"/>
    <w:rsid w:val="00EA1F92"/>
    <w:rsid w:val="00EA3527"/>
    <w:rsid w:val="00EA595A"/>
    <w:rsid w:val="00EB3DD6"/>
    <w:rsid w:val="00EB4AFF"/>
    <w:rsid w:val="00EB6268"/>
    <w:rsid w:val="00EC72FD"/>
    <w:rsid w:val="00ED0E4A"/>
    <w:rsid w:val="00ED0E67"/>
    <w:rsid w:val="00ED1E8E"/>
    <w:rsid w:val="00ED75DB"/>
    <w:rsid w:val="00EE3D41"/>
    <w:rsid w:val="00EE5C58"/>
    <w:rsid w:val="00EF0452"/>
    <w:rsid w:val="00EF0D12"/>
    <w:rsid w:val="00EF170C"/>
    <w:rsid w:val="00EF6359"/>
    <w:rsid w:val="00EF7382"/>
    <w:rsid w:val="00F00D35"/>
    <w:rsid w:val="00F03E7E"/>
    <w:rsid w:val="00F0647F"/>
    <w:rsid w:val="00F1302C"/>
    <w:rsid w:val="00F163A3"/>
    <w:rsid w:val="00F17F1C"/>
    <w:rsid w:val="00F205F2"/>
    <w:rsid w:val="00F21331"/>
    <w:rsid w:val="00F21B49"/>
    <w:rsid w:val="00F2480D"/>
    <w:rsid w:val="00F24D3B"/>
    <w:rsid w:val="00F253C2"/>
    <w:rsid w:val="00F257E1"/>
    <w:rsid w:val="00F26239"/>
    <w:rsid w:val="00F35377"/>
    <w:rsid w:val="00F4136D"/>
    <w:rsid w:val="00F4154E"/>
    <w:rsid w:val="00F42091"/>
    <w:rsid w:val="00F44C11"/>
    <w:rsid w:val="00F45480"/>
    <w:rsid w:val="00F534FD"/>
    <w:rsid w:val="00F53560"/>
    <w:rsid w:val="00F539E6"/>
    <w:rsid w:val="00F54581"/>
    <w:rsid w:val="00F55AD3"/>
    <w:rsid w:val="00F603BC"/>
    <w:rsid w:val="00F635CB"/>
    <w:rsid w:val="00F6766B"/>
    <w:rsid w:val="00F709B7"/>
    <w:rsid w:val="00F711BC"/>
    <w:rsid w:val="00F75D1E"/>
    <w:rsid w:val="00F76758"/>
    <w:rsid w:val="00F80260"/>
    <w:rsid w:val="00F82867"/>
    <w:rsid w:val="00F828B3"/>
    <w:rsid w:val="00F8568E"/>
    <w:rsid w:val="00F85C6F"/>
    <w:rsid w:val="00F87AF1"/>
    <w:rsid w:val="00F900B5"/>
    <w:rsid w:val="00F92EE5"/>
    <w:rsid w:val="00FA0690"/>
    <w:rsid w:val="00FA3479"/>
    <w:rsid w:val="00FA3A50"/>
    <w:rsid w:val="00FA4238"/>
    <w:rsid w:val="00FA51C3"/>
    <w:rsid w:val="00FA7719"/>
    <w:rsid w:val="00FA7F66"/>
    <w:rsid w:val="00FB0BBA"/>
    <w:rsid w:val="00FB29F9"/>
    <w:rsid w:val="00FB38B4"/>
    <w:rsid w:val="00FC0DB6"/>
    <w:rsid w:val="00FD0AAE"/>
    <w:rsid w:val="00FD0E89"/>
    <w:rsid w:val="00FD541E"/>
    <w:rsid w:val="00FE1AD9"/>
    <w:rsid w:val="00FE228C"/>
    <w:rsid w:val="00FE41A3"/>
    <w:rsid w:val="00FE6D28"/>
    <w:rsid w:val="00FF58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1F983"/>
  <w15:docId w15:val="{30FFA11B-A8B4-468B-AD1C-83B82E64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AE5"/>
    <w:rPr>
      <w:color w:val="0563C1" w:themeColor="hyperlink"/>
      <w:u w:val="single"/>
    </w:rPr>
  </w:style>
  <w:style w:type="character" w:styleId="CommentReference">
    <w:name w:val="annotation reference"/>
    <w:basedOn w:val="DefaultParagraphFont"/>
    <w:uiPriority w:val="99"/>
    <w:semiHidden/>
    <w:unhideWhenUsed/>
    <w:rsid w:val="00044AE5"/>
    <w:rPr>
      <w:sz w:val="16"/>
      <w:szCs w:val="16"/>
    </w:rPr>
  </w:style>
  <w:style w:type="paragraph" w:styleId="CommentText">
    <w:name w:val="annotation text"/>
    <w:basedOn w:val="Normal"/>
    <w:link w:val="CommentTextChar"/>
    <w:uiPriority w:val="99"/>
    <w:semiHidden/>
    <w:unhideWhenUsed/>
    <w:rsid w:val="00044AE5"/>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044AE5"/>
    <w:rPr>
      <w:sz w:val="20"/>
      <w:szCs w:val="20"/>
    </w:rPr>
  </w:style>
  <w:style w:type="character" w:customStyle="1" w:styleId="product-no">
    <w:name w:val="product-no"/>
    <w:basedOn w:val="DefaultParagraphFont"/>
    <w:rsid w:val="00044AE5"/>
  </w:style>
  <w:style w:type="paragraph" w:styleId="BalloonText">
    <w:name w:val="Balloon Text"/>
    <w:basedOn w:val="Normal"/>
    <w:link w:val="BalloonTextChar"/>
    <w:uiPriority w:val="99"/>
    <w:semiHidden/>
    <w:unhideWhenUsed/>
    <w:rsid w:val="00044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AE5"/>
    <w:rPr>
      <w:rFonts w:ascii="Tahoma" w:hAnsi="Tahoma" w:cs="Tahoma"/>
      <w:sz w:val="16"/>
      <w:szCs w:val="16"/>
    </w:rPr>
  </w:style>
  <w:style w:type="paragraph" w:styleId="ListParagraph">
    <w:name w:val="List Paragraph"/>
    <w:basedOn w:val="Normal"/>
    <w:uiPriority w:val="34"/>
    <w:qFormat/>
    <w:rsid w:val="00044AE5"/>
    <w:pPr>
      <w:ind w:left="720"/>
      <w:contextualSpacing/>
    </w:pPr>
  </w:style>
  <w:style w:type="paragraph" w:styleId="CommentSubject">
    <w:name w:val="annotation subject"/>
    <w:basedOn w:val="CommentText"/>
    <w:next w:val="CommentText"/>
    <w:link w:val="CommentSubjectChar"/>
    <w:uiPriority w:val="99"/>
    <w:semiHidden/>
    <w:unhideWhenUsed/>
    <w:rsid w:val="005B35A1"/>
    <w:pPr>
      <w:spacing w:after="160"/>
    </w:pPr>
    <w:rPr>
      <w:b/>
      <w:bCs/>
    </w:rPr>
  </w:style>
  <w:style w:type="character" w:customStyle="1" w:styleId="CommentSubjectChar">
    <w:name w:val="Comment Subject Char"/>
    <w:basedOn w:val="CommentTextChar"/>
    <w:link w:val="CommentSubject"/>
    <w:uiPriority w:val="99"/>
    <w:semiHidden/>
    <w:rsid w:val="005B35A1"/>
    <w:rPr>
      <w:b/>
      <w:bCs/>
      <w:sz w:val="20"/>
      <w:szCs w:val="20"/>
    </w:rPr>
  </w:style>
  <w:style w:type="paragraph" w:styleId="Header">
    <w:name w:val="header"/>
    <w:basedOn w:val="Normal"/>
    <w:link w:val="HeaderChar"/>
    <w:uiPriority w:val="99"/>
    <w:unhideWhenUsed/>
    <w:rsid w:val="00105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3A5"/>
  </w:style>
  <w:style w:type="paragraph" w:styleId="Footer">
    <w:name w:val="footer"/>
    <w:basedOn w:val="Normal"/>
    <w:link w:val="FooterChar"/>
    <w:uiPriority w:val="99"/>
    <w:unhideWhenUsed/>
    <w:rsid w:val="00105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3A5"/>
  </w:style>
  <w:style w:type="paragraph" w:styleId="Revision">
    <w:name w:val="Revision"/>
    <w:hidden/>
    <w:uiPriority w:val="99"/>
    <w:semiHidden/>
    <w:rsid w:val="00991B6E"/>
    <w:pPr>
      <w:spacing w:after="0" w:line="240" w:lineRule="auto"/>
    </w:pPr>
  </w:style>
  <w:style w:type="paragraph" w:styleId="DocumentMap">
    <w:name w:val="Document Map"/>
    <w:basedOn w:val="Normal"/>
    <w:link w:val="DocumentMapChar"/>
    <w:uiPriority w:val="99"/>
    <w:semiHidden/>
    <w:unhideWhenUsed/>
    <w:rsid w:val="001D16D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D16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49542">
      <w:bodyDiv w:val="1"/>
      <w:marLeft w:val="0"/>
      <w:marRight w:val="0"/>
      <w:marTop w:val="0"/>
      <w:marBottom w:val="0"/>
      <w:divBdr>
        <w:top w:val="none" w:sz="0" w:space="0" w:color="auto"/>
        <w:left w:val="none" w:sz="0" w:space="0" w:color="auto"/>
        <w:bottom w:val="none" w:sz="0" w:space="0" w:color="auto"/>
        <w:right w:val="none" w:sz="0" w:space="0" w:color="auto"/>
      </w:divBdr>
    </w:div>
    <w:div w:id="1302729807">
      <w:bodyDiv w:val="1"/>
      <w:marLeft w:val="0"/>
      <w:marRight w:val="0"/>
      <w:marTop w:val="0"/>
      <w:marBottom w:val="0"/>
      <w:divBdr>
        <w:top w:val="none" w:sz="0" w:space="0" w:color="auto"/>
        <w:left w:val="none" w:sz="0" w:space="0" w:color="auto"/>
        <w:bottom w:val="none" w:sz="0" w:space="0" w:color="auto"/>
        <w:right w:val="none" w:sz="0" w:space="0" w:color="auto"/>
      </w:divBdr>
      <w:divsChild>
        <w:div w:id="984167873">
          <w:marLeft w:val="0"/>
          <w:marRight w:val="0"/>
          <w:marTop w:val="0"/>
          <w:marBottom w:val="0"/>
          <w:divBdr>
            <w:top w:val="none" w:sz="0" w:space="0" w:color="auto"/>
            <w:left w:val="none" w:sz="0" w:space="0" w:color="auto"/>
            <w:bottom w:val="none" w:sz="0" w:space="0" w:color="auto"/>
            <w:right w:val="none" w:sz="0" w:space="0" w:color="auto"/>
          </w:divBdr>
          <w:divsChild>
            <w:div w:id="2068868369">
              <w:marLeft w:val="0"/>
              <w:marRight w:val="0"/>
              <w:marTop w:val="0"/>
              <w:marBottom w:val="0"/>
              <w:divBdr>
                <w:top w:val="none" w:sz="0" w:space="0" w:color="auto"/>
                <w:left w:val="none" w:sz="0" w:space="0" w:color="auto"/>
                <w:bottom w:val="none" w:sz="0" w:space="0" w:color="auto"/>
                <w:right w:val="none" w:sz="0" w:space="0" w:color="auto"/>
              </w:divBdr>
            </w:div>
            <w:div w:id="1145657571">
              <w:marLeft w:val="0"/>
              <w:marRight w:val="0"/>
              <w:marTop w:val="0"/>
              <w:marBottom w:val="0"/>
              <w:divBdr>
                <w:top w:val="none" w:sz="0" w:space="0" w:color="auto"/>
                <w:left w:val="none" w:sz="0" w:space="0" w:color="auto"/>
                <w:bottom w:val="none" w:sz="0" w:space="0" w:color="auto"/>
                <w:right w:val="none" w:sz="0" w:space="0" w:color="auto"/>
              </w:divBdr>
            </w:div>
            <w:div w:id="822434135">
              <w:marLeft w:val="0"/>
              <w:marRight w:val="0"/>
              <w:marTop w:val="0"/>
              <w:marBottom w:val="0"/>
              <w:divBdr>
                <w:top w:val="none" w:sz="0" w:space="0" w:color="auto"/>
                <w:left w:val="none" w:sz="0" w:space="0" w:color="auto"/>
                <w:bottom w:val="none" w:sz="0" w:space="0" w:color="auto"/>
                <w:right w:val="none" w:sz="0" w:space="0" w:color="auto"/>
              </w:divBdr>
            </w:div>
            <w:div w:id="2033651047">
              <w:marLeft w:val="0"/>
              <w:marRight w:val="0"/>
              <w:marTop w:val="0"/>
              <w:marBottom w:val="0"/>
              <w:divBdr>
                <w:top w:val="none" w:sz="0" w:space="0" w:color="auto"/>
                <w:left w:val="none" w:sz="0" w:space="0" w:color="auto"/>
                <w:bottom w:val="none" w:sz="0" w:space="0" w:color="auto"/>
                <w:right w:val="none" w:sz="0" w:space="0" w:color="auto"/>
              </w:divBdr>
            </w:div>
            <w:div w:id="600529221">
              <w:marLeft w:val="0"/>
              <w:marRight w:val="0"/>
              <w:marTop w:val="0"/>
              <w:marBottom w:val="0"/>
              <w:divBdr>
                <w:top w:val="none" w:sz="0" w:space="0" w:color="auto"/>
                <w:left w:val="none" w:sz="0" w:space="0" w:color="auto"/>
                <w:bottom w:val="none" w:sz="0" w:space="0" w:color="auto"/>
                <w:right w:val="none" w:sz="0" w:space="0" w:color="auto"/>
              </w:divBdr>
            </w:div>
            <w:div w:id="1497383097">
              <w:marLeft w:val="0"/>
              <w:marRight w:val="0"/>
              <w:marTop w:val="0"/>
              <w:marBottom w:val="0"/>
              <w:divBdr>
                <w:top w:val="none" w:sz="0" w:space="0" w:color="auto"/>
                <w:left w:val="none" w:sz="0" w:space="0" w:color="auto"/>
                <w:bottom w:val="none" w:sz="0" w:space="0" w:color="auto"/>
                <w:right w:val="none" w:sz="0" w:space="0" w:color="auto"/>
              </w:divBdr>
            </w:div>
            <w:div w:id="152720193">
              <w:marLeft w:val="0"/>
              <w:marRight w:val="0"/>
              <w:marTop w:val="0"/>
              <w:marBottom w:val="0"/>
              <w:divBdr>
                <w:top w:val="none" w:sz="0" w:space="0" w:color="auto"/>
                <w:left w:val="none" w:sz="0" w:space="0" w:color="auto"/>
                <w:bottom w:val="none" w:sz="0" w:space="0" w:color="auto"/>
                <w:right w:val="none" w:sz="0" w:space="0" w:color="auto"/>
              </w:divBdr>
            </w:div>
            <w:div w:id="2100909910">
              <w:marLeft w:val="0"/>
              <w:marRight w:val="0"/>
              <w:marTop w:val="0"/>
              <w:marBottom w:val="0"/>
              <w:divBdr>
                <w:top w:val="none" w:sz="0" w:space="0" w:color="auto"/>
                <w:left w:val="none" w:sz="0" w:space="0" w:color="auto"/>
                <w:bottom w:val="none" w:sz="0" w:space="0" w:color="auto"/>
                <w:right w:val="none" w:sz="0" w:space="0" w:color="auto"/>
              </w:divBdr>
            </w:div>
            <w:div w:id="646055632">
              <w:marLeft w:val="0"/>
              <w:marRight w:val="0"/>
              <w:marTop w:val="0"/>
              <w:marBottom w:val="0"/>
              <w:divBdr>
                <w:top w:val="none" w:sz="0" w:space="0" w:color="auto"/>
                <w:left w:val="none" w:sz="0" w:space="0" w:color="auto"/>
                <w:bottom w:val="none" w:sz="0" w:space="0" w:color="auto"/>
                <w:right w:val="none" w:sz="0" w:space="0" w:color="auto"/>
              </w:divBdr>
            </w:div>
            <w:div w:id="1967276194">
              <w:marLeft w:val="0"/>
              <w:marRight w:val="0"/>
              <w:marTop w:val="0"/>
              <w:marBottom w:val="0"/>
              <w:divBdr>
                <w:top w:val="none" w:sz="0" w:space="0" w:color="auto"/>
                <w:left w:val="none" w:sz="0" w:space="0" w:color="auto"/>
                <w:bottom w:val="none" w:sz="0" w:space="0" w:color="auto"/>
                <w:right w:val="none" w:sz="0" w:space="0" w:color="auto"/>
              </w:divBdr>
            </w:div>
            <w:div w:id="354499212">
              <w:marLeft w:val="0"/>
              <w:marRight w:val="0"/>
              <w:marTop w:val="0"/>
              <w:marBottom w:val="0"/>
              <w:divBdr>
                <w:top w:val="none" w:sz="0" w:space="0" w:color="auto"/>
                <w:left w:val="none" w:sz="0" w:space="0" w:color="auto"/>
                <w:bottom w:val="none" w:sz="0" w:space="0" w:color="auto"/>
                <w:right w:val="none" w:sz="0" w:space="0" w:color="auto"/>
              </w:divBdr>
            </w:div>
            <w:div w:id="383067590">
              <w:marLeft w:val="0"/>
              <w:marRight w:val="0"/>
              <w:marTop w:val="0"/>
              <w:marBottom w:val="0"/>
              <w:divBdr>
                <w:top w:val="none" w:sz="0" w:space="0" w:color="auto"/>
                <w:left w:val="none" w:sz="0" w:space="0" w:color="auto"/>
                <w:bottom w:val="none" w:sz="0" w:space="0" w:color="auto"/>
                <w:right w:val="none" w:sz="0" w:space="0" w:color="auto"/>
              </w:divBdr>
            </w:div>
            <w:div w:id="562252055">
              <w:marLeft w:val="0"/>
              <w:marRight w:val="0"/>
              <w:marTop w:val="0"/>
              <w:marBottom w:val="0"/>
              <w:divBdr>
                <w:top w:val="none" w:sz="0" w:space="0" w:color="auto"/>
                <w:left w:val="none" w:sz="0" w:space="0" w:color="auto"/>
                <w:bottom w:val="none" w:sz="0" w:space="0" w:color="auto"/>
                <w:right w:val="none" w:sz="0" w:space="0" w:color="auto"/>
              </w:divBdr>
            </w:div>
            <w:div w:id="207685599">
              <w:marLeft w:val="0"/>
              <w:marRight w:val="0"/>
              <w:marTop w:val="0"/>
              <w:marBottom w:val="0"/>
              <w:divBdr>
                <w:top w:val="none" w:sz="0" w:space="0" w:color="auto"/>
                <w:left w:val="none" w:sz="0" w:space="0" w:color="auto"/>
                <w:bottom w:val="none" w:sz="0" w:space="0" w:color="auto"/>
                <w:right w:val="none" w:sz="0" w:space="0" w:color="auto"/>
              </w:divBdr>
            </w:div>
            <w:div w:id="1939825187">
              <w:marLeft w:val="0"/>
              <w:marRight w:val="0"/>
              <w:marTop w:val="0"/>
              <w:marBottom w:val="0"/>
              <w:divBdr>
                <w:top w:val="none" w:sz="0" w:space="0" w:color="auto"/>
                <w:left w:val="none" w:sz="0" w:space="0" w:color="auto"/>
                <w:bottom w:val="none" w:sz="0" w:space="0" w:color="auto"/>
                <w:right w:val="none" w:sz="0" w:space="0" w:color="auto"/>
              </w:divBdr>
            </w:div>
            <w:div w:id="1907060000">
              <w:marLeft w:val="0"/>
              <w:marRight w:val="0"/>
              <w:marTop w:val="0"/>
              <w:marBottom w:val="0"/>
              <w:divBdr>
                <w:top w:val="none" w:sz="0" w:space="0" w:color="auto"/>
                <w:left w:val="none" w:sz="0" w:space="0" w:color="auto"/>
                <w:bottom w:val="none" w:sz="0" w:space="0" w:color="auto"/>
                <w:right w:val="none" w:sz="0" w:space="0" w:color="auto"/>
              </w:divBdr>
            </w:div>
            <w:div w:id="33043491">
              <w:marLeft w:val="0"/>
              <w:marRight w:val="0"/>
              <w:marTop w:val="0"/>
              <w:marBottom w:val="0"/>
              <w:divBdr>
                <w:top w:val="none" w:sz="0" w:space="0" w:color="auto"/>
                <w:left w:val="none" w:sz="0" w:space="0" w:color="auto"/>
                <w:bottom w:val="none" w:sz="0" w:space="0" w:color="auto"/>
                <w:right w:val="none" w:sz="0" w:space="0" w:color="auto"/>
              </w:divBdr>
            </w:div>
            <w:div w:id="807433487">
              <w:marLeft w:val="0"/>
              <w:marRight w:val="0"/>
              <w:marTop w:val="0"/>
              <w:marBottom w:val="0"/>
              <w:divBdr>
                <w:top w:val="none" w:sz="0" w:space="0" w:color="auto"/>
                <w:left w:val="none" w:sz="0" w:space="0" w:color="auto"/>
                <w:bottom w:val="none" w:sz="0" w:space="0" w:color="auto"/>
                <w:right w:val="none" w:sz="0" w:space="0" w:color="auto"/>
              </w:divBdr>
            </w:div>
            <w:div w:id="1944609699">
              <w:marLeft w:val="0"/>
              <w:marRight w:val="0"/>
              <w:marTop w:val="0"/>
              <w:marBottom w:val="0"/>
              <w:divBdr>
                <w:top w:val="none" w:sz="0" w:space="0" w:color="auto"/>
                <w:left w:val="none" w:sz="0" w:space="0" w:color="auto"/>
                <w:bottom w:val="none" w:sz="0" w:space="0" w:color="auto"/>
                <w:right w:val="none" w:sz="0" w:space="0" w:color="auto"/>
              </w:divBdr>
            </w:div>
            <w:div w:id="2029719189">
              <w:marLeft w:val="0"/>
              <w:marRight w:val="0"/>
              <w:marTop w:val="0"/>
              <w:marBottom w:val="0"/>
              <w:divBdr>
                <w:top w:val="none" w:sz="0" w:space="0" w:color="auto"/>
                <w:left w:val="none" w:sz="0" w:space="0" w:color="auto"/>
                <w:bottom w:val="none" w:sz="0" w:space="0" w:color="auto"/>
                <w:right w:val="none" w:sz="0" w:space="0" w:color="auto"/>
              </w:divBdr>
            </w:div>
            <w:div w:id="44572281">
              <w:marLeft w:val="0"/>
              <w:marRight w:val="0"/>
              <w:marTop w:val="0"/>
              <w:marBottom w:val="0"/>
              <w:divBdr>
                <w:top w:val="none" w:sz="0" w:space="0" w:color="auto"/>
                <w:left w:val="none" w:sz="0" w:space="0" w:color="auto"/>
                <w:bottom w:val="none" w:sz="0" w:space="0" w:color="auto"/>
                <w:right w:val="none" w:sz="0" w:space="0" w:color="auto"/>
              </w:divBdr>
            </w:div>
            <w:div w:id="637875477">
              <w:marLeft w:val="0"/>
              <w:marRight w:val="0"/>
              <w:marTop w:val="0"/>
              <w:marBottom w:val="0"/>
              <w:divBdr>
                <w:top w:val="none" w:sz="0" w:space="0" w:color="auto"/>
                <w:left w:val="none" w:sz="0" w:space="0" w:color="auto"/>
                <w:bottom w:val="none" w:sz="0" w:space="0" w:color="auto"/>
                <w:right w:val="none" w:sz="0" w:space="0" w:color="auto"/>
              </w:divBdr>
            </w:div>
            <w:div w:id="2118209962">
              <w:marLeft w:val="0"/>
              <w:marRight w:val="0"/>
              <w:marTop w:val="0"/>
              <w:marBottom w:val="0"/>
              <w:divBdr>
                <w:top w:val="none" w:sz="0" w:space="0" w:color="auto"/>
                <w:left w:val="none" w:sz="0" w:space="0" w:color="auto"/>
                <w:bottom w:val="none" w:sz="0" w:space="0" w:color="auto"/>
                <w:right w:val="none" w:sz="0" w:space="0" w:color="auto"/>
              </w:divBdr>
            </w:div>
            <w:div w:id="282081014">
              <w:marLeft w:val="0"/>
              <w:marRight w:val="0"/>
              <w:marTop w:val="0"/>
              <w:marBottom w:val="0"/>
              <w:divBdr>
                <w:top w:val="none" w:sz="0" w:space="0" w:color="auto"/>
                <w:left w:val="none" w:sz="0" w:space="0" w:color="auto"/>
                <w:bottom w:val="none" w:sz="0" w:space="0" w:color="auto"/>
                <w:right w:val="none" w:sz="0" w:space="0" w:color="auto"/>
              </w:divBdr>
            </w:div>
            <w:div w:id="124785401">
              <w:marLeft w:val="0"/>
              <w:marRight w:val="0"/>
              <w:marTop w:val="0"/>
              <w:marBottom w:val="0"/>
              <w:divBdr>
                <w:top w:val="none" w:sz="0" w:space="0" w:color="auto"/>
                <w:left w:val="none" w:sz="0" w:space="0" w:color="auto"/>
                <w:bottom w:val="none" w:sz="0" w:space="0" w:color="auto"/>
                <w:right w:val="none" w:sz="0" w:space="0" w:color="auto"/>
              </w:divBdr>
            </w:div>
            <w:div w:id="1922912403">
              <w:marLeft w:val="0"/>
              <w:marRight w:val="0"/>
              <w:marTop w:val="0"/>
              <w:marBottom w:val="0"/>
              <w:divBdr>
                <w:top w:val="none" w:sz="0" w:space="0" w:color="auto"/>
                <w:left w:val="none" w:sz="0" w:space="0" w:color="auto"/>
                <w:bottom w:val="none" w:sz="0" w:space="0" w:color="auto"/>
                <w:right w:val="none" w:sz="0" w:space="0" w:color="auto"/>
              </w:divBdr>
            </w:div>
            <w:div w:id="842625336">
              <w:marLeft w:val="0"/>
              <w:marRight w:val="0"/>
              <w:marTop w:val="0"/>
              <w:marBottom w:val="0"/>
              <w:divBdr>
                <w:top w:val="none" w:sz="0" w:space="0" w:color="auto"/>
                <w:left w:val="none" w:sz="0" w:space="0" w:color="auto"/>
                <w:bottom w:val="none" w:sz="0" w:space="0" w:color="auto"/>
                <w:right w:val="none" w:sz="0" w:space="0" w:color="auto"/>
              </w:divBdr>
            </w:div>
            <w:div w:id="330984561">
              <w:marLeft w:val="0"/>
              <w:marRight w:val="0"/>
              <w:marTop w:val="0"/>
              <w:marBottom w:val="0"/>
              <w:divBdr>
                <w:top w:val="none" w:sz="0" w:space="0" w:color="auto"/>
                <w:left w:val="none" w:sz="0" w:space="0" w:color="auto"/>
                <w:bottom w:val="none" w:sz="0" w:space="0" w:color="auto"/>
                <w:right w:val="none" w:sz="0" w:space="0" w:color="auto"/>
              </w:divBdr>
            </w:div>
            <w:div w:id="1454789447">
              <w:marLeft w:val="0"/>
              <w:marRight w:val="0"/>
              <w:marTop w:val="0"/>
              <w:marBottom w:val="0"/>
              <w:divBdr>
                <w:top w:val="none" w:sz="0" w:space="0" w:color="auto"/>
                <w:left w:val="none" w:sz="0" w:space="0" w:color="auto"/>
                <w:bottom w:val="none" w:sz="0" w:space="0" w:color="auto"/>
                <w:right w:val="none" w:sz="0" w:space="0" w:color="auto"/>
              </w:divBdr>
            </w:div>
            <w:div w:id="20054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term=Harrison%20JJ%5BAuthor%5D&amp;cauthor=true&amp;cauthor_uid=21596147" TargetMode="External"/><Relationship Id="rId2" Type="http://schemas.openxmlformats.org/officeDocument/2006/relationships/hyperlink" Target="https://www.ncbi.nlm.nih.gov/pubmed/?term=Lin%20TE%5BAuthor%5D&amp;cauthor=true&amp;cauthor_uid=21596147" TargetMode="External"/><Relationship Id="rId1" Type="http://schemas.openxmlformats.org/officeDocument/2006/relationships/hyperlink" Target="https://www.ncbi.nlm.nih.gov/pubmed/?term=Reichelt%20AC%5BAuthor%5D&amp;cauthor=true&amp;cauthor_uid=21596147" TargetMode="External"/><Relationship Id="rId5" Type="http://schemas.openxmlformats.org/officeDocument/2006/relationships/hyperlink" Target="https://www.ncbi.nlm.nih.gov/pubmed/?term=Good%20MA%5BAuthor%5D&amp;cauthor=true&amp;cauthor_uid=21596147" TargetMode="External"/><Relationship Id="rId4" Type="http://schemas.openxmlformats.org/officeDocument/2006/relationships/hyperlink" Target="https://www.ncbi.nlm.nih.gov/pubmed/?term=Honey%20RC%5BAuthor%5D&amp;cauthor=true&amp;cauthor_uid=2159614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bpfern@gmail.com" TargetMode="External"/><Relationship Id="rId13" Type="http://schemas.openxmlformats.org/officeDocument/2006/relationships/hyperlink" Target="http://doi.org/10.1016/j.bbr.2005.07.012"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avid.bannerman@psy.ox.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09AC4-F9FA-8647-A295-8CBADD39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36</Pages>
  <Words>10248</Words>
  <Characters>58414</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dc:creator>
  <cp:lastModifiedBy>Fernando, Anushka</cp:lastModifiedBy>
  <cp:revision>20</cp:revision>
  <cp:lastPrinted>2016-10-06T12:39:00Z</cp:lastPrinted>
  <dcterms:created xsi:type="dcterms:W3CDTF">2017-05-29T20:03:00Z</dcterms:created>
  <dcterms:modified xsi:type="dcterms:W3CDTF">2018-09-03T11:08:00Z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