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E4C6C" w14:textId="2860F6EC" w:rsidR="00706A28" w:rsidRDefault="00044B28" w:rsidP="009E6850">
      <w:pPr>
        <w:rPr>
          <w:rFonts w:ascii="Times New Roman" w:hAnsi="Times New Roman" w:cs="Times New Roman"/>
          <w:b/>
          <w:sz w:val="24"/>
          <w:szCs w:val="24"/>
        </w:rPr>
      </w:pPr>
      <w:r w:rsidRPr="00181348">
        <w:rPr>
          <w:rFonts w:ascii="Times New Roman" w:hAnsi="Times New Roman" w:cs="Times New Roman"/>
          <w:b/>
          <w:sz w:val="24"/>
          <w:szCs w:val="24"/>
        </w:rPr>
        <w:t>Dis</w:t>
      </w:r>
      <w:r w:rsidR="00E81516" w:rsidRPr="00181348">
        <w:rPr>
          <w:rFonts w:ascii="Times New Roman" w:hAnsi="Times New Roman" w:cs="Times New Roman"/>
          <w:b/>
          <w:sz w:val="24"/>
          <w:szCs w:val="24"/>
        </w:rPr>
        <w:t xml:space="preserve">sociable roles for the lateral orbitofrontal cortex in </w:t>
      </w:r>
      <w:commentRangeStart w:id="0"/>
      <w:r w:rsidR="004143F0" w:rsidRPr="00181348">
        <w:rPr>
          <w:rFonts w:ascii="Times New Roman" w:hAnsi="Times New Roman" w:cs="Times New Roman"/>
          <w:b/>
          <w:sz w:val="24"/>
          <w:szCs w:val="24"/>
        </w:rPr>
        <w:t>Pavlovian acquisiti</w:t>
      </w:r>
      <w:r w:rsidR="002A3FB3" w:rsidRPr="00181348">
        <w:rPr>
          <w:rFonts w:ascii="Times New Roman" w:hAnsi="Times New Roman" w:cs="Times New Roman"/>
          <w:b/>
          <w:sz w:val="24"/>
          <w:szCs w:val="24"/>
        </w:rPr>
        <w:t>on</w:t>
      </w:r>
      <w:r w:rsidR="00941DBD" w:rsidRPr="00181348">
        <w:rPr>
          <w:rFonts w:ascii="Times New Roman" w:hAnsi="Times New Roman" w:cs="Times New Roman"/>
          <w:b/>
          <w:sz w:val="24"/>
          <w:szCs w:val="24"/>
        </w:rPr>
        <w:t xml:space="preserve"> </w:t>
      </w:r>
      <w:commentRangeEnd w:id="0"/>
      <w:r w:rsidR="00DC2AE8">
        <w:rPr>
          <w:rStyle w:val="CommentReference"/>
        </w:rPr>
        <w:commentReference w:id="0"/>
      </w:r>
    </w:p>
    <w:p w14:paraId="2AED8158" w14:textId="42084BDB" w:rsidR="00A01FAF" w:rsidRDefault="00A01FAF" w:rsidP="009E6850">
      <w:pPr>
        <w:rPr>
          <w:rFonts w:ascii="Times New Roman" w:hAnsi="Times New Roman" w:cs="Times New Roman"/>
          <w:b/>
          <w:sz w:val="24"/>
          <w:szCs w:val="24"/>
        </w:rPr>
      </w:pPr>
      <w:r>
        <w:rPr>
          <w:rFonts w:ascii="Times New Roman" w:hAnsi="Times New Roman" w:cs="Times New Roman"/>
          <w:b/>
          <w:sz w:val="24"/>
          <w:szCs w:val="24"/>
        </w:rPr>
        <w:t>Abstract</w:t>
      </w:r>
    </w:p>
    <w:p w14:paraId="4BBA7628" w14:textId="0D72326A" w:rsidR="00910A96" w:rsidRDefault="00A01FAF">
      <w:pPr>
        <w:rPr>
          <w:rFonts w:ascii="Times New Roman" w:hAnsi="Times New Roman" w:cs="Times New Roman"/>
          <w:bCs/>
          <w:sz w:val="24"/>
          <w:szCs w:val="24"/>
        </w:rPr>
      </w:pPr>
      <w:r>
        <w:rPr>
          <w:rFonts w:ascii="Times New Roman" w:hAnsi="Times New Roman" w:cs="Times New Roman"/>
          <w:bCs/>
          <w:sz w:val="24"/>
          <w:szCs w:val="24"/>
        </w:rPr>
        <w:t xml:space="preserve">The orbitofrontal cortex (OFC) </w:t>
      </w:r>
      <w:r w:rsidR="00C373C6">
        <w:rPr>
          <w:rFonts w:ascii="Times New Roman" w:hAnsi="Times New Roman" w:cs="Times New Roman"/>
          <w:bCs/>
          <w:sz w:val="24"/>
          <w:szCs w:val="24"/>
        </w:rPr>
        <w:t xml:space="preserve">is a </w:t>
      </w:r>
      <w:r w:rsidR="000D470E">
        <w:rPr>
          <w:rFonts w:ascii="Times New Roman" w:hAnsi="Times New Roman" w:cs="Times New Roman"/>
          <w:bCs/>
          <w:sz w:val="24"/>
          <w:szCs w:val="24"/>
        </w:rPr>
        <w:t>critical structure in the</w:t>
      </w:r>
      <w:r w:rsidR="00A35CB4">
        <w:rPr>
          <w:rFonts w:ascii="Times New Roman" w:hAnsi="Times New Roman" w:cs="Times New Roman"/>
          <w:bCs/>
          <w:sz w:val="24"/>
          <w:szCs w:val="24"/>
        </w:rPr>
        <w:t xml:space="preserve"> flexible</w:t>
      </w:r>
      <w:r w:rsidR="000D470E">
        <w:rPr>
          <w:rFonts w:ascii="Times New Roman" w:hAnsi="Times New Roman" w:cs="Times New Roman"/>
          <w:bCs/>
          <w:sz w:val="24"/>
          <w:szCs w:val="24"/>
        </w:rPr>
        <w:t xml:space="preserve"> control of </w:t>
      </w:r>
      <w:r w:rsidR="003F398D">
        <w:rPr>
          <w:rFonts w:ascii="Times New Roman" w:hAnsi="Times New Roman" w:cs="Times New Roman"/>
          <w:bCs/>
          <w:sz w:val="24"/>
          <w:szCs w:val="24"/>
        </w:rPr>
        <w:t>value based</w:t>
      </w:r>
      <w:r w:rsidR="000D470E">
        <w:rPr>
          <w:rFonts w:ascii="Times New Roman" w:hAnsi="Times New Roman" w:cs="Times New Roman"/>
          <w:bCs/>
          <w:sz w:val="24"/>
          <w:szCs w:val="24"/>
        </w:rPr>
        <w:t xml:space="preserve"> be</w:t>
      </w:r>
      <w:r w:rsidR="00A35CB4">
        <w:rPr>
          <w:rFonts w:ascii="Times New Roman" w:hAnsi="Times New Roman" w:cs="Times New Roman"/>
          <w:bCs/>
          <w:sz w:val="24"/>
          <w:szCs w:val="24"/>
        </w:rPr>
        <w:t>haviour</w:t>
      </w:r>
      <w:r w:rsidR="00B11086">
        <w:rPr>
          <w:rFonts w:ascii="Times New Roman" w:hAnsi="Times New Roman" w:cs="Times New Roman"/>
          <w:bCs/>
          <w:sz w:val="24"/>
          <w:szCs w:val="24"/>
        </w:rPr>
        <w:t>s</w:t>
      </w:r>
      <w:r w:rsidR="00A35CB4">
        <w:rPr>
          <w:rFonts w:ascii="Times New Roman" w:hAnsi="Times New Roman" w:cs="Times New Roman"/>
          <w:bCs/>
          <w:sz w:val="24"/>
          <w:szCs w:val="24"/>
        </w:rPr>
        <w:t>.</w:t>
      </w:r>
      <w:r w:rsidR="00B11086">
        <w:rPr>
          <w:rFonts w:ascii="Times New Roman" w:hAnsi="Times New Roman" w:cs="Times New Roman"/>
          <w:bCs/>
          <w:sz w:val="24"/>
          <w:szCs w:val="24"/>
        </w:rPr>
        <w:t xml:space="preserve"> </w:t>
      </w:r>
      <w:r w:rsidR="00EE2741">
        <w:rPr>
          <w:rFonts w:ascii="Times New Roman" w:hAnsi="Times New Roman" w:cs="Times New Roman"/>
          <w:bCs/>
          <w:sz w:val="24"/>
          <w:szCs w:val="24"/>
        </w:rPr>
        <w:t>O</w:t>
      </w:r>
      <w:r w:rsidR="00B11086">
        <w:rPr>
          <w:rFonts w:ascii="Times New Roman" w:hAnsi="Times New Roman" w:cs="Times New Roman"/>
          <w:bCs/>
          <w:sz w:val="24"/>
          <w:szCs w:val="24"/>
        </w:rPr>
        <w:t xml:space="preserve">FC dysfunction is </w:t>
      </w:r>
      <w:del w:id="1" w:author="Schoenbaum, Geoffrey (NIH/NIDA) [E]" w:date="2020-09-03T18:04:00Z">
        <w:r w:rsidR="00B11086" w:rsidDel="00DC2AE8">
          <w:rPr>
            <w:rFonts w:ascii="Times New Roman" w:hAnsi="Times New Roman" w:cs="Times New Roman"/>
            <w:bCs/>
            <w:sz w:val="24"/>
            <w:szCs w:val="24"/>
          </w:rPr>
          <w:delText xml:space="preserve">often </w:delText>
        </w:r>
      </w:del>
      <w:ins w:id="2" w:author="Schoenbaum, Geoffrey (NIH/NIDA) [E]" w:date="2020-09-03T18:04:00Z">
        <w:r w:rsidR="00DC2AE8">
          <w:rPr>
            <w:rFonts w:ascii="Times New Roman" w:hAnsi="Times New Roman" w:cs="Times New Roman"/>
            <w:bCs/>
            <w:sz w:val="24"/>
            <w:szCs w:val="24"/>
          </w:rPr>
          <w:t xml:space="preserve">typically </w:t>
        </w:r>
      </w:ins>
      <w:r w:rsidR="00B11086">
        <w:rPr>
          <w:rFonts w:ascii="Times New Roman" w:hAnsi="Times New Roman" w:cs="Times New Roman"/>
          <w:bCs/>
          <w:sz w:val="24"/>
          <w:szCs w:val="24"/>
        </w:rPr>
        <w:t xml:space="preserve">only </w:t>
      </w:r>
      <w:r w:rsidR="00EE2741">
        <w:rPr>
          <w:rFonts w:ascii="Times New Roman" w:hAnsi="Times New Roman" w:cs="Times New Roman"/>
          <w:bCs/>
          <w:sz w:val="24"/>
          <w:szCs w:val="24"/>
        </w:rPr>
        <w:t xml:space="preserve">detected when </w:t>
      </w:r>
      <w:r w:rsidR="00746E67">
        <w:rPr>
          <w:rFonts w:ascii="Times New Roman" w:hAnsi="Times New Roman" w:cs="Times New Roman"/>
          <w:bCs/>
          <w:sz w:val="24"/>
          <w:szCs w:val="24"/>
        </w:rPr>
        <w:t xml:space="preserve">task or environmental contingencies change, </w:t>
      </w:r>
      <w:del w:id="3" w:author="Schoenbaum, Geoffrey (NIH/NIDA) [E]" w:date="2020-09-03T18:05:00Z">
        <w:r w:rsidR="00746E67" w:rsidDel="00DC2AE8">
          <w:rPr>
            <w:rFonts w:ascii="Times New Roman" w:hAnsi="Times New Roman" w:cs="Times New Roman"/>
            <w:bCs/>
            <w:sz w:val="24"/>
            <w:szCs w:val="24"/>
          </w:rPr>
          <w:delText xml:space="preserve">and </w:delText>
        </w:r>
      </w:del>
      <w:ins w:id="4" w:author="Schoenbaum, Geoffrey (NIH/NIDA) [E]" w:date="2020-09-03T18:05:00Z">
        <w:r w:rsidR="00DC2AE8">
          <w:rPr>
            <w:rFonts w:ascii="Times New Roman" w:hAnsi="Times New Roman" w:cs="Times New Roman"/>
            <w:bCs/>
            <w:sz w:val="24"/>
            <w:szCs w:val="24"/>
          </w:rPr>
          <w:t xml:space="preserve">against a backdrop of apparently intact </w:t>
        </w:r>
      </w:ins>
      <w:r w:rsidR="00746E67">
        <w:rPr>
          <w:rFonts w:ascii="Times New Roman" w:hAnsi="Times New Roman" w:cs="Times New Roman"/>
          <w:bCs/>
          <w:sz w:val="24"/>
          <w:szCs w:val="24"/>
        </w:rPr>
        <w:t xml:space="preserve">initial </w:t>
      </w:r>
      <w:del w:id="5" w:author="Schoenbaum, Geoffrey (NIH/NIDA) [E]" w:date="2020-09-03T18:05:00Z">
        <w:r w:rsidR="00746E67" w:rsidDel="00DC2AE8">
          <w:rPr>
            <w:rFonts w:ascii="Times New Roman" w:hAnsi="Times New Roman" w:cs="Times New Roman"/>
            <w:bCs/>
            <w:sz w:val="24"/>
            <w:szCs w:val="24"/>
          </w:rPr>
          <w:delText>acquisition learning</w:delText>
        </w:r>
      </w:del>
      <w:ins w:id="6" w:author="Schoenbaum, Geoffrey (NIH/NIDA) [E]" w:date="2020-09-03T18:05:00Z">
        <w:r w:rsidR="00DC2AE8">
          <w:rPr>
            <w:rFonts w:ascii="Times New Roman" w:hAnsi="Times New Roman" w:cs="Times New Roman"/>
            <w:bCs/>
            <w:sz w:val="24"/>
            <w:szCs w:val="24"/>
          </w:rPr>
          <w:t>acquisition</w:t>
        </w:r>
      </w:ins>
      <w:r w:rsidR="00746E67">
        <w:rPr>
          <w:rFonts w:ascii="Times New Roman" w:hAnsi="Times New Roman" w:cs="Times New Roman"/>
          <w:bCs/>
          <w:sz w:val="24"/>
          <w:szCs w:val="24"/>
        </w:rPr>
        <w:t xml:space="preserve"> and </w:t>
      </w:r>
      <w:proofErr w:type="spellStart"/>
      <w:r w:rsidR="00746E67">
        <w:rPr>
          <w:rFonts w:ascii="Times New Roman" w:hAnsi="Times New Roman" w:cs="Times New Roman"/>
          <w:bCs/>
          <w:sz w:val="24"/>
          <w:szCs w:val="24"/>
        </w:rPr>
        <w:t>behaviour</w:t>
      </w:r>
      <w:proofErr w:type="spellEnd"/>
      <w:del w:id="7" w:author="Schoenbaum, Geoffrey (NIH/NIDA) [E]" w:date="2020-09-03T18:05:00Z">
        <w:r w:rsidR="00746E67" w:rsidDel="00DC2AE8">
          <w:rPr>
            <w:rFonts w:ascii="Times New Roman" w:hAnsi="Times New Roman" w:cs="Times New Roman"/>
            <w:bCs/>
            <w:sz w:val="24"/>
            <w:szCs w:val="24"/>
          </w:rPr>
          <w:delText xml:space="preserve"> is thought to be</w:delText>
        </w:r>
        <w:r w:rsidR="001A7710" w:rsidDel="00DC2AE8">
          <w:rPr>
            <w:rFonts w:ascii="Times New Roman" w:hAnsi="Times New Roman" w:cs="Times New Roman"/>
            <w:bCs/>
            <w:sz w:val="24"/>
            <w:szCs w:val="24"/>
          </w:rPr>
          <w:delText xml:space="preserve"> intact</w:delText>
        </w:r>
      </w:del>
      <w:r w:rsidR="001A7710">
        <w:rPr>
          <w:rFonts w:ascii="Times New Roman" w:hAnsi="Times New Roman" w:cs="Times New Roman"/>
          <w:bCs/>
          <w:sz w:val="24"/>
          <w:szCs w:val="24"/>
        </w:rPr>
        <w:t xml:space="preserve">. </w:t>
      </w:r>
      <w:r w:rsidR="0074162A">
        <w:rPr>
          <w:rFonts w:ascii="Times New Roman" w:hAnsi="Times New Roman" w:cs="Times New Roman"/>
          <w:bCs/>
          <w:sz w:val="24"/>
          <w:szCs w:val="24"/>
        </w:rPr>
        <w:t xml:space="preserve">While intact acquisition following OFC lesions </w:t>
      </w:r>
      <w:r w:rsidR="00E931A8">
        <w:rPr>
          <w:rFonts w:ascii="Times New Roman" w:hAnsi="Times New Roman" w:cs="Times New Roman"/>
          <w:bCs/>
          <w:sz w:val="24"/>
          <w:szCs w:val="24"/>
        </w:rPr>
        <w:t xml:space="preserve">in simple </w:t>
      </w:r>
      <w:commentRangeStart w:id="8"/>
      <w:r w:rsidR="00E931A8">
        <w:rPr>
          <w:rFonts w:ascii="Times New Roman" w:hAnsi="Times New Roman" w:cs="Times New Roman"/>
          <w:bCs/>
          <w:sz w:val="24"/>
          <w:szCs w:val="24"/>
        </w:rPr>
        <w:t>Pavlovian cue-outcome</w:t>
      </w:r>
      <w:ins w:id="9" w:author="Schoenbaum, Geoffrey (NIH/NIDA) [E]" w:date="2020-09-03T18:06:00Z">
        <w:r w:rsidR="00DC2AE8">
          <w:rPr>
            <w:rFonts w:ascii="Times New Roman" w:hAnsi="Times New Roman" w:cs="Times New Roman"/>
            <w:bCs/>
            <w:sz w:val="24"/>
            <w:szCs w:val="24"/>
          </w:rPr>
          <w:t xml:space="preserve"> conditioning</w:t>
        </w:r>
      </w:ins>
      <w:r w:rsidR="0074162A">
        <w:rPr>
          <w:rFonts w:ascii="Times New Roman" w:hAnsi="Times New Roman" w:cs="Times New Roman"/>
          <w:bCs/>
          <w:sz w:val="24"/>
          <w:szCs w:val="24"/>
        </w:rPr>
        <w:t xml:space="preserve"> is fundamental to models of OFC </w:t>
      </w:r>
      <w:r w:rsidR="00E931A8">
        <w:rPr>
          <w:rFonts w:ascii="Times New Roman" w:hAnsi="Times New Roman" w:cs="Times New Roman"/>
          <w:bCs/>
          <w:sz w:val="24"/>
          <w:szCs w:val="24"/>
        </w:rPr>
        <w:t>function,</w:t>
      </w:r>
      <w:commentRangeEnd w:id="8"/>
      <w:r w:rsidR="00DC2AE8">
        <w:rPr>
          <w:rStyle w:val="CommentReference"/>
        </w:rPr>
        <w:commentReference w:id="8"/>
      </w:r>
      <w:r w:rsidR="00E931A8">
        <w:rPr>
          <w:rFonts w:ascii="Times New Roman" w:hAnsi="Times New Roman" w:cs="Times New Roman"/>
          <w:bCs/>
          <w:sz w:val="24"/>
          <w:szCs w:val="24"/>
        </w:rPr>
        <w:t xml:space="preserve"> </w:t>
      </w:r>
      <w:r w:rsidR="002351F2">
        <w:rPr>
          <w:rFonts w:ascii="Times New Roman" w:hAnsi="Times New Roman" w:cs="Times New Roman"/>
          <w:bCs/>
          <w:sz w:val="24"/>
          <w:szCs w:val="24"/>
        </w:rPr>
        <w:t>this predicted null effect has not been thoroughly investigated</w:t>
      </w:r>
      <w:r w:rsidR="00E24FD0">
        <w:rPr>
          <w:rFonts w:ascii="Times New Roman" w:hAnsi="Times New Roman" w:cs="Times New Roman"/>
          <w:bCs/>
          <w:sz w:val="24"/>
          <w:szCs w:val="24"/>
        </w:rPr>
        <w:t xml:space="preserve">. </w:t>
      </w:r>
      <w:r w:rsidR="00831127">
        <w:rPr>
          <w:rFonts w:ascii="Times New Roman" w:hAnsi="Times New Roman" w:cs="Times New Roman"/>
          <w:bCs/>
          <w:sz w:val="24"/>
          <w:szCs w:val="24"/>
        </w:rPr>
        <w:t>Here w</w:t>
      </w:r>
      <w:r w:rsidR="00E24FD0">
        <w:rPr>
          <w:rFonts w:ascii="Times New Roman" w:hAnsi="Times New Roman" w:cs="Times New Roman"/>
          <w:bCs/>
          <w:sz w:val="24"/>
          <w:szCs w:val="24"/>
        </w:rPr>
        <w:t xml:space="preserve">e test the effects of lesions and </w:t>
      </w:r>
      <w:r w:rsidR="005A6D9A">
        <w:rPr>
          <w:rFonts w:ascii="Times New Roman" w:hAnsi="Times New Roman" w:cs="Times New Roman"/>
          <w:bCs/>
          <w:sz w:val="24"/>
          <w:szCs w:val="24"/>
        </w:rPr>
        <w:t xml:space="preserve">temporary muscimol inactivation of the rodent lateral OFC on the acquisition of a simple single </w:t>
      </w:r>
      <w:r w:rsidR="00E748A9">
        <w:rPr>
          <w:rFonts w:ascii="Times New Roman" w:hAnsi="Times New Roman" w:cs="Times New Roman"/>
          <w:bCs/>
          <w:sz w:val="24"/>
          <w:szCs w:val="24"/>
        </w:rPr>
        <w:t xml:space="preserve">cue-outcome relationship. Surprisingly, pre-training lesions </w:t>
      </w:r>
      <w:r w:rsidR="000B04DE">
        <w:rPr>
          <w:rFonts w:ascii="Times New Roman" w:hAnsi="Times New Roman" w:cs="Times New Roman"/>
          <w:bCs/>
          <w:sz w:val="24"/>
          <w:szCs w:val="24"/>
        </w:rPr>
        <w:t>significantly enhance</w:t>
      </w:r>
      <w:ins w:id="10" w:author="Schoenbaum, Geoffrey (NIH/NIDA) [E]" w:date="2020-09-03T18:11:00Z">
        <w:r w:rsidR="00DC2AE8">
          <w:rPr>
            <w:rFonts w:ascii="Times New Roman" w:hAnsi="Times New Roman" w:cs="Times New Roman"/>
            <w:bCs/>
            <w:sz w:val="24"/>
            <w:szCs w:val="24"/>
          </w:rPr>
          <w:t>d</w:t>
        </w:r>
      </w:ins>
      <w:r w:rsidR="000B04DE">
        <w:rPr>
          <w:rFonts w:ascii="Times New Roman" w:hAnsi="Times New Roman" w:cs="Times New Roman"/>
          <w:bCs/>
          <w:sz w:val="24"/>
          <w:szCs w:val="24"/>
        </w:rPr>
        <w:t xml:space="preserve"> acquisition after over-training whereas post-training lesions and inactivation</w:t>
      </w:r>
      <w:r w:rsidR="009F6997">
        <w:rPr>
          <w:rFonts w:ascii="Times New Roman" w:hAnsi="Times New Roman" w:cs="Times New Roman"/>
          <w:bCs/>
          <w:sz w:val="24"/>
          <w:szCs w:val="24"/>
        </w:rPr>
        <w:t xml:space="preserve"> significantly impair</w:t>
      </w:r>
      <w:ins w:id="11" w:author="Schoenbaum, Geoffrey (NIH/NIDA) [E]" w:date="2020-09-03T18:11:00Z">
        <w:r w:rsidR="00DC2AE8">
          <w:rPr>
            <w:rFonts w:ascii="Times New Roman" w:hAnsi="Times New Roman" w:cs="Times New Roman"/>
            <w:bCs/>
            <w:sz w:val="24"/>
            <w:szCs w:val="24"/>
          </w:rPr>
          <w:t>ed</w:t>
        </w:r>
      </w:ins>
      <w:r w:rsidR="009F6997">
        <w:rPr>
          <w:rFonts w:ascii="Times New Roman" w:hAnsi="Times New Roman" w:cs="Times New Roman"/>
          <w:bCs/>
          <w:sz w:val="24"/>
          <w:szCs w:val="24"/>
        </w:rPr>
        <w:t xml:space="preserve"> acquisition.</w:t>
      </w:r>
      <w:r w:rsidR="007517B6">
        <w:rPr>
          <w:rFonts w:ascii="Times New Roman" w:hAnsi="Times New Roman" w:cs="Times New Roman"/>
          <w:bCs/>
          <w:sz w:val="24"/>
          <w:szCs w:val="24"/>
        </w:rPr>
        <w:t xml:space="preserve"> </w:t>
      </w:r>
      <w:r w:rsidR="00910A96">
        <w:rPr>
          <w:rFonts w:ascii="Times New Roman" w:hAnsi="Times New Roman" w:cs="Times New Roman"/>
          <w:bCs/>
          <w:sz w:val="24"/>
          <w:szCs w:val="24"/>
        </w:rPr>
        <w:t xml:space="preserve">This impaired </w:t>
      </w:r>
      <w:r w:rsidR="00065EC5">
        <w:rPr>
          <w:rFonts w:ascii="Times New Roman" w:hAnsi="Times New Roman" w:cs="Times New Roman"/>
          <w:bCs/>
          <w:sz w:val="24"/>
          <w:szCs w:val="24"/>
        </w:rPr>
        <w:t xml:space="preserve">acquisition </w:t>
      </w:r>
      <w:r w:rsidR="00E87971">
        <w:rPr>
          <w:rFonts w:ascii="Times New Roman" w:hAnsi="Times New Roman" w:cs="Times New Roman"/>
          <w:bCs/>
          <w:sz w:val="24"/>
          <w:szCs w:val="24"/>
        </w:rPr>
        <w:t xml:space="preserve">to the cue </w:t>
      </w:r>
      <w:r w:rsidR="00065EC5">
        <w:rPr>
          <w:rFonts w:ascii="Times New Roman" w:hAnsi="Times New Roman" w:cs="Times New Roman"/>
          <w:bCs/>
          <w:sz w:val="24"/>
          <w:szCs w:val="24"/>
        </w:rPr>
        <w:t>reflect</w:t>
      </w:r>
      <w:r w:rsidR="002F6E25">
        <w:rPr>
          <w:rFonts w:ascii="Times New Roman" w:hAnsi="Times New Roman" w:cs="Times New Roman"/>
          <w:bCs/>
          <w:sz w:val="24"/>
          <w:szCs w:val="24"/>
        </w:rPr>
        <w:t>s</w:t>
      </w:r>
      <w:r w:rsidR="00065EC5">
        <w:rPr>
          <w:rFonts w:ascii="Times New Roman" w:hAnsi="Times New Roman" w:cs="Times New Roman"/>
          <w:bCs/>
          <w:sz w:val="24"/>
          <w:szCs w:val="24"/>
        </w:rPr>
        <w:t xml:space="preserve"> a disruption of behavioural control and not learning since </w:t>
      </w:r>
      <w:r w:rsidR="00E87971">
        <w:rPr>
          <w:rFonts w:ascii="Times New Roman" w:hAnsi="Times New Roman" w:cs="Times New Roman"/>
          <w:bCs/>
          <w:sz w:val="24"/>
          <w:szCs w:val="24"/>
        </w:rPr>
        <w:t>the cu</w:t>
      </w:r>
      <w:r w:rsidR="00C86C27">
        <w:rPr>
          <w:rFonts w:ascii="Times New Roman" w:hAnsi="Times New Roman" w:cs="Times New Roman"/>
          <w:bCs/>
          <w:sz w:val="24"/>
          <w:szCs w:val="24"/>
        </w:rPr>
        <w:t xml:space="preserve">e could </w:t>
      </w:r>
      <w:r w:rsidR="00D83C95">
        <w:rPr>
          <w:rFonts w:ascii="Times New Roman" w:hAnsi="Times New Roman" w:cs="Times New Roman"/>
          <w:bCs/>
          <w:sz w:val="24"/>
          <w:szCs w:val="24"/>
        </w:rPr>
        <w:t>also act as</w:t>
      </w:r>
      <w:r w:rsidR="00C86C27">
        <w:rPr>
          <w:rFonts w:ascii="Times New Roman" w:hAnsi="Times New Roman" w:cs="Times New Roman"/>
          <w:bCs/>
          <w:sz w:val="24"/>
          <w:szCs w:val="24"/>
        </w:rPr>
        <w:t xml:space="preserve"> an effective blocking stimulus in an associative blocking procedure. </w:t>
      </w:r>
      <w:r w:rsidR="00D2259F">
        <w:rPr>
          <w:rFonts w:ascii="Times New Roman" w:hAnsi="Times New Roman" w:cs="Times New Roman"/>
          <w:bCs/>
          <w:sz w:val="24"/>
          <w:szCs w:val="24"/>
        </w:rPr>
        <w:t xml:space="preserve">Finally, we </w:t>
      </w:r>
      <w:r w:rsidR="001334F3">
        <w:rPr>
          <w:rFonts w:ascii="Times New Roman" w:hAnsi="Times New Roman" w:cs="Times New Roman"/>
          <w:bCs/>
          <w:sz w:val="24"/>
          <w:szCs w:val="24"/>
        </w:rPr>
        <w:t xml:space="preserve">demonstrate that the impaired behavioural control to the Pavlovian cue </w:t>
      </w:r>
      <w:r w:rsidR="00A048C8">
        <w:rPr>
          <w:rFonts w:ascii="Times New Roman" w:hAnsi="Times New Roman" w:cs="Times New Roman"/>
          <w:bCs/>
          <w:sz w:val="24"/>
          <w:szCs w:val="24"/>
        </w:rPr>
        <w:t>reflect</w:t>
      </w:r>
      <w:r w:rsidR="00D83C95">
        <w:rPr>
          <w:rFonts w:ascii="Times New Roman" w:hAnsi="Times New Roman" w:cs="Times New Roman"/>
          <w:bCs/>
          <w:sz w:val="24"/>
          <w:szCs w:val="24"/>
        </w:rPr>
        <w:t>s</w:t>
      </w:r>
      <w:r w:rsidR="00A048C8">
        <w:rPr>
          <w:rFonts w:ascii="Times New Roman" w:hAnsi="Times New Roman" w:cs="Times New Roman"/>
          <w:bCs/>
          <w:sz w:val="24"/>
          <w:szCs w:val="24"/>
        </w:rPr>
        <w:t xml:space="preserve"> a</w:t>
      </w:r>
      <w:r w:rsidR="00CE660D">
        <w:rPr>
          <w:rFonts w:ascii="Times New Roman" w:hAnsi="Times New Roman" w:cs="Times New Roman"/>
          <w:bCs/>
          <w:sz w:val="24"/>
          <w:szCs w:val="24"/>
        </w:rPr>
        <w:t xml:space="preserve"> specific</w:t>
      </w:r>
      <w:r w:rsidR="00A048C8">
        <w:rPr>
          <w:rFonts w:ascii="Times New Roman" w:hAnsi="Times New Roman" w:cs="Times New Roman"/>
          <w:bCs/>
          <w:sz w:val="24"/>
          <w:szCs w:val="24"/>
        </w:rPr>
        <w:t xml:space="preserve"> inability to flexibly </w:t>
      </w:r>
      <w:r w:rsidR="00CE660D">
        <w:rPr>
          <w:rFonts w:ascii="Times New Roman" w:hAnsi="Times New Roman" w:cs="Times New Roman"/>
          <w:bCs/>
          <w:sz w:val="24"/>
          <w:szCs w:val="24"/>
        </w:rPr>
        <w:t>update Pavlovian behaviours based on</w:t>
      </w:r>
      <w:r w:rsidR="00A048C8">
        <w:rPr>
          <w:rFonts w:ascii="Times New Roman" w:hAnsi="Times New Roman" w:cs="Times New Roman"/>
          <w:bCs/>
          <w:sz w:val="24"/>
          <w:szCs w:val="24"/>
        </w:rPr>
        <w:t xml:space="preserve"> the current value of alternative behavioural options</w:t>
      </w:r>
      <w:r w:rsidR="00CE660D">
        <w:rPr>
          <w:rFonts w:ascii="Times New Roman" w:hAnsi="Times New Roman" w:cs="Times New Roman"/>
          <w:bCs/>
          <w:sz w:val="24"/>
          <w:szCs w:val="24"/>
        </w:rPr>
        <w:t>.</w:t>
      </w:r>
      <w:r w:rsidR="00C80F8F">
        <w:rPr>
          <w:rFonts w:ascii="Times New Roman" w:hAnsi="Times New Roman" w:cs="Times New Roman"/>
          <w:bCs/>
          <w:sz w:val="24"/>
          <w:szCs w:val="24"/>
        </w:rPr>
        <w:t xml:space="preserve"> Contrary to most theories of OFC function, t</w:t>
      </w:r>
      <w:r w:rsidR="000A248D">
        <w:rPr>
          <w:rFonts w:ascii="Times New Roman" w:hAnsi="Times New Roman" w:cs="Times New Roman"/>
          <w:bCs/>
          <w:sz w:val="24"/>
          <w:szCs w:val="24"/>
        </w:rPr>
        <w:t>hese findings suggest that</w:t>
      </w:r>
      <w:r w:rsidR="000B42FC">
        <w:rPr>
          <w:rFonts w:ascii="Times New Roman" w:hAnsi="Times New Roman" w:cs="Times New Roman"/>
          <w:bCs/>
          <w:sz w:val="24"/>
          <w:szCs w:val="24"/>
        </w:rPr>
        <w:t xml:space="preserve"> while OFC function is often </w:t>
      </w:r>
      <w:commentRangeStart w:id="12"/>
      <w:r w:rsidR="000B42FC">
        <w:rPr>
          <w:rFonts w:ascii="Times New Roman" w:hAnsi="Times New Roman" w:cs="Times New Roman"/>
          <w:bCs/>
          <w:sz w:val="24"/>
          <w:szCs w:val="24"/>
        </w:rPr>
        <w:t xml:space="preserve">associated with flexible behavioural control in </w:t>
      </w:r>
      <w:r w:rsidR="00A361DA">
        <w:rPr>
          <w:rFonts w:ascii="Times New Roman" w:hAnsi="Times New Roman" w:cs="Times New Roman"/>
          <w:bCs/>
          <w:sz w:val="24"/>
          <w:szCs w:val="24"/>
        </w:rPr>
        <w:t xml:space="preserve">complex environments, </w:t>
      </w:r>
      <w:r w:rsidR="00646587">
        <w:rPr>
          <w:rFonts w:ascii="Times New Roman" w:hAnsi="Times New Roman" w:cs="Times New Roman"/>
          <w:bCs/>
          <w:sz w:val="24"/>
          <w:szCs w:val="24"/>
        </w:rPr>
        <w:t xml:space="preserve">it is also involved in the </w:t>
      </w:r>
      <w:r w:rsidR="000A67A3">
        <w:rPr>
          <w:rFonts w:ascii="Times New Roman" w:hAnsi="Times New Roman" w:cs="Times New Roman"/>
          <w:bCs/>
          <w:sz w:val="24"/>
          <w:szCs w:val="24"/>
        </w:rPr>
        <w:t>simple Pavlovian acquisition.</w:t>
      </w:r>
      <w:commentRangeEnd w:id="12"/>
      <w:r w:rsidR="00DC2AE8">
        <w:rPr>
          <w:rStyle w:val="CommentReference"/>
        </w:rPr>
        <w:commentReference w:id="12"/>
      </w:r>
    </w:p>
    <w:p w14:paraId="3985592B" w14:textId="77777777" w:rsidR="00111DD6" w:rsidRDefault="00111DD6">
      <w:pPr>
        <w:rPr>
          <w:rFonts w:ascii="Times New Roman" w:hAnsi="Times New Roman" w:cs="Times New Roman"/>
          <w:bCs/>
          <w:sz w:val="24"/>
          <w:szCs w:val="24"/>
        </w:rPr>
      </w:pPr>
      <w:r>
        <w:rPr>
          <w:rFonts w:ascii="Times New Roman" w:hAnsi="Times New Roman" w:cs="Times New Roman"/>
          <w:bCs/>
          <w:sz w:val="24"/>
          <w:szCs w:val="24"/>
        </w:rPr>
        <w:br w:type="page"/>
      </w:r>
    </w:p>
    <w:p w14:paraId="5D93EA86" w14:textId="03753C32" w:rsidR="009E6850" w:rsidRPr="009E6850" w:rsidRDefault="009E6850" w:rsidP="009E6850">
      <w:pPr>
        <w:rPr>
          <w:rFonts w:ascii="Times New Roman" w:hAnsi="Times New Roman" w:cs="Times New Roman"/>
          <w:bCs/>
          <w:sz w:val="24"/>
          <w:szCs w:val="24"/>
        </w:rPr>
      </w:pPr>
      <w:r w:rsidRPr="009E6850">
        <w:rPr>
          <w:rFonts w:ascii="Times New Roman" w:hAnsi="Times New Roman" w:cs="Times New Roman"/>
          <w:bCs/>
          <w:sz w:val="24"/>
          <w:szCs w:val="24"/>
        </w:rPr>
        <w:lastRenderedPageBreak/>
        <w:t>The orbitofrontal cortex (OFC) is critical to behavioural flexibility when learning and behaviour need to be updated to reflect a change in the environment</w:t>
      </w:r>
      <w:r w:rsidR="00194513">
        <w:rPr>
          <w:rFonts w:ascii="Times New Roman" w:hAnsi="Times New Roman" w:cs="Times New Roman"/>
          <w:bCs/>
          <w:sz w:val="24"/>
          <w:szCs w:val="24"/>
        </w:rPr>
        <w:t xml:space="preserve"> </w:t>
      </w:r>
      <w:r w:rsidR="00194513">
        <w:rPr>
          <w:rFonts w:ascii="Times New Roman" w:hAnsi="Times New Roman" w:cs="Times New Roman"/>
          <w:bCs/>
          <w:sz w:val="24"/>
          <w:szCs w:val="24"/>
        </w:rPr>
        <w:fldChar w:fldCharType="begin" w:fldLock="1"/>
      </w:r>
      <w:r w:rsidR="00661D73">
        <w:rPr>
          <w:rFonts w:ascii="Times New Roman" w:hAnsi="Times New Roman" w:cs="Times New Roman"/>
          <w:bCs/>
          <w:sz w:val="24"/>
          <w:szCs w:val="24"/>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eoffrey","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00194513">
        <w:rPr>
          <w:rFonts w:ascii="Times New Roman" w:hAnsi="Times New Roman" w:cs="Times New Roman"/>
          <w:bCs/>
          <w:sz w:val="24"/>
          <w:szCs w:val="24"/>
        </w:rPr>
        <w:fldChar w:fldCharType="separate"/>
      </w:r>
      <w:r w:rsidR="0077411D" w:rsidRPr="0077411D">
        <w:rPr>
          <w:rFonts w:ascii="Times New Roman" w:hAnsi="Times New Roman" w:cs="Times New Roman"/>
          <w:bCs/>
          <w:noProof/>
          <w:sz w:val="24"/>
          <w:szCs w:val="24"/>
        </w:rPr>
        <w:t>(Gardner et al., 2019; Klein-Flugge et al., 2013; Kringelbach, 2005; Murray &amp; Rudebeck, 2018; Rudebeck &amp; Murray, 2014)</w:t>
      </w:r>
      <w:r w:rsidR="00194513">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 particular, the OFC is necessary for appropriately updating behavior when the contingencies between predictive cues and outcomes change, or when outcomes change in value </w:t>
      </w:r>
      <w:r w:rsidR="004C3755">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004C3755">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(Panayi &amp; Killcross, 2018; Pickens et al., 2005; Walton et al., 2011)</w:t>
      </w:r>
      <w:r w:rsidR="004C3755">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Information encoded in the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009B480B">
        <w:rPr>
          <w:rFonts w:ascii="Times New Roman" w:hAnsi="Times New Roman" w:cs="Times New Roman"/>
          <w:bCs/>
          <w:sz w:val="24"/>
          <w:szCs w:val="24"/>
        </w:rPr>
        <w:fldChar w:fldCharType="begin" w:fldLock="1"/>
      </w:r>
      <w:r w:rsidR="00A226F4">
        <w:rPr>
          <w:rFonts w:ascii="Times New Roman" w:hAnsi="Times New Roman" w:cs="Times New Roman"/>
          <w:bCs/>
          <w:sz w:val="24"/>
          <w:szCs w:val="24"/>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dropping-particle":"","family":"Wied","given":"H","non-dropping-particle":"","parse-names":false,"suffix":""},{"dropping-particle":"","family":"Schoenbaum","given":"G","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eoffrey","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eoffrey","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009B480B">
        <w:rPr>
          <w:rFonts w:ascii="Times New Roman" w:hAnsi="Times New Roman" w:cs="Times New Roman"/>
          <w:bCs/>
          <w:sz w:val="24"/>
          <w:szCs w:val="24"/>
        </w:rPr>
        <w:fldChar w:fldCharType="separate"/>
      </w:r>
      <w:r w:rsidR="00661D73" w:rsidRPr="00661D73">
        <w:rPr>
          <w:rFonts w:ascii="Times New Roman" w:hAnsi="Times New Roman" w:cs="Times New Roman"/>
          <w:bCs/>
          <w:noProof/>
          <w:sz w:val="24"/>
          <w:szCs w:val="24"/>
        </w:rPr>
        <w:t>(Delamater, 2007; Ogawa et al., 2013; Padoa-Schioppa, 2009; Sadacca et al., 2018; Stalnaker et al., 2014; Takahashi et al., 2013; Zhou et al., 2019)</w:t>
      </w:r>
      <w:r w:rsidR="009B480B">
        <w:rPr>
          <w:rFonts w:ascii="Times New Roman" w:hAnsi="Times New Roman" w:cs="Times New Roman"/>
          <w:bCs/>
          <w:sz w:val="24"/>
          <w:szCs w:val="24"/>
        </w:rPr>
        <w:fldChar w:fldCharType="end"/>
      </w:r>
      <w:r w:rsidRPr="009E6850">
        <w:rPr>
          <w:rFonts w:ascii="Times New Roman" w:hAnsi="Times New Roman" w:cs="Times New Roman"/>
          <w:bCs/>
          <w:sz w:val="24"/>
          <w:szCs w:val="24"/>
        </w:rPr>
        <w:t>), furthermore the coding of these features develops over the course of learning to predictive cues in anticipation of the expected outcome</w:t>
      </w:r>
      <w:r w:rsidR="00891564">
        <w:rPr>
          <w:rFonts w:ascii="Times New Roman" w:hAnsi="Times New Roman" w:cs="Times New Roman"/>
          <w:bCs/>
          <w:sz w:val="24"/>
          <w:szCs w:val="24"/>
        </w:rPr>
        <w:t xml:space="preserve"> </w:t>
      </w:r>
      <w:r w:rsidR="00B23964">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00B23964">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(Schoenbaum et al., 2009)</w:t>
      </w:r>
      <w:r w:rsidR="00B23964">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There is also substantial evidence to suggest that this outcome expectancy information in the OFC is incorporated into mid-brain dopaminergic reward prediction errors </w:t>
      </w:r>
      <w:r w:rsidR="00991F59">
        <w:rPr>
          <w:rFonts w:ascii="Times New Roman" w:hAnsi="Times New Roman" w:cs="Times New Roman"/>
          <w:bCs/>
          <w:sz w:val="24"/>
          <w:szCs w:val="24"/>
        </w:rPr>
        <w:fldChar w:fldCharType="begin" w:fldLock="1"/>
      </w:r>
      <w:r w:rsidR="005243AB">
        <w:rPr>
          <w:rFonts w:ascii="Times New Roman" w:hAnsi="Times New Roman" w:cs="Times New Roman"/>
          <w:bCs/>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00991F59">
        <w:rPr>
          <w:rFonts w:ascii="Times New Roman" w:hAnsi="Times New Roman" w:cs="Times New Roman"/>
          <w:bCs/>
          <w:sz w:val="24"/>
          <w:szCs w:val="24"/>
        </w:rPr>
        <w:fldChar w:fldCharType="separate"/>
      </w:r>
      <w:r w:rsidR="00991F59" w:rsidRPr="00991F59">
        <w:rPr>
          <w:rFonts w:ascii="Times New Roman" w:hAnsi="Times New Roman" w:cs="Times New Roman"/>
          <w:bCs/>
          <w:noProof/>
          <w:sz w:val="24"/>
          <w:szCs w:val="24"/>
        </w:rPr>
        <w:t>(Takahashi et al., 2011)</w:t>
      </w:r>
      <w:r w:rsidR="00991F59">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which are critical for learning </w:t>
      </w:r>
      <w:r w:rsidR="005243AB">
        <w:rPr>
          <w:rFonts w:ascii="Times New Roman" w:hAnsi="Times New Roman" w:cs="Times New Roman"/>
          <w:bCs/>
          <w:sz w:val="24"/>
          <w:szCs w:val="24"/>
        </w:rPr>
        <w:fldChar w:fldCharType="begin" w:fldLock="1"/>
      </w:r>
      <w:r w:rsidR="00AB79FB">
        <w:rPr>
          <w:rFonts w:ascii="Times New Roman" w:hAnsi="Times New Roman" w:cs="Times New Roman"/>
          <w:bCs/>
          <w:sz w:val="24"/>
          <w:szCs w:val="24"/>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005243AB">
        <w:rPr>
          <w:rFonts w:ascii="Times New Roman" w:hAnsi="Times New Roman" w:cs="Times New Roman"/>
          <w:bCs/>
          <w:sz w:val="24"/>
          <w:szCs w:val="24"/>
        </w:rPr>
        <w:fldChar w:fldCharType="separate"/>
      </w:r>
      <w:r w:rsidR="005243AB" w:rsidRPr="005243AB">
        <w:rPr>
          <w:rFonts w:ascii="Times New Roman" w:hAnsi="Times New Roman" w:cs="Times New Roman"/>
          <w:bCs/>
          <w:noProof/>
          <w:sz w:val="24"/>
          <w:szCs w:val="24"/>
        </w:rPr>
        <w:t>(Schultz, 1998; Steinberg et al., 2013)</w:t>
      </w:r>
      <w:r w:rsidR="005243AB">
        <w:rPr>
          <w:rFonts w:ascii="Times New Roman" w:hAnsi="Times New Roman" w:cs="Times New Roman"/>
          <w:bCs/>
          <w:sz w:val="24"/>
          <w:szCs w:val="24"/>
        </w:rPr>
        <w:fldChar w:fldCharType="end"/>
      </w:r>
      <w:r w:rsidRPr="009E6850">
        <w:rPr>
          <w:rFonts w:ascii="Times New Roman" w:hAnsi="Times New Roman" w:cs="Times New Roman"/>
          <w:bCs/>
          <w:sz w:val="24"/>
          <w:szCs w:val="24"/>
        </w:rPr>
        <w:t>.</w:t>
      </w:r>
    </w:p>
    <w:p w14:paraId="44391342" w14:textId="2E4E71EC" w:rsidR="00395A24" w:rsidRDefault="00395A24" w:rsidP="002860CC">
      <w:pPr>
        <w:ind w:firstLine="720"/>
        <w:rPr>
          <w:rFonts w:ascii="Times New Roman" w:hAnsi="Times New Roman" w:cs="Times New Roman"/>
          <w:bCs/>
          <w:sz w:val="24"/>
          <w:szCs w:val="24"/>
        </w:rPr>
      </w:pPr>
      <w:r w:rsidRPr="009E6850">
        <w:rPr>
          <w:rFonts w:ascii="Times New Roman" w:hAnsi="Times New Roman" w:cs="Times New Roman"/>
          <w:bCs/>
          <w:sz w:val="24"/>
          <w:szCs w:val="24"/>
        </w:rPr>
        <w:t xml:space="preserve">However, despite these close ties to the learning process, the OFC is </w:t>
      </w:r>
      <w:ins w:id="13" w:author="Schoenbaum, Geoffrey (NIH/NIDA) [E]" w:date="2020-09-03T18:14:00Z">
        <w:r w:rsidR="00DC2AE8">
          <w:rPr>
            <w:rFonts w:ascii="Times New Roman" w:hAnsi="Times New Roman" w:cs="Times New Roman"/>
            <w:bCs/>
            <w:sz w:val="24"/>
            <w:szCs w:val="24"/>
          </w:rPr>
          <w:t xml:space="preserve">typically </w:t>
        </w:r>
      </w:ins>
      <w:r w:rsidRPr="009E6850">
        <w:rPr>
          <w:rFonts w:ascii="Times New Roman" w:hAnsi="Times New Roman" w:cs="Times New Roman"/>
          <w:bCs/>
          <w:sz w:val="24"/>
          <w:szCs w:val="24"/>
        </w:rPr>
        <w:t xml:space="preserve">not necessary for the </w:t>
      </w:r>
      <w:commentRangeStart w:id="14"/>
      <w:r w:rsidRPr="009E6850">
        <w:rPr>
          <w:rFonts w:ascii="Times New Roman" w:hAnsi="Times New Roman" w:cs="Times New Roman"/>
          <w:bCs/>
          <w:sz w:val="24"/>
          <w:szCs w:val="24"/>
        </w:rPr>
        <w:t>initial acquisition learning</w:t>
      </w:r>
      <w:r w:rsidR="00282C90">
        <w:rPr>
          <w:rFonts w:ascii="Times New Roman" w:hAnsi="Times New Roman" w:cs="Times New Roman"/>
          <w:bCs/>
          <w:sz w:val="24"/>
          <w:szCs w:val="24"/>
        </w:rPr>
        <w:t xml:space="preserve"> </w:t>
      </w:r>
      <w:commentRangeEnd w:id="14"/>
      <w:r w:rsidR="00DC2AE8">
        <w:rPr>
          <w:rStyle w:val="CommentReference"/>
        </w:rPr>
        <w:commentReference w:id="14"/>
      </w:r>
      <w:r w:rsidR="00E92079">
        <w:rPr>
          <w:rFonts w:ascii="Times New Roman" w:hAnsi="Times New Roman" w:cs="Times New Roman"/>
          <w:bCs/>
          <w:sz w:val="24"/>
          <w:szCs w:val="24"/>
        </w:rPr>
        <w:fldChar w:fldCharType="begin" w:fldLock="1"/>
      </w:r>
      <w:r w:rsidR="00A226F4">
        <w:rPr>
          <w:rFonts w:ascii="Times New Roman" w:hAnsi="Times New Roman" w:cs="Times New Roman"/>
          <w:bCs/>
          <w:sz w:val="24"/>
          <w:szCs w:val="24"/>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Neuroscience","id":"ITEM-2","issued":{"date-parts":[["2015"]]},"title":"What the orbitofrontal cortex does not do","type":"article"},"uris":["http://www.mendeley.com/documents/?uuid=27e76bc7-609d-486b-a56b-b8b4e15e5051"]},{"id":"ITEM-3","itemData":{"DOI":"10.1523/JNEUROSCI.1678-17.2017","ISSN":"1529-2401","PMID":"29093055","abstract":"Rat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work.","author":[{"dropping-particle":"","family":"Izquierdo","given":"Alicia","non-dropping-particle":"","parse-names":false,"suffix":""}],"container-title":"The Journal of neuroscience : the official journal of the Society for Neuroscience","id":"ITEM-3","issue":"44","issued":{"date-parts":[["2017","11","1"]]},"page":"10529-10540","publisher":"Society for Neuroscience","title":"Functional Heterogeneity within Rat Orbitofrontal Cortex in Reward Learning and Decision Making.","type":"article-journal","volume":"37"},"uris":["http://www.mendeley.com/documents/?uuid=e9c2f44d-77e4-3271-a668-e294c7686aaa"]},{"id":"ITEM-4","itemData":{"DOI":"10.1016/j.neuron.2014.10.049","abstract":"The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conditioning","type":"chapter","volume":"1121"},"prefix":"comprehensively documented by ","uris":["http://www.mendeley.com/documents/?uuid=fe58f3e9-0bae-4cf9-be89-0a503f752db3"]}],"mendeley":{"formattedCitation":"(comprehensively documented by Delamater, 2007; Izquierdo, 2017; Murray et al., 2007; Rudebeck &amp; Murray, 2014; Stalnaker et al., 2015)","plainTextFormattedCitation":"(comprehensively documented by Delamater, 2007; Izquierdo, 2017; Murray et al., 2007; Rudebeck &amp; Murray, 2014; Stalnaker et al., 2015)","previouslyFormattedCitation":"(comprehensively documented by Delamater, 2007; Izquierdo, 2017; Murray et al., 2007; Rudebeck &amp; Murray, 2014; Stalnaker et al., 2015)"},"properties":{"noteIndex":0},"schema":"https://github.com/citation-style-language/schema/raw/master/csl-citation.json"}</w:instrText>
      </w:r>
      <w:r w:rsidR="00E92079">
        <w:rPr>
          <w:rFonts w:ascii="Times New Roman" w:hAnsi="Times New Roman" w:cs="Times New Roman"/>
          <w:bCs/>
          <w:sz w:val="24"/>
          <w:szCs w:val="24"/>
        </w:rPr>
        <w:fldChar w:fldCharType="separate"/>
      </w:r>
      <w:r w:rsidR="00661D73" w:rsidRPr="00661D73">
        <w:rPr>
          <w:rFonts w:ascii="Times New Roman" w:hAnsi="Times New Roman" w:cs="Times New Roman"/>
          <w:bCs/>
          <w:noProof/>
          <w:sz w:val="24"/>
          <w:szCs w:val="24"/>
        </w:rPr>
        <w:t>(comprehensively documented by Delamater, 2007; Izquierdo, 2017; Murray et al., 2007; Rudebeck &amp; Murray, 2014; Stalnaker et al., 2015)</w:t>
      </w:r>
      <w:r w:rsidR="00E92079">
        <w:rPr>
          <w:rFonts w:ascii="Times New Roman" w:hAnsi="Times New Roman" w:cs="Times New Roman"/>
          <w:bCs/>
          <w:sz w:val="24"/>
          <w:szCs w:val="24"/>
        </w:rPr>
        <w:fldChar w:fldCharType="end"/>
      </w:r>
      <w:ins w:id="15" w:author="Schoenbaum, Geoffrey (NIH/NIDA) [E]" w:date="2020-09-03T18:15:00Z">
        <w:r w:rsidR="002E41BD">
          <w:rPr>
            <w:rFonts w:ascii="Times New Roman" w:hAnsi="Times New Roman" w:cs="Times New Roman"/>
            <w:bCs/>
            <w:sz w:val="24"/>
            <w:szCs w:val="24"/>
          </w:rPr>
          <w:t>, except</w:t>
        </w:r>
      </w:ins>
      <w:r w:rsidRPr="009E6850">
        <w:rPr>
          <w:rFonts w:ascii="Times New Roman" w:hAnsi="Times New Roman" w:cs="Times New Roman"/>
          <w:bCs/>
          <w:sz w:val="24"/>
          <w:szCs w:val="24"/>
        </w:rPr>
        <w:t xml:space="preserve"> in </w:t>
      </w:r>
      <w:del w:id="16" w:author="Schoenbaum, Geoffrey (NIH/NIDA) [E]" w:date="2020-09-03T18:15:00Z">
        <w:r w:rsidRPr="009E6850" w:rsidDel="002E41BD">
          <w:rPr>
            <w:rFonts w:ascii="Times New Roman" w:hAnsi="Times New Roman" w:cs="Times New Roman"/>
            <w:bCs/>
            <w:sz w:val="24"/>
            <w:szCs w:val="24"/>
          </w:rPr>
          <w:delText xml:space="preserve">all but </w:delText>
        </w:r>
      </w:del>
      <w:r w:rsidRPr="009E6850">
        <w:rPr>
          <w:rFonts w:ascii="Times New Roman" w:hAnsi="Times New Roman" w:cs="Times New Roman"/>
          <w:bCs/>
          <w:sz w:val="24"/>
          <w:szCs w:val="24"/>
        </w:rPr>
        <w:t xml:space="preserve">the most complex of circumstances </w:t>
      </w:r>
      <w:r>
        <w:rPr>
          <w:rFonts w:ascii="Times New Roman" w:hAnsi="Times New Roman" w:cs="Times New Roman"/>
          <w:bCs/>
          <w:sz w:val="24"/>
          <w:szCs w:val="24"/>
        </w:rPr>
        <w:fldChar w:fldCharType="begin" w:fldLock="1"/>
      </w:r>
      <w:r w:rsidR="00164C45">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Pr>
          <w:rFonts w:ascii="Times New Roman" w:hAnsi="Times New Roman" w:cs="Times New Roman"/>
          <w:bCs/>
          <w:sz w:val="24"/>
          <w:szCs w:val="24"/>
        </w:rPr>
        <w:fldChar w:fldCharType="separate"/>
      </w:r>
      <w:r w:rsidR="008C23AF" w:rsidRPr="008C23AF">
        <w:rPr>
          <w:rFonts w:ascii="Times New Roman" w:hAnsi="Times New Roman" w:cs="Times New Roman"/>
          <w:bCs/>
          <w:noProof/>
          <w:sz w:val="24"/>
          <w:szCs w:val="24"/>
        </w:rPr>
        <w:t>(e.g. Walton et al., 2011)</w:t>
      </w:r>
      <w:r>
        <w:rPr>
          <w:rFonts w:ascii="Times New Roman" w:hAnsi="Times New Roman" w:cs="Times New Roman"/>
          <w:bCs/>
          <w:sz w:val="24"/>
          <w:szCs w:val="24"/>
        </w:rPr>
        <w:fldChar w:fldCharType="end"/>
      </w:r>
      <w:r w:rsidRPr="009E6850">
        <w:rPr>
          <w:rFonts w:ascii="Times New Roman" w:hAnsi="Times New Roman" w:cs="Times New Roman"/>
          <w:bCs/>
          <w:sz w:val="24"/>
          <w:szCs w:val="24"/>
        </w:rPr>
        <w:t>. Lesions and functional inactivation of the OFC do not</w:t>
      </w:r>
      <w:ins w:id="17" w:author="Schoenbaum, Geoffrey (NIH/NIDA) [E]" w:date="2020-09-03T18:16:00Z">
        <w:r w:rsidR="002E41BD">
          <w:rPr>
            <w:rFonts w:ascii="Times New Roman" w:hAnsi="Times New Roman" w:cs="Times New Roman"/>
            <w:bCs/>
            <w:sz w:val="24"/>
            <w:szCs w:val="24"/>
          </w:rPr>
          <w:t xml:space="preserve"> appear to</w:t>
        </w:r>
      </w:ins>
      <w:r w:rsidRPr="009E6850">
        <w:rPr>
          <w:rFonts w:ascii="Times New Roman" w:hAnsi="Times New Roman" w:cs="Times New Roman"/>
          <w:bCs/>
          <w:sz w:val="24"/>
          <w:szCs w:val="24"/>
        </w:rPr>
        <w:t xml:space="preserve"> disturb initial learning about Pavlovian cue-outcome relationships in a range of tasks, and instead only reveal their effects when the cue-outcome relationships change</w:t>
      </w:r>
      <w:r>
        <w:rPr>
          <w:rFonts w:ascii="Times New Roman" w:hAnsi="Times New Roman" w:cs="Times New Roman"/>
          <w:bCs/>
          <w:sz w:val="24"/>
          <w:szCs w:val="24"/>
        </w:rPr>
        <w:t xml:space="preserve">, </w:t>
      </w:r>
      <w:r w:rsidRPr="009E6850">
        <w:rPr>
          <w:rFonts w:ascii="Times New Roman" w:hAnsi="Times New Roman" w:cs="Times New Roman"/>
          <w:bCs/>
          <w:sz w:val="24"/>
          <w:szCs w:val="24"/>
        </w:rPr>
        <w:t>or when the value of expected outcomes change</w:t>
      </w:r>
      <w:ins w:id="18" w:author="Schoenbaum, Geoffrey (NIH/NIDA) [E]" w:date="2020-09-03T18:16:00Z">
        <w:r w:rsidR="002E41BD">
          <w:rPr>
            <w:rFonts w:ascii="Times New Roman" w:hAnsi="Times New Roman" w:cs="Times New Roman"/>
            <w:bCs/>
            <w:sz w:val="24"/>
            <w:szCs w:val="24"/>
          </w:rPr>
          <w:t>,</w:t>
        </w:r>
      </w:ins>
      <w:r>
        <w:rPr>
          <w:rFonts w:ascii="Times New Roman" w:hAnsi="Times New Roman" w:cs="Times New Roman"/>
          <w:bCs/>
          <w:sz w:val="24"/>
          <w:szCs w:val="24"/>
        </w:rPr>
        <w:t xml:space="preserve"> such as in reversal learning and outcome devaluation </w:t>
      </w:r>
      <w:r w:rsidRPr="000C41DE">
        <w:rPr>
          <w:rFonts w:ascii="Times New Roman" w:hAnsi="Times New Roman" w:cs="Times New Roman"/>
          <w:bCs/>
          <w:sz w:val="24"/>
          <w:szCs w:val="24"/>
        </w:rPr>
        <w:t xml:space="preserve">procedures </w:t>
      </w:r>
      <w:r w:rsidR="00164C45" w:rsidRPr="000C41DE">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00164C45" w:rsidRPr="000C41DE">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(Butter, 1969; Dias et al., 1996; Gallagher et al., 1999; Iversen &amp; Mishkin, 1970; Schoenbaum et al., 2003; West et al., 2011)</w:t>
      </w:r>
      <w:r w:rsidR="00164C45" w:rsidRPr="000C41DE">
        <w:rPr>
          <w:rFonts w:ascii="Times New Roman" w:hAnsi="Times New Roman" w:cs="Times New Roman"/>
          <w:bCs/>
          <w:sz w:val="24"/>
          <w:szCs w:val="24"/>
        </w:rPr>
        <w:fldChar w:fldCharType="end"/>
      </w:r>
      <w:r w:rsidRPr="000C41DE">
        <w:rPr>
          <w:rFonts w:ascii="Times New Roman" w:hAnsi="Times New Roman" w:cs="Times New Roman"/>
          <w:bCs/>
          <w:sz w:val="24"/>
          <w:szCs w:val="24"/>
        </w:rPr>
        <w:t>.</w:t>
      </w:r>
      <w:r>
        <w:rPr>
          <w:rFonts w:ascii="Times New Roman" w:hAnsi="Times New Roman" w:cs="Times New Roman"/>
          <w:bCs/>
          <w:sz w:val="24"/>
          <w:szCs w:val="24"/>
        </w:rPr>
        <w:t xml:space="preserve"> To account for these effects, one class of OFC theories suggests that the OFC is necessary for representing information about the sensory</w:t>
      </w:r>
      <w:r w:rsidR="001216A4">
        <w:rPr>
          <w:rFonts w:ascii="Times New Roman" w:hAnsi="Times New Roman" w:cs="Times New Roman"/>
          <w:bCs/>
          <w:sz w:val="24"/>
          <w:szCs w:val="24"/>
        </w:rPr>
        <w:t>-</w:t>
      </w:r>
      <w:r>
        <w:rPr>
          <w:rFonts w:ascii="Times New Roman" w:hAnsi="Times New Roman" w:cs="Times New Roman"/>
          <w:bCs/>
          <w:sz w:val="24"/>
          <w:szCs w:val="24"/>
        </w:rPr>
        <w:t>specific properties or identity of expected outcomes</w:t>
      </w:r>
      <w:r w:rsidR="006B0EA1">
        <w:rPr>
          <w:rFonts w:ascii="Times New Roman" w:hAnsi="Times New Roman" w:cs="Times New Roman"/>
          <w:bCs/>
          <w:sz w:val="24"/>
          <w:szCs w:val="24"/>
        </w:rPr>
        <w:t xml:space="preserve"> </w:t>
      </w:r>
      <w:r w:rsidR="006B0EA1">
        <w:rPr>
          <w:rFonts w:ascii="Times New Roman" w:hAnsi="Times New Roman" w:cs="Times New Roman"/>
          <w:bCs/>
          <w:sz w:val="24"/>
          <w:szCs w:val="24"/>
        </w:rPr>
        <w:fldChar w:fldCharType="begin" w:fldLock="1"/>
      </w:r>
      <w:r w:rsidR="006159CE">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006B0EA1">
        <w:rPr>
          <w:rFonts w:ascii="Times New Roman" w:hAnsi="Times New Roman" w:cs="Times New Roman"/>
          <w:bCs/>
          <w:sz w:val="24"/>
          <w:szCs w:val="24"/>
        </w:rPr>
        <w:fldChar w:fldCharType="separate"/>
      </w:r>
      <w:r w:rsidR="00CA2485" w:rsidRPr="00CA2485">
        <w:rPr>
          <w:rFonts w:ascii="Times New Roman" w:hAnsi="Times New Roman" w:cs="Times New Roman"/>
          <w:bCs/>
          <w:noProof/>
          <w:sz w:val="24"/>
          <w:szCs w:val="24"/>
        </w:rPr>
        <w:t>(Burke et al., 2008; Delamater, 2007; Schoenbaum et al., 2009, 2011)</w:t>
      </w:r>
      <w:r w:rsidR="006B0EA1">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A second, but complementary class of theories using a reinforcement learning framework suggests that the OFC is necessary for the representation of latent state information </w:t>
      </w:r>
      <w:r w:rsidR="006B0EA1">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6B0EA1">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(Wilson et al., 2014)</w:t>
      </w:r>
      <w:r w:rsidR="006B0EA1">
        <w:rPr>
          <w:rFonts w:ascii="Times New Roman" w:hAnsi="Times New Roman" w:cs="Times New Roman"/>
          <w:bCs/>
          <w:sz w:val="24"/>
          <w:szCs w:val="24"/>
        </w:rPr>
        <w:fldChar w:fldCharType="end"/>
      </w:r>
      <w:r w:rsidRPr="009E6850">
        <w:rPr>
          <w:rFonts w:ascii="Times New Roman" w:hAnsi="Times New Roman" w:cs="Times New Roman"/>
          <w:bCs/>
          <w:sz w:val="24"/>
          <w:szCs w:val="24"/>
        </w:rPr>
        <w:t>.</w:t>
      </w:r>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In reinforcement learning models, tasks such as Pavlovian conditioning can be divided into discrete </w:t>
      </w:r>
      <w:r>
        <w:rPr>
          <w:rFonts w:ascii="Times New Roman" w:hAnsi="Times New Roman" w:cs="Times New Roman"/>
          <w:bCs/>
          <w:sz w:val="24"/>
          <w:szCs w:val="24"/>
        </w:rPr>
        <w:t xml:space="preserve">physically observable </w:t>
      </w:r>
      <w:r w:rsidRPr="009E6850">
        <w:rPr>
          <w:rFonts w:ascii="Times New Roman" w:hAnsi="Times New Roman" w:cs="Times New Roman"/>
          <w:bCs/>
          <w:sz w:val="24"/>
          <w:szCs w:val="24"/>
        </w:rPr>
        <w:t>states, such as “cue on”, “cue off”, and “reward”</w:t>
      </w:r>
      <w:r>
        <w:rPr>
          <w:rFonts w:ascii="Times New Roman" w:hAnsi="Times New Roman" w:cs="Times New Roman"/>
          <w:bCs/>
          <w:sz w:val="24"/>
          <w:szCs w:val="24"/>
        </w:rPr>
        <w:t xml:space="preserve">, and underlying latent states </w:t>
      </w:r>
      <w:r w:rsidRPr="009E6850">
        <w:rPr>
          <w:rFonts w:ascii="Times New Roman" w:hAnsi="Times New Roman" w:cs="Times New Roman"/>
          <w:bCs/>
          <w:sz w:val="24"/>
          <w:szCs w:val="24"/>
        </w:rPr>
        <w:t>signaled by partially observable information recalled into working memory such as reinforcement histo</w:t>
      </w:r>
      <w:r>
        <w:rPr>
          <w:rFonts w:ascii="Times New Roman" w:hAnsi="Times New Roman" w:cs="Times New Roman"/>
          <w:bCs/>
          <w:sz w:val="24"/>
          <w:szCs w:val="24"/>
        </w:rPr>
        <w:t xml:space="preserve">ry. </w:t>
      </w:r>
    </w:p>
    <w:p w14:paraId="5CA49348" w14:textId="7E9340BC" w:rsidR="00395A24" w:rsidRDefault="00395A24" w:rsidP="002860CC">
      <w:pPr>
        <w:ind w:firstLine="720"/>
        <w:rPr>
          <w:rFonts w:ascii="Times New Roman" w:hAnsi="Times New Roman" w:cs="Times New Roman"/>
          <w:bCs/>
          <w:sz w:val="24"/>
          <w:szCs w:val="24"/>
        </w:rPr>
      </w:pPr>
      <w:r w:rsidRPr="009E6850">
        <w:rPr>
          <w:rFonts w:ascii="Times New Roman" w:hAnsi="Times New Roman" w:cs="Times New Roman"/>
          <w:bCs/>
          <w:sz w:val="24"/>
          <w:szCs w:val="24"/>
        </w:rPr>
        <w:t xml:space="preserve">Both theories, while couched in different computational and theoretical frameworks, suggest similar roles for the OFC. Latent states encompass specific outcome expectancies and include </w:t>
      </w:r>
      <w:r>
        <w:rPr>
          <w:rFonts w:ascii="Times New Roman" w:hAnsi="Times New Roman" w:cs="Times New Roman"/>
          <w:bCs/>
          <w:sz w:val="24"/>
          <w:szCs w:val="24"/>
        </w:rPr>
        <w:t xml:space="preserve">a </w:t>
      </w:r>
      <w:r w:rsidRPr="009E6850">
        <w:rPr>
          <w:rFonts w:ascii="Times New Roman" w:hAnsi="Times New Roman" w:cs="Times New Roman"/>
          <w:bCs/>
          <w:sz w:val="24"/>
          <w:szCs w:val="24"/>
        </w:rPr>
        <w:t>broader category of potential stimuli (e.g. internal context</w:t>
      </w:r>
      <w:r w:rsidR="0043074E">
        <w:rPr>
          <w:rFonts w:ascii="Times New Roman" w:hAnsi="Times New Roman" w:cs="Times New Roman"/>
          <w:bCs/>
          <w:sz w:val="24"/>
          <w:szCs w:val="24"/>
        </w:rPr>
        <w:t xml:space="preserve"> </w:t>
      </w:r>
      <w:r w:rsidR="0043074E">
        <w:rPr>
          <w:rFonts w:ascii="Times New Roman" w:hAnsi="Times New Roman" w:cs="Times New Roman"/>
          <w:bCs/>
          <w:sz w:val="24"/>
          <w:szCs w:val="24"/>
        </w:rPr>
        <w:fldChar w:fldCharType="begin" w:fldLock="1"/>
      </w:r>
      <w:r w:rsidR="0085347E">
        <w:rPr>
          <w:rFonts w:ascii="Times New Roman" w:hAnsi="Times New Roman" w:cs="Times New Roman"/>
          <w:bCs/>
          <w:sz w:val="24"/>
          <w:szCs w:val="24"/>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0043074E">
        <w:rPr>
          <w:rFonts w:ascii="Times New Roman" w:hAnsi="Times New Roman" w:cs="Times New Roman"/>
          <w:bCs/>
          <w:sz w:val="24"/>
          <w:szCs w:val="24"/>
        </w:rPr>
        <w:fldChar w:fldCharType="separate"/>
      </w:r>
      <w:r w:rsidR="0043074E" w:rsidRPr="0043074E">
        <w:rPr>
          <w:rFonts w:ascii="Times New Roman" w:hAnsi="Times New Roman" w:cs="Times New Roman"/>
          <w:bCs/>
          <w:noProof/>
          <w:sz w:val="24"/>
          <w:szCs w:val="24"/>
        </w:rPr>
        <w:t>(Niv, 2019)</w:t>
      </w:r>
      <w:r w:rsidR="0043074E">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Implicit in these theories is that </w:t>
      </w:r>
      <w:r>
        <w:rPr>
          <w:rFonts w:ascii="Times New Roman" w:hAnsi="Times New Roman" w:cs="Times New Roman"/>
          <w:bCs/>
          <w:sz w:val="24"/>
          <w:szCs w:val="24"/>
        </w:rPr>
        <w:t xml:space="preserve">initial </w:t>
      </w:r>
      <w:r w:rsidRPr="009E6850">
        <w:rPr>
          <w:rFonts w:ascii="Times New Roman" w:hAnsi="Times New Roman" w:cs="Times New Roman"/>
          <w:bCs/>
          <w:sz w:val="24"/>
          <w:szCs w:val="24"/>
        </w:rPr>
        <w:t xml:space="preserve">acquisition should be affected by OFC dysfunction if performance depends on specific outcome expectancy or latent states (e.g. the differential outcomes effect </w:t>
      </w:r>
      <w:r w:rsidR="00E755C2">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00E755C2">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(Boulougouris et al., 2007; Boulougouris &amp; Robbins, 2009; McDannald et al., 2005)</w:t>
      </w:r>
      <w:r w:rsidR="00E755C2">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complex multiple-choice probabilistic learning tasks </w:t>
      </w:r>
      <w:r w:rsidR="00E755C2">
        <w:rPr>
          <w:rFonts w:ascii="Times New Roman" w:hAnsi="Times New Roman" w:cs="Times New Roman"/>
          <w:bCs/>
          <w:sz w:val="24"/>
          <w:szCs w:val="24"/>
        </w:rPr>
        <w:fldChar w:fldCharType="begin" w:fldLock="1"/>
      </w:r>
      <w:r w:rsidR="00E755C2">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(Walton et al., 2011)</w:t>
      </w:r>
      <w:r w:rsidR="00E755C2">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but not in putatively “simple” single </w:t>
      </w:r>
      <w:r>
        <w:rPr>
          <w:rFonts w:ascii="Times New Roman" w:hAnsi="Times New Roman" w:cs="Times New Roman"/>
          <w:bCs/>
          <w:sz w:val="24"/>
          <w:szCs w:val="24"/>
        </w:rPr>
        <w:t>CS-US</w:t>
      </w:r>
      <w:r w:rsidRPr="009E6850">
        <w:rPr>
          <w:rFonts w:ascii="Times New Roman" w:hAnsi="Times New Roman" w:cs="Times New Roman"/>
          <w:bCs/>
          <w:sz w:val="24"/>
          <w:szCs w:val="24"/>
        </w:rPr>
        <w:t xml:space="preserve"> learning tasks </w:t>
      </w:r>
      <w:r w:rsidR="00E755C2">
        <w:rPr>
          <w:rFonts w:ascii="Times New Roman" w:hAnsi="Times New Roman" w:cs="Times New Roman"/>
          <w:bCs/>
          <w:sz w:val="24"/>
          <w:szCs w:val="24"/>
        </w:rPr>
        <w:fldChar w:fldCharType="begin" w:fldLock="1"/>
      </w:r>
      <w:r w:rsidR="0043074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(Gallagher et al., 1999)</w:t>
      </w:r>
      <w:r w:rsidR="00E755C2">
        <w:rPr>
          <w:rFonts w:ascii="Times New Roman" w:hAnsi="Times New Roman" w:cs="Times New Roman"/>
          <w:bCs/>
          <w:sz w:val="24"/>
          <w:szCs w:val="24"/>
        </w:rPr>
        <w:fldChar w:fldCharType="end"/>
      </w:r>
      <w:r>
        <w:rPr>
          <w:rFonts w:ascii="Times New Roman" w:hAnsi="Times New Roman" w:cs="Times New Roman"/>
          <w:bCs/>
          <w:sz w:val="24"/>
          <w:szCs w:val="24"/>
        </w:rPr>
        <w:t xml:space="preserve"> where the outcome identity and value stays constant and is reliably predicted by the CS. While this null effect is often reported in procedures </w:t>
      </w:r>
      <w:r>
        <w:rPr>
          <w:rFonts w:ascii="Times New Roman" w:hAnsi="Times New Roman" w:cs="Times New Roman"/>
          <w:bCs/>
          <w:sz w:val="24"/>
          <w:szCs w:val="24"/>
        </w:rPr>
        <w:lastRenderedPageBreak/>
        <w:t xml:space="preserve">involving learning about multiple CSs and/or USs </w:t>
      </w:r>
      <w:r w:rsidR="0043074E">
        <w:rPr>
          <w:rFonts w:ascii="Times New Roman" w:hAnsi="Times New Roman" w:cs="Times New Roman"/>
          <w:bCs/>
          <w:sz w:val="24"/>
          <w:szCs w:val="24"/>
        </w:rPr>
        <w:fldChar w:fldCharType="begin" w:fldLock="1"/>
      </w:r>
      <w:r w:rsidR="006159CE">
        <w:rPr>
          <w:rFonts w:ascii="Times New Roman" w:hAnsi="Times New Roman" w:cs="Times New Roman"/>
          <w:bCs/>
          <w:sz w:val="24"/>
          <w:szCs w:val="24"/>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0043074E">
        <w:rPr>
          <w:rFonts w:ascii="Times New Roman" w:hAnsi="Times New Roman" w:cs="Times New Roman"/>
          <w:bCs/>
          <w:sz w:val="24"/>
          <w:szCs w:val="24"/>
        </w:rPr>
        <w:fldChar w:fldCharType="separate"/>
      </w:r>
      <w:r w:rsidR="00CA2485" w:rsidRPr="00CA2485">
        <w:rPr>
          <w:rFonts w:ascii="Times New Roman" w:hAnsi="Times New Roman" w:cs="Times New Roman"/>
          <w:bCs/>
          <w:noProof/>
          <w:sz w:val="24"/>
          <w:szCs w:val="24"/>
        </w:rPr>
        <w:t>(Burke et al., 2008; Panayi &amp; Killcross, 2018; Schoenbaum et al., 2009)</w:t>
      </w:r>
      <w:r w:rsidR="0043074E">
        <w:rPr>
          <w:rFonts w:ascii="Times New Roman" w:hAnsi="Times New Roman" w:cs="Times New Roman"/>
          <w:bCs/>
          <w:sz w:val="24"/>
          <w:szCs w:val="24"/>
        </w:rPr>
        <w:fldChar w:fldCharType="end"/>
      </w:r>
      <w:r>
        <w:rPr>
          <w:rFonts w:ascii="Times New Roman" w:hAnsi="Times New Roman" w:cs="Times New Roman"/>
          <w:bCs/>
          <w:sz w:val="24"/>
          <w:szCs w:val="24"/>
        </w:rPr>
        <w:t>, there is little evidence from tasks involving only a single CS-US relationship</w:t>
      </w:r>
      <w:r w:rsidR="00EC4EC6">
        <w:rPr>
          <w:rFonts w:ascii="Times New Roman" w:hAnsi="Times New Roman" w:cs="Times New Roman"/>
          <w:bCs/>
          <w:sz w:val="24"/>
          <w:szCs w:val="24"/>
        </w:rPr>
        <w:t xml:space="preserve"> where a </w:t>
      </w:r>
      <w:r w:rsidR="00107393">
        <w:rPr>
          <w:rFonts w:ascii="Times New Roman" w:hAnsi="Times New Roman" w:cs="Times New Roman"/>
          <w:bCs/>
          <w:sz w:val="24"/>
          <w:szCs w:val="24"/>
        </w:rPr>
        <w:t xml:space="preserve">null result is </w:t>
      </w:r>
      <w:r w:rsidR="009B4AE1">
        <w:rPr>
          <w:rFonts w:ascii="Times New Roman" w:hAnsi="Times New Roman" w:cs="Times New Roman"/>
          <w:bCs/>
          <w:sz w:val="24"/>
          <w:szCs w:val="24"/>
        </w:rPr>
        <w:t xml:space="preserve">clearly </w:t>
      </w:r>
      <w:r w:rsidR="00107393">
        <w:rPr>
          <w:rFonts w:ascii="Times New Roman" w:hAnsi="Times New Roman" w:cs="Times New Roman"/>
          <w:bCs/>
          <w:sz w:val="24"/>
          <w:szCs w:val="24"/>
        </w:rPr>
        <w:t>predicted</w:t>
      </w:r>
      <w:r>
        <w:rPr>
          <w:rFonts w:ascii="Times New Roman" w:hAnsi="Times New Roman" w:cs="Times New Roman"/>
          <w:bCs/>
          <w:sz w:val="24"/>
          <w:szCs w:val="24"/>
        </w:rPr>
        <w:t xml:space="preserve">. For example, Gallagher et al </w:t>
      </w:r>
      <w:r w:rsidR="0085347E">
        <w:rPr>
          <w:rFonts w:ascii="Times New Roman" w:hAnsi="Times New Roman" w:cs="Times New Roman"/>
          <w:bCs/>
          <w:sz w:val="24"/>
          <w:szCs w:val="24"/>
        </w:rPr>
        <w:fldChar w:fldCharType="begin" w:fldLock="1"/>
      </w:r>
      <w:r w:rsidR="0085347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0085347E">
        <w:rPr>
          <w:rFonts w:ascii="Times New Roman" w:hAnsi="Times New Roman" w:cs="Times New Roman"/>
          <w:bCs/>
          <w:sz w:val="24"/>
          <w:szCs w:val="24"/>
        </w:rPr>
        <w:fldChar w:fldCharType="separate"/>
      </w:r>
      <w:r w:rsidR="0085347E" w:rsidRPr="0085347E">
        <w:rPr>
          <w:rFonts w:ascii="Times New Roman" w:hAnsi="Times New Roman" w:cs="Times New Roman"/>
          <w:bCs/>
          <w:noProof/>
          <w:sz w:val="24"/>
          <w:szCs w:val="24"/>
        </w:rPr>
        <w:t>(1999)</w:t>
      </w:r>
      <w:r w:rsidR="0085347E">
        <w:rPr>
          <w:rFonts w:ascii="Times New Roman" w:hAnsi="Times New Roman" w:cs="Times New Roman"/>
          <w:bCs/>
          <w:sz w:val="24"/>
          <w:szCs w:val="24"/>
        </w:rPr>
        <w:fldChar w:fldCharType="end"/>
      </w:r>
      <w:r w:rsidR="0085347E">
        <w:rPr>
          <w:rFonts w:ascii="Times New Roman" w:hAnsi="Times New Roman" w:cs="Times New Roman"/>
          <w:bCs/>
          <w:sz w:val="24"/>
          <w:szCs w:val="24"/>
        </w:rPr>
        <w:t xml:space="preserve"> </w:t>
      </w:r>
      <w:r>
        <w:rPr>
          <w:rFonts w:ascii="Times New Roman" w:hAnsi="Times New Roman" w:cs="Times New Roman"/>
          <w:bCs/>
          <w:sz w:val="24"/>
          <w:szCs w:val="24"/>
        </w:rPr>
        <w:t xml:space="preserve">found no effect of complete OFC lesions on single CS-US acquisition but stopped training before behaviour reached asymptote </w:t>
      </w:r>
      <w:r w:rsidR="007D45F1">
        <w:rPr>
          <w:rFonts w:ascii="Times New Roman" w:hAnsi="Times New Roman" w:cs="Times New Roman"/>
          <w:bCs/>
          <w:sz w:val="24"/>
          <w:szCs w:val="24"/>
        </w:rPr>
        <w:fldChar w:fldCharType="begin" w:fldLock="1"/>
      </w:r>
      <w:r w:rsidR="00D45447">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007D45F1">
        <w:rPr>
          <w:rFonts w:ascii="Times New Roman" w:hAnsi="Times New Roman" w:cs="Times New Roman"/>
          <w:bCs/>
          <w:sz w:val="24"/>
          <w:szCs w:val="24"/>
        </w:rPr>
        <w:fldChar w:fldCharType="separate"/>
      </w:r>
      <w:r w:rsidR="00944175" w:rsidRPr="00944175">
        <w:rPr>
          <w:rFonts w:ascii="Times New Roman" w:hAnsi="Times New Roman" w:cs="Times New Roman"/>
          <w:bCs/>
          <w:noProof/>
          <w:sz w:val="24"/>
          <w:szCs w:val="24"/>
        </w:rPr>
        <w:t>(Schoenbaum et al., 2003)</w:t>
      </w:r>
      <w:r w:rsidR="007D45F1">
        <w:rPr>
          <w:rFonts w:ascii="Times New Roman" w:hAnsi="Times New Roman" w:cs="Times New Roman"/>
          <w:bCs/>
          <w:sz w:val="24"/>
          <w:szCs w:val="24"/>
        </w:rPr>
        <w:fldChar w:fldCharType="end"/>
      </w:r>
      <w:r>
        <w:rPr>
          <w:rFonts w:ascii="Times New Roman" w:hAnsi="Times New Roman" w:cs="Times New Roman"/>
          <w:bCs/>
          <w:sz w:val="24"/>
          <w:szCs w:val="24"/>
        </w:rPr>
        <w:t xml:space="preserve">. </w:t>
      </w:r>
    </w:p>
    <w:p w14:paraId="30B315DC" w14:textId="22D68503" w:rsidR="00395A24" w:rsidRPr="006F160D" w:rsidRDefault="00395A24" w:rsidP="00335A9C">
      <w:pPr>
        <w:ind w:firstLine="720"/>
        <w:rPr>
          <w:rFonts w:ascii="Times New Roman" w:hAnsi="Times New Roman" w:cs="Times New Roman"/>
          <w:bCs/>
          <w:sz w:val="24"/>
          <w:szCs w:val="24"/>
        </w:rPr>
      </w:pPr>
      <w:r>
        <w:rPr>
          <w:rFonts w:ascii="Times New Roman" w:hAnsi="Times New Roman" w:cs="Times New Roman"/>
          <w:bCs/>
          <w:sz w:val="24"/>
          <w:szCs w:val="24"/>
        </w:rPr>
        <w:t xml:space="preserve">Both </w:t>
      </w:r>
      <w:r w:rsidRPr="009E6850">
        <w:rPr>
          <w:rFonts w:ascii="Times New Roman" w:hAnsi="Times New Roman" w:cs="Times New Roman"/>
          <w:bCs/>
          <w:sz w:val="24"/>
          <w:szCs w:val="24"/>
        </w:rPr>
        <w:t>latent state and sensory-specific outcome expectancy theories of OFC function</w:t>
      </w:r>
      <w:r>
        <w:rPr>
          <w:rFonts w:ascii="Times New Roman" w:hAnsi="Times New Roman" w:cs="Times New Roman"/>
          <w:bCs/>
          <w:sz w:val="24"/>
          <w:szCs w:val="24"/>
        </w:rPr>
        <w:t xml:space="preserve"> predict a null effect of OFC lesions on initial acquisition learning, particularly in situations involving only a single CS-US relationship. Indeed, this null effect is often reported as an important feature of OFC dysfunction </w:t>
      </w:r>
      <w:commentRangeStart w:id="19"/>
      <w:r w:rsidR="00FB6A39">
        <w:rPr>
          <w:rFonts w:ascii="Times New Roman" w:hAnsi="Times New Roman" w:cs="Times New Roman"/>
          <w:bCs/>
          <w:sz w:val="24"/>
          <w:szCs w:val="24"/>
        </w:rPr>
        <w:fldChar w:fldCharType="begin" w:fldLock="1"/>
      </w:r>
      <w:r w:rsidR="00E92079">
        <w:rPr>
          <w:rFonts w:ascii="Times New Roman" w:hAnsi="Times New Roman" w:cs="Times New Roman"/>
          <w:bCs/>
          <w:sz w:val="24"/>
          <w:szCs w:val="24"/>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Neuroscience","id":"ITEM-4","issued":{"date-parts":[["2015"]]},"title":"What the orbitofrontal cortex does not do","type":"article"},"uris":["http://www.mendeley.com/documents/?uuid=27e76bc7-609d-486b-a56b-b8b4e15e5051"]}],"mendeley":{"formattedCitation":"(Murray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00FB6A39">
        <w:rPr>
          <w:rFonts w:ascii="Times New Roman" w:hAnsi="Times New Roman" w:cs="Times New Roman"/>
          <w:bCs/>
          <w:sz w:val="24"/>
          <w:szCs w:val="24"/>
        </w:rPr>
        <w:fldChar w:fldCharType="separate"/>
      </w:r>
      <w:r w:rsidR="00E92079" w:rsidRPr="00E92079">
        <w:rPr>
          <w:rFonts w:ascii="Times New Roman" w:hAnsi="Times New Roman" w:cs="Times New Roman"/>
          <w:bCs/>
          <w:noProof/>
          <w:sz w:val="24"/>
          <w:szCs w:val="24"/>
        </w:rPr>
        <w:t>(Murray et al., 2007; Schoenbaum et al., 2009; Stalnaker et al., 2015; Wilson et al., 2014)</w:t>
      </w:r>
      <w:r w:rsidR="00FB6A39">
        <w:rPr>
          <w:rFonts w:ascii="Times New Roman" w:hAnsi="Times New Roman" w:cs="Times New Roman"/>
          <w:bCs/>
          <w:sz w:val="24"/>
          <w:szCs w:val="24"/>
        </w:rPr>
        <w:fldChar w:fldCharType="end"/>
      </w:r>
      <w:commentRangeEnd w:id="19"/>
      <w:r w:rsidR="002E41BD">
        <w:rPr>
          <w:rStyle w:val="CommentReference"/>
        </w:rPr>
        <w:commentReference w:id="19"/>
      </w:r>
      <w:r>
        <w:rPr>
          <w:rFonts w:ascii="Times New Roman" w:hAnsi="Times New Roman" w:cs="Times New Roman"/>
          <w:bCs/>
          <w:sz w:val="24"/>
          <w:szCs w:val="24"/>
        </w:rPr>
        <w:t>. Here we</w:t>
      </w:r>
      <w:r w:rsidR="008A7197">
        <w:rPr>
          <w:rFonts w:ascii="Times New Roman" w:hAnsi="Times New Roman" w:cs="Times New Roman"/>
          <w:bCs/>
          <w:sz w:val="24"/>
          <w:szCs w:val="24"/>
        </w:rPr>
        <w:t xml:space="preserve"> directly</w:t>
      </w:r>
      <w:r>
        <w:rPr>
          <w:rFonts w:ascii="Times New Roman" w:hAnsi="Times New Roman" w:cs="Times New Roman"/>
          <w:bCs/>
          <w:sz w:val="24"/>
          <w:szCs w:val="24"/>
        </w:rPr>
        <w:t xml:space="preserve"> tested this prediction in rats</w:t>
      </w:r>
      <w:r w:rsidR="002F5298">
        <w:rPr>
          <w:rFonts w:ascii="Times New Roman" w:hAnsi="Times New Roman" w:cs="Times New Roman"/>
          <w:bCs/>
          <w:sz w:val="24"/>
          <w:szCs w:val="24"/>
        </w:rPr>
        <w:t xml:space="preserve"> </w:t>
      </w:r>
      <w:r w:rsidR="00225B25">
        <w:rPr>
          <w:rFonts w:ascii="Times New Roman" w:hAnsi="Times New Roman" w:cs="Times New Roman"/>
          <w:bCs/>
          <w:sz w:val="24"/>
          <w:szCs w:val="24"/>
        </w:rPr>
        <w:t>trained on a single CS-US Pavlovian task</w:t>
      </w:r>
      <w:r>
        <w:rPr>
          <w:rFonts w:ascii="Times New Roman" w:hAnsi="Times New Roman" w:cs="Times New Roman"/>
          <w:bCs/>
          <w:sz w:val="24"/>
          <w:szCs w:val="24"/>
        </w:rPr>
        <w:t xml:space="preserve"> following lesions targeting the lateral OFC. Surprisingly, OFC lesions significantly increased Pavlovian acquisition behaviour after extended training. In contrast, post-training lesions and intra-OFC infusions of muscimol impaired Pavlovian acquisition behaviour. Using an associative blocking </w:t>
      </w:r>
      <w:r w:rsidR="006D0368">
        <w:rPr>
          <w:rFonts w:ascii="Times New Roman" w:hAnsi="Times New Roman" w:cs="Times New Roman"/>
          <w:bCs/>
          <w:sz w:val="24"/>
          <w:szCs w:val="24"/>
        </w:rPr>
        <w:t>design,</w:t>
      </w:r>
      <w:r>
        <w:rPr>
          <w:rFonts w:ascii="Times New Roman" w:hAnsi="Times New Roman" w:cs="Times New Roman"/>
          <w:bCs/>
          <w:sz w:val="24"/>
          <w:szCs w:val="24"/>
        </w:rPr>
        <w:t xml:space="preserve"> we confirmed that even though behaviour was impaired, the underlying learning about the CS-US contingency was left intact. Finally, we confirmed that impaired Pavlovian acquisition behaviour following post-training OFC inactivation might reflect an inability to modulate Pavlovian behaviours relative to the value of alternative behavioural options. </w:t>
      </w:r>
    </w:p>
    <w:p w14:paraId="2AFCC271" w14:textId="10967745" w:rsidR="001510CE" w:rsidRDefault="001510CE" w:rsidP="009E6850">
      <w:pPr>
        <w:rPr>
          <w:rFonts w:ascii="Times New Roman" w:hAnsi="Times New Roman" w:cs="Times New Roman"/>
          <w:b/>
          <w:sz w:val="24"/>
          <w:szCs w:val="24"/>
        </w:rPr>
      </w:pPr>
      <w:r>
        <w:rPr>
          <w:rFonts w:ascii="Times New Roman" w:hAnsi="Times New Roman" w:cs="Times New Roman"/>
          <w:b/>
          <w:sz w:val="24"/>
          <w:szCs w:val="24"/>
        </w:rPr>
        <w:br w:type="page"/>
      </w:r>
    </w:p>
    <w:p w14:paraId="17DF71D0" w14:textId="152441CB" w:rsidR="00A426B6" w:rsidRPr="00CB3771" w:rsidRDefault="00A426B6" w:rsidP="00A426B6">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lastRenderedPageBreak/>
        <w:t>Results</w:t>
      </w:r>
    </w:p>
    <w:p w14:paraId="721E08BC" w14:textId="306DB81F" w:rsidR="00A426B6" w:rsidRPr="00CB3771" w:rsidRDefault="007F67D5" w:rsidP="00A426B6">
      <w:pPr>
        <w:spacing w:line="36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00A426B6" w:rsidRPr="00CB3771">
        <w:rPr>
          <w:rFonts w:ascii="Times New Roman" w:eastAsia="Times New Roman" w:hAnsi="Times New Roman" w:cs="Times New Roman"/>
          <w:b/>
          <w:color w:val="000000"/>
          <w:sz w:val="24"/>
          <w:szCs w:val="24"/>
          <w:lang w:eastAsia="en-AU"/>
        </w:rPr>
        <w:t>Pre-training</w:t>
      </w:r>
      <w:r w:rsidR="00CD1176">
        <w:rPr>
          <w:rFonts w:ascii="Times New Roman" w:eastAsia="Times New Roman" w:hAnsi="Times New Roman" w:cs="Times New Roman"/>
          <w:b/>
          <w:color w:val="000000"/>
          <w:sz w:val="24"/>
          <w:szCs w:val="24"/>
          <w:lang w:eastAsia="en-AU"/>
        </w:rPr>
        <w:t xml:space="preserve"> OFC</w:t>
      </w:r>
      <w:r w:rsidR="00A426B6" w:rsidRPr="00CB3771">
        <w:rPr>
          <w:rFonts w:ascii="Times New Roman" w:eastAsia="Times New Roman" w:hAnsi="Times New Roman" w:cs="Times New Roman"/>
          <w:b/>
          <w:color w:val="000000"/>
          <w:sz w:val="24"/>
          <w:szCs w:val="24"/>
          <w:lang w:eastAsia="en-AU"/>
        </w:rPr>
        <w:t xml:space="preserve"> lesions </w:t>
      </w:r>
    </w:p>
    <w:p w14:paraId="0541FBC7" w14:textId="77777777" w:rsidR="00A426B6" w:rsidRPr="007F67D5" w:rsidRDefault="00A426B6" w:rsidP="00A426B6">
      <w:pPr>
        <w:spacing w:line="360" w:lineRule="auto"/>
        <w:rPr>
          <w:rFonts w:ascii="Times New Roman" w:eastAsia="Times New Roman" w:hAnsi="Times New Roman" w:cs="Times New Roman"/>
          <w:b/>
          <w:i/>
          <w:iCs/>
          <w:color w:val="000000"/>
          <w:sz w:val="24"/>
          <w:szCs w:val="24"/>
          <w:lang w:eastAsia="en-AU"/>
        </w:rPr>
      </w:pPr>
      <w:r w:rsidRPr="007F67D5">
        <w:rPr>
          <w:rFonts w:ascii="Times New Roman" w:eastAsia="Times New Roman" w:hAnsi="Times New Roman" w:cs="Times New Roman"/>
          <w:b/>
          <w:i/>
          <w:iCs/>
          <w:color w:val="000000"/>
          <w:sz w:val="24"/>
          <w:szCs w:val="24"/>
          <w:lang w:eastAsia="en-AU"/>
        </w:rPr>
        <w:t>Acquisition</w:t>
      </w:r>
    </w:p>
    <w:p w14:paraId="428A8C67" w14:textId="1EBA79A5" w:rsidR="00642615" w:rsidRDefault="005D7B41" w:rsidP="00642615">
      <w:pPr>
        <w:pStyle w:val="BodyText"/>
      </w:pPr>
      <w:r>
        <w:t>Pre</w:t>
      </w:r>
      <w:r w:rsidR="00535B6F">
        <w:t>-training</w:t>
      </w:r>
      <w:r w:rsidR="00642615">
        <w:t xml:space="preserve"> OFC lesions significantly increased responding to the </w:t>
      </w:r>
      <w:r w:rsidR="00B133D5">
        <w:t>Pavlovian</w:t>
      </w:r>
      <w:r w:rsidR="00642615">
        <w:t xml:space="preserve"> cue relative to sham control animals (</w:t>
      </w:r>
      <w:r w:rsidR="00642615" w:rsidRPr="00136F82">
        <w:rPr>
          <w:highlight w:val="yellow"/>
        </w:rPr>
        <w:t>Figure 1A; lesions depicted in Figure 1-</w:t>
      </w:r>
      <w:r w:rsidR="00AC7684">
        <w:rPr>
          <w:highlight w:val="yellow"/>
        </w:rPr>
        <w:t>figure supplement</w:t>
      </w:r>
      <w:r w:rsidR="00642615" w:rsidRPr="00136F82">
        <w:rPr>
          <w:highlight w:val="yellow"/>
        </w:rPr>
        <w:t xml:space="preserve"> 1</w:t>
      </w:r>
      <w:r w:rsidR="00642615">
        <w:t>). Analysis of conditioned responding was conducted as a CS-PreCS difference score such that levels of responding reflected discriminative</w:t>
      </w:r>
      <w:r w:rsidR="00BD55FF">
        <w:t xml:space="preserve"> performance to the</w:t>
      </w:r>
      <w:r w:rsidR="00642615">
        <w:t xml:space="preserve"> cue (CS) above baseline (PreCS). Acquisition of responding to the CS was significantly greater in the lesion group than the sham group (main effect of Group </w:t>
      </w:r>
      <m:oMath>
        <m:r>
          <w:rPr>
            <w:rFonts w:ascii="Cambria Math" w:hAnsi="Cambria Math"/>
          </w:rPr>
          <m:t>F(1,40)=10.83</m:t>
        </m:r>
      </m:oMath>
      <w:r w:rsidR="00642615">
        <w:t xml:space="preserve">, </w:t>
      </w:r>
      <m:oMath>
        <m:r>
          <w:rPr>
            <w:rFonts w:ascii="Cambria Math" w:hAnsi="Cambria Math"/>
          </w:rPr>
          <m:t>p=.002</m:t>
        </m:r>
      </m:oMath>
      <w:r w:rsidR="00642615">
        <w:t xml:space="preserve">, Block </w:t>
      </w:r>
      <m:oMath>
        <m:r>
          <w:rPr>
            <w:rFonts w:ascii="Cambria Math" w:hAnsi="Cambria Math"/>
          </w:rPr>
          <m:t>F(6,240)=34.07</m:t>
        </m:r>
      </m:oMath>
      <w:r w:rsidR="00642615">
        <w:t xml:space="preserve">, </w:t>
      </w:r>
      <m:oMath>
        <m:r>
          <w:rPr>
            <w:rFonts w:ascii="Cambria Math" w:hAnsi="Cambria Math"/>
          </w:rPr>
          <m:t>p&lt;.001</m:t>
        </m:r>
      </m:oMath>
      <w:r w:rsidR="00642615">
        <w:t xml:space="preserve">, and Group x Block interaction </w:t>
      </w:r>
      <m:oMath>
        <m:r>
          <w:rPr>
            <w:rFonts w:ascii="Cambria Math" w:hAnsi="Cambria Math"/>
          </w:rPr>
          <m:t>F(6,240)=7.33</m:t>
        </m:r>
      </m:oMath>
      <w:r w:rsidR="00642615">
        <w:t xml:space="preserve">, </w:t>
      </w:r>
      <m:oMath>
        <m:r>
          <w:rPr>
            <w:rFonts w:ascii="Cambria Math" w:hAnsi="Cambria Math"/>
          </w:rPr>
          <m:t>p&lt;.001</m:t>
        </m:r>
      </m:oMath>
      <w:r w:rsidR="00642615">
        <w:t>). Follow up comparisons on each block revealed that responding in the lesion group was significantly higher than the sham group during the last 4 blocks (</w:t>
      </w:r>
      <w:r w:rsidR="00315052">
        <w:t>B</w:t>
      </w:r>
      <w:r w:rsidR="00642615">
        <w:t xml:space="preserve">lock 1 </w:t>
      </w:r>
      <m:oMath>
        <m:r>
          <w:rPr>
            <w:rFonts w:ascii="Cambria Math" w:hAnsi="Cambria Math"/>
          </w:rPr>
          <m:t>t(40)=-1.67</m:t>
        </m:r>
      </m:oMath>
      <w:r w:rsidR="00642615">
        <w:t xml:space="preserve">, </w:t>
      </w:r>
      <m:oMath>
        <m:r>
          <w:rPr>
            <w:rFonts w:ascii="Cambria Math" w:hAnsi="Cambria Math"/>
          </w:rPr>
          <m:t>p=.103</m:t>
        </m:r>
      </m:oMath>
      <w:r w:rsidR="00642615">
        <w:t xml:space="preserve">, </w:t>
      </w:r>
      <w:r w:rsidR="00315052">
        <w:t>B</w:t>
      </w:r>
      <w:r w:rsidR="00642615">
        <w:t xml:space="preserve">lock 2 </w:t>
      </w:r>
      <m:oMath>
        <m:r>
          <w:rPr>
            <w:rFonts w:ascii="Cambria Math" w:hAnsi="Cambria Math"/>
          </w:rPr>
          <m:t>t(40)=0.14</m:t>
        </m:r>
      </m:oMath>
      <w:r w:rsidR="00642615">
        <w:t xml:space="preserve">, </w:t>
      </w:r>
      <m:oMath>
        <m:r>
          <w:rPr>
            <w:rFonts w:ascii="Cambria Math" w:hAnsi="Cambria Math"/>
          </w:rPr>
          <m:t>p=.893</m:t>
        </m:r>
      </m:oMath>
      <w:r w:rsidR="00642615">
        <w:t xml:space="preserve">, </w:t>
      </w:r>
      <w:r w:rsidR="00315052">
        <w:t>B</w:t>
      </w:r>
      <w:r w:rsidR="00642615">
        <w:t xml:space="preserve">lock 3 </w:t>
      </w:r>
      <m:oMath>
        <m:r>
          <w:rPr>
            <w:rFonts w:ascii="Cambria Math" w:hAnsi="Cambria Math"/>
          </w:rPr>
          <m:t>t(40)=1.79</m:t>
        </m:r>
      </m:oMath>
      <w:r w:rsidR="00642615">
        <w:t xml:space="preserve">, </w:t>
      </w:r>
      <m:oMath>
        <m:r>
          <w:rPr>
            <w:rFonts w:ascii="Cambria Math" w:hAnsi="Cambria Math"/>
          </w:rPr>
          <m:t>p=.082</m:t>
        </m:r>
      </m:oMath>
      <w:r w:rsidR="00642615">
        <w:t xml:space="preserve">, </w:t>
      </w:r>
      <w:r w:rsidR="00315052">
        <w:t>B</w:t>
      </w:r>
      <w:r w:rsidR="00642615">
        <w:t xml:space="preserve">lock 4 </w:t>
      </w:r>
      <m:oMath>
        <m:r>
          <w:rPr>
            <w:rFonts w:ascii="Cambria Math" w:hAnsi="Cambria Math"/>
          </w:rPr>
          <m:t>t(40)=2.39</m:t>
        </m:r>
      </m:oMath>
      <w:r w:rsidR="00642615">
        <w:t xml:space="preserve">, </w:t>
      </w:r>
      <m:oMath>
        <m:r>
          <w:rPr>
            <w:rFonts w:ascii="Cambria Math" w:hAnsi="Cambria Math"/>
          </w:rPr>
          <m:t>p=.022</m:t>
        </m:r>
      </m:oMath>
      <w:r w:rsidR="00642615">
        <w:t xml:space="preserve">, </w:t>
      </w:r>
      <w:r w:rsidR="00315052">
        <w:t>B</w:t>
      </w:r>
      <w:r w:rsidR="00642615">
        <w:t xml:space="preserve">lock 5 </w:t>
      </w:r>
      <m:oMath>
        <m:r>
          <w:rPr>
            <w:rFonts w:ascii="Cambria Math" w:hAnsi="Cambria Math"/>
          </w:rPr>
          <m:t>t(40)=4.59</m:t>
        </m:r>
      </m:oMath>
      <w:r w:rsidR="00642615">
        <w:t xml:space="preserve">, </w:t>
      </w:r>
      <m:oMath>
        <m:r>
          <w:rPr>
            <w:rFonts w:ascii="Cambria Math" w:hAnsi="Cambria Math"/>
          </w:rPr>
          <m:t>p&lt;.001</m:t>
        </m:r>
      </m:oMath>
      <w:r w:rsidR="00642615">
        <w:t xml:space="preserve">, </w:t>
      </w:r>
      <w:r w:rsidR="00315052">
        <w:t>B</w:t>
      </w:r>
      <w:r w:rsidR="00642615">
        <w:t xml:space="preserve">lock 6 </w:t>
      </w:r>
      <m:oMath>
        <m:r>
          <w:rPr>
            <w:rFonts w:ascii="Cambria Math" w:hAnsi="Cambria Math"/>
          </w:rPr>
          <m:t>t(40)=3.48</m:t>
        </m:r>
      </m:oMath>
      <w:r w:rsidR="00642615">
        <w:t xml:space="preserve">, </w:t>
      </w:r>
      <m:oMath>
        <m:r>
          <w:rPr>
            <w:rFonts w:ascii="Cambria Math" w:hAnsi="Cambria Math"/>
          </w:rPr>
          <m:t>p=.001</m:t>
        </m:r>
      </m:oMath>
      <w:r w:rsidR="00642615">
        <w:t xml:space="preserve">, </w:t>
      </w:r>
      <w:r w:rsidR="00315052">
        <w:t>B</w:t>
      </w:r>
      <w:r w:rsidR="00642615">
        <w:t xml:space="preserve">lock 7 </w:t>
      </w:r>
      <m:oMath>
        <m:r>
          <w:rPr>
            <w:rFonts w:ascii="Cambria Math" w:hAnsi="Cambria Math"/>
          </w:rPr>
          <m:t>t(40)=2.32</m:t>
        </m:r>
      </m:oMath>
      <w:r w:rsidR="00642615">
        <w:t xml:space="preserve">, </w:t>
      </w:r>
      <m:oMath>
        <m:r>
          <w:rPr>
            <w:rFonts w:ascii="Cambria Math" w:hAnsi="Cambria Math"/>
          </w:rPr>
          <m:t>p=.026</m:t>
        </m:r>
      </m:oMath>
      <w:r w:rsidR="00642615">
        <w:t xml:space="preserve">). Given the ubiquity of non-significant effects of OFC lesions on acquisition learning in the literature, two independent replications of this novel effect were conducted (combined here; same pattern of statistical significance in both independent replications) </w:t>
      </w:r>
      <w:r w:rsidR="00DF5F2A">
        <w:t xml:space="preserve">which </w:t>
      </w:r>
      <w:r w:rsidR="00642615">
        <w:t>confirm</w:t>
      </w:r>
      <w:r w:rsidR="00DF5F2A">
        <w:t>ed</w:t>
      </w:r>
      <w:r w:rsidR="00642615">
        <w:t xml:space="preserve"> the effect was robust.</w:t>
      </w:r>
    </w:p>
    <w:p w14:paraId="3F7E4854" w14:textId="77777777" w:rsidR="00EB7DC6" w:rsidRPr="007F67D5" w:rsidRDefault="00EB7DC6" w:rsidP="00EB7DC6">
      <w:pPr>
        <w:pStyle w:val="BodyText"/>
        <w:rPr>
          <w:i/>
          <w:iCs/>
        </w:rPr>
      </w:pPr>
      <w:r w:rsidRPr="007F67D5">
        <w:rPr>
          <w:b/>
          <w:i/>
          <w:iCs/>
        </w:rPr>
        <w:t>Locomotor activity</w:t>
      </w:r>
    </w:p>
    <w:p w14:paraId="6AA98F83" w14:textId="0D4C5A46" w:rsidR="00EB7DC6" w:rsidRDefault="00EB7DC6" w:rsidP="00EB7DC6">
      <w:pPr>
        <w:pStyle w:val="BodyText"/>
      </w:pPr>
      <w:r>
        <w:t xml:space="preserve">The enhanced responding observed during </w:t>
      </w:r>
      <w:r w:rsidR="00A06271">
        <w:t>acquisition</w:t>
      </w:r>
      <w:r>
        <w:t xml:space="preserve"> in the OFC lesion group could simply reflect an enhancement of general locomotor activity</w:t>
      </w:r>
      <w:r w:rsidR="00883B45">
        <w:t>.</w:t>
      </w:r>
      <w:r>
        <w:t xml:space="preserve"> </w:t>
      </w:r>
      <w:r w:rsidR="00883B45">
        <w:t>H</w:t>
      </w:r>
      <w:r>
        <w:t>owever locomotor activity (</w:t>
      </w:r>
      <w:r w:rsidRPr="00136F82">
        <w:rPr>
          <w:highlight w:val="yellow"/>
        </w:rPr>
        <w:t>Figure 1C</w:t>
      </w:r>
      <w:r>
        <w:t xml:space="preserve">) did not differ between groups (main effect of </w:t>
      </w:r>
      <w:proofErr w:type="spellStart"/>
      <w:r>
        <w:t>Time</w:t>
      </w:r>
      <w:r w:rsidR="0091635A">
        <w:t>Bin</w:t>
      </w:r>
      <w:proofErr w:type="spellEnd"/>
      <w:r>
        <w:t xml:space="preserve"> </w:t>
      </w:r>
      <m:oMath>
        <m:r>
          <w:rPr>
            <w:rFonts w:ascii="Cambria Math" w:hAnsi="Cambria Math"/>
          </w:rPr>
          <m:t>F(1,33)=62.93</m:t>
        </m:r>
      </m:oMath>
      <w:r>
        <w:t xml:space="preserve">, </w:t>
      </w:r>
      <m:oMath>
        <m:r>
          <w:rPr>
            <w:rFonts w:ascii="Cambria Math" w:hAnsi="Cambria Math"/>
          </w:rPr>
          <m:t>p&lt;.001</m:t>
        </m:r>
      </m:oMath>
      <w:r>
        <w:t xml:space="preserve">, but no significant effect of Group </w:t>
      </w:r>
      <m:oMath>
        <m:r>
          <w:rPr>
            <w:rFonts w:ascii="Cambria Math" w:hAnsi="Cambria Math"/>
          </w:rPr>
          <m:t>F(1,33)=2.87</m:t>
        </m:r>
      </m:oMath>
      <w:r>
        <w:t xml:space="preserve">, </w:t>
      </w:r>
      <m:oMath>
        <m:r>
          <w:rPr>
            <w:rFonts w:ascii="Cambria Math" w:hAnsi="Cambria Math"/>
          </w:rPr>
          <m:t>p=.100</m:t>
        </m:r>
      </m:oMath>
      <w:r>
        <w:t xml:space="preserve">, or Group x TimeBin interaction </w:t>
      </w:r>
      <m:oMath>
        <m:r>
          <w:rPr>
            <w:rFonts w:ascii="Cambria Math" w:hAnsi="Cambria Math"/>
          </w:rPr>
          <m:t>F(1,33)=0.36</m:t>
        </m:r>
      </m:oMath>
      <w:r>
        <w:t xml:space="preserve">, </w:t>
      </w:r>
      <m:oMath>
        <m:r>
          <w:rPr>
            <w:rFonts w:ascii="Cambria Math" w:hAnsi="Cambria Math"/>
          </w:rPr>
          <m:t>p=.555</m:t>
        </m:r>
      </m:oMath>
      <w:r>
        <w:t xml:space="preserve">). Therefore, the enhanced responding during acquisition </w:t>
      </w:r>
      <w:r w:rsidR="00955064">
        <w:t>was</w:t>
      </w:r>
      <w:r>
        <w:t xml:space="preserve"> not simply due to OFC lesions inducing hyperactivity.</w:t>
      </w:r>
    </w:p>
    <w:p w14:paraId="59B31D22" w14:textId="77777777" w:rsidR="00136F82" w:rsidRPr="007F67D5" w:rsidRDefault="00136F82" w:rsidP="00136F82">
      <w:pPr>
        <w:pStyle w:val="BodyText"/>
        <w:rPr>
          <w:i/>
          <w:iCs/>
        </w:rPr>
      </w:pPr>
      <w:commentRangeStart w:id="20"/>
      <w:r w:rsidRPr="007F67D5">
        <w:rPr>
          <w:b/>
          <w:i/>
          <w:iCs/>
        </w:rPr>
        <w:t>Satiety</w:t>
      </w:r>
      <w:commentRangeEnd w:id="20"/>
      <w:r w:rsidR="00224121">
        <w:rPr>
          <w:rStyle w:val="CommentReference"/>
        </w:rPr>
        <w:commentReference w:id="20"/>
      </w:r>
    </w:p>
    <w:p w14:paraId="477194D1" w14:textId="38F94CBB" w:rsidR="00136F82" w:rsidRDefault="00136F82" w:rsidP="00136F82">
      <w:pPr>
        <w:pStyle w:val="BodyText"/>
      </w:pPr>
      <w:r>
        <w:t xml:space="preserve">To test whether the enhanced responding following OFC lesions was sensitive to levels of hunger or shifts in </w:t>
      </w:r>
      <w:r w:rsidR="00661EF8">
        <w:t xml:space="preserve">general </w:t>
      </w:r>
      <w:r>
        <w:t>motivation, a subgroup of animals (subgroup 1) was tested when sated</w:t>
      </w:r>
      <w:r w:rsidR="00D75138">
        <w:t>,</w:t>
      </w:r>
      <w:r>
        <w:t xml:space="preserve"> </w:t>
      </w:r>
      <w:r w:rsidR="00D75138">
        <w:t xml:space="preserve">i.e. following 24 hours </w:t>
      </w:r>
      <w:r w:rsidR="00D75138" w:rsidRPr="00201EFD">
        <w:rPr>
          <w:i/>
          <w:iCs/>
        </w:rPr>
        <w:t>ad libitum</w:t>
      </w:r>
      <w:r w:rsidR="00D75138">
        <w:t xml:space="preserve"> access to home-cage food </w:t>
      </w:r>
      <w:r>
        <w:t>(</w:t>
      </w:r>
      <w:r w:rsidRPr="00136F82">
        <w:rPr>
          <w:highlight w:val="yellow"/>
        </w:rPr>
        <w:t>Figure 1B</w:t>
      </w:r>
      <w:r>
        <w:t>). General satiety,</w:t>
      </w:r>
      <w:r w:rsidR="00883B45">
        <w:t xml:space="preserve"> </w:t>
      </w:r>
      <w:r>
        <w:t xml:space="preserve">did not affect the rate of responding in the sham group (Sham: Satiety vs Hungry </w:t>
      </w:r>
      <m:oMath>
        <m:r>
          <w:rPr>
            <w:rFonts w:ascii="Cambria Math" w:hAnsi="Cambria Math"/>
          </w:rPr>
          <m:t>t(13)=-1.38</m:t>
        </m:r>
      </m:oMath>
      <w:r>
        <w:t xml:space="preserve">, </w:t>
      </w:r>
      <m:oMath>
        <m:r>
          <w:rPr>
            <w:rFonts w:ascii="Cambria Math" w:hAnsi="Cambria Math"/>
          </w:rPr>
          <m:t>p=.191</m:t>
        </m:r>
      </m:oMath>
      <w:r>
        <w:t xml:space="preserve">) but significantly suppressed responding in the lesion group (Lesion: Satiety vs Hungry </w:t>
      </w:r>
      <m:oMath>
        <m:r>
          <w:rPr>
            <w:rFonts w:ascii="Cambria Math" w:hAnsi="Cambria Math"/>
          </w:rPr>
          <m:t>t(13)=-4.24</m:t>
        </m:r>
      </m:oMath>
      <w:r>
        <w:t xml:space="preserve">, </w:t>
      </w:r>
      <m:oMath>
        <m:r>
          <w:rPr>
            <w:rFonts w:ascii="Cambria Math" w:hAnsi="Cambria Math"/>
          </w:rPr>
          <m:t>p=.001</m:t>
        </m:r>
      </m:oMath>
      <w:r>
        <w:t>)</w:t>
      </w:r>
      <w:r w:rsidR="00916723">
        <w:t xml:space="preserve"> </w:t>
      </w:r>
      <w:r>
        <w:t xml:space="preserve">compared to subsequent testing 24 hours later when hungry again (no significant main effect of Group </w:t>
      </w:r>
      <m:oMath>
        <m:r>
          <w:rPr>
            <w:rFonts w:ascii="Cambria Math" w:hAnsi="Cambria Math"/>
          </w:rPr>
          <m:t>F(1,13)=1.43</m:t>
        </m:r>
      </m:oMath>
      <w:r>
        <w:t xml:space="preserve">, </w:t>
      </w:r>
      <m:oMath>
        <m:r>
          <w:rPr>
            <w:rFonts w:ascii="Cambria Math" w:hAnsi="Cambria Math"/>
          </w:rPr>
          <m:t>p=.253</m:t>
        </m:r>
      </m:oMath>
      <w:r>
        <w:t xml:space="preserve">, but a significant main effect of Hunger </w:t>
      </w:r>
      <m:oMath>
        <m:r>
          <w:rPr>
            <w:rFonts w:ascii="Cambria Math" w:hAnsi="Cambria Math"/>
          </w:rPr>
          <m:t>F(1,13)=16.30</m:t>
        </m:r>
      </m:oMath>
      <w:r>
        <w:t xml:space="preserve">, </w:t>
      </w:r>
      <m:oMath>
        <m:r>
          <w:rPr>
            <w:rFonts w:ascii="Cambria Math" w:hAnsi="Cambria Math"/>
          </w:rPr>
          <m:t>p=.001</m:t>
        </m:r>
      </m:oMath>
      <w:r>
        <w:t xml:space="preserve">, and Group x Hunger interaction </w:t>
      </w:r>
      <m:oMath>
        <m:r>
          <w:rPr>
            <w:rFonts w:ascii="Cambria Math" w:hAnsi="Cambria Math"/>
          </w:rPr>
          <m:t>F(1,13)=4.63</m:t>
        </m:r>
      </m:oMath>
      <w:r>
        <w:t xml:space="preserve">, </w:t>
      </w:r>
      <m:oMath>
        <m:r>
          <w:rPr>
            <w:rFonts w:ascii="Cambria Math" w:hAnsi="Cambria Math"/>
          </w:rPr>
          <m:t>p=.051</m:t>
        </m:r>
      </m:oMath>
      <w: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00D929BD">
        <w:fldChar w:fldCharType="begin" w:fldLock="1"/>
      </w:r>
      <w:r w:rsidR="00316B19">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00D929BD">
        <w:fldChar w:fldCharType="separate"/>
      </w:r>
      <w:r w:rsidR="00D929BD" w:rsidRPr="00D929BD">
        <w:rPr>
          <w:noProof/>
        </w:rPr>
        <w:t>(Dickinson &amp; Balleine, 2002)</w:t>
      </w:r>
      <w:r w:rsidR="00D929BD">
        <w:fldChar w:fldCharType="end"/>
      </w:r>
      <w:r>
        <w:t>. However, this possibility is unlikely as responding was comparable between groups on the first trial of the satiety test (</w:t>
      </w:r>
      <m:oMath>
        <m:r>
          <w:rPr>
            <w:rFonts w:ascii="Cambria Math" w:hAnsi="Cambria Math"/>
          </w:rPr>
          <m:t>t(13)=1.04</m:t>
        </m:r>
      </m:oMath>
      <w:r>
        <w:t xml:space="preserve">, </w:t>
      </w:r>
      <m:oMath>
        <m:r>
          <w:rPr>
            <w:rFonts w:ascii="Cambria Math" w:hAnsi="Cambria Math"/>
          </w:rPr>
          <m:t>p=.317</m:t>
        </m:r>
      </m:oMath>
      <w:r>
        <w:t xml:space="preserve">, </w:t>
      </w:r>
      <w:r w:rsidRPr="00916723">
        <w:rPr>
          <w:highlight w:val="yellow"/>
        </w:rPr>
        <w:t>Figure 1-figure supplement 2</w:t>
      </w:r>
      <w:r>
        <w:t xml:space="preserve">), before </w:t>
      </w:r>
      <w:r>
        <w:lastRenderedPageBreak/>
        <w:t xml:space="preserve">the </w:t>
      </w:r>
      <w:r w:rsidR="00E22100">
        <w:t xml:space="preserve">first </w:t>
      </w:r>
      <w:r>
        <w:t>reward was delivered. This suggests that animals with OFC lesions are sensitive to shifts in hunger</w:t>
      </w:r>
      <w:r w:rsidR="0013327E">
        <w:t xml:space="preserve"> and </w:t>
      </w:r>
      <w:r w:rsidR="00C376E5">
        <w:t>general</w:t>
      </w:r>
      <w:r>
        <w:t xml:space="preserve"> motivation.</w:t>
      </w:r>
    </w:p>
    <w:p w14:paraId="4DB4A9AC" w14:textId="77777777" w:rsidR="00F51193" w:rsidRPr="007F67D5" w:rsidRDefault="00F51193" w:rsidP="00F51193">
      <w:pPr>
        <w:pStyle w:val="BodyText"/>
        <w:rPr>
          <w:i/>
          <w:iCs/>
        </w:rPr>
      </w:pPr>
      <w:r w:rsidRPr="007F67D5">
        <w:rPr>
          <w:b/>
          <w:i/>
          <w:iCs/>
        </w:rPr>
        <w:t>Devaluation Test</w:t>
      </w:r>
    </w:p>
    <w:p w14:paraId="26DE1D61" w14:textId="5ACE73AF" w:rsidR="00F51193" w:rsidRDefault="00F51193" w:rsidP="00F51193">
      <w:pPr>
        <w:pStyle w:val="BodyText"/>
      </w:pPr>
      <w:r>
        <w:t xml:space="preserve">OFC lesions have been shown to cause </w:t>
      </w:r>
      <w:r w:rsidR="00042974">
        <w:t xml:space="preserve">characteristic </w:t>
      </w:r>
      <w:r>
        <w:t xml:space="preserve">deficits in </w:t>
      </w:r>
      <w:r w:rsidR="00351423">
        <w:t xml:space="preserve">Pavlovian </w:t>
      </w:r>
      <w:r>
        <w:t xml:space="preserve">outcome devaluation </w:t>
      </w:r>
      <w:r w:rsidR="00316B19">
        <w:fldChar w:fldCharType="begin" w:fldLock="1"/>
      </w:r>
      <w:r w:rsidR="00DF718E">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00316B19">
        <w:fldChar w:fldCharType="separate"/>
      </w:r>
      <w:r w:rsidR="00242371" w:rsidRPr="00242371">
        <w:rPr>
          <w:noProof/>
        </w:rPr>
        <w:t>(Gallagher et al., 1999; Panayi &amp; Killcross, 2018; Pickens et al., 2003, 2005)</w:t>
      </w:r>
      <w:r w:rsidR="00316B19">
        <w:fldChar w:fldCharType="end"/>
      </w:r>
      <w: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w:t>
      </w:r>
      <w:r w:rsidRPr="00F820F2">
        <w:rPr>
          <w:highlight w:val="yellow"/>
        </w:rPr>
        <w:t>Figure 1-figure supplement 3A</w:t>
      </w:r>
      <w:r>
        <w:t>). A specific taste aversion was then established by pairing consumption of one of the outcomes with illness (</w:t>
      </w:r>
      <w:proofErr w:type="spellStart"/>
      <w:r>
        <w:t>i.p.</w:t>
      </w:r>
      <w:proofErr w:type="spellEnd"/>
      <w:r>
        <w:t xml:space="preserve"> injection of lithium chloride; Devalued), and the value of the other outcome was left intact (</w:t>
      </w:r>
      <w:proofErr w:type="spellStart"/>
      <w:r w:rsidR="00042974">
        <w:t>i.p.</w:t>
      </w:r>
      <w:proofErr w:type="spellEnd"/>
      <w:r w:rsidR="00042974">
        <w:t xml:space="preserve"> injection of saline; </w:t>
      </w:r>
      <w:r>
        <w:t>Non-Devalued). Both groups learned the novel cue-outcome associations and acquired the specific taste aversion (</w:t>
      </w:r>
      <w:r w:rsidRPr="00F820F2">
        <w:rPr>
          <w:highlight w:val="yellow"/>
        </w:rPr>
        <w:t>Figure 1-figure supplement 3B</w:t>
      </w:r>
      <w:r>
        <w:t>).</w:t>
      </w:r>
    </w:p>
    <w:p w14:paraId="3219C950" w14:textId="38B80A1C" w:rsidR="00255EAB" w:rsidRDefault="00F51193" w:rsidP="00F51193">
      <w:pPr>
        <w:pStyle w:val="BodyText"/>
      </w:pPr>
      <w:r>
        <w:t>Finally, during a devaluation test (</w:t>
      </w:r>
      <w:r w:rsidRPr="006B6F29">
        <w:rPr>
          <w:highlight w:val="yellow"/>
        </w:rPr>
        <w:t>Figure 1D</w:t>
      </w:r>
      <w:r>
        <w:t>), the two cues were presented in extinction. The sham group showed a significant devaluation effect, i.e. responding was lower to the devalued than non-devalued cue (</w:t>
      </w:r>
      <m:oMath>
        <m:r>
          <w:rPr>
            <w:rFonts w:ascii="Cambria Math" w:hAnsi="Cambria Math"/>
          </w:rPr>
          <m:t>t(11)=-3.06</m:t>
        </m:r>
      </m:oMath>
      <w:r>
        <w:t xml:space="preserve">, </w:t>
      </w:r>
      <m:oMath>
        <m:r>
          <w:rPr>
            <w:rFonts w:ascii="Cambria Math" w:hAnsi="Cambria Math"/>
          </w:rPr>
          <m:t>p=.011</m:t>
        </m:r>
      </m:oMath>
      <w:r>
        <w:t>). In contrast, the devaluation effect was abolished in the lesion group, and responding remained high to both the devalued and non-devalued cue (</w:t>
      </w:r>
      <m:oMath>
        <m:r>
          <w:rPr>
            <w:rFonts w:ascii="Cambria Math" w:hAnsi="Cambria Math"/>
          </w:rPr>
          <m:t>t(11)=1.09</m:t>
        </m:r>
      </m:oMath>
      <w:r>
        <w:t xml:space="preserve">, </w:t>
      </w:r>
      <m:oMath>
        <m:r>
          <w:rPr>
            <w:rFonts w:ascii="Cambria Math" w:hAnsi="Cambria Math"/>
          </w:rPr>
          <m:t>p=.300</m:t>
        </m:r>
      </m:oMath>
      <w:r>
        <w:t xml:space="preserve">; Significant Group x Cue interaction </w:t>
      </w:r>
      <m:oMath>
        <m:r>
          <w:rPr>
            <w:rFonts w:ascii="Cambria Math" w:hAnsi="Cambria Math"/>
          </w:rPr>
          <m:t>F(1,11)=7.55</m:t>
        </m:r>
      </m:oMath>
      <w:r>
        <w:t xml:space="preserve">, </w:t>
      </w:r>
      <m:oMath>
        <m:r>
          <w:rPr>
            <w:rFonts w:ascii="Cambria Math" w:hAnsi="Cambria Math"/>
          </w:rPr>
          <m:t>p=.019</m:t>
        </m:r>
      </m:oMath>
      <w:r>
        <w:t xml:space="preserve">, but no main effect of Group </w:t>
      </w:r>
      <m:oMath>
        <m:r>
          <w:rPr>
            <w:rFonts w:ascii="Cambria Math" w:hAnsi="Cambria Math"/>
          </w:rPr>
          <m:t>F(1,11)=0.54</m:t>
        </m:r>
      </m:oMath>
      <w:r>
        <w:t xml:space="preserve">, </w:t>
      </w:r>
      <m:oMath>
        <m:r>
          <w:rPr>
            <w:rFonts w:ascii="Cambria Math" w:hAnsi="Cambria Math"/>
          </w:rPr>
          <m:t>p=.479</m:t>
        </m:r>
      </m:oMath>
      <w:r>
        <w:t xml:space="preserve">, or Cue </w:t>
      </w:r>
      <m:oMath>
        <m:r>
          <w:rPr>
            <w:rFonts w:ascii="Cambria Math" w:hAnsi="Cambria Math"/>
          </w:rPr>
          <m:t>F(1,11)=1.09</m:t>
        </m:r>
      </m:oMath>
      <w:r>
        <w:t xml:space="preserve">, </w:t>
      </w:r>
      <m:oMath>
        <m:r>
          <w:rPr>
            <w:rFonts w:ascii="Cambria Math" w:hAnsi="Cambria Math"/>
          </w:rPr>
          <m:t>p=.320</m:t>
        </m:r>
      </m:oMath>
      <w:r>
        <w:t xml:space="preserve">). This finding successfully replicates the finding that both </w:t>
      </w:r>
      <w:r w:rsidR="002F04D4">
        <w:t>complete</w:t>
      </w:r>
      <w:r>
        <w:t xml:space="preserve"> </w:t>
      </w:r>
      <w:r w:rsidR="006F543E">
        <w:t xml:space="preserve">OFC </w:t>
      </w:r>
      <w:r>
        <w:t xml:space="preserve">and focal </w:t>
      </w:r>
      <w:r w:rsidR="006F543E">
        <w:t xml:space="preserve">lateral </w:t>
      </w:r>
      <w:r>
        <w:t>OFC lesions abolish the outcome devaluation effect in rodents</w:t>
      </w:r>
      <w:r w:rsidR="00993C2A">
        <w:t xml:space="preserve"> </w:t>
      </w:r>
      <w:r w:rsidR="00993C2A">
        <w:fldChar w:fldCharType="begin" w:fldLock="1"/>
      </w:r>
      <w:r w:rsidR="00DF718E">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00993C2A">
        <w:fldChar w:fldCharType="separate"/>
      </w:r>
      <w:r w:rsidR="00242371" w:rsidRPr="00242371">
        <w:rPr>
          <w:noProof/>
        </w:rPr>
        <w:t>(Gallagher et al., 1999; Panayi &amp; Killcross, 2018; Pickens et al., 2003, 2005)</w:t>
      </w:r>
      <w:r w:rsidR="00993C2A">
        <w:fldChar w:fldCharType="end"/>
      </w:r>
      <w:r>
        <w:t>.</w:t>
      </w:r>
    </w:p>
    <w:p w14:paraId="0768B06A" w14:textId="77777777" w:rsidR="00255EAB" w:rsidRDefault="00255EAB">
      <w:pPr>
        <w:rPr>
          <w:sz w:val="24"/>
          <w:szCs w:val="24"/>
        </w:rPr>
      </w:pPr>
      <w:r>
        <w:br w:type="page"/>
      </w:r>
    </w:p>
    <w:p w14:paraId="5644769F" w14:textId="77777777" w:rsidR="00255EAB" w:rsidRPr="00C42A81" w:rsidRDefault="00255EAB" w:rsidP="00255EAB">
      <w:pPr>
        <w:spacing w:line="240" w:lineRule="auto"/>
        <w:rPr>
          <w:rFonts w:cstheme="minorHAnsi"/>
          <w:b/>
          <w:sz w:val="24"/>
          <w:szCs w:val="24"/>
        </w:rPr>
      </w:pPr>
      <w:r w:rsidRPr="00C42A81">
        <w:rPr>
          <w:rFonts w:cstheme="minorHAnsi"/>
          <w:b/>
          <w:noProof/>
          <w:sz w:val="24"/>
          <w:szCs w:val="24"/>
        </w:rPr>
        <w:lastRenderedPageBreak/>
        <w:drawing>
          <wp:inline distT="0" distB="0" distL="0" distR="0" wp14:anchorId="28C87FF5" wp14:editId="2EE19ECA">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1B87A0BC" w14:textId="77777777" w:rsidR="00255EAB" w:rsidRPr="00C42A81" w:rsidRDefault="00255EAB" w:rsidP="00255EAB">
      <w:pPr>
        <w:spacing w:line="240" w:lineRule="auto"/>
        <w:rPr>
          <w:rFonts w:cstheme="minorHAnsi"/>
          <w:b/>
          <w:sz w:val="24"/>
          <w:szCs w:val="24"/>
        </w:rPr>
      </w:pPr>
    </w:p>
    <w:p w14:paraId="3D2E0026" w14:textId="77777777" w:rsidR="00255EAB" w:rsidRPr="00C42A81" w:rsidRDefault="00255EAB" w:rsidP="00255EAB">
      <w:pPr>
        <w:spacing w:line="240" w:lineRule="auto"/>
        <w:rPr>
          <w:rFonts w:cstheme="minorHAnsi"/>
          <w:sz w:val="24"/>
          <w:szCs w:val="24"/>
        </w:rPr>
      </w:pPr>
      <w:r w:rsidRPr="00C42A81">
        <w:rPr>
          <w:rFonts w:cstheme="minorHAnsi"/>
          <w:b/>
          <w:sz w:val="24"/>
          <w:szCs w:val="24"/>
        </w:rPr>
        <w:t xml:space="preserve">Figure 1. </w:t>
      </w:r>
      <w:r w:rsidRPr="00C42A81">
        <w:rPr>
          <w:rFonts w:cstheme="minorHAnsi"/>
          <w:sz w:val="24"/>
          <w:szCs w:val="24"/>
        </w:rPr>
        <w:t xml:space="preserve">The effect of pre-training OFC lesions on the acquisition of simple Pavlovian cue-outcome relationship. Representative lesion damage and histology depicted in </w:t>
      </w:r>
      <w:r w:rsidRPr="00C42A81">
        <w:rPr>
          <w:rFonts w:cstheme="minorHAnsi"/>
          <w:sz w:val="24"/>
          <w:szCs w:val="24"/>
          <w:u w:val="single"/>
        </w:rPr>
        <w:t>Figure 1-figure supplement 1</w:t>
      </w:r>
      <w:r w:rsidRPr="00C42A81">
        <w:rPr>
          <w:rFonts w:cstheme="minorHAnsi"/>
          <w:sz w:val="24"/>
          <w:szCs w:val="24"/>
        </w:rPr>
        <w:t>. (</w:t>
      </w:r>
      <w:r w:rsidRPr="00C42A81">
        <w:rPr>
          <w:rFonts w:cstheme="minorHAnsi"/>
          <w:b/>
          <w:sz w:val="24"/>
          <w:szCs w:val="24"/>
        </w:rPr>
        <w:t>A</w:t>
      </w:r>
      <w:r w:rsidRPr="00C42A81">
        <w:rPr>
          <w:rFonts w:cstheme="minorHAnsi"/>
          <w:sz w:val="24"/>
          <w:szCs w:val="24"/>
        </w:rPr>
        <w:t xml:space="preserve">) </w:t>
      </w:r>
      <w:r>
        <w:rPr>
          <w:rFonts w:cstheme="minorHAnsi"/>
          <w:sz w:val="24"/>
          <w:szCs w:val="24"/>
        </w:rPr>
        <w:t xml:space="preserve">Experiment 1: </w:t>
      </w:r>
      <w:r w:rsidRPr="00C42A81">
        <w:rPr>
          <w:rFonts w:cstheme="minorHAnsi"/>
          <w:sz w:val="24"/>
          <w:szCs w:val="24"/>
        </w:rPr>
        <w:t xml:space="preserve">OFC lesions significantly enhance acquisition behaviour to a simple Pavlovian cue (CS) predicting a food pellet. Responding during the baseline PreCS period </w:t>
      </w:r>
      <w:r w:rsidRPr="00C42A81">
        <w:rPr>
          <w:rFonts w:eastAsia="Times New Roman" w:cstheme="minorHAnsi"/>
          <w:sz w:val="24"/>
          <w:szCs w:val="24"/>
          <w:lang w:val="en-AU" w:eastAsia="en-AU"/>
        </w:rPr>
        <w:t>is subtracted from responding during the CS period</w:t>
      </w:r>
      <w:r>
        <w:rPr>
          <w:rFonts w:eastAsia="Times New Roman" w:cstheme="minorHAnsi"/>
          <w:sz w:val="24"/>
          <w:szCs w:val="24"/>
          <w:lang w:val="en-AU" w:eastAsia="en-AU"/>
        </w:rPr>
        <w:t xml:space="preserve"> (i.e. CS-PreCS)</w:t>
      </w:r>
      <w:r w:rsidRPr="00C42A81">
        <w:rPr>
          <w:rFonts w:eastAsia="Times New Roman" w:cstheme="minorHAnsi"/>
          <w:sz w:val="24"/>
          <w:szCs w:val="24"/>
          <w:lang w:val="en-AU" w:eastAsia="en-AU"/>
        </w:rPr>
        <w:t>. Data presented in blocks of 3 days. (</w:t>
      </w:r>
      <w:r w:rsidRPr="00C42A81">
        <w:rPr>
          <w:rFonts w:eastAsia="Times New Roman" w:cstheme="minorHAnsi"/>
          <w:b/>
          <w:sz w:val="24"/>
          <w:szCs w:val="24"/>
          <w:lang w:val="en-AU" w:eastAsia="en-AU"/>
        </w:rPr>
        <w:t>B</w:t>
      </w:r>
      <w:r w:rsidRPr="00C42A81">
        <w:rPr>
          <w:rFonts w:eastAsia="Times New Roman" w:cstheme="minorHAnsi"/>
          <w:sz w:val="24"/>
          <w:szCs w:val="24"/>
          <w:lang w:val="en-AU" w:eastAsia="en-AU"/>
        </w:rPr>
        <w:t xml:space="preserve">) The effect of manipulating general levels of satiety (24 hrs ad-libitum access to food) on Pavlovian acquisition behaviour in a subset of rats </w:t>
      </w:r>
      <w:r w:rsidRPr="00C42A81">
        <w:rPr>
          <w:rFonts w:eastAsia="Times New Roman" w:cstheme="minorHAnsi"/>
          <w:sz w:val="24"/>
          <w:szCs w:val="24"/>
          <w:lang w:eastAsia="en-AU"/>
        </w:rPr>
        <w:t>(subgroup 1; sham n = 8, lesion n = 7)</w:t>
      </w:r>
      <w:r w:rsidRPr="00C42A81">
        <w:rPr>
          <w:rFonts w:eastAsia="Times New Roman" w:cstheme="minorHAnsi"/>
          <w:sz w:val="24"/>
          <w:szCs w:val="24"/>
          <w:lang w:val="en-AU" w:eastAsia="en-AU"/>
        </w:rPr>
        <w:t>. General satiety reduced behaviour in the lesion group and abolished group differences (sated), which returned when tested hungry 24 hours later. Th</w:t>
      </w:r>
      <w:r>
        <w:rPr>
          <w:rFonts w:eastAsia="Times New Roman" w:cstheme="minorHAnsi"/>
          <w:sz w:val="24"/>
          <w:szCs w:val="24"/>
          <w:lang w:val="en-AU" w:eastAsia="en-AU"/>
        </w:rPr>
        <w:t>e</w:t>
      </w:r>
      <w:r w:rsidRPr="00C42A81">
        <w:rPr>
          <w:rFonts w:eastAsia="Times New Roman" w:cstheme="minorHAnsi"/>
          <w:sz w:val="24"/>
          <w:szCs w:val="24"/>
          <w:lang w:val="en-AU" w:eastAsia="en-AU"/>
        </w:rPr>
        <w:t xml:space="preserve"> effect of satiety was also evident on the first trial of the session </w:t>
      </w:r>
      <w:r w:rsidRPr="00C42A81">
        <w:rPr>
          <w:rFonts w:eastAsia="Times New Roman" w:cstheme="minorHAnsi"/>
          <w:sz w:val="24"/>
          <w:szCs w:val="24"/>
          <w:u w:val="single"/>
          <w:lang w:val="en-AU" w:eastAsia="en-AU"/>
        </w:rPr>
        <w:t>Figure 1-figure supplement 2</w:t>
      </w:r>
      <w:r w:rsidRPr="00C42A81">
        <w:rPr>
          <w:rFonts w:eastAsia="Times New Roman" w:cstheme="minorHAnsi"/>
          <w:sz w:val="24"/>
          <w:szCs w:val="24"/>
          <w:lang w:val="en-AU" w:eastAsia="en-AU"/>
        </w:rPr>
        <w:t>. (</w:t>
      </w:r>
      <w:r w:rsidRPr="00C42A81">
        <w:rPr>
          <w:rFonts w:eastAsia="Times New Roman" w:cstheme="minorHAnsi"/>
          <w:b/>
          <w:sz w:val="24"/>
          <w:szCs w:val="24"/>
          <w:lang w:val="en-AU" w:eastAsia="en-AU"/>
        </w:rPr>
        <w:t>C</w:t>
      </w:r>
      <w:r w:rsidRPr="00C42A81">
        <w:rPr>
          <w:rFonts w:eastAsia="Times New Roman" w:cstheme="minorHAnsi"/>
          <w:sz w:val="24"/>
          <w:szCs w:val="24"/>
          <w:lang w:val="en-AU" w:eastAsia="en-AU"/>
        </w:rPr>
        <w:t xml:space="preserve">) Locomotor activity (as reflected by infra-red beam breaks in a novel </w:t>
      </w:r>
      <w:proofErr w:type="gramStart"/>
      <w:r w:rsidRPr="00C42A81">
        <w:rPr>
          <w:rFonts w:eastAsia="Times New Roman" w:cstheme="minorHAnsi"/>
          <w:sz w:val="24"/>
          <w:szCs w:val="24"/>
          <w:lang w:val="en-AU" w:eastAsia="en-AU"/>
        </w:rPr>
        <w:t>open-field</w:t>
      </w:r>
      <w:proofErr w:type="gramEnd"/>
      <w:r w:rsidRPr="00C42A81">
        <w:rPr>
          <w:rFonts w:eastAsia="Times New Roman" w:cstheme="minorHAnsi"/>
          <w:sz w:val="24"/>
          <w:szCs w:val="24"/>
          <w:lang w:val="en-AU" w:eastAsia="en-AU"/>
        </w:rPr>
        <w:t>) measured over 1 hour (separated into 30 min blocks) shows no significant hyperactivity in the OFC lesion group. (</w:t>
      </w:r>
      <w:r w:rsidRPr="00C42A81">
        <w:rPr>
          <w:rFonts w:eastAsia="Times New Roman" w:cstheme="minorHAnsi"/>
          <w:b/>
          <w:sz w:val="24"/>
          <w:szCs w:val="24"/>
          <w:lang w:val="en-AU" w:eastAsia="en-AU"/>
        </w:rPr>
        <w:t>D</w:t>
      </w:r>
      <w:r w:rsidRPr="00C42A81">
        <w:rPr>
          <w:rFonts w:eastAsia="Times New Roman" w:cstheme="minorHAnsi"/>
          <w:sz w:val="24"/>
          <w:szCs w:val="24"/>
          <w:lang w:val="en-AU" w:eastAsia="en-AU"/>
        </w:rPr>
        <w:t xml:space="preserve">) The effect of outcome-specific devaluation is abolished by OFC lesions (subgroup 2; sham </w:t>
      </w:r>
      <w:r w:rsidRPr="00C42A81">
        <w:rPr>
          <w:rFonts w:eastAsia="Times New Roman" w:cstheme="minorHAnsi"/>
          <w:i/>
          <w:sz w:val="24"/>
          <w:szCs w:val="24"/>
          <w:lang w:val="en-AU" w:eastAsia="en-AU"/>
        </w:rPr>
        <w:t>n</w:t>
      </w:r>
      <w:r w:rsidRPr="00C42A81">
        <w:rPr>
          <w:rFonts w:eastAsia="Times New Roman" w:cstheme="minorHAnsi"/>
          <w:sz w:val="24"/>
          <w:szCs w:val="24"/>
          <w:lang w:val="en-AU" w:eastAsia="en-AU"/>
        </w:rPr>
        <w:t xml:space="preserve"> = 8, lesion </w:t>
      </w:r>
      <w:r w:rsidRPr="00C42A81">
        <w:rPr>
          <w:rFonts w:eastAsia="Times New Roman" w:cstheme="minorHAnsi"/>
          <w:i/>
          <w:sz w:val="24"/>
          <w:szCs w:val="24"/>
          <w:lang w:val="en-AU" w:eastAsia="en-AU"/>
        </w:rPr>
        <w:t>n</w:t>
      </w:r>
      <w:r w:rsidRPr="00C42A81">
        <w:rPr>
          <w:rFonts w:eastAsia="Times New Roman" w:cstheme="minorHAnsi"/>
          <w:sz w:val="24"/>
          <w:szCs w:val="24"/>
          <w:lang w:val="en-AU" w:eastAsia="en-AU"/>
        </w:rPr>
        <w:t xml:space="preserve"> = 5). After retraining with two unique Pavlovian cues and outcomes (</w:t>
      </w:r>
      <w:r w:rsidRPr="00C42A81">
        <w:rPr>
          <w:rFonts w:eastAsia="Times New Roman" w:cstheme="minorHAnsi"/>
          <w:sz w:val="24"/>
          <w:szCs w:val="24"/>
          <w:u w:val="single"/>
          <w:lang w:val="en-AU" w:eastAsia="en-AU"/>
        </w:rPr>
        <w:t>Figure 1-figure supplement 3A</w:t>
      </w:r>
      <w:r w:rsidRPr="00C42A81">
        <w:rPr>
          <w:rFonts w:eastAsia="Times New Roman" w:cstheme="minorHAnsi"/>
          <w:sz w:val="24"/>
          <w:szCs w:val="24"/>
          <w:lang w:val="en-AU" w:eastAsia="en-AU"/>
        </w:rPr>
        <w:t>), one outcome was paired with injections of LiCl to establish an outcome specific taste aversion (</w:t>
      </w:r>
      <w:r w:rsidRPr="00C42A81">
        <w:rPr>
          <w:rFonts w:eastAsia="Times New Roman" w:cstheme="minorHAnsi"/>
          <w:sz w:val="24"/>
          <w:szCs w:val="24"/>
          <w:u w:val="single"/>
          <w:lang w:val="en-AU" w:eastAsia="en-AU"/>
        </w:rPr>
        <w:t>Figure 1-figure supplement 3B</w:t>
      </w:r>
      <w:r w:rsidRPr="00C42A81">
        <w:rPr>
          <w:rFonts w:eastAsia="Times New Roman" w:cstheme="minorHAnsi"/>
          <w:sz w:val="24"/>
          <w:szCs w:val="24"/>
          <w:lang w:val="en-AU"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C42A81">
        <w:rPr>
          <w:rFonts w:cstheme="minorHAnsi"/>
          <w:color w:val="212121"/>
          <w:sz w:val="24"/>
          <w:szCs w:val="24"/>
          <w:shd w:val="clear" w:color="auto" w:fill="FFFFFF"/>
        </w:rPr>
        <w:t>Error bars depict ± SEM.</w:t>
      </w:r>
    </w:p>
    <w:p w14:paraId="573F76A9" w14:textId="515A75D7" w:rsidR="00255EAB" w:rsidRDefault="00255EAB">
      <w:pPr>
        <w:rPr>
          <w:sz w:val="24"/>
          <w:szCs w:val="24"/>
        </w:rPr>
      </w:pPr>
      <w:r>
        <w:br w:type="page"/>
      </w:r>
    </w:p>
    <w:p w14:paraId="0687067C" w14:textId="5C93E688" w:rsidR="00887885" w:rsidRDefault="007F67D5" w:rsidP="00887885">
      <w:pPr>
        <w:pStyle w:val="BodyText"/>
      </w:pPr>
      <w:r>
        <w:rPr>
          <w:b/>
        </w:rPr>
        <w:lastRenderedPageBreak/>
        <w:t xml:space="preserve">Experiment 2: </w:t>
      </w:r>
      <w:r w:rsidR="00887885">
        <w:rPr>
          <w:b/>
        </w:rPr>
        <w:t>Post-training muscimol inactivation</w:t>
      </w:r>
    </w:p>
    <w:p w14:paraId="05107674" w14:textId="15094B34" w:rsidR="00887885" w:rsidRDefault="00887885" w:rsidP="00887885">
      <w:pPr>
        <w:pStyle w:val="BodyText"/>
      </w:pPr>
      <w:r>
        <w:t>The enhanced Pavlovian responding observed following OFC lesions (</w:t>
      </w:r>
      <w:r w:rsidRPr="00887885">
        <w:rPr>
          <w:highlight w:val="yellow"/>
        </w:rPr>
        <w:t>Figure 1A</w:t>
      </w:r>
      <w:r>
        <w:t xml:space="preserve">) may be due to </w:t>
      </w:r>
      <w:commentRangeStart w:id="21"/>
      <w:r>
        <w:t>enhanced learning of the cue-outcome relationship in the OFC lesion group (</w:t>
      </w:r>
      <w:r w:rsidRPr="00506B43">
        <w:rPr>
          <w:highlight w:val="yellow"/>
        </w:rPr>
        <w:t>Figure 2-figure supplement 1</w:t>
      </w:r>
      <w:r>
        <w:t xml:space="preserve">). </w:t>
      </w:r>
      <w:commentRangeEnd w:id="21"/>
      <w:r w:rsidR="00224121">
        <w:rPr>
          <w:rStyle w:val="CommentReference"/>
        </w:rPr>
        <w:commentReference w:id="21"/>
      </w:r>
      <w:r>
        <w:t xml:space="preserve">This is consistent with a role for the OFC in representing outcome expectancy information. For example, incremental learning about a cue-outcome relationship is thought to depend upon prediction errors </w:t>
      </w:r>
      <w:r w:rsidR="00C433F2">
        <w:fldChar w:fldCharType="begin" w:fldLock="1"/>
      </w:r>
      <w:r w:rsidR="00F125AC">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J.","non-dropping-particle":"","parse-names":false,"suffix":""},{"dropping-particle":"","family":"Schoenbaum","given":"Geoffrey","non-dropping-particle":"","parse-names":false,"suffix":""},{"dropping-particle":"","family":"Sharpe","given":"Melissa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rsidR="00C433F2">
        <w:fldChar w:fldCharType="separate"/>
      </w:r>
      <w:r w:rsidR="006159CE" w:rsidRPr="006159CE">
        <w:rPr>
          <w:noProof/>
        </w:rPr>
        <w:t>(Esber &amp; Haselgrove, 2011; LePelley, 2004; Mackintosh, 1975; Nasser et al., 2017; Pearce &amp; Hall, 1980; Rescorla &amp; Wagner, 1972; Sutton &amp; Barto, 1998)</w:t>
      </w:r>
      <w:r w:rsidR="00C433F2">
        <w:fldChar w:fldCharType="end"/>
      </w:r>
      <w:r>
        <w:t xml:space="preserve">, i.e. the difference between the experience outcome value and the expected outcome value. The expected outcome value of a cue is incrementally updated until this prediction error discrepancy is </w:t>
      </w:r>
      <w:proofErr w:type="spellStart"/>
      <w:r>
        <w:t>minimised</w:t>
      </w:r>
      <w:proofErr w:type="spellEnd"/>
      <w:r>
        <w:t xml:space="preserve">. If the OFC carries some aspect of outcome expectancy information </w:t>
      </w:r>
      <w:r w:rsidR="00113618">
        <w:fldChar w:fldCharType="begin" w:fldLock="1"/>
      </w:r>
      <w:r w:rsidR="00DF718E">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rsidR="00113618">
        <w:fldChar w:fldCharType="separate"/>
      </w:r>
      <w:r w:rsidR="00242371" w:rsidRPr="00242371">
        <w:rPr>
          <w:noProof/>
        </w:rPr>
        <w:t>(Baxter et al., 2000; Pears et al., 2003; Schoenbaum et al., 2009; Takahashi et al., 2009, 2011)</w:t>
      </w:r>
      <w:r w:rsidR="00113618">
        <w:fldChar w:fldCharType="end"/>
      </w:r>
      <w:r>
        <w:t xml:space="preserve">, then OFC lesions might </w:t>
      </w:r>
      <w:r w:rsidR="00F833D4">
        <w:t xml:space="preserve">consistently </w:t>
      </w:r>
      <w:r>
        <w:t>reduce</w:t>
      </w:r>
      <w:r w:rsidR="00F833D4">
        <w:t>/underestimate</w:t>
      </w:r>
      <w:r>
        <w:t xml:space="preserve"> the expected value of a cue which in turn would result in abnormally persistent prediction errors and enhanced learning. Therefore, disruption of OFC function should temporarily lower expected value, and enhance prediction errors and learning</w:t>
      </w:r>
      <w:ins w:id="22" w:author="Schoenbaum, Geoffrey (NIH/NIDA) [E]" w:date="2020-09-03T18:33:00Z">
        <w:r w:rsidR="00224121">
          <w:t xml:space="preserve"> supported by other brain regions</w:t>
        </w:r>
      </w:ins>
      <w:r w:rsidR="00830B75">
        <w:t xml:space="preserve"> (for modelling of this prediction see </w:t>
      </w:r>
      <w:r w:rsidR="00830B75" w:rsidRPr="00506B43">
        <w:rPr>
          <w:highlight w:val="yellow"/>
        </w:rPr>
        <w:t>Figure 2-figure supplement 1</w:t>
      </w:r>
      <w:r w:rsidR="00830B75">
        <w:t>)</w:t>
      </w:r>
      <w:r>
        <w:t xml:space="preserve">. We tested this hypothesis by inactivating the OFC after </w:t>
      </w:r>
      <w:commentRangeStart w:id="23"/>
      <w:r>
        <w:t>first successfully acquiring cue-outcome learning</w:t>
      </w:r>
      <w:commentRangeEnd w:id="23"/>
      <w:r w:rsidR="002D3973">
        <w:rPr>
          <w:rStyle w:val="CommentReference"/>
        </w:rPr>
        <w:commentReference w:id="23"/>
      </w:r>
      <w:r>
        <w:t xml:space="preserve"> i.e. when expected value is high and prediction errors are low. If the OFC carries some aspect of the learned expected value, then inactivation of the OFC should </w:t>
      </w:r>
      <w:del w:id="24" w:author="Schoenbaum, Geoffrey (NIH/NIDA) [E]" w:date="2020-09-04T12:25:00Z">
        <w:r w:rsidDel="002D3973">
          <w:delText xml:space="preserve">enhance </w:delText>
        </w:r>
      </w:del>
      <w:ins w:id="25" w:author="Schoenbaum, Geoffrey (NIH/NIDA) [E]" w:date="2020-09-04T12:25:00Z">
        <w:r w:rsidR="002D3973">
          <w:t xml:space="preserve">restore </w:t>
        </w:r>
      </w:ins>
      <w:r>
        <w:t>prediction errors</w:t>
      </w:r>
      <w:ins w:id="26" w:author="Schoenbaum, Geoffrey (NIH/NIDA) [E]" w:date="2020-09-04T12:25:00Z">
        <w:r w:rsidR="002D3973">
          <w:t xml:space="preserve"> at the time of </w:t>
        </w:r>
        <w:proofErr w:type="gramStart"/>
        <w:r w:rsidR="002D3973">
          <w:t>reward</w:t>
        </w:r>
      </w:ins>
      <w:r>
        <w:t>, and</w:t>
      </w:r>
      <w:proofErr w:type="gramEnd"/>
      <w:r>
        <w:t xml:space="preserve">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w:t>
      </w:r>
      <w:r w:rsidR="003C3F7A" w:rsidRPr="00506B43">
        <w:rPr>
          <w:highlight w:val="yellow"/>
        </w:rPr>
        <w:t>Figure 2-figure supplement 1</w:t>
      </w:r>
      <w:r>
        <w:t>).</w:t>
      </w:r>
    </w:p>
    <w:p w14:paraId="749710DE" w14:textId="77777777" w:rsidR="001F2701" w:rsidRDefault="001F2701" w:rsidP="001F2701">
      <w:pPr>
        <w:pStyle w:val="BodyText"/>
      </w:pPr>
      <w:r>
        <w:t>We tested this hypothesis by first training a new group of animals on the same simple Pavlovian task for 9 days, before implantation of bilateral cannulae targeting the OFC (</w:t>
      </w:r>
      <w:r w:rsidRPr="001F2701">
        <w:rPr>
          <w:highlight w:val="yellow"/>
        </w:rPr>
        <w:t>Figure 2A, Days 1-9</w:t>
      </w:r>
      <w:r>
        <w:t xml:space="preserve">; significant main effect of Day </w:t>
      </w:r>
      <m:oMath>
        <m:r>
          <w:rPr>
            <w:rFonts w:ascii="Cambria Math" w:hAnsi="Cambria Math"/>
          </w:rPr>
          <m:t>F(8,176)=25.42</m:t>
        </m:r>
      </m:oMath>
      <w:r>
        <w:t xml:space="preserve">, </w:t>
      </w:r>
      <m:oMath>
        <m:r>
          <w:rPr>
            <w:rFonts w:ascii="Cambria Math" w:hAnsi="Cambria Math"/>
          </w:rPr>
          <m:t>p&lt;.001</m:t>
        </m:r>
      </m:oMath>
      <w:r>
        <w:t xml:space="preserve">, but no main effect of Group </w:t>
      </w:r>
      <m:oMath>
        <m:r>
          <w:rPr>
            <w:rFonts w:ascii="Cambria Math" w:hAnsi="Cambria Math"/>
          </w:rPr>
          <m:t>F(1,22)=1.08</m:t>
        </m:r>
      </m:oMath>
      <w:r>
        <w:t xml:space="preserve">, </w:t>
      </w:r>
      <m:oMath>
        <m:r>
          <w:rPr>
            <w:rFonts w:ascii="Cambria Math" w:hAnsi="Cambria Math"/>
          </w:rPr>
          <m:t>p=.310</m:t>
        </m:r>
      </m:oMath>
      <w:r>
        <w:t xml:space="preserve">, or Group x Day interaction </w:t>
      </w:r>
      <m:oMath>
        <m:r>
          <w:rPr>
            <w:rFonts w:ascii="Cambria Math" w:hAnsi="Cambria Math"/>
          </w:rPr>
          <m:t>F(8,176)=0.54</m:t>
        </m:r>
      </m:oMath>
      <w:r>
        <w:t xml:space="preserve">, </w:t>
      </w:r>
      <m:oMath>
        <m:r>
          <w:rPr>
            <w:rFonts w:ascii="Cambria Math" w:hAnsi="Cambria Math"/>
          </w:rPr>
          <m:t>p=.825</m:t>
        </m:r>
      </m:oMath>
      <w:r>
        <w:t xml:space="preserve">). Following post-operative recovery (histology depicted in </w:t>
      </w:r>
      <w:r w:rsidRPr="001F2701">
        <w:rPr>
          <w:iCs/>
          <w:highlight w:val="yellow"/>
        </w:rPr>
        <w:t>Figure 2-figure supplement 2</w:t>
      </w:r>
      <w:r>
        <w:t>), and prior to infusion, response levels were similar in both groups (</w:t>
      </w:r>
      <w:r w:rsidRPr="00375DDA">
        <w:rPr>
          <w:highlight w:val="yellow"/>
        </w:rPr>
        <w:t>Figure 2A, Post;</w:t>
      </w:r>
      <w:r>
        <w:t xml:space="preserve"> no significant differences between Groups </w:t>
      </w:r>
      <m:oMath>
        <m:r>
          <w:rPr>
            <w:rFonts w:ascii="Cambria Math" w:hAnsi="Cambria Math"/>
          </w:rPr>
          <m:t>t(22)=-0.68</m:t>
        </m:r>
      </m:oMath>
      <w:r>
        <w:t xml:space="preserve">, </w:t>
      </w:r>
      <m:oMath>
        <m:r>
          <w:rPr>
            <w:rFonts w:ascii="Cambria Math" w:hAnsi="Cambria Math"/>
          </w:rPr>
          <m:t>p=.501</m:t>
        </m:r>
      </m:oMath>
      <w:r>
        <w:t>).</w:t>
      </w:r>
    </w:p>
    <w:p w14:paraId="626F075D" w14:textId="2A8444FB" w:rsidR="001F2701" w:rsidRDefault="001F2701" w:rsidP="001F2701">
      <w:pPr>
        <w:pStyle w:val="BodyText"/>
      </w:pPr>
      <w:r>
        <w:t>Contrary to our prediction, intra-OFC muscimol infusions disrupted</w:t>
      </w:r>
      <w:r w:rsidR="00A326C0">
        <w:t xml:space="preserve"> rather than enhanced</w:t>
      </w:r>
      <w:r>
        <w:t xml:space="preserve"> further acquisition of responding relative to the saline group (</w:t>
      </w:r>
      <w:r w:rsidRPr="001F2701">
        <w:rPr>
          <w:highlight w:val="yellow"/>
        </w:rPr>
        <w:t>Figure 2A, Infusion - Days 12-15</w:t>
      </w:r>
      <w:r>
        <w:t xml:space="preserve">; Significant Group x Day interaction </w:t>
      </w:r>
      <m:oMath>
        <m:r>
          <w:rPr>
            <w:rFonts w:ascii="Cambria Math" w:hAnsi="Cambria Math"/>
          </w:rPr>
          <m:t>F(3,66)=5.03</m:t>
        </m:r>
      </m:oMath>
      <w:r>
        <w:t xml:space="preserve">, </w:t>
      </w:r>
      <m:oMath>
        <m:r>
          <w:rPr>
            <w:rFonts w:ascii="Cambria Math" w:hAnsi="Cambria Math"/>
          </w:rPr>
          <m:t>p=.003</m:t>
        </m:r>
      </m:oMath>
      <w:r>
        <w:t xml:space="preserve">, but no main effect of Group </w:t>
      </w:r>
      <m:oMath>
        <m:r>
          <w:rPr>
            <w:rFonts w:ascii="Cambria Math" w:hAnsi="Cambria Math"/>
          </w:rPr>
          <m:t>F(1,22)=1.90</m:t>
        </m:r>
      </m:oMath>
      <w:r>
        <w:t xml:space="preserve">, </w:t>
      </w:r>
      <m:oMath>
        <m:r>
          <w:rPr>
            <w:rFonts w:ascii="Cambria Math" w:hAnsi="Cambria Math"/>
          </w:rPr>
          <m:t>p=.182</m:t>
        </m:r>
      </m:oMath>
      <w:r>
        <w:t xml:space="preserve">, or Day </w:t>
      </w:r>
      <m:oMath>
        <m:r>
          <w:rPr>
            <w:rFonts w:ascii="Cambria Math" w:hAnsi="Cambria Math"/>
          </w:rPr>
          <m:t>F(3,66)=0.32</m:t>
        </m:r>
      </m:oMath>
      <w:r>
        <w:t xml:space="preserve">, </w:t>
      </w:r>
      <m:oMath>
        <m:r>
          <w:rPr>
            <w:rFonts w:ascii="Cambria Math" w:hAnsi="Cambria Math"/>
          </w:rPr>
          <m:t>p=.809</m:t>
        </m:r>
      </m:oMath>
      <w:r>
        <w:t xml:space="preserve">). Simple effects revealed significantly greater responding in the saline group on the last 2 days of infusions (Muscimol vs Saline: Day 12 </w:t>
      </w:r>
      <m:oMath>
        <m:r>
          <w:rPr>
            <w:rFonts w:ascii="Cambria Math" w:hAnsi="Cambria Math"/>
          </w:rPr>
          <m:t>t(22)=0.67</m:t>
        </m:r>
      </m:oMath>
      <w:r>
        <w:t xml:space="preserve">, </w:t>
      </w:r>
      <m:oMath>
        <m:r>
          <w:rPr>
            <w:rFonts w:ascii="Cambria Math" w:hAnsi="Cambria Math"/>
          </w:rPr>
          <m:t>p=.508</m:t>
        </m:r>
      </m:oMath>
      <w:r>
        <w:t xml:space="preserve">, Day 13 </w:t>
      </w:r>
      <m:oMath>
        <m:r>
          <w:rPr>
            <w:rFonts w:ascii="Cambria Math" w:hAnsi="Cambria Math"/>
          </w:rPr>
          <m:t>t(22)=-1.03</m:t>
        </m:r>
      </m:oMath>
      <w:r>
        <w:t xml:space="preserve">, </w:t>
      </w:r>
      <m:oMath>
        <m:r>
          <w:rPr>
            <w:rFonts w:ascii="Cambria Math" w:hAnsi="Cambria Math"/>
          </w:rPr>
          <m:t>p=.315</m:t>
        </m:r>
      </m:oMath>
      <w:r>
        <w:t xml:space="preserve">, Day 14 </w:t>
      </w:r>
      <m:oMath>
        <m:r>
          <w:rPr>
            <w:rFonts w:ascii="Cambria Math" w:hAnsi="Cambria Math"/>
          </w:rPr>
          <m:t>t(22)=-2.79</m:t>
        </m:r>
      </m:oMath>
      <w:r>
        <w:t xml:space="preserve">, </w:t>
      </w:r>
      <m:oMath>
        <m:r>
          <w:rPr>
            <w:rFonts w:ascii="Cambria Math" w:hAnsi="Cambria Math"/>
          </w:rPr>
          <m:t>p=.011</m:t>
        </m:r>
      </m:oMath>
      <w:r>
        <w:t xml:space="preserve">, Day 15 </w:t>
      </w:r>
      <m:oMath>
        <m:r>
          <w:rPr>
            <w:rFonts w:ascii="Cambria Math" w:hAnsi="Cambria Math"/>
          </w:rPr>
          <m:t>t(22)=-2.08</m:t>
        </m:r>
      </m:oMath>
      <w:r>
        <w:t xml:space="preserve">, </w:t>
      </w:r>
      <m:oMath>
        <m:r>
          <w:rPr>
            <w:rFonts w:ascii="Cambria Math" w:hAnsi="Cambria Math"/>
          </w:rPr>
          <m:t>p=.049</m:t>
        </m:r>
      </m:oMath>
      <w:r>
        <w:t xml:space="preserve">). Furthermore, </w:t>
      </w:r>
      <w:r w:rsidR="00CA33E4">
        <w:t xml:space="preserve">the </w:t>
      </w:r>
      <w:r>
        <w:t xml:space="preserve">saline group increased responding across infusion days 12-15 (Saline: </w:t>
      </w:r>
      <w:r w:rsidR="00B20B27">
        <w:t xml:space="preserve">significant </w:t>
      </w:r>
      <w:r>
        <w:t xml:space="preserve">positive linear trend </w:t>
      </w:r>
      <m:oMath>
        <m:r>
          <w:rPr>
            <w:rFonts w:ascii="Cambria Math" w:hAnsi="Cambria Math"/>
          </w:rPr>
          <m:t>t(22)=2.79</m:t>
        </m:r>
      </m:oMath>
      <w:r>
        <w:t xml:space="preserve">, </w:t>
      </w:r>
      <m:oMath>
        <m:r>
          <w:rPr>
            <w:rFonts w:ascii="Cambria Math" w:hAnsi="Cambria Math"/>
          </w:rPr>
          <m:t>p=.011</m:t>
        </m:r>
      </m:oMath>
      <w:r>
        <w:t xml:space="preserve">), whereas the muscimol group did not (Muscimol: no significant linear trend </w:t>
      </w:r>
      <m:oMath>
        <m:r>
          <w:rPr>
            <w:rFonts w:ascii="Cambria Math" w:hAnsi="Cambria Math"/>
          </w:rPr>
          <m:t>t(22)=-1.57</m:t>
        </m:r>
      </m:oMath>
      <w:r>
        <w:t xml:space="preserve">, </w:t>
      </w:r>
      <m:oMath>
        <m:r>
          <w:rPr>
            <w:rFonts w:ascii="Cambria Math" w:hAnsi="Cambria Math"/>
          </w:rPr>
          <m:t>p=.131</m:t>
        </m:r>
      </m:oMath>
      <w:r>
        <w:t xml:space="preserve">). Therefore, post-training inactivation of the OFC </w:t>
      </w:r>
      <w:commentRangeStart w:id="27"/>
      <w:r>
        <w:t>impaired acquisition</w:t>
      </w:r>
      <w:commentRangeEnd w:id="27"/>
      <w:r w:rsidR="002D3973">
        <w:rPr>
          <w:rStyle w:val="CommentReference"/>
        </w:rPr>
        <w:commentReference w:id="27"/>
      </w:r>
      <w:r>
        <w:t>.</w:t>
      </w:r>
    </w:p>
    <w:p w14:paraId="587A5838" w14:textId="5074FF0B" w:rsidR="001F2701" w:rsidRDefault="001F2701" w:rsidP="001F2701">
      <w:pPr>
        <w:pStyle w:val="BodyText"/>
      </w:pPr>
      <w:r>
        <w:lastRenderedPageBreak/>
        <w:t>Post-infusion, with function returned to the OFC, the group differences observed under drug infusion were no longer apparent, and both groups continued to acquire responding at similar levels (</w:t>
      </w:r>
      <w:r w:rsidRPr="009A0B5F">
        <w:rPr>
          <w:highlight w:val="yellow"/>
        </w:rPr>
        <w:t>Figure 2A, Days 16-17;</w:t>
      </w:r>
      <w:r>
        <w:t xml:space="preserve"> significant main effect of Day </w:t>
      </w:r>
      <m:oMath>
        <m:r>
          <w:rPr>
            <w:rFonts w:ascii="Cambria Math" w:hAnsi="Cambria Math"/>
          </w:rPr>
          <m:t>F(1,22)=16.05</m:t>
        </m:r>
      </m:oMath>
      <w:r>
        <w:t xml:space="preserve">, </w:t>
      </w:r>
      <m:oMath>
        <m:r>
          <w:rPr>
            <w:rFonts w:ascii="Cambria Math" w:hAnsi="Cambria Math"/>
          </w:rPr>
          <m:t>p=.001</m:t>
        </m:r>
      </m:oMath>
      <w:r>
        <w:t xml:space="preserve">, but no main effect of Group </w:t>
      </w:r>
      <m:oMath>
        <m:r>
          <w:rPr>
            <w:rFonts w:ascii="Cambria Math" w:hAnsi="Cambria Math"/>
          </w:rPr>
          <m:t>F(1,22)=0.11</m:t>
        </m:r>
      </m:oMath>
      <w:r>
        <w:t xml:space="preserve">, </w:t>
      </w:r>
      <m:oMath>
        <m:r>
          <w:rPr>
            <w:rFonts w:ascii="Cambria Math" w:hAnsi="Cambria Math"/>
          </w:rPr>
          <m:t>p=.740</m:t>
        </m:r>
      </m:oMath>
      <w:r>
        <w:t xml:space="preserve">, or Group x Day interaction </w:t>
      </w:r>
      <m:oMath>
        <m:r>
          <w:rPr>
            <w:rFonts w:ascii="Cambria Math" w:hAnsi="Cambria Math"/>
          </w:rPr>
          <m:t>F(1,22)=0.21</m:t>
        </m:r>
      </m:oMath>
      <w:r>
        <w:t xml:space="preserve">, </w:t>
      </w:r>
      <m:oMath>
        <m:r>
          <w:rPr>
            <w:rFonts w:ascii="Cambria Math" w:hAnsi="Cambria Math"/>
          </w:rPr>
          <m:t>p=.649</m:t>
        </m:r>
      </m:oMath>
      <w:r>
        <w:t>). Therefore, the effect of OFC inactivation did not persist, which suggests that the</w:t>
      </w:r>
      <w:r w:rsidR="003E1FF2">
        <w:t xml:space="preserve"> disruption in acquisition</w:t>
      </w:r>
      <w:r w:rsidR="00852326">
        <w:t xml:space="preserve"> following OFC inactivation </w:t>
      </w:r>
      <w:r w:rsidR="00EA5CCE">
        <w:t>might not have</w:t>
      </w:r>
      <w:r w:rsidR="00852326">
        <w:t xml:space="preserve"> impair</w:t>
      </w:r>
      <w:r w:rsidR="00EA5CCE">
        <w:t>ed</w:t>
      </w:r>
      <w:r>
        <w:t xml:space="preserve"> learning </w:t>
      </w:r>
      <w:r>
        <w:rPr>
          <w:i/>
        </w:rPr>
        <w:t xml:space="preserve">per </w:t>
      </w:r>
      <w:commentRangeStart w:id="28"/>
      <w:r>
        <w:rPr>
          <w:i/>
        </w:rPr>
        <w:t>se</w:t>
      </w:r>
      <w:commentRangeEnd w:id="28"/>
      <w:r w:rsidR="002D3973">
        <w:rPr>
          <w:rStyle w:val="CommentReference"/>
        </w:rPr>
        <w:commentReference w:id="28"/>
      </w:r>
      <w:r>
        <w:t>.</w:t>
      </w:r>
    </w:p>
    <w:p w14:paraId="364CF47F" w14:textId="364BC377" w:rsidR="003933AA" w:rsidRPr="00C42A81" w:rsidRDefault="003933AA" w:rsidP="003933AA">
      <w:pPr>
        <w:rPr>
          <w:rFonts w:cstheme="minorHAnsi"/>
          <w:color w:val="212121"/>
          <w:sz w:val="24"/>
          <w:szCs w:val="24"/>
          <w:shd w:val="clear" w:color="auto" w:fill="FFFFFF"/>
        </w:rPr>
      </w:pPr>
      <w:r>
        <w:br w:type="page"/>
      </w:r>
      <w:r>
        <w:rPr>
          <w:rFonts w:cstheme="minorHAnsi"/>
          <w:noProof/>
          <w:color w:val="212121"/>
          <w:sz w:val="24"/>
          <w:szCs w:val="24"/>
          <w:shd w:val="clear" w:color="auto" w:fill="FFFFFF"/>
        </w:rPr>
        <w:lastRenderedPageBreak/>
        <w:drawing>
          <wp:inline distT="0" distB="0" distL="0" distR="0" wp14:anchorId="2F482EC5" wp14:editId="7F36FF86">
            <wp:extent cx="4459605" cy="4528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9605" cy="4528820"/>
                    </a:xfrm>
                    <a:prstGeom prst="rect">
                      <a:avLst/>
                    </a:prstGeom>
                    <a:noFill/>
                    <a:ln>
                      <a:noFill/>
                    </a:ln>
                  </pic:spPr>
                </pic:pic>
              </a:graphicData>
            </a:graphic>
          </wp:inline>
        </w:drawing>
      </w:r>
    </w:p>
    <w:p w14:paraId="74A99858" w14:textId="77777777" w:rsidR="003933AA" w:rsidRDefault="003933AA" w:rsidP="003933AA">
      <w:pPr>
        <w:spacing w:line="240" w:lineRule="auto"/>
        <w:rPr>
          <w:rFonts w:cstheme="minorHAnsi"/>
          <w:color w:val="212121"/>
          <w:sz w:val="24"/>
          <w:szCs w:val="24"/>
          <w:shd w:val="clear" w:color="auto" w:fill="FFFFFF"/>
        </w:rPr>
      </w:pPr>
      <w:r w:rsidRPr="00C42A81">
        <w:rPr>
          <w:rFonts w:cstheme="minorHAnsi"/>
          <w:b/>
          <w:color w:val="212121"/>
          <w:sz w:val="24"/>
          <w:szCs w:val="24"/>
          <w:shd w:val="clear" w:color="auto" w:fill="FFFFFF"/>
        </w:rPr>
        <w:t>Figure 2.</w:t>
      </w:r>
      <w:r w:rsidRPr="00C42A81">
        <w:rPr>
          <w:rFonts w:cstheme="minorHAnsi"/>
          <w:color w:val="212121"/>
          <w:sz w:val="24"/>
          <w:szCs w:val="24"/>
          <w:shd w:val="clear" w:color="auto" w:fill="FFFFFF"/>
        </w:rPr>
        <w:t xml:space="preserve"> Post-training OFC inactivation and lesions suppress Pavlovian acquisition behaviour, in contrast to pre-training lesions</w:t>
      </w:r>
      <w:r>
        <w:rPr>
          <w:rFonts w:cstheme="minorHAnsi"/>
          <w:color w:val="212121"/>
          <w:sz w:val="24"/>
          <w:szCs w:val="24"/>
          <w:shd w:val="clear" w:color="auto" w:fill="FFFFFF"/>
        </w:rPr>
        <w:t xml:space="preserve"> which increased Pavlovian acquisition behaviour</w:t>
      </w:r>
      <w:r w:rsidRPr="00C42A81">
        <w:rPr>
          <w:rFonts w:cstheme="minorHAnsi"/>
          <w:color w:val="212121"/>
          <w:sz w:val="24"/>
          <w:szCs w:val="24"/>
          <w:shd w:val="clear" w:color="auto" w:fill="FFFFFF"/>
        </w:rPr>
        <w:t>. If pre-training lesions increase Pavlovian learning, then post-training lesions or inactivation should also increase learning (</w:t>
      </w:r>
      <w:r>
        <w:rPr>
          <w:rFonts w:cstheme="minorHAnsi"/>
          <w:color w:val="212121"/>
          <w:sz w:val="24"/>
          <w:szCs w:val="24"/>
          <w:shd w:val="clear" w:color="auto" w:fill="FFFFFF"/>
        </w:rPr>
        <w:t xml:space="preserve">rationale and </w:t>
      </w:r>
      <w:r w:rsidRPr="00C42A81">
        <w:rPr>
          <w:rFonts w:cstheme="minorHAnsi"/>
          <w:color w:val="212121"/>
          <w:sz w:val="24"/>
          <w:szCs w:val="24"/>
          <w:shd w:val="clear" w:color="auto" w:fill="FFFFFF"/>
        </w:rPr>
        <w:t xml:space="preserve">learning model predictions in </w:t>
      </w:r>
      <w:r w:rsidRPr="00C42A81">
        <w:rPr>
          <w:rFonts w:cstheme="minorHAnsi"/>
          <w:color w:val="212121"/>
          <w:sz w:val="24"/>
          <w:szCs w:val="24"/>
          <w:u w:val="single"/>
          <w:shd w:val="clear" w:color="auto" w:fill="FFFFFF"/>
        </w:rPr>
        <w:t>Figure 2-figure supplement 1</w:t>
      </w:r>
      <w:r w:rsidRPr="00C42A81">
        <w:rPr>
          <w:rFonts w:cstheme="minorHAnsi"/>
          <w:color w:val="212121"/>
          <w:sz w:val="24"/>
          <w:szCs w:val="24"/>
          <w:shd w:val="clear" w:color="auto" w:fill="FFFFFF"/>
        </w:rPr>
        <w:t>) (</w:t>
      </w:r>
      <w:r w:rsidRPr="00C42A81">
        <w:rPr>
          <w:rFonts w:cstheme="minorHAnsi"/>
          <w:b/>
          <w:color w:val="212121"/>
          <w:sz w:val="24"/>
          <w:szCs w:val="24"/>
          <w:shd w:val="clear" w:color="auto" w:fill="FFFFFF"/>
        </w:rPr>
        <w:t>A</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Experiment 2: </w:t>
      </w:r>
      <w:r w:rsidRPr="00C42A81">
        <w:rPr>
          <w:rFonts w:cstheme="minorHAnsi"/>
          <w:color w:val="212121"/>
          <w:sz w:val="24"/>
          <w:szCs w:val="24"/>
          <w:shd w:val="clear" w:color="auto" w:fill="FFFFFF"/>
        </w:rPr>
        <w:t xml:space="preserve">Post-training OFC inactivation suppresses Pavlovian acquisition behaviour. Rates of discriminative responding (CS-PreCS) during initial acquisition (sessions 1-9), post-operative recovery (post), following intra-OFC infusion of muscimol or saline (sessions 12-15), and without infusion (sessions 16-17). Cannulae placements depicted in </w:t>
      </w:r>
      <w:r w:rsidRPr="00C42A81">
        <w:rPr>
          <w:rFonts w:cstheme="minorHAnsi"/>
          <w:color w:val="212121"/>
          <w:sz w:val="24"/>
          <w:szCs w:val="24"/>
          <w:u w:val="single"/>
          <w:shd w:val="clear" w:color="auto" w:fill="FFFFFF"/>
        </w:rPr>
        <w:t>Figure 2-figure supplement 2</w:t>
      </w:r>
      <w:r w:rsidRPr="00C42A81">
        <w:rPr>
          <w:rFonts w:cstheme="minorHAnsi"/>
          <w:color w:val="212121"/>
          <w:sz w:val="24"/>
          <w:szCs w:val="24"/>
          <w:shd w:val="clear" w:color="auto" w:fill="FFFFFF"/>
        </w:rPr>
        <w:t>. (</w:t>
      </w:r>
      <w:r w:rsidRPr="00C42A81">
        <w:rPr>
          <w:rFonts w:cstheme="minorHAnsi"/>
          <w:b/>
          <w:color w:val="212121"/>
          <w:sz w:val="24"/>
          <w:szCs w:val="24"/>
          <w:shd w:val="clear" w:color="auto" w:fill="FFFFFF"/>
        </w:rPr>
        <w:t>B</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Experiment 3: </w:t>
      </w:r>
      <w:r w:rsidRPr="00C42A81">
        <w:rPr>
          <w:rFonts w:cstheme="minorHAnsi"/>
          <w:color w:val="212121"/>
          <w:sz w:val="24"/>
          <w:szCs w:val="24"/>
          <w:shd w:val="clear" w:color="auto" w:fill="FFFFFF"/>
        </w:rPr>
        <w:t>Post-training OFC lesions suppress Pavlovian acquisition behaviour. Rates of discriminative responding (CS-PreCS) during initial acquisition (</w:t>
      </w:r>
      <w:r>
        <w:rPr>
          <w:rFonts w:cstheme="minorHAnsi"/>
          <w:color w:val="212121"/>
          <w:sz w:val="24"/>
          <w:szCs w:val="24"/>
          <w:shd w:val="clear" w:color="auto" w:fill="FFFFFF"/>
        </w:rPr>
        <w:t>P</w:t>
      </w:r>
      <w:r w:rsidRPr="00C42A81">
        <w:rPr>
          <w:rFonts w:cstheme="minorHAnsi"/>
          <w:color w:val="212121"/>
          <w:sz w:val="24"/>
          <w:szCs w:val="24"/>
          <w:shd w:val="clear" w:color="auto" w:fill="FFFFFF"/>
        </w:rPr>
        <w:t>re-</w:t>
      </w:r>
      <w:r>
        <w:rPr>
          <w:rFonts w:cstheme="minorHAnsi"/>
          <w:color w:val="212121"/>
          <w:sz w:val="24"/>
          <w:szCs w:val="24"/>
          <w:shd w:val="clear" w:color="auto" w:fill="FFFFFF"/>
        </w:rPr>
        <w:t>S</w:t>
      </w:r>
      <w:r w:rsidRPr="00C42A81">
        <w:rPr>
          <w:rFonts w:cstheme="minorHAnsi"/>
          <w:color w:val="212121"/>
          <w:sz w:val="24"/>
          <w:szCs w:val="24"/>
          <w:shd w:val="clear" w:color="auto" w:fill="FFFFFF"/>
        </w:rPr>
        <w:t xml:space="preserve">urgery, </w:t>
      </w:r>
      <w:proofErr w:type="gramStart"/>
      <w:r>
        <w:rPr>
          <w:rFonts w:cstheme="minorHAnsi"/>
          <w:color w:val="212121"/>
          <w:sz w:val="24"/>
          <w:szCs w:val="24"/>
          <w:shd w:val="clear" w:color="auto" w:fill="FFFFFF"/>
        </w:rPr>
        <w:t>B</w:t>
      </w:r>
      <w:r w:rsidRPr="00C42A81">
        <w:rPr>
          <w:rFonts w:cstheme="minorHAnsi"/>
          <w:color w:val="212121"/>
          <w:sz w:val="24"/>
          <w:szCs w:val="24"/>
          <w:shd w:val="clear" w:color="auto" w:fill="FFFFFF"/>
        </w:rPr>
        <w:t>locks</w:t>
      </w:r>
      <w:proofErr w:type="gramEnd"/>
      <w:r w:rsidRPr="00C42A81">
        <w:rPr>
          <w:rFonts w:cstheme="minorHAnsi"/>
          <w:color w:val="212121"/>
          <w:sz w:val="24"/>
          <w:szCs w:val="24"/>
          <w:shd w:val="clear" w:color="auto" w:fill="FFFFFF"/>
        </w:rPr>
        <w:t xml:space="preserve"> 1-3), and following OFC or sham lesions (</w:t>
      </w:r>
      <w:r>
        <w:rPr>
          <w:rFonts w:cstheme="minorHAnsi"/>
          <w:color w:val="212121"/>
          <w:sz w:val="24"/>
          <w:szCs w:val="24"/>
          <w:shd w:val="clear" w:color="auto" w:fill="FFFFFF"/>
        </w:rPr>
        <w:t>P</w:t>
      </w:r>
      <w:r w:rsidRPr="00C42A81">
        <w:rPr>
          <w:rFonts w:cstheme="minorHAnsi"/>
          <w:color w:val="212121"/>
          <w:sz w:val="24"/>
          <w:szCs w:val="24"/>
          <w:shd w:val="clear" w:color="auto" w:fill="FFFFFF"/>
        </w:rPr>
        <w:t>ost-</w:t>
      </w:r>
      <w:r>
        <w:rPr>
          <w:rFonts w:cstheme="minorHAnsi"/>
          <w:color w:val="212121"/>
          <w:sz w:val="24"/>
          <w:szCs w:val="24"/>
          <w:shd w:val="clear" w:color="auto" w:fill="FFFFFF"/>
        </w:rPr>
        <w:t>S</w:t>
      </w:r>
      <w:r w:rsidRPr="00C42A81">
        <w:rPr>
          <w:rFonts w:cstheme="minorHAnsi"/>
          <w:color w:val="212121"/>
          <w:sz w:val="24"/>
          <w:szCs w:val="24"/>
          <w:shd w:val="clear" w:color="auto" w:fill="FFFFFF"/>
        </w:rPr>
        <w:t xml:space="preserve">urgery, </w:t>
      </w:r>
      <w:r>
        <w:rPr>
          <w:rFonts w:cstheme="minorHAnsi"/>
          <w:color w:val="212121"/>
          <w:sz w:val="24"/>
          <w:szCs w:val="24"/>
          <w:shd w:val="clear" w:color="auto" w:fill="FFFFFF"/>
        </w:rPr>
        <w:t>B</w:t>
      </w:r>
      <w:r w:rsidRPr="00C42A81">
        <w:rPr>
          <w:rFonts w:cstheme="minorHAnsi"/>
          <w:color w:val="212121"/>
          <w:sz w:val="24"/>
          <w:szCs w:val="24"/>
          <w:shd w:val="clear" w:color="auto" w:fill="FFFFFF"/>
        </w:rPr>
        <w:t>locks 4-6).</w:t>
      </w:r>
      <w:r>
        <w:rPr>
          <w:rFonts w:cstheme="minorHAnsi"/>
          <w:color w:val="212121"/>
          <w:sz w:val="24"/>
          <w:szCs w:val="24"/>
          <w:shd w:val="clear" w:color="auto" w:fill="FFFFFF"/>
        </w:rPr>
        <w:t xml:space="preserve"> Data summarized in blocks of 3 days.</w:t>
      </w:r>
      <w:r w:rsidRPr="00C42A81">
        <w:rPr>
          <w:rFonts w:cstheme="minorHAnsi"/>
          <w:color w:val="212121"/>
          <w:sz w:val="24"/>
          <w:szCs w:val="24"/>
          <w:shd w:val="clear" w:color="auto" w:fill="FFFFFF"/>
        </w:rPr>
        <w:t xml:space="preserve"> Histological characterization of lesion extent depicted in </w:t>
      </w:r>
      <w:r w:rsidRPr="00C42A81">
        <w:rPr>
          <w:rFonts w:cstheme="minorHAnsi"/>
          <w:color w:val="212121"/>
          <w:sz w:val="24"/>
          <w:szCs w:val="24"/>
          <w:u w:val="single"/>
          <w:shd w:val="clear" w:color="auto" w:fill="FFFFFF"/>
        </w:rPr>
        <w:t>Figure 2-figure supplement 3</w:t>
      </w:r>
      <w:r w:rsidRPr="00C42A81">
        <w:rPr>
          <w:rFonts w:cstheme="minorHAnsi"/>
          <w:color w:val="212121"/>
          <w:sz w:val="24"/>
          <w:szCs w:val="24"/>
          <w:shd w:val="clear" w:color="auto" w:fill="FFFFFF"/>
        </w:rPr>
        <w:t>. (</w:t>
      </w:r>
      <w:r w:rsidRPr="00C42A81">
        <w:rPr>
          <w:rFonts w:cstheme="minorHAnsi"/>
          <w:b/>
          <w:color w:val="212121"/>
          <w:sz w:val="24"/>
          <w:szCs w:val="24"/>
          <w:shd w:val="clear" w:color="auto" w:fill="FFFFFF"/>
        </w:rPr>
        <w:t>C</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Experiment 4: </w:t>
      </w:r>
      <w:r w:rsidRPr="00C42A81">
        <w:rPr>
          <w:rFonts w:cstheme="minorHAnsi"/>
          <w:color w:val="212121"/>
          <w:sz w:val="24"/>
          <w:szCs w:val="24"/>
          <w:shd w:val="clear" w:color="auto" w:fill="FFFFFF"/>
        </w:rPr>
        <w:t xml:space="preserve">Post-training OFC inactivation early in training suppresses Pavlovian acquisition behaviour, and this suppression persists in the absence of OFC inactivation. Rates of discriminative responding (CS-PreCS) during initial acquisition (sessions 1-4), following intra-OFC infusion of muscimol or saline (sessions 5-9), and without infusion (session 10). Cannulae placements depicted in </w:t>
      </w:r>
      <w:r w:rsidRPr="00C42A81">
        <w:rPr>
          <w:rFonts w:cstheme="minorHAnsi"/>
          <w:color w:val="212121"/>
          <w:sz w:val="24"/>
          <w:szCs w:val="24"/>
          <w:u w:val="single"/>
          <w:shd w:val="clear" w:color="auto" w:fill="FFFFFF"/>
        </w:rPr>
        <w:t>Figure 2-figure supplement 4</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 </w:t>
      </w:r>
      <w:r w:rsidRPr="00C42A81">
        <w:rPr>
          <w:rFonts w:cstheme="minorHAnsi"/>
          <w:color w:val="212121"/>
          <w:sz w:val="24"/>
          <w:szCs w:val="24"/>
          <w:shd w:val="clear" w:color="auto" w:fill="FFFFFF"/>
        </w:rPr>
        <w:t>Experiments depicted in (</w:t>
      </w:r>
      <w:r w:rsidRPr="00C42A81">
        <w:rPr>
          <w:rFonts w:cstheme="minorHAnsi"/>
          <w:b/>
          <w:color w:val="212121"/>
          <w:sz w:val="24"/>
          <w:szCs w:val="24"/>
          <w:shd w:val="clear" w:color="auto" w:fill="FFFFFF"/>
        </w:rPr>
        <w:t>A</w:t>
      </w:r>
      <w:r w:rsidRPr="00C42A81">
        <w:rPr>
          <w:rFonts w:cstheme="minorHAnsi"/>
          <w:color w:val="212121"/>
          <w:sz w:val="24"/>
          <w:szCs w:val="24"/>
          <w:shd w:val="clear" w:color="auto" w:fill="FFFFFF"/>
        </w:rPr>
        <w:t>) and (</w:t>
      </w:r>
      <w:r w:rsidRPr="00C42A81">
        <w:rPr>
          <w:rFonts w:cstheme="minorHAnsi"/>
          <w:b/>
          <w:color w:val="212121"/>
          <w:sz w:val="24"/>
          <w:szCs w:val="24"/>
          <w:shd w:val="clear" w:color="auto" w:fill="FFFFFF"/>
        </w:rPr>
        <w:t>B</w:t>
      </w:r>
      <w:r w:rsidRPr="00C42A81">
        <w:rPr>
          <w:rFonts w:cstheme="minorHAnsi"/>
          <w:color w:val="212121"/>
          <w:sz w:val="24"/>
          <w:szCs w:val="24"/>
          <w:shd w:val="clear" w:color="auto" w:fill="FFFFFF"/>
        </w:rPr>
        <w:t>) employed a 15s auditory CS, whereas a 10s visual CS was used in (</w:t>
      </w:r>
      <w:r w:rsidRPr="00C42A81">
        <w:rPr>
          <w:rFonts w:cstheme="minorHAnsi"/>
          <w:b/>
          <w:color w:val="212121"/>
          <w:sz w:val="24"/>
          <w:szCs w:val="24"/>
          <w:shd w:val="clear" w:color="auto" w:fill="FFFFFF"/>
        </w:rPr>
        <w:t>C</w:t>
      </w:r>
      <w:r w:rsidRPr="00C42A81">
        <w:rPr>
          <w:rFonts w:cstheme="minorHAnsi"/>
          <w:color w:val="212121"/>
          <w:sz w:val="24"/>
          <w:szCs w:val="24"/>
          <w:shd w:val="clear" w:color="auto" w:fill="FFFFFF"/>
        </w:rPr>
        <w:t>). Error bars depict ± SEM.</w:t>
      </w:r>
    </w:p>
    <w:p w14:paraId="6750D01A" w14:textId="25EBBDF1" w:rsidR="00543681" w:rsidRPr="003933AA" w:rsidRDefault="003933AA" w:rsidP="003933AA">
      <w:pPr>
        <w:rPr>
          <w:rFonts w:cstheme="minorHAnsi"/>
          <w:color w:val="212121"/>
          <w:sz w:val="24"/>
          <w:szCs w:val="24"/>
          <w:shd w:val="clear" w:color="auto" w:fill="FFFFFF"/>
        </w:rPr>
      </w:pPr>
      <w:r>
        <w:rPr>
          <w:rFonts w:cstheme="minorHAnsi"/>
          <w:color w:val="212121"/>
          <w:sz w:val="24"/>
          <w:szCs w:val="24"/>
          <w:shd w:val="clear" w:color="auto" w:fill="FFFFFF"/>
        </w:rPr>
        <w:br w:type="page"/>
      </w:r>
      <w:r w:rsidR="00CD1176">
        <w:rPr>
          <w:b/>
        </w:rPr>
        <w:lastRenderedPageBreak/>
        <w:t xml:space="preserve">Experiment 3: </w:t>
      </w:r>
      <w:r w:rsidR="00543681">
        <w:rPr>
          <w:b/>
        </w:rPr>
        <w:t>Post-Training OFC lesions</w:t>
      </w:r>
    </w:p>
    <w:p w14:paraId="224C60F8" w14:textId="043B4DC1" w:rsidR="00543681" w:rsidRDefault="00543681" w:rsidP="00543681">
      <w:pPr>
        <w:pStyle w:val="BodyText"/>
      </w:pPr>
      <w:r>
        <w:t xml:space="preserve">Next, we </w:t>
      </w:r>
      <w:r w:rsidR="007F10DB">
        <w:t>tested</w:t>
      </w:r>
      <w:r w:rsidR="00C065AD">
        <w:t xml:space="preserve"> post-training lesions to </w:t>
      </w:r>
      <w:r>
        <w:t xml:space="preserve">rule out the possibility that the differences between pre- and post-training OFC manipulations </w:t>
      </w:r>
      <w:r w:rsidR="00C22CE3">
        <w:t>were</w:t>
      </w:r>
      <w:r>
        <w:t xml:space="preserve"> simply due to differences in the method of manipulation i.e. excitotoxic lesions vs inactivation using a GABA-A agonist.</w:t>
      </w:r>
      <w:r w:rsidR="00C065AD">
        <w:t xml:space="preserve"> W</w:t>
      </w:r>
      <w:r>
        <w:t xml:space="preserve">e trained </w:t>
      </w:r>
      <w:r w:rsidR="00D14778">
        <w:t>a new</w:t>
      </w:r>
      <w:r>
        <w:t xml:space="preserve"> </w:t>
      </w:r>
      <w:r w:rsidR="00EB72EC">
        <w:t>cohort</w:t>
      </w:r>
      <w:r>
        <w:t xml:space="preserve"> of animals on this simple Pavlovian cue-outcome task for 9 days, and then performed post-training excitotoxic or sham OFC lesions before continuing with acquisition</w:t>
      </w:r>
      <w:r w:rsidR="001E271F">
        <w:t xml:space="preserve"> (lesion extent depicted in </w:t>
      </w:r>
      <w:r w:rsidR="001E271F" w:rsidRPr="00FF31DB">
        <w:rPr>
          <w:highlight w:val="yellow"/>
        </w:rPr>
        <w:t>Figure 2-figure supplement 3</w:t>
      </w:r>
      <w:r w:rsidR="001E271F">
        <w:t>)</w:t>
      </w:r>
      <w:r>
        <w:t>. Prior to surgery, animals acquired responding to the cue (</w:t>
      </w:r>
      <w:r w:rsidRPr="005F0261">
        <w:rPr>
          <w:highlight w:val="yellow"/>
        </w:rPr>
        <w:t>Figure 2B, Pre-Surgery</w:t>
      </w:r>
      <w:r>
        <w:t xml:space="preserve">; significant main effect of Block </w:t>
      </w:r>
      <m:oMath>
        <m:r>
          <w:rPr>
            <w:rFonts w:ascii="Cambria Math" w:hAnsi="Cambria Math"/>
          </w:rPr>
          <m:t>F(2,38)=61.98</m:t>
        </m:r>
      </m:oMath>
      <w:r>
        <w:t xml:space="preserve">, </w:t>
      </w:r>
      <m:oMath>
        <m:r>
          <w:rPr>
            <w:rFonts w:ascii="Cambria Math" w:hAnsi="Cambria Math"/>
          </w:rPr>
          <m:t>p&lt;.001</m:t>
        </m:r>
      </m:oMath>
      <w:r>
        <w:t xml:space="preserve">, but no main effect of Group </w:t>
      </w:r>
      <m:oMath>
        <m:r>
          <w:rPr>
            <w:rFonts w:ascii="Cambria Math" w:hAnsi="Cambria Math"/>
          </w:rPr>
          <m:t>F(1,19)=0.49</m:t>
        </m:r>
      </m:oMath>
      <w:r>
        <w:t xml:space="preserve">, </w:t>
      </w:r>
      <m:oMath>
        <m:r>
          <w:rPr>
            <w:rFonts w:ascii="Cambria Math" w:hAnsi="Cambria Math"/>
          </w:rPr>
          <m:t>p=.492</m:t>
        </m:r>
      </m:oMath>
      <w:r>
        <w:t xml:space="preserve">, or Group x Block interaction </w:t>
      </w:r>
      <m:oMath>
        <m:r>
          <w:rPr>
            <w:rFonts w:ascii="Cambria Math" w:hAnsi="Cambria Math"/>
          </w:rPr>
          <m:t>F(2,38)=0.31</m:t>
        </m:r>
      </m:oMath>
      <w:r>
        <w:t xml:space="preserve">, </w:t>
      </w:r>
      <m:oMath>
        <m:r>
          <w:rPr>
            <w:rFonts w:ascii="Cambria Math" w:hAnsi="Cambria Math"/>
          </w:rPr>
          <m:t>p=.738</m:t>
        </m:r>
      </m:oMath>
      <w:r>
        <w:t>). After surgery, the sham group continued to acquire responding, but the lesion group did not (</w:t>
      </w:r>
      <w:r w:rsidRPr="005F0261">
        <w:rPr>
          <w:highlight w:val="yellow"/>
        </w:rPr>
        <w:t>Figure 2B, Post-Surgery;</w:t>
      </w:r>
      <w:r>
        <w:t xml:space="preserve"> significant Group x Block interaction </w:t>
      </w:r>
      <m:oMath>
        <m:r>
          <w:rPr>
            <w:rFonts w:ascii="Cambria Math" w:hAnsi="Cambria Math"/>
          </w:rPr>
          <m:t>F(2,38)=6.25</m:t>
        </m:r>
      </m:oMath>
      <w:r>
        <w:t xml:space="preserve">, </w:t>
      </w:r>
      <m:oMath>
        <m:r>
          <w:rPr>
            <w:rFonts w:ascii="Cambria Math" w:hAnsi="Cambria Math"/>
          </w:rPr>
          <m:t>p=.005</m:t>
        </m:r>
      </m:oMath>
      <w:r>
        <w:t xml:space="preserve"> , but no main effect of Group </w:t>
      </w:r>
      <m:oMath>
        <m:r>
          <w:rPr>
            <w:rFonts w:ascii="Cambria Math" w:hAnsi="Cambria Math"/>
          </w:rPr>
          <m:t>F(1,19)=2.21</m:t>
        </m:r>
      </m:oMath>
      <w:r>
        <w:t xml:space="preserve">, </w:t>
      </w:r>
      <m:oMath>
        <m:r>
          <w:rPr>
            <w:rFonts w:ascii="Cambria Math" w:hAnsi="Cambria Math"/>
          </w:rPr>
          <m:t>p=.154</m:t>
        </m:r>
      </m:oMath>
      <w:r>
        <w:t xml:space="preserve">, or Day </w:t>
      </w:r>
      <m:oMath>
        <m:r>
          <w:rPr>
            <w:rFonts w:ascii="Cambria Math" w:hAnsi="Cambria Math"/>
          </w:rPr>
          <m:t>F(2,38)=0.66</m:t>
        </m:r>
      </m:oMath>
      <w:r>
        <w:t xml:space="preserve">, </w:t>
      </w:r>
      <m:oMath>
        <m:r>
          <w:rPr>
            <w:rFonts w:ascii="Cambria Math" w:hAnsi="Cambria Math"/>
          </w:rPr>
          <m:t>p=.525</m:t>
        </m:r>
      </m:oMath>
      <w:r>
        <w:t xml:space="preserve">). Responding in the sham control group was significantly higher than the lesion group in the final block of 3 days (Block 4 </w:t>
      </w:r>
      <m:oMath>
        <m:r>
          <w:rPr>
            <w:rFonts w:ascii="Cambria Math" w:hAnsi="Cambria Math"/>
          </w:rPr>
          <m:t>t(19)=-0.25</m:t>
        </m:r>
      </m:oMath>
      <w:r>
        <w:t xml:space="preserve">, </w:t>
      </w:r>
      <m:oMath>
        <m:r>
          <w:rPr>
            <w:rFonts w:ascii="Cambria Math" w:hAnsi="Cambria Math"/>
          </w:rPr>
          <m:t>p=.806</m:t>
        </m:r>
      </m:oMath>
      <w:r>
        <w:t xml:space="preserve">, Block 5 </w:t>
      </w:r>
      <m:oMath>
        <m:r>
          <w:rPr>
            <w:rFonts w:ascii="Cambria Math" w:hAnsi="Cambria Math"/>
          </w:rPr>
          <m:t>t(19)=-0.80</m:t>
        </m:r>
      </m:oMath>
      <w:r>
        <w:t xml:space="preserve">, </w:t>
      </w:r>
      <m:oMath>
        <m:r>
          <w:rPr>
            <w:rFonts w:ascii="Cambria Math" w:hAnsi="Cambria Math"/>
          </w:rPr>
          <m:t>p=.434</m:t>
        </m:r>
      </m:oMath>
      <w:r>
        <w:t xml:space="preserve">, Block 6 </w:t>
      </w:r>
      <m:oMath>
        <m:r>
          <w:rPr>
            <w:rFonts w:ascii="Cambria Math" w:hAnsi="Cambria Math"/>
          </w:rPr>
          <m:t>t(19)=-2.65</m:t>
        </m:r>
      </m:oMath>
      <w:r>
        <w:t xml:space="preserve">, </w:t>
      </w:r>
      <m:oMath>
        <m:r>
          <w:rPr>
            <w:rFonts w:ascii="Cambria Math" w:hAnsi="Cambria Math"/>
          </w:rPr>
          <m:t>p=.016</m:t>
        </m:r>
      </m:oMath>
      <w:r>
        <w:t xml:space="preserve">). Furthermore, further acquisition post-surgery was completely abolished in the lesion group (Lesion: no linear trend over Blocks 4-6 </w:t>
      </w:r>
      <m:oMath>
        <m:r>
          <w:rPr>
            <w:rFonts w:ascii="Cambria Math" w:hAnsi="Cambria Math"/>
          </w:rPr>
          <m:t>t(19)=-1.42</m:t>
        </m:r>
      </m:oMath>
      <w:r>
        <w:t xml:space="preserve">, </w:t>
      </w:r>
      <m:oMath>
        <m:r>
          <w:rPr>
            <w:rFonts w:ascii="Cambria Math" w:hAnsi="Cambria Math"/>
          </w:rPr>
          <m:t>p=.172</m:t>
        </m:r>
      </m:oMath>
      <w:r>
        <w:t xml:space="preserve">), but continued in the sham control group (Sham: significant positive linear trend over Blocks 4-6 </w:t>
      </w:r>
      <m:oMath>
        <m:r>
          <w:rPr>
            <w:rFonts w:ascii="Cambria Math" w:hAnsi="Cambria Math"/>
          </w:rPr>
          <m:t>t(19)=2.93</m:t>
        </m:r>
      </m:oMath>
      <w:r>
        <w:t xml:space="preserve">, </w:t>
      </w:r>
      <m:oMath>
        <m:r>
          <w:rPr>
            <w:rFonts w:ascii="Cambria Math" w:hAnsi="Cambria Math"/>
          </w:rPr>
          <m:t>p=.009</m:t>
        </m:r>
      </m:oMath>
      <w:r>
        <w:t xml:space="preserve">. Therefore, both post-training lesions and inactivation of OFC function </w:t>
      </w:r>
      <w:r w:rsidR="00D4686A">
        <w:t>disrupted</w:t>
      </w:r>
      <w:r>
        <w:t xml:space="preserve"> Pavlovian acquisition.</w:t>
      </w:r>
    </w:p>
    <w:p w14:paraId="6730D6AB" w14:textId="3ACA4647" w:rsidR="00543681" w:rsidRDefault="00543681" w:rsidP="00543681">
      <w:pPr>
        <w:pStyle w:val="BodyText"/>
      </w:pPr>
      <w:r>
        <w:t>To facilitate comparisons between experiments, CS-PreCS response rates on Block 6</w:t>
      </w:r>
      <w:r w:rsidR="003253A6">
        <w:t xml:space="preserve"> in the present experiment</w:t>
      </w:r>
      <w:r>
        <w:t xml:space="preserve"> were </w:t>
      </w:r>
      <w:r w:rsidR="00FA6FF0">
        <w:t>S</w:t>
      </w:r>
      <w:r>
        <w:t>ham</w:t>
      </w:r>
      <w:r w:rsidR="00FA6FF0">
        <w:t>:</w:t>
      </w:r>
      <w:r>
        <w:t xml:space="preserve"> M = 9.61, SD = 3.88,</w:t>
      </w:r>
      <w:r w:rsidR="00FA6FF0">
        <w:t xml:space="preserve"> L</w:t>
      </w:r>
      <w:r>
        <w:t>esion</w:t>
      </w:r>
      <w:r w:rsidR="00FA6FF0">
        <w:t>:</w:t>
      </w:r>
      <w:r>
        <w:t xml:space="preserve"> M = 7.18, SD = 1.74 (</w:t>
      </w:r>
      <w:r w:rsidRPr="00FA6FF0">
        <w:rPr>
          <w:highlight w:val="yellow"/>
        </w:rPr>
        <w:t>Figure 2B)</w:t>
      </w:r>
      <w:r>
        <w:t xml:space="preserve">. The terminal levels of responding in the sham group are similar to those of the saline group in </w:t>
      </w:r>
      <w:r w:rsidRPr="00FF1F3F">
        <w:rPr>
          <w:highlight w:val="yellow"/>
        </w:rPr>
        <w:t>Figure 2A</w:t>
      </w:r>
      <w:r>
        <w:t xml:space="preserve">, and the sham group in </w:t>
      </w:r>
      <w:r w:rsidRPr="00FF1F3F">
        <w:rPr>
          <w:highlight w:val="yellow"/>
        </w:rPr>
        <w:t>Figure 1A</w:t>
      </w:r>
      <w:r>
        <w:t xml:space="preserve"> which used identical session parameters. This suggests that the present findings are</w:t>
      </w:r>
      <w:r w:rsidR="00185761">
        <w:t xml:space="preserve"> also</w:t>
      </w:r>
      <w:r>
        <w:t xml:space="preserve"> unlikely to be due to abnormally elevated levels of responding in the </w:t>
      </w:r>
      <w:r w:rsidR="00F62EA8">
        <w:t xml:space="preserve">control </w:t>
      </w:r>
      <w:r>
        <w:t>group</w:t>
      </w:r>
      <w:r w:rsidR="00F62EA8">
        <w:t>s</w:t>
      </w:r>
      <w:r>
        <w:t xml:space="preserve"> in </w:t>
      </w:r>
      <w:r w:rsidR="00F62EA8">
        <w:t xml:space="preserve">any one of </w:t>
      </w:r>
      <w:r w:rsidR="00C150B3">
        <w:t>these experiments</w:t>
      </w:r>
      <w:r>
        <w:t>.</w:t>
      </w:r>
    </w:p>
    <w:p w14:paraId="0524BEC2" w14:textId="36C92E6A" w:rsidR="00F52D07" w:rsidRDefault="004779A5" w:rsidP="00F52D07">
      <w:pPr>
        <w:pStyle w:val="BodyText"/>
      </w:pPr>
      <w:r>
        <w:rPr>
          <w:b/>
        </w:rPr>
        <w:t xml:space="preserve">Experiment 4: </w:t>
      </w:r>
      <w:r w:rsidR="00F52D07">
        <w:rPr>
          <w:b/>
        </w:rPr>
        <w:t>OFC inactivation early in acquisition</w:t>
      </w:r>
    </w:p>
    <w:p w14:paraId="6DB6CD99" w14:textId="655D6150" w:rsidR="00F52D07" w:rsidRDefault="00F52D07" w:rsidP="00F52D07">
      <w:pPr>
        <w:pStyle w:val="BodyText"/>
      </w:pPr>
      <w:r>
        <w:t xml:space="preserve">The </w:t>
      </w:r>
      <w:r w:rsidR="0078157E">
        <w:t>findings</w:t>
      </w:r>
      <w:r w:rsidR="009D1CF6">
        <w:t xml:space="preserve"> presented</w:t>
      </w:r>
      <w:r>
        <w:t xml:space="preserve"> </w:t>
      </w:r>
      <w:r w:rsidR="00185761">
        <w:t>thus</w:t>
      </w:r>
      <w:r>
        <w:t xml:space="preserve"> far suggest that OFC inactivation temporarily suppressed </w:t>
      </w:r>
      <w:r w:rsidR="0078157E">
        <w:t xml:space="preserve">acquisition </w:t>
      </w:r>
      <w:r>
        <w:t>performance, but not learning</w:t>
      </w:r>
      <w:r w:rsidR="00C15920">
        <w:t>. However,</w:t>
      </w:r>
      <w:r>
        <w:t xml:space="preserve"> it is also possible that the </w:t>
      </w:r>
      <w:r w:rsidR="00C15920">
        <w:t>protocol</w:t>
      </w:r>
      <w:r>
        <w:t xml:space="preserve"> </w:t>
      </w:r>
      <w:r w:rsidR="00C15920">
        <w:t>is</w:t>
      </w:r>
      <w:r>
        <w:t xml:space="preserve"> not sensitive enough to observe a learning deficit. For example, rates of responding were still quite high during muscimol inactivation (</w:t>
      </w:r>
      <w:r w:rsidRPr="00F7235B">
        <w:rPr>
          <w:highlight w:val="yellow"/>
        </w:rPr>
        <w:t>Figure 2A, days 12-15</w:t>
      </w:r>
      <w:r>
        <w:t>) and the subsequent recovery of responding (</w:t>
      </w:r>
      <w:r w:rsidRPr="00F7235B">
        <w:rPr>
          <w:highlight w:val="yellow"/>
        </w:rPr>
        <w:t>Figure 2A, days 16-17</w:t>
      </w:r>
      <w:r>
        <w:t>) could reflect rapid within-session learning in the muscimol group. Therefore, we tested the effect of OFC inactivation much earlier in the learning process, after only 4 days of acquisition (</w:t>
      </w:r>
      <w:r w:rsidRPr="00F7235B">
        <w:rPr>
          <w:highlight w:val="yellow"/>
        </w:rPr>
        <w:t>Figure 2C</w:t>
      </w:r>
      <w:r>
        <w:t>)</w:t>
      </w:r>
      <w:r w:rsidR="00875ED3">
        <w:t xml:space="preserve"> when differences in learning </w:t>
      </w:r>
      <w:r w:rsidR="00A9040B">
        <w:t>should have greater impact</w:t>
      </w:r>
      <w:r>
        <w:t>. A new set of animals was implanted with bilateral cannulae (</w:t>
      </w:r>
      <w:r w:rsidRPr="00A9040B">
        <w:rPr>
          <w:highlight w:val="yellow"/>
        </w:rPr>
        <w:t>Figure 2-figure supplement 4</w:t>
      </w:r>
      <w:r>
        <w:t xml:space="preserve">) and then trained on a simple Pavlovian cue-outcome task (CS was a 10s house </w:t>
      </w:r>
      <w:commentRangeStart w:id="29"/>
      <w:r>
        <w:t>light</w:t>
      </w:r>
      <w:commentRangeEnd w:id="29"/>
      <w:r w:rsidR="002D3973">
        <w:rPr>
          <w:rStyle w:val="CommentReference"/>
        </w:rPr>
        <w:commentReference w:id="29"/>
      </w:r>
      <w:r>
        <w:t>).</w:t>
      </w:r>
    </w:p>
    <w:p w14:paraId="18FA5E78" w14:textId="18FFD676" w:rsidR="00F52D07" w:rsidRDefault="00F52D07" w:rsidP="00F52D07">
      <w:pPr>
        <w:pStyle w:val="BodyText"/>
      </w:pPr>
      <w:r>
        <w:t xml:space="preserve">Prior to drug infusions, all animals acquired responding to the cue </w:t>
      </w:r>
      <w:r w:rsidR="00504A92">
        <w:t>(</w:t>
      </w:r>
      <w:r>
        <w:t xml:space="preserve">Figure 2C, Days 1-4; Significant main effect of Day </w:t>
      </w:r>
      <m:oMath>
        <m:r>
          <w:rPr>
            <w:rFonts w:ascii="Cambria Math" w:hAnsi="Cambria Math"/>
          </w:rPr>
          <m:t>F(3,39)=9.42</m:t>
        </m:r>
      </m:oMath>
      <w:r>
        <w:t xml:space="preserve">, </w:t>
      </w:r>
      <m:oMath>
        <m:r>
          <w:rPr>
            <w:rFonts w:ascii="Cambria Math" w:hAnsi="Cambria Math"/>
          </w:rPr>
          <m:t>p&lt;.001</m:t>
        </m:r>
      </m:oMath>
      <w:r>
        <w:t xml:space="preserve">, but no main effect of Group , or Group x Day interaction </w:t>
      </w:r>
      <m:oMath>
        <m:r>
          <w:rPr>
            <w:rFonts w:ascii="Cambria Math" w:hAnsi="Cambria Math"/>
          </w:rPr>
          <m:t>F(3,39)=0.30</m:t>
        </m:r>
      </m:oMath>
      <w:r>
        <w:t xml:space="preserve">, </w:t>
      </w:r>
      <m:oMath>
        <m:r>
          <w:rPr>
            <w:rFonts w:ascii="Cambria Math" w:hAnsi="Cambria Math"/>
          </w:rPr>
          <m:t>p=.826</m:t>
        </m:r>
      </m:oMath>
      <w:r>
        <w:t xml:space="preserve">). However, </w:t>
      </w:r>
      <w:r w:rsidR="00504A92">
        <w:t>OFC inactivation</w:t>
      </w:r>
      <w:r>
        <w:t xml:space="preserve"> during the next 5 days of conditioning significantly impaired acquisition in the muscimol group (</w:t>
      </w:r>
      <w:r w:rsidRPr="00504A92">
        <w:rPr>
          <w:highlight w:val="yellow"/>
        </w:rPr>
        <w:t>Figure 2C, Days 5-9</w:t>
      </w:r>
      <w:r>
        <w:t xml:space="preserve">; Significant main effect of Group </w:t>
      </w:r>
      <m:oMath>
        <m:r>
          <w:rPr>
            <w:rFonts w:ascii="Cambria Math" w:hAnsi="Cambria Math"/>
          </w:rPr>
          <m:t>F(1,13)=12.57</m:t>
        </m:r>
      </m:oMath>
      <w:r>
        <w:t xml:space="preserve">, </w:t>
      </w:r>
      <m:oMath>
        <m:r>
          <w:rPr>
            <w:rFonts w:ascii="Cambria Math" w:hAnsi="Cambria Math"/>
          </w:rPr>
          <m:t>p=.004</m:t>
        </m:r>
      </m:oMath>
      <w:r>
        <w:t xml:space="preserve">, Day </w:t>
      </w:r>
      <m:oMath>
        <m:r>
          <w:rPr>
            <w:rFonts w:ascii="Cambria Math" w:hAnsi="Cambria Math"/>
          </w:rPr>
          <m:t>F(4,52)=7.72</m:t>
        </m:r>
      </m:oMath>
      <w:r>
        <w:t xml:space="preserve">, </w:t>
      </w:r>
      <m:oMath>
        <m:r>
          <w:rPr>
            <w:rFonts w:ascii="Cambria Math" w:hAnsi="Cambria Math"/>
          </w:rPr>
          <m:t>p&lt;.001</m:t>
        </m:r>
      </m:oMath>
      <w:r>
        <w:t xml:space="preserve">, and Group x Day interaction </w:t>
      </w:r>
      <m:oMath>
        <m:r>
          <w:rPr>
            <w:rFonts w:ascii="Cambria Math" w:hAnsi="Cambria Math"/>
          </w:rPr>
          <m:t>F(4,52)=3.05</m:t>
        </m:r>
      </m:oMath>
      <w:r>
        <w:t xml:space="preserve">, </w:t>
      </w:r>
      <m:oMath>
        <m:r>
          <w:rPr>
            <w:rFonts w:ascii="Cambria Math" w:hAnsi="Cambria Math"/>
          </w:rPr>
          <m:t>p=.025</m:t>
        </m:r>
      </m:oMath>
      <w:r>
        <w:t xml:space="preserve">). Responding in the muscimol </w:t>
      </w:r>
      <w:r>
        <w:lastRenderedPageBreak/>
        <w:t xml:space="preserve">group was significantly lower than the saline group on days 7-9 (Muscimol vs Saline: Day 5 </w:t>
      </w:r>
      <m:oMath>
        <m:r>
          <w:rPr>
            <w:rFonts w:ascii="Cambria Math" w:hAnsi="Cambria Math"/>
          </w:rPr>
          <m:t>t(13)=-1.85</m:t>
        </m:r>
      </m:oMath>
      <w:r>
        <w:t xml:space="preserve">, </w:t>
      </w:r>
      <m:oMath>
        <m:r>
          <w:rPr>
            <w:rFonts w:ascii="Cambria Math" w:hAnsi="Cambria Math"/>
          </w:rPr>
          <m:t>p=.087</m:t>
        </m:r>
      </m:oMath>
      <w:r>
        <w:t xml:space="preserve">, Day 6 </w:t>
      </w:r>
      <m:oMath>
        <m:r>
          <w:rPr>
            <w:rFonts w:ascii="Cambria Math" w:hAnsi="Cambria Math"/>
          </w:rPr>
          <m:t>t(13)=-2.10</m:t>
        </m:r>
      </m:oMath>
      <w:r>
        <w:t xml:space="preserve">, </w:t>
      </w:r>
      <m:oMath>
        <m:r>
          <w:rPr>
            <w:rFonts w:ascii="Cambria Math" w:hAnsi="Cambria Math"/>
          </w:rPr>
          <m:t>p=.056</m:t>
        </m:r>
      </m:oMath>
      <w:r>
        <w:t xml:space="preserve">, Day 7 </w:t>
      </w:r>
      <m:oMath>
        <m:r>
          <w:rPr>
            <w:rFonts w:ascii="Cambria Math" w:hAnsi="Cambria Math"/>
          </w:rPr>
          <m:t>t(13)=-3.77</m:t>
        </m:r>
      </m:oMath>
      <w:r>
        <w:t xml:space="preserve">, </w:t>
      </w:r>
      <m:oMath>
        <m:r>
          <w:rPr>
            <w:rFonts w:ascii="Cambria Math" w:hAnsi="Cambria Math"/>
          </w:rPr>
          <m:t>p=.002</m:t>
        </m:r>
      </m:oMath>
      <w:r>
        <w:t xml:space="preserve">, Day 8 </w:t>
      </w:r>
      <m:oMath>
        <m:r>
          <w:rPr>
            <w:rFonts w:ascii="Cambria Math" w:hAnsi="Cambria Math"/>
          </w:rPr>
          <m:t>t(13)=-4.17</m:t>
        </m:r>
      </m:oMath>
      <w:r>
        <w:t xml:space="preserve">, </w:t>
      </w:r>
      <m:oMath>
        <m:r>
          <w:rPr>
            <w:rFonts w:ascii="Cambria Math" w:hAnsi="Cambria Math"/>
          </w:rPr>
          <m:t>p=.001</m:t>
        </m:r>
      </m:oMath>
      <w:r>
        <w:t xml:space="preserve">, Day 9 </w:t>
      </w:r>
      <m:oMath>
        <m:r>
          <w:rPr>
            <w:rFonts w:ascii="Cambria Math" w:hAnsi="Cambria Math"/>
          </w:rPr>
          <m:t>t(13)=-3.80</m:t>
        </m:r>
      </m:oMath>
      <w:r>
        <w:t xml:space="preserve">, </w:t>
      </w:r>
      <m:oMath>
        <m:r>
          <w:rPr>
            <w:rFonts w:ascii="Cambria Math" w:hAnsi="Cambria Math"/>
          </w:rPr>
          <m:t>p=.002</m:t>
        </m:r>
      </m:oMath>
      <w:r>
        <w:t xml:space="preserve">). Again, this deficit was characterised by significant acquisition over days in the saline group that was abolished in the muscimol group (positive linear trend over days 5-9; Saline </w:t>
      </w:r>
      <m:oMath>
        <m:r>
          <w:rPr>
            <w:rFonts w:ascii="Cambria Math" w:hAnsi="Cambria Math"/>
          </w:rPr>
          <m:t>t(13)=6.59</m:t>
        </m:r>
      </m:oMath>
      <w:r>
        <w:t xml:space="preserve">, </w:t>
      </w:r>
      <m:oMath>
        <m:r>
          <w:rPr>
            <w:rFonts w:ascii="Cambria Math" w:hAnsi="Cambria Math"/>
          </w:rPr>
          <m:t>p&lt;.001</m:t>
        </m:r>
      </m:oMath>
      <w:r>
        <w:t xml:space="preserve">, Muscimol </w:t>
      </w:r>
      <m:oMath>
        <m:r>
          <w:rPr>
            <w:rFonts w:ascii="Cambria Math" w:hAnsi="Cambria Math"/>
          </w:rPr>
          <m:t>t(13)=1.45</m:t>
        </m:r>
      </m:oMath>
      <w:r>
        <w:t xml:space="preserve">, </w:t>
      </w:r>
      <m:oMath>
        <m:r>
          <w:rPr>
            <w:rFonts w:ascii="Cambria Math" w:hAnsi="Cambria Math"/>
          </w:rPr>
          <m:t>p=.171</m:t>
        </m:r>
      </m:oMath>
      <w:r>
        <w:t>).</w:t>
      </w:r>
      <w:r w:rsidR="00AD1614">
        <w:t xml:space="preserve"> Finally, t</w:t>
      </w:r>
      <w:r>
        <w:t>his reduction in responding persisted on day 10 when all rats were tested without infusion (</w:t>
      </w:r>
      <w:r w:rsidRPr="003E2123">
        <w:rPr>
          <w:highlight w:val="yellow"/>
        </w:rPr>
        <w:t>Figure 2C, Day 10;</w:t>
      </w:r>
      <w:r>
        <w:t xml:space="preserve"> </w:t>
      </w:r>
      <m:oMath>
        <m:r>
          <w:rPr>
            <w:rFonts w:ascii="Cambria Math" w:hAnsi="Cambria Math"/>
          </w:rPr>
          <m:t>t(12.14)=3.88</m:t>
        </m:r>
      </m:oMath>
      <w:r>
        <w:t xml:space="preserve">, </w:t>
      </w:r>
      <m:oMath>
        <m:r>
          <w:rPr>
            <w:rFonts w:ascii="Cambria Math" w:hAnsi="Cambria Math"/>
          </w:rPr>
          <m:t>p=.002</m:t>
        </m:r>
      </m:oMath>
      <w:r>
        <w:t>). In contrast to OFC inactivation later in acquisition (</w:t>
      </w:r>
      <w:r w:rsidRPr="003E2123">
        <w:rPr>
          <w:highlight w:val="yellow"/>
        </w:rPr>
        <w:t>Figure 2A</w:t>
      </w:r>
      <w:r>
        <w:t xml:space="preserve">), disrupting OFC activity early in learning suppressed performance which persisted when the OFC </w:t>
      </w:r>
      <w:r w:rsidR="0016431B">
        <w:t>wa</w:t>
      </w:r>
      <w:r>
        <w:t>s active again. Th</w:t>
      </w:r>
      <w:r w:rsidR="00433884">
        <w:t>ese findings</w:t>
      </w:r>
      <w:r>
        <w:t xml:space="preserve"> suggest that OFC inactivation </w:t>
      </w:r>
      <w:r w:rsidR="001A6C50">
        <w:t xml:space="preserve">early in training </w:t>
      </w:r>
      <w:r>
        <w:t>disrupted acquisition learning rather than just behavioural performance.</w:t>
      </w:r>
    </w:p>
    <w:p w14:paraId="319BC886" w14:textId="4B1B9F48" w:rsidR="00027A91" w:rsidRDefault="004779A5" w:rsidP="00027A91">
      <w:pPr>
        <w:pStyle w:val="BodyText"/>
      </w:pPr>
      <w:r>
        <w:rPr>
          <w:b/>
        </w:rPr>
        <w:t xml:space="preserve">Experiment 5: </w:t>
      </w:r>
      <w:r w:rsidR="00027A91">
        <w:rPr>
          <w:b/>
        </w:rPr>
        <w:t>OFC inactivation prior to associative blocking</w:t>
      </w:r>
    </w:p>
    <w:p w14:paraId="5294AAD3" w14:textId="41838763" w:rsidR="00B95E73" w:rsidRDefault="00B95E73" w:rsidP="00B95E73">
      <w:pPr>
        <w:pStyle w:val="BodyText"/>
      </w:pPr>
      <w:r>
        <w:t>OFC inactivation during acquisition suppresse</w:t>
      </w:r>
      <w:r w:rsidR="00385F55">
        <w:t>d</w:t>
      </w:r>
      <w:r>
        <w:t xml:space="preserve"> cue responding, but it is unclear if this reduction in behaviour is due to suppression of learning (</w:t>
      </w:r>
      <w:r w:rsidRPr="00333D7D">
        <w:rPr>
          <w:highlight w:val="yellow"/>
        </w:rPr>
        <w:t>Figure 2</w:t>
      </w:r>
      <w:r w:rsidR="00126EED">
        <w:t>C</w:t>
      </w:r>
      <w:r>
        <w:t>) or behavioural performance (</w:t>
      </w:r>
      <w:r w:rsidRPr="00333D7D">
        <w:rPr>
          <w:highlight w:val="yellow"/>
        </w:rPr>
        <w:t>Figure 2</w:t>
      </w:r>
      <w:r w:rsidR="00126EED">
        <w:t>A</w:t>
      </w:r>
      <w:r>
        <w:t xml:space="preserve">). This ambiguity is predominantly driven by the assumption that an animal’s response levels </w:t>
      </w:r>
      <w:r w:rsidR="00CE269D">
        <w:t>represent</w:t>
      </w:r>
      <w:r>
        <w:t xml:space="preserve"> some monotonic function of acquired learning </w:t>
      </w:r>
      <w:r>
        <w:fldChar w:fldCharType="begin" w:fldLock="1"/>
      </w:r>
      <w:r w:rsidR="00F125AC">
        <w:instrText>ADDIN CSL_CITATION {"citationItems":[{"id":"ITEM-1","itemData":{"author":[{"dropping-particle":"","family":"Wagner","given":"A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fldChar w:fldCharType="separate"/>
      </w:r>
      <w:r w:rsidR="006159CE" w:rsidRPr="006159CE">
        <w:rPr>
          <w:noProof/>
        </w:rPr>
        <w:t>(Mackintosh, 1975; Pearce &amp; Hall, 1980; Rescorla &amp; Wagner, 1972; Sutton &amp; Barto, 1998; Wagner, 1981)</w:t>
      </w:r>
      <w:r>
        <w:fldChar w:fldCharType="end"/>
      </w:r>
      <w:r>
        <w:t>. To disambiguate learning from performance effects we employed an associative blocking design (</w:t>
      </w:r>
      <w:r w:rsidRPr="00333D7D">
        <w:rPr>
          <w:highlight w:val="yellow"/>
        </w:rPr>
        <w:t>Figure 3A</w:t>
      </w:r>
      <w:r>
        <w:t xml:space="preserve">).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fldChar w:fldCharType="begin" w:fldLock="1"/>
      </w:r>
      <w: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fldChar w:fldCharType="separate"/>
      </w:r>
      <w:r w:rsidRPr="008032D9">
        <w:rPr>
          <w:noProof/>
        </w:rPr>
        <w:t>(Kamin, 1969)</w:t>
      </w:r>
      <w:r>
        <w:fldChar w:fldCharType="end"/>
      </w:r>
      <w:r>
        <w:t>. However, if learning about cue A is insufficient, then learning about cue B should not be blocked. We predicted that if OFC inactivation is disrupting learning, then OFC inactivation during initial learning about cue A should disrupt the blocking effect.</w:t>
      </w:r>
    </w:p>
    <w:p w14:paraId="2C6A4788" w14:textId="00A923C6" w:rsidR="00B95E73" w:rsidRDefault="00B95E73" w:rsidP="00B95E73">
      <w:pPr>
        <w:pStyle w:val="BodyText"/>
      </w:pPr>
      <w:r>
        <w:t>To test this prediction, a new set of animals was implanted with bilateral cannulae targeting the OFC and tested in a blocking procedure. During stage 1 of blocking (</w:t>
      </w:r>
      <w:r w:rsidRPr="00252843">
        <w:rPr>
          <w:highlight w:val="yellow"/>
        </w:rPr>
        <w:t>Figure 3B</w:t>
      </w:r>
      <w:r>
        <w:t xml:space="preserve">),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rPr>
          <m:t>F(3,72)=5.77</m:t>
        </m:r>
      </m:oMath>
      <w:r>
        <w:t xml:space="preserve">, </w:t>
      </w:r>
      <m:oMath>
        <m:r>
          <w:rPr>
            <w:rFonts w:ascii="Cambria Math" w:hAnsi="Cambria Math"/>
          </w:rPr>
          <m:t>p=.001</m:t>
        </m:r>
      </m:oMath>
      <w:r>
        <w:t xml:space="preserve">, but no effect of Group , or Group x Day interaction </w:t>
      </w:r>
      <m:oMath>
        <m:r>
          <w:rPr>
            <w:rFonts w:ascii="Cambria Math" w:hAnsi="Cambria Math"/>
          </w:rPr>
          <m:t>F(3,72)=0.27</m:t>
        </m:r>
      </m:oMath>
      <w:r>
        <w:t xml:space="preserve">, </w:t>
      </w:r>
      <m:oMath>
        <m:r>
          <w:rPr>
            <w:rFonts w:ascii="Cambria Math" w:hAnsi="Cambria Math"/>
          </w:rPr>
          <m:t>p=.850</m:t>
        </m:r>
      </m:oMath>
      <w:r>
        <w:t>). All animals then received an additional 6 days of acquisition to cue A (</w:t>
      </w:r>
      <w:r w:rsidRPr="00950E01">
        <w:rPr>
          <w:highlight w:val="yellow"/>
        </w:rPr>
        <w:t>Figure 3B, Days 5-10</w:t>
      </w:r>
      <w:r>
        <w:t xml:space="preserve">) following either intra-OFC infusions of muscimol or saline. Infusions of muscimol depressed overall responding relative to saline infusions (significant main effect of Group </w:t>
      </w:r>
      <m:oMath>
        <m:r>
          <w:rPr>
            <w:rFonts w:ascii="Cambria Math" w:hAnsi="Cambria Math"/>
          </w:rPr>
          <m:t>F(1,24)=4.25</m:t>
        </m:r>
      </m:oMath>
      <w:r>
        <w:t xml:space="preserve">, </w:t>
      </w:r>
      <m:oMath>
        <m:r>
          <w:rPr>
            <w:rFonts w:ascii="Cambria Math" w:hAnsi="Cambria Math"/>
          </w:rPr>
          <m:t>p=.050</m:t>
        </m:r>
      </m:oMath>
      <w:r>
        <w:t xml:space="preserve">, and Day </w:t>
      </w:r>
      <m:oMath>
        <m:r>
          <w:rPr>
            <w:rFonts w:ascii="Cambria Math" w:hAnsi="Cambria Math"/>
          </w:rPr>
          <m:t>F(5,120)=17.49</m:t>
        </m:r>
      </m:oMath>
      <w:r>
        <w:t xml:space="preserve">, </w:t>
      </w:r>
      <m:oMath>
        <m:r>
          <w:rPr>
            <w:rFonts w:ascii="Cambria Math" w:hAnsi="Cambria Math"/>
          </w:rPr>
          <m:t>p&lt;.001</m:t>
        </m:r>
      </m:oMath>
      <w:r>
        <w:t xml:space="preserve">, but no Group x Day interaction </w:t>
      </w:r>
      <m:oMath>
        <m:r>
          <w:rPr>
            <w:rFonts w:ascii="Cambria Math" w:hAnsi="Cambria Math"/>
          </w:rPr>
          <m:t>F(5,120)=1.31</m:t>
        </m:r>
      </m:oMath>
      <w:r>
        <w:t xml:space="preserve">, </w:t>
      </w:r>
      <m:oMath>
        <m:r>
          <w:rPr>
            <w:rFonts w:ascii="Cambria Math" w:hAnsi="Cambria Math"/>
          </w:rPr>
          <m:t>p=.263</m:t>
        </m:r>
      </m:oMath>
      <w:r>
        <w:t>). Importantly, on the final day (Day 10), responding in the muscimol group was significantly lower than the saline group (</w:t>
      </w:r>
      <m:oMath>
        <m:r>
          <w:rPr>
            <w:rFonts w:ascii="Cambria Math" w:hAnsi="Cambria Math"/>
          </w:rPr>
          <m:t>t(24)=-2.69</m:t>
        </m:r>
      </m:oMath>
      <w:r>
        <w:t xml:space="preserve">, </w:t>
      </w:r>
      <m:oMath>
        <m:r>
          <w:rPr>
            <w:rFonts w:ascii="Cambria Math" w:hAnsi="Cambria Math"/>
          </w:rPr>
          <m:t>p=.013</m:t>
        </m:r>
      </m:oMath>
      <w:r>
        <w:t>).</w:t>
      </w:r>
    </w:p>
    <w:p w14:paraId="21A20015" w14:textId="7BBD8CA0" w:rsidR="004437AA" w:rsidRDefault="008359E2" w:rsidP="008359E2">
      <w:pPr>
        <w:pStyle w:val="BodyText"/>
      </w:pPr>
      <w:r>
        <w:t>Next, animals were trained such that compounds AB and CD also predicted reward (</w:t>
      </w:r>
      <w:r w:rsidRPr="008359E2">
        <w:rPr>
          <w:highlight w:val="yellow"/>
        </w:rPr>
        <w:t>Figure 3C, Stage 2</w:t>
      </w:r>
      <w:r>
        <w:t xml:space="preserve">), importantly OFC function was intact in all animals i.e. no infusions. Responding in both the saline and muscimol groups was initially lower to the novel compound CD than to AB </w:t>
      </w:r>
      <w:r>
        <w:lastRenderedPageBreak/>
        <w:t xml:space="preserve">(Significant Cue x Day interaction </w:t>
      </w:r>
      <m:oMath>
        <m:r>
          <w:rPr>
            <w:rFonts w:ascii="Cambria Math" w:hAnsi="Cambria Math"/>
          </w:rPr>
          <m:t>F(2,48)=12.12</m:t>
        </m:r>
      </m:oMath>
      <w:r>
        <w:t xml:space="preserve">, </w:t>
      </w:r>
      <m:oMath>
        <m:r>
          <w:rPr>
            <w:rFonts w:ascii="Cambria Math" w:hAnsi="Cambria Math"/>
          </w:rPr>
          <m:t>p&lt;.001</m:t>
        </m:r>
      </m:oMath>
      <w:r>
        <w:t xml:space="preserve">, and main effect of Day </w:t>
      </w:r>
      <m:oMath>
        <m:r>
          <w:rPr>
            <w:rFonts w:ascii="Cambria Math" w:hAnsi="Cambria Math"/>
          </w:rPr>
          <m:t>F(2,48)=20.09</m:t>
        </m:r>
      </m:oMath>
      <w:r>
        <w:t xml:space="preserve">, </w:t>
      </w:r>
      <m:oMath>
        <m:r>
          <w:rPr>
            <w:rFonts w:ascii="Cambria Math" w:hAnsi="Cambria Math"/>
          </w:rPr>
          <m:t>p&lt;.001</m:t>
        </m:r>
      </m:oMath>
      <w:r>
        <w:t xml:space="preserve">, but no other main effects or interactions with Group were significant, all remaining effects </w:t>
      </w:r>
      <w:r>
        <w:rPr>
          <w:i/>
        </w:rPr>
        <w:t>F</w:t>
      </w:r>
      <w:r>
        <w:t xml:space="preserve"> &lt; 1.91, </w:t>
      </w:r>
      <w:r>
        <w:rPr>
          <w:i/>
        </w:rPr>
        <w:t>p</w:t>
      </w:r>
      <w:r>
        <w:t xml:space="preserve"> &gt; .160; Cue AB vs CD: Day 12 </w:t>
      </w:r>
      <m:oMath>
        <m:r>
          <w:rPr>
            <w:rFonts w:ascii="Cambria Math" w:hAnsi="Cambria Math"/>
          </w:rPr>
          <m:t>t(24)=3.74</m:t>
        </m:r>
      </m:oMath>
      <w:r>
        <w:t xml:space="preserve">, </w:t>
      </w:r>
      <m:oMath>
        <m:r>
          <w:rPr>
            <w:rFonts w:ascii="Cambria Math" w:hAnsi="Cambria Math"/>
          </w:rPr>
          <m:t>p=.001</m:t>
        </m:r>
      </m:oMath>
      <w:r>
        <w:t xml:space="preserve">, Day 13 </w:t>
      </w:r>
      <m:oMath>
        <m:r>
          <w:rPr>
            <w:rFonts w:ascii="Cambria Math" w:hAnsi="Cambria Math"/>
          </w:rPr>
          <m:t>t(24)=-0.44</m:t>
        </m:r>
      </m:oMath>
      <w:r>
        <w:t xml:space="preserve">, </w:t>
      </w:r>
      <m:oMath>
        <m:r>
          <w:rPr>
            <w:rFonts w:ascii="Cambria Math" w:hAnsi="Cambria Math"/>
          </w:rPr>
          <m:t>p=.663</m:t>
        </m:r>
      </m:oMath>
      <w:r>
        <w:t xml:space="preserve">, Day 14 </w:t>
      </w:r>
      <m:oMath>
        <m:r>
          <w:rPr>
            <w:rFonts w:ascii="Cambria Math" w:hAnsi="Cambria Math"/>
          </w:rPr>
          <m:t>t(24)=-1.80</m:t>
        </m:r>
      </m:oMath>
      <w:r>
        <w:t xml:space="preserve">, </w:t>
      </w:r>
      <m:oMath>
        <m:r>
          <w:rPr>
            <w:rFonts w:ascii="Cambria Math" w:hAnsi="Cambria Math"/>
          </w:rPr>
          <m:t>p=.085</m:t>
        </m:r>
      </m:oMath>
      <w:r>
        <w:t>). However, the pattern of means suggests that responding to compound AB in the muscimol group was similar to the novel compound CD on Day 12 (</w:t>
      </w:r>
      <w:r w:rsidRPr="008359E2">
        <w:rPr>
          <w:highlight w:val="yellow"/>
        </w:rPr>
        <w:t>Figure 3C, Right - Day 12,</w:t>
      </w:r>
      <w:r>
        <w:t xml:space="preserve"> Muscimol: AB vs CD </w:t>
      </w:r>
      <m:oMath>
        <m:r>
          <w:rPr>
            <w:rFonts w:ascii="Cambria Math" w:hAnsi="Cambria Math"/>
          </w:rPr>
          <m:t>t(24)=1.82</m:t>
        </m:r>
      </m:oMath>
      <w:r>
        <w:t xml:space="preserve">, </w:t>
      </w:r>
      <m:oMath>
        <m:r>
          <w:rPr>
            <w:rFonts w:ascii="Cambria Math" w:hAnsi="Cambria Math"/>
          </w:rPr>
          <m:t>p=.081</m:t>
        </m:r>
      </m:oMath>
      <w:r>
        <w:t>), and lower than compound AB in the saline group (</w:t>
      </w:r>
      <w:r w:rsidRPr="008359E2">
        <w:rPr>
          <w:highlight w:val="yellow"/>
        </w:rPr>
        <w:t>Figure 3C, Left - Day 12</w:t>
      </w:r>
      <w:r>
        <w:t xml:space="preserve">; Day 12, Saline: AB vs CD </w:t>
      </w:r>
      <m:oMath>
        <m:r>
          <w:rPr>
            <w:rFonts w:ascii="Cambria Math" w:hAnsi="Cambria Math"/>
          </w:rPr>
          <m:t>t(24)=3.47</m:t>
        </m:r>
      </m:oMath>
      <w:r>
        <w:t xml:space="preserve">, </w:t>
      </w:r>
      <m:oMath>
        <m:r>
          <w:rPr>
            <w:rFonts w:ascii="Cambria Math" w:hAnsi="Cambria Math"/>
          </w:rPr>
          <m:t>p=.002</m:t>
        </m:r>
      </m:oMath>
      <w:r>
        <w:t xml:space="preserve">). </w:t>
      </w:r>
      <w:r w:rsidR="001F2782">
        <w:t xml:space="preserve">Furthermore, </w:t>
      </w:r>
      <w:r>
        <w:t>Within-session changes over trials on Day 12 revealed rapid within-session acquisition to both compounds in both groups, but responding was significantly lower in the muscimol group at the start of the session (</w:t>
      </w:r>
      <w:r w:rsidRPr="001F2782">
        <w:rPr>
          <w:highlight w:val="yellow"/>
        </w:rPr>
        <w:t xml:space="preserve">Figure 3 - </w:t>
      </w:r>
      <w:r w:rsidR="00A4541B">
        <w:rPr>
          <w:highlight w:val="yellow"/>
        </w:rPr>
        <w:t>figure supplement</w:t>
      </w:r>
      <w:r w:rsidR="00A4541B" w:rsidRPr="00136F82">
        <w:rPr>
          <w:highlight w:val="yellow"/>
        </w:rPr>
        <w:t xml:space="preserve"> </w:t>
      </w:r>
      <w:r w:rsidRPr="001F2782">
        <w:rPr>
          <w:highlight w:val="yellow"/>
        </w:rPr>
        <w:t>2</w:t>
      </w:r>
      <w:r>
        <w:t xml:space="preserve">; First 2 trials, significant main effect of Group </w:t>
      </w:r>
      <m:oMath>
        <m:r>
          <w:rPr>
            <w:rFonts w:ascii="Cambria Math" w:hAnsi="Cambria Math"/>
          </w:rPr>
          <m:t>F(1,24)=8.67</m:t>
        </m:r>
      </m:oMath>
      <w:r>
        <w:t xml:space="preserve">, </w:t>
      </w:r>
      <m:oMath>
        <m:r>
          <w:rPr>
            <w:rFonts w:ascii="Cambria Math" w:hAnsi="Cambria Math"/>
          </w:rPr>
          <m:t>p=.007</m:t>
        </m:r>
      </m:oMath>
      <w:r>
        <w:t xml:space="preserve">, and Cue </w:t>
      </w:r>
      <m:oMath>
        <m:r>
          <w:rPr>
            <w:rFonts w:ascii="Cambria Math" w:hAnsi="Cambria Math"/>
          </w:rPr>
          <m:t>F(1,24)=7.61</m:t>
        </m:r>
      </m:oMath>
      <w:r>
        <w:t xml:space="preserve">, </w:t>
      </w:r>
      <m:oMath>
        <m:r>
          <w:rPr>
            <w:rFonts w:ascii="Cambria Math" w:hAnsi="Cambria Math"/>
          </w:rPr>
          <m:t>p=.011</m:t>
        </m:r>
      </m:oMath>
      <w:r>
        <w:t xml:space="preserve">, but no Group x Cue interaction </w:t>
      </w:r>
      <m:oMath>
        <m:r>
          <w:rPr>
            <w:rFonts w:ascii="Cambria Math" w:hAnsi="Cambria Math"/>
          </w:rPr>
          <m:t>F(1,24)=0.19</m:t>
        </m:r>
      </m:oMath>
      <w:r>
        <w:t xml:space="preserve">, </w:t>
      </w:r>
      <m:oMath>
        <m:r>
          <w:rPr>
            <w:rFonts w:ascii="Cambria Math" w:hAnsi="Cambria Math"/>
          </w:rPr>
          <m:t>p=.670</m:t>
        </m:r>
      </m:oMath>
      <w:r>
        <w:t>).</w:t>
      </w:r>
      <w:r w:rsidR="004645AD">
        <w:t xml:space="preserve"> </w:t>
      </w:r>
      <w:r>
        <w:t>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w:t>
      </w:r>
      <w:r w:rsidRPr="00D073A1">
        <w:rPr>
          <w:highlight w:val="yellow"/>
        </w:rPr>
        <w:t xml:space="preserve">Figure 3 - </w:t>
      </w:r>
      <w:r w:rsidR="00A4541B">
        <w:rPr>
          <w:highlight w:val="yellow"/>
        </w:rPr>
        <w:t>figure supplement</w:t>
      </w:r>
      <w:r w:rsidR="00A4541B" w:rsidRPr="00136F82">
        <w:rPr>
          <w:highlight w:val="yellow"/>
        </w:rPr>
        <w:t xml:space="preserve"> </w:t>
      </w:r>
      <w:r w:rsidRPr="00D073A1">
        <w:rPr>
          <w:highlight w:val="yellow"/>
        </w:rPr>
        <w:t>2</w:t>
      </w:r>
      <w:r>
        <w:t xml:space="preserve">) are similar to levels of </w:t>
      </w:r>
      <w:r w:rsidR="00B27FF5">
        <w:t>responding</w:t>
      </w:r>
      <w:r>
        <w:t xml:space="preserve"> to the novel compound CD in the saline group. This would suggest that learning about cue A in the muscimol group was impaired in stage 1, and therefore cue A </w:t>
      </w:r>
      <w:r w:rsidR="002F627D">
        <w:t>should</w:t>
      </w:r>
      <w:r>
        <w:t xml:space="preserve"> not effectively block learning to cue B in stage 2. </w:t>
      </w:r>
    </w:p>
    <w:p w14:paraId="1990FC8D" w14:textId="63D3ED94" w:rsidR="006A19B3" w:rsidRDefault="004437AA" w:rsidP="008359E2">
      <w:pPr>
        <w:pStyle w:val="BodyText"/>
      </w:pPr>
      <w:r>
        <w:t>At</w:t>
      </w:r>
      <w:r w:rsidR="008359E2">
        <w:t xml:space="preserve"> test both groups showed significant blocking of learning to cue B relative to the control cue D (</w:t>
      </w:r>
      <w:r w:rsidR="008359E2" w:rsidRPr="004437AA">
        <w:rPr>
          <w:highlight w:val="yellow"/>
        </w:rPr>
        <w:t>Figure 3D;</w:t>
      </w:r>
      <w:r w:rsidR="008359E2">
        <w:t xml:space="preserve"> Significant main effect of Cue </w:t>
      </w:r>
      <m:oMath>
        <m:r>
          <w:rPr>
            <w:rFonts w:ascii="Cambria Math" w:hAnsi="Cambria Math"/>
          </w:rPr>
          <m:t>F(1,24)=7.29</m:t>
        </m:r>
      </m:oMath>
      <w:r w:rsidR="008359E2">
        <w:t xml:space="preserve">, </w:t>
      </w:r>
      <m:oMath>
        <m:r>
          <w:rPr>
            <w:rFonts w:ascii="Cambria Math" w:hAnsi="Cambria Math"/>
          </w:rPr>
          <m:t>p=.013</m:t>
        </m:r>
      </m:oMath>
      <w:r w:rsidR="008359E2">
        <w:t xml:space="preserve">, but no main effect of Group </w:t>
      </w:r>
      <m:oMath>
        <m:r>
          <w:rPr>
            <w:rFonts w:ascii="Cambria Math" w:hAnsi="Cambria Math"/>
          </w:rPr>
          <m:t>F(1,24)=0.54</m:t>
        </m:r>
      </m:oMath>
      <w:r w:rsidR="008359E2">
        <w:t xml:space="preserve">, </w:t>
      </w:r>
      <m:oMath>
        <m:r>
          <w:rPr>
            <w:rFonts w:ascii="Cambria Math" w:hAnsi="Cambria Math"/>
          </w:rPr>
          <m:t>p=.471</m:t>
        </m:r>
      </m:oMath>
      <w:r w:rsidR="008359E2">
        <w:t xml:space="preserve">, or Group x Cue interaction </w:t>
      </w:r>
      <m:oMath>
        <m:r>
          <w:rPr>
            <w:rFonts w:ascii="Cambria Math" w:hAnsi="Cambria Math"/>
          </w:rPr>
          <m:t>F(1,24)=0.04</m:t>
        </m:r>
      </m:oMath>
      <w:r w:rsidR="008359E2">
        <w:t xml:space="preserve">, </w:t>
      </w:r>
      <m:oMath>
        <m:r>
          <w:rPr>
            <w:rFonts w:ascii="Cambria Math" w:hAnsi="Cambria Math"/>
          </w:rPr>
          <m:t>p=.843</m:t>
        </m:r>
      </m:oMath>
      <w:r w:rsidR="008359E2">
        <w:t>).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w:t>
      </w:r>
      <w:r w:rsidR="008359E2" w:rsidRPr="004437AA">
        <w:rPr>
          <w:highlight w:val="yellow"/>
        </w:rPr>
        <w:t>Figure 2A &amp; C</w:t>
      </w:r>
      <w:r w:rsidR="008359E2">
        <w:t>, post infusion) are unlikely to be due to impairments in learning. In addition to this, we rule out the possibility that the two groups used different attentional solutions to achieve a similar blocking result (</w:t>
      </w:r>
      <w:r w:rsidR="008359E2" w:rsidRPr="00994C11">
        <w:rPr>
          <w:highlight w:val="yellow"/>
        </w:rPr>
        <w:t>Figure 3-</w:t>
      </w:r>
      <w:r w:rsidR="00A4541B" w:rsidRPr="00A4541B">
        <w:rPr>
          <w:highlight w:val="yellow"/>
        </w:rPr>
        <w:t xml:space="preserve"> </w:t>
      </w:r>
      <w:r w:rsidR="00A4541B">
        <w:rPr>
          <w:highlight w:val="yellow"/>
        </w:rPr>
        <w:t>figure supplement</w:t>
      </w:r>
      <w:r w:rsidR="00A4541B" w:rsidRPr="00136F82">
        <w:rPr>
          <w:highlight w:val="yellow"/>
        </w:rPr>
        <w:t xml:space="preserve"> </w:t>
      </w:r>
      <w:r w:rsidR="00EF4474" w:rsidRPr="00EF4474">
        <w:rPr>
          <w:highlight w:val="yellow"/>
        </w:rPr>
        <w:t>3</w:t>
      </w:r>
      <w:r w:rsidR="008359E2">
        <w:t>).</w:t>
      </w:r>
    </w:p>
    <w:p w14:paraId="544E3A01" w14:textId="77777777" w:rsidR="006A19B3" w:rsidRDefault="006A19B3">
      <w:pPr>
        <w:rPr>
          <w:sz w:val="24"/>
          <w:szCs w:val="24"/>
        </w:rPr>
      </w:pPr>
      <w:r>
        <w:br w:type="page"/>
      </w:r>
    </w:p>
    <w:p w14:paraId="58142023" w14:textId="77777777" w:rsidR="006A19B3" w:rsidRPr="00C42A81" w:rsidRDefault="006A19B3" w:rsidP="006A19B3">
      <w:pPr>
        <w:spacing w:line="240" w:lineRule="auto"/>
        <w:rPr>
          <w:rFonts w:cstheme="minorHAnsi"/>
          <w:sz w:val="24"/>
          <w:szCs w:val="24"/>
        </w:rPr>
      </w:pPr>
      <w:r>
        <w:rPr>
          <w:rFonts w:cstheme="minorHAnsi"/>
          <w:noProof/>
          <w:sz w:val="24"/>
          <w:szCs w:val="24"/>
        </w:rPr>
        <w:lastRenderedPageBreak/>
        <w:drawing>
          <wp:inline distT="0" distB="0" distL="0" distR="0" wp14:anchorId="06FC2B5E" wp14:editId="13187C5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1721CE83" w14:textId="77777777" w:rsidR="006A19B3" w:rsidRDefault="006A19B3" w:rsidP="006A19B3">
      <w:pPr>
        <w:spacing w:after="240" w:line="240" w:lineRule="auto"/>
        <w:rPr>
          <w:rFonts w:cstheme="minorHAnsi"/>
          <w:color w:val="212121"/>
          <w:sz w:val="24"/>
          <w:szCs w:val="24"/>
          <w:shd w:val="clear" w:color="auto" w:fill="FFFFFF"/>
        </w:rPr>
      </w:pPr>
      <w:r w:rsidRPr="00C42A81">
        <w:rPr>
          <w:rFonts w:cstheme="minorHAnsi"/>
          <w:b/>
          <w:sz w:val="24"/>
          <w:szCs w:val="24"/>
        </w:rPr>
        <w:t xml:space="preserve">Figure 3. </w:t>
      </w:r>
      <w:r w:rsidRPr="00C42A81">
        <w:rPr>
          <w:rFonts w:cstheme="minorHAnsi"/>
          <w:sz w:val="24"/>
          <w:szCs w:val="24"/>
        </w:rPr>
        <w:t>The effect of OFC inactivation during acquisition on subsequent learning in a Pavlovian blocking design. (</w:t>
      </w:r>
      <w:r w:rsidRPr="00C42A81">
        <w:rPr>
          <w:rFonts w:cstheme="minorHAnsi"/>
          <w:b/>
          <w:sz w:val="24"/>
          <w:szCs w:val="24"/>
        </w:rPr>
        <w:t>A</w:t>
      </w:r>
      <w:r w:rsidRPr="00C42A81">
        <w:rPr>
          <w:rFonts w:cstheme="minorHAnsi"/>
          <w:sz w:val="24"/>
          <w:szCs w:val="24"/>
        </w:rPr>
        <w:t xml:space="preserve">) </w:t>
      </w:r>
      <w:r>
        <w:rPr>
          <w:rFonts w:cstheme="minorHAnsi"/>
          <w:sz w:val="24"/>
          <w:szCs w:val="24"/>
        </w:rPr>
        <w:t xml:space="preserve">Experiment 5: </w:t>
      </w:r>
      <w:r w:rsidRPr="00C42A81">
        <w:rPr>
          <w:rFonts w:eastAsia="Times New Roman" w:cstheme="minorHAnsi"/>
          <w:color w:val="000000"/>
          <w:sz w:val="24"/>
          <w:szCs w:val="24"/>
          <w:lang w:val="en-AU" w:eastAsia="en-AU"/>
        </w:rPr>
        <w:t xml:space="preserve">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w:t>
      </w:r>
      <w:r w:rsidRPr="00C42A81">
        <w:rPr>
          <w:rFonts w:eastAsia="Times New Roman" w:cstheme="minorHAnsi"/>
          <w:color w:val="000000"/>
          <w:sz w:val="24"/>
          <w:szCs w:val="24"/>
          <w:highlight w:val="yellow"/>
          <w:lang w:val="en-AU" w:eastAsia="en-AU"/>
        </w:rPr>
        <w:t>Figure 3-figure supplement 1</w:t>
      </w:r>
      <w:r w:rsidRPr="00C42A81">
        <w:rPr>
          <w:rFonts w:eastAsia="Times New Roman" w:cstheme="minorHAnsi"/>
          <w:color w:val="000000"/>
          <w:sz w:val="24"/>
          <w:szCs w:val="24"/>
          <w:lang w:val="en-AU" w:eastAsia="en-AU"/>
        </w:rPr>
        <w:t>. (</w:t>
      </w:r>
      <w:r w:rsidRPr="00C42A81">
        <w:rPr>
          <w:rFonts w:eastAsia="Times New Roman" w:cstheme="minorHAnsi"/>
          <w:b/>
          <w:color w:val="000000"/>
          <w:sz w:val="24"/>
          <w:szCs w:val="24"/>
          <w:lang w:val="en-AU" w:eastAsia="en-AU"/>
        </w:rPr>
        <w:t>B</w:t>
      </w:r>
      <w:r w:rsidRPr="00C42A81">
        <w:rPr>
          <w:rFonts w:eastAsia="Times New Roman" w:cstheme="minorHAnsi"/>
          <w:color w:val="000000"/>
          <w:sz w:val="24"/>
          <w:szCs w:val="24"/>
          <w:lang w:val="en-AU" w:eastAsia="en-AU"/>
        </w:rPr>
        <w:t>) Pavlovian acquisition to cue A over 10 days, with intact OFC (days 1-4) and following infusion of saline or muscimol to functionally inactivate the OFC (days 5-10). Muscimol infusions significantly suppressed responding to cue A. (</w:t>
      </w:r>
      <w:r w:rsidRPr="00C42A81">
        <w:rPr>
          <w:rFonts w:eastAsia="Times New Roman" w:cstheme="minorHAnsi"/>
          <w:b/>
          <w:color w:val="000000"/>
          <w:sz w:val="24"/>
          <w:szCs w:val="24"/>
          <w:lang w:val="en-AU" w:eastAsia="en-AU"/>
        </w:rPr>
        <w:t>C</w:t>
      </w:r>
      <w:r w:rsidRPr="00C42A81">
        <w:rPr>
          <w:rFonts w:eastAsia="Times New Roman" w:cstheme="minorHAnsi"/>
          <w:color w:val="000000"/>
          <w:sz w:val="24"/>
          <w:szCs w:val="24"/>
          <w:lang w:val="en-AU" w:eastAsia="en-AU"/>
        </w:rPr>
        <w:t>) Performance during stage 2 of blocking to cue compounds AB and CD in the saline (left) and muscimol (right) infusion groups. (</w:t>
      </w:r>
      <w:r w:rsidRPr="00C42A81">
        <w:rPr>
          <w:rFonts w:eastAsia="Times New Roman" w:cstheme="minorHAnsi"/>
          <w:b/>
          <w:color w:val="000000"/>
          <w:sz w:val="24"/>
          <w:szCs w:val="24"/>
          <w:lang w:val="en-AU" w:eastAsia="en-AU"/>
        </w:rPr>
        <w:t>D</w:t>
      </w:r>
      <w:r w:rsidRPr="00C42A81">
        <w:rPr>
          <w:rFonts w:eastAsia="Times New Roman" w:cstheme="minorHAnsi"/>
          <w:color w:val="000000"/>
          <w:sz w:val="24"/>
          <w:szCs w:val="24"/>
          <w:lang w:val="en-AU" w:eastAsia="en-AU"/>
        </w:rPr>
        <w:t xml:space="preserve">) Responding during an extinction test to “blocked” cue B and the overshadowing control cue D. </w:t>
      </w:r>
      <w:r w:rsidRPr="00C42A81">
        <w:rPr>
          <w:rFonts w:eastAsia="Times New Roman" w:cstheme="minorHAnsi"/>
          <w:color w:val="000000"/>
          <w:sz w:val="24"/>
          <w:szCs w:val="24"/>
          <w:highlight w:val="yellow"/>
          <w:lang w:val="en-AU" w:eastAsia="en-AU"/>
        </w:rPr>
        <w:t>Figure 3-figure supplement 2</w:t>
      </w:r>
      <w:r w:rsidRPr="00C42A81">
        <w:rPr>
          <w:rFonts w:eastAsia="Times New Roman" w:cstheme="minorHAnsi"/>
          <w:color w:val="000000"/>
          <w:sz w:val="24"/>
          <w:szCs w:val="24"/>
          <w:lang w:val="en-AU" w:eastAsia="en-AU"/>
        </w:rPr>
        <w:t xml:space="preserve">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w:t>
      </w:r>
      <w:r w:rsidRPr="00C42A81">
        <w:rPr>
          <w:rFonts w:cstheme="minorHAnsi"/>
          <w:color w:val="212121"/>
          <w:sz w:val="24"/>
          <w:szCs w:val="24"/>
          <w:shd w:val="clear" w:color="auto" w:fill="FFFFFF"/>
        </w:rPr>
        <w:t>Pavlovian responding quantified by the rate of discriminative responding (CS-PreCS). Error bars depict ± SEM.</w:t>
      </w:r>
    </w:p>
    <w:p w14:paraId="2C12AF18" w14:textId="66AAAC0D" w:rsidR="006A19B3" w:rsidRDefault="006A19B3">
      <w:pPr>
        <w:rPr>
          <w:sz w:val="24"/>
          <w:szCs w:val="24"/>
        </w:rPr>
      </w:pPr>
      <w:r>
        <w:br w:type="page"/>
      </w:r>
    </w:p>
    <w:p w14:paraId="727A122C" w14:textId="2CB12ADD" w:rsidR="00F56CB9" w:rsidRDefault="004779A5" w:rsidP="00F56CB9">
      <w:pPr>
        <w:pStyle w:val="BodyText"/>
      </w:pPr>
      <w:r>
        <w:rPr>
          <w:b/>
        </w:rPr>
        <w:lastRenderedPageBreak/>
        <w:t xml:space="preserve">Experiment 6: </w:t>
      </w:r>
      <w:r w:rsidR="00F56CB9">
        <w:rPr>
          <w:b/>
        </w:rPr>
        <w:t>Competing response values</w:t>
      </w:r>
    </w:p>
    <w:p w14:paraId="3ED3643D" w14:textId="7ECD2CB0" w:rsidR="008F6327" w:rsidRDefault="0099516D" w:rsidP="00F56CB9">
      <w:pPr>
        <w:pStyle w:val="BodyText"/>
      </w:pPr>
      <w:r w:rsidRPr="0099516D">
        <w:t xml:space="preserve">One possible account of the impaired performance following OFC inactivation in the present study is an inability to potentiate learned behaviour based on the current value of the expected outcome. Specifically, OFC inactivation may disrupt the ability to potentiate performance based on the current motivational value of the </w:t>
      </w:r>
      <w:r w:rsidR="00A75BA9" w:rsidRPr="0099516D">
        <w:t>outcome but</w:t>
      </w:r>
      <w:r w:rsidRPr="0099516D">
        <w:t xml:space="preserve"> leave intact knowledge about the predictive cue-outcome relationship (as suggested by intact associative blocking; </w:t>
      </w:r>
      <w:r w:rsidRPr="00E30695">
        <w:rPr>
          <w:highlight w:val="yellow"/>
        </w:rPr>
        <w:t>Figure 3</w:t>
      </w:r>
      <w:r w:rsidRPr="0099516D">
        <w:t xml:space="preserve">). While there are no overt alternative rewards in the simple Pavlovian task employed here, there is always an array of potential competing alternative behaviours available to the animal in the chamber e.g. exploration locomotion, grooming, rearing/orienting </w:t>
      </w:r>
      <w:proofErr w:type="spellStart"/>
      <w:r w:rsidRPr="0099516D">
        <w:t>etc</w:t>
      </w:r>
      <w:proofErr w:type="spellEnd"/>
      <w:r w:rsidRPr="0099516D">
        <w:t>… These behaviours normally compete with the target magazine approach behaviour, and indeed the relative balance of these behaviours has been shown to develop over the course of Pavlovian acquisition</w:t>
      </w:r>
      <w:r w:rsidR="0054320C">
        <w:t xml:space="preserve"> </w:t>
      </w:r>
      <w:r w:rsidR="0054320C">
        <w:fldChar w:fldCharType="begin" w:fldLock="1"/>
      </w:r>
      <w:r w:rsidR="00E92079">
        <w:instrText>ADDIN CSL_CITATION {"citationItems":[{"id":"ITEM-1","itemData":{"ISBN":"0097-7403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Process","id":"ITEM-1","issue":"1","issued":{"date-parts":[["1977"]]},"note":"Holland,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response","type":"article-journal","volume":"3"},"uris":["http://www.mendeley.com/documents/?uuid=cb449c22-1fc2-4892-8a17-51c506e67528"]},{"id":"ITEM-2","itemData":{"DOI":"10.3758/BF03210945","ISBN":"1069-9384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Rev","id":"ITEM-2","issue":"4","issued":{"date-parts":[["1994"]]},"note":"Timberlake,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conditioning","type":"article-journal","volume":"1"},"uris":["http://www.mendeley.com/documents/?uuid=a456e714-9ad6-4b8d-9124-f0e08068b1a0"]},{"id":"ITEM-3","itemData":{"ISBN":"0-12-464650-6","author":[{"dropping-particle":"","family":"Mackintosh","given":"N J","non-dropping-particle":"","parse-names":false,"suffix":""}],"id":"ITEM-3","issued":{"date-parts":[["1974"]]},"number-of-pages":"730","publisher":"Academic Press","publisher-place":"London, UK","title":"The psychology of animal learning","type":"book"},"uris":["http://www.mendeley.com/documents/?uuid=82ad4646-aff0-4582-9419-e187ccc9f2cd"]},{"id":"ITEM-4","itemData":{"ISBN":"0470990260","PMID":"2235758","author":[{"dropping-particle":"","family":"Boakes","given":"R A","non-dropping-particle":"","parse-names":false,"suffix":""}],"container-title":"Operant-Pavlovian interactions","editor":[{"dropping-particle":"","family":"Davis","given":"Hank","non-dropping-particle":"","parse-names":false,"suffix":""},{"dropping-particle":"","family":"Hurwitz","given":"Harry M B","non-dropping-particle":"","parse-names":false,"suffix":""}],"id":"ITEM-4","issued":{"date-parts":[["1977"]]},"note":"76054651\nedited by Hank Davis, Harry M. B. Hurwitz.\nill. ; 24 cm.\nPapers and discussions presented at a conference held at the University of Guelph, Sept. 4-6, 1975.\nIncludes bibliographies and indexes.","page":"67-97","publisher":"L. Erlbaum Associates","publisher-place":"Hillsdale, N.J.\rNew York","title":"Performance on learning to associate a stimulus with positive reinforcement","type":"chapter"},"uris":["http://www.mendeley.com/documents/?uuid=96989b49-657c-461b-9cdc-6ddf0461e066"]},{"id":"ITEM-5","itemData":{"DOI":"10.3758/BF03210949","ISSN":"10699384","abstract":"The contributions of this symposium on behavior systems are summarized and evaluated by considering two questions: (1) What is a behavior system? (2) What use to the learning theorist are behavior systems? Two examples of behavior systems from the classical ethological literature are compared with the behavior systems discussed in the symposium, and some similarities and differences in the type of analyses used are discussed. Analysis of the pre-organized species-typical behavior systems relevant to the unconditioned stimuli or reinforcers in learning experiments can contribute performance rules and better understanding of the conditions and contents of learning. The organization of behavior systems can also provide important clues to the neural circuitry underlying behavior, and a behavior systems approach can raise novel questions concerning learning and behavioral development. Possible future directions for the behavior systems approach are briefly discussed. © 1994 Psychonomic Society, Inc.","author":[{"dropping-particle":"","family":"Shettleworth","given":"Sara J.","non-dropping-particle":"","parse-names":false,"suffix":""}],"container-title":"Psychonomic Bulletin &amp; Review","id":"ITEM-5","issue":"4","issued":{"date-parts":[["1994"]]},"page":"451-456","title":"Commentary: What are behavior systems and what use are they?","type":"article-journal","volume":"1"},"uris":["http://www.mendeley.com/documents/?uuid=6f0f76a3-6385-4a22-9799-632fabf94370"]}],"mendeley":{"formattedCitation":"(Boakes, 1977; Holland, 1977; Mackintosh, 1974; Shettleworth, 1994; Timberlake, 1994)","plainTextFormattedCitation":"(Boakes, 1977; Holland, 1977; Mackintosh, 1974; Shettleworth, 1994; Timberlake, 1994)","previouslyFormattedCitation":"(Boakes, 1977; Holland, 1977; Mackintosh, 1974; Shettleworth, 1994; Timberlake, 1994)"},"properties":{"noteIndex":0},"schema":"https://github.com/citation-style-language/schema/raw/master/csl-citation.json"}</w:instrText>
      </w:r>
      <w:r w:rsidR="0054320C">
        <w:fldChar w:fldCharType="separate"/>
      </w:r>
      <w:r w:rsidR="00B73B3F" w:rsidRPr="00B73B3F">
        <w:rPr>
          <w:noProof/>
        </w:rPr>
        <w:t>(Boakes, 1977; Holland, 1977; Mackintosh, 1974; Shettleworth, 1994; Timberlake, 1994)</w:t>
      </w:r>
      <w:r w:rsidR="0054320C">
        <w:fldChar w:fldCharType="end"/>
      </w:r>
      <w:r w:rsidRPr="0099516D">
        <w:t xml:space="preserve">. Therefore, judgements about the current/relative value of an expected outcome are likely to incorporate the relative value of these competing behavioural options with factors such as the current motivation (e.g. hunger), reward magnitude (e.g. volume, concentration/number), reward probability. </w:t>
      </w:r>
    </w:p>
    <w:p w14:paraId="50331E28" w14:textId="2E1A3797" w:rsidR="0099516D" w:rsidRDefault="0099516D" w:rsidP="00F56CB9">
      <w:pPr>
        <w:pStyle w:val="BodyText"/>
      </w:pPr>
      <w:commentRangeStart w:id="30"/>
      <w:r w:rsidRPr="0099516D">
        <w:t>Given this possibility, we hypothesized that post-training OFC inactivation impaired acquisition behaviour by disrupting the ability to modulate behaviour based on the relative value of these competing responses</w:t>
      </w:r>
      <w:commentRangeEnd w:id="30"/>
      <w:r w:rsidR="009A0EE4">
        <w:rPr>
          <w:rStyle w:val="CommentReference"/>
        </w:rPr>
        <w:commentReference w:id="30"/>
      </w:r>
      <w:r w:rsidRPr="0099516D">
        <w:t>. Since the nature and value of these alternative behaviours is hard to quantify (and are likely subject-specific), we designed a task with a clearly defined alternative behaviour whose value could be experimentally manipulated. Specifically, we compared the strength of the standard magazine approach during a Pavlovian CS to the relative value of a competing unsignalled background rate of reward on the opposite side of the experimental chamber.</w:t>
      </w:r>
    </w:p>
    <w:p w14:paraId="1D4DEAAF" w14:textId="1C701965" w:rsidR="0067425B" w:rsidRDefault="00C93E9C" w:rsidP="00F56CB9">
      <w:pPr>
        <w:pStyle w:val="BodyText"/>
      </w:pPr>
      <w:r>
        <w:t>The task involved a Pavlovian cue-outcome procedure similar to those described above i.e. a 15s white-noise auditory stimulus predicted the delivery of a food pellet into a reward magazine</w:t>
      </w:r>
      <w:r w:rsidR="00504ACE">
        <w:t xml:space="preserve"> at the front of the </w:t>
      </w:r>
      <w:r w:rsidR="00504ACE" w:rsidRPr="00A4541B">
        <w:t>chamber</w:t>
      </w:r>
      <w:r w:rsidRPr="00A4541B">
        <w:t xml:space="preserve"> </w:t>
      </w:r>
      <w:r w:rsidRPr="00A4541B">
        <w:rPr>
          <w:highlight w:val="yellow"/>
        </w:rPr>
        <w:t>(Figure 4</w:t>
      </w:r>
      <w:r w:rsidR="00C279B0" w:rsidRPr="00A4541B">
        <w:rPr>
          <w:highlight w:val="yellow"/>
        </w:rPr>
        <w:t>-</w:t>
      </w:r>
      <w:r w:rsidR="00A4541B" w:rsidRPr="00A4541B">
        <w:rPr>
          <w:highlight w:val="yellow"/>
        </w:rPr>
        <w:t xml:space="preserve"> figure supplement </w:t>
      </w:r>
      <w:r w:rsidR="003A01EC" w:rsidRPr="00A4541B">
        <w:rPr>
          <w:highlight w:val="yellow"/>
        </w:rPr>
        <w:t>1</w:t>
      </w:r>
      <w:r w:rsidRPr="00A4541B">
        <w:rPr>
          <w:highlight w:val="yellow"/>
        </w:rPr>
        <w:t>).</w:t>
      </w:r>
      <w:r w:rsidR="00994493" w:rsidRPr="00A4541B">
        <w:rPr>
          <w:u w:val="single"/>
        </w:rPr>
        <w:t xml:space="preserve"> </w:t>
      </w:r>
      <w:r w:rsidR="00400837">
        <w:t xml:space="preserve">Independently of this </w:t>
      </w:r>
      <w:r w:rsidR="0099516D">
        <w:t xml:space="preserve">CS-US </w:t>
      </w:r>
      <w:r w:rsidR="00400837">
        <w:t xml:space="preserve">contingency, the background rate of reward in the environment was </w:t>
      </w:r>
      <w:r w:rsidR="00A5719C">
        <w:t xml:space="preserve">also </w:t>
      </w:r>
      <w:r w:rsidR="00400837">
        <w:t>manipulated</w:t>
      </w:r>
      <w:r w:rsidR="00A5719C">
        <w:t>.</w:t>
      </w:r>
      <w:r w:rsidR="007740BE">
        <w:t xml:space="preserve"> Liquid sucrose reward was made available </w:t>
      </w:r>
      <w:r w:rsidR="00504ACE">
        <w:t>randomly</w:t>
      </w:r>
      <w:r w:rsidR="00AB613A">
        <w:t xml:space="preserve"> (i.e. unsignalled delivery)</w:t>
      </w:r>
      <w:r w:rsidR="00504ACE">
        <w:t xml:space="preserve"> throughout the session in a second reward magazine located at the back of the chamber.</w:t>
      </w:r>
      <w:r w:rsidR="00AB613A">
        <w:t xml:space="preserve"> </w:t>
      </w:r>
      <w:r w:rsidR="008D35CB">
        <w:t xml:space="preserve">The probability of sucrose availability </w:t>
      </w:r>
      <w:r w:rsidR="00073950">
        <w:t>remained</w:t>
      </w:r>
      <w:r w:rsidR="004D5DFF">
        <w:t xml:space="preserve"> constant for blocks of </w:t>
      </w:r>
      <w:r w:rsidR="00341C66">
        <w:t>8 trials but</w:t>
      </w:r>
      <w:r w:rsidR="004D5DFF">
        <w:t xml:space="preserve"> </w:t>
      </w:r>
      <w:r w:rsidR="00C238C2">
        <w:t xml:space="preserve">changed </w:t>
      </w:r>
      <w:r w:rsidR="008D35CB">
        <w:t xml:space="preserve">within each session </w:t>
      </w:r>
      <w:r w:rsidR="00C238C2">
        <w:t>in a randomized order</w:t>
      </w:r>
      <w:r w:rsidR="008D35CB">
        <w:t>.</w:t>
      </w:r>
      <w:r w:rsidR="000869AD">
        <w:t xml:space="preserve"> </w:t>
      </w:r>
      <w:r w:rsidR="00546588">
        <w:t>S</w:t>
      </w:r>
      <w:r w:rsidR="00DE562A">
        <w:t xml:space="preserve">ucrose was </w:t>
      </w:r>
      <w:r w:rsidR="00861576">
        <w:t>presented</w:t>
      </w:r>
      <w:r w:rsidR="00DE562A">
        <w:t xml:space="preserve"> in a dipper cup for 5s and then retracted </w:t>
      </w:r>
      <w:r w:rsidR="00C96F49">
        <w:t>so that t</w:t>
      </w:r>
      <w:r w:rsidR="000869AD">
        <w:t xml:space="preserve">his background reinforcement rate could only be determined by sampling the magazine </w:t>
      </w:r>
      <w:r w:rsidR="00DE562A">
        <w:t>location</w:t>
      </w:r>
      <w:r w:rsidR="000869AD">
        <w:t>.</w:t>
      </w:r>
      <w:r w:rsidR="003A5BC0">
        <w:t xml:space="preserve"> This task provided a measure of a reward guided exploratory behaviour in the sucrose magazine, and Pavlovian behaviour to the pellet magazine driven by the expected value of the predicted outcome</w:t>
      </w:r>
      <w:r w:rsidR="00BE3EA7">
        <w:t xml:space="preserve">. Normally, animals will engage in a range of unmeasured and uncontrolled alternative behaviours in a testing chamber (e.g. exploration, orienting, grooming, </w:t>
      </w:r>
      <w:proofErr w:type="spellStart"/>
      <w:r w:rsidR="00BE3EA7">
        <w:t>etc</w:t>
      </w:r>
      <w:proofErr w:type="spellEnd"/>
      <w:r w:rsidR="00BE3EA7">
        <w:t>…) that may compete with Pavlovian magazine approach. Here we provide a means to guide and control these alternative behaviours towards the sucrose magazine, and explicitly measure the integration of un-cued and cued expected value.</w:t>
      </w:r>
      <w:r w:rsidR="00DA22B0">
        <w:t xml:space="preserve"> </w:t>
      </w:r>
      <w:r w:rsidR="002E6720">
        <w:t xml:space="preserve">We also </w:t>
      </w:r>
      <w:r w:rsidR="00263DBE">
        <w:t>confirmed that behaviour in this task was sensitive to changes in reward value</w:t>
      </w:r>
      <w:r w:rsidR="00C72862">
        <w:t>/</w:t>
      </w:r>
      <w:r w:rsidR="00B904F5">
        <w:t>size and</w:t>
      </w:r>
      <w:r w:rsidR="00C72862">
        <w:t xml:space="preserve"> ruled out </w:t>
      </w:r>
      <w:r w:rsidR="005A26E5">
        <w:t>the influence of thirst on the valuation of the liquid sucrose reward.</w:t>
      </w:r>
      <w:r w:rsidR="00263DBE">
        <w:t xml:space="preserve"> </w:t>
      </w:r>
    </w:p>
    <w:p w14:paraId="29C726B1" w14:textId="64879C30" w:rsidR="00DC3952" w:rsidRDefault="000F0A98" w:rsidP="00F56CB9">
      <w:pPr>
        <w:pStyle w:val="BodyText"/>
      </w:pPr>
      <w:r>
        <w:lastRenderedPageBreak/>
        <w:t>An analysis of the separate magazine approach data (</w:t>
      </w:r>
      <w:r w:rsidR="002D1D77" w:rsidRPr="00D02140">
        <w:rPr>
          <w:highlight w:val="yellow"/>
        </w:rPr>
        <w:t xml:space="preserve">Figure </w:t>
      </w:r>
      <w:r w:rsidR="00D02140" w:rsidRPr="008136EA">
        <w:rPr>
          <w:highlight w:val="yellow"/>
        </w:rPr>
        <w:t>4</w:t>
      </w:r>
      <w:r w:rsidR="00C82088" w:rsidRPr="008136EA">
        <w:rPr>
          <w:highlight w:val="yellow"/>
        </w:rPr>
        <w:t>A-B, D-</w:t>
      </w:r>
      <w:proofErr w:type="gramStart"/>
      <w:r w:rsidR="00C82088" w:rsidRPr="008136EA">
        <w:rPr>
          <w:highlight w:val="yellow"/>
        </w:rPr>
        <w:t>E,</w:t>
      </w:r>
      <w:r w:rsidR="008136EA" w:rsidRPr="008136EA">
        <w:rPr>
          <w:highlight w:val="yellow"/>
        </w:rPr>
        <w:t>G</w:t>
      </w:r>
      <w:proofErr w:type="gramEnd"/>
      <w:r w:rsidR="008136EA" w:rsidRPr="008136EA">
        <w:rPr>
          <w:highlight w:val="yellow"/>
        </w:rPr>
        <w:t>-H</w:t>
      </w:r>
      <w:r>
        <w:t xml:space="preserve">) was performed using a Shift (Acquisition, Thirst, 4xSucrose) x Period (PreCS, CS) x Magazine (Sucrose, Pellet) x Probability (Low, Medium, High) repeated measures ANOVA. First, we confirmed </w:t>
      </w:r>
      <w:r w:rsidR="000879A2">
        <w:t xml:space="preserve">that the CS </w:t>
      </w:r>
      <w:r w:rsidR="007F206C">
        <w:t xml:space="preserve">increased behaviour </w:t>
      </w:r>
      <w:r w:rsidR="00E5376B">
        <w:t xml:space="preserve">above PreCS levels </w:t>
      </w:r>
      <w:r w:rsidR="006444FC">
        <w:t xml:space="preserve">at the Pellet but not the Sucrose magazine </w:t>
      </w:r>
      <w:r w:rsidR="007F206C">
        <w:t xml:space="preserve"> </w:t>
      </w:r>
      <w:r w:rsidR="00DC3952">
        <w:t xml:space="preserve">(Pellet magazine: PreCS vs CS </w:t>
      </w:r>
      <m:oMath>
        <m:r>
          <w:rPr>
            <w:rFonts w:ascii="Cambria Math" w:hAnsi="Cambria Math"/>
          </w:rPr>
          <m:t>t(7)=-5.44</m:t>
        </m:r>
      </m:oMath>
      <w:r w:rsidR="00DC3952">
        <w:t xml:space="preserve">, </w:t>
      </w:r>
      <m:oMath>
        <m:r>
          <w:rPr>
            <w:rFonts w:ascii="Cambria Math" w:hAnsi="Cambria Math"/>
          </w:rPr>
          <m:t>p=.001</m:t>
        </m:r>
      </m:oMath>
      <w:r w:rsidR="00DC3952">
        <w:t xml:space="preserve">, Sucrose magazine: PreCS vs CS </w:t>
      </w:r>
      <m:oMath>
        <m:r>
          <w:rPr>
            <w:rFonts w:ascii="Cambria Math" w:hAnsi="Cambria Math"/>
          </w:rPr>
          <m:t>t(7)=-1.07</m:t>
        </m:r>
      </m:oMath>
      <w:r w:rsidR="00DC3952">
        <w:t xml:space="preserve">, </w:t>
      </w:r>
      <m:oMath>
        <m:r>
          <w:rPr>
            <w:rFonts w:ascii="Cambria Math" w:hAnsi="Cambria Math"/>
          </w:rPr>
          <m:t>p=.322</m:t>
        </m:r>
      </m:oMath>
      <w:r w:rsidR="00DC3952">
        <w:t xml:space="preserve">; Significant Period x Magazine interaction </w:t>
      </w:r>
      <m:oMath>
        <m:r>
          <w:rPr>
            <w:rFonts w:ascii="Cambria Math" w:hAnsi="Cambria Math"/>
          </w:rPr>
          <m:t>F(1,7)=13.44</m:t>
        </m:r>
      </m:oMath>
      <w:r w:rsidR="00DC3952">
        <w:t xml:space="preserve">, </w:t>
      </w:r>
      <m:oMath>
        <m:r>
          <w:rPr>
            <w:rFonts w:ascii="Cambria Math" w:hAnsi="Cambria Math"/>
          </w:rPr>
          <m:t>p=.008</m:t>
        </m:r>
      </m:oMath>
      <w:r w:rsidR="00DC3952">
        <w:t xml:space="preserve">, and main effect of Period </w:t>
      </w:r>
      <m:oMath>
        <m:r>
          <w:rPr>
            <w:rFonts w:ascii="Cambria Math" w:hAnsi="Cambria Math"/>
          </w:rPr>
          <m:t>F(1,7)=71.86</m:t>
        </m:r>
      </m:oMath>
      <w:r w:rsidR="00DC3952">
        <w:t xml:space="preserve">, </w:t>
      </w:r>
      <m:oMath>
        <m:r>
          <w:rPr>
            <w:rFonts w:ascii="Cambria Math" w:hAnsi="Cambria Math"/>
          </w:rPr>
          <m:t>p&lt;.001</m:t>
        </m:r>
      </m:oMath>
      <w:r w:rsidR="00DC3952">
        <w:t xml:space="preserve">). </w:t>
      </w:r>
      <w:r w:rsidR="004320CD">
        <w:t>Therefore</w:t>
      </w:r>
      <w:r w:rsidR="004678B0">
        <w:t xml:space="preserve">, </w:t>
      </w:r>
      <w:r w:rsidR="009A3D22">
        <w:t>Pavlovian behaviour directed at the Pellet magazine</w:t>
      </w:r>
      <w:r w:rsidR="004678B0">
        <w:t xml:space="preserve"> could be effectively dissociated </w:t>
      </w:r>
      <w:r w:rsidR="009A3D22">
        <w:t>from exploratory sampling behaviour directed at the Sucrose magazine.</w:t>
      </w:r>
    </w:p>
    <w:p w14:paraId="7B629913" w14:textId="4E376C4E" w:rsidR="004F5644" w:rsidRDefault="009F5D99" w:rsidP="0090665A">
      <w:pPr>
        <w:pStyle w:val="BodyText"/>
      </w:pPr>
      <w:r>
        <w:t>Next, we confirmed that</w:t>
      </w:r>
      <w:r w:rsidR="00844071">
        <w:t xml:space="preserve"> animals </w:t>
      </w:r>
      <w:r w:rsidR="00183C55">
        <w:t>were sensitive to the</w:t>
      </w:r>
      <w:r w:rsidR="001B767A">
        <w:t xml:space="preserve"> background rate of sucrose delivery</w:t>
      </w:r>
      <w:r w:rsidR="00183C55">
        <w:t xml:space="preserve">. The </w:t>
      </w:r>
      <w:r w:rsidR="00135D13">
        <w:t>probability of sucrose modulated activity in the Sucrose and Pellet magazines in opposing directions</w:t>
      </w:r>
      <w:r w:rsidR="0090665A">
        <w:t xml:space="preserve"> (significant Magazine x Probability interaction </w:t>
      </w:r>
      <m:oMath>
        <m:r>
          <w:rPr>
            <w:rFonts w:ascii="Cambria Math" w:hAnsi="Cambria Math"/>
          </w:rPr>
          <m:t>F(2,14)=22.49</m:t>
        </m:r>
      </m:oMath>
      <w:r w:rsidR="0090665A">
        <w:t xml:space="preserve">, </w:t>
      </w:r>
      <m:oMath>
        <m:r>
          <w:rPr>
            <w:rFonts w:ascii="Cambria Math" w:hAnsi="Cambria Math"/>
          </w:rPr>
          <m:t>p&lt;.001</m:t>
        </m:r>
      </m:oMath>
      <w:r w:rsidR="0090665A">
        <w:t xml:space="preserve">). As the probability of sucrose availability increased, activity at the sucrose magazine increased whereas activity at the pellet magazine decreased (Sucrose magazine: Low vs Medium </w:t>
      </w:r>
      <m:oMath>
        <m:r>
          <w:rPr>
            <w:rFonts w:ascii="Cambria Math" w:hAnsi="Cambria Math"/>
          </w:rPr>
          <m:t>t(7)=-8.93</m:t>
        </m:r>
      </m:oMath>
      <w:r w:rsidR="0090665A">
        <w:t xml:space="preserve">, </w:t>
      </w:r>
      <m:oMath>
        <m:r>
          <w:rPr>
            <w:rFonts w:ascii="Cambria Math" w:hAnsi="Cambria Math"/>
          </w:rPr>
          <m:t>p&lt;.001</m:t>
        </m:r>
      </m:oMath>
      <w:r w:rsidR="0090665A">
        <w:t xml:space="preserve">, Low vs High </w:t>
      </w:r>
      <m:oMath>
        <m:r>
          <w:rPr>
            <w:rFonts w:ascii="Cambria Math" w:hAnsi="Cambria Math"/>
          </w:rPr>
          <m:t>t(7)=-6.81</m:t>
        </m:r>
      </m:oMath>
      <w:r w:rsidR="0090665A">
        <w:t xml:space="preserve">, </w:t>
      </w:r>
      <m:oMath>
        <m:r>
          <w:rPr>
            <w:rFonts w:ascii="Cambria Math" w:hAnsi="Cambria Math"/>
          </w:rPr>
          <m:t>p=.001</m:t>
        </m:r>
      </m:oMath>
      <w:r w:rsidR="0090665A">
        <w:t xml:space="preserve">, Medium vs High </w:t>
      </w:r>
      <m:oMath>
        <m:r>
          <w:rPr>
            <w:rFonts w:ascii="Cambria Math" w:hAnsi="Cambria Math"/>
          </w:rPr>
          <m:t>t(7)=-4.86</m:t>
        </m:r>
      </m:oMath>
      <w:r w:rsidR="0090665A">
        <w:t xml:space="preserve">, </w:t>
      </w:r>
      <m:oMath>
        <m:r>
          <w:rPr>
            <w:rFonts w:ascii="Cambria Math" w:hAnsi="Cambria Math"/>
          </w:rPr>
          <m:t>p=.005</m:t>
        </m:r>
      </m:oMath>
      <w:r w:rsidR="0090665A">
        <w:t xml:space="preserve">, Pellet magazine: Low vs Medium </w:t>
      </w:r>
      <m:oMath>
        <m:r>
          <w:rPr>
            <w:rFonts w:ascii="Cambria Math" w:hAnsi="Cambria Math"/>
          </w:rPr>
          <m:t>t(7)=1.68</m:t>
        </m:r>
      </m:oMath>
      <w:r w:rsidR="0090665A">
        <w:t xml:space="preserve">, </w:t>
      </w:r>
      <m:oMath>
        <m:r>
          <w:rPr>
            <w:rFonts w:ascii="Cambria Math" w:hAnsi="Cambria Math"/>
          </w:rPr>
          <m:t>p=.279</m:t>
        </m:r>
      </m:oMath>
      <w:r w:rsidR="0090665A">
        <w:t xml:space="preserve">, Low vs High </w:t>
      </w:r>
      <m:oMath>
        <m:r>
          <w:rPr>
            <w:rFonts w:ascii="Cambria Math" w:hAnsi="Cambria Math"/>
          </w:rPr>
          <m:t>t(7)=2.78</m:t>
        </m:r>
      </m:oMath>
      <w:r w:rsidR="0090665A">
        <w:t xml:space="preserve">, </w:t>
      </w:r>
      <m:oMath>
        <m:r>
          <w:rPr>
            <w:rFonts w:ascii="Cambria Math" w:hAnsi="Cambria Math"/>
          </w:rPr>
          <m:t>p=.062</m:t>
        </m:r>
      </m:oMath>
      <w:r w:rsidR="0090665A">
        <w:t xml:space="preserve">, Medium vs High </w:t>
      </w:r>
      <m:oMath>
        <m:r>
          <w:rPr>
            <w:rFonts w:ascii="Cambria Math" w:hAnsi="Cambria Math"/>
          </w:rPr>
          <m:t>t(7)=4.00</m:t>
        </m:r>
      </m:oMath>
      <w:r w:rsidR="0090665A">
        <w:t xml:space="preserve">, </w:t>
      </w:r>
      <m:oMath>
        <m:r>
          <w:rPr>
            <w:rFonts w:ascii="Cambria Math" w:hAnsi="Cambria Math"/>
          </w:rPr>
          <m:t>p=.013</m:t>
        </m:r>
      </m:oMath>
      <w:r w:rsidR="0090665A">
        <w:t xml:space="preserve">). </w:t>
      </w:r>
      <w:r w:rsidR="004320CD">
        <w:t xml:space="preserve">This shows that (1) </w:t>
      </w:r>
      <w:r w:rsidR="004F5644">
        <w:t xml:space="preserve">Sucrose magazine behaviour </w:t>
      </w:r>
      <w:r w:rsidR="00971589">
        <w:t xml:space="preserve">was sensitive to the </w:t>
      </w:r>
      <w:r w:rsidR="003332C9">
        <w:t xml:space="preserve">unsignalled changes in the </w:t>
      </w:r>
      <w:r w:rsidR="00971589">
        <w:t>background rate of sucrose availability</w:t>
      </w:r>
      <w:r w:rsidR="003332C9">
        <w:t xml:space="preserve">, and (2) </w:t>
      </w:r>
      <w:r w:rsidR="00811F0D">
        <w:t xml:space="preserve">Pellet magazine behaviour </w:t>
      </w:r>
      <w:r w:rsidR="005A027E">
        <w:t xml:space="preserve">reflects </w:t>
      </w:r>
      <w:r w:rsidR="003A1D41">
        <w:t>the trade-off between</w:t>
      </w:r>
      <w:r w:rsidR="005E63EC">
        <w:t>, and integration of,</w:t>
      </w:r>
      <w:r w:rsidR="003A1D41">
        <w:t xml:space="preserve"> the expected Pavlovian pellet reward and the background rate of sucrose availability.</w:t>
      </w:r>
    </w:p>
    <w:p w14:paraId="7AC210CB" w14:textId="4EDB0889" w:rsidR="000D7F6F" w:rsidRDefault="005E63EC" w:rsidP="0090665A">
      <w:pPr>
        <w:pStyle w:val="BodyText"/>
      </w:pPr>
      <w:r>
        <w:t xml:space="preserve">Finally, </w:t>
      </w:r>
      <w:r w:rsidR="002602D2">
        <w:t>we confirmed that the motivation for the sucrose reward</w:t>
      </w:r>
      <w:r w:rsidR="00807B41">
        <w:t xml:space="preserve"> (</w:t>
      </w:r>
      <w:r w:rsidR="00807B41" w:rsidRPr="00B97AAB">
        <w:rPr>
          <w:highlight w:val="yellow"/>
        </w:rPr>
        <w:t>Figure 4</w:t>
      </w:r>
      <w:r w:rsidR="00B97AAB" w:rsidRPr="00B97AAB">
        <w:rPr>
          <w:highlight w:val="yellow"/>
        </w:rPr>
        <w:t>A-C</w:t>
      </w:r>
      <w:r w:rsidR="00B97AAB">
        <w:t>)</w:t>
      </w:r>
      <w:r w:rsidR="002602D2">
        <w:t xml:space="preserve"> was not significantly driven by </w:t>
      </w:r>
      <w:r w:rsidR="0090306A">
        <w:t>a motivational state of thirst</w:t>
      </w:r>
      <w:r w:rsidR="00874FCA">
        <w:t xml:space="preserve"> (</w:t>
      </w:r>
      <w:r w:rsidR="00874FCA" w:rsidRPr="00807B41">
        <w:rPr>
          <w:highlight w:val="yellow"/>
        </w:rPr>
        <w:t>Figure</w:t>
      </w:r>
      <w:r w:rsidR="00807B41" w:rsidRPr="00807B41">
        <w:rPr>
          <w:highlight w:val="yellow"/>
        </w:rPr>
        <w:t xml:space="preserve"> 4D-F</w:t>
      </w:r>
      <w:r w:rsidR="00807B41">
        <w:t>)</w:t>
      </w:r>
      <w:r w:rsidR="0090306A">
        <w:t xml:space="preserve">, and that </w:t>
      </w:r>
      <w:r w:rsidR="00882B4C">
        <w:t xml:space="preserve">the behaviours in this task were sensitive to changes in reward </w:t>
      </w:r>
      <w:r w:rsidR="00D64733">
        <w:t>value (i.e. a 4-fold increase in sucrose volume</w:t>
      </w:r>
      <w:r w:rsidR="00807B41">
        <w:t xml:space="preserve">; </w:t>
      </w:r>
      <w:r w:rsidR="00807B41" w:rsidRPr="00807B41">
        <w:rPr>
          <w:highlight w:val="yellow"/>
        </w:rPr>
        <w:t>Figure 4G-I</w:t>
      </w:r>
      <w:r w:rsidR="00AA0A4B">
        <w:t xml:space="preserve">). </w:t>
      </w:r>
      <w:r w:rsidR="001E631D">
        <w:t xml:space="preserve">Increasing sucrose reward size selectively increased behaviour at the Sucrose </w:t>
      </w:r>
      <w:r w:rsidR="008775A0">
        <w:t xml:space="preserve">but not the Pellet magazine, whereas </w:t>
      </w:r>
      <w:r w:rsidR="003B3CCD">
        <w:t>a motivational state of thirst did not significantly affect behaviour at either magazine (</w:t>
      </w:r>
      <w:r w:rsidR="00417F8D">
        <w:t xml:space="preserve">significant Magazine x Shift interaction </w:t>
      </w:r>
      <m:oMath>
        <m:r>
          <w:rPr>
            <w:rFonts w:ascii="Cambria Math" w:hAnsi="Cambria Math"/>
          </w:rPr>
          <m:t>F(2,14)=5.03</m:t>
        </m:r>
      </m:oMath>
      <w:r w:rsidR="00417F8D">
        <w:t xml:space="preserve">, </w:t>
      </w:r>
      <m:oMath>
        <m:r>
          <w:rPr>
            <w:rFonts w:ascii="Cambria Math" w:hAnsi="Cambria Math"/>
          </w:rPr>
          <m:t>p=.023</m:t>
        </m:r>
      </m:oMath>
      <w:r w:rsidR="00417F8D">
        <w:t xml:space="preserve">; Sucrose magazine: Acquisition vs Thirst </w:t>
      </w:r>
      <m:oMath>
        <m:r>
          <w:rPr>
            <w:rFonts w:ascii="Cambria Math" w:hAnsi="Cambria Math"/>
          </w:rPr>
          <m:t>t(7)=-2.50</m:t>
        </m:r>
      </m:oMath>
      <w:r w:rsidR="00417F8D">
        <w:t xml:space="preserve">, </w:t>
      </w:r>
      <m:oMath>
        <m:r>
          <w:rPr>
            <w:rFonts w:ascii="Cambria Math" w:hAnsi="Cambria Math"/>
          </w:rPr>
          <m:t>p=.092</m:t>
        </m:r>
      </m:oMath>
      <w:r w:rsidR="00417F8D">
        <w:t xml:space="preserve"> 4xSucrose vs Acquisition </w:t>
      </w:r>
      <m:oMath>
        <m:r>
          <w:rPr>
            <w:rFonts w:ascii="Cambria Math" w:hAnsi="Cambria Math"/>
          </w:rPr>
          <m:t>t(7)=-3.86</m:t>
        </m:r>
      </m:oMath>
      <w:r w:rsidR="00417F8D">
        <w:t xml:space="preserve">, </w:t>
      </w:r>
      <m:oMath>
        <m:r>
          <w:rPr>
            <w:rFonts w:ascii="Cambria Math" w:hAnsi="Cambria Math"/>
          </w:rPr>
          <m:t>p=.015</m:t>
        </m:r>
      </m:oMath>
      <w:r w:rsidR="00417F8D">
        <w:t xml:space="preserve"> 4xSucrose vs Thirst </w:t>
      </w:r>
      <m:oMath>
        <m:r>
          <w:rPr>
            <w:rFonts w:ascii="Cambria Math" w:hAnsi="Cambria Math"/>
          </w:rPr>
          <m:t>t(7)=-4.19</m:t>
        </m:r>
      </m:oMath>
      <w:r w:rsidR="00417F8D">
        <w:t xml:space="preserve">, </w:t>
      </w:r>
      <m:oMath>
        <m:r>
          <w:rPr>
            <w:rFonts w:ascii="Cambria Math" w:hAnsi="Cambria Math"/>
          </w:rPr>
          <m:t>p=.010</m:t>
        </m:r>
      </m:oMath>
      <w:r w:rsidR="00417F8D">
        <w:t xml:space="preserve">; Pellet magazine: Acquisition vs Thirst </w:t>
      </w:r>
      <m:oMath>
        <m:r>
          <w:rPr>
            <w:rFonts w:ascii="Cambria Math" w:hAnsi="Cambria Math"/>
          </w:rPr>
          <m:t>t(7)=0.65</m:t>
        </m:r>
      </m:oMath>
      <w:r w:rsidR="00417F8D">
        <w:t xml:space="preserve">, </w:t>
      </w:r>
      <m:oMath>
        <m:r>
          <w:rPr>
            <w:rFonts w:ascii="Cambria Math" w:hAnsi="Cambria Math"/>
          </w:rPr>
          <m:t>p=.801</m:t>
        </m:r>
      </m:oMath>
      <w:r w:rsidR="00417F8D">
        <w:t xml:space="preserve"> 4xSucrose vs Acquisition </w:t>
      </w:r>
      <m:oMath>
        <m:r>
          <w:rPr>
            <w:rFonts w:ascii="Cambria Math" w:hAnsi="Cambria Math"/>
          </w:rPr>
          <m:t>t(7)=1.86</m:t>
        </m:r>
      </m:oMath>
      <w:r w:rsidR="00417F8D">
        <w:t xml:space="preserve">, </w:t>
      </w:r>
      <m:oMath>
        <m:r>
          <w:rPr>
            <w:rFonts w:ascii="Cambria Math" w:hAnsi="Cambria Math"/>
          </w:rPr>
          <m:t>p=.221</m:t>
        </m:r>
      </m:oMath>
      <w:r w:rsidR="00417F8D">
        <w:t xml:space="preserve"> 4xSucrose vs Thirst </w:t>
      </w:r>
      <m:oMath>
        <m:r>
          <w:rPr>
            <w:rFonts w:ascii="Cambria Math" w:hAnsi="Cambria Math"/>
          </w:rPr>
          <m:t>t(7)=1.01</m:t>
        </m:r>
      </m:oMath>
      <w:r w:rsidR="00417F8D">
        <w:t xml:space="preserve">, </w:t>
      </w:r>
      <m:oMath>
        <m:r>
          <w:rPr>
            <w:rFonts w:ascii="Cambria Math" w:hAnsi="Cambria Math"/>
          </w:rPr>
          <m:t>p=.596</m:t>
        </m:r>
      </m:oMath>
      <w:r w:rsidR="00417F8D">
        <w:t xml:space="preserve">). No other meaningful effects were significant (significant Period x Probability interaction </w:t>
      </w:r>
      <m:oMath>
        <m:r>
          <w:rPr>
            <w:rFonts w:ascii="Cambria Math" w:hAnsi="Cambria Math"/>
          </w:rPr>
          <m:t>F(2,14)=9.58</m:t>
        </m:r>
      </m:oMath>
      <w:r w:rsidR="00417F8D">
        <w:t xml:space="preserve">, </w:t>
      </w:r>
      <m:oMath>
        <m:r>
          <w:rPr>
            <w:rFonts w:ascii="Cambria Math" w:hAnsi="Cambria Math"/>
          </w:rPr>
          <m:t>p=.002</m:t>
        </m:r>
      </m:oMath>
      <w:r w:rsidR="00417F8D">
        <w:t xml:space="preserve">; all remaining effects </w:t>
      </w:r>
      <w:r w:rsidR="00417F8D">
        <w:rPr>
          <w:i/>
        </w:rPr>
        <w:t>F</w:t>
      </w:r>
      <w:r w:rsidR="00417F8D">
        <w:t xml:space="preserve"> &lt; 3.421, </w:t>
      </w:r>
      <w:r w:rsidR="00417F8D">
        <w:rPr>
          <w:i/>
        </w:rPr>
        <w:t>p</w:t>
      </w:r>
      <w:r w:rsidR="00417F8D">
        <w:t xml:space="preserve"> &gt; .06).</w:t>
      </w:r>
      <w:r w:rsidR="00946107">
        <w:t xml:space="preserve"> </w:t>
      </w:r>
    </w:p>
    <w:p w14:paraId="43E35BE4" w14:textId="77777777" w:rsidR="000D7F6F" w:rsidRDefault="000D7F6F">
      <w:pPr>
        <w:rPr>
          <w:sz w:val="24"/>
          <w:szCs w:val="24"/>
        </w:rPr>
      </w:pPr>
      <w:r>
        <w:br w:type="page"/>
      </w:r>
    </w:p>
    <w:p w14:paraId="044917CB" w14:textId="77777777" w:rsidR="000D7F6F" w:rsidRPr="00C42A81" w:rsidRDefault="000D7F6F" w:rsidP="000D7F6F">
      <w:pPr>
        <w:spacing w:line="240" w:lineRule="auto"/>
        <w:rPr>
          <w:rFonts w:cstheme="minorHAnsi"/>
          <w:sz w:val="24"/>
          <w:szCs w:val="24"/>
        </w:rPr>
      </w:pPr>
      <w:r>
        <w:rPr>
          <w:rFonts w:cstheme="minorHAnsi"/>
          <w:noProof/>
          <w:sz w:val="24"/>
          <w:szCs w:val="24"/>
        </w:rPr>
        <w:lastRenderedPageBreak/>
        <w:drawing>
          <wp:inline distT="0" distB="0" distL="0" distR="0" wp14:anchorId="5B6FFD1F" wp14:editId="724E7117">
            <wp:extent cx="4933950" cy="647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3950" cy="6477000"/>
                    </a:xfrm>
                    <a:prstGeom prst="rect">
                      <a:avLst/>
                    </a:prstGeom>
                    <a:noFill/>
                    <a:ln>
                      <a:noFill/>
                    </a:ln>
                  </pic:spPr>
                </pic:pic>
              </a:graphicData>
            </a:graphic>
          </wp:inline>
        </w:drawing>
      </w:r>
    </w:p>
    <w:p w14:paraId="4FE993E1" w14:textId="062F6056" w:rsidR="000D7F6F" w:rsidRDefault="000D7F6F" w:rsidP="000D7F6F">
      <w:pPr>
        <w:pStyle w:val="BodyText"/>
        <w:rPr>
          <w:rFonts w:ascii="Times New Roman" w:hAnsi="Times New Roman" w:cs="Times New Roman"/>
          <w:color w:val="212121"/>
          <w:shd w:val="clear" w:color="auto" w:fill="FFFFFF"/>
        </w:rPr>
      </w:pPr>
      <w:r w:rsidRPr="003F0508">
        <w:rPr>
          <w:rFonts w:ascii="Times New Roman" w:eastAsia="Calibri" w:hAnsi="Times New Roman" w:cs="Times New Roman"/>
          <w:b/>
          <w:bCs/>
          <w:color w:val="000000"/>
          <w:lang w:val="en-AU"/>
        </w:rPr>
        <w:t>Figure 4</w:t>
      </w:r>
      <w:r>
        <w:rPr>
          <w:rFonts w:ascii="Times New Roman" w:eastAsia="Calibri" w:hAnsi="Times New Roman" w:cs="Times New Roman"/>
          <w:b/>
          <w:bCs/>
          <w:color w:val="000000"/>
          <w:lang w:val="en-AU"/>
        </w:rPr>
        <w:t xml:space="preserve">. </w:t>
      </w:r>
      <w:r>
        <w:rPr>
          <w:rFonts w:ascii="Times New Roman" w:eastAsia="Calibri" w:hAnsi="Times New Roman" w:cs="Times New Roman"/>
          <w:color w:val="000000"/>
          <w:lang w:val="en-AU"/>
        </w:rPr>
        <w:t xml:space="preserve">The relative value of alternative behaviours competes with Pavlovian magazine approach. Experiment 6: Anticipatory approach to the Sucrose and Pellet magazine during the PreCS period (PreCS, left column; </w:t>
      </w:r>
      <w:r w:rsidRPr="002D62D6">
        <w:rPr>
          <w:rFonts w:ascii="Times New Roman" w:eastAsia="Calibri" w:hAnsi="Times New Roman" w:cs="Times New Roman"/>
          <w:b/>
          <w:bCs/>
          <w:color w:val="000000"/>
          <w:lang w:val="en-AU"/>
        </w:rPr>
        <w:t>A, D, G</w:t>
      </w:r>
      <w:r>
        <w:rPr>
          <w:rFonts w:ascii="Times New Roman" w:eastAsia="Calibri" w:hAnsi="Times New Roman" w:cs="Times New Roman"/>
          <w:color w:val="000000"/>
          <w:lang w:val="en-AU"/>
        </w:rPr>
        <w:t xml:space="preserve">) and CS period (CS, middle column; </w:t>
      </w:r>
      <w:r>
        <w:rPr>
          <w:rFonts w:ascii="Times New Roman" w:eastAsia="Calibri" w:hAnsi="Times New Roman" w:cs="Times New Roman"/>
          <w:b/>
          <w:bCs/>
          <w:color w:val="000000"/>
          <w:lang w:val="en-AU"/>
        </w:rPr>
        <w:t>B, E, H</w:t>
      </w:r>
      <w:r>
        <w:rPr>
          <w:rFonts w:ascii="Times New Roman" w:eastAsia="Calibri" w:hAnsi="Times New Roman" w:cs="Times New Roman"/>
          <w:color w:val="000000"/>
          <w:lang w:val="en-AU"/>
        </w:rPr>
        <w:t>). Following initial acquisition (Acquisition, top row;</w:t>
      </w:r>
      <w:r w:rsidRPr="00C25941">
        <w:rPr>
          <w:rFonts w:ascii="Times New Roman" w:eastAsia="Calibri" w:hAnsi="Times New Roman" w:cs="Times New Roman"/>
          <w:b/>
          <w:bCs/>
          <w:color w:val="000000"/>
          <w:lang w:val="en-AU"/>
        </w:rPr>
        <w:t xml:space="preserve"> A, B, C</w:t>
      </w:r>
      <w:r>
        <w:rPr>
          <w:rFonts w:ascii="Times New Roman" w:eastAsia="Calibri" w:hAnsi="Times New Roman" w:cs="Times New Roman"/>
          <w:color w:val="000000"/>
          <w:lang w:val="en-AU"/>
        </w:rPr>
        <w:t xml:space="preserve">), 24 hrs water deprivation (Thirst, middle row; </w:t>
      </w:r>
      <w:r w:rsidRPr="003A36BB">
        <w:rPr>
          <w:rFonts w:ascii="Times New Roman" w:eastAsia="Calibri" w:hAnsi="Times New Roman" w:cs="Times New Roman"/>
          <w:b/>
          <w:bCs/>
          <w:color w:val="000000"/>
          <w:lang w:val="en-AU"/>
        </w:rPr>
        <w:t>D, E, F</w:t>
      </w:r>
      <w:r>
        <w:rPr>
          <w:rFonts w:ascii="Times New Roman" w:eastAsia="Calibri" w:hAnsi="Times New Roman" w:cs="Times New Roman"/>
          <w:color w:val="000000"/>
          <w:lang w:val="en-AU"/>
        </w:rPr>
        <w:t xml:space="preserve">), and a 4-fold increase in sucrose reward volume (4x Dipper, bottom row; </w:t>
      </w:r>
      <w:r w:rsidRPr="006D4914">
        <w:rPr>
          <w:rFonts w:ascii="Times New Roman" w:eastAsia="Calibri" w:hAnsi="Times New Roman" w:cs="Times New Roman"/>
          <w:b/>
          <w:bCs/>
          <w:color w:val="000000"/>
          <w:lang w:val="en-AU"/>
        </w:rPr>
        <w:t>G, H, I</w:t>
      </w:r>
      <w:r>
        <w:rPr>
          <w:rFonts w:ascii="Times New Roman" w:eastAsia="Calibri" w:hAnsi="Times New Roman" w:cs="Times New Roman"/>
          <w:color w:val="000000"/>
          <w:lang w:val="en-AU"/>
        </w:rPr>
        <w:t>).</w:t>
      </w:r>
      <w:r w:rsidRPr="0054311A">
        <w:rPr>
          <w:rFonts w:ascii="Times New Roman" w:eastAsia="Calibri" w:hAnsi="Times New Roman" w:cs="Times New Roman"/>
          <w:color w:val="000000"/>
          <w:lang w:val="en-AU"/>
        </w:rPr>
        <w:t xml:space="preserve"> </w:t>
      </w:r>
      <w:r>
        <w:rPr>
          <w:rFonts w:ascii="Times New Roman" w:eastAsia="Calibri" w:hAnsi="Times New Roman" w:cs="Times New Roman"/>
          <w:color w:val="000000"/>
          <w:lang w:val="en-AU"/>
        </w:rPr>
        <w:t xml:space="preserve">Task design depicted in </w:t>
      </w:r>
      <w:r w:rsidRPr="0054311A">
        <w:rPr>
          <w:rFonts w:ascii="Times New Roman" w:eastAsia="Calibri" w:hAnsi="Times New Roman" w:cs="Times New Roman"/>
          <w:color w:val="000000"/>
          <w:highlight w:val="yellow"/>
          <w:lang w:val="en-AU"/>
        </w:rPr>
        <w:t>Figure 4-figure supplement 1</w:t>
      </w:r>
      <w:r>
        <w:rPr>
          <w:rFonts w:ascii="Times New Roman" w:eastAsia="Calibri" w:hAnsi="Times New Roman" w:cs="Times New Roman"/>
          <w:color w:val="000000"/>
          <w:lang w:val="en-AU"/>
        </w:rPr>
        <w:t xml:space="preserve">. Data are also re-presented as a pellet magazine bias score (Response Bias, right column; </w:t>
      </w:r>
      <w:r>
        <w:rPr>
          <w:rFonts w:ascii="Times New Roman" w:eastAsia="Calibri" w:hAnsi="Times New Roman" w:cs="Times New Roman"/>
          <w:b/>
          <w:bCs/>
          <w:color w:val="000000"/>
          <w:lang w:val="en-AU"/>
        </w:rPr>
        <w:t>C, F, I</w:t>
      </w:r>
      <w:r>
        <w:rPr>
          <w:rFonts w:ascii="Times New Roman" w:eastAsia="Calibri" w:hAnsi="Times New Roman" w:cs="Times New Roman"/>
          <w:color w:val="000000"/>
          <w:lang w:val="en-AU"/>
        </w:rPr>
        <w:t xml:space="preserve">) to help visualise the response competition between magazines (activity towards pellet – sucrose magazine), such that high </w:t>
      </w:r>
      <w:r>
        <w:rPr>
          <w:rFonts w:ascii="Times New Roman" w:eastAsia="Calibri" w:hAnsi="Times New Roman" w:cs="Times New Roman"/>
          <w:color w:val="000000"/>
          <w:lang w:val="en-AU"/>
        </w:rPr>
        <w:lastRenderedPageBreak/>
        <w:t>scores indicate greater approach to the pellet magazine and low scores indicate greater approach to the sucrose magazine.</w:t>
      </w:r>
      <w:r w:rsidRPr="000653ED">
        <w:rPr>
          <w:rFonts w:ascii="Times New Roman" w:hAnsi="Times New Roman" w:cs="Times New Roman"/>
          <w:color w:val="212121"/>
          <w:shd w:val="clear" w:color="auto" w:fill="FFFFFF"/>
        </w:rPr>
        <w:t xml:space="preserve"> </w:t>
      </w:r>
      <w:r w:rsidRPr="00623FBE">
        <w:rPr>
          <w:rFonts w:ascii="Times New Roman" w:hAnsi="Times New Roman" w:cs="Times New Roman"/>
          <w:color w:val="212121"/>
          <w:shd w:val="clear" w:color="auto" w:fill="FFFFFF"/>
        </w:rPr>
        <w:t>Error bars depict ± SEM.</w:t>
      </w:r>
    </w:p>
    <w:p w14:paraId="628F791D" w14:textId="77777777" w:rsidR="000D7F6F" w:rsidRDefault="000D7F6F">
      <w:pPr>
        <w:rPr>
          <w:rFonts w:ascii="Times New Roman" w:hAnsi="Times New Roman" w:cs="Times New Roman"/>
          <w:color w:val="212121"/>
          <w:sz w:val="24"/>
          <w:szCs w:val="24"/>
          <w:shd w:val="clear" w:color="auto" w:fill="FFFFFF"/>
        </w:rPr>
      </w:pPr>
      <w:r>
        <w:rPr>
          <w:rFonts w:ascii="Times New Roman" w:hAnsi="Times New Roman" w:cs="Times New Roman"/>
          <w:color w:val="212121"/>
          <w:shd w:val="clear" w:color="auto" w:fill="FFFFFF"/>
        </w:rPr>
        <w:br w:type="page"/>
      </w:r>
    </w:p>
    <w:p w14:paraId="541ED0AC" w14:textId="77777777" w:rsidR="002D2A1F" w:rsidRPr="004779A5" w:rsidRDefault="002D2A1F" w:rsidP="002D2A1F">
      <w:pPr>
        <w:pStyle w:val="BodyText"/>
        <w:rPr>
          <w:i/>
          <w:iCs/>
        </w:rPr>
      </w:pPr>
      <w:r w:rsidRPr="004779A5">
        <w:rPr>
          <w:b/>
          <w:i/>
          <w:iCs/>
        </w:rPr>
        <w:lastRenderedPageBreak/>
        <w:t>The effect of OFC inactivation on updating relative expected value</w:t>
      </w:r>
    </w:p>
    <w:p w14:paraId="5CAEB0DC" w14:textId="0E053863" w:rsidR="00922170" w:rsidRDefault="002D2A1F" w:rsidP="002D2A1F">
      <w:pPr>
        <w:pStyle w:val="BodyText"/>
      </w:pPr>
      <w:r>
        <w:t xml:space="preserve">Next, these animals were implanted with bilateral cannulae to assess the role of the OFC in updating relative expected value. </w:t>
      </w:r>
      <w:r w:rsidR="00922170">
        <w:t xml:space="preserve">Animals were tested following muscimol </w:t>
      </w:r>
      <w:r w:rsidR="00FB2D5A">
        <w:t>or saline infusions (within-subjects, counterbalanced order) on a modified task that went from low to high probability</w:t>
      </w:r>
      <w:r w:rsidR="00986352">
        <w:t xml:space="preserve"> only. This provided a shorter session to </w:t>
      </w:r>
      <w:r w:rsidR="00B336DF">
        <w:t>ensure the efficacy of</w:t>
      </w:r>
      <w:r w:rsidR="00D57689">
        <w:t xml:space="preserve"> muscimol </w:t>
      </w:r>
      <w:r w:rsidR="00B336DF">
        <w:t>throughout the session</w:t>
      </w:r>
      <w:r w:rsidR="00D57689">
        <w:t xml:space="preserve">, and the fixed probability order minimized any potential </w:t>
      </w:r>
      <w:r w:rsidR="00DB616C">
        <w:t xml:space="preserve">for satiety to confound behaviour later in the </w:t>
      </w:r>
      <w:commentRangeStart w:id="31"/>
      <w:r w:rsidR="00DB616C">
        <w:t>session</w:t>
      </w:r>
      <w:commentRangeEnd w:id="31"/>
      <w:r w:rsidR="00F20D68">
        <w:rPr>
          <w:rStyle w:val="CommentReference"/>
        </w:rPr>
        <w:commentReference w:id="31"/>
      </w:r>
      <w:r w:rsidR="00DB616C">
        <w:t>.</w:t>
      </w:r>
    </w:p>
    <w:p w14:paraId="5A676BE6" w14:textId="4642A5A4" w:rsidR="00096B58" w:rsidRDefault="00096B58" w:rsidP="002D2A1F">
      <w:pPr>
        <w:pStyle w:val="BodyText"/>
      </w:pPr>
      <w:r>
        <w:t xml:space="preserve">We </w:t>
      </w:r>
      <w:r w:rsidR="003A0F63">
        <w:t xml:space="preserve">hypothesized that OFC </w:t>
      </w:r>
      <w:r w:rsidR="00130D72">
        <w:t xml:space="preserve">function </w:t>
      </w:r>
      <w:r w:rsidR="003A0F63">
        <w:t>was necessary for</w:t>
      </w:r>
      <w:r w:rsidR="00310864">
        <w:t xml:space="preserve"> </w:t>
      </w:r>
      <w:r w:rsidR="00246F20">
        <w:t xml:space="preserve">flexibly </w:t>
      </w:r>
      <w:r w:rsidR="00690A1C">
        <w:t>controlling</w:t>
      </w:r>
      <w:r w:rsidR="00310864">
        <w:t xml:space="preserve"> the strength of</w:t>
      </w:r>
      <w:r w:rsidR="00690A1C">
        <w:t xml:space="preserve"> Pavlovian </w:t>
      </w:r>
      <w:r w:rsidR="00AC46D2">
        <w:t xml:space="preserve">anticipatory </w:t>
      </w:r>
      <w:r w:rsidR="00310864">
        <w:t>behaviour</w:t>
      </w:r>
      <w:r w:rsidR="00AC46D2">
        <w:t xml:space="preserve"> </w:t>
      </w:r>
      <w:r w:rsidR="00917E4F">
        <w:t xml:space="preserve">relative to the </w:t>
      </w:r>
      <w:r w:rsidR="00C46E9D">
        <w:t xml:space="preserve">current </w:t>
      </w:r>
      <w:r w:rsidR="00917E4F">
        <w:t>value of</w:t>
      </w:r>
      <w:r w:rsidR="00C46E9D">
        <w:t xml:space="preserve"> the outcome and </w:t>
      </w:r>
      <w:r w:rsidR="00246F20">
        <w:t>alternative behavioural options in the environment.</w:t>
      </w:r>
      <w:r w:rsidR="00917E4F">
        <w:t xml:space="preserve"> </w:t>
      </w:r>
      <w:r w:rsidR="00BD3437">
        <w:t>Specifically, in the present task</w:t>
      </w:r>
      <w:r w:rsidR="003F4E23">
        <w:t>, following muscimol inactivation,</w:t>
      </w:r>
      <w:r w:rsidR="00BD3437">
        <w:t xml:space="preserve"> we predicted that </w:t>
      </w:r>
      <w:r w:rsidR="002C4C6C">
        <w:t xml:space="preserve">behaviour at the Sucrose </w:t>
      </w:r>
      <w:proofErr w:type="gramStart"/>
      <w:r w:rsidR="003F4E23">
        <w:t xml:space="preserve">magazine  </w:t>
      </w:r>
      <w:r w:rsidR="002C4C6C">
        <w:t>would</w:t>
      </w:r>
      <w:proofErr w:type="gramEnd"/>
      <w:r w:rsidR="002C4C6C">
        <w:t xml:space="preserve"> remain sensitive to the </w:t>
      </w:r>
      <w:r w:rsidR="003F4E23">
        <w:t xml:space="preserve">probability of sucrose whereas behaviour at the </w:t>
      </w:r>
      <w:r w:rsidR="00105877">
        <w:t xml:space="preserve">Pellet magazine during the CS would no longer be modulated by probability of sucrose i.e. </w:t>
      </w:r>
      <w:r w:rsidR="003E6D4B">
        <w:t xml:space="preserve">behaviour </w:t>
      </w:r>
      <w:r w:rsidR="004465C9">
        <w:t>controlled by</w:t>
      </w:r>
      <w:r w:rsidR="003E6D4B">
        <w:t xml:space="preserve"> Pavlovian expected value </w:t>
      </w:r>
      <w:r w:rsidR="004C778B">
        <w:t>would become inflexible</w:t>
      </w:r>
      <w:r w:rsidR="00105877">
        <w:t>.</w:t>
      </w:r>
      <w:r w:rsidR="004C778B">
        <w:t xml:space="preserve"> </w:t>
      </w:r>
      <w:r w:rsidR="00105877">
        <w:t xml:space="preserve"> </w:t>
      </w:r>
    </w:p>
    <w:p w14:paraId="7F11D0DC" w14:textId="4F482014" w:rsidR="00A82FD4" w:rsidRDefault="00A82FD4" w:rsidP="00A82FD4">
      <w:pPr>
        <w:pStyle w:val="BodyText"/>
      </w:pPr>
      <w:r>
        <w:t>First, during the PreCS period, all animals were able to detect changes in the probability of the unsignalled sucrose reward, and appropriately update Sucrose magazine approach behaviour (</w:t>
      </w:r>
      <w:r w:rsidRPr="00A82FD4">
        <w:rPr>
          <w:highlight w:val="yellow"/>
        </w:rPr>
        <w:t xml:space="preserve">Figure </w:t>
      </w:r>
      <w:r w:rsidR="003E0410">
        <w:rPr>
          <w:highlight w:val="yellow"/>
        </w:rPr>
        <w:t>5A-B</w:t>
      </w:r>
      <w:r w:rsidRPr="00A82FD4">
        <w:rPr>
          <w:highlight w:val="yellow"/>
        </w:rPr>
        <w:t>;</w:t>
      </w:r>
      <w:r>
        <w:t xml:space="preserve"> PreCS period: Significant Probability x Magazine interaction </w:t>
      </w:r>
      <m:oMath>
        <m:r>
          <w:rPr>
            <w:rFonts w:ascii="Cambria Math" w:hAnsi="Cambria Math"/>
          </w:rPr>
          <m:t>F(1,5)=9.06</m:t>
        </m:r>
      </m:oMath>
      <w:r>
        <w:t xml:space="preserve">, </w:t>
      </w:r>
      <m:oMath>
        <m:r>
          <w:rPr>
            <w:rFonts w:ascii="Cambria Math" w:hAnsi="Cambria Math"/>
          </w:rPr>
          <m:t>p=.030</m:t>
        </m:r>
      </m:oMath>
      <w:r>
        <w:t xml:space="preserve">, and main effects of Probability </w:t>
      </w:r>
      <m:oMath>
        <m:r>
          <w:rPr>
            <w:rFonts w:ascii="Cambria Math" w:hAnsi="Cambria Math"/>
          </w:rPr>
          <m:t>F(1,5)=12.23</m:t>
        </m:r>
      </m:oMath>
      <w:r>
        <w:t xml:space="preserve">, </w:t>
      </w:r>
      <m:oMath>
        <m:r>
          <w:rPr>
            <w:rFonts w:ascii="Cambria Math" w:hAnsi="Cambria Math"/>
          </w:rPr>
          <m:t>p=.017</m:t>
        </m:r>
      </m:oMath>
      <w:r>
        <w:t xml:space="preserve">, and Magazine </w:t>
      </w:r>
      <m:oMath>
        <m:r>
          <w:rPr>
            <w:rFonts w:ascii="Cambria Math" w:hAnsi="Cambria Math"/>
          </w:rPr>
          <m:t>F(1,5)=20.50</m:t>
        </m:r>
      </m:oMath>
      <w:r>
        <w:t xml:space="preserve">, </w:t>
      </w:r>
      <m:oMath>
        <m:r>
          <w:rPr>
            <w:rFonts w:ascii="Cambria Math" w:hAnsi="Cambria Math"/>
          </w:rPr>
          <m:t>p=.006</m:t>
        </m:r>
      </m:oMath>
      <w:r>
        <w:t xml:space="preserve">; No significant main effect or interaction with Drug). Specifically, during the </w:t>
      </w:r>
      <w:proofErr w:type="spellStart"/>
      <w:r>
        <w:t>PreCS</w:t>
      </w:r>
      <w:proofErr w:type="spellEnd"/>
      <w:r>
        <w:t xml:space="preserve"> period, anticipatory approach to the Sucrose magazine in both drug conditions increased with the probability of sucrose (Sucrose magazine: Low vs High probability </w:t>
      </w:r>
      <m:oMath>
        <m:r>
          <w:rPr>
            <w:rFonts w:ascii="Cambria Math" w:hAnsi="Cambria Math"/>
          </w:rPr>
          <m:t>t(5)=-3.28</m:t>
        </m:r>
      </m:oMath>
      <w:r>
        <w:t xml:space="preserve">, </w:t>
      </w:r>
      <m:oMath>
        <m:r>
          <w:rPr>
            <w:rFonts w:ascii="Cambria Math" w:hAnsi="Cambria Math"/>
          </w:rPr>
          <m:t>p=.022</m:t>
        </m:r>
      </m:oMath>
      <w:r>
        <w:t xml:space="preserve">), whereas approach to the </w:t>
      </w:r>
      <w:r w:rsidR="009550DE">
        <w:t>P</w:t>
      </w:r>
      <w:r>
        <w:t xml:space="preserve">ellet magazine did not change (Pellet magazine: Low vs High probability </w:t>
      </w:r>
      <m:oMath>
        <m:r>
          <w:rPr>
            <w:rFonts w:ascii="Cambria Math" w:hAnsi="Cambria Math"/>
          </w:rPr>
          <m:t>t(5)=-1.42</m:t>
        </m:r>
      </m:oMath>
      <w:r>
        <w:t xml:space="preserve">, </w:t>
      </w:r>
      <m:oMath>
        <m:r>
          <w:rPr>
            <w:rFonts w:ascii="Cambria Math" w:hAnsi="Cambria Math"/>
          </w:rPr>
          <m:t>p=.21</m:t>
        </m:r>
        <w:commentRangeStart w:id="32"/>
        <w:commentRangeEnd w:id="32"/>
        <m:r>
          <m:rPr>
            <m:sty m:val="p"/>
          </m:rPr>
          <w:rPr>
            <w:rStyle w:val="CommentReference"/>
          </w:rPr>
          <w:commentReference w:id="32"/>
        </m:r>
        <m:r>
          <w:rPr>
            <w:rFonts w:ascii="Cambria Math" w:hAnsi="Cambria Math"/>
          </w:rPr>
          <m:t>5</m:t>
        </m:r>
      </m:oMath>
      <w:r>
        <w:t>).</w:t>
      </w:r>
      <w:r w:rsidR="00E27E33">
        <w:t xml:space="preserve"> </w:t>
      </w:r>
    </w:p>
    <w:p w14:paraId="77C3B32F" w14:textId="578D3AC4" w:rsidR="009550DE" w:rsidRDefault="00E27E33" w:rsidP="009550DE">
      <w:pPr>
        <w:pStyle w:val="BodyText"/>
      </w:pPr>
      <w:r>
        <w:t xml:space="preserve">Next, </w:t>
      </w:r>
      <w:r w:rsidR="00C17021">
        <w:t xml:space="preserve">during the CS period, </w:t>
      </w:r>
      <w:r w:rsidR="009550DE">
        <w:t>OFC inactivation significantly disrupted activity at the Pellet magazine but left activity at the Sucrose magazine intact (</w:t>
      </w:r>
      <w:r w:rsidR="009550DE" w:rsidRPr="009550DE">
        <w:rPr>
          <w:highlight w:val="yellow"/>
        </w:rPr>
        <w:t xml:space="preserve">Figure </w:t>
      </w:r>
      <w:r w:rsidR="003E0410" w:rsidRPr="00D44645">
        <w:rPr>
          <w:highlight w:val="yellow"/>
        </w:rPr>
        <w:t>5C</w:t>
      </w:r>
      <w:r w:rsidR="00D44645" w:rsidRPr="00D44645">
        <w:rPr>
          <w:highlight w:val="yellow"/>
        </w:rPr>
        <w:t>-</w:t>
      </w:r>
      <w:r w:rsidR="003E0410" w:rsidRPr="00D44645">
        <w:rPr>
          <w:highlight w:val="yellow"/>
        </w:rPr>
        <w:t>D</w:t>
      </w:r>
      <w:r w:rsidR="009550DE">
        <w:t xml:space="preserve">; CS period: significant Drug x Magazine x Probability 3-way interaction </w:t>
      </w:r>
      <m:oMath>
        <m:r>
          <w:rPr>
            <w:rFonts w:ascii="Cambria Math" w:hAnsi="Cambria Math"/>
          </w:rPr>
          <m:t>F(1,5)=8.37</m:t>
        </m:r>
      </m:oMath>
      <w:r w:rsidR="009550DE">
        <w:t xml:space="preserve">, </w:t>
      </w:r>
      <m:oMath>
        <m:r>
          <w:rPr>
            <w:rFonts w:ascii="Cambria Math" w:hAnsi="Cambria Math"/>
          </w:rPr>
          <m:t>p=.034</m:t>
        </m:r>
      </m:oMath>
      <w:r w:rsidR="009550DE">
        <w:t xml:space="preserve">). Activity at the Sucrose magazine was not affected by muscimol infusions (Sucrose magazine: no significant main effect of Drug </w:t>
      </w:r>
      <m:oMath>
        <m:r>
          <w:rPr>
            <w:rFonts w:ascii="Cambria Math" w:hAnsi="Cambria Math"/>
          </w:rPr>
          <m:t>F(1,5)=3.53</m:t>
        </m:r>
      </m:oMath>
      <w:r w:rsidR="009550DE">
        <w:t xml:space="preserve">, </w:t>
      </w:r>
      <m:oMath>
        <m:r>
          <w:rPr>
            <w:rFonts w:ascii="Cambria Math" w:hAnsi="Cambria Math"/>
          </w:rPr>
          <m:t>p=.119</m:t>
        </m:r>
      </m:oMath>
      <w:r w:rsidR="009550DE">
        <w:t xml:space="preserve">, or Drug x Probability interaction </w:t>
      </w:r>
      <m:oMath>
        <m:r>
          <w:rPr>
            <w:rFonts w:ascii="Cambria Math" w:hAnsi="Cambria Math"/>
          </w:rPr>
          <m:t>F(1,5)=4.67</m:t>
        </m:r>
      </m:oMath>
      <w:r w:rsidR="009550DE">
        <w:t xml:space="preserve">, </w:t>
      </w:r>
      <m:oMath>
        <m:r>
          <w:rPr>
            <w:rFonts w:ascii="Cambria Math" w:hAnsi="Cambria Math"/>
          </w:rPr>
          <m:t>p=.083</m:t>
        </m:r>
      </m:oMath>
      <w:r w:rsidR="009550DE">
        <w:t xml:space="preserve">), whereas activity at the Pellet magazine was significantly disrupted by muscimol infusions (Pellet magazine: significant Drug x Probability interaction </w:t>
      </w:r>
      <m:oMath>
        <m:r>
          <w:rPr>
            <w:rFonts w:ascii="Cambria Math" w:hAnsi="Cambria Math"/>
          </w:rPr>
          <m:t>F(1,5)=9.93</m:t>
        </m:r>
      </m:oMath>
      <w:r w:rsidR="009550DE">
        <w:t xml:space="preserve">, </w:t>
      </w:r>
      <m:oMath>
        <m:r>
          <w:rPr>
            <w:rFonts w:ascii="Cambria Math" w:hAnsi="Cambria Math"/>
          </w:rPr>
          <m:t>p=.025</m:t>
        </m:r>
      </m:oMath>
      <w:r w:rsidR="009550DE">
        <w:t xml:space="preserve">). Simple effects revealed that </w:t>
      </w:r>
      <w:r w:rsidR="00EF749A">
        <w:t>P</w:t>
      </w:r>
      <w:r w:rsidR="009550DE">
        <w:t>ellet magazine responding was lower after muscimol than saline infusions for the low probability of dipper reward (</w:t>
      </w:r>
      <m:oMath>
        <m:r>
          <w:rPr>
            <w:rFonts w:ascii="Cambria Math" w:hAnsi="Cambria Math"/>
          </w:rPr>
          <m:t>t(5)=5.07</m:t>
        </m:r>
      </m:oMath>
      <w:r w:rsidR="009550DE">
        <w:t xml:space="preserve">, </w:t>
      </w:r>
      <m:oMath>
        <m:r>
          <w:rPr>
            <w:rFonts w:ascii="Cambria Math" w:hAnsi="Cambria Math"/>
          </w:rPr>
          <m:t>p=.004</m:t>
        </m:r>
      </m:oMath>
      <w:r w:rsidR="009550DE">
        <w:t>) but did not differ between infusions for the high probability of dipper reward (</w:t>
      </w:r>
      <m:oMath>
        <m:r>
          <w:rPr>
            <w:rFonts w:ascii="Cambria Math" w:hAnsi="Cambria Math"/>
          </w:rPr>
          <m:t>t(5)=-0.97</m:t>
        </m:r>
      </m:oMath>
      <w:r w:rsidR="009550DE">
        <w:t xml:space="preserve">, </w:t>
      </w:r>
      <m:oMath>
        <m:r>
          <w:rPr>
            <w:rFonts w:ascii="Cambria Math" w:hAnsi="Cambria Math"/>
          </w:rPr>
          <m:t>p=.378</m:t>
        </m:r>
      </m:oMath>
      <w:r w:rsidR="009550DE">
        <w:t>).</w:t>
      </w:r>
    </w:p>
    <w:p w14:paraId="0028E6CF" w14:textId="10D9979E" w:rsidR="003456B3" w:rsidRDefault="00040D80" w:rsidP="003456B3">
      <w:pPr>
        <w:pStyle w:val="BodyText"/>
      </w:pPr>
      <w:r>
        <w:t>Finally, comparing the analysis of the PreCS and CS periods using a full Drug</w:t>
      </w:r>
      <w:r w:rsidR="00933B2C">
        <w:t xml:space="preserve"> </w:t>
      </w:r>
      <w:r>
        <w:t>(Saline, Muscimol) x Period</w:t>
      </w:r>
      <w:r w:rsidR="00933B2C">
        <w:t xml:space="preserve"> </w:t>
      </w:r>
      <w:r>
        <w:t>(PreCS, CS) x Magazine</w:t>
      </w:r>
      <w:r w:rsidR="00933B2C">
        <w:t xml:space="preserve"> </w:t>
      </w:r>
      <w:r>
        <w:t xml:space="preserve">(Sucrose, Pellet) x Probability (Low, High) repeated measures ANOVA confirmed </w:t>
      </w:r>
      <w:r w:rsidR="009D3AEB">
        <w:t xml:space="preserve">our prediction </w:t>
      </w:r>
      <w:r>
        <w:t>that the muscimol deficit was specific to the Pellet magazine in the CS period (</w:t>
      </w:r>
      <w:r w:rsidRPr="00FD60BB">
        <w:rPr>
          <w:highlight w:val="yellow"/>
        </w:rPr>
        <w:t xml:space="preserve">Figure </w:t>
      </w:r>
      <w:r w:rsidR="0052631C">
        <w:rPr>
          <w:highlight w:val="yellow"/>
        </w:rPr>
        <w:t>5</w:t>
      </w:r>
      <w:r w:rsidRPr="00FD60BB">
        <w:rPr>
          <w:highlight w:val="yellow"/>
        </w:rPr>
        <w:t>;</w:t>
      </w:r>
      <w:r>
        <w:t xml:space="preserve"> Significant Drug x Period x Magazine x Probability 4-way interaction </w:t>
      </w:r>
      <m:oMath>
        <m:r>
          <w:rPr>
            <w:rFonts w:ascii="Cambria Math" w:hAnsi="Cambria Math"/>
          </w:rPr>
          <m:t>F(1,5)=12.08</m:t>
        </m:r>
      </m:oMath>
      <w:r>
        <w:t xml:space="preserve">, </w:t>
      </w:r>
      <m:oMath>
        <m:r>
          <w:rPr>
            <w:rFonts w:ascii="Cambria Math" w:hAnsi="Cambria Math"/>
          </w:rPr>
          <m:t>p=.018</m:t>
        </m:r>
      </m:oMath>
      <w:r>
        <w:t xml:space="preserve">). OFC inactivation selectively disrupted the ability to modulate behaviour based on integrating Pavlovian expected values with the current rate of alternative rewards i.e. the current subjective value of the predicted </w:t>
      </w:r>
      <w:commentRangeStart w:id="33"/>
      <w:r>
        <w:t>reward</w:t>
      </w:r>
      <w:commentRangeEnd w:id="33"/>
      <w:r w:rsidR="00F20D68">
        <w:rPr>
          <w:rStyle w:val="CommentReference"/>
        </w:rPr>
        <w:commentReference w:id="33"/>
      </w:r>
      <w:r>
        <w:t>.</w:t>
      </w:r>
      <w:r w:rsidR="00534EFE">
        <w:t xml:space="preserve"> </w:t>
      </w:r>
      <w:r w:rsidR="003456B3">
        <w:br w:type="page"/>
      </w:r>
    </w:p>
    <w:p w14:paraId="3C2B3E5C" w14:textId="77777777" w:rsidR="003456B3" w:rsidRDefault="003456B3" w:rsidP="003456B3">
      <w:pPr>
        <w:rPr>
          <w:rFonts w:ascii="Times New Roman" w:eastAsia="Times New Roman" w:hAnsi="Times New Roman" w:cs="Times New Roman"/>
          <w:iCs/>
          <w:color w:val="000000"/>
          <w:sz w:val="24"/>
          <w:szCs w:val="24"/>
          <w:lang w:eastAsia="en-AU"/>
        </w:rPr>
      </w:pPr>
    </w:p>
    <w:p w14:paraId="62041AE0" w14:textId="77777777" w:rsidR="003456B3" w:rsidRPr="00C42A81" w:rsidRDefault="003456B3" w:rsidP="003456B3">
      <w:pPr>
        <w:spacing w:line="240" w:lineRule="auto"/>
        <w:rPr>
          <w:rFonts w:cstheme="minorHAnsi"/>
          <w:sz w:val="24"/>
          <w:szCs w:val="24"/>
        </w:rPr>
      </w:pPr>
      <w:r>
        <w:rPr>
          <w:rFonts w:cstheme="minorHAnsi"/>
          <w:noProof/>
          <w:sz w:val="24"/>
          <w:szCs w:val="24"/>
        </w:rPr>
        <w:drawing>
          <wp:inline distT="0" distB="0" distL="0" distR="0" wp14:anchorId="42E4E5A4" wp14:editId="624AA5FC">
            <wp:extent cx="2876550" cy="461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6550" cy="4610100"/>
                    </a:xfrm>
                    <a:prstGeom prst="rect">
                      <a:avLst/>
                    </a:prstGeom>
                    <a:noFill/>
                    <a:ln>
                      <a:noFill/>
                    </a:ln>
                  </pic:spPr>
                </pic:pic>
              </a:graphicData>
            </a:graphic>
          </wp:inline>
        </w:drawing>
      </w:r>
    </w:p>
    <w:p w14:paraId="5287E83A" w14:textId="77777777" w:rsidR="003456B3" w:rsidRDefault="003456B3" w:rsidP="003456B3">
      <w:pPr>
        <w:spacing w:line="240" w:lineRule="auto"/>
        <w:rPr>
          <w:rFonts w:cstheme="minorHAnsi"/>
          <w:sz w:val="24"/>
          <w:szCs w:val="24"/>
        </w:rPr>
      </w:pPr>
      <w:r>
        <w:rPr>
          <w:rFonts w:cstheme="minorHAnsi"/>
          <w:b/>
          <w:bCs/>
          <w:sz w:val="24"/>
          <w:szCs w:val="24"/>
        </w:rPr>
        <w:t xml:space="preserve">Figure 5. </w:t>
      </w:r>
      <w:r>
        <w:rPr>
          <w:rFonts w:cstheme="minorHAnsi"/>
          <w:sz w:val="24"/>
          <w:szCs w:val="24"/>
        </w:rPr>
        <w:t>OFC inactivation uniquely disrupts flexible value based behavioural control of Pavlovian magazine approach. The effect of saline infusions during the PreCS (</w:t>
      </w:r>
      <w:r w:rsidRPr="00C10F9A">
        <w:rPr>
          <w:rFonts w:cstheme="minorHAnsi"/>
          <w:b/>
          <w:bCs/>
          <w:sz w:val="24"/>
          <w:szCs w:val="24"/>
        </w:rPr>
        <w:t>A</w:t>
      </w:r>
      <w:r>
        <w:rPr>
          <w:rFonts w:cstheme="minorHAnsi"/>
          <w:sz w:val="24"/>
          <w:szCs w:val="24"/>
        </w:rPr>
        <w:t>) and CS (</w:t>
      </w:r>
      <w:r w:rsidRPr="00C10F9A">
        <w:rPr>
          <w:rFonts w:cstheme="minorHAnsi"/>
          <w:b/>
          <w:bCs/>
          <w:sz w:val="24"/>
          <w:szCs w:val="24"/>
        </w:rPr>
        <w:t>C</w:t>
      </w:r>
      <w:r>
        <w:rPr>
          <w:rFonts w:cstheme="minorHAnsi"/>
          <w:sz w:val="24"/>
          <w:szCs w:val="24"/>
        </w:rPr>
        <w:t>), and the effect of muscimol infusions into the lateral OFC during the PreCS (</w:t>
      </w:r>
      <w:r w:rsidRPr="00C10F9A">
        <w:rPr>
          <w:rFonts w:cstheme="minorHAnsi"/>
          <w:b/>
          <w:bCs/>
          <w:sz w:val="24"/>
          <w:szCs w:val="24"/>
        </w:rPr>
        <w:t>B</w:t>
      </w:r>
      <w:r>
        <w:rPr>
          <w:rFonts w:cstheme="minorHAnsi"/>
          <w:sz w:val="24"/>
          <w:szCs w:val="24"/>
        </w:rPr>
        <w:t>) and CS (</w:t>
      </w:r>
      <w:r w:rsidRPr="00C10F9A">
        <w:rPr>
          <w:rFonts w:cstheme="minorHAnsi"/>
          <w:b/>
          <w:bCs/>
          <w:sz w:val="24"/>
          <w:szCs w:val="24"/>
        </w:rPr>
        <w:t>D</w:t>
      </w:r>
      <w:r>
        <w:rPr>
          <w:rFonts w:cstheme="minorHAnsi"/>
          <w:sz w:val="24"/>
          <w:szCs w:val="24"/>
        </w:rPr>
        <w:t xml:space="preserve">) periods (cannula placements depicted in </w:t>
      </w:r>
      <w:r w:rsidRPr="00F6031F">
        <w:rPr>
          <w:rFonts w:cstheme="minorHAnsi"/>
          <w:sz w:val="24"/>
          <w:szCs w:val="24"/>
          <w:highlight w:val="yellow"/>
        </w:rPr>
        <w:t>Figure 5-figure supplement 1</w:t>
      </w:r>
      <w:r>
        <w:rPr>
          <w:rFonts w:cstheme="minorHAnsi"/>
          <w:sz w:val="24"/>
          <w:szCs w:val="24"/>
        </w:rPr>
        <w:t xml:space="preserve">). Muscimol selectively impaired flexible control of Pavlovian behaviour at the Pellet magazine during the CS period. Response bias difference score presented in </w:t>
      </w:r>
      <w:r w:rsidRPr="00F30ECA">
        <w:rPr>
          <w:rFonts w:cstheme="minorHAnsi"/>
          <w:sz w:val="24"/>
          <w:szCs w:val="24"/>
          <w:highlight w:val="yellow"/>
        </w:rPr>
        <w:t>Figure 5-figure supplement 2</w:t>
      </w:r>
      <w:r>
        <w:rPr>
          <w:rFonts w:ascii="Times New Roman" w:eastAsia="Calibri" w:hAnsi="Times New Roman" w:cs="Times New Roman"/>
          <w:color w:val="000000"/>
          <w:sz w:val="24"/>
          <w:szCs w:val="24"/>
          <w:lang w:val="en-AU"/>
        </w:rPr>
        <w:t>.</w:t>
      </w:r>
      <w:r w:rsidRPr="000653ED">
        <w:rPr>
          <w:rFonts w:ascii="Times New Roman" w:hAnsi="Times New Roman" w:cs="Times New Roman"/>
          <w:color w:val="212121"/>
          <w:sz w:val="24"/>
          <w:szCs w:val="24"/>
          <w:shd w:val="clear" w:color="auto" w:fill="FFFFFF"/>
        </w:rPr>
        <w:t xml:space="preserve"> </w:t>
      </w:r>
      <w:r w:rsidRPr="00623FBE">
        <w:rPr>
          <w:rFonts w:ascii="Times New Roman" w:hAnsi="Times New Roman" w:cs="Times New Roman"/>
          <w:color w:val="212121"/>
          <w:sz w:val="24"/>
          <w:szCs w:val="24"/>
          <w:shd w:val="clear" w:color="auto" w:fill="FFFFFF"/>
        </w:rPr>
        <w:t>Error bars depict ± SEM.</w:t>
      </w:r>
    </w:p>
    <w:p w14:paraId="1A0E39D1" w14:textId="77777777" w:rsidR="00040D80" w:rsidRDefault="00040D80" w:rsidP="00040D80">
      <w:pPr>
        <w:pStyle w:val="BodyText"/>
      </w:pPr>
    </w:p>
    <w:p w14:paraId="644ADD9B" w14:textId="22F7236D" w:rsidR="006B4DE6" w:rsidRDefault="006B4DE6">
      <w:pPr>
        <w:rPr>
          <w:sz w:val="24"/>
          <w:szCs w:val="24"/>
        </w:rPr>
      </w:pPr>
      <w:r>
        <w:br w:type="page"/>
      </w:r>
    </w:p>
    <w:p w14:paraId="7BBAF2E6" w14:textId="54282569" w:rsidR="00DC3952" w:rsidRPr="00F0708B" w:rsidRDefault="004D6E79" w:rsidP="00F56CB9">
      <w:pPr>
        <w:pStyle w:val="BodyText"/>
        <w:rPr>
          <w:b/>
          <w:bCs/>
        </w:rPr>
      </w:pPr>
      <w:r w:rsidRPr="00F0708B">
        <w:rPr>
          <w:b/>
          <w:bCs/>
        </w:rPr>
        <w:lastRenderedPageBreak/>
        <w:t>Discussion</w:t>
      </w:r>
    </w:p>
    <w:p w14:paraId="3D976B19" w14:textId="7B4534F0" w:rsidR="001D0D31" w:rsidRPr="00F0708B" w:rsidRDefault="001D0D31" w:rsidP="001D0D31">
      <w:pPr>
        <w:pStyle w:val="BodyText"/>
      </w:pPr>
      <w:r w:rsidRPr="00F0708B">
        <w:t>The present studies tested the hypothesis that the rodent lateral OFC is not necessary for Pavlovian acquisition. Here we show that OFC lesions and inactivation significantly affects Pavlovian acquisition in a simple single CS-US procedure. Furthermore, we found a dissociation between pre- and post-training OFC manipulations on Pavlovian acquisition such that pre-training OFC lesions enhance, whereas post-training lesions and inactivation impairs acquisition behaviour. Next, using an associative blocking design, we tested whether impaired behaviour following post-training OFC inactivation reflects a disruption of learning or behavioural control. OFC inactivation did not disrupt the underlying learning about the predictive CS-US relationship</w:t>
      </w:r>
      <w:ins w:id="34" w:author="Schoenbaum, Geoffrey (NIH/NIDA) [E]" w:date="2020-09-04T12:58:00Z">
        <w:r w:rsidR="00D00669">
          <w:t xml:space="preserve"> as assayed by blocking</w:t>
        </w:r>
      </w:ins>
      <w:r w:rsidRPr="00F0708B">
        <w:t xml:space="preserve">, and instead disrupted the appropriate control of anticipatory behaviour to the CS. Finally, we assessed whether this impaired behavioural control reflects an inability to update the current value of the Pavlovian CS relative to the value of alternative behavioural options. Indeed, </w:t>
      </w:r>
      <w:r w:rsidR="00FE464B" w:rsidRPr="00F0708B">
        <w:t xml:space="preserve">OFC </w:t>
      </w:r>
      <w:r w:rsidRPr="00F0708B">
        <w:t>inactivation selectively disrupted the flexible control of Pavlovian CS approach behaviour when its relative value changed but did not disrupt sensitivity to the value of alternative/non-Pavlovian behaviours in the environment.</w:t>
      </w:r>
    </w:p>
    <w:p w14:paraId="74F47D03" w14:textId="323CC0CD" w:rsidR="001D0D31" w:rsidRPr="00F0708B" w:rsidRDefault="001D0D31" w:rsidP="001D0D31">
      <w:pPr>
        <w:pStyle w:val="BodyText"/>
        <w:rPr>
          <w:b/>
          <w:bCs/>
        </w:rPr>
      </w:pPr>
      <w:r w:rsidRPr="00F0708B">
        <w:rPr>
          <w:b/>
          <w:bCs/>
        </w:rPr>
        <w:t xml:space="preserve">Lateral OFC is necessary for </w:t>
      </w:r>
      <w:r w:rsidR="00163C6E" w:rsidRPr="00F0708B">
        <w:rPr>
          <w:b/>
          <w:bCs/>
        </w:rPr>
        <w:t xml:space="preserve">simple </w:t>
      </w:r>
      <w:r w:rsidRPr="00F0708B">
        <w:rPr>
          <w:b/>
          <w:bCs/>
        </w:rPr>
        <w:t>Pavlovian acquisition</w:t>
      </w:r>
    </w:p>
    <w:p w14:paraId="6130F186" w14:textId="6906AEFC" w:rsidR="001A3FF9" w:rsidRPr="00F0708B" w:rsidRDefault="001D0D31" w:rsidP="001D0D31">
      <w:pPr>
        <w:rPr>
          <w:sz w:val="24"/>
          <w:szCs w:val="24"/>
        </w:rPr>
      </w:pPr>
      <w:r w:rsidRPr="00F0708B">
        <w:rPr>
          <w:sz w:val="24"/>
          <w:szCs w:val="24"/>
        </w:rPr>
        <w:t xml:space="preserve">The </w:t>
      </w:r>
      <w:r w:rsidR="00610DCE" w:rsidRPr="00F0708B">
        <w:rPr>
          <w:sz w:val="24"/>
          <w:szCs w:val="24"/>
        </w:rPr>
        <w:t xml:space="preserve">significant </w:t>
      </w:r>
      <w:r w:rsidRPr="00F0708B">
        <w:rPr>
          <w:sz w:val="24"/>
          <w:szCs w:val="24"/>
        </w:rPr>
        <w:t xml:space="preserve">role of the OFC in Pavlovian acquisition in the present studies is surprising </w:t>
      </w:r>
      <w:r w:rsidR="00B916E2" w:rsidRPr="00F0708B">
        <w:rPr>
          <w:sz w:val="24"/>
          <w:szCs w:val="24"/>
        </w:rPr>
        <w:t xml:space="preserve">since </w:t>
      </w:r>
      <w:r w:rsidRPr="00F0708B">
        <w:rPr>
          <w:sz w:val="24"/>
          <w:szCs w:val="24"/>
        </w:rPr>
        <w:t>OFC lesions and inactivation have consistently been reported to have no effect on acquisition</w:t>
      </w:r>
      <w:r w:rsidR="00C61996" w:rsidRPr="00F0708B">
        <w:rPr>
          <w:sz w:val="24"/>
          <w:szCs w:val="24"/>
        </w:rPr>
        <w:t xml:space="preserve"> in rats</w:t>
      </w:r>
      <w:r w:rsidR="0076644E" w:rsidRPr="00F0708B">
        <w:rPr>
          <w:sz w:val="24"/>
          <w:szCs w:val="24"/>
        </w:rPr>
        <w:t xml:space="preserve"> </w:t>
      </w:r>
      <w:r w:rsidR="0076644E" w:rsidRPr="00F0708B">
        <w:rPr>
          <w:sz w:val="24"/>
          <w:szCs w:val="24"/>
        </w:rPr>
        <w:fldChar w:fldCharType="begin" w:fldLock="1"/>
      </w:r>
      <w:r w:rsidR="006159CE">
        <w:rPr>
          <w:sz w:val="24"/>
          <w:szCs w:val="24"/>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ISBN":"0959-4965","author":[{"dropping-particle":"","family":"Schoenbaum","given":"G","non-dropping-particle":"","parse-names":false,"suffix":""},{"dropping-particle":"","family":"Nugent","given":"S L","non-dropping-particle":"","parse-names":false,"suffix":""},{"dropping-particle":"","family":"Saddoris","given":"M P","non-dropping-particle":"","parse-names":false,"suffix":""},{"dropping-particle":"","family":"Setlow","given":"B","non-dropping-particle":"","parse-names":false,"suffix":""}],"container-title":"Neuroreport","id":"ITEM-2","issue":"6","issued":{"date-parts":[["2002"]]},"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0076644E" w:rsidRPr="00F0708B">
        <w:rPr>
          <w:sz w:val="24"/>
          <w:szCs w:val="24"/>
        </w:rPr>
        <w:fldChar w:fldCharType="separate"/>
      </w:r>
      <w:r w:rsidR="00CA2485" w:rsidRPr="00CA2485">
        <w:rPr>
          <w:noProof/>
          <w:sz w:val="24"/>
          <w:szCs w:val="24"/>
        </w:rPr>
        <w:t>(e.g. Burke et al., 2008; Gallagher et al., 1999; Schoenbaum et al., 2002; Stalnaker et al., 2007)</w:t>
      </w:r>
      <w:r w:rsidR="0076644E" w:rsidRPr="00F0708B">
        <w:rPr>
          <w:sz w:val="24"/>
          <w:szCs w:val="24"/>
        </w:rPr>
        <w:fldChar w:fldCharType="end"/>
      </w:r>
      <w:r w:rsidRPr="00F0708B">
        <w:rPr>
          <w:sz w:val="24"/>
          <w:szCs w:val="24"/>
        </w:rPr>
        <w:t xml:space="preserve">, </w:t>
      </w:r>
      <w:r w:rsidR="00B916E2" w:rsidRPr="00F0708B">
        <w:rPr>
          <w:sz w:val="24"/>
          <w:szCs w:val="24"/>
        </w:rPr>
        <w:t xml:space="preserve">unless there </w:t>
      </w:r>
      <w:r w:rsidR="001F6963" w:rsidRPr="00F0708B">
        <w:rPr>
          <w:sz w:val="24"/>
          <w:szCs w:val="24"/>
        </w:rPr>
        <w:t>are complex cue or outcome specific task demands</w:t>
      </w:r>
      <w:r w:rsidRPr="00F0708B">
        <w:rPr>
          <w:sz w:val="24"/>
          <w:szCs w:val="24"/>
        </w:rPr>
        <w:t xml:space="preserve"> </w:t>
      </w:r>
      <w:r w:rsidR="003D16AE" w:rsidRPr="00F0708B">
        <w:rPr>
          <w:sz w:val="24"/>
          <w:szCs w:val="24"/>
        </w:rPr>
        <w:fldChar w:fldCharType="begin" w:fldLock="1"/>
      </w:r>
      <w:r w:rsidR="00C61996" w:rsidRPr="00F0708B">
        <w:rPr>
          <w:sz w:val="24"/>
          <w:szCs w:val="24"/>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003D16AE" w:rsidRPr="00F0708B">
        <w:rPr>
          <w:sz w:val="24"/>
          <w:szCs w:val="24"/>
        </w:rPr>
        <w:fldChar w:fldCharType="separate"/>
      </w:r>
      <w:r w:rsidR="006250AA" w:rsidRPr="00F0708B">
        <w:rPr>
          <w:noProof/>
          <w:sz w:val="24"/>
          <w:szCs w:val="24"/>
        </w:rPr>
        <w:t>(e.g. Ramirez &amp; Savage, 2007)</w:t>
      </w:r>
      <w:r w:rsidR="003D16AE" w:rsidRPr="00F0708B">
        <w:rPr>
          <w:sz w:val="24"/>
          <w:szCs w:val="24"/>
        </w:rPr>
        <w:fldChar w:fldCharType="end"/>
      </w:r>
      <w:r w:rsidRPr="00F0708B">
        <w:rPr>
          <w:sz w:val="24"/>
          <w:szCs w:val="24"/>
        </w:rPr>
        <w:t xml:space="preserve">. </w:t>
      </w:r>
      <w:commentRangeStart w:id="35"/>
      <w:r w:rsidR="00796AF5" w:rsidRPr="00F0708B">
        <w:rPr>
          <w:sz w:val="24"/>
          <w:szCs w:val="24"/>
        </w:rPr>
        <w:t>For example</w:t>
      </w:r>
      <w:commentRangeEnd w:id="35"/>
      <w:r w:rsidR="00D00669">
        <w:rPr>
          <w:rStyle w:val="CommentReference"/>
        </w:rPr>
        <w:commentReference w:id="35"/>
      </w:r>
      <w:r w:rsidR="00796AF5" w:rsidRPr="00F0708B">
        <w:rPr>
          <w:sz w:val="24"/>
          <w:szCs w:val="24"/>
        </w:rPr>
        <w:t>, i</w:t>
      </w:r>
      <w:r w:rsidRPr="00F0708B">
        <w:rPr>
          <w:sz w:val="24"/>
          <w:szCs w:val="24"/>
        </w:rPr>
        <w:t xml:space="preserve">n tasks involving simple single Pavlovian CS-US procedures and pre-training OFC lesions, performance </w:t>
      </w:r>
      <w:r w:rsidR="008C433B" w:rsidRPr="00F0708B">
        <w:rPr>
          <w:sz w:val="24"/>
          <w:szCs w:val="24"/>
        </w:rPr>
        <w:t>often does not reach</w:t>
      </w:r>
      <w:r w:rsidRPr="00F0708B">
        <w:rPr>
          <w:sz w:val="24"/>
          <w:szCs w:val="24"/>
        </w:rPr>
        <w:t xml:space="preserve"> asymptote (e.g. after 9 days, </w:t>
      </w:r>
      <w:r w:rsidR="001F6963" w:rsidRPr="00F0708B">
        <w:rPr>
          <w:sz w:val="24"/>
          <w:szCs w:val="24"/>
        </w:rPr>
        <w:fldChar w:fldCharType="begin" w:fldLock="1"/>
      </w:r>
      <w:r w:rsidR="006250AA" w:rsidRPr="00F0708B">
        <w:rPr>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001F6963" w:rsidRPr="00F0708B">
        <w:rPr>
          <w:sz w:val="24"/>
          <w:szCs w:val="24"/>
        </w:rPr>
        <w:fldChar w:fldCharType="separate"/>
      </w:r>
      <w:r w:rsidR="001F6963" w:rsidRPr="00F0708B">
        <w:rPr>
          <w:noProof/>
          <w:sz w:val="24"/>
          <w:szCs w:val="24"/>
        </w:rPr>
        <w:t>(Gallagher et al., 1999)</w:t>
      </w:r>
      <w:r w:rsidR="001F6963" w:rsidRPr="00F0708B">
        <w:rPr>
          <w:sz w:val="24"/>
          <w:szCs w:val="24"/>
        </w:rPr>
        <w:fldChar w:fldCharType="end"/>
      </w:r>
      <w:r w:rsidRPr="00F0708B">
        <w:rPr>
          <w:sz w:val="24"/>
          <w:szCs w:val="24"/>
        </w:rPr>
        <w:t xml:space="preserve">) before proceeding to a new stage of the experiment. In Experiment 1, we did not observe any significant effects of OFC lesions on acquisition until around 15-21 days of acquisition. However, after extended training Schoenbaum et al </w:t>
      </w:r>
      <w:r w:rsidR="00C61996" w:rsidRPr="00F0708B">
        <w:rPr>
          <w:sz w:val="24"/>
          <w:szCs w:val="24"/>
        </w:rPr>
        <w:fldChar w:fldCharType="begin" w:fldLock="1"/>
      </w:r>
      <w:r w:rsidR="00944175">
        <w:rPr>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00C61996" w:rsidRPr="00F0708B">
        <w:rPr>
          <w:sz w:val="24"/>
          <w:szCs w:val="24"/>
        </w:rPr>
        <w:fldChar w:fldCharType="separate"/>
      </w:r>
      <w:r w:rsidR="00944175" w:rsidRPr="00944175">
        <w:rPr>
          <w:noProof/>
          <w:sz w:val="24"/>
          <w:szCs w:val="24"/>
        </w:rPr>
        <w:t>(2003)</w:t>
      </w:r>
      <w:r w:rsidR="00C61996" w:rsidRPr="00F0708B">
        <w:rPr>
          <w:sz w:val="24"/>
          <w:szCs w:val="24"/>
        </w:rPr>
        <w:fldChar w:fldCharType="end"/>
      </w:r>
      <w:r w:rsidRPr="00F0708B">
        <w:rPr>
          <w:sz w:val="24"/>
          <w:szCs w:val="24"/>
        </w:rPr>
        <w:t xml:space="preserve"> have reported significant effects of OFC lesions on acquisition in a simple cue-outcome go-</w:t>
      </w:r>
      <w:proofErr w:type="spellStart"/>
      <w:r w:rsidRPr="00F0708B">
        <w:rPr>
          <w:sz w:val="24"/>
          <w:szCs w:val="24"/>
        </w:rPr>
        <w:t>nogo</w:t>
      </w:r>
      <w:proofErr w:type="spellEnd"/>
      <w:r w:rsidRPr="00F0708B">
        <w:rPr>
          <w:sz w:val="24"/>
          <w:szCs w:val="24"/>
        </w:rPr>
        <w:t xml:space="preserve"> task when looking at response latencies, but not on trials-to-criterion. Th</w:t>
      </w:r>
      <w:r w:rsidR="00C008DA" w:rsidRPr="00F0708B">
        <w:rPr>
          <w:sz w:val="24"/>
          <w:szCs w:val="24"/>
        </w:rPr>
        <w:t xml:space="preserve">erefore, </w:t>
      </w:r>
      <w:r w:rsidRPr="00F0708B">
        <w:rPr>
          <w:sz w:val="24"/>
          <w:szCs w:val="24"/>
        </w:rPr>
        <w:t>the effect</w:t>
      </w:r>
      <w:r w:rsidR="00C008DA" w:rsidRPr="00F0708B">
        <w:rPr>
          <w:sz w:val="24"/>
          <w:szCs w:val="24"/>
        </w:rPr>
        <w:t>s</w:t>
      </w:r>
      <w:r w:rsidRPr="00F0708B">
        <w:rPr>
          <w:sz w:val="24"/>
          <w:szCs w:val="24"/>
        </w:rPr>
        <w:t xml:space="preserve"> of pretraining lesions may not have been observed previously due to </w:t>
      </w:r>
      <w:r w:rsidR="000A07F9" w:rsidRPr="00F0708B">
        <w:rPr>
          <w:sz w:val="24"/>
          <w:szCs w:val="24"/>
        </w:rPr>
        <w:t>task specific parameters</w:t>
      </w:r>
      <w:r w:rsidRPr="00F0708B">
        <w:rPr>
          <w:sz w:val="24"/>
          <w:szCs w:val="24"/>
        </w:rPr>
        <w:t xml:space="preserve"> such as the length of training and the sensitivity of the response measures. </w:t>
      </w:r>
    </w:p>
    <w:p w14:paraId="626CE19C" w14:textId="230C878C" w:rsidR="001D0D31" w:rsidRPr="00F0708B" w:rsidRDefault="001D0D31" w:rsidP="002F72C5">
      <w:pPr>
        <w:ind w:firstLine="720"/>
        <w:rPr>
          <w:sz w:val="24"/>
          <w:szCs w:val="24"/>
        </w:rPr>
      </w:pPr>
      <w:r w:rsidRPr="00F0708B">
        <w:rPr>
          <w:sz w:val="24"/>
          <w:szCs w:val="24"/>
        </w:rPr>
        <w:t xml:space="preserve">Pretraining OFC lesions have been shown to disrupt Pavlovian acquisition in </w:t>
      </w:r>
      <w:r w:rsidR="002F72C5" w:rsidRPr="00F0708B">
        <w:rPr>
          <w:sz w:val="24"/>
          <w:szCs w:val="24"/>
        </w:rPr>
        <w:t>sign-tracking</w:t>
      </w:r>
      <w:r w:rsidRPr="00F0708B">
        <w:rPr>
          <w:sz w:val="24"/>
          <w:szCs w:val="24"/>
        </w:rPr>
        <w:t xml:space="preserve"> procedures in which lever insertion is used as the CS</w:t>
      </w:r>
      <w:r w:rsidR="0095246F" w:rsidRPr="00F0708B">
        <w:rPr>
          <w:sz w:val="24"/>
          <w:szCs w:val="24"/>
        </w:rPr>
        <w:t xml:space="preserve"> </w:t>
      </w:r>
      <w:r w:rsidR="00304225" w:rsidRPr="00F0708B">
        <w:rPr>
          <w:sz w:val="24"/>
          <w:szCs w:val="24"/>
        </w:rPr>
        <w:fldChar w:fldCharType="begin" w:fldLock="1"/>
      </w:r>
      <w:r w:rsidR="00F566EF" w:rsidRPr="00F0708B">
        <w:rPr>
          <w:sz w:val="24"/>
          <w:szCs w:val="24"/>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00304225" w:rsidRPr="00F0708B">
        <w:rPr>
          <w:sz w:val="24"/>
          <w:szCs w:val="24"/>
        </w:rPr>
        <w:fldChar w:fldCharType="separate"/>
      </w:r>
      <w:r w:rsidR="00304225" w:rsidRPr="00F0708B">
        <w:rPr>
          <w:noProof/>
          <w:sz w:val="24"/>
          <w:szCs w:val="24"/>
        </w:rPr>
        <w:t>(Chudasama &amp; Robbins, 2003)</w:t>
      </w:r>
      <w:r w:rsidR="00304225" w:rsidRPr="00F0708B">
        <w:rPr>
          <w:sz w:val="24"/>
          <w:szCs w:val="24"/>
        </w:rPr>
        <w:fldChar w:fldCharType="end"/>
      </w:r>
      <w:r w:rsidRPr="00F0708B">
        <w:rPr>
          <w:sz w:val="24"/>
          <w:szCs w:val="24"/>
        </w:rPr>
        <w:t>.</w:t>
      </w:r>
      <w:r w:rsidR="00304225" w:rsidRPr="00F0708B">
        <w:rPr>
          <w:sz w:val="24"/>
          <w:szCs w:val="24"/>
        </w:rPr>
        <w:t xml:space="preserve"> Focal</w:t>
      </w:r>
      <w:r w:rsidRPr="00F0708B">
        <w:rPr>
          <w:sz w:val="24"/>
          <w:szCs w:val="24"/>
        </w:rPr>
        <w:t xml:space="preserve"> lateral OFC</w:t>
      </w:r>
      <w:r w:rsidR="0095246F" w:rsidRPr="00F0708B">
        <w:rPr>
          <w:sz w:val="24"/>
          <w:szCs w:val="24"/>
        </w:rPr>
        <w:t xml:space="preserve"> </w:t>
      </w:r>
      <w:r w:rsidRPr="00F0708B">
        <w:rPr>
          <w:sz w:val="24"/>
          <w:szCs w:val="24"/>
        </w:rPr>
        <w:t xml:space="preserve"> lesions significantly impair sign-tracking behaviour (</w:t>
      </w:r>
      <w:r w:rsidR="00304225" w:rsidRPr="00F0708B">
        <w:rPr>
          <w:sz w:val="24"/>
          <w:szCs w:val="24"/>
        </w:rPr>
        <w:t xml:space="preserve">i.e. </w:t>
      </w:r>
      <w:r w:rsidRPr="00F0708B">
        <w:rPr>
          <w:sz w:val="24"/>
          <w:szCs w:val="24"/>
        </w:rPr>
        <w:t>engaging with the lever cue), and bias behaviour towards goal-tacking (</w:t>
      </w:r>
      <w:r w:rsidR="00304225" w:rsidRPr="00F0708B">
        <w:rPr>
          <w:sz w:val="24"/>
          <w:szCs w:val="24"/>
        </w:rPr>
        <w:t xml:space="preserve">i.e. </w:t>
      </w:r>
      <w:r w:rsidRPr="00F0708B">
        <w:rPr>
          <w:sz w:val="24"/>
          <w:szCs w:val="24"/>
        </w:rPr>
        <w:t>approaching the magazine)</w:t>
      </w:r>
      <w:r w:rsidR="00304225" w:rsidRPr="00F0708B">
        <w:rPr>
          <w:sz w:val="24"/>
          <w:szCs w:val="24"/>
        </w:rPr>
        <w:t xml:space="preserve"> </w:t>
      </w:r>
      <w:r w:rsidR="00304225" w:rsidRPr="00F0708B">
        <w:rPr>
          <w:sz w:val="24"/>
          <w:szCs w:val="24"/>
        </w:rPr>
        <w:fldChar w:fldCharType="begin" w:fldLock="1"/>
      </w:r>
      <w:r w:rsidR="00304225" w:rsidRPr="00F0708B">
        <w:rPr>
          <w:sz w:val="24"/>
          <w:szCs w:val="24"/>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00304225" w:rsidRPr="00F0708B">
        <w:rPr>
          <w:sz w:val="24"/>
          <w:szCs w:val="24"/>
        </w:rPr>
        <w:fldChar w:fldCharType="separate"/>
      </w:r>
      <w:r w:rsidR="00304225" w:rsidRPr="00F0708B">
        <w:rPr>
          <w:noProof/>
          <w:sz w:val="24"/>
          <w:szCs w:val="24"/>
        </w:rPr>
        <w:t>(Panayi &amp; Killcross, 2018)</w:t>
      </w:r>
      <w:r w:rsidR="00304225" w:rsidRPr="00F0708B">
        <w:rPr>
          <w:sz w:val="24"/>
          <w:szCs w:val="24"/>
        </w:rPr>
        <w:fldChar w:fldCharType="end"/>
      </w:r>
      <w:r w:rsidRPr="00F0708B">
        <w:rPr>
          <w:sz w:val="24"/>
          <w:szCs w:val="24"/>
        </w:rPr>
        <w:t xml:space="preserve">. </w:t>
      </w:r>
      <w:commentRangeStart w:id="36"/>
      <w:r w:rsidRPr="00F0708B">
        <w:rPr>
          <w:sz w:val="24"/>
          <w:szCs w:val="24"/>
        </w:rPr>
        <w:t xml:space="preserve">This </w:t>
      </w:r>
      <w:commentRangeEnd w:id="36"/>
      <w:r w:rsidR="00D00669">
        <w:rPr>
          <w:rStyle w:val="CommentReference"/>
        </w:rPr>
        <w:commentReference w:id="36"/>
      </w:r>
      <w:r w:rsidRPr="00F0708B">
        <w:rPr>
          <w:sz w:val="24"/>
          <w:szCs w:val="24"/>
        </w:rPr>
        <w:t xml:space="preserve">is consistent with the findings of </w:t>
      </w:r>
      <w:r w:rsidR="008212F5" w:rsidRPr="00F0708B">
        <w:rPr>
          <w:sz w:val="24"/>
          <w:szCs w:val="24"/>
        </w:rPr>
        <w:t>E</w:t>
      </w:r>
      <w:r w:rsidRPr="00F0708B">
        <w:rPr>
          <w:sz w:val="24"/>
          <w:szCs w:val="24"/>
        </w:rPr>
        <w:t xml:space="preserve">xperiment 1 </w:t>
      </w:r>
      <w:r w:rsidR="00EF3DAB" w:rsidRPr="00F0708B">
        <w:rPr>
          <w:sz w:val="24"/>
          <w:szCs w:val="24"/>
        </w:rPr>
        <w:t>that</w:t>
      </w:r>
      <w:r w:rsidRPr="00F0708B">
        <w:rPr>
          <w:sz w:val="24"/>
          <w:szCs w:val="24"/>
        </w:rPr>
        <w:t xml:space="preserve"> OFC lesions enhanced behaviour focused </w:t>
      </w:r>
      <w:r w:rsidR="00EF3DAB" w:rsidRPr="00F0708B">
        <w:rPr>
          <w:sz w:val="24"/>
          <w:szCs w:val="24"/>
        </w:rPr>
        <w:t>toward</w:t>
      </w:r>
      <w:r w:rsidRPr="00F0708B">
        <w:rPr>
          <w:sz w:val="24"/>
          <w:szCs w:val="24"/>
        </w:rPr>
        <w:t xml:space="preserve"> the magazine, and suggest that this focus </w:t>
      </w:r>
      <w:r w:rsidR="00304225" w:rsidRPr="00F0708B">
        <w:rPr>
          <w:sz w:val="24"/>
          <w:szCs w:val="24"/>
        </w:rPr>
        <w:t>may come</w:t>
      </w:r>
      <w:r w:rsidRPr="00F0708B">
        <w:rPr>
          <w:sz w:val="24"/>
          <w:szCs w:val="24"/>
        </w:rPr>
        <w:t xml:space="preserve"> at the expense of some alternative behaviour that sham lesion animals are engaging in. </w:t>
      </w:r>
    </w:p>
    <w:p w14:paraId="55D19946" w14:textId="6C1DE47E" w:rsidR="005B4A70" w:rsidRPr="00F0708B" w:rsidRDefault="001D0D31" w:rsidP="00E23891">
      <w:pPr>
        <w:ind w:firstLine="720"/>
        <w:rPr>
          <w:sz w:val="24"/>
          <w:szCs w:val="24"/>
        </w:rPr>
      </w:pPr>
      <w:r w:rsidRPr="00F0708B">
        <w:rPr>
          <w:sz w:val="24"/>
          <w:szCs w:val="24"/>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w:t>
      </w:r>
      <w:r w:rsidRPr="00F0708B">
        <w:rPr>
          <w:sz w:val="24"/>
          <w:szCs w:val="24"/>
        </w:rPr>
        <w:lastRenderedPageBreak/>
        <w:t xml:space="preserve">inactivation are consistent with </w:t>
      </w:r>
      <w:r w:rsidR="00F67413" w:rsidRPr="00F0708B">
        <w:rPr>
          <w:sz w:val="24"/>
          <w:szCs w:val="24"/>
        </w:rPr>
        <w:t>an impairment in subsequent acquisition</w:t>
      </w:r>
      <w:r w:rsidR="002F29AB" w:rsidRPr="00F0708B">
        <w:rPr>
          <w:sz w:val="24"/>
          <w:szCs w:val="24"/>
        </w:rPr>
        <w:t xml:space="preserve"> </w:t>
      </w:r>
      <w:r w:rsidR="002F29AB" w:rsidRPr="00F0708B">
        <w:rPr>
          <w:sz w:val="24"/>
          <w:szCs w:val="24"/>
        </w:rPr>
        <w:fldChar w:fldCharType="begin" w:fldLock="1"/>
      </w:r>
      <w:r w:rsidR="002F29AB" w:rsidRPr="00F0708B">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002F29AB" w:rsidRPr="00F0708B">
        <w:rPr>
          <w:sz w:val="24"/>
          <w:szCs w:val="24"/>
        </w:rPr>
        <w:fldChar w:fldCharType="separate"/>
      </w:r>
      <w:r w:rsidR="002F29AB" w:rsidRPr="00F0708B">
        <w:rPr>
          <w:noProof/>
          <w:sz w:val="24"/>
          <w:szCs w:val="24"/>
        </w:rPr>
        <w:t>(2009)</w:t>
      </w:r>
      <w:r w:rsidR="002F29AB" w:rsidRPr="00F0708B">
        <w:rPr>
          <w:sz w:val="24"/>
          <w:szCs w:val="24"/>
        </w:rPr>
        <w:fldChar w:fldCharType="end"/>
      </w:r>
      <w:r w:rsidRPr="00F0708B">
        <w:rPr>
          <w:sz w:val="24"/>
          <w:szCs w:val="24"/>
        </w:rPr>
        <w:t xml:space="preserve">. For example, Burke et al </w:t>
      </w:r>
      <w:r w:rsidR="00930AFD" w:rsidRPr="00F0708B">
        <w:rPr>
          <w:sz w:val="24"/>
          <w:szCs w:val="24"/>
        </w:rPr>
        <w:fldChar w:fldCharType="begin" w:fldLock="1"/>
      </w:r>
      <w:r w:rsidR="00A45624" w:rsidRPr="00F0708B">
        <w:rPr>
          <w:sz w:val="24"/>
          <w:szCs w:val="24"/>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00930AFD" w:rsidRPr="00F0708B">
        <w:rPr>
          <w:sz w:val="24"/>
          <w:szCs w:val="24"/>
        </w:rPr>
        <w:fldChar w:fldCharType="separate"/>
      </w:r>
      <w:r w:rsidR="00AF7D28" w:rsidRPr="00F0708B">
        <w:rPr>
          <w:noProof/>
          <w:sz w:val="24"/>
          <w:szCs w:val="24"/>
        </w:rPr>
        <w:t>(2009)</w:t>
      </w:r>
      <w:r w:rsidR="00930AFD" w:rsidRPr="00F0708B">
        <w:rPr>
          <w:sz w:val="24"/>
          <w:szCs w:val="24"/>
        </w:rPr>
        <w:fldChar w:fldCharType="end"/>
      </w:r>
      <w:r w:rsidRPr="00F0708B">
        <w:rPr>
          <w:sz w:val="24"/>
          <w:szCs w:val="24"/>
        </w:rPr>
        <w:t xml:space="preserve"> found that post-training OFC inactivation impaired acquisition to a Pavlovian CS in reversal task. </w:t>
      </w:r>
      <w:r w:rsidR="002F29AB" w:rsidRPr="00F0708B">
        <w:rPr>
          <w:sz w:val="24"/>
          <w:szCs w:val="24"/>
        </w:rPr>
        <w:t xml:space="preserve">Similarly, Takahashi et al </w:t>
      </w:r>
      <w:bookmarkStart w:id="37" w:name="_Hlk49865003"/>
      <w:r w:rsidR="002F29AB" w:rsidRPr="00F0708B">
        <w:rPr>
          <w:sz w:val="24"/>
          <w:szCs w:val="24"/>
        </w:rPr>
        <w:fldChar w:fldCharType="begin" w:fldLock="1"/>
      </w:r>
      <w:r w:rsidR="002F29AB" w:rsidRPr="00F0708B">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002F29AB" w:rsidRPr="00F0708B">
        <w:rPr>
          <w:sz w:val="24"/>
          <w:szCs w:val="24"/>
        </w:rPr>
        <w:fldChar w:fldCharType="separate"/>
      </w:r>
      <w:r w:rsidR="002F29AB" w:rsidRPr="00F0708B">
        <w:rPr>
          <w:noProof/>
          <w:sz w:val="24"/>
          <w:szCs w:val="24"/>
        </w:rPr>
        <w:t>(2009)</w:t>
      </w:r>
      <w:r w:rsidR="002F29AB" w:rsidRPr="00F0708B">
        <w:rPr>
          <w:sz w:val="24"/>
          <w:szCs w:val="24"/>
        </w:rPr>
        <w:fldChar w:fldCharType="end"/>
      </w:r>
      <w:bookmarkEnd w:id="37"/>
      <w:r w:rsidR="002F29AB" w:rsidRPr="00F0708B">
        <w:rPr>
          <w:sz w:val="24"/>
          <w:szCs w:val="24"/>
        </w:rPr>
        <w:t xml:space="preserve"> found that OFC inactivation during a Pavlovian over-expectation task disrupted new learning. </w:t>
      </w:r>
      <w:r w:rsidR="00E40A39" w:rsidRPr="00F0708B">
        <w:rPr>
          <w:sz w:val="24"/>
          <w:szCs w:val="24"/>
        </w:rPr>
        <w:t xml:space="preserve">Therefore, </w:t>
      </w:r>
      <w:r w:rsidR="001560E1" w:rsidRPr="00F0708B">
        <w:rPr>
          <w:sz w:val="24"/>
          <w:szCs w:val="24"/>
        </w:rPr>
        <w:t xml:space="preserve">the robust effect of impaired acquisition </w:t>
      </w:r>
      <w:r w:rsidR="003E6943" w:rsidRPr="00F0708B">
        <w:rPr>
          <w:sz w:val="24"/>
          <w:szCs w:val="24"/>
        </w:rPr>
        <w:t xml:space="preserve">following post-training OFC inactivation that we report is consistent with impaired </w:t>
      </w:r>
      <w:r w:rsidR="007E08F0" w:rsidRPr="00F0708B">
        <w:rPr>
          <w:sz w:val="24"/>
          <w:szCs w:val="24"/>
        </w:rPr>
        <w:t xml:space="preserve">subsequent </w:t>
      </w:r>
      <w:r w:rsidR="00BA7063" w:rsidRPr="00F0708B">
        <w:rPr>
          <w:sz w:val="24"/>
          <w:szCs w:val="24"/>
        </w:rPr>
        <w:t>acquisition i</w:t>
      </w:r>
      <w:r w:rsidR="003A0B05" w:rsidRPr="00F0708B">
        <w:rPr>
          <w:sz w:val="24"/>
          <w:szCs w:val="24"/>
        </w:rPr>
        <w:t>n tasks with more complex manipulations</w:t>
      </w:r>
      <w:r w:rsidR="007E08F0" w:rsidRPr="00F0708B">
        <w:rPr>
          <w:sz w:val="24"/>
          <w:szCs w:val="24"/>
        </w:rPr>
        <w:t>.</w:t>
      </w:r>
    </w:p>
    <w:p w14:paraId="647300BD" w14:textId="77777777" w:rsidR="001D0D31" w:rsidRPr="00F0708B" w:rsidRDefault="001D0D31" w:rsidP="001D0D31">
      <w:pPr>
        <w:pStyle w:val="BodyText"/>
        <w:rPr>
          <w:b/>
          <w:bCs/>
        </w:rPr>
      </w:pPr>
      <w:r w:rsidRPr="00F0708B">
        <w:rPr>
          <w:b/>
          <w:bCs/>
        </w:rPr>
        <w:t>Lateral OFC is not necessary for learning the predictive CS-US relationship</w:t>
      </w:r>
    </w:p>
    <w:p w14:paraId="2AF0333F" w14:textId="4FD582B5" w:rsidR="001D0D31" w:rsidRPr="00F0708B" w:rsidRDefault="001D0D31" w:rsidP="001D0D31">
      <w:pPr>
        <w:rPr>
          <w:sz w:val="24"/>
          <w:szCs w:val="24"/>
        </w:rPr>
      </w:pPr>
      <w:r w:rsidRPr="00F0708B">
        <w:rPr>
          <w:sz w:val="24"/>
          <w:szCs w:val="24"/>
        </w:rPr>
        <w:t xml:space="preserve">Post-training OFC inactivation significantly impaired acquisition behaviour (Experiment 2), and this disruption was more profound when inactivation occurred earlier in training and </w:t>
      </w:r>
      <w:del w:id="38" w:author="Schoenbaum, Geoffrey (NIH/NIDA) [E]" w:date="2020-09-04T13:04:00Z">
        <w:r w:rsidRPr="00F0708B" w:rsidDel="00D00669">
          <w:rPr>
            <w:sz w:val="24"/>
            <w:szCs w:val="24"/>
          </w:rPr>
          <w:delText xml:space="preserve">persisted </w:delText>
        </w:r>
      </w:del>
      <w:ins w:id="39" w:author="Schoenbaum, Geoffrey (NIH/NIDA) [E]" w:date="2020-09-04T13:04:00Z">
        <w:r w:rsidR="00D00669">
          <w:rPr>
            <w:sz w:val="24"/>
            <w:szCs w:val="24"/>
          </w:rPr>
          <w:t xml:space="preserve">more likely to persist </w:t>
        </w:r>
      </w:ins>
      <w:del w:id="40" w:author="Schoenbaum, Geoffrey (NIH/NIDA) [E]" w:date="2020-09-04T13:04:00Z">
        <w:r w:rsidRPr="00F0708B" w:rsidDel="00D00669">
          <w:rPr>
            <w:sz w:val="24"/>
            <w:szCs w:val="24"/>
          </w:rPr>
          <w:delText xml:space="preserve">even </w:delText>
        </w:r>
      </w:del>
      <w:r w:rsidRPr="00F0708B">
        <w:rPr>
          <w:sz w:val="24"/>
          <w:szCs w:val="24"/>
        </w:rPr>
        <w:t xml:space="preserve">after OFC function returned (Experiment 4). This strongly suggests that learning about the CS-US relationship was disrupted. The idea that the OFC is involved in learning is also consistent with a role for the OFC in the representation of expected values </w:t>
      </w:r>
      <w:r w:rsidR="00452A1C">
        <w:rPr>
          <w:sz w:val="24"/>
          <w:szCs w:val="24"/>
        </w:rPr>
        <w:fldChar w:fldCharType="begin" w:fldLock="1"/>
      </w:r>
      <w:r w:rsidR="006159CE">
        <w:rPr>
          <w:sz w:val="24"/>
          <w:szCs w:val="24"/>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K.","non-dropping-particle":"","parse-names":false,"suffix":""},{"dropping-particle":"","family":"Schoenbaum","given":"Geoffrey","non-dropping-particle":"","parse-names":false,"suffix":""}],"container-title":"Neurobiology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00452A1C">
        <w:rPr>
          <w:sz w:val="24"/>
          <w:szCs w:val="24"/>
        </w:rPr>
        <w:fldChar w:fldCharType="separate"/>
      </w:r>
      <w:r w:rsidR="00CA2485" w:rsidRPr="00CA2485">
        <w:rPr>
          <w:noProof/>
          <w:sz w:val="24"/>
          <w:szCs w:val="24"/>
        </w:rPr>
        <w:t>(Burke et al., 2008; Schoenbaum et al., 2011; Stalnaker et al., 2018)</w:t>
      </w:r>
      <w:r w:rsidR="00452A1C">
        <w:rPr>
          <w:sz w:val="24"/>
          <w:szCs w:val="24"/>
        </w:rPr>
        <w:fldChar w:fldCharType="end"/>
      </w:r>
      <w:r w:rsidRPr="00F0708B">
        <w:rPr>
          <w:sz w:val="24"/>
          <w:szCs w:val="24"/>
        </w:rPr>
        <w:t xml:space="preserve"> which influence mid-brain dopaminergic prediction errors </w:t>
      </w:r>
      <w:r w:rsidR="00452A1C">
        <w:rPr>
          <w:sz w:val="24"/>
          <w:szCs w:val="24"/>
        </w:rPr>
        <w:fldChar w:fldCharType="begin" w:fldLock="1"/>
      </w:r>
      <w:r w:rsidR="00452A1C">
        <w:rPr>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sidR="00452A1C">
        <w:rPr>
          <w:sz w:val="24"/>
          <w:szCs w:val="24"/>
        </w:rPr>
        <w:fldChar w:fldCharType="separate"/>
      </w:r>
      <w:r w:rsidR="00452A1C" w:rsidRPr="00452A1C">
        <w:rPr>
          <w:noProof/>
          <w:sz w:val="24"/>
          <w:szCs w:val="24"/>
        </w:rPr>
        <w:t>(Takahashi et al., 2009, 2011)</w:t>
      </w:r>
      <w:r w:rsidR="00452A1C">
        <w:rPr>
          <w:sz w:val="24"/>
          <w:szCs w:val="24"/>
        </w:rPr>
        <w:fldChar w:fldCharType="end"/>
      </w:r>
      <w:r w:rsidRPr="00F0708B">
        <w:rPr>
          <w:sz w:val="24"/>
          <w:szCs w:val="24"/>
        </w:rPr>
        <w:t xml:space="preserve">, known to be necessary for Pavlovian learning </w:t>
      </w:r>
      <w:r w:rsidR="00452A1C">
        <w:rPr>
          <w:sz w:val="24"/>
          <w:szCs w:val="24"/>
        </w:rPr>
        <w:fldChar w:fldCharType="begin" w:fldLock="1"/>
      </w:r>
      <w:r w:rsidR="00C6323C">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eoffrey","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sidR="00452A1C">
        <w:rPr>
          <w:sz w:val="24"/>
          <w:szCs w:val="24"/>
        </w:rPr>
        <w:fldChar w:fldCharType="separate"/>
      </w:r>
      <w:r w:rsidR="005A4B5E" w:rsidRPr="005A4B5E">
        <w:rPr>
          <w:noProof/>
          <w:sz w:val="24"/>
          <w:szCs w:val="24"/>
        </w:rPr>
        <w:t>(Sharpe et al., 2017a; Steinberg et al., 2013)</w:t>
      </w:r>
      <w:r w:rsidR="00452A1C">
        <w:rPr>
          <w:sz w:val="24"/>
          <w:szCs w:val="24"/>
        </w:rPr>
        <w:fldChar w:fldCharType="end"/>
      </w:r>
      <w:r w:rsidRPr="00F0708B">
        <w:rPr>
          <w:sz w:val="24"/>
          <w:szCs w:val="24"/>
        </w:rPr>
        <w:t xml:space="preserve">. </w:t>
      </w:r>
    </w:p>
    <w:p w14:paraId="5BEAB088" w14:textId="3405DE78" w:rsidR="001D0D31" w:rsidRPr="00F0708B" w:rsidRDefault="001D0D31" w:rsidP="00C040FA">
      <w:pPr>
        <w:ind w:firstLine="720"/>
        <w:rPr>
          <w:sz w:val="24"/>
          <w:szCs w:val="24"/>
        </w:rPr>
      </w:pPr>
      <w:r w:rsidRPr="00F0708B">
        <w:rPr>
          <w:sz w:val="24"/>
          <w:szCs w:val="24"/>
        </w:rPr>
        <w:t xml:space="preserve">Unexpectedly, the </w:t>
      </w:r>
      <w:r w:rsidR="00463CC9">
        <w:rPr>
          <w:sz w:val="24"/>
          <w:szCs w:val="24"/>
        </w:rPr>
        <w:t>impaired</w:t>
      </w:r>
      <w:r w:rsidRPr="00F0708B">
        <w:rPr>
          <w:sz w:val="24"/>
          <w:szCs w:val="24"/>
        </w:rPr>
        <w:t xml:space="preserve"> acquisition we observed </w:t>
      </w:r>
      <w:r w:rsidR="00463CC9">
        <w:rPr>
          <w:sz w:val="24"/>
          <w:szCs w:val="24"/>
        </w:rPr>
        <w:t>(Experiment 2</w:t>
      </w:r>
      <w:r w:rsidR="00604A6B">
        <w:rPr>
          <w:sz w:val="24"/>
          <w:szCs w:val="24"/>
        </w:rPr>
        <w:t xml:space="preserve">, 3, &amp; 4) </w:t>
      </w:r>
      <w:r w:rsidRPr="00F0708B">
        <w:rPr>
          <w:sz w:val="24"/>
          <w:szCs w:val="24"/>
        </w:rPr>
        <w:t>did not disrupt the ability of the CS to block learning about a novel cue (Experiment 5</w:t>
      </w:r>
      <w:r w:rsidR="001B45AB">
        <w:rPr>
          <w:sz w:val="24"/>
          <w:szCs w:val="24"/>
        </w:rPr>
        <w:t>, Figure 3</w:t>
      </w:r>
      <w:r w:rsidRPr="00F0708B">
        <w:rPr>
          <w:sz w:val="24"/>
          <w:szCs w:val="24"/>
        </w:rPr>
        <w:t xml:space="preserve">), </w:t>
      </w:r>
      <w:r w:rsidR="00604A6B">
        <w:rPr>
          <w:sz w:val="24"/>
          <w:szCs w:val="24"/>
        </w:rPr>
        <w:t>despite significantly impaired</w:t>
      </w:r>
      <w:r w:rsidRPr="00F0708B">
        <w:rPr>
          <w:sz w:val="24"/>
          <w:szCs w:val="24"/>
        </w:rPr>
        <w:t xml:space="preserve"> performance post-inactivation (</w:t>
      </w:r>
      <w:r w:rsidR="001B45AB">
        <w:rPr>
          <w:sz w:val="24"/>
          <w:szCs w:val="24"/>
        </w:rPr>
        <w:t>Figure 3-figure supplement 2</w:t>
      </w:r>
      <w:r w:rsidR="008748FB">
        <w:rPr>
          <w:sz w:val="24"/>
          <w:szCs w:val="24"/>
        </w:rPr>
        <w:t xml:space="preserve">; Muscimol AB is as low as Saline CD which does not show </w:t>
      </w:r>
      <w:r w:rsidR="00F9597F">
        <w:rPr>
          <w:sz w:val="24"/>
          <w:szCs w:val="24"/>
        </w:rPr>
        <w:t>evidence of blocking</w:t>
      </w:r>
      <w:r w:rsidR="00604A6B">
        <w:rPr>
          <w:sz w:val="24"/>
          <w:szCs w:val="24"/>
        </w:rPr>
        <w:t>)</w:t>
      </w:r>
      <w:r w:rsidRPr="00F0708B">
        <w:rPr>
          <w:sz w:val="24"/>
          <w:szCs w:val="24"/>
        </w:rPr>
        <w:t xml:space="preserve">. </w:t>
      </w:r>
      <w:r w:rsidR="00F9597F">
        <w:rPr>
          <w:sz w:val="24"/>
          <w:szCs w:val="24"/>
        </w:rPr>
        <w:t>This is su</w:t>
      </w:r>
      <w:r w:rsidR="00853BD7">
        <w:rPr>
          <w:sz w:val="24"/>
          <w:szCs w:val="24"/>
        </w:rPr>
        <w:t>rprising given that i</w:t>
      </w:r>
      <w:r w:rsidRPr="00F0708B">
        <w:rPr>
          <w:sz w:val="24"/>
          <w:szCs w:val="24"/>
        </w:rPr>
        <w:t>n some Pavlovian learning contexts, levels of behavioural expression can dictate the extent to which learning occurs</w:t>
      </w:r>
      <w:r w:rsidR="00E642FD">
        <w:rPr>
          <w:sz w:val="24"/>
          <w:szCs w:val="24"/>
        </w:rPr>
        <w:t xml:space="preserve"> </w:t>
      </w:r>
      <w:r w:rsidR="00E642FD">
        <w:rPr>
          <w:sz w:val="24"/>
          <w:szCs w:val="24"/>
        </w:rPr>
        <w:fldChar w:fldCharType="begin" w:fldLock="1"/>
      </w:r>
      <w:r w:rsidR="00A226F4">
        <w:rPr>
          <w:sz w:val="24"/>
          <w:szCs w:val="24"/>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00E642FD">
        <w:rPr>
          <w:sz w:val="24"/>
          <w:szCs w:val="24"/>
        </w:rPr>
        <w:fldChar w:fldCharType="separate"/>
      </w:r>
      <w:r w:rsidR="00661D73" w:rsidRPr="00661D73">
        <w:rPr>
          <w:noProof/>
          <w:sz w:val="24"/>
          <w:szCs w:val="24"/>
        </w:rPr>
        <w:t>(Delamater, 2004)</w:t>
      </w:r>
      <w:r w:rsidR="00E642FD">
        <w:rPr>
          <w:sz w:val="24"/>
          <w:szCs w:val="24"/>
        </w:rPr>
        <w:fldChar w:fldCharType="end"/>
      </w:r>
      <w:r w:rsidRPr="00F0708B">
        <w:rPr>
          <w:sz w:val="24"/>
          <w:szCs w:val="24"/>
        </w:rPr>
        <w:t xml:space="preserve">. This finding highlights the importance of using multiple </w:t>
      </w:r>
      <w:r w:rsidR="00CD7230">
        <w:rPr>
          <w:sz w:val="24"/>
          <w:szCs w:val="24"/>
        </w:rPr>
        <w:t>tests</w:t>
      </w:r>
      <w:r w:rsidRPr="00F0708B">
        <w:rPr>
          <w:sz w:val="24"/>
          <w:szCs w:val="24"/>
        </w:rPr>
        <w:t xml:space="preserve"> of learning </w:t>
      </w:r>
      <w:r w:rsidR="00E642FD">
        <w:rPr>
          <w:sz w:val="24"/>
          <w:szCs w:val="24"/>
        </w:rPr>
        <w:fldChar w:fldCharType="begin" w:fldLock="1"/>
      </w:r>
      <w:r w:rsidR="00F125AC">
        <w:rPr>
          <w:sz w:val="24"/>
          <w:szCs w:val="24"/>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sidR="00E642FD">
        <w:rPr>
          <w:sz w:val="24"/>
          <w:szCs w:val="24"/>
        </w:rPr>
        <w:fldChar w:fldCharType="separate"/>
      </w:r>
      <w:r w:rsidR="006159CE" w:rsidRPr="006159CE">
        <w:rPr>
          <w:noProof/>
          <w:sz w:val="24"/>
          <w:szCs w:val="24"/>
        </w:rPr>
        <w:t>(Rescorla, 2002a, 2002b)</w:t>
      </w:r>
      <w:r w:rsidR="00E642FD">
        <w:rPr>
          <w:sz w:val="24"/>
          <w:szCs w:val="24"/>
        </w:rPr>
        <w:fldChar w:fldCharType="end"/>
      </w:r>
      <w:r w:rsidR="00CD7230">
        <w:rPr>
          <w:sz w:val="24"/>
          <w:szCs w:val="24"/>
        </w:rPr>
        <w:t xml:space="preserve"> </w:t>
      </w:r>
      <w:r w:rsidR="00CD7230" w:rsidRPr="00F0708B">
        <w:rPr>
          <w:sz w:val="24"/>
          <w:szCs w:val="24"/>
        </w:rPr>
        <w:t>to assess disrupted acquisition effects</w:t>
      </w:r>
      <w:r w:rsidRPr="00F0708B">
        <w:rPr>
          <w:sz w:val="24"/>
          <w:szCs w:val="24"/>
        </w:rPr>
        <w:t xml:space="preserve">. </w:t>
      </w:r>
    </w:p>
    <w:p w14:paraId="55833788" w14:textId="7AFB3212" w:rsidR="001D0D31" w:rsidRPr="00F0708B" w:rsidRDefault="001D0D31" w:rsidP="00C040FA">
      <w:pPr>
        <w:ind w:firstLine="720"/>
        <w:rPr>
          <w:sz w:val="24"/>
          <w:szCs w:val="24"/>
        </w:rPr>
      </w:pPr>
      <w:r w:rsidRPr="00F0708B">
        <w:rPr>
          <w:sz w:val="24"/>
          <w:szCs w:val="24"/>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00C040FA">
        <w:rPr>
          <w:sz w:val="24"/>
          <w:szCs w:val="24"/>
        </w:rPr>
        <w:fldChar w:fldCharType="begin" w:fldLock="1"/>
      </w:r>
      <w:r w:rsidR="00C6323C">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eoffrey","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sidR="00C040FA">
        <w:rPr>
          <w:sz w:val="24"/>
          <w:szCs w:val="24"/>
        </w:rPr>
        <w:fldChar w:fldCharType="separate"/>
      </w:r>
      <w:r w:rsidR="005A4B5E" w:rsidRPr="005A4B5E">
        <w:rPr>
          <w:noProof/>
          <w:sz w:val="24"/>
          <w:szCs w:val="24"/>
        </w:rPr>
        <w:t>(Sharpe et al., 2017b; e.g. Steinberg et al., 2013)</w:t>
      </w:r>
      <w:r w:rsidR="00C040FA">
        <w:rPr>
          <w:sz w:val="24"/>
          <w:szCs w:val="24"/>
        </w:rPr>
        <w:fldChar w:fldCharType="end"/>
      </w:r>
      <w:r w:rsidRPr="00F0708B">
        <w:rPr>
          <w:sz w:val="24"/>
          <w:szCs w:val="24"/>
        </w:rPr>
        <w:t>, suggesting that the OFC is not necessary for this 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w:t>
      </w:r>
      <w:r w:rsidR="00C6323C">
        <w:rPr>
          <w:sz w:val="24"/>
          <w:szCs w:val="24"/>
        </w:rPr>
        <w:t xml:space="preserve"> </w:t>
      </w:r>
      <w:r w:rsidR="00C6323C">
        <w:rPr>
          <w:sz w:val="24"/>
          <w:szCs w:val="24"/>
        </w:rPr>
        <w:fldChar w:fldCharType="begin" w:fldLock="1"/>
      </w:r>
      <w:r w:rsidR="00A226F4">
        <w:rPr>
          <w:sz w:val="24"/>
          <w:szCs w:val="24"/>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sidR="00C6323C">
        <w:rPr>
          <w:sz w:val="24"/>
          <w:szCs w:val="24"/>
        </w:rPr>
        <w:fldChar w:fldCharType="separate"/>
      </w:r>
      <w:r w:rsidR="00661D73" w:rsidRPr="00661D73">
        <w:rPr>
          <w:noProof/>
          <w:sz w:val="24"/>
          <w:szCs w:val="24"/>
        </w:rPr>
        <w:t>(Delamater, 2007; Delamater &amp; Oakeshott, 2007; McDannald et al., 2011; Zhou et al., 2019)</w:t>
      </w:r>
      <w:r w:rsidR="00C6323C">
        <w:rPr>
          <w:sz w:val="24"/>
          <w:szCs w:val="24"/>
        </w:rPr>
        <w:fldChar w:fldCharType="end"/>
      </w:r>
      <w:r w:rsidRPr="00F0708B">
        <w:rPr>
          <w:sz w:val="24"/>
          <w:szCs w:val="24"/>
        </w:rPr>
        <w:t xml:space="preserve">. </w:t>
      </w:r>
    </w:p>
    <w:p w14:paraId="25F64C5A" w14:textId="77777777" w:rsidR="001D0D31" w:rsidRPr="00F0708B" w:rsidRDefault="001D0D31" w:rsidP="001D0D31">
      <w:pPr>
        <w:pStyle w:val="BodyText"/>
        <w:rPr>
          <w:b/>
          <w:bCs/>
        </w:rPr>
      </w:pPr>
      <w:r w:rsidRPr="00F0708B">
        <w:rPr>
          <w:b/>
          <w:bCs/>
        </w:rPr>
        <w:t>Lateral OFC is necessary for flexible value-based Pavlovian behavioural control</w:t>
      </w:r>
    </w:p>
    <w:p w14:paraId="74DBDA68" w14:textId="4D042C1A" w:rsidR="001D0D31" w:rsidRPr="00F0708B" w:rsidRDefault="001D0D31" w:rsidP="001D0D31">
      <w:pPr>
        <w:pStyle w:val="BodyText"/>
      </w:pPr>
      <w:r w:rsidRPr="00F0708B">
        <w:t xml:space="preserve">One challenge raised by the present findings is, if the OFC is not necessary for CS-US contingency learning, but is necessary for learning about the specific identity of expected outcomes and their value, why do we observe an effect in a simple single CS-US learning procedure? </w:t>
      </w:r>
      <w:r w:rsidR="00535A3C">
        <w:t>In this</w:t>
      </w:r>
      <w:r w:rsidR="00C26D29">
        <w:t xml:space="preserve"> simple</w:t>
      </w:r>
      <w:r w:rsidR="00535A3C">
        <w:t xml:space="preserve"> task, t</w:t>
      </w:r>
      <w:r w:rsidRPr="00F0708B">
        <w:t xml:space="preserve">he value and identity of the US stays constant, and there is only a single unambiguous CS. We reasoned that, even in </w:t>
      </w:r>
      <w:ins w:id="41" w:author="Schoenbaum, Geoffrey (NIH/NIDA) [E]" w:date="2020-09-04T13:06:00Z">
        <w:r w:rsidR="00D00669">
          <w:t>p</w:t>
        </w:r>
      </w:ins>
      <w:del w:id="42" w:author="Schoenbaum, Geoffrey (NIH/NIDA) [E]" w:date="2020-09-04T13:06:00Z">
        <w:r w:rsidRPr="00F0708B" w:rsidDel="00D00669">
          <w:delText>P</w:delText>
        </w:r>
      </w:del>
      <w:r w:rsidRPr="00F0708B">
        <w:t xml:space="preserve">utatively simple tasks, there are a number of unconstrained alternative behaviours that a rat can engage in which can compete </w:t>
      </w:r>
      <w:r w:rsidRPr="00F0708B">
        <w:lastRenderedPageBreak/>
        <w:t xml:space="preserve">with the target magazine approach behaviour. These behaviours are likely to be under the control of different behavioural systems (e.g. grooming), and the relative value of a behaviour (presumably determining its eligibility for dominating behavioural performance at any given moment) is likely to be highly variable within- and between-subjects </w:t>
      </w:r>
      <w:r w:rsidR="00C26D29">
        <w:fldChar w:fldCharType="begin" w:fldLock="1"/>
      </w:r>
      <w:r w:rsidR="00887FA5">
        <w:instrText>ADDIN CSL_CITATION {"citationItems":[{"id":"ITEM-1","itemData":{"DOI":"10.3758/BF03210945","ISBN":"1069-9384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Rev","id":"ITEM-1","issue":"4","issued":{"date-parts":[["1994"]]},"note":"Timberlake,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conditioning","type":"article-journal","volume":"1"},"uris":["http://www.mendeley.com/documents/?uuid=a456e714-9ad6-4b8d-9124-f0e08068b1a0"]},{"id":"ITEM-2","itemData":{"DOI":"10.3758/BF03210949","ISSN":"10699384","abstract":"The contributions of this symposium on behavior systems are summarized and evaluated by considering two questions: (1) What is a behavior system? (2) What use to the learning theorist are behavior systems? Two examples of behavior systems from the classical ethological literature are compared with the behavior systems discussed in the symposium, and some similarities and differences in the type of analyses used are discussed. Analysis of the pre-organized species-typical behavior systems relevant to the unconditioned stimuli or reinforcers in learning experiments can contribute performance rules and better understanding of the conditions and contents of learning. The organization of behavior systems can also provide important clues to the neural circuitry underlying behavior, and a behavior systems approach can raise novel questions concerning learning and behavioral development. Possible future directions for the behavior systems approach are briefly discussed. © 1994 Psychonomic Society, Inc.","author":[{"dropping-particle":"","family":"Shettleworth","given":"Sara J.","non-dropping-particle":"","parse-names":false,"suffix":""}],"container-title":"Psychonomic Bulletin &amp; Review","id":"ITEM-2","issue":"4","issued":{"date-parts":[["1994"]]},"page":"451-456","title":"Commentary: What are behavior systems and what use are they?","type":"article-journal","volume":"1"},"uris":["http://www.mendeley.com/documents/?uuid=6f0f76a3-6385-4a22-9799-632fabf94370"]}],"mendeley":{"formattedCitation":"(Shettleworth, 1994; Timberlake, 1994)","plainTextFormattedCitation":"(Shettleworth, 1994; Timberlake, 1994)","previouslyFormattedCitation":"(Shettleworth, 1994; Timberlake, 1994)"},"properties":{"noteIndex":0},"schema":"https://github.com/citation-style-language/schema/raw/master/csl-citation.json"}</w:instrText>
      </w:r>
      <w:r w:rsidR="00C26D29">
        <w:fldChar w:fldCharType="separate"/>
      </w:r>
      <w:r w:rsidR="00534362" w:rsidRPr="00534362">
        <w:rPr>
          <w:noProof/>
        </w:rPr>
        <w:t>(Shettleworth, 1994; Timberlake, 1994)</w:t>
      </w:r>
      <w:r w:rsidR="00C26D29">
        <w:fldChar w:fldCharType="end"/>
      </w:r>
      <w:r w:rsidRPr="00F0708B">
        <w:t xml:space="preserve">. Indeed, the competition </w:t>
      </w:r>
      <w:r w:rsidR="00480E29">
        <w:t>between</w:t>
      </w:r>
      <w:r w:rsidRPr="00F0708B">
        <w:t xml:space="preserve"> these alternative behaviours might be most prominent in simple tasks with low attentional/cognitive demands. </w:t>
      </w:r>
    </w:p>
    <w:p w14:paraId="3156AD16" w14:textId="6C3A12F6" w:rsidR="001D0D31" w:rsidRPr="00F0708B" w:rsidRDefault="001D0D31" w:rsidP="00480E29">
      <w:pPr>
        <w:pStyle w:val="BodyText"/>
        <w:ind w:firstLine="720"/>
      </w:pPr>
      <w:r w:rsidRPr="00F0708B">
        <w:t xml:space="preserve">We hypothesized that OFC inactivation disrupted a value-based decision process involved in comparing the relative value of these alternative behaviours with the expected value of the US. We created a task (Experiment 6) in which we could direct and measure these normally unconstrained alternative behaviours and manipulate their relative value by providing unsignalled probabilistic reward similar to patch foraging tasks </w:t>
      </w:r>
      <w:r w:rsidR="006538C3">
        <w:fldChar w:fldCharType="begin" w:fldLock="1"/>
      </w:r>
      <w:r w:rsidR="008F6C9F">
        <w:instrText>ADDIN CSL_CITATION {"citationItems":[{"id":"ITEM-1","itemData":{"DOI":"10.1038/268583a0","ISSN":"1476-4687","author":[{"dropping-particle":"","family":"Krebs","given":"John","non-dropping-particle":"","parse-names":false,"suffix":""}],"container-title":"Nature","id":"ITEM-1","issue":"5621","issued":{"date-parts":[["1977"]]},"page":"583-584","title":"Optimal foraging: theory and experiment","type":"article-journal","volume":"268"},"uris":["http://www.mendeley.com/documents/?uuid=8b8ff8d0-b827-4cb4-b7bc-e086b4a5999f"]},{"id":"ITEM-2","itemData":{"abstract":"This account of the current state of foraging theory is also a valuable description of the use of optimality theory in behavioral ecology in general. Organizing and introducing the main research themes in economic analyses of animal feeding behavior, the authors analyze the empirical evidence bearing on foraging models and answer criticisms of optimality modeling. They explain the rationale for applying optimality models to the strategies and mechanics of foraging and present the basic “average-rate maximizing” models and their extensions. The work discusses new directions in foraging research: incorporating incomplete information and risk-sensitive behavior in foraging models; analyzing trade-offs, such as nutrient requirements and the threat of being eaten while foraging; formulating dynamic models; and building constrained optimization models that assume that foragers can use only simple “rules of thumb.” As an analysis of these and earlier research developments and as a contribution to debates about the role of theory in evolutionary biology. Foraging Theory will appeal to a wide range of readers, from students to research professionals, in behavioral ecology, population and community ecology, animal behavior, and animal psychology, and especially to those planning empirical tests of foraging models.","author":[{"dropping-particle":"","family":"Stephens","given":"David N","non-dropping-particle":"","parse-names":false,"suffix":""},{"dropping-particle":"","family":"Krebs","given":"John","non-dropping-particle":"","parse-names":false,"suffix":""}],"id":"ITEM-2","issued":{"date-parts":[["1986"]]},"number-of-pages":"262","publisher":"Princeton University Press","publisher-place":"Princeton, NJ","title":"Foraging Theory","type":"book"},"uris":["http://www.mendeley.com/documents/?uuid=31b906b8-5187-4bec-a422-246848a9db18"]}],"mendeley":{"formattedCitation":"(Krebs, 1977; Stephens &amp; Krebs, 1986)","plainTextFormattedCitation":"(Krebs, 1977; Stephens &amp; Krebs, 1986)","previouslyFormattedCitation":"(Krebs, 1977; Stephens &amp; Krebs, 1986)"},"properties":{"noteIndex":0},"schema":"https://github.com/citation-style-language/schema/raw/master/csl-citation.json"}</w:instrText>
      </w:r>
      <w:r w:rsidR="006538C3">
        <w:fldChar w:fldCharType="separate"/>
      </w:r>
      <w:r w:rsidR="009D73C0" w:rsidRPr="009D73C0">
        <w:rPr>
          <w:noProof/>
        </w:rPr>
        <w:t>(Krebs, 1977; Stephens &amp; Krebs, 1986)</w:t>
      </w:r>
      <w:r w:rsidR="006538C3">
        <w:fldChar w:fldCharType="end"/>
      </w:r>
      <w:r w:rsidRPr="00F0708B">
        <w:t xml:space="preserve">. Behaviour to this reward site rapidly tracked the unsignalled reward rate changes, and effectively competed for Pavlovian magazine approach to a CS in a value dependent manner. As predicted, OFC inactivation disrupted the integration of relative value into the Pavlovian approach behaviour but left the valuation and control of the alternative behaviour intact. </w:t>
      </w:r>
    </w:p>
    <w:p w14:paraId="653AEEA5" w14:textId="05AA2B96" w:rsidR="001D0D31" w:rsidRPr="00F0708B" w:rsidRDefault="001D0D31" w:rsidP="0058685B">
      <w:pPr>
        <w:pStyle w:val="BodyText"/>
        <w:ind w:firstLine="720"/>
      </w:pPr>
      <w:r w:rsidRPr="00F0708B">
        <w:t xml:space="preserve">This suggests that the lateral OFC is necessary for value based behavioural flexibility of Pavlovian behaviours. One important alternative account that </w:t>
      </w:r>
      <w:r w:rsidR="0058685B" w:rsidRPr="00F0708B">
        <w:t>cannot</w:t>
      </w:r>
      <w:r w:rsidRPr="00F0708B">
        <w:t xml:space="preserve"> be rule</w:t>
      </w:r>
      <w:r w:rsidR="0058685B">
        <w:t>d</w:t>
      </w:r>
      <w:r w:rsidRPr="00F0708B">
        <w:t xml:space="preserve"> out is that </w:t>
      </w:r>
      <w:r w:rsidR="00596DA9">
        <w:t>this reflects</w:t>
      </w:r>
      <w:r w:rsidRPr="00F0708B">
        <w:t xml:space="preserve"> an inability to integrate across USs of different sensory properties i.e. grain pellets and sucrose liquid </w:t>
      </w:r>
      <w:r w:rsidR="008F6C9F">
        <w:fldChar w:fldCharType="begin" w:fldLock="1"/>
      </w:r>
      <w:r w:rsidR="006159CE">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learning","type":"article-journal","volume":"31"},"uris":["http://www.mendeley.com/documents/?uuid=fd72c0c0-95bc-4b3c-b673-02f000ff2455"]},{"id":"ITEM-3","itemData":{"DOI":"10.1016/j.neuron.2017.10.026","ISSN":"08966273","abstract":"&lt;h2&gt;Summary&lt;/h2&gt;&lt;p&gt;How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eoffrey","non-dropping-particle":"","parse-names":false,"suffix":""}],"container-title":"Neuron","id":"ITEM-3","issue":"0","issued":{"date-parts":[["2017","11"]]},"publisher":"Elsevier","title":"Lateral Orbitofrontal Inactivation Dissociates Devaluation-Sensitive Behavior and Economic Choice","type":"article-journal","volume":"0"},"uris":["http://www.mendeley.com/documents/?uuid=709a0352-dd2d-395d-9ecb-dacfa17a6d20"]},{"id":"ITEM-4","itemData":{"DOI":"Doi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Neuroscience","id":"ITEM-4","issue":"12","issued":{"date-parts":[["2009"]]},"language":"English","page":"885-892","title":"A new perspective on the role of the orbitofrontal cortex in adaptive behaviour","type":"article-journal","volume":"10"},"uris":["http://www.mendeley.com/documents/?uuid=9124fd3f-a73f-4663-9302-6f70d776e02c"]},{"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Gardner et al., 2017; McDannald et al., 2011; Schoenbaum et al., 2009)","plainTextFormattedCitation":"(Burke et al., 2008; Delamater, 2007; Gardner et al., 2017; McDannald et al., 2011; Schoenbaum et al., 2009)","previouslyFormattedCitation":"(Burke et al., 2008; Delamater, 2007; Gardner et al., 2017; McDannald et al., 2011; Schoenbaum et al., 2009)"},"properties":{"noteIndex":0},"schema":"https://github.com/citation-style-language/schema/raw/master/csl-citation.json"}</w:instrText>
      </w:r>
      <w:r w:rsidR="008F6C9F">
        <w:fldChar w:fldCharType="separate"/>
      </w:r>
      <w:r w:rsidR="00CA2485" w:rsidRPr="00CA2485">
        <w:rPr>
          <w:noProof/>
        </w:rPr>
        <w:t>(Burke et al., 2008; Delamater, 2007; Gardner et al., 2017; McDannald et al., 2011; Schoenbaum et al., 2009)</w:t>
      </w:r>
      <w:r w:rsidR="008F6C9F">
        <w:fldChar w:fldCharType="end"/>
      </w:r>
      <w:r w:rsidRPr="00F0708B">
        <w:t>. However, the effect of OFC inactivation was specific to integrating either value or identity information to flexibly control Pavlovian behaviours. Lateral OFC lesions have also previously been found not to affect the acquisition or value-based control of instrumental action-outcome behaviours</w:t>
      </w:r>
      <w:r w:rsidR="00A226F4">
        <w:t xml:space="preserve"> </w:t>
      </w:r>
      <w:r w:rsidR="00A226F4">
        <w:fldChar w:fldCharType="begin" w:fldLock="1"/>
      </w:r>
      <w:r w:rsidR="003C04CB">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deficits","type":"article-journal","volume":"7"},"uris":["http://www.mendeley.com/documents/?uuid=830dcb69-80d3-3948-bcf4-b67f5d01f017"]}],"mendeley":{"formattedCitation":"(Ostlund &amp; Balleine, 2007; Panayi &amp; Killcross, 2018)","plainTextFormattedCitation":"(Ostlund &amp; Balleine, 2007; Panayi &amp; Killcross, 2018)","previouslyFormattedCitation":"(Ostlund &amp; Balleine, 2007; Panayi &amp; Killcross, 2018)"},"properties":{"noteIndex":0},"schema":"https://github.com/citation-style-language/schema/raw/master/csl-citation.json"}</w:instrText>
      </w:r>
      <w:r w:rsidR="00A226F4">
        <w:fldChar w:fldCharType="separate"/>
      </w:r>
      <w:r w:rsidR="00A226F4" w:rsidRPr="00A226F4">
        <w:rPr>
          <w:noProof/>
        </w:rPr>
        <w:t>(Ostlund &amp; Balleine, 2007; Panayi &amp; Killcross, 2018)</w:t>
      </w:r>
      <w:r w:rsidR="00A226F4">
        <w:fldChar w:fldCharType="end"/>
      </w:r>
      <w:r w:rsidRPr="00F0708B">
        <w:t xml:space="preserve">. This suggests that the lateral OFC is </w:t>
      </w:r>
      <w:r w:rsidR="005A5DE9">
        <w:t>specifically</w:t>
      </w:r>
      <w:r w:rsidRPr="00F0708B">
        <w:t xml:space="preserve"> necessary for the control of Pavlovian behaviours, or tasks in which Pavlovian CS-US contingencies dominate performance</w:t>
      </w:r>
      <w:r w:rsidR="00EF0B4D">
        <w:t xml:space="preserve"> </w:t>
      </w:r>
      <w:r w:rsidR="003C04CB">
        <w:fldChar w:fldCharType="begin" w:fldLock="1"/>
      </w:r>
      <w:r w:rsidR="00B62AE8">
        <w:instrText>ADDIN CSL_CITATION {"citationItems":[{"id":"ITEM-1","itemData":{"DOI":"10.1016/j.bbr.2013.02.027","ISBN":"0166-4328","PMID":"23458741","abstract":"The orbitofrontal cortex (OFC) is critical for behavioral adaptation in response to changes in reward value. Here we investigated, in rats, the role of OFC and, specifically, serotonergic neurotransmission within OFC in a reinforcer devaluation task (which measures behavioral flexibility). This task used two visual cues, each predicting one of two foods, with the spatial position (left-right) of the cues above two levers pseudorandomized across trials. An instrumental action (lever press) was required for reinforcer delivery. After training, rats received either excitotoxic OFC lesions made by NMDA (N-methyl-d-aspartic acid), serotonin-specific OFC lesions made by 5,7-DHT (5,7-dihydroxytryptamine), or sham lesions. In sham-lesioned rats, devaluation of one food (by feeding to satiety) significantly decreased responding to the cue associated with that food, when both cues were presented simultaneously during extinction. Both types of OFC lesions disrupted the devaluation effect. In contrast, extinction learning was not affected by serotonin-specific lesions and was only mildly retarded in rats with excitotoxic lesions. Thus, serotonin within OFC is necessary for appropriately adjusting behavior toward cues that predict reward but not for reducing responses in the absence of reward. Our results are the first to demonstrate that serotonin in OFC is necessary for reinforcer devaluation, but not extinction.","author":[{"dropping-particle":"","family":"West","given":"E A","non-dropping-particle":"","parse-names":false,"suffix":""},{"dropping-particle":"","family":"Forcelli","given":"P A","non-dropping-particle":"","parse-names":false,"suffix":""},{"dropping-particle":"","family":"McCue","given":"D L","non-dropping-particle":"","parse-names":false,"suffix":""},{"dropping-particle":"","family":"Malkova","given":"L","non-dropping-particle":"","parse-names":false,"suffix":""}],"container-title":"Behavioural Brain Research","edition":"2013/03/06","id":"ITEM-1","issued":{"date-parts":[["2013"]]},"language":"eng","note":"1872-7549\nWest, Elizabeth A\nForcelli, Patrick A\nMcCue, David L\nMalkova, Ludise\nF31 DA026705/DA/NIDA NIH HHS/United States\nF31DA026705/DA/NIDA NIH HHS/United States\nT32HD046388/HD/NICHD NIH HHS/United States\nHoward Hughes Medical Institute/United States\nJournal Article\nResearch Support, N.I.H., Extramural\nResearch Support, Non-U.S. Gov't\nNetherlands\nBehav Brain Res. 2013 Jun 1;246:10-4. doi: 10.1016/j.bbr.2013.02.027. Epub 2013 Feb 28.","page":"10-14","title":"Differential effects of serotonin-specific and excitotoxic lesions of OFC on conditioned reinforcer devaluation and extinction in rats","type":"article-journal","volume":"246"},"prefix":"e.g. ","uris":["http://www.mendeley.com/documents/?uuid=018d6c3f-bbb6-42fc-a334-0bb3e7491f00"]}],"mendeley":{"formattedCitation":"(e.g. West et al., 2013)","plainTextFormattedCitation":"(e.g. West et al., 2013)","previouslyFormattedCitation":"(e.g. West et al., 2013)"},"properties":{"noteIndex":0},"schema":"https://github.com/citation-style-language/schema/raw/master/csl-citation.json"}</w:instrText>
      </w:r>
      <w:r w:rsidR="003C04CB">
        <w:fldChar w:fldCharType="separate"/>
      </w:r>
      <w:r w:rsidR="005A5DE9" w:rsidRPr="005A5DE9">
        <w:rPr>
          <w:noProof/>
        </w:rPr>
        <w:t>(e.g. West et al., 2013)</w:t>
      </w:r>
      <w:r w:rsidR="003C04CB">
        <w:fldChar w:fldCharType="end"/>
      </w:r>
      <w:r w:rsidRPr="00F0708B">
        <w:t xml:space="preserve">. </w:t>
      </w:r>
    </w:p>
    <w:p w14:paraId="20E21EFD" w14:textId="77777777" w:rsidR="001D0D31" w:rsidRPr="00F0708B" w:rsidRDefault="001D0D31" w:rsidP="001D0D31">
      <w:pPr>
        <w:pStyle w:val="BodyText"/>
        <w:rPr>
          <w:b/>
          <w:bCs/>
        </w:rPr>
      </w:pPr>
      <w:r w:rsidRPr="00F0708B">
        <w:rPr>
          <w:b/>
          <w:bCs/>
        </w:rPr>
        <w:t>Pre- vs post-training effects</w:t>
      </w:r>
    </w:p>
    <w:p w14:paraId="2495F1F7" w14:textId="19534039" w:rsidR="001D0D31" w:rsidRPr="00F0708B" w:rsidRDefault="001D0D31" w:rsidP="00F563CD">
      <w:pPr>
        <w:pStyle w:val="BodyText"/>
      </w:pPr>
      <w:r w:rsidRPr="00F0708B">
        <w:t>The dissociable and opposite effects of pre- and post-training OFC lesions/inactivation on acquisition were surprising and rule out a simple account of OFC dysfunction in terms of prediction-error based learning impairments</w:t>
      </w:r>
      <w:r w:rsidR="00303C69">
        <w:t xml:space="preserve"> (</w:t>
      </w:r>
      <w:r w:rsidR="00303C69" w:rsidRPr="00680001">
        <w:rPr>
          <w:highlight w:val="yellow"/>
        </w:rPr>
        <w:t>Figure 2</w:t>
      </w:r>
      <w:r w:rsidR="00E378FB" w:rsidRPr="00680001">
        <w:rPr>
          <w:highlight w:val="yellow"/>
        </w:rPr>
        <w:t>-figure supplement 1</w:t>
      </w:r>
      <w:r w:rsidR="00E378FB">
        <w:t>)</w:t>
      </w:r>
      <w:r w:rsidRPr="00F0708B">
        <w:t>. One possibility is that pretraining lesions result in compensatory function such that learning</w:t>
      </w:r>
      <w:r w:rsidR="00932D80">
        <w:t xml:space="preserve"> i</w:t>
      </w:r>
      <w:r w:rsidR="00C34D24">
        <w:t>s</w:t>
      </w:r>
      <w:r w:rsidRPr="00F0708B">
        <w:t xml:space="preserve"> supported by other neural systems. In contrast, post-training lesions and inactivation disrupts learning/behaviour that has been acquired in an OFC dependent manner. This argument has been proposed when only pre-training OFC lesions </w:t>
      </w:r>
      <w:r w:rsidR="00B62AE8">
        <w:fldChar w:fldCharType="begin" w:fldLock="1"/>
      </w:r>
      <w:r w:rsidR="00B62AE8">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rsidR="00B62AE8">
        <w:fldChar w:fldCharType="separate"/>
      </w:r>
      <w:r w:rsidR="00B62AE8" w:rsidRPr="00B62AE8">
        <w:rPr>
          <w:noProof/>
        </w:rPr>
        <w:t>(Boulougouris et al., 2007; Boulougouris &amp; Robbins, 2009)</w:t>
      </w:r>
      <w:r w:rsidR="00B62AE8">
        <w:fldChar w:fldCharType="end"/>
      </w:r>
      <w:r w:rsidRPr="00F0708B">
        <w:t>, or only post-training OFC lesions disrupt behaviour</w:t>
      </w:r>
      <w:r w:rsidR="00B62AE8">
        <w:t xml:space="preserve"> </w:t>
      </w:r>
      <w:r w:rsidR="00B62AE8">
        <w:fldChar w:fldCharType="begin" w:fldLock="1"/>
      </w:r>
      <w:r w:rsidR="000975C0">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rsidR="00B62AE8">
        <w:fldChar w:fldCharType="separate"/>
      </w:r>
      <w:r w:rsidR="00B62AE8" w:rsidRPr="00B62AE8">
        <w:rPr>
          <w:noProof/>
        </w:rPr>
        <w:t>(Balleine et al., 2011; Ostlund &amp; Balleine, 2007)</w:t>
      </w:r>
      <w:r w:rsidR="00B62AE8">
        <w:fldChar w:fldCharType="end"/>
      </w:r>
      <w:r w:rsidRPr="00F0708B">
        <w:t xml:space="preserve">. We will </w:t>
      </w:r>
      <w:r w:rsidR="00F563CD">
        <w:t xml:space="preserve">also </w:t>
      </w:r>
      <w:r w:rsidRPr="00F0708B">
        <w:t xml:space="preserve">consider two alternative accounts of pre- vs post-training OFC lesion differences based on theoretical accounts of OFC function, sensory-specific outcome expectancy and latent state theories. Note that these theories do not predict an effect of OFC lesions on simple Pavlovian acquisition </w:t>
      </w:r>
      <w:r w:rsidRPr="00F0708B">
        <w:rPr>
          <w:i/>
          <w:iCs/>
        </w:rPr>
        <w:t>a priori</w:t>
      </w:r>
      <w:r w:rsidRPr="00F0708B">
        <w:t>, and therefore require additional assumptions to account for the present data.</w:t>
      </w:r>
    </w:p>
    <w:p w14:paraId="277055E4" w14:textId="2B73ABEA" w:rsidR="001D0D31" w:rsidRPr="00F0708B" w:rsidRDefault="001D0D31" w:rsidP="00F563CD">
      <w:pPr>
        <w:pStyle w:val="BodyText"/>
        <w:ind w:firstLine="720"/>
      </w:pPr>
      <w:r w:rsidRPr="00F0708B">
        <w:lastRenderedPageBreak/>
        <w:t xml:space="preserve">From an associative learning framework, even putatively “simple” single cue-outcome Pavlovian learning can involve a number of different psychological/behavioural processes </w:t>
      </w:r>
      <w:r w:rsidR="000975C0">
        <w:fldChar w:fldCharType="begin" w:fldLock="1"/>
      </w:r>
      <w:r w:rsidR="00F125AC">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rsidR="000975C0">
        <w:fldChar w:fldCharType="separate"/>
      </w:r>
      <w:r w:rsidR="006159CE" w:rsidRPr="006159CE">
        <w:rPr>
          <w:noProof/>
        </w:rPr>
        <w:t>(Dickinson, 1980; Hall, 2002; Holland, 1977; Konorski, 1967; Mackintosh, 1974; Rescorla, 1988)</w:t>
      </w:r>
      <w:r w:rsidR="000975C0">
        <w:fldChar w:fldCharType="end"/>
      </w:r>
      <w:r w:rsidRPr="00F0708B">
        <w:t xml:space="preserve">. Take for example a 10s light cue that reliably predicts the delivery of a pellet reward. A rat can learn that the cue predicts the sensory-specific properties of the outcome (e.g. taste, texture, sweetness, </w:t>
      </w:r>
      <w:proofErr w:type="spellStart"/>
      <w:r w:rsidRPr="00F0708B">
        <w:t>colour</w:t>
      </w:r>
      <w:proofErr w:type="spellEnd"/>
      <w:r w:rsidRPr="00F0708B">
        <w:t xml:space="preserve">,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00BE3FFE">
        <w:fldChar w:fldCharType="begin" w:fldLock="1"/>
      </w:r>
      <w:r w:rsidR="00BE3FFE">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rsidR="00BE3FFE">
        <w:fldChar w:fldCharType="separate"/>
      </w:r>
      <w:r w:rsidR="00BE3FFE" w:rsidRPr="00BE3FFE">
        <w:rPr>
          <w:noProof/>
        </w:rPr>
        <w:t>(for review see Delamater &amp; Oakeshott, 2007)</w:t>
      </w:r>
      <w:r w:rsidR="00BE3FFE">
        <w:fldChar w:fldCharType="end"/>
      </w:r>
      <w:r w:rsidRPr="00F0708B">
        <w:t>. It is possible that pretraining OFC lesions disrupt the balance of these different aspects of Pavlovian learning and behavior</w:t>
      </w:r>
      <w:r w:rsidR="00BE3FFE">
        <w:t xml:space="preserve"> </w:t>
      </w:r>
      <w:r w:rsidR="00BE3FFE">
        <w:fldChar w:fldCharType="begin" w:fldLock="1"/>
      </w:r>
      <w:r w:rsidR="006159CE">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N","non-dropping-particle":"","parse-names":false,"suffix":""},{"dropping-particle":"","family":"Schoenbaum","given":"Geoffrey","non-dropping-particle":"","parse-names":false,"suffix":""}],"container-title":"Frontiers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00BE3FFE">
        <w:fldChar w:fldCharType="separate"/>
      </w:r>
      <w:r w:rsidR="00CA2485" w:rsidRPr="00CA2485">
        <w:rPr>
          <w:noProof/>
        </w:rPr>
        <w:t>(Burke et al., 2007; Delamater, 2007)</w:t>
      </w:r>
      <w:r w:rsidR="00BE3FFE">
        <w:fldChar w:fldCharType="end"/>
      </w:r>
      <w:r w:rsidRPr="00F0708B">
        <w:t xml:space="preserve">. </w:t>
      </w:r>
    </w:p>
    <w:p w14:paraId="1B9BD868" w14:textId="624D3D7F" w:rsidR="001D0D31" w:rsidRPr="00F0708B" w:rsidRDefault="001D0D31" w:rsidP="001E5DBB">
      <w:pPr>
        <w:pStyle w:val="BodyText"/>
        <w:ind w:firstLine="720"/>
      </w:pPr>
      <w:r w:rsidRPr="00F0708B">
        <w:t xml:space="preserve">If the OFC is necessary for the representation of the sensory specific properties of expected outcomes, then OFC lesions might allow a stimulus-response habit system to dominate behavioural control. </w:t>
      </w:r>
      <w:r w:rsidR="005E3A2A">
        <w:t>Following pre-training lesions, t</w:t>
      </w:r>
      <w:r w:rsidRPr="00F0708B">
        <w:t>his may lead to an unconstrained habit learning system</w:t>
      </w:r>
      <w:r w:rsidR="001E5DBB">
        <w:t xml:space="preserve"> </w:t>
      </w:r>
      <w:r w:rsidR="006760B6">
        <w:fldChar w:fldCharType="begin" w:fldLock="1"/>
      </w:r>
      <w:r w:rsidR="005D448A">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006760B6">
        <w:fldChar w:fldCharType="separate"/>
      </w:r>
      <w:r w:rsidR="001210CF" w:rsidRPr="001210CF">
        <w:rPr>
          <w:noProof/>
        </w:rPr>
        <w:t>(Coutureau &amp; Killcross, 2003; Dickinson, 1985; Dolan &amp; Dayan, 2013; Killcross &amp; Coutureau, 2003)</w:t>
      </w:r>
      <w:r w:rsidR="006760B6">
        <w:fldChar w:fldCharType="end"/>
      </w:r>
      <w:r w:rsidRPr="00F0708B">
        <w:t xml:space="preserve"> that is not</w:t>
      </w:r>
      <w:r w:rsidR="006C22EA">
        <w:t xml:space="preserve"> necessarily</w:t>
      </w:r>
      <w:r w:rsidRPr="00F0708B">
        <w:t xml:space="preserve"> bounded by the </w:t>
      </w:r>
      <w:r w:rsidR="006C22EA">
        <w:t>current</w:t>
      </w:r>
      <w:r w:rsidRPr="00F0708B">
        <w:t xml:space="preserve"> value of the outcome</w:t>
      </w:r>
      <w:r w:rsidR="004C2A0F">
        <w:t xml:space="preserve">, </w:t>
      </w:r>
      <w:r w:rsidRPr="00F0708B">
        <w:t>and overly sensitive to current general motivation</w:t>
      </w:r>
      <w:r w:rsidR="00A65BB3">
        <w:t>al states</w:t>
      </w:r>
      <w:r w:rsidRPr="00F0708B">
        <w:t xml:space="preserve"> (e.g. overall hunger levels; </w:t>
      </w:r>
      <w:r w:rsidR="00EF666D" w:rsidRPr="00F0708B">
        <w:rPr>
          <w:highlight w:val="yellow"/>
        </w:rPr>
        <w:t>Figure</w:t>
      </w:r>
      <w:r w:rsidRPr="00F0708B">
        <w:rPr>
          <w:highlight w:val="yellow"/>
        </w:rPr>
        <w:t xml:space="preserve"> 1</w:t>
      </w:r>
      <w:r w:rsidR="00CF4D44" w:rsidRPr="00F0708B">
        <w:rPr>
          <w:highlight w:val="yellow"/>
        </w:rPr>
        <w:t>B</w:t>
      </w:r>
      <w:r w:rsidRPr="00F0708B">
        <w:t xml:space="preserve">) of the organism. However, once initial learning occurs with an intact OFC, the encoding of the identity of the expected outcome is likely to have occurred </w:t>
      </w:r>
      <w:r w:rsidR="005D448A">
        <w:fldChar w:fldCharType="begin" w:fldLock="1"/>
      </w:r>
      <w:r w:rsidR="00CA2485">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rsidR="005D448A">
        <w:fldChar w:fldCharType="separate"/>
      </w:r>
      <w:r w:rsidR="00C26564" w:rsidRPr="00C26564">
        <w:rPr>
          <w:noProof/>
        </w:rPr>
        <w:t>(e.g. Delamater &amp; Holland, 2008)</w:t>
      </w:r>
      <w:r w:rsidR="005D448A">
        <w:fldChar w:fldCharType="end"/>
      </w:r>
      <w:r w:rsidRPr="00F0708B">
        <w:t xml:space="preserve">. </w:t>
      </w:r>
      <w:r w:rsidR="0050459E">
        <w:t>Subsequently</w:t>
      </w:r>
      <w:r w:rsidRPr="00F0708B">
        <w:t xml:space="preserve">, a post-training lesion or inactivation of the OFC is likely to affect the </w:t>
      </w:r>
      <w:r w:rsidR="00E95B21">
        <w:t>subsequent</w:t>
      </w:r>
      <w:r w:rsidRPr="00F0708B">
        <w:t xml:space="preserve"> updating of this information. </w:t>
      </w:r>
      <w:commentRangeStart w:id="43"/>
      <w:r w:rsidRPr="00F0708B">
        <w:t xml:space="preserve">Here we propose that the impaired </w:t>
      </w:r>
      <w:commentRangeEnd w:id="43"/>
      <w:r w:rsidR="00E827AC">
        <w:rPr>
          <w:rStyle w:val="CommentReference"/>
        </w:rPr>
        <w:commentReference w:id="43"/>
      </w:r>
      <w:r w:rsidRPr="00F0708B">
        <w:t xml:space="preserve">acquisition </w:t>
      </w:r>
      <w:proofErr w:type="spellStart"/>
      <w:r w:rsidRPr="00F0708B">
        <w:t>behaviour</w:t>
      </w:r>
      <w:proofErr w:type="spellEnd"/>
      <w:r w:rsidRPr="00F0708B">
        <w:t xml:space="preserve"> we observed following post-training inactivation reflects an inability to update the current motivational value of the specific outcome that is expected.</w:t>
      </w:r>
    </w:p>
    <w:p w14:paraId="44C9D9AF" w14:textId="76B9BE88" w:rsidR="001D0D31" w:rsidRPr="00F0708B" w:rsidRDefault="001D0D31" w:rsidP="00AC048E">
      <w:pPr>
        <w:pStyle w:val="BodyText"/>
        <w:ind w:firstLine="720"/>
      </w:pPr>
      <w:r w:rsidRPr="00F0708B">
        <w:t xml:space="preserve">The latent state representation account of the OFC might also be able to account for the differences observed dissociation between pre- and post-training OFC lesions on acquisition. Computational models </w:t>
      </w:r>
      <w:r w:rsidR="00F125AC">
        <w:fldChar w:fldCharType="begin" w:fldLock="1"/>
      </w:r>
      <w:r w:rsidR="00503F84">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00F125AC">
        <w:fldChar w:fldCharType="separate"/>
      </w:r>
      <w:r w:rsidR="00F125AC" w:rsidRPr="00F125AC">
        <w:rPr>
          <w:noProof/>
        </w:rPr>
        <w:t>(e.g. Wilson et al., 2014)</w:t>
      </w:r>
      <w:r w:rsidR="00F125AC">
        <w:fldChar w:fldCharType="end"/>
      </w:r>
      <w:r w:rsidRPr="00F0708B">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w:t>
      </w:r>
      <w:r w:rsidR="00472EDF">
        <w:t>early in</w:t>
      </w:r>
      <w:r w:rsidRPr="00F0708B">
        <w:t xml:space="preserve"> acquisition this state representation is not </w:t>
      </w:r>
      <w:r w:rsidR="00933BE4">
        <w:t xml:space="preserve">yet </w:t>
      </w:r>
      <w:r w:rsidRPr="00F0708B">
        <w:t>stable in healthy control animals</w:t>
      </w:r>
      <w:r w:rsidR="00503F84">
        <w:t xml:space="preserve"> </w:t>
      </w:r>
      <w:r w:rsidR="00503F84">
        <w:fldChar w:fldCharType="begin" w:fldLock="1"/>
      </w:r>
      <w:r w:rsidR="00D8184B">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00503F84">
        <w:fldChar w:fldCharType="separate"/>
      </w:r>
      <w:r w:rsidR="00503F84" w:rsidRPr="00503F84">
        <w:rPr>
          <w:noProof/>
        </w:rPr>
        <w:t>(Niv, 2019)</w:t>
      </w:r>
      <w:r w:rsidR="00503F84">
        <w:fldChar w:fldCharType="end"/>
      </w:r>
      <w:r w:rsidRPr="00F0708B">
        <w:t xml:space="preserve">. How can the animal be certain that the light cue, the testing chamber context, or the reward pellet that they see on each trial is identical to the trials they have already experienced within the session, and from previous days? The subjective experience of these states </w:t>
      </w:r>
      <w:r w:rsidR="0096688D">
        <w:t xml:space="preserve">and their physical features </w:t>
      </w:r>
      <w:r w:rsidRPr="00F0708B">
        <w:t>is very likely to be different within</w:t>
      </w:r>
      <w:r w:rsidR="0096688D">
        <w:t>-</w:t>
      </w:r>
      <w:r w:rsidRPr="00F0708B">
        <w:t xml:space="preserve"> and between</w:t>
      </w:r>
      <w:r w:rsidR="0096688D">
        <w:t>-</w:t>
      </w:r>
      <w:r w:rsidRPr="00F0708B">
        <w:t xml:space="preserve">sessions </w:t>
      </w:r>
      <w:r w:rsidR="00A37C5C">
        <w:t>e.g.</w:t>
      </w:r>
      <w:r w:rsidRPr="00F0708B">
        <w:t xml:space="preserve"> the ambient noises, </w:t>
      </w:r>
      <w:proofErr w:type="spellStart"/>
      <w:r w:rsidRPr="00F0708B">
        <w:t>odours</w:t>
      </w:r>
      <w:proofErr w:type="spellEnd"/>
      <w:r w:rsidRPr="00F0708B">
        <w:t xml:space="preserve">, temperature of the context, the location and intensity of the light cue based on where the rat happens to be located when it turns on, and the gradual onset of sensory specific satiety to the pellet etc... Informally, how does the rat know that this light is the same light that they saw at the start of the session, or the day before? The perception and recognition of these states is therefore subject to differences in </w:t>
      </w:r>
      <w:r w:rsidR="00E14F67">
        <w:t xml:space="preserve">variables </w:t>
      </w:r>
      <w:r w:rsidRPr="00F0708B">
        <w:t>such as generalization, confidence, and certainty.</w:t>
      </w:r>
    </w:p>
    <w:p w14:paraId="0EB0E87E" w14:textId="48249F9B" w:rsidR="001D0D31" w:rsidRPr="00F0708B" w:rsidRDefault="001D0D31" w:rsidP="00FA3593">
      <w:pPr>
        <w:pStyle w:val="BodyText"/>
        <w:ind w:firstLine="720"/>
      </w:pPr>
      <w:r w:rsidRPr="00F0708B">
        <w:t>Paradoxically, in a simple and stable cue-outcome training procedure</w:t>
      </w:r>
      <w:r w:rsidR="00E14F67">
        <w:t>,</w:t>
      </w:r>
      <w:r w:rsidRPr="00F0708B">
        <w:t xml:space="preserve"> pre-training OFC lesions may result in </w:t>
      </w:r>
      <w:r w:rsidR="00440646">
        <w:t>an accurate</w:t>
      </w:r>
      <w:r w:rsidR="0078411D">
        <w:t>, but inflexible,</w:t>
      </w:r>
      <w:r w:rsidR="00440646">
        <w:t xml:space="preserve"> </w:t>
      </w:r>
      <w:r w:rsidR="003A345B">
        <w:t>representation of these simple task states quite rapidly</w:t>
      </w:r>
      <w:r w:rsidRPr="00F0708B">
        <w:t xml:space="preserve">. In this stable and simple training context this </w:t>
      </w:r>
      <w:r w:rsidR="001C597D">
        <w:t>could</w:t>
      </w:r>
      <w:r w:rsidRPr="00F0708B">
        <w:t xml:space="preserve"> lead to enhanced Pavlovian </w:t>
      </w:r>
      <w:r w:rsidRPr="00F0708B">
        <w:lastRenderedPageBreak/>
        <w:t>acquisition. However, in a task with multiple or uncertain cue-outcome contingencies pretraining OFC lesions might impair acquisition</w:t>
      </w:r>
      <w:r w:rsidR="00D8184B">
        <w:t xml:space="preserve"> </w:t>
      </w:r>
      <w:r w:rsidR="00D8184B">
        <w:fldChar w:fldCharType="begin" w:fldLock="1"/>
      </w:r>
      <w:r w:rsidR="00695ECB">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licia","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rsidR="00D8184B">
        <w:fldChar w:fldCharType="separate"/>
      </w:r>
      <w:r w:rsidR="00676101" w:rsidRPr="00676101">
        <w:rPr>
          <w:noProof/>
        </w:rPr>
        <w:t>(Stolyarova &amp; Izquierdo, 2017; Walton et al., 2010)</w:t>
      </w:r>
      <w:r w:rsidR="00D8184B">
        <w:fldChar w:fldCharType="end"/>
      </w:r>
      <w:r w:rsidRPr="00F0708B">
        <w:t xml:space="preserve">. However, post-training inactivation of the OFC would disrupt the ability to update </w:t>
      </w:r>
      <w:r w:rsidR="00D8184B">
        <w:t>already established</w:t>
      </w:r>
      <w:r w:rsidRPr="00F0708B">
        <w:t xml:space="preserve"> state representation</w:t>
      </w:r>
      <w:r w:rsidR="00D8184B">
        <w:t>s</w:t>
      </w:r>
      <w:r w:rsidRPr="00F0708B">
        <w:t xml:space="preserve"> at whatever stage of certainty/stability that </w:t>
      </w:r>
      <w:r w:rsidR="00D8184B">
        <w:t>they have</w:t>
      </w:r>
      <w:r w:rsidRPr="00F0708B">
        <w:t xml:space="preserve"> currently achieved. In the stable single cue-outcome learning situation employed in the present studies, this would result in disruption of further acquisition. Again, in a task with interference from multiple cue-outcome relationships, post-training lesions might improve </w:t>
      </w:r>
      <w:commentRangeStart w:id="44"/>
      <w:commentRangeStart w:id="45"/>
      <w:r w:rsidRPr="00F0708B">
        <w:t>performance</w:t>
      </w:r>
      <w:commentRangeEnd w:id="44"/>
      <w:r w:rsidR="00E827AC">
        <w:rPr>
          <w:rStyle w:val="CommentReference"/>
        </w:rPr>
        <w:commentReference w:id="44"/>
      </w:r>
      <w:commentRangeEnd w:id="45"/>
      <w:r w:rsidR="00E827AC">
        <w:rPr>
          <w:rStyle w:val="CommentReference"/>
        </w:rPr>
        <w:commentReference w:id="45"/>
      </w:r>
      <w:r w:rsidRPr="00F0708B">
        <w:t>.</w:t>
      </w:r>
    </w:p>
    <w:p w14:paraId="33D3DC0D" w14:textId="77777777" w:rsidR="001D0D31" w:rsidRPr="00F0708B" w:rsidRDefault="001D0D31" w:rsidP="001D0D31">
      <w:pPr>
        <w:pStyle w:val="BodyText"/>
        <w:rPr>
          <w:b/>
          <w:bCs/>
        </w:rPr>
      </w:pPr>
      <w:r w:rsidRPr="00F0708B">
        <w:rPr>
          <w:b/>
          <w:bCs/>
        </w:rPr>
        <w:t>Conclusion</w:t>
      </w:r>
    </w:p>
    <w:p w14:paraId="3EB12C23" w14:textId="46812D02" w:rsidR="007F67D5" w:rsidRDefault="00E14ABC" w:rsidP="00C75CA1">
      <w:pPr>
        <w:ind w:firstLine="720"/>
        <w:rPr>
          <w:sz w:val="24"/>
          <w:szCs w:val="24"/>
        </w:rPr>
      </w:pPr>
      <w:r>
        <w:rPr>
          <w:sz w:val="24"/>
          <w:szCs w:val="24"/>
        </w:rPr>
        <w:t>Here we show that</w:t>
      </w:r>
      <w:r w:rsidR="00013281">
        <w:rPr>
          <w:sz w:val="24"/>
          <w:szCs w:val="24"/>
        </w:rPr>
        <w:t xml:space="preserve"> the rodent lateral OFC is involved in Pavlovian acquisition</w:t>
      </w:r>
      <w:r w:rsidR="00251AAA">
        <w:rPr>
          <w:sz w:val="24"/>
          <w:szCs w:val="24"/>
        </w:rPr>
        <w:t xml:space="preserve"> learning process in an experience dependent manner.</w:t>
      </w:r>
      <w:r w:rsidR="004B292A">
        <w:rPr>
          <w:sz w:val="24"/>
          <w:szCs w:val="24"/>
        </w:rPr>
        <w:t xml:space="preserve"> </w:t>
      </w:r>
      <w:r w:rsidR="00695421">
        <w:rPr>
          <w:sz w:val="24"/>
          <w:szCs w:val="24"/>
        </w:rPr>
        <w:t xml:space="preserve">Once initial learning has taken place, the lateral OFC appears to be </w:t>
      </w:r>
      <w:r w:rsidR="00A51DE2">
        <w:rPr>
          <w:sz w:val="24"/>
          <w:szCs w:val="24"/>
        </w:rPr>
        <w:t xml:space="preserve">specifically </w:t>
      </w:r>
      <w:r w:rsidR="00695421">
        <w:rPr>
          <w:sz w:val="24"/>
          <w:szCs w:val="24"/>
        </w:rPr>
        <w:t>necessary for updating the current value o</w:t>
      </w:r>
      <w:r w:rsidR="00A51DE2">
        <w:rPr>
          <w:sz w:val="24"/>
          <w:szCs w:val="24"/>
        </w:rPr>
        <w:t xml:space="preserve">f Pavlovian behaviours driven by expected </w:t>
      </w:r>
      <w:r w:rsidR="00DB27E8">
        <w:rPr>
          <w:sz w:val="24"/>
          <w:szCs w:val="24"/>
        </w:rPr>
        <w:t xml:space="preserve">outcome value. While </w:t>
      </w:r>
      <w:r w:rsidR="00166560">
        <w:rPr>
          <w:sz w:val="24"/>
          <w:szCs w:val="24"/>
        </w:rPr>
        <w:t xml:space="preserve">the OFC has often been found </w:t>
      </w:r>
      <w:r w:rsidR="00E95E95">
        <w:rPr>
          <w:sz w:val="24"/>
          <w:szCs w:val="24"/>
        </w:rPr>
        <w:t>not to be necessary for initial acquisition learning, r</w:t>
      </w:r>
      <w:r w:rsidR="00E23891" w:rsidRPr="00F0708B">
        <w:rPr>
          <w:sz w:val="24"/>
          <w:szCs w:val="24"/>
        </w:rPr>
        <w:t xml:space="preserve">ecently there have been reports that simple Pavlovian acquisition is significantly impaired rather than enhanced following optogenetic inhibition of OFC function in head fixed mice </w:t>
      </w:r>
      <w:r w:rsidR="00E23891" w:rsidRPr="00F0708B">
        <w:rPr>
          <w:sz w:val="24"/>
          <w:szCs w:val="24"/>
        </w:rPr>
        <w:fldChar w:fldCharType="begin" w:fldLock="1"/>
      </w:r>
      <w:r w:rsidR="00E23891" w:rsidRPr="00F0708B">
        <w:rPr>
          <w:sz w:val="24"/>
          <w:szCs w:val="24"/>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adaptation","type":"article-journal"},"uris":["http://www.mendeley.com/documents/?uuid=dcb9fef0-ce3b-3cf9-91de-65a614ffe758"]},{"id":"ITEM-2","itemData":{"author":[{"dropping-particle":"","family":"Wang","given":"Peter Y","non-dropping-particle":"","parse-names":false,"suffix":""},{"dropping-particle":"","family":"Boboila","given":"Cristian","non-dropping-particle":"","parse-names":false,"suffix":""},{"dropping-particle":"","family":"Chin","given":"Matthew","non-dropping-particle":"","parse-names":false,"suffix":""},{"dropping-particle":"","family":"Stein","given":"Nicole P","non-dropping-particle":"","parse-names":false,"suffix":""},{"dropping-particle":"","family":"Abbott","given":"L F","non-dropping-particle":"","parse-names":false,"suffix":""},{"dropping-particle":"","family":"Axel","given":"Richard","non-dropping-particle":"","parse-names":false,"suffix":""},{"dropping-particle":"","family":"Wang","given":"Peter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id":"ITEM-2","issued":{"date-parts":[["2020"]]},"page":"1-16","title":"Article Transient and Persistent Representations of Odor Value in Prefrontal Cortex Article 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00E23891" w:rsidRPr="00F0708B">
        <w:rPr>
          <w:sz w:val="24"/>
          <w:szCs w:val="24"/>
        </w:rPr>
        <w:fldChar w:fldCharType="separate"/>
      </w:r>
      <w:r w:rsidR="00E23891" w:rsidRPr="00F0708B">
        <w:rPr>
          <w:noProof/>
          <w:sz w:val="24"/>
          <w:szCs w:val="24"/>
        </w:rPr>
        <w:t>(Namboodiri et al., 2019; Wang et al., 2020)</w:t>
      </w:r>
      <w:r w:rsidR="00E23891" w:rsidRPr="00F0708B">
        <w:rPr>
          <w:sz w:val="24"/>
          <w:szCs w:val="24"/>
        </w:rPr>
        <w:fldChar w:fldCharType="end"/>
      </w:r>
      <w:r w:rsidR="00E23891" w:rsidRPr="00F0708B">
        <w:rPr>
          <w:sz w:val="24"/>
          <w:szCs w:val="24"/>
        </w:rPr>
        <w:t xml:space="preserve">, in a manner that does not depend on VTA prediction error signaling. </w:t>
      </w:r>
      <w:r w:rsidR="00543702">
        <w:rPr>
          <w:sz w:val="24"/>
          <w:szCs w:val="24"/>
        </w:rPr>
        <w:t xml:space="preserve">In contrast to </w:t>
      </w:r>
      <w:r w:rsidR="00C7030C">
        <w:rPr>
          <w:sz w:val="24"/>
          <w:szCs w:val="24"/>
        </w:rPr>
        <w:t>our results</w:t>
      </w:r>
      <w:r w:rsidR="00E23891" w:rsidRPr="00F0708B">
        <w:rPr>
          <w:sz w:val="24"/>
          <w:szCs w:val="24"/>
        </w:rPr>
        <w:t xml:space="preserve">, these studies target more ventral and medial OFC, which is likely to be an important anatomical distinction given the emerging evidence of functional heterogeneity within the OFC </w:t>
      </w:r>
      <w:r w:rsidR="00571AFB">
        <w:rPr>
          <w:sz w:val="24"/>
          <w:szCs w:val="24"/>
        </w:rPr>
        <w:fldChar w:fldCharType="begin" w:fldLock="1"/>
      </w:r>
      <w:r w:rsidR="00D64DFD">
        <w:rPr>
          <w:sz w:val="24"/>
          <w:szCs w:val="24"/>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sidR="00571AFB">
        <w:rPr>
          <w:sz w:val="24"/>
          <w:szCs w:val="24"/>
        </w:rPr>
        <w:fldChar w:fldCharType="separate"/>
      </w:r>
      <w:r w:rsidR="00AE608D" w:rsidRPr="00AE608D">
        <w:rPr>
          <w:noProof/>
          <w:sz w:val="24"/>
          <w:szCs w:val="24"/>
        </w:rPr>
        <w:t>(Barreiros et al., 2020, 2021; Bradfield &amp; Hart, 2020; Sharpe et al., 2015)</w:t>
      </w:r>
      <w:r w:rsidR="00571AFB">
        <w:rPr>
          <w:sz w:val="24"/>
          <w:szCs w:val="24"/>
        </w:rPr>
        <w:fldChar w:fldCharType="end"/>
      </w:r>
      <w:r w:rsidR="00E23891" w:rsidRPr="00F0708B">
        <w:rPr>
          <w:sz w:val="24"/>
          <w:szCs w:val="24"/>
        </w:rPr>
        <w:t>. Indeed, there appears to be dissociable but complementary roles of the medial and lateral</w:t>
      </w:r>
      <w:r w:rsidR="000F2BF3">
        <w:rPr>
          <w:sz w:val="24"/>
          <w:szCs w:val="24"/>
        </w:rPr>
        <w:t xml:space="preserve"> OFC</w:t>
      </w:r>
      <w:r w:rsidR="00E23891" w:rsidRPr="00F0708B">
        <w:rPr>
          <w:sz w:val="24"/>
          <w:szCs w:val="24"/>
        </w:rPr>
        <w:t xml:space="preserve"> such that lateral OFC lesions disrupt Pavlovian whereas medial OFC lesions disrupt instrumental behavioural control </w:t>
      </w:r>
      <w:r w:rsidR="00E23891" w:rsidRPr="00F0708B">
        <w:rPr>
          <w:sz w:val="24"/>
          <w:szCs w:val="24"/>
        </w:rPr>
        <w:fldChar w:fldCharType="begin" w:fldLock="1"/>
      </w:r>
      <w:r w:rsidR="00E23891">
        <w:rPr>
          <w:sz w:val="24"/>
          <w:szCs w:val="24"/>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eoffrey","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eoffrey","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00E23891" w:rsidRPr="00F0708B">
        <w:rPr>
          <w:sz w:val="24"/>
          <w:szCs w:val="24"/>
        </w:rPr>
        <w:fldChar w:fldCharType="separate"/>
      </w:r>
      <w:r w:rsidR="00E23891" w:rsidRPr="0077411D">
        <w:rPr>
          <w:noProof/>
          <w:sz w:val="24"/>
          <w:szCs w:val="24"/>
        </w:rPr>
        <w:t>(Bradfield et al., 2015, 2018; Gardner et al., 2017, 2018; McDannald et al., 2011; Ostlund &amp; Balleine, 2007; Panayi &amp; Killcross, 2018)</w:t>
      </w:r>
      <w:r w:rsidR="00E23891" w:rsidRPr="00F0708B">
        <w:rPr>
          <w:sz w:val="24"/>
          <w:szCs w:val="24"/>
        </w:rPr>
        <w:fldChar w:fldCharType="end"/>
      </w:r>
      <w:r w:rsidR="00E23891" w:rsidRPr="00F0708B">
        <w:rPr>
          <w:sz w:val="24"/>
          <w:szCs w:val="24"/>
        </w:rPr>
        <w:t>.</w:t>
      </w:r>
      <w:r w:rsidR="00C75CA1">
        <w:rPr>
          <w:sz w:val="24"/>
          <w:szCs w:val="24"/>
        </w:rPr>
        <w:t xml:space="preserve"> </w:t>
      </w:r>
      <w:r w:rsidR="00A74C45">
        <w:rPr>
          <w:sz w:val="24"/>
          <w:szCs w:val="24"/>
        </w:rPr>
        <w:t xml:space="preserve">This suggests that </w:t>
      </w:r>
      <w:r w:rsidR="009E0344">
        <w:rPr>
          <w:sz w:val="24"/>
          <w:szCs w:val="24"/>
        </w:rPr>
        <w:t xml:space="preserve">the </w:t>
      </w:r>
      <w:r w:rsidR="00CA0410">
        <w:rPr>
          <w:sz w:val="24"/>
          <w:szCs w:val="24"/>
        </w:rPr>
        <w:t>OFC</w:t>
      </w:r>
      <w:r w:rsidR="009E0344">
        <w:rPr>
          <w:sz w:val="24"/>
          <w:szCs w:val="24"/>
        </w:rPr>
        <w:t xml:space="preserve"> as a whole </w:t>
      </w:r>
      <w:r w:rsidR="00CA0410">
        <w:rPr>
          <w:sz w:val="24"/>
          <w:szCs w:val="24"/>
        </w:rPr>
        <w:t>is</w:t>
      </w:r>
      <w:r w:rsidR="009E0344">
        <w:rPr>
          <w:sz w:val="24"/>
          <w:szCs w:val="24"/>
        </w:rPr>
        <w:t xml:space="preserve"> engaged in the learning and </w:t>
      </w:r>
      <w:r w:rsidR="00B80006">
        <w:rPr>
          <w:sz w:val="24"/>
          <w:szCs w:val="24"/>
        </w:rPr>
        <w:t xml:space="preserve">flexible </w:t>
      </w:r>
      <w:r w:rsidR="009E0344">
        <w:rPr>
          <w:sz w:val="24"/>
          <w:szCs w:val="24"/>
        </w:rPr>
        <w:t xml:space="preserve">updating of </w:t>
      </w:r>
      <w:r w:rsidR="0041685F">
        <w:rPr>
          <w:sz w:val="24"/>
          <w:szCs w:val="24"/>
        </w:rPr>
        <w:t xml:space="preserve">value based behaviours, but within the orbital subregions </w:t>
      </w:r>
      <w:r w:rsidR="00A65E1D">
        <w:rPr>
          <w:sz w:val="24"/>
          <w:szCs w:val="24"/>
        </w:rPr>
        <w:t>this proc</w:t>
      </w:r>
      <w:r w:rsidR="001A0CCD">
        <w:rPr>
          <w:sz w:val="24"/>
          <w:szCs w:val="24"/>
        </w:rPr>
        <w:t xml:space="preserve">ess appears to be remarkably specialized </w:t>
      </w:r>
      <w:r w:rsidR="00B80006">
        <w:rPr>
          <w:sz w:val="24"/>
          <w:szCs w:val="24"/>
        </w:rPr>
        <w:t>for</w:t>
      </w:r>
      <w:r w:rsidR="001A0CCD">
        <w:rPr>
          <w:sz w:val="24"/>
          <w:szCs w:val="24"/>
        </w:rPr>
        <w:t xml:space="preserve"> distinct </w:t>
      </w:r>
      <w:r w:rsidR="00531008">
        <w:rPr>
          <w:sz w:val="24"/>
          <w:szCs w:val="24"/>
        </w:rPr>
        <w:t xml:space="preserve">types of behaviour and </w:t>
      </w:r>
      <w:r w:rsidR="00EB1BAE">
        <w:rPr>
          <w:sz w:val="24"/>
          <w:szCs w:val="24"/>
        </w:rPr>
        <w:t>learning.</w:t>
      </w:r>
    </w:p>
    <w:p w14:paraId="03C14B80" w14:textId="297A2ED7" w:rsidR="00D64DFD" w:rsidRDefault="00D64DFD">
      <w:pPr>
        <w:rPr>
          <w:sz w:val="24"/>
          <w:szCs w:val="24"/>
        </w:rPr>
      </w:pPr>
      <w:r>
        <w:rPr>
          <w:sz w:val="24"/>
          <w:szCs w:val="24"/>
        </w:rPr>
        <w:br w:type="page"/>
      </w:r>
    </w:p>
    <w:p w14:paraId="4F63B091" w14:textId="638E34A4" w:rsidR="00D64DFD" w:rsidRPr="00D64DFD" w:rsidRDefault="00D64DFD" w:rsidP="00D64DFD">
      <w:pPr>
        <w:ind w:firstLine="720"/>
        <w:jc w:val="center"/>
        <w:rPr>
          <w:rFonts w:ascii="Times New Roman" w:hAnsi="Times New Roman" w:cs="Times New Roman"/>
          <w:b/>
          <w:sz w:val="24"/>
          <w:szCs w:val="24"/>
        </w:rPr>
      </w:pPr>
      <w:r w:rsidRPr="00D64DFD">
        <w:rPr>
          <w:rFonts w:ascii="Times New Roman" w:hAnsi="Times New Roman" w:cs="Times New Roman"/>
          <w:b/>
          <w:sz w:val="24"/>
          <w:szCs w:val="24"/>
        </w:rPr>
        <w:lastRenderedPageBreak/>
        <w:t>References</w:t>
      </w:r>
    </w:p>
    <w:p w14:paraId="618670CF" w14:textId="7DA2B15A" w:rsidR="00D64DFD" w:rsidRDefault="00D64DFD" w:rsidP="00C75CA1">
      <w:pPr>
        <w:ind w:firstLine="720"/>
        <w:rPr>
          <w:rFonts w:ascii="Times New Roman" w:hAnsi="Times New Roman" w:cs="Times New Roman"/>
          <w:bCs/>
          <w:sz w:val="24"/>
          <w:szCs w:val="24"/>
        </w:rPr>
      </w:pPr>
    </w:p>
    <w:p w14:paraId="624F1724" w14:textId="3E8C2230" w:rsidR="00D45447" w:rsidRPr="00D45447" w:rsidRDefault="00D64DFD"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Cs/>
          <w:sz w:val="24"/>
          <w:szCs w:val="24"/>
        </w:rPr>
        <w:fldChar w:fldCharType="begin" w:fldLock="1"/>
      </w:r>
      <w:r>
        <w:rPr>
          <w:rFonts w:ascii="Times New Roman" w:hAnsi="Times New Roman" w:cs="Times New Roman"/>
          <w:bCs/>
          <w:sz w:val="24"/>
          <w:szCs w:val="24"/>
        </w:rPr>
        <w:instrText xml:space="preserve">ADDIN Mendeley Bibliography CSL_BIBLIOGRAPHY </w:instrText>
      </w:r>
      <w:r>
        <w:rPr>
          <w:rFonts w:ascii="Times New Roman" w:hAnsi="Times New Roman" w:cs="Times New Roman"/>
          <w:bCs/>
          <w:sz w:val="24"/>
          <w:szCs w:val="24"/>
        </w:rPr>
        <w:fldChar w:fldCharType="separate"/>
      </w:r>
      <w:r w:rsidR="00D45447" w:rsidRPr="00D45447">
        <w:rPr>
          <w:rFonts w:ascii="Times New Roman" w:hAnsi="Times New Roman" w:cs="Times New Roman"/>
          <w:noProof/>
          <w:sz w:val="24"/>
          <w:szCs w:val="24"/>
        </w:rPr>
        <w:t xml:space="preserve">Balleine, B. W., Leung, B. K., &amp; Ostlund, S. B. (2011). The orbitofrontal cortex, predicted value, and choice. </w:t>
      </w:r>
      <w:r w:rsidR="00D45447" w:rsidRPr="00D45447">
        <w:rPr>
          <w:rFonts w:ascii="Times New Roman" w:hAnsi="Times New Roman" w:cs="Times New Roman"/>
          <w:i/>
          <w:iCs/>
          <w:noProof/>
          <w:sz w:val="24"/>
          <w:szCs w:val="24"/>
        </w:rPr>
        <w:t>Ann N Y Acad Sci</w:t>
      </w:r>
      <w:r w:rsidR="00D45447" w:rsidRPr="00D45447">
        <w:rPr>
          <w:rFonts w:ascii="Times New Roman" w:hAnsi="Times New Roman" w:cs="Times New Roman"/>
          <w:noProof/>
          <w:sz w:val="24"/>
          <w:szCs w:val="24"/>
        </w:rPr>
        <w:t xml:space="preserve">, </w:t>
      </w:r>
      <w:r w:rsidR="00D45447" w:rsidRPr="00D45447">
        <w:rPr>
          <w:rFonts w:ascii="Times New Roman" w:hAnsi="Times New Roman" w:cs="Times New Roman"/>
          <w:i/>
          <w:iCs/>
          <w:noProof/>
          <w:sz w:val="24"/>
          <w:szCs w:val="24"/>
        </w:rPr>
        <w:t>1239</w:t>
      </w:r>
      <w:r w:rsidR="00D45447" w:rsidRPr="00D45447">
        <w:rPr>
          <w:rFonts w:ascii="Times New Roman" w:hAnsi="Times New Roman" w:cs="Times New Roman"/>
          <w:noProof/>
          <w:sz w:val="24"/>
          <w:szCs w:val="24"/>
        </w:rPr>
        <w:t>, 43–50. https://doi.org/10.1111/j.1749-6632.2011.06270.x</w:t>
      </w:r>
    </w:p>
    <w:p w14:paraId="0F37ADE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D45447">
        <w:rPr>
          <w:rFonts w:ascii="Times New Roman" w:hAnsi="Times New Roman" w:cs="Times New Roman"/>
          <w:i/>
          <w:iCs/>
          <w:noProof/>
          <w:sz w:val="24"/>
          <w:szCs w:val="24"/>
        </w:rPr>
        <w:t>Behavioral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under review</w:t>
      </w:r>
      <w:r w:rsidRPr="00D45447">
        <w:rPr>
          <w:rFonts w:ascii="Times New Roman" w:hAnsi="Times New Roman" w:cs="Times New Roman"/>
          <w:noProof/>
          <w:sz w:val="24"/>
          <w:szCs w:val="24"/>
        </w:rPr>
        <w:t>.</w:t>
      </w:r>
    </w:p>
    <w:p w14:paraId="66181B8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D45447">
        <w:rPr>
          <w:rFonts w:ascii="Times New Roman" w:hAnsi="Times New Roman" w:cs="Times New Roman"/>
          <w:i/>
          <w:iCs/>
          <w:noProof/>
          <w:sz w:val="24"/>
          <w:szCs w:val="24"/>
        </w:rPr>
        <w:t>BioRxiv</w:t>
      </w:r>
      <w:r w:rsidRPr="00D45447">
        <w:rPr>
          <w:rFonts w:ascii="Times New Roman" w:hAnsi="Times New Roman" w:cs="Times New Roman"/>
          <w:noProof/>
          <w:sz w:val="24"/>
          <w:szCs w:val="24"/>
        </w:rPr>
        <w:t>, 1–44. https://doi.org/https://doi.org/10.1101/2020.08.28.272591</w:t>
      </w:r>
    </w:p>
    <w:p w14:paraId="45E4563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20</w:t>
      </w:r>
      <w:r w:rsidRPr="00D45447">
        <w:rPr>
          <w:rFonts w:ascii="Times New Roman" w:hAnsi="Times New Roman" w:cs="Times New Roman"/>
          <w:noProof/>
          <w:sz w:val="24"/>
          <w:szCs w:val="24"/>
        </w:rPr>
        <w:t>(11), 4311–4319. http://www.jneurosci.org/content/20/11/4311.full.pdf</w:t>
      </w:r>
    </w:p>
    <w:p w14:paraId="63CB7B5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Boakes, R. A. (1977). Performance on learning to associate a stimulus with positive reinforcement. In H. Davis &amp; H. M. B. Hurwitz (Eds.), </w:t>
      </w:r>
      <w:r w:rsidRPr="00D45447">
        <w:rPr>
          <w:rFonts w:ascii="Times New Roman" w:hAnsi="Times New Roman" w:cs="Times New Roman"/>
          <w:i/>
          <w:iCs/>
          <w:noProof/>
          <w:sz w:val="24"/>
          <w:szCs w:val="24"/>
        </w:rPr>
        <w:t>Operant-Pavlovian interactions</w:t>
      </w:r>
      <w:r w:rsidRPr="00D45447">
        <w:rPr>
          <w:rFonts w:ascii="Times New Roman" w:hAnsi="Times New Roman" w:cs="Times New Roman"/>
          <w:noProof/>
          <w:sz w:val="24"/>
          <w:szCs w:val="24"/>
        </w:rPr>
        <w:t xml:space="preserve"> (pp. 67–97). L. Erlbaum Associates.</w:t>
      </w:r>
    </w:p>
    <w:p w14:paraId="1047241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179</w:t>
      </w:r>
      <w:r w:rsidRPr="00D45447">
        <w:rPr>
          <w:rFonts w:ascii="Times New Roman" w:hAnsi="Times New Roman" w:cs="Times New Roman"/>
          <w:noProof/>
          <w:sz w:val="24"/>
          <w:szCs w:val="24"/>
        </w:rPr>
        <w:t>(2), 219–228. https://doi.org/10.1016/j.bbr.2007.02.005</w:t>
      </w:r>
    </w:p>
    <w:p w14:paraId="143FCF9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Boulougouris, V., &amp; Robbins, T. W. (2009). Pre-surgical training ameliorates orbitofrontal-mediated impairments in spatial reversal learning.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197</w:t>
      </w:r>
      <w:r w:rsidRPr="00D45447">
        <w:rPr>
          <w:rFonts w:ascii="Times New Roman" w:hAnsi="Times New Roman" w:cs="Times New Roman"/>
          <w:noProof/>
          <w:sz w:val="24"/>
          <w:szCs w:val="24"/>
        </w:rPr>
        <w:t>(2), 469–475. https://doi.org/10.1016/j.bbr.2008.10.005</w:t>
      </w:r>
    </w:p>
    <w:p w14:paraId="6F0B696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Dezfouli, A., Van Holstein, M., Chieng, B., &amp; Balleine, B. W. (2015). Medial Orbitofrontal Cortex Mediates Outcome Retrieval in Partially Observable Task Situations.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88</w:t>
      </w:r>
      <w:r w:rsidRPr="00D45447">
        <w:rPr>
          <w:rFonts w:ascii="Times New Roman" w:hAnsi="Times New Roman" w:cs="Times New Roman"/>
          <w:noProof/>
          <w:sz w:val="24"/>
          <w:szCs w:val="24"/>
        </w:rPr>
        <w:t>(6), 1268–1280. https://doi.org/10.1016/j.neuron.2015.10.044</w:t>
      </w:r>
    </w:p>
    <w:p w14:paraId="23D8AD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&amp; Hart, G. (2020). Rodent medial and lateral orbitofrontal cortices represent unique components of cognitive maps of task space. </w:t>
      </w:r>
      <w:r w:rsidRPr="00D45447">
        <w:rPr>
          <w:rFonts w:ascii="Times New Roman" w:hAnsi="Times New Roman" w:cs="Times New Roman"/>
          <w:i/>
          <w:iCs/>
          <w:noProof/>
          <w:sz w:val="24"/>
          <w:szCs w:val="24"/>
        </w:rPr>
        <w:t>Neuroscience &amp; Biobehavioral Reviews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108</w:t>
      </w:r>
      <w:r w:rsidRPr="00D45447">
        <w:rPr>
          <w:rFonts w:ascii="Times New Roman" w:hAnsi="Times New Roman" w:cs="Times New Roman"/>
          <w:noProof/>
          <w:sz w:val="24"/>
          <w:szCs w:val="24"/>
        </w:rPr>
        <w:t>, 287–294. https://doi.org/10.1016/J.NEUBIOREV.2019.11.009</w:t>
      </w:r>
    </w:p>
    <w:p w14:paraId="4A77855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D45447">
        <w:rPr>
          <w:rFonts w:ascii="Times New Roman" w:hAnsi="Times New Roman" w:cs="Times New Roman"/>
          <w:i/>
          <w:iCs/>
          <w:noProof/>
          <w:sz w:val="24"/>
          <w:szCs w:val="24"/>
        </w:rPr>
        <w:t>Neurobiology of Learning and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155</w:t>
      </w:r>
      <w:r w:rsidRPr="00D45447">
        <w:rPr>
          <w:rFonts w:ascii="Times New Roman" w:hAnsi="Times New Roman" w:cs="Times New Roman"/>
          <w:noProof/>
          <w:sz w:val="24"/>
          <w:szCs w:val="24"/>
        </w:rPr>
        <w:t>(May), 463–473. https://doi.org/10.1016/j.nlm.2018.09.008</w:t>
      </w:r>
    </w:p>
    <w:p w14:paraId="664227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Franz, T. M., Miller, D. N., &amp; Schoenbaum, G. (2007). Conditioned reinforcement can be mediated by either outcome-specific or general affective representations. </w:t>
      </w:r>
      <w:r w:rsidRPr="00D45447">
        <w:rPr>
          <w:rFonts w:ascii="Times New Roman" w:hAnsi="Times New Roman" w:cs="Times New Roman"/>
          <w:i/>
          <w:iCs/>
          <w:noProof/>
          <w:sz w:val="24"/>
          <w:szCs w:val="24"/>
        </w:rPr>
        <w:t>Frontiers in Integrative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 2. https://doi.org/10.3389/neuro.07.002.2007</w:t>
      </w:r>
    </w:p>
    <w:p w14:paraId="12E7BBC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lastRenderedPageBreak/>
        <w:t>454</w:t>
      </w:r>
      <w:r w:rsidRPr="00D45447">
        <w:rPr>
          <w:rFonts w:ascii="Times New Roman" w:hAnsi="Times New Roman" w:cs="Times New Roman"/>
          <w:noProof/>
          <w:sz w:val="24"/>
          <w:szCs w:val="24"/>
        </w:rPr>
        <w:t>(7202), 340-U45. https://doi.org/Doi 10.1038/Nature06993</w:t>
      </w:r>
    </w:p>
    <w:p w14:paraId="5F1AB3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D45447">
        <w:rPr>
          <w:rFonts w:ascii="Times New Roman" w:hAnsi="Times New Roman" w:cs="Times New Roman"/>
          <w:i/>
          <w:iCs/>
          <w:noProof/>
          <w:sz w:val="24"/>
          <w:szCs w:val="24"/>
        </w:rPr>
        <w:t>European 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30</w:t>
      </w:r>
      <w:r w:rsidRPr="00D45447">
        <w:rPr>
          <w:rFonts w:ascii="Times New Roman" w:hAnsi="Times New Roman" w:cs="Times New Roman"/>
          <w:noProof/>
          <w:sz w:val="24"/>
          <w:szCs w:val="24"/>
        </w:rPr>
        <w:t>(10), 1941–1946. https://doi.org/DOI 10.1111/j.1460-9568.2009.06992.x</w:t>
      </w:r>
    </w:p>
    <w:p w14:paraId="1E5AA94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Butter, C. M. (1969). Perseveration in extinction and in discrimination reversal tasks following selective frontal ablations in Macaca mulatta. </w:t>
      </w:r>
      <w:r w:rsidRPr="00D45447">
        <w:rPr>
          <w:rFonts w:ascii="Times New Roman" w:hAnsi="Times New Roman" w:cs="Times New Roman"/>
          <w:i/>
          <w:iCs/>
          <w:noProof/>
          <w:sz w:val="24"/>
          <w:szCs w:val="24"/>
        </w:rPr>
        <w:t>Physiol. Behav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4</w:t>
      </w:r>
      <w:r w:rsidRPr="00D45447">
        <w:rPr>
          <w:rFonts w:ascii="Times New Roman" w:hAnsi="Times New Roman" w:cs="Times New Roman"/>
          <w:noProof/>
          <w:sz w:val="24"/>
          <w:szCs w:val="24"/>
        </w:rPr>
        <w:t>, 163–171.</w:t>
      </w:r>
    </w:p>
    <w:p w14:paraId="171D40F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(25), 8771–8780. https://doi.org/23/25/8771 [pii]</w:t>
      </w:r>
    </w:p>
    <w:p w14:paraId="58522F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146</w:t>
      </w:r>
      <w:r w:rsidRPr="00D45447">
        <w:rPr>
          <w:rFonts w:ascii="Times New Roman" w:hAnsi="Times New Roman" w:cs="Times New Roman"/>
          <w:noProof/>
          <w:sz w:val="24"/>
          <w:szCs w:val="24"/>
        </w:rPr>
        <w:t>(1–2), 167–174. http://www.sciencedirect.com/science/article/pii/S0166432803003498</w:t>
      </w:r>
    </w:p>
    <w:p w14:paraId="63FCDC6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(2004). Experimental extinction in Pavlovian conditioning: Behavioural and neuroscience perspectives. </w:t>
      </w:r>
      <w:r w:rsidRPr="00D45447">
        <w:rPr>
          <w:rFonts w:ascii="Times New Roman" w:hAnsi="Times New Roman" w:cs="Times New Roman"/>
          <w:i/>
          <w:iCs/>
          <w:noProof/>
          <w:sz w:val="24"/>
          <w:szCs w:val="24"/>
        </w:rPr>
        <w:t>Quarterly Journal of Experimental Psychology Section B-Comparative and Physiological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57</w:t>
      </w:r>
      <w:r w:rsidRPr="00D45447">
        <w:rPr>
          <w:rFonts w:ascii="Times New Roman" w:hAnsi="Times New Roman" w:cs="Times New Roman"/>
          <w:noProof/>
          <w:sz w:val="24"/>
          <w:szCs w:val="24"/>
        </w:rPr>
        <w:t>(2), 97–132. https://doi.org/Doi 10.1080/02724990344000097</w:t>
      </w:r>
    </w:p>
    <w:p w14:paraId="76A0A8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D45447">
        <w:rPr>
          <w:rFonts w:ascii="Times New Roman" w:hAnsi="Times New Roman" w:cs="Times New Roman"/>
          <w:i/>
          <w:iCs/>
          <w:noProof/>
          <w:sz w:val="24"/>
          <w:szCs w:val="24"/>
        </w:rPr>
        <w:t>Linking Affect to Action: Critical Contributions of the Orbitofrontal Cortex</w:t>
      </w:r>
      <w:r w:rsidRPr="00D45447">
        <w:rPr>
          <w:rFonts w:ascii="Times New Roman" w:hAnsi="Times New Roman" w:cs="Times New Roman"/>
          <w:noProof/>
          <w:sz w:val="24"/>
          <w:szCs w:val="24"/>
        </w:rPr>
        <w:t xml:space="preserve"> (Vol. 1121, pp. 152–173). Blackwell Publishing. https://doi.org/10.1196/annals.1401.030</w:t>
      </w:r>
    </w:p>
    <w:p w14:paraId="0C5BB08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&amp; Holland, P. C. (2008). The influence of CS-US interval on several different indices of learning in appetitive conditioning. </w:t>
      </w:r>
      <w:r w:rsidRPr="00D45447">
        <w:rPr>
          <w:rFonts w:ascii="Times New Roman" w:hAnsi="Times New Roman" w:cs="Times New Roman"/>
          <w:i/>
          <w:iCs/>
          <w:noProof/>
          <w:sz w:val="24"/>
          <w:szCs w:val="24"/>
        </w:rPr>
        <w:t>Journal of Experimental Psychology-Animal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34</w:t>
      </w:r>
      <w:r w:rsidRPr="00D45447">
        <w:rPr>
          <w:rFonts w:ascii="Times New Roman" w:hAnsi="Times New Roman" w:cs="Times New Roman"/>
          <w:noProof/>
          <w:sz w:val="24"/>
          <w:szCs w:val="24"/>
        </w:rPr>
        <w:t>(2), 202–222. https://doi.org/Doi 10.1037/0097-7403.34.2.202</w:t>
      </w:r>
    </w:p>
    <w:p w14:paraId="348FC85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&amp; Oakeshott, S. (2007). Learning about multiple attributes of reward in Pavlovian conditioning. </w:t>
      </w:r>
      <w:r w:rsidRPr="00D45447">
        <w:rPr>
          <w:rFonts w:ascii="Times New Roman" w:hAnsi="Times New Roman" w:cs="Times New Roman"/>
          <w:i/>
          <w:iCs/>
          <w:noProof/>
          <w:sz w:val="24"/>
          <w:szCs w:val="24"/>
        </w:rPr>
        <w:t>Annals of the New York Academy of Sciences</w:t>
      </w:r>
      <w:r w:rsidRPr="00D45447">
        <w:rPr>
          <w:rFonts w:ascii="Times New Roman" w:hAnsi="Times New Roman" w:cs="Times New Roman"/>
          <w:noProof/>
          <w:sz w:val="24"/>
          <w:szCs w:val="24"/>
        </w:rPr>
        <w:t>. https://doi.org/10.1196/annals.1390.008</w:t>
      </w:r>
    </w:p>
    <w:p w14:paraId="0B058C4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Dias, R., Robbins, T. W., &amp; Roberts, A. C. (1996). Dissociation in prefrontal cortex of affective and attentional shifts.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380</w:t>
      </w:r>
      <w:r w:rsidRPr="00D45447">
        <w:rPr>
          <w:rFonts w:ascii="Times New Roman" w:hAnsi="Times New Roman" w:cs="Times New Roman"/>
          <w:noProof/>
          <w:sz w:val="24"/>
          <w:szCs w:val="24"/>
        </w:rPr>
        <w:t>(6569), 69–72. https://doi.org/10.1038/380069a0</w:t>
      </w:r>
    </w:p>
    <w:p w14:paraId="6EE304A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(1980). Contemporary animal learning theory. In J. Gray (Ed.), </w:t>
      </w:r>
      <w:r w:rsidRPr="00D45447">
        <w:rPr>
          <w:rFonts w:ascii="Times New Roman" w:hAnsi="Times New Roman" w:cs="Times New Roman"/>
          <w:i/>
          <w:iCs/>
          <w:noProof/>
          <w:sz w:val="24"/>
          <w:szCs w:val="24"/>
        </w:rPr>
        <w:t>Problems in the behavioural sciences</w:t>
      </w:r>
      <w:r w:rsidRPr="00D45447">
        <w:rPr>
          <w:rFonts w:ascii="Times New Roman" w:hAnsi="Times New Roman" w:cs="Times New Roman"/>
          <w:noProof/>
          <w:sz w:val="24"/>
          <w:szCs w:val="24"/>
        </w:rPr>
        <w:t>. Cambridge University Press.</w:t>
      </w:r>
    </w:p>
    <w:p w14:paraId="1636C02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(1985). Actions and Habits : The Development of Behavioural Autonomy. </w:t>
      </w:r>
      <w:r w:rsidRPr="00D45447">
        <w:rPr>
          <w:rFonts w:ascii="Times New Roman" w:hAnsi="Times New Roman" w:cs="Times New Roman"/>
          <w:i/>
          <w:iCs/>
          <w:noProof/>
          <w:sz w:val="24"/>
          <w:szCs w:val="24"/>
        </w:rPr>
        <w:t>Philosophical Transactions of the Royal Society of London. Series B, Biological Sciences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308</w:t>
      </w:r>
      <w:r w:rsidRPr="00D45447">
        <w:rPr>
          <w:rFonts w:ascii="Times New Roman" w:hAnsi="Times New Roman" w:cs="Times New Roman"/>
          <w:noProof/>
          <w:sz w:val="24"/>
          <w:szCs w:val="24"/>
        </w:rPr>
        <w:t>(1135), 67–78. http://www.jstor.org/stable/2396284</w:t>
      </w:r>
    </w:p>
    <w:p w14:paraId="4D77770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&amp; Balleine, B. W. (2002). The Role of Learning in the Operation of Motivational Systems. In </w:t>
      </w:r>
      <w:r w:rsidRPr="00D45447">
        <w:rPr>
          <w:rFonts w:ascii="Times New Roman" w:hAnsi="Times New Roman" w:cs="Times New Roman"/>
          <w:i/>
          <w:iCs/>
          <w:noProof/>
          <w:sz w:val="24"/>
          <w:szCs w:val="24"/>
        </w:rPr>
        <w:t>Stevens’ Handbook of Experimental Psychology</w:t>
      </w:r>
      <w:r w:rsidRPr="00D45447">
        <w:rPr>
          <w:rFonts w:ascii="Times New Roman" w:hAnsi="Times New Roman" w:cs="Times New Roman"/>
          <w:noProof/>
          <w:sz w:val="24"/>
          <w:szCs w:val="24"/>
        </w:rPr>
        <w:t>. John Wiley &amp; Sons, Inc. https://doi.org/10.1002/0471214426.pas0312</w:t>
      </w:r>
    </w:p>
    <w:p w14:paraId="7B1F45D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Dolan, R. J., &amp; Dayan, P. (2013). Goals and habits in the brain.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(2), 312–325. https://doi.org/10.1016/j.neuron.2013.09.007</w:t>
      </w:r>
    </w:p>
    <w:p w14:paraId="79C6A58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D45447">
        <w:rPr>
          <w:rFonts w:ascii="Times New Roman" w:hAnsi="Times New Roman" w:cs="Times New Roman"/>
          <w:i/>
          <w:iCs/>
          <w:noProof/>
          <w:sz w:val="24"/>
          <w:szCs w:val="24"/>
        </w:rPr>
        <w:t>Proceedings of the Royal Society B-Biological Sciences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278</w:t>
      </w:r>
      <w:r w:rsidRPr="00D45447">
        <w:rPr>
          <w:rFonts w:ascii="Times New Roman" w:hAnsi="Times New Roman" w:cs="Times New Roman"/>
          <w:noProof/>
          <w:sz w:val="24"/>
          <w:szCs w:val="24"/>
        </w:rPr>
        <w:t>(1718), 2553–2561. https://doi.org/DOI 10.1098/rspb.2011.0836</w:t>
      </w:r>
    </w:p>
    <w:p w14:paraId="54C888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Gallagher, M., McMahan, R. W., &amp; Schoenbaum, G. (1999). Orbitofrontal cortex and representation of incentive value in associative learning.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w:t>
      </w:r>
      <w:r w:rsidRPr="00D45447">
        <w:rPr>
          <w:rFonts w:ascii="Times New Roman" w:hAnsi="Times New Roman" w:cs="Times New Roman"/>
          <w:noProof/>
          <w:sz w:val="24"/>
          <w:szCs w:val="24"/>
        </w:rPr>
        <w:t>(15), 6610–6614. http://www.jneurosci.org/cgi/reprint/19/15/6610.pdf</w:t>
      </w:r>
    </w:p>
    <w:p w14:paraId="2C1C19D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C., Sanchez, D. C., Zhou, J., &amp; Schoenbaum, G. (2019). Real-Time Value Integration during Economic Choice Is Regulated by Orbitofrontal Cortex. </w:t>
      </w:r>
      <w:r w:rsidRPr="00D45447">
        <w:rPr>
          <w:rFonts w:ascii="Times New Roman" w:hAnsi="Times New Roman" w:cs="Times New Roman"/>
          <w:i/>
          <w:iCs/>
          <w:noProof/>
          <w:sz w:val="24"/>
          <w:szCs w:val="24"/>
        </w:rPr>
        <w:t>Current Biology</w:t>
      </w:r>
      <w:r w:rsidRPr="00D45447">
        <w:rPr>
          <w:rFonts w:ascii="Times New Roman" w:hAnsi="Times New Roman" w:cs="Times New Roman"/>
          <w:noProof/>
          <w:sz w:val="24"/>
          <w:szCs w:val="24"/>
        </w:rPr>
        <w:t>. https://doi.org/10.1016/j.cub.2019.10.058</w:t>
      </w:r>
    </w:p>
    <w:p w14:paraId="4D18D0A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https://doi.org/10.7554/eLife.38963</w:t>
      </w:r>
    </w:p>
    <w:p w14:paraId="4C099EA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0</w:t>
      </w:r>
      <w:r w:rsidRPr="00D45447">
        <w:rPr>
          <w:rFonts w:ascii="Times New Roman" w:hAnsi="Times New Roman" w:cs="Times New Roman"/>
          <w:noProof/>
          <w:sz w:val="24"/>
          <w:szCs w:val="24"/>
        </w:rPr>
        <w:t>(0). https://doi.org/10.1016/j.neuron.2017.10.026</w:t>
      </w:r>
    </w:p>
    <w:p w14:paraId="2818AD3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Hall, G. (2002). Associative structures in Pavlovian and instrumental conditioning. In C. R. Gallistel (Ed.), </w:t>
      </w:r>
      <w:r w:rsidRPr="00D45447">
        <w:rPr>
          <w:rFonts w:ascii="Times New Roman" w:hAnsi="Times New Roman" w:cs="Times New Roman"/>
          <w:i/>
          <w:iCs/>
          <w:noProof/>
          <w:sz w:val="24"/>
          <w:szCs w:val="24"/>
        </w:rPr>
        <w:t>Steven’s handbook of experimental psychology</w:t>
      </w:r>
      <w:r w:rsidRPr="00D45447">
        <w:rPr>
          <w:rFonts w:ascii="Times New Roman" w:hAnsi="Times New Roman" w:cs="Times New Roman"/>
          <w:noProof/>
          <w:sz w:val="24"/>
          <w:szCs w:val="24"/>
        </w:rPr>
        <w:t xml:space="preserve"> (Vol. 3, pp. 1–45). John Wiley &amp; Sons.</w:t>
      </w:r>
    </w:p>
    <w:p w14:paraId="55BAA99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Holland, P. C. (1977). Conditioned stimulus as a determinant of the form of the Pavlovian conditioned response. </w:t>
      </w:r>
      <w:r w:rsidRPr="00D45447">
        <w:rPr>
          <w:rFonts w:ascii="Times New Roman" w:hAnsi="Times New Roman" w:cs="Times New Roman"/>
          <w:i/>
          <w:iCs/>
          <w:noProof/>
          <w:sz w:val="24"/>
          <w:szCs w:val="24"/>
        </w:rPr>
        <w:t>J Exp Psychol Anim Behav Process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w:t>
      </w:r>
      <w:r w:rsidRPr="00D45447">
        <w:rPr>
          <w:rFonts w:ascii="Times New Roman" w:hAnsi="Times New Roman" w:cs="Times New Roman"/>
          <w:noProof/>
          <w:sz w:val="24"/>
          <w:szCs w:val="24"/>
        </w:rPr>
        <w:t>(1), 77–104. http://www.ncbi.nlm.nih.gov/pubmed/845545</w:t>
      </w:r>
    </w:p>
    <w:p w14:paraId="7508FB0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Iversen, S. D., &amp; Mishkin, M. (1970). Perseverative interference in monkeys following selective lesions of the inferior prefrontal convexity. </w:t>
      </w:r>
      <w:r w:rsidRPr="00D45447">
        <w:rPr>
          <w:rFonts w:ascii="Times New Roman" w:hAnsi="Times New Roman" w:cs="Times New Roman"/>
          <w:i/>
          <w:iCs/>
          <w:noProof/>
          <w:sz w:val="24"/>
          <w:szCs w:val="24"/>
        </w:rPr>
        <w:t>Experimental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11</w:t>
      </w:r>
      <w:r w:rsidRPr="00D45447">
        <w:rPr>
          <w:rFonts w:ascii="Times New Roman" w:hAnsi="Times New Roman" w:cs="Times New Roman"/>
          <w:noProof/>
          <w:sz w:val="24"/>
          <w:szCs w:val="24"/>
        </w:rPr>
        <w:t>(4), 376–386. http://www.ncbi.nlm.nih.gov/pubmed/4993199</w:t>
      </w:r>
    </w:p>
    <w:p w14:paraId="7493B22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Izquierdo, A. (2017). Functional Heterogeneity within Rat Orbitofrontal Cortex in Reward Learning and Decision Making. </w:t>
      </w:r>
      <w:r w:rsidRPr="00D45447">
        <w:rPr>
          <w:rFonts w:ascii="Times New Roman" w:hAnsi="Times New Roman" w:cs="Times New Roman"/>
          <w:i/>
          <w:iCs/>
          <w:noProof/>
          <w:sz w:val="24"/>
          <w:szCs w:val="24"/>
        </w:rPr>
        <w:t>The Journal of Neuroscience : The Official Journal of the Society for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37</w:t>
      </w:r>
      <w:r w:rsidRPr="00D45447">
        <w:rPr>
          <w:rFonts w:ascii="Times New Roman" w:hAnsi="Times New Roman" w:cs="Times New Roman"/>
          <w:noProof/>
          <w:sz w:val="24"/>
          <w:szCs w:val="24"/>
        </w:rPr>
        <w:t>(44), 10529–10540. https://doi.org/10.1523/JNEUROSCI.1678-17.2017</w:t>
      </w:r>
    </w:p>
    <w:p w14:paraId="612593C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Kamin, L. J. (1969). Predictability, surprise, attention and conditioning. In B. A. Campbell &amp; R. M. Church (Eds.), </w:t>
      </w:r>
      <w:r w:rsidRPr="00D45447">
        <w:rPr>
          <w:rFonts w:ascii="Times New Roman" w:hAnsi="Times New Roman" w:cs="Times New Roman"/>
          <w:i/>
          <w:iCs/>
          <w:noProof/>
          <w:sz w:val="24"/>
          <w:szCs w:val="24"/>
        </w:rPr>
        <w:t>Punishment and aversive behavior</w:t>
      </w:r>
      <w:r w:rsidRPr="00D45447">
        <w:rPr>
          <w:rFonts w:ascii="Times New Roman" w:hAnsi="Times New Roman" w:cs="Times New Roman"/>
          <w:noProof/>
          <w:sz w:val="24"/>
          <w:szCs w:val="24"/>
        </w:rPr>
        <w:t xml:space="preserve"> (pp. 279–96). Appleton-Century-Crofts.</w:t>
      </w:r>
    </w:p>
    <w:p w14:paraId="79A3E40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Killcross, A. S., &amp; Coutureau, E. (2003). Coordination of actions and habits in the medial prefrontal cortex of rats. </w:t>
      </w:r>
      <w:r w:rsidRPr="00D45447">
        <w:rPr>
          <w:rFonts w:ascii="Times New Roman" w:hAnsi="Times New Roman" w:cs="Times New Roman"/>
          <w:i/>
          <w:iCs/>
          <w:noProof/>
          <w:sz w:val="24"/>
          <w:szCs w:val="24"/>
        </w:rPr>
        <w:t>Cerebral Cortex</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13</w:t>
      </w:r>
      <w:r w:rsidRPr="00D45447">
        <w:rPr>
          <w:rFonts w:ascii="Times New Roman" w:hAnsi="Times New Roman" w:cs="Times New Roman"/>
          <w:noProof/>
          <w:sz w:val="24"/>
          <w:szCs w:val="24"/>
        </w:rPr>
        <w:t>(4), 400–408. http://cercor.oxfordjournals.org/cgi/reprint/13/4/400.pdf</w:t>
      </w:r>
    </w:p>
    <w:p w14:paraId="1F6FE87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33</w:t>
      </w:r>
      <w:r w:rsidRPr="00D45447">
        <w:rPr>
          <w:rFonts w:ascii="Times New Roman" w:hAnsi="Times New Roman" w:cs="Times New Roman"/>
          <w:noProof/>
          <w:sz w:val="24"/>
          <w:szCs w:val="24"/>
        </w:rPr>
        <w:t xml:space="preserve">, 3202–3211. </w:t>
      </w:r>
      <w:r w:rsidRPr="00D45447">
        <w:rPr>
          <w:rFonts w:ascii="Times New Roman" w:hAnsi="Times New Roman" w:cs="Times New Roman"/>
          <w:noProof/>
          <w:sz w:val="24"/>
          <w:szCs w:val="24"/>
        </w:rPr>
        <w:lastRenderedPageBreak/>
        <w:t>http://www.jneurosci.org/content/33/7/3202.full.pdf</w:t>
      </w:r>
    </w:p>
    <w:p w14:paraId="2335E3E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Konorski, J. (1967). </w:t>
      </w:r>
      <w:r w:rsidRPr="00D45447">
        <w:rPr>
          <w:rFonts w:ascii="Times New Roman" w:hAnsi="Times New Roman" w:cs="Times New Roman"/>
          <w:i/>
          <w:iCs/>
          <w:noProof/>
          <w:sz w:val="24"/>
          <w:szCs w:val="24"/>
        </w:rPr>
        <w:t>Integrative activity of the brain; an interdisciplinary approach</w:t>
      </w:r>
      <w:r w:rsidRPr="00D45447">
        <w:rPr>
          <w:rFonts w:ascii="Times New Roman" w:hAnsi="Times New Roman" w:cs="Times New Roman"/>
          <w:noProof/>
          <w:sz w:val="24"/>
          <w:szCs w:val="24"/>
        </w:rPr>
        <w:t>. University of Chicago Press.</w:t>
      </w:r>
    </w:p>
    <w:p w14:paraId="6574605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Krebs, J. (1977). Optimal foraging: theory and experiment.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268</w:t>
      </w:r>
      <w:r w:rsidRPr="00D45447">
        <w:rPr>
          <w:rFonts w:ascii="Times New Roman" w:hAnsi="Times New Roman" w:cs="Times New Roman"/>
          <w:noProof/>
          <w:sz w:val="24"/>
          <w:szCs w:val="24"/>
        </w:rPr>
        <w:t>(5621), 583–584. https://doi.org/10.1038/268583a0</w:t>
      </w:r>
    </w:p>
    <w:p w14:paraId="3C9FEF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Kringelbach, M. L. (2005). The human orbitofrontal cortex: Linking reward to hedonic experience.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w:t>
      </w:r>
      <w:r w:rsidRPr="00D45447">
        <w:rPr>
          <w:rFonts w:ascii="Times New Roman" w:hAnsi="Times New Roman" w:cs="Times New Roman"/>
          <w:noProof/>
          <w:sz w:val="24"/>
          <w:szCs w:val="24"/>
        </w:rPr>
        <w:t>(9), 691–702. https://doi.org/Doi 10.1038/Nrn1747</w:t>
      </w:r>
    </w:p>
    <w:p w14:paraId="5EC6EB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Lenth, R., Singmann, H., Love, J., Buerkner, P., &amp; Herve, M. (2020). emmeans: estimated marginal means. R package version 1.4. 4. In </w:t>
      </w:r>
      <w:r w:rsidRPr="00D45447">
        <w:rPr>
          <w:rFonts w:ascii="Times New Roman" w:hAnsi="Times New Roman" w:cs="Times New Roman"/>
          <w:i/>
          <w:iCs/>
          <w:noProof/>
          <w:sz w:val="24"/>
          <w:szCs w:val="24"/>
        </w:rPr>
        <w:t>The American Statistician</w:t>
      </w:r>
      <w:r w:rsidRPr="00D45447">
        <w:rPr>
          <w:rFonts w:ascii="Times New Roman" w:hAnsi="Times New Roman" w:cs="Times New Roman"/>
          <w:noProof/>
          <w:sz w:val="24"/>
          <w:szCs w:val="24"/>
        </w:rPr>
        <w:t>. https://doi.org/10.1080/00031305.1980.10483031</w:t>
      </w:r>
    </w:p>
    <w:p w14:paraId="1033E3E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LePelley, M. E. (2004). The role of associative history in models of associative learning: A selective review and a hybrid model. </w:t>
      </w:r>
      <w:r w:rsidRPr="00D45447">
        <w:rPr>
          <w:rFonts w:ascii="Times New Roman" w:hAnsi="Times New Roman" w:cs="Times New Roman"/>
          <w:i/>
          <w:iCs/>
          <w:noProof/>
          <w:sz w:val="24"/>
          <w:szCs w:val="24"/>
        </w:rPr>
        <w:t>Quarterly Journal of Experimental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57B</w:t>
      </w:r>
      <w:r w:rsidRPr="00D45447">
        <w:rPr>
          <w:rFonts w:ascii="Times New Roman" w:hAnsi="Times New Roman" w:cs="Times New Roman"/>
          <w:noProof/>
          <w:sz w:val="24"/>
          <w:szCs w:val="24"/>
        </w:rPr>
        <w:t>, 192–243.</w:t>
      </w:r>
    </w:p>
    <w:p w14:paraId="31BC009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Mackintosh, N. J. (1974). </w:t>
      </w:r>
      <w:r w:rsidRPr="00D45447">
        <w:rPr>
          <w:rFonts w:ascii="Times New Roman" w:hAnsi="Times New Roman" w:cs="Times New Roman"/>
          <w:i/>
          <w:iCs/>
          <w:noProof/>
          <w:sz w:val="24"/>
          <w:szCs w:val="24"/>
        </w:rPr>
        <w:t>The psychology of animal learning</w:t>
      </w:r>
      <w:r w:rsidRPr="00D45447">
        <w:rPr>
          <w:rFonts w:ascii="Times New Roman" w:hAnsi="Times New Roman" w:cs="Times New Roman"/>
          <w:noProof/>
          <w:sz w:val="24"/>
          <w:szCs w:val="24"/>
        </w:rPr>
        <w:t>. Academic Press.</w:t>
      </w:r>
    </w:p>
    <w:p w14:paraId="1470A17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Mackintosh, N. J. (1975). A theory of attention: Variations in the associability of stimuli with reinforcement. </w:t>
      </w:r>
      <w:r w:rsidRPr="00D45447">
        <w:rPr>
          <w:rFonts w:ascii="Times New Roman" w:hAnsi="Times New Roman" w:cs="Times New Roman"/>
          <w:i/>
          <w:iCs/>
          <w:noProof/>
          <w:sz w:val="24"/>
          <w:szCs w:val="24"/>
        </w:rPr>
        <w:t>Psychol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82</w:t>
      </w:r>
      <w:r w:rsidRPr="00D45447">
        <w:rPr>
          <w:rFonts w:ascii="Times New Roman" w:hAnsi="Times New Roman" w:cs="Times New Roman"/>
          <w:noProof/>
          <w:sz w:val="24"/>
          <w:szCs w:val="24"/>
        </w:rPr>
        <w:t>(4), 279–298. https://doi.org/10.1037/h0076778</w:t>
      </w:r>
    </w:p>
    <w:p w14:paraId="3FEF139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31</w:t>
      </w:r>
      <w:r w:rsidRPr="00D45447">
        <w:rPr>
          <w:rFonts w:ascii="Times New Roman" w:hAnsi="Times New Roman" w:cs="Times New Roman"/>
          <w:noProof/>
          <w:sz w:val="24"/>
          <w:szCs w:val="24"/>
        </w:rPr>
        <w:t>, 2700–2705. http://www.jneurosci.org/content/31/7/2700.full.pdf</w:t>
      </w:r>
    </w:p>
    <w:p w14:paraId="51CE8A8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McDannald, M. A., Saddoris, M. P., Gallagher, M., &amp; Holland, P. C. (2005). Lesions of orbitofrontal cortex impair rats’ differential outcome expectancy learning but not conditioned stimulus-potentiated feeding.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25</w:t>
      </w:r>
      <w:r w:rsidRPr="00D45447">
        <w:rPr>
          <w:rFonts w:ascii="Times New Roman" w:hAnsi="Times New Roman" w:cs="Times New Roman"/>
          <w:noProof/>
          <w:sz w:val="24"/>
          <w:szCs w:val="24"/>
        </w:rPr>
        <w:t>(18), 4626–4632. https://doi.org/25/18/4626 [pii] 10.1523/JNEUROSCI.5301-04.2005</w:t>
      </w:r>
    </w:p>
    <w:p w14:paraId="7BA42EC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w:t>
      </w:r>
      <w:r w:rsidRPr="00D45447">
        <w:rPr>
          <w:rFonts w:ascii="Times New Roman" w:hAnsi="Times New Roman" w:cs="Times New Roman"/>
          <w:noProof/>
          <w:sz w:val="24"/>
          <w:szCs w:val="24"/>
        </w:rPr>
        <w:t>(31), 8166–8169. https://doi.org/10.1523/JNEUROSCI.1556-07.2007</w:t>
      </w:r>
    </w:p>
    <w:p w14:paraId="64A2B5A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Murray, E. A., &amp; Rudebeck, P. H. (2018). Specializations for reward-guided decision-making in the primate ventral prefrontal cortex.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w:t>
      </w:r>
      <w:r w:rsidRPr="00D45447">
        <w:rPr>
          <w:rFonts w:ascii="Times New Roman" w:hAnsi="Times New Roman" w:cs="Times New Roman"/>
          <w:noProof/>
          <w:sz w:val="24"/>
          <w:szCs w:val="24"/>
        </w:rPr>
        <w:t>(7), 404–417. https://doi.org/10.1038/s41583-018-0013-4</w:t>
      </w:r>
    </w:p>
    <w:p w14:paraId="511F6DC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1. https://doi.org/10.1038/s41593-019-0408-1</w:t>
      </w:r>
    </w:p>
    <w:p w14:paraId="3DC4632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D45447">
        <w:rPr>
          <w:rFonts w:ascii="Times New Roman" w:hAnsi="Times New Roman" w:cs="Times New Roman"/>
          <w:i/>
          <w:iCs/>
          <w:noProof/>
          <w:sz w:val="24"/>
          <w:szCs w:val="24"/>
        </w:rPr>
        <w:t>Frontiers in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w:t>
      </w:r>
      <w:r w:rsidRPr="00D45447">
        <w:rPr>
          <w:rFonts w:ascii="Times New Roman" w:hAnsi="Times New Roman" w:cs="Times New Roman"/>
          <w:noProof/>
          <w:sz w:val="24"/>
          <w:szCs w:val="24"/>
        </w:rPr>
        <w:t>, 244. https://doi.org/10.3389/fpsyg.2017.00244</w:t>
      </w:r>
    </w:p>
    <w:p w14:paraId="321BED6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Niv, Y. (2019). Learning task-state representations.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22</w:t>
      </w:r>
      <w:r w:rsidRPr="00D45447">
        <w:rPr>
          <w:rFonts w:ascii="Times New Roman" w:hAnsi="Times New Roman" w:cs="Times New Roman"/>
          <w:noProof/>
          <w:sz w:val="24"/>
          <w:szCs w:val="24"/>
        </w:rPr>
        <w:t>(10), 1544–1553. https://doi.org/10.1038/s41593-019-0470-8</w:t>
      </w:r>
    </w:p>
    <w:p w14:paraId="746EC7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77</w:t>
      </w:r>
      <w:r w:rsidRPr="00D45447">
        <w:rPr>
          <w:rFonts w:ascii="Times New Roman" w:hAnsi="Times New Roman" w:cs="Times New Roman"/>
          <w:noProof/>
          <w:sz w:val="24"/>
          <w:szCs w:val="24"/>
        </w:rPr>
        <w:t>(2), 251–258. https://doi.org/10.1016/j.neuron.2012.11.006</w:t>
      </w:r>
    </w:p>
    <w:p w14:paraId="58DDFB3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Ostlund, S. B., &amp; Balleine, B. W. (2007). Orbitofrontal cortex mediates outcome encoding in pavlovian but not instrumental conditioning.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w:t>
      </w:r>
      <w:r w:rsidRPr="00D45447">
        <w:rPr>
          <w:rFonts w:ascii="Times New Roman" w:hAnsi="Times New Roman" w:cs="Times New Roman"/>
          <w:noProof/>
          <w:sz w:val="24"/>
          <w:szCs w:val="24"/>
        </w:rPr>
        <w:t>(18), 4819–4825. https://doi.org/Doi 10.1523/Jneurosci.5443-06.2007</w:t>
      </w:r>
    </w:p>
    <w:p w14:paraId="56FB9CF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Padoa-Schioppa, C. (2009). Range-adapting representation of economic value in the orbitofrontal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29</w:t>
      </w:r>
      <w:r w:rsidRPr="00D45447">
        <w:rPr>
          <w:rFonts w:ascii="Times New Roman" w:hAnsi="Times New Roman" w:cs="Times New Roman"/>
          <w:noProof/>
          <w:sz w:val="24"/>
          <w:szCs w:val="24"/>
        </w:rPr>
        <w:t>, 14004–14014. http://www.jneurosci.org/content/29/44/14004.full.pdf</w:t>
      </w:r>
    </w:p>
    <w:p w14:paraId="0DC2633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Panayi, M. C., &amp; Killcross, S. (2018). Functional heterogeneity within the rodent lateral orbitofrontal cortex dissociates outcome devaluation and reversal learning deficits.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https://doi.org/10.7554/eLife.37357.001</w:t>
      </w:r>
    </w:p>
    <w:p w14:paraId="7565E00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D45447">
        <w:rPr>
          <w:rFonts w:ascii="Times New Roman" w:hAnsi="Times New Roman" w:cs="Times New Roman"/>
          <w:i/>
          <w:iCs/>
          <w:noProof/>
          <w:sz w:val="24"/>
          <w:szCs w:val="24"/>
        </w:rPr>
        <w:t>Psychol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87</w:t>
      </w:r>
      <w:r w:rsidRPr="00D45447">
        <w:rPr>
          <w:rFonts w:ascii="Times New Roman" w:hAnsi="Times New Roman" w:cs="Times New Roman"/>
          <w:noProof/>
          <w:sz w:val="24"/>
          <w:szCs w:val="24"/>
        </w:rPr>
        <w:t>(6), 532–552. http://www.ncbi.nlm.nih.gov/pubmed/7443916</w:t>
      </w:r>
    </w:p>
    <w:p w14:paraId="604FF6E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Pears, A., Parkinson, J. A., Hopewell, L., Everitt, B. J., &amp; Roberts, A. C. (2003). Lesions of the orbitofrontal but not medial prefrontal cortex disrupt conditioned reinforcement in primates.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(35), 11189–11201. https://doi.org/23/35/11189 [pii]</w:t>
      </w:r>
    </w:p>
    <w:p w14:paraId="76BF18A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D45447">
        <w:rPr>
          <w:rFonts w:ascii="Times New Roman" w:hAnsi="Times New Roman" w:cs="Times New Roman"/>
          <w:i/>
          <w:iCs/>
          <w:noProof/>
          <w:sz w:val="24"/>
          <w:szCs w:val="24"/>
        </w:rPr>
        <w:t>Behav Neurosci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119</w:t>
      </w:r>
      <w:r w:rsidRPr="00D45447">
        <w:rPr>
          <w:rFonts w:ascii="Times New Roman" w:hAnsi="Times New Roman" w:cs="Times New Roman"/>
          <w:noProof/>
          <w:sz w:val="24"/>
          <w:szCs w:val="24"/>
        </w:rPr>
        <w:t>(1), 317–322. https://doi.org/2005-01705-030 [pii]10.1037/0735-7044.119.1.317</w:t>
      </w:r>
    </w:p>
    <w:p w14:paraId="1C210B9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Pickens, C. L., Saddoris, M. P., Setlow, B., Gallagher, M., Holland, P. C., &amp; Schoenbaum, G. (2003). Different roles for orbitofrontal cortex and basolateral amygdala in a reinforcer devaluation task.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(35), 11078–11084. http://www.jneurosci.org/content/23/35/11078.full.pdf</w:t>
      </w:r>
    </w:p>
    <w:p w14:paraId="3AC5985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 Core Team (2020). (2020). R: A language and environment for statistical computing. In </w:t>
      </w:r>
      <w:r w:rsidRPr="00D45447">
        <w:rPr>
          <w:rFonts w:ascii="Times New Roman" w:hAnsi="Times New Roman" w:cs="Times New Roman"/>
          <w:i/>
          <w:iCs/>
          <w:noProof/>
          <w:sz w:val="24"/>
          <w:szCs w:val="24"/>
        </w:rPr>
        <w:t>R: A language and environment for statistical computing. R Foundation for Statistical Computing, Vienna, Austria</w:t>
      </w:r>
      <w:r w:rsidRPr="00D45447">
        <w:rPr>
          <w:rFonts w:ascii="Times New Roman" w:hAnsi="Times New Roman" w:cs="Times New Roman"/>
          <w:noProof/>
          <w:sz w:val="24"/>
          <w:szCs w:val="24"/>
        </w:rPr>
        <w:t>.</w:t>
      </w:r>
    </w:p>
    <w:p w14:paraId="4970F85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Ramirez, D. R., &amp; Savage, L. M. (2007). Differential involvement of the basolateral amygdala, orbitofrontal cortex, and nucleus accumbens core in the acquisition and use of reward expectancies. </w:t>
      </w:r>
      <w:r w:rsidRPr="00D45447">
        <w:rPr>
          <w:rFonts w:ascii="Times New Roman" w:hAnsi="Times New Roman" w:cs="Times New Roman"/>
          <w:i/>
          <w:iCs/>
          <w:noProof/>
          <w:sz w:val="24"/>
          <w:szCs w:val="24"/>
        </w:rPr>
        <w:t>Behav Neurosci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121</w:t>
      </w:r>
      <w:r w:rsidRPr="00D45447">
        <w:rPr>
          <w:rFonts w:ascii="Times New Roman" w:hAnsi="Times New Roman" w:cs="Times New Roman"/>
          <w:noProof/>
          <w:sz w:val="24"/>
          <w:szCs w:val="24"/>
        </w:rPr>
        <w:t>(5), 896–906. https://doi.org/10.1037/0735-7044.121.5.896</w:t>
      </w:r>
    </w:p>
    <w:p w14:paraId="0DF44C8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(1988). Pavlovian Conditioning - Its Not What You Think It Is. </w:t>
      </w:r>
      <w:r w:rsidRPr="00D45447">
        <w:rPr>
          <w:rFonts w:ascii="Times New Roman" w:hAnsi="Times New Roman" w:cs="Times New Roman"/>
          <w:i/>
          <w:iCs/>
          <w:noProof/>
          <w:sz w:val="24"/>
          <w:szCs w:val="24"/>
        </w:rPr>
        <w:t>American Psychologist</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43</w:t>
      </w:r>
      <w:r w:rsidRPr="00D45447">
        <w:rPr>
          <w:rFonts w:ascii="Times New Roman" w:hAnsi="Times New Roman" w:cs="Times New Roman"/>
          <w:noProof/>
          <w:sz w:val="24"/>
          <w:szCs w:val="24"/>
        </w:rPr>
        <w:t>(3), 151–160. https://doi.org/Doi 10.1037/0003-066x.43.3.151</w:t>
      </w:r>
    </w:p>
    <w:p w14:paraId="70284A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(2002a). Comparison of the rates of associative change during acquisition and extinction. </w:t>
      </w:r>
      <w:r w:rsidRPr="00D45447">
        <w:rPr>
          <w:rFonts w:ascii="Times New Roman" w:hAnsi="Times New Roman" w:cs="Times New Roman"/>
          <w:i/>
          <w:iCs/>
          <w:noProof/>
          <w:sz w:val="24"/>
          <w:szCs w:val="24"/>
        </w:rPr>
        <w:t>Journal of Experimental Psychology: 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28</w:t>
      </w:r>
      <w:r w:rsidRPr="00D45447">
        <w:rPr>
          <w:rFonts w:ascii="Times New Roman" w:hAnsi="Times New Roman" w:cs="Times New Roman"/>
          <w:noProof/>
          <w:sz w:val="24"/>
          <w:szCs w:val="24"/>
        </w:rPr>
        <w:t>(4), 406–415. https://doi.org/10.1037/0097-7403.28.4.406</w:t>
      </w:r>
    </w:p>
    <w:p w14:paraId="54B1B11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Rescorla, R. A. (2002b). Savings tests: Separating differences in rate of learning from differences in initial levels. </w:t>
      </w:r>
      <w:r w:rsidRPr="00D45447">
        <w:rPr>
          <w:rFonts w:ascii="Times New Roman" w:hAnsi="Times New Roman" w:cs="Times New Roman"/>
          <w:i/>
          <w:iCs/>
          <w:noProof/>
          <w:sz w:val="24"/>
          <w:szCs w:val="24"/>
        </w:rPr>
        <w:t>Journal of Experimental Psychology: 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28</w:t>
      </w:r>
      <w:r w:rsidRPr="00D45447">
        <w:rPr>
          <w:rFonts w:ascii="Times New Roman" w:hAnsi="Times New Roman" w:cs="Times New Roman"/>
          <w:noProof/>
          <w:sz w:val="24"/>
          <w:szCs w:val="24"/>
        </w:rPr>
        <w:t>(4), 369–377. https://doi.org/10.1037/0097-7403.28.4.369</w:t>
      </w:r>
    </w:p>
    <w:p w14:paraId="3FE3304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D45447">
        <w:rPr>
          <w:rFonts w:ascii="Times New Roman" w:hAnsi="Times New Roman" w:cs="Times New Roman"/>
          <w:i/>
          <w:iCs/>
          <w:noProof/>
          <w:sz w:val="24"/>
          <w:szCs w:val="24"/>
        </w:rPr>
        <w:t>Classical Conditioning II: Current Research and Theory</w:t>
      </w:r>
      <w:r w:rsidRPr="00D45447">
        <w:rPr>
          <w:rFonts w:ascii="Times New Roman" w:hAnsi="Times New Roman" w:cs="Times New Roman"/>
          <w:noProof/>
          <w:sz w:val="24"/>
          <w:szCs w:val="24"/>
        </w:rPr>
        <w:t xml:space="preserve"> (pp. 64–99). Appleton Century Crofts.</w:t>
      </w:r>
    </w:p>
    <w:p w14:paraId="09C099E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84</w:t>
      </w:r>
      <w:r w:rsidRPr="00D45447">
        <w:rPr>
          <w:rFonts w:ascii="Times New Roman" w:hAnsi="Times New Roman" w:cs="Times New Roman"/>
          <w:noProof/>
          <w:sz w:val="24"/>
          <w:szCs w:val="24"/>
        </w:rPr>
        <w:t>(6), 1143–1156. https://doi.org/10.1016/j.neuron.2014.10.049</w:t>
      </w:r>
    </w:p>
    <w:p w14:paraId="3CDCA83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e30373. https://doi.org/10.7554/eLife.30373</w:t>
      </w:r>
    </w:p>
    <w:p w14:paraId="782DAD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Nugent, S. L., Saddoris, M. P., &amp; Setlow, B. (2002). Orbitofrontal lesions in rats impair reversal but not acquisition of go, no-go odor discriminations. </w:t>
      </w:r>
      <w:r w:rsidRPr="00D45447">
        <w:rPr>
          <w:rFonts w:ascii="Times New Roman" w:hAnsi="Times New Roman" w:cs="Times New Roman"/>
          <w:i/>
          <w:iCs/>
          <w:noProof/>
          <w:sz w:val="24"/>
          <w:szCs w:val="24"/>
        </w:rPr>
        <w:t>Neuroreport</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13</w:t>
      </w:r>
      <w:r w:rsidRPr="00D45447">
        <w:rPr>
          <w:rFonts w:ascii="Times New Roman" w:hAnsi="Times New Roman" w:cs="Times New Roman"/>
          <w:noProof/>
          <w:sz w:val="24"/>
          <w:szCs w:val="24"/>
        </w:rPr>
        <w:t>(6), 885–890. http://graphics.tx.ovid.com/ovftpdfs/FPDDMCOKLECKGD00/fs047/ovft/live/gv024/00001756/00001756-200205070-00030.pdf</w:t>
      </w:r>
    </w:p>
    <w:p w14:paraId="0B6DB1E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w:t>
      </w:r>
      <w:r w:rsidRPr="00D45447">
        <w:rPr>
          <w:rFonts w:ascii="Times New Roman" w:hAnsi="Times New Roman" w:cs="Times New Roman"/>
          <w:noProof/>
          <w:sz w:val="24"/>
          <w:szCs w:val="24"/>
        </w:rPr>
        <w:t>(12), 885–892. https://doi.org/Doi 10.1038/Nrn2753</w:t>
      </w:r>
    </w:p>
    <w:p w14:paraId="0A4F9B5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D45447">
        <w:rPr>
          <w:rFonts w:ascii="Times New Roman" w:hAnsi="Times New Roman" w:cs="Times New Roman"/>
          <w:i/>
          <w:iCs/>
          <w:noProof/>
          <w:sz w:val="24"/>
          <w:szCs w:val="24"/>
        </w:rPr>
        <w:t>Learning &amp;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w:t>
      </w:r>
      <w:r w:rsidRPr="00D45447">
        <w:rPr>
          <w:rFonts w:ascii="Times New Roman" w:hAnsi="Times New Roman" w:cs="Times New Roman"/>
          <w:noProof/>
          <w:sz w:val="24"/>
          <w:szCs w:val="24"/>
        </w:rPr>
        <w:t>(2), 129–140. https://doi.org/Doi 10.1101/Lm.55203</w:t>
      </w:r>
    </w:p>
    <w:p w14:paraId="2B07A5C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Takahashi, Y. K., Liu, T., &amp; McDannald, M. A. (2011). Does the orbitofrontal cortex signal value? </w:t>
      </w:r>
      <w:r w:rsidRPr="00D45447">
        <w:rPr>
          <w:rFonts w:ascii="Times New Roman" w:hAnsi="Times New Roman" w:cs="Times New Roman"/>
          <w:i/>
          <w:iCs/>
          <w:noProof/>
          <w:sz w:val="24"/>
          <w:szCs w:val="24"/>
        </w:rPr>
        <w:t>Ann N Y Acad 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1239</w:t>
      </w:r>
      <w:r w:rsidRPr="00D45447">
        <w:rPr>
          <w:rFonts w:ascii="Times New Roman" w:hAnsi="Times New Roman" w:cs="Times New Roman"/>
          <w:noProof/>
          <w:sz w:val="24"/>
          <w:szCs w:val="24"/>
        </w:rPr>
        <w:t>(1), 87–99. https://doi.org/10.1111/j.1749-6632.2011.06210.x</w:t>
      </w:r>
    </w:p>
    <w:p w14:paraId="5F6EEA0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Schultz, W. (1998). Predictive reward signal of dopamine neurons. </w:t>
      </w:r>
      <w:r w:rsidRPr="00D45447">
        <w:rPr>
          <w:rFonts w:ascii="Times New Roman" w:hAnsi="Times New Roman" w:cs="Times New Roman"/>
          <w:i/>
          <w:iCs/>
          <w:noProof/>
          <w:sz w:val="24"/>
          <w:szCs w:val="24"/>
        </w:rPr>
        <w:t>Journal of Neurophysiology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(1), 1–27.</w:t>
      </w:r>
    </w:p>
    <w:p w14:paraId="3D15E81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https://doi.org/10.1038/nn.4538</w:t>
      </w:r>
    </w:p>
    <w:p w14:paraId="0C766FE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20</w:t>
      </w:r>
      <w:r w:rsidRPr="00D45447">
        <w:rPr>
          <w:rFonts w:ascii="Times New Roman" w:hAnsi="Times New Roman" w:cs="Times New Roman"/>
          <w:noProof/>
          <w:sz w:val="24"/>
          <w:szCs w:val="24"/>
        </w:rPr>
        <w:t>(5), 735–742. https://doi.org/10.1038/nn.4538</w:t>
      </w:r>
    </w:p>
    <w:p w14:paraId="36AF18A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Wikenheiser, A. M., Niv, Y., &amp; Schoenbaum, G. (2015). The State of the Orbitofrontal Cortex.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88</w:t>
      </w:r>
      <w:r w:rsidRPr="00D45447">
        <w:rPr>
          <w:rFonts w:ascii="Times New Roman" w:hAnsi="Times New Roman" w:cs="Times New Roman"/>
          <w:noProof/>
          <w:sz w:val="24"/>
          <w:szCs w:val="24"/>
        </w:rPr>
        <w:t>(6), 1075–1077. https://doi.org/10.1016/j.neuron.2015.12.004</w:t>
      </w:r>
    </w:p>
    <w:p w14:paraId="7651998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Shettleworth, S. J. (1994). Commentary: What are behavior systems and what use are they? </w:t>
      </w:r>
      <w:r w:rsidRPr="00D45447">
        <w:rPr>
          <w:rFonts w:ascii="Times New Roman" w:hAnsi="Times New Roman" w:cs="Times New Roman"/>
          <w:i/>
          <w:iCs/>
          <w:noProof/>
          <w:sz w:val="24"/>
          <w:szCs w:val="24"/>
        </w:rPr>
        <w:t>Psychonomic Bulletin &amp; Review</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(4), 451–456. https://doi.org/10.3758/BF03210949</w:t>
      </w:r>
    </w:p>
    <w:p w14:paraId="337CC31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D45447">
        <w:rPr>
          <w:rFonts w:ascii="Times New Roman" w:hAnsi="Times New Roman" w:cs="Times New Roman"/>
          <w:i/>
          <w:iCs/>
          <w:noProof/>
          <w:sz w:val="24"/>
          <w:szCs w:val="24"/>
        </w:rPr>
        <w:t>R Package Version 0.27-2</w:t>
      </w:r>
      <w:r w:rsidRPr="00D45447">
        <w:rPr>
          <w:rFonts w:ascii="Times New Roman" w:hAnsi="Times New Roman" w:cs="Times New Roman"/>
          <w:noProof/>
          <w:sz w:val="24"/>
          <w:szCs w:val="24"/>
        </w:rPr>
        <w:t>. https://cran.r-project.org/package=afex</w:t>
      </w:r>
    </w:p>
    <w:p w14:paraId="54550F6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Cooch, N. K., McDannald, M. A., Liu, T. L., Wied, H., Schoenbaum, G., Tzu-Lan, L., Wied, H., &amp; Schoenbaum, G. (2014). Orbitofrontal neurons infer the value and identity of predicted outcomes. </w:t>
      </w:r>
      <w:r w:rsidRPr="00D45447">
        <w:rPr>
          <w:rFonts w:ascii="Times New Roman" w:hAnsi="Times New Roman" w:cs="Times New Roman"/>
          <w:i/>
          <w:iCs/>
          <w:noProof/>
          <w:sz w:val="24"/>
          <w:szCs w:val="24"/>
        </w:rPr>
        <w:t>Nat Commun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w:t>
      </w:r>
      <w:r w:rsidRPr="00D45447">
        <w:rPr>
          <w:rFonts w:ascii="Times New Roman" w:hAnsi="Times New Roman" w:cs="Times New Roman"/>
          <w:noProof/>
          <w:sz w:val="24"/>
          <w:szCs w:val="24"/>
        </w:rPr>
        <w:t>, 3926. https://doi.org/10.1038/ncomms4926</w:t>
      </w:r>
    </w:p>
    <w:p w14:paraId="5E3D28F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Cooch, N. K., &amp; Schoenbaum, G. (2015). What the orbitofrontal cortex does not do. In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https://doi.org/10.1038/nn.3982</w:t>
      </w:r>
    </w:p>
    <w:p w14:paraId="6B59E5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54</w:t>
      </w:r>
      <w:r w:rsidRPr="00D45447">
        <w:rPr>
          <w:rFonts w:ascii="Times New Roman" w:hAnsi="Times New Roman" w:cs="Times New Roman"/>
          <w:noProof/>
          <w:sz w:val="24"/>
          <w:szCs w:val="24"/>
        </w:rPr>
        <w:t>(1), 51–58. https://doi.org/DOI 10.1016/j.neuron.2007.02.014</w:t>
      </w:r>
    </w:p>
    <w:p w14:paraId="72D946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D45447">
        <w:rPr>
          <w:rFonts w:ascii="Times New Roman" w:hAnsi="Times New Roman" w:cs="Times New Roman"/>
          <w:i/>
          <w:iCs/>
          <w:noProof/>
          <w:sz w:val="24"/>
          <w:szCs w:val="24"/>
        </w:rPr>
        <w:t>Neurobiology of Learning and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153</w:t>
      </w:r>
      <w:r w:rsidRPr="00D45447">
        <w:rPr>
          <w:rFonts w:ascii="Times New Roman" w:hAnsi="Times New Roman" w:cs="Times New Roman"/>
          <w:noProof/>
          <w:sz w:val="24"/>
          <w:szCs w:val="24"/>
        </w:rPr>
        <w:t>, 137–143. https://doi.org/10.1016/J.NLM.2018.01.013</w:t>
      </w:r>
    </w:p>
    <w:p w14:paraId="14610F1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16</w:t>
      </w:r>
      <w:r w:rsidRPr="00D45447">
        <w:rPr>
          <w:rFonts w:ascii="Times New Roman" w:hAnsi="Times New Roman" w:cs="Times New Roman"/>
          <w:noProof/>
          <w:sz w:val="24"/>
          <w:szCs w:val="24"/>
        </w:rPr>
        <w:t>(7), 966–973. https://doi.org/10.1038/nn.3413</w:t>
      </w:r>
    </w:p>
    <w:p w14:paraId="6A8D431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Stephens, D. N., &amp; Krebs, J. (1986). </w:t>
      </w:r>
      <w:r w:rsidRPr="00D45447">
        <w:rPr>
          <w:rFonts w:ascii="Times New Roman" w:hAnsi="Times New Roman" w:cs="Times New Roman"/>
          <w:i/>
          <w:iCs/>
          <w:noProof/>
          <w:sz w:val="24"/>
          <w:szCs w:val="24"/>
        </w:rPr>
        <w:t>Foraging Theory</w:t>
      </w:r>
      <w:r w:rsidRPr="00D45447">
        <w:rPr>
          <w:rFonts w:ascii="Times New Roman" w:hAnsi="Times New Roman" w:cs="Times New Roman"/>
          <w:noProof/>
          <w:sz w:val="24"/>
          <w:szCs w:val="24"/>
        </w:rPr>
        <w:t>. Princeton University Press.</w:t>
      </w:r>
    </w:p>
    <w:p w14:paraId="4852CF3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Stolyarova, A., &amp; Izquierdo, A. (2017). Complementary contributions of basolateral amygdala and orbitofrontal cortex to value learning under uncertainty.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w:t>
      </w:r>
      <w:r w:rsidRPr="00D45447">
        <w:rPr>
          <w:rFonts w:ascii="Times New Roman" w:hAnsi="Times New Roman" w:cs="Times New Roman"/>
          <w:noProof/>
          <w:sz w:val="24"/>
          <w:szCs w:val="24"/>
        </w:rPr>
        <w:t>, e27483. https://doi.org/10.7554/eLife.27483</w:t>
      </w:r>
    </w:p>
    <w:p w14:paraId="2BE494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Sutton, R. S., &amp; Barto, A. G. (1998). </w:t>
      </w:r>
      <w:r w:rsidRPr="00D45447">
        <w:rPr>
          <w:rFonts w:ascii="Times New Roman" w:hAnsi="Times New Roman" w:cs="Times New Roman"/>
          <w:i/>
          <w:iCs/>
          <w:noProof/>
          <w:sz w:val="24"/>
          <w:szCs w:val="24"/>
        </w:rPr>
        <w:t>Reinforccement Learning: An introduction</w:t>
      </w:r>
      <w:r w:rsidRPr="00D45447">
        <w:rPr>
          <w:rFonts w:ascii="Times New Roman" w:hAnsi="Times New Roman" w:cs="Times New Roman"/>
          <w:noProof/>
          <w:sz w:val="24"/>
          <w:szCs w:val="24"/>
        </w:rPr>
        <w:t>. The MIT Press.</w:t>
      </w:r>
    </w:p>
    <w:p w14:paraId="7B296C7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 507–518. http://ac.els-cdn.com/S0896627313007198/1-s2.0-S0896627313007198-main.pdf?_tid=97ea45dc-cbcc-11e4-9c0e-00000aacb362&amp;acdnat=1426504211_80b43da207445d70382dd3274f8c4f11</w:t>
      </w:r>
    </w:p>
    <w:p w14:paraId="7F322DF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Roesch, M. R., Stalnaker, T. A., Haney, R. Z., Caiu, D. J., Taylor, A. R., Burke, K. A., Schoenbaum, G., Calu, D. J., Taylor, A. R., Burke, K. A., &amp; Schoenbaum, G. (2009). The Orbitofrontal Cortex and Ventral Tegmental Area Are Necessary for Learning from Unexpected Outcomes.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62</w:t>
      </w:r>
      <w:r w:rsidRPr="00D45447">
        <w:rPr>
          <w:rFonts w:ascii="Times New Roman" w:hAnsi="Times New Roman" w:cs="Times New Roman"/>
          <w:noProof/>
          <w:sz w:val="24"/>
          <w:szCs w:val="24"/>
        </w:rPr>
        <w:t>(2), 269–280. https://doi.org/DOI 10.1016/j.neuron.2009.03.005</w:t>
      </w:r>
    </w:p>
    <w:p w14:paraId="4319A9B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Roesch, M. R., Wilson, R. C., Toreson, K., O’Donnell, P., Niv, Y., &amp; Schoenbaum, G. (2011). Expectancy-related changes in firing of dopamine neurons depend on orbitofrontal cortex.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14</w:t>
      </w:r>
      <w:r w:rsidRPr="00D45447">
        <w:rPr>
          <w:rFonts w:ascii="Times New Roman" w:hAnsi="Times New Roman" w:cs="Times New Roman"/>
          <w:noProof/>
          <w:sz w:val="24"/>
          <w:szCs w:val="24"/>
        </w:rPr>
        <w:t>(12), 1590–1597. https://doi.org/10.1038/nn.2957</w:t>
      </w:r>
    </w:p>
    <w:p w14:paraId="4A9043E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Timberlake, W. (1994). Behavior systems, associationism, and Pavlovian conditioning. </w:t>
      </w:r>
      <w:r w:rsidRPr="00D45447">
        <w:rPr>
          <w:rFonts w:ascii="Times New Roman" w:hAnsi="Times New Roman" w:cs="Times New Roman"/>
          <w:i/>
          <w:iCs/>
          <w:noProof/>
          <w:sz w:val="24"/>
          <w:szCs w:val="24"/>
        </w:rPr>
        <w:t xml:space="preserve">Psychon </w:t>
      </w:r>
      <w:r w:rsidRPr="00D45447">
        <w:rPr>
          <w:rFonts w:ascii="Times New Roman" w:hAnsi="Times New Roman" w:cs="Times New Roman"/>
          <w:i/>
          <w:iCs/>
          <w:noProof/>
          <w:sz w:val="24"/>
          <w:szCs w:val="24"/>
        </w:rPr>
        <w:lastRenderedPageBreak/>
        <w:t>Bull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(4), 405–420. https://doi.org/10.3758/BF03210945</w:t>
      </w:r>
    </w:p>
    <w:p w14:paraId="1B8A6CE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Wagner, A. R. (1981). SOP: A model of automatic memory processing in animal behavior. In N. E. Spear (Ed.), </w:t>
      </w:r>
      <w:r w:rsidRPr="00D45447">
        <w:rPr>
          <w:rFonts w:ascii="Times New Roman" w:hAnsi="Times New Roman" w:cs="Times New Roman"/>
          <w:i/>
          <w:iCs/>
          <w:noProof/>
          <w:sz w:val="24"/>
          <w:szCs w:val="24"/>
        </w:rPr>
        <w:t>Information processing in animals: Memory mechanisms</w:t>
      </w:r>
      <w:r w:rsidRPr="00D45447">
        <w:rPr>
          <w:rFonts w:ascii="Times New Roman" w:hAnsi="Times New Roman" w:cs="Times New Roman"/>
          <w:noProof/>
          <w:sz w:val="24"/>
          <w:szCs w:val="24"/>
        </w:rPr>
        <w:t xml:space="preserve"> (pp. 5–47). Erlbaum.</w:t>
      </w:r>
    </w:p>
    <w:p w14:paraId="2881C92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65</w:t>
      </w:r>
      <w:r w:rsidRPr="00D45447">
        <w:rPr>
          <w:rFonts w:ascii="Times New Roman" w:hAnsi="Times New Roman" w:cs="Times New Roman"/>
          <w:noProof/>
          <w:sz w:val="24"/>
          <w:szCs w:val="24"/>
        </w:rPr>
        <w:t>(6), 927–939. https://doi.org/10.1016/j.neuron.2010.02.027</w:t>
      </w:r>
    </w:p>
    <w:p w14:paraId="160E4C6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Walton, M. E., Behrens, T. E., Noonan, M. P., &amp; Rushworth, M. F. (2011). Giving credit where credit is due: orbitofrontal cortex and valuation in an uncertain world. </w:t>
      </w:r>
      <w:r w:rsidRPr="00D45447">
        <w:rPr>
          <w:rFonts w:ascii="Times New Roman" w:hAnsi="Times New Roman" w:cs="Times New Roman"/>
          <w:i/>
          <w:iCs/>
          <w:noProof/>
          <w:sz w:val="24"/>
          <w:szCs w:val="24"/>
        </w:rPr>
        <w:t>Ann N Y Acad 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1239</w:t>
      </w:r>
      <w:r w:rsidRPr="00D45447">
        <w:rPr>
          <w:rFonts w:ascii="Times New Roman" w:hAnsi="Times New Roman" w:cs="Times New Roman"/>
          <w:noProof/>
          <w:sz w:val="24"/>
          <w:szCs w:val="24"/>
        </w:rPr>
        <w:t>, 14–24. http://onlinelibrary.wiley.com/doi/10.1111/j.1749-6632.2011.06257.x/abstract</w:t>
      </w:r>
    </w:p>
    <w:p w14:paraId="3D95316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Wang, P. Y., Boboila, C., Chin, M., Stein, N. P., Abbott, L. F., Axel, R., Wang, P. Y., Boboila, C., Chin, M., Higashi-howard, A., Shamash, P., &amp; Wu, Z. (2020). </w:t>
      </w:r>
      <w:r w:rsidRPr="00D45447">
        <w:rPr>
          <w:rFonts w:ascii="Times New Roman" w:hAnsi="Times New Roman" w:cs="Times New Roman"/>
          <w:i/>
          <w:iCs/>
          <w:noProof/>
          <w:sz w:val="24"/>
          <w:szCs w:val="24"/>
        </w:rPr>
        <w:t>Article Transient and Persistent Representations of Odor Value in Prefrontal Cortex Article Transient and Persistent Representations of Odor Value in Prefrontal Cortex</w:t>
      </w:r>
      <w:r w:rsidRPr="00D45447">
        <w:rPr>
          <w:rFonts w:ascii="Times New Roman" w:hAnsi="Times New Roman" w:cs="Times New Roman"/>
          <w:noProof/>
          <w:sz w:val="24"/>
          <w:szCs w:val="24"/>
        </w:rPr>
        <w:t>. 1–16.</w:t>
      </w:r>
    </w:p>
    <w:p w14:paraId="1F961D0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D45447">
        <w:rPr>
          <w:rFonts w:ascii="Times New Roman" w:hAnsi="Times New Roman" w:cs="Times New Roman"/>
          <w:i/>
          <w:iCs/>
          <w:noProof/>
          <w:sz w:val="24"/>
          <w:szCs w:val="24"/>
        </w:rPr>
        <w:t>The Journal of Neuroscience : The Official Journal of the Society for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31</w:t>
      </w:r>
      <w:r w:rsidRPr="00D45447">
        <w:rPr>
          <w:rFonts w:ascii="Times New Roman" w:hAnsi="Times New Roman" w:cs="Times New Roman"/>
          <w:noProof/>
          <w:sz w:val="24"/>
          <w:szCs w:val="24"/>
        </w:rPr>
        <w:t>(42), 15128–15135. https://doi.org/10.1523/JNEUROSCI.3295-11.2011</w:t>
      </w:r>
    </w:p>
    <w:p w14:paraId="5CE48E1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West, E. A., Forcelli, P. A., McCue, D. L., &amp; Malkova, L. (2013). Differential effects of serotonin-specific and excitotoxic lesions of OFC on conditioned reinforcer devaluation and extinction in rats.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246</w:t>
      </w:r>
      <w:r w:rsidRPr="00D45447">
        <w:rPr>
          <w:rFonts w:ascii="Times New Roman" w:hAnsi="Times New Roman" w:cs="Times New Roman"/>
          <w:noProof/>
          <w:sz w:val="24"/>
          <w:szCs w:val="24"/>
        </w:rPr>
        <w:t>, 10–14. https://doi.org/10.1016/j.bbr.2013.02.027</w:t>
      </w:r>
    </w:p>
    <w:p w14:paraId="472C5F4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Wilson, R. C., Takahashi, Y. K., Schoenbaum, G., &amp; Niv, Y. (2014). Orbitofrontal cortex as a cognitive map of task space.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81</w:t>
      </w:r>
      <w:r w:rsidRPr="00D45447">
        <w:rPr>
          <w:rFonts w:ascii="Times New Roman" w:hAnsi="Times New Roman" w:cs="Times New Roman"/>
          <w:noProof/>
          <w:sz w:val="24"/>
          <w:szCs w:val="24"/>
        </w:rPr>
        <w:t>(2), 267–279. https://doi.org/10.1016/j.neuron.2013.11.005</w:t>
      </w:r>
    </w:p>
    <w:p w14:paraId="0C4EF1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rPr>
      </w:pPr>
      <w:r w:rsidRPr="00D45447">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Dissociable Representations of Value and Task Structure in an Odor Sequence Task. </w:t>
      </w:r>
      <w:r w:rsidRPr="00D45447">
        <w:rPr>
          <w:rFonts w:ascii="Times New Roman" w:hAnsi="Times New Roman" w:cs="Times New Roman"/>
          <w:i/>
          <w:iCs/>
          <w:noProof/>
          <w:sz w:val="24"/>
          <w:szCs w:val="24"/>
        </w:rPr>
        <w:t>Current Biology</w:t>
      </w:r>
      <w:r w:rsidRPr="00D45447">
        <w:rPr>
          <w:rFonts w:ascii="Times New Roman" w:hAnsi="Times New Roman" w:cs="Times New Roman"/>
          <w:noProof/>
          <w:sz w:val="24"/>
          <w:szCs w:val="24"/>
        </w:rPr>
        <w:t>. https://doi.org/10.1016/j.cub.2019.01.048</w:t>
      </w:r>
    </w:p>
    <w:p w14:paraId="657AC912" w14:textId="2D739792" w:rsidR="00D64DFD" w:rsidRDefault="00D64DFD" w:rsidP="00C75CA1">
      <w:pPr>
        <w:ind w:firstLine="720"/>
        <w:rPr>
          <w:rFonts w:ascii="Times New Roman" w:hAnsi="Times New Roman" w:cs="Times New Roman"/>
          <w:bCs/>
          <w:sz w:val="24"/>
          <w:szCs w:val="24"/>
        </w:rPr>
      </w:pPr>
      <w:r>
        <w:rPr>
          <w:rFonts w:ascii="Times New Roman" w:hAnsi="Times New Roman" w:cs="Times New Roman"/>
          <w:bCs/>
          <w:sz w:val="24"/>
          <w:szCs w:val="24"/>
        </w:rPr>
        <w:fldChar w:fldCharType="end"/>
      </w:r>
    </w:p>
    <w:p w14:paraId="2DF70006" w14:textId="77777777" w:rsidR="007F67D5" w:rsidRDefault="007F67D5" w:rsidP="007F67D5">
      <w:pPr>
        <w:rPr>
          <w:rFonts w:ascii="Times New Roman" w:hAnsi="Times New Roman" w:cs="Times New Roman"/>
          <w:bCs/>
          <w:sz w:val="24"/>
          <w:szCs w:val="24"/>
        </w:rPr>
      </w:pPr>
    </w:p>
    <w:p w14:paraId="77C8C0B1" w14:textId="77777777" w:rsidR="007F67D5" w:rsidRDefault="007F67D5" w:rsidP="007F67D5">
      <w:pPr>
        <w:rPr>
          <w:rFonts w:ascii="Times New Roman" w:hAnsi="Times New Roman" w:cs="Times New Roman"/>
          <w:bCs/>
          <w:sz w:val="24"/>
          <w:szCs w:val="24"/>
        </w:rPr>
      </w:pPr>
    </w:p>
    <w:p w14:paraId="7FEB8C73" w14:textId="0A7817E9" w:rsidR="006B4DE6" w:rsidRDefault="006B4DE6" w:rsidP="00F56CB9">
      <w:pPr>
        <w:pStyle w:val="BodyText"/>
        <w:rPr>
          <w:b/>
          <w:bCs/>
        </w:rPr>
      </w:pPr>
    </w:p>
    <w:p w14:paraId="3C3A0110" w14:textId="18479E3A" w:rsidR="006B4DE6" w:rsidRDefault="006B4DE6">
      <w:pPr>
        <w:rPr>
          <w:b/>
          <w:bCs/>
          <w:sz w:val="24"/>
          <w:szCs w:val="24"/>
        </w:rPr>
      </w:pPr>
      <w:r>
        <w:rPr>
          <w:b/>
          <w:bCs/>
        </w:rPr>
        <w:br w:type="page"/>
      </w:r>
    </w:p>
    <w:p w14:paraId="741586B2" w14:textId="77777777" w:rsidR="006B4DE6" w:rsidRPr="006E359C" w:rsidRDefault="006B4DE6" w:rsidP="006B4DE6">
      <w:pPr>
        <w:spacing w:line="360" w:lineRule="auto"/>
        <w:rPr>
          <w:rFonts w:ascii="Times New Roman" w:hAnsi="Times New Roman" w:cs="Times New Roman"/>
          <w:b/>
          <w:bCs/>
          <w:sz w:val="24"/>
          <w:szCs w:val="24"/>
        </w:rPr>
      </w:pPr>
      <w:r w:rsidRPr="006E359C">
        <w:rPr>
          <w:rFonts w:ascii="Times New Roman" w:hAnsi="Times New Roman" w:cs="Times New Roman"/>
          <w:b/>
          <w:bCs/>
          <w:sz w:val="24"/>
          <w:szCs w:val="24"/>
        </w:rPr>
        <w:lastRenderedPageBreak/>
        <w:t>Methods and materials</w:t>
      </w:r>
    </w:p>
    <w:p w14:paraId="78DD571E"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Animals.</w:t>
      </w:r>
      <w:r w:rsidRPr="00CB3771">
        <w:rPr>
          <w:rFonts w:ascii="Times New Roman" w:hAnsi="Times New Roman" w:cs="Times New Roman"/>
          <w:sz w:val="24"/>
          <w:szCs w:val="24"/>
        </w:rPr>
        <w:t xml:space="preserve"> Subjects were male Long Evans rats (Monash Animal Services, Gippsland, Victoria, Australia) approximately 4 months old. Rats were housed four per cage in ventilated Plexiglass cages in a temperature regulated (22 ± 1</w:t>
      </w:r>
      <w:r w:rsidRPr="00CB3771">
        <w:rPr>
          <w:rFonts w:ascii="Times New Roman" w:hAnsi="Times New Roman" w:cs="Times New Roman"/>
          <w:sz w:val="24"/>
          <w:szCs w:val="24"/>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5E640EDC"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Apparatus.</w:t>
      </w:r>
      <w:r w:rsidRPr="00CB3771">
        <w:rPr>
          <w:rFonts w:ascii="Times New Roman" w:hAnsi="Times New Roman" w:cs="Times New Roman"/>
          <w:sz w:val="24"/>
          <w:szCs w:val="24"/>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CB3771">
        <w:rPr>
          <w:rFonts w:ascii="Times New Roman" w:hAnsi="Times New Roman" w:cs="Times New Roman"/>
          <w:color w:val="000000"/>
          <w:sz w:val="24"/>
          <w:szCs w:val="24"/>
        </w:rPr>
        <w:t>(Med Associates Inc., St. Albans, VT, USA)</w:t>
      </w:r>
      <w:r w:rsidRPr="00CB3771">
        <w:rPr>
          <w:rFonts w:ascii="Times New Roman" w:hAnsi="Times New Roman" w:cs="Times New Roman"/>
          <w:sz w:val="24"/>
          <w:szCs w:val="24"/>
        </w:rPr>
        <w:t xml:space="preserve"> was used to control the experimental procedures and record data.</w:t>
      </w:r>
    </w:p>
    <w:p w14:paraId="3F9AFC97"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Consumption chambers.</w:t>
      </w:r>
      <w:r w:rsidRPr="00CB3771">
        <w:rPr>
          <w:rFonts w:ascii="Times New Roman" w:hAnsi="Times New Roman" w:cs="Times New Roman"/>
          <w:sz w:val="24"/>
          <w:szCs w:val="24"/>
        </w:rPr>
        <w:t xml:space="preserve"> To provide individual access to reinforcers during the satiety and devaluation procedures, rats were individually placed into an individual cage (33 x 18 x 14 cm clear Perspex cage with a wireframe top). Pellet reinforcers were presented in small glass ramekins inside the box and liquid reinforcers were presented in water bottles with a sipper tube. 1 day prior to the target procedure, all rats were exposed to the individual cages and given 30 </w:t>
      </w:r>
      <w:r w:rsidRPr="00CB3771">
        <w:rPr>
          <w:rFonts w:ascii="Times New Roman" w:hAnsi="Times New Roman" w:cs="Times New Roman"/>
          <w:sz w:val="24"/>
          <w:szCs w:val="24"/>
        </w:rPr>
        <w:lastRenderedPageBreak/>
        <w:t>mins of free access to home cage food and water to reduce novelty to the context and consuming from the ramekin and water bottles.</w:t>
      </w:r>
    </w:p>
    <w:p w14:paraId="37D9118F" w14:textId="77777777"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Locomotor activity. </w:t>
      </w:r>
      <w:r w:rsidRPr="00CB3771">
        <w:rPr>
          <w:rFonts w:ascii="Times New Roman" w:hAnsi="Times New Roman" w:cs="Times New Roman"/>
          <w:sz w:val="24"/>
          <w:szCs w:val="24"/>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1D837996" w14:textId="00709FB8"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Surgery.</w:t>
      </w:r>
      <w:r w:rsidRPr="00CB3771">
        <w:rPr>
          <w:rFonts w:ascii="Times New Roman" w:hAnsi="Times New Roman" w:cs="Times New Roman"/>
          <w:sz w:val="24"/>
          <w:szCs w:val="24"/>
        </w:rPr>
        <w:t xml:space="preserve"> Excitotoxic lesions targeting the lateral OFC were performed in </w:t>
      </w:r>
      <w:r w:rsidR="00D1493D">
        <w:rPr>
          <w:rFonts w:ascii="Times New Roman" w:hAnsi="Times New Roman" w:cs="Times New Roman"/>
          <w:sz w:val="24"/>
          <w:szCs w:val="24"/>
        </w:rPr>
        <w:t>E</w:t>
      </w:r>
      <w:r w:rsidRPr="00CB3771">
        <w:rPr>
          <w:rFonts w:ascii="Times New Roman" w:hAnsi="Times New Roman" w:cs="Times New Roman"/>
          <w:sz w:val="24"/>
          <w:szCs w:val="24"/>
        </w:rPr>
        <w:t>xperiment</w:t>
      </w:r>
      <w:r w:rsidR="00D1493D">
        <w:rPr>
          <w:rFonts w:ascii="Times New Roman" w:hAnsi="Times New Roman" w:cs="Times New Roman"/>
          <w:sz w:val="24"/>
          <w:szCs w:val="24"/>
        </w:rPr>
        <w:t xml:space="preserve"> 1 and 3</w:t>
      </w:r>
      <w:r w:rsidRPr="00CB3771">
        <w:rPr>
          <w:rFonts w:ascii="Times New Roman" w:hAnsi="Times New Roman" w:cs="Times New Roman"/>
          <w:sz w:val="24"/>
          <w:szCs w:val="24"/>
        </w:rPr>
        <w:t>.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57DC32C7" w14:textId="3EAC088A"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In </w:t>
      </w:r>
      <w:r w:rsidR="00D1493D">
        <w:rPr>
          <w:rFonts w:ascii="Times New Roman" w:hAnsi="Times New Roman" w:cs="Times New Roman"/>
          <w:sz w:val="24"/>
          <w:szCs w:val="24"/>
        </w:rPr>
        <w:t>Experiments 2, 4, 5, and 6,</w:t>
      </w:r>
      <w:r w:rsidRPr="00CB3771">
        <w:rPr>
          <w:rFonts w:ascii="Times New Roman" w:hAnsi="Times New Roman" w:cs="Times New Roman"/>
          <w:color w:val="FF0000"/>
          <w:sz w:val="24"/>
          <w:szCs w:val="24"/>
        </w:rPr>
        <w:t xml:space="preserve"> </w:t>
      </w:r>
      <w:r w:rsidRPr="00CB3771">
        <w:rPr>
          <w:rFonts w:ascii="Times New Roman" w:hAnsi="Times New Roman" w:cs="Times New Roman"/>
          <w:sz w:val="24"/>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w:t>
      </w:r>
      <w:proofErr w:type="gramStart"/>
      <w:r w:rsidRPr="00CB3771">
        <w:rPr>
          <w:rFonts w:ascii="Times New Roman" w:hAnsi="Times New Roman" w:cs="Times New Roman"/>
          <w:sz w:val="24"/>
          <w:szCs w:val="24"/>
        </w:rPr>
        <w:t>stainless steel</w:t>
      </w:r>
      <w:proofErr w:type="gramEnd"/>
      <w:r w:rsidRPr="00CB3771">
        <w:rPr>
          <w:rFonts w:ascii="Times New Roman" w:hAnsi="Times New Roman" w:cs="Times New Roman"/>
          <w:sz w:val="24"/>
          <w:szCs w:val="24"/>
        </w:rPr>
        <w:t xml:space="preserve"> guide cannulae (26 gauge, length 5mm </w:t>
      </w:r>
      <w:r w:rsidRPr="00CB3771">
        <w:rPr>
          <w:rFonts w:ascii="Times New Roman" w:hAnsi="Times New Roman" w:cs="Times New Roman"/>
          <w:sz w:val="24"/>
          <w:szCs w:val="24"/>
        </w:rPr>
        <w:lastRenderedPageBreak/>
        <w:t>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94DA7B" w14:textId="6E039B13"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Drugs and infusions. </w:t>
      </w:r>
      <w:r w:rsidRPr="00CB3771">
        <w:rPr>
          <w:rFonts w:ascii="Times New Roman" w:hAnsi="Times New Roman" w:cs="Times New Roman"/>
          <w:sz w:val="24"/>
          <w:szCs w:val="24"/>
        </w:rPr>
        <w:t>The GABA</w:t>
      </w:r>
      <w:r w:rsidRPr="00CB3771">
        <w:rPr>
          <w:rFonts w:ascii="Times New Roman" w:hAnsi="Times New Roman" w:cs="Times New Roman"/>
          <w:sz w:val="24"/>
          <w:szCs w:val="24"/>
          <w:vertAlign w:val="subscript"/>
        </w:rPr>
        <w:t>A</w:t>
      </w:r>
      <w:r w:rsidRPr="00CB3771">
        <w:rPr>
          <w:rFonts w:ascii="Times New Roman" w:hAnsi="Times New Roman" w:cs="Times New Roman"/>
          <w:sz w:val="24"/>
          <w:szCs w:val="24"/>
        </w:rPr>
        <w:t xml:space="preserve"> agonist muscimol (Sigma-Aldrich, Switzerland) was dissolved in 0.9% (w/v) non-pyrogenic saline to obtain a final concentration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g/0.5 </w:t>
      </w:r>
      <w:r w:rsidRPr="00CB3771">
        <w:rPr>
          <w:rFonts w:ascii="Times New Roman" w:hAnsi="Times New Roman" w:cs="Times New Roman"/>
          <w:i/>
          <w:sz w:val="24"/>
          <w:szCs w:val="24"/>
        </w:rPr>
        <w:t>μ</w:t>
      </w:r>
      <w:r w:rsidRPr="00CB3771">
        <w:rPr>
          <w:rFonts w:ascii="Times New Roman" w:hAnsi="Times New Roman" w:cs="Times New Roman"/>
          <w:sz w:val="24"/>
          <w:szCs w:val="24"/>
        </w:rPr>
        <w:t>l. Non-pyrogenic saline 0.9% (w/v) was used as the saline control.</w:t>
      </w:r>
      <w:r w:rsidRPr="00CB3771">
        <w:rPr>
          <w:rFonts w:ascii="Times New Roman" w:hAnsi="Times New Roman" w:cs="Times New Roman"/>
          <w:i/>
          <w:sz w:val="24"/>
          <w:szCs w:val="24"/>
        </w:rPr>
        <w:t xml:space="preserve"> </w:t>
      </w:r>
      <w:r w:rsidRPr="00CB3771">
        <w:rPr>
          <w:rFonts w:ascii="Times New Roman" w:hAnsi="Times New Roman" w:cs="Times New Roman"/>
          <w:sz w:val="24"/>
          <w:szCs w:val="24"/>
        </w:rPr>
        <w:t xml:space="preserve">During infusions, muscimol or saline was infused bilaterally into the lateral OFC by inserting a </w:t>
      </w:r>
      <w:r w:rsidR="00306800" w:rsidRPr="00CB3771">
        <w:rPr>
          <w:rFonts w:ascii="Times New Roman" w:hAnsi="Times New Roman" w:cs="Times New Roman"/>
          <w:sz w:val="24"/>
          <w:szCs w:val="24"/>
        </w:rPr>
        <w:t>33-gauge</w:t>
      </w:r>
      <w:r w:rsidRPr="00CB3771">
        <w:rPr>
          <w:rFonts w:ascii="Times New Roman" w:hAnsi="Times New Roman" w:cs="Times New Roman"/>
          <w:sz w:val="24"/>
          <w:szCs w:val="24"/>
        </w:rPr>
        <w:t xml:space="preserve"> internal cannula into the guide cannula which extended 1 mm ventral to the guide tip. The internal cannula was connected to a 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glass syringe (Hamilton Company, Reno, NV, USA) attached to a microinfusion pump (World Precision Instruments, Inc., Sarasota, FL, USA). A total volume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was delivered to each side at a rate of 0.25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w:t>
      </w:r>
      <w:proofErr w:type="spellStart"/>
      <w:r w:rsidRPr="00CB3771">
        <w:rPr>
          <w:rFonts w:ascii="Times New Roman" w:hAnsi="Times New Roman" w:cs="Times New Roman"/>
          <w:sz w:val="24"/>
          <w:szCs w:val="24"/>
        </w:rPr>
        <w:t>minimise</w:t>
      </w:r>
      <w:proofErr w:type="spellEnd"/>
      <w:r w:rsidRPr="00CB3771">
        <w:rPr>
          <w:rFonts w:ascii="Times New Roman" w:hAnsi="Times New Roman" w:cs="Times New Roman"/>
          <w:sz w:val="24"/>
          <w:szCs w:val="24"/>
        </w:rPr>
        <w:t xml:space="preserve"> differences in handling between experimental stages. </w:t>
      </w:r>
    </w:p>
    <w:p w14:paraId="2A8E6086"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Reinforcers</w:t>
      </w:r>
      <w:r w:rsidRPr="00CB3771">
        <w:rPr>
          <w:rFonts w:ascii="Times New Roman" w:hAnsi="Times New Roman" w:cs="Times New Roman"/>
          <w:b/>
          <w:sz w:val="24"/>
          <w:szCs w:val="24"/>
        </w:rPr>
        <w:t xml:space="preserve">. </w:t>
      </w:r>
      <w:r w:rsidRPr="00CB3771">
        <w:rPr>
          <w:rFonts w:ascii="Times New Roman" w:hAnsi="Times New Roman" w:cs="Times New Roman"/>
          <w:sz w:val="24"/>
          <w:szCs w:val="24"/>
        </w:rPr>
        <w:t>The reinforcers used were a single grain pellet (45 mg dustless precision grain-based pellets; Bio-serv, Frenchtown, NJ, USA), 20% w/v sucrose solution and 20% w/v maltodextrin solution (</w:t>
      </w:r>
      <w:proofErr w:type="spellStart"/>
      <w:r w:rsidRPr="00CB3771">
        <w:rPr>
          <w:rFonts w:ascii="Times New Roman" w:hAnsi="Times New Roman" w:cs="Times New Roman"/>
          <w:sz w:val="24"/>
          <w:szCs w:val="24"/>
        </w:rPr>
        <w:t>Myopure</w:t>
      </w:r>
      <w:proofErr w:type="spellEnd"/>
      <w:r w:rsidRPr="00CB3771">
        <w:rPr>
          <w:rFonts w:ascii="Times New Roman" w:hAnsi="Times New Roman" w:cs="Times New Roman"/>
          <w:sz w:val="24"/>
          <w:szCs w:val="24"/>
        </w:rPr>
        <w:t xml:space="preserve">, </w:t>
      </w:r>
      <w:proofErr w:type="spellStart"/>
      <w:r w:rsidRPr="00CB3771">
        <w:rPr>
          <w:rFonts w:ascii="Times New Roman" w:hAnsi="Times New Roman" w:cs="Times New Roman"/>
          <w:sz w:val="24"/>
          <w:szCs w:val="24"/>
        </w:rPr>
        <w:t>Petersham</w:t>
      </w:r>
      <w:proofErr w:type="spellEnd"/>
      <w:r w:rsidRPr="00CB3771">
        <w:rPr>
          <w:rFonts w:ascii="Times New Roman" w:hAnsi="Times New Roman" w:cs="Times New Roman"/>
          <w:sz w:val="24"/>
          <w:szCs w:val="24"/>
        </w:rPr>
        <w:t xml:space="preserve">, NSW, Australia). Liquid reinforcers were </w:t>
      </w:r>
      <w:proofErr w:type="spellStart"/>
      <w:r w:rsidRPr="00CB3771">
        <w:rPr>
          <w:rFonts w:ascii="Times New Roman" w:hAnsi="Times New Roman" w:cs="Times New Roman"/>
          <w:sz w:val="24"/>
          <w:szCs w:val="24"/>
        </w:rPr>
        <w:t>flavoured</w:t>
      </w:r>
      <w:proofErr w:type="spellEnd"/>
      <w:r w:rsidRPr="00CB3771">
        <w:rPr>
          <w:rFonts w:ascii="Times New Roman" w:hAnsi="Times New Roman" w:cs="Times New Roman"/>
          <w:sz w:val="24"/>
          <w:szCs w:val="24"/>
        </w:rPr>
        <w:t xml:space="preserve"> with either 0.4% v/v concentrated lemon juice (Berri, Melbourne, Victoria, Australia) or 0.2% v/v peppermint extract (Queen Fine Foods, Alderley, QLD, Australia) to provide unique sensory properties to each reinforcer. Liquids were delivered over a period of 0.33 s via a peristaltic pump which corresponded to a volume of 0.2 mL. The volume and concentration of liquid reinforcers was chosen to match the calorific value of the corresponding grain pellet reward and have been found to elicit similar rates of Pavlovian and instrumental responding as a pellet </w:t>
      </w:r>
      <w:r w:rsidRPr="00CB3771">
        <w:rPr>
          <w:rFonts w:ascii="Times New Roman" w:hAnsi="Times New Roman" w:cs="Times New Roman"/>
          <w:sz w:val="24"/>
          <w:szCs w:val="24"/>
        </w:rPr>
        <w:lastRenderedPageBreak/>
        <w:t>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3319C53B"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i/>
          <w:sz w:val="24"/>
          <w:szCs w:val="24"/>
        </w:rPr>
        <w:t xml:space="preserve">Magazine training. </w:t>
      </w:r>
      <w:r w:rsidRPr="00CB3771">
        <w:rPr>
          <w:rFonts w:ascii="Times New Roman" w:hAnsi="Times New Roman" w:cs="Times New Roman"/>
          <w:sz w:val="24"/>
          <w:szCs w:val="24"/>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7EB02605" w14:textId="08503593" w:rsidR="006B4DE6" w:rsidRPr="00CB3771" w:rsidRDefault="006B4DE6" w:rsidP="006B4DE6">
      <w:pPr>
        <w:spacing w:line="360" w:lineRule="auto"/>
        <w:rPr>
          <w:rFonts w:ascii="Times New Roman" w:hAnsi="Times New Roman" w:cs="Times New Roman"/>
          <w:i/>
          <w:sz w:val="24"/>
          <w:szCs w:val="24"/>
        </w:rPr>
      </w:pPr>
      <w:r w:rsidRPr="00CB3771">
        <w:rPr>
          <w:rFonts w:ascii="Times New Roman" w:hAnsi="Times New Roman" w:cs="Times New Roman"/>
          <w:i/>
          <w:sz w:val="24"/>
          <w:szCs w:val="24"/>
        </w:rPr>
        <w:t xml:space="preserve">Behaviour. </w:t>
      </w:r>
      <w:r w:rsidRPr="00CB3771">
        <w:rPr>
          <w:rFonts w:ascii="Times New Roman" w:hAnsi="Times New Roman" w:cs="Times New Roman"/>
          <w:sz w:val="24"/>
          <w:szCs w:val="24"/>
        </w:rPr>
        <w:t xml:space="preserve">CS responding was operationalized as the number of magazine entries during the CS period. PreCS responding was operationalized as the frequency of responding during the immediately preceding the CS </w:t>
      </w:r>
      <w:r w:rsidR="0091270B" w:rsidRPr="00CB3771">
        <w:rPr>
          <w:rFonts w:ascii="Times New Roman" w:hAnsi="Times New Roman" w:cs="Times New Roman"/>
          <w:sz w:val="24"/>
          <w:szCs w:val="24"/>
        </w:rPr>
        <w:t>period and</w:t>
      </w:r>
      <w:r w:rsidRPr="00CB3771">
        <w:rPr>
          <w:rFonts w:ascii="Times New Roman" w:hAnsi="Times New Roman" w:cs="Times New Roman"/>
          <w:sz w:val="24"/>
          <w:szCs w:val="24"/>
        </w:rPr>
        <w:t xml:space="preserve"> was used as a measure of baseline responding to the testing context. </w:t>
      </w:r>
      <w:proofErr w:type="spellStart"/>
      <w:r w:rsidRPr="00CB3771">
        <w:rPr>
          <w:rFonts w:ascii="Times New Roman" w:hAnsi="Times New Roman" w:cs="Times New Roman"/>
          <w:sz w:val="24"/>
          <w:szCs w:val="24"/>
        </w:rPr>
        <w:t>PreCS</w:t>
      </w:r>
      <w:proofErr w:type="spellEnd"/>
      <w:r w:rsidRPr="00CB3771">
        <w:rPr>
          <w:rFonts w:ascii="Times New Roman" w:hAnsi="Times New Roman" w:cs="Times New Roman"/>
          <w:sz w:val="24"/>
          <w:szCs w:val="24"/>
        </w:rPr>
        <w:t xml:space="preserve"> responding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separately, and any group differences identified and reported. Data were presented as CS – PreCS difference scores, which reflect discriminative responding to the CS. All data were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with mixed ANOVAs using </w:t>
      </w:r>
      <w:r w:rsidR="00D45447">
        <w:rPr>
          <w:rFonts w:ascii="Times New Roman" w:hAnsi="Times New Roman" w:cs="Times New Roman"/>
          <w:sz w:val="24"/>
          <w:szCs w:val="24"/>
        </w:rPr>
        <w:t>R</w:t>
      </w:r>
      <w:r w:rsidRPr="00CB3771">
        <w:rPr>
          <w:rFonts w:ascii="Times New Roman" w:hAnsi="Times New Roman" w:cs="Times New Roman"/>
          <w:sz w:val="24"/>
          <w:szCs w:val="24"/>
        </w:rPr>
        <w:t xml:space="preserve"> statistical software</w:t>
      </w:r>
      <w:r w:rsidR="00D45447">
        <w:rPr>
          <w:rFonts w:ascii="Times New Roman" w:hAnsi="Times New Roman" w:cs="Times New Roman"/>
          <w:sz w:val="24"/>
          <w:szCs w:val="24"/>
        </w:rPr>
        <w:t xml:space="preserve"> </w:t>
      </w:r>
      <w:r w:rsidR="00D45447">
        <w:rPr>
          <w:rFonts w:ascii="Times New Roman" w:hAnsi="Times New Roman" w:cs="Times New Roman"/>
          <w:sz w:val="24"/>
          <w:szCs w:val="24"/>
        </w:rPr>
        <w:fldChar w:fldCharType="begin" w:fldLock="1"/>
      </w:r>
      <w:r w:rsidR="00D45447">
        <w:rPr>
          <w:rFonts w:ascii="Times New Roman" w:hAnsi="Times New Roman" w:cs="Times New Roman"/>
          <w:sz w:val="24"/>
          <w:szCs w:val="24"/>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2020)"},"properties":{"noteIndex":0},"schema":"https://github.com/citation-style-language/schema/raw/master/csl-citation.json"}</w:instrText>
      </w:r>
      <w:r w:rsidR="00D45447">
        <w:rPr>
          <w:rFonts w:ascii="Times New Roman" w:hAnsi="Times New Roman" w:cs="Times New Roman"/>
          <w:sz w:val="24"/>
          <w:szCs w:val="24"/>
        </w:rPr>
        <w:fldChar w:fldCharType="separate"/>
      </w:r>
      <w:r w:rsidR="00D45447" w:rsidRPr="00D45447">
        <w:rPr>
          <w:rFonts w:ascii="Times New Roman" w:hAnsi="Times New Roman" w:cs="Times New Roman"/>
          <w:noProof/>
          <w:sz w:val="24"/>
          <w:szCs w:val="24"/>
        </w:rPr>
        <w:t>(Lenth et al., 2020; R Core Team (2020), 2020; Singmann et al., 2020)</w:t>
      </w:r>
      <w:r w:rsidR="00D45447">
        <w:rPr>
          <w:rFonts w:ascii="Times New Roman" w:hAnsi="Times New Roman" w:cs="Times New Roman"/>
          <w:sz w:val="24"/>
          <w:szCs w:val="24"/>
        </w:rPr>
        <w:fldChar w:fldCharType="end"/>
      </w:r>
      <w:r w:rsidRPr="00CB3771">
        <w:rPr>
          <w:rFonts w:ascii="Times New Roman" w:hAnsi="Times New Roman" w:cs="Times New Roman"/>
          <w:sz w:val="24"/>
          <w:szCs w:val="24"/>
        </w:rPr>
        <w:t>, and significant interactions of interest were followed u</w:t>
      </w:r>
      <w:r>
        <w:rPr>
          <w:rFonts w:ascii="Times New Roman" w:hAnsi="Times New Roman" w:cs="Times New Roman"/>
          <w:sz w:val="24"/>
          <w:szCs w:val="24"/>
        </w:rPr>
        <w:t>p</w:t>
      </w:r>
      <w:r w:rsidRPr="00CB3771">
        <w:rPr>
          <w:rFonts w:ascii="Times New Roman" w:hAnsi="Times New Roman" w:cs="Times New Roman"/>
          <w:sz w:val="24"/>
          <w:szCs w:val="24"/>
        </w:rPr>
        <w:t xml:space="preserve"> with ANOVAs on the relevant subset of data</w:t>
      </w:r>
      <w:r w:rsidR="00D7738F">
        <w:rPr>
          <w:rFonts w:ascii="Times New Roman" w:hAnsi="Times New Roman" w:cs="Times New Roman"/>
          <w:sz w:val="24"/>
          <w:szCs w:val="24"/>
        </w:rPr>
        <w:t xml:space="preserve">, and simple effects with a Tukey </w:t>
      </w:r>
      <w:r w:rsidR="00A56A19">
        <w:rPr>
          <w:rFonts w:ascii="Times New Roman" w:hAnsi="Times New Roman" w:cs="Times New Roman"/>
          <w:sz w:val="24"/>
          <w:szCs w:val="24"/>
        </w:rPr>
        <w:t xml:space="preserve">family-wise error rate </w:t>
      </w:r>
      <w:r w:rsidR="000206A4">
        <w:rPr>
          <w:rFonts w:ascii="Times New Roman" w:hAnsi="Times New Roman" w:cs="Times New Roman"/>
          <w:sz w:val="24"/>
          <w:szCs w:val="24"/>
        </w:rPr>
        <w:t>correction</w:t>
      </w:r>
      <w:r w:rsidRPr="00CB3771">
        <w:rPr>
          <w:rFonts w:ascii="Times New Roman" w:hAnsi="Times New Roman" w:cs="Times New Roman"/>
          <w:sz w:val="24"/>
          <w:szCs w:val="24"/>
        </w:rPr>
        <w:t xml:space="preserve">. </w:t>
      </w:r>
      <w:r w:rsidR="000206A4">
        <w:rPr>
          <w:rFonts w:ascii="Times New Roman" w:hAnsi="Times New Roman" w:cs="Times New Roman"/>
          <w:sz w:val="24"/>
          <w:szCs w:val="24"/>
        </w:rPr>
        <w:t>Where relevant</w:t>
      </w:r>
      <w:r w:rsidR="00767F48">
        <w:rPr>
          <w:rFonts w:ascii="Times New Roman" w:hAnsi="Times New Roman" w:cs="Times New Roman"/>
          <w:sz w:val="24"/>
          <w:szCs w:val="24"/>
        </w:rPr>
        <w:t>,</w:t>
      </w:r>
      <w:r w:rsidRPr="00CB3771">
        <w:rPr>
          <w:rFonts w:ascii="Times New Roman" w:hAnsi="Times New Roman" w:cs="Times New Roman"/>
          <w:sz w:val="24"/>
          <w:szCs w:val="24"/>
        </w:rPr>
        <w:t xml:space="preserve"> </w:t>
      </w:r>
      <w:r w:rsidRPr="00767F48">
        <w:rPr>
          <w:rFonts w:ascii="Times New Roman" w:hAnsi="Times New Roman" w:cs="Times New Roman"/>
          <w:sz w:val="24"/>
          <w:szCs w:val="24"/>
        </w:rPr>
        <w:t xml:space="preserve">planned linear and quadratic orthogonal trend contrasts and their interactions between groups were </w:t>
      </w:r>
      <w:proofErr w:type="spellStart"/>
      <w:r w:rsidRPr="00767F48">
        <w:rPr>
          <w:rFonts w:ascii="Times New Roman" w:hAnsi="Times New Roman" w:cs="Times New Roman"/>
          <w:sz w:val="24"/>
          <w:szCs w:val="24"/>
        </w:rPr>
        <w:t>analysed</w:t>
      </w:r>
      <w:proofErr w:type="spellEnd"/>
      <w:r w:rsidRPr="00767F48">
        <w:rPr>
          <w:rFonts w:ascii="Times New Roman" w:hAnsi="Times New Roman" w:cs="Times New Roman"/>
          <w:sz w:val="24"/>
          <w:szCs w:val="24"/>
        </w:rPr>
        <w:t xml:space="preserve"> to assess differences in rates of responding.</w:t>
      </w:r>
    </w:p>
    <w:p w14:paraId="652E1379" w14:textId="36461808" w:rsidR="00E06D4B" w:rsidRPr="00CB3771" w:rsidRDefault="00E06D4B" w:rsidP="00E06D4B">
      <w:pPr>
        <w:spacing w:line="360" w:lineRule="auto"/>
        <w:jc w:val="cente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Pr="00CB3771">
        <w:rPr>
          <w:rFonts w:ascii="Times New Roman" w:eastAsia="Times New Roman" w:hAnsi="Times New Roman" w:cs="Times New Roman"/>
          <w:b/>
          <w:color w:val="000000"/>
          <w:sz w:val="24"/>
          <w:szCs w:val="24"/>
          <w:lang w:eastAsia="en-AU"/>
        </w:rPr>
        <w:t>Pre-training</w:t>
      </w:r>
      <w:r>
        <w:rPr>
          <w:rFonts w:ascii="Times New Roman" w:eastAsia="Times New Roman" w:hAnsi="Times New Roman" w:cs="Times New Roman"/>
          <w:b/>
          <w:color w:val="000000"/>
          <w:sz w:val="24"/>
          <w:szCs w:val="24"/>
          <w:lang w:eastAsia="en-AU"/>
        </w:rPr>
        <w:t xml:space="preserve"> OFC</w:t>
      </w:r>
      <w:r w:rsidRPr="00CB3771">
        <w:rPr>
          <w:rFonts w:ascii="Times New Roman" w:eastAsia="Times New Roman" w:hAnsi="Times New Roman" w:cs="Times New Roman"/>
          <w:b/>
          <w:color w:val="000000"/>
          <w:sz w:val="24"/>
          <w:szCs w:val="24"/>
          <w:lang w:eastAsia="en-AU"/>
        </w:rPr>
        <w:t xml:space="preserve"> lesions</w:t>
      </w:r>
    </w:p>
    <w:p w14:paraId="59AE5321" w14:textId="77777777" w:rsidR="006B4DE6" w:rsidRPr="00CB3771" w:rsidRDefault="006B4DE6" w:rsidP="006B4DE6">
      <w:pPr>
        <w:spacing w:after="240" w:line="360" w:lineRule="auto"/>
        <w:rPr>
          <w:rFonts w:ascii="Times New Roman" w:hAnsi="Times New Roman" w:cs="Times New Roman"/>
          <w:b/>
          <w:sz w:val="24"/>
          <w:szCs w:val="24"/>
        </w:rPr>
      </w:pPr>
      <w:r w:rsidRPr="00CB3771">
        <w:rPr>
          <w:rFonts w:ascii="Times New Roman" w:hAnsi="Times New Roman" w:cs="Times New Roman"/>
          <w:b/>
          <w:sz w:val="24"/>
          <w:szCs w:val="24"/>
        </w:rPr>
        <w:t>Subjects.</w:t>
      </w:r>
    </w:p>
    <w:p w14:paraId="0FB7FA66"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Subjects were forty-eight (N = 48) rats, tested in two cohorts. Cohort 1, n = 16 rats weighing between 280-361 g (M = 312.2 g) and cohort 2, n = 32 rats weighing between 271-328 g (M = 296.3 g). </w:t>
      </w:r>
    </w:p>
    <w:p w14:paraId="200DD3A1" w14:textId="77777777" w:rsidR="006B4DE6" w:rsidRPr="00CB3771" w:rsidRDefault="006B4DE6" w:rsidP="006B4DE6">
      <w:pPr>
        <w:pStyle w:val="2Marioslevel2"/>
        <w:rPr>
          <w:szCs w:val="24"/>
        </w:rPr>
      </w:pPr>
      <w:bookmarkStart w:id="46" w:name="_Toc417304981"/>
      <w:r w:rsidRPr="00CB3771">
        <w:rPr>
          <w:szCs w:val="24"/>
        </w:rPr>
        <w:t>Training</w:t>
      </w:r>
      <w:bookmarkEnd w:id="46"/>
    </w:p>
    <w:p w14:paraId="4D7C8049" w14:textId="77777777" w:rsidR="006B4DE6" w:rsidRPr="00CB3771" w:rsidRDefault="006B4DE6" w:rsidP="006B4DE6">
      <w:pPr>
        <w:pStyle w:val="3MariosLevel3"/>
      </w:pPr>
      <w:bookmarkStart w:id="47" w:name="_Toc417304984"/>
      <w:r w:rsidRPr="00CB3771">
        <w:t>Pavlovian Acquisition</w:t>
      </w:r>
      <w:bookmarkEnd w:id="47"/>
    </w:p>
    <w:p w14:paraId="3C523E39"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lastRenderedPageBreak/>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48" w:name="_Toc417304985"/>
    </w:p>
    <w:p w14:paraId="3A29D20C" w14:textId="77777777" w:rsidR="006B4DE6" w:rsidRPr="00CB3771" w:rsidRDefault="006B4DE6" w:rsidP="006B4DE6">
      <w:pPr>
        <w:pStyle w:val="3MariosLevel3"/>
      </w:pPr>
      <w:r w:rsidRPr="00CB3771">
        <w:t>Subgroup 1: General Satiety Pre-Feeding</w:t>
      </w:r>
      <w:bookmarkEnd w:id="48"/>
    </w:p>
    <w:p w14:paraId="716BD8D1" w14:textId="77777777" w:rsidR="006B4DE6" w:rsidRPr="00CB3771" w:rsidRDefault="006B4DE6" w:rsidP="006B4DE6">
      <w:pPr>
        <w:pStyle w:val="NormalWeb"/>
        <w:spacing w:before="0" w:beforeAutospacing="0" w:after="0" w:afterAutospacing="0" w:line="360" w:lineRule="auto"/>
        <w:rPr>
          <w:color w:val="000000"/>
        </w:rPr>
      </w:pPr>
      <w:r w:rsidRPr="00CB3771">
        <w:rPr>
          <w:color w:val="000000"/>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5169CE8C" w14:textId="77777777" w:rsidR="006B4DE6" w:rsidRPr="00CB3771" w:rsidRDefault="006B4DE6" w:rsidP="006B4DE6">
      <w:pPr>
        <w:pStyle w:val="NormalWeb"/>
        <w:spacing w:before="0" w:beforeAutospacing="0" w:after="0" w:afterAutospacing="0" w:line="360" w:lineRule="auto"/>
      </w:pPr>
    </w:p>
    <w:p w14:paraId="6325BE2E" w14:textId="77777777" w:rsidR="006B4DE6" w:rsidRPr="00CB3771" w:rsidRDefault="006B4DE6" w:rsidP="006B4DE6">
      <w:pPr>
        <w:spacing w:after="240" w:line="360" w:lineRule="auto"/>
        <w:rPr>
          <w:rFonts w:ascii="Times New Roman" w:hAnsi="Times New Roman" w:cs="Times New Roman"/>
          <w:b/>
          <w:i/>
          <w:sz w:val="24"/>
          <w:szCs w:val="24"/>
        </w:rPr>
      </w:pPr>
      <w:r w:rsidRPr="00CB3771">
        <w:rPr>
          <w:rFonts w:ascii="Times New Roman" w:hAnsi="Times New Roman" w:cs="Times New Roman"/>
          <w:sz w:val="24"/>
          <w:szCs w:val="24"/>
        </w:rPr>
        <w:tab/>
      </w:r>
      <w:r w:rsidRPr="00CB3771">
        <w:rPr>
          <w:rFonts w:ascii="Times New Roman" w:hAnsi="Times New Roman" w:cs="Times New Roman"/>
          <w:b/>
          <w:i/>
          <w:sz w:val="24"/>
          <w:szCs w:val="24"/>
        </w:rPr>
        <w:t xml:space="preserve">Subgroup 2: Devaluation </w:t>
      </w:r>
    </w:p>
    <w:p w14:paraId="39FDC513"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Following initial Pavlovian acquisition of a single CS-US association, a subgroup of animals (sham n = 8, lesion n = 8) were re-trained with two novel unique CS-US associations intended to test devaluation in a taste aversion procedure.</w:t>
      </w:r>
    </w:p>
    <w:p w14:paraId="577E45FD" w14:textId="77777777" w:rsidR="006B4DE6" w:rsidRPr="00CB3771" w:rsidRDefault="006B4DE6" w:rsidP="006B4DE6">
      <w:pPr>
        <w:pStyle w:val="3MariosLevel3"/>
      </w:pPr>
      <w:bookmarkStart w:id="49" w:name="_Toc417305005"/>
      <w:r w:rsidRPr="00CB3771">
        <w:t>Novel Acquisition</w:t>
      </w:r>
      <w:bookmarkEnd w:id="49"/>
    </w:p>
    <w:p w14:paraId="224FDDD1"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Novel acquisition of two unique CS-US associations was conducted with identical parameters to initial acquisition training</w:t>
      </w:r>
      <w:bookmarkStart w:id="50" w:name="OLE_LINK2"/>
      <w:r w:rsidRPr="00CB3771">
        <w:rPr>
          <w:rFonts w:ascii="Times New Roman" w:hAnsi="Times New Roman" w:cs="Times New Roman"/>
          <w:sz w:val="24"/>
          <w:szCs w:val="24"/>
        </w:rPr>
        <w:t>, 2 session per day for 14 days</w:t>
      </w:r>
      <w:bookmarkEnd w:id="50"/>
      <w:r w:rsidRPr="00CB3771">
        <w:rPr>
          <w:rFonts w:ascii="Times New Roman" w:hAnsi="Times New Roman" w:cs="Times New Roman"/>
          <w:sz w:val="24"/>
          <w:szCs w:val="24"/>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6CFD6BC5" w14:textId="77777777" w:rsidR="006B4DE6" w:rsidRPr="00CB3771" w:rsidRDefault="006B4DE6" w:rsidP="006B4DE6">
      <w:pPr>
        <w:pStyle w:val="3MariosLevel3"/>
      </w:pPr>
      <w:bookmarkStart w:id="51" w:name="_Toc417305006"/>
      <w:r w:rsidRPr="00CB3771">
        <w:t>Taste Aversion</w:t>
      </w:r>
      <w:bookmarkEnd w:id="51"/>
    </w:p>
    <w:p w14:paraId="511C6465" w14:textId="4EFC8C56"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Taste aversion took place in the devaluation chambers and involved 30 mins exposure to one US every day, alternating each day for 4 days. Following fee access to a US</w:t>
      </w:r>
      <w:r w:rsidR="00C708CA">
        <w:rPr>
          <w:rFonts w:ascii="Times New Roman" w:hAnsi="Times New Roman" w:cs="Times New Roman"/>
          <w:sz w:val="24"/>
          <w:szCs w:val="24"/>
        </w:rPr>
        <w:t>,</w:t>
      </w:r>
      <w:r w:rsidRPr="00CB3771">
        <w:rPr>
          <w:rFonts w:ascii="Times New Roman" w:hAnsi="Times New Roman" w:cs="Times New Roman"/>
          <w:sz w:val="24"/>
          <w:szCs w:val="24"/>
        </w:rPr>
        <w:t xml:space="preserve"> animals were immediately injected </w:t>
      </w:r>
      <w:proofErr w:type="spellStart"/>
      <w:r w:rsidRPr="00CB3771">
        <w:rPr>
          <w:rFonts w:ascii="Times New Roman" w:hAnsi="Times New Roman" w:cs="Times New Roman"/>
          <w:sz w:val="24"/>
          <w:szCs w:val="24"/>
        </w:rPr>
        <w:t>i.p.</w:t>
      </w:r>
      <w:proofErr w:type="spellEnd"/>
      <w:r w:rsidRPr="00CB3771">
        <w:rPr>
          <w:rFonts w:ascii="Times New Roman" w:hAnsi="Times New Roman" w:cs="Times New Roman"/>
          <w:sz w:val="24"/>
          <w:szCs w:val="24"/>
        </w:rPr>
        <w:t xml:space="preserve"> with either 0.15M LiCl or 0.9% saline (15 mL/Kg). The outcome paired with nausea induced by injection of LiCl was designated the devalued outcome and the </w:t>
      </w:r>
      <w:r w:rsidRPr="00CB3771">
        <w:rPr>
          <w:rFonts w:ascii="Times New Roman" w:hAnsi="Times New Roman" w:cs="Times New Roman"/>
          <w:sz w:val="24"/>
          <w:szCs w:val="24"/>
        </w:rPr>
        <w:lastRenderedPageBreak/>
        <w:t>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49444C09" w14:textId="77777777" w:rsidR="006B4DE6" w:rsidRPr="00CB3771" w:rsidRDefault="006B4DE6" w:rsidP="006B4DE6">
      <w:pPr>
        <w:pStyle w:val="3MariosLevel3"/>
      </w:pPr>
      <w:bookmarkStart w:id="52" w:name="_Toc417305007"/>
      <w:r w:rsidRPr="00CB3771">
        <w:t>Devaluation Test</w:t>
      </w:r>
      <w:bookmarkEnd w:id="52"/>
    </w:p>
    <w:p w14:paraId="5C25CAD6"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 xml:space="preserve">Animals were tested with a single session of CS training except that no rewards were delivered i.e. in extinction. The magazine frequency measure that was available was not as sensitive to devaluation as a measure of duration, so only data from the first trial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at test.</w:t>
      </w:r>
    </w:p>
    <w:p w14:paraId="30E35E37" w14:textId="77777777" w:rsidR="006B4DE6" w:rsidRPr="00CB3771" w:rsidRDefault="006B4DE6" w:rsidP="006B4DE6">
      <w:pPr>
        <w:pStyle w:val="3MariosLevel3"/>
      </w:pPr>
      <w:bookmarkStart w:id="53" w:name="_Toc417304986"/>
      <w:r w:rsidRPr="00CB3771">
        <w:t>Locomotor Activity</w:t>
      </w:r>
      <w:bookmarkEnd w:id="53"/>
    </w:p>
    <w:p w14:paraId="1DA24218" w14:textId="77777777" w:rsidR="006B4DE6" w:rsidRPr="00CB3771" w:rsidRDefault="006B4DE6" w:rsidP="006B4DE6">
      <w:pPr>
        <w:pStyle w:val="3MariosLevel3"/>
        <w:ind w:left="0"/>
      </w:pPr>
      <w:r w:rsidRPr="00CB3771">
        <w:rPr>
          <w:b w:val="0"/>
          <w:i w:val="0"/>
        </w:rPr>
        <w:t>At the end of the experimental procedures, all animals were assessed for locomotor activity over a 1-hour period.</w:t>
      </w:r>
      <w:r w:rsidRPr="00CB3771">
        <w:t xml:space="preserve"> </w:t>
      </w:r>
    </w:p>
    <w:p w14:paraId="74CE4B96"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Group Allocation</w:t>
      </w:r>
    </w:p>
    <w:p w14:paraId="2936B487" w14:textId="18C25FDE"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in Figure </w:t>
      </w:r>
      <w:r w:rsidR="00954928">
        <w:rPr>
          <w:rFonts w:ascii="Times New Roman" w:eastAsia="Calibri" w:hAnsi="Times New Roman" w:cs="Times New Roman"/>
          <w:color w:val="000000"/>
          <w:sz w:val="24"/>
          <w:szCs w:val="24"/>
          <w:lang w:val="en-AU"/>
        </w:rPr>
        <w:t>1-figure supplement 1</w:t>
      </w:r>
      <w:r w:rsidRPr="00CB3771">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sz w:val="24"/>
          <w:szCs w:val="24"/>
          <w:lang w:val="en-AU"/>
        </w:rPr>
        <w:t xml:space="preserve">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15;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7) and subgroup 2 contained thirteen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5).</w:t>
      </w:r>
    </w:p>
    <w:p w14:paraId="32B85C69" w14:textId="77777777" w:rsidR="006B4DE6" w:rsidRPr="00CB3771" w:rsidRDefault="006B4DE6" w:rsidP="006B4DE6">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PreCS Analysis</w:t>
      </w:r>
    </w:p>
    <w:p w14:paraId="65BDF8EA" w14:textId="77777777" w:rsidR="006B4DE6" w:rsidRPr="00CB3771" w:rsidRDefault="006B4DE6" w:rsidP="006B4DE6">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Analysis of the PreCS period using a Group (sham, lesion) x Block (1-7) mixed ANOVA revealed that responding was significantly higher in the lesion group than the sham group (main effect of Group </w:t>
      </w:r>
      <w:proofErr w:type="gramStart"/>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w:t>
      </w:r>
      <w:proofErr w:type="gramEnd"/>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7.24,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.01). Furthermore, while responding increased over blocks (main effect of Block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20.37,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positive linear trend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33.18,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w:t>
      </w:r>
      <w:r w:rsidRPr="00CB3771">
        <w:rPr>
          <w:rFonts w:ascii="Times New Roman" w:eastAsia="Times New Roman" w:hAnsi="Times New Roman" w:cs="Times New Roman"/>
          <w:color w:val="000000"/>
          <w:sz w:val="24"/>
          <w:szCs w:val="24"/>
          <w:lang w:eastAsia="en-AU"/>
        </w:rPr>
        <w:lastRenderedPageBreak/>
        <w:t xml:space="preserve">this increase was greater in the lesion than the sham group (Block x Group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2.52,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.02; linear trend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5.34,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55656157" w14:textId="77777777" w:rsidR="004A5A4E" w:rsidRDefault="004A5A4E" w:rsidP="004A5A4E">
      <w:pPr>
        <w:pStyle w:val="BodyText"/>
        <w:jc w:val="center"/>
      </w:pPr>
      <w:bookmarkStart w:id="54" w:name="_Toc417305020"/>
      <w:r>
        <w:rPr>
          <w:b/>
        </w:rPr>
        <w:t>Experiment 2: Post-training muscimol inactivation</w:t>
      </w:r>
    </w:p>
    <w:p w14:paraId="5EBA85C8"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bookmarkEnd w:id="54"/>
    </w:p>
    <w:p w14:paraId="34AB3BA0" w14:textId="49A08C31"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Subjects were thirty-two (total N = 32) male Long Evans rats (Monash Animal Services, Gippsland, Victoria, Australia) approximately 4 months old, weighing between 285-350 g (M = 319.7 g).</w:t>
      </w:r>
    </w:p>
    <w:p w14:paraId="281B272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55" w:name="_Toc417305025"/>
      <w:r w:rsidRPr="00CB3771">
        <w:rPr>
          <w:rFonts w:ascii="Times New Roman" w:eastAsia="Times New Roman" w:hAnsi="Times New Roman" w:cs="Times New Roman"/>
          <w:b/>
          <w:i/>
          <w:color w:val="000000"/>
          <w:sz w:val="24"/>
          <w:szCs w:val="24"/>
          <w:lang w:val="en-AU"/>
        </w:rPr>
        <w:t>Pavlovian Acquisition</w:t>
      </w:r>
      <w:bookmarkEnd w:id="55"/>
    </w:p>
    <w:p w14:paraId="34BA5F6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9</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of Pavlovian acquisition training with session parameters identical to those described in Experiment 3a. This number of </w:t>
      </w:r>
      <w:proofErr w:type="gramStart"/>
      <w:r w:rsidRPr="00CB3771">
        <w:rPr>
          <w:rFonts w:ascii="Times New Roman" w:eastAsia="Calibri" w:hAnsi="Times New Roman" w:cs="Times New Roman"/>
          <w:color w:val="000000"/>
          <w:sz w:val="24"/>
          <w:szCs w:val="24"/>
          <w:lang w:val="en-AU"/>
        </w:rPr>
        <w:t>session</w:t>
      </w:r>
      <w:proofErr w:type="gramEnd"/>
      <w:r w:rsidRPr="00CB3771">
        <w:rPr>
          <w:rFonts w:ascii="Times New Roman" w:eastAsia="Calibri" w:hAnsi="Times New Roman" w:cs="Times New Roman"/>
          <w:color w:val="000000"/>
          <w:sz w:val="24"/>
          <w:szCs w:val="24"/>
          <w:lang w:val="en-AU"/>
        </w:rPr>
        <w:t xml:space="preserve"> was chosen because the effect of pre-training lesions appeared after around 9 session in Experiments 3a and 3b.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6CEA065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56" w:name="_Toc417305026"/>
      <w:r w:rsidRPr="00CB3771">
        <w:rPr>
          <w:rFonts w:ascii="Times New Roman" w:eastAsia="Calibri" w:hAnsi="Times New Roman" w:cs="Times New Roman"/>
          <w:b/>
          <w:color w:val="000000"/>
          <w:sz w:val="24"/>
          <w:szCs w:val="24"/>
          <w:lang w:val="en-AU"/>
        </w:rPr>
        <w:t>Post-Training</w:t>
      </w:r>
      <w:bookmarkEnd w:id="56"/>
    </w:p>
    <w:p w14:paraId="690347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57" w:name="_Toc417305027"/>
      <w:r w:rsidRPr="00CB3771">
        <w:rPr>
          <w:rFonts w:ascii="Times New Roman" w:eastAsia="Times New Roman" w:hAnsi="Times New Roman" w:cs="Times New Roman"/>
          <w:b/>
          <w:i/>
          <w:color w:val="000000"/>
          <w:sz w:val="24"/>
          <w:szCs w:val="24"/>
          <w:lang w:val="en-AU"/>
        </w:rPr>
        <w:t>Pre-Infusion</w:t>
      </w:r>
      <w:bookmarkEnd w:id="57"/>
    </w:p>
    <w:p w14:paraId="3DCF3D8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52784141"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58" w:name="_Toc417305028"/>
      <w:r w:rsidRPr="00CB3771">
        <w:rPr>
          <w:rFonts w:ascii="Times New Roman" w:eastAsia="Times New Roman" w:hAnsi="Times New Roman" w:cs="Times New Roman"/>
          <w:b/>
          <w:i/>
          <w:color w:val="000000"/>
          <w:sz w:val="24"/>
          <w:szCs w:val="24"/>
          <w:lang w:val="en-AU"/>
        </w:rPr>
        <w:t>Infusion</w:t>
      </w:r>
      <w:bookmarkEnd w:id="58"/>
    </w:p>
    <w:p w14:paraId="6A6C32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3EB9A6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59" w:name="_Toc417305029"/>
      <w:r w:rsidRPr="00CB3771">
        <w:rPr>
          <w:rFonts w:ascii="Times New Roman" w:eastAsia="Times New Roman" w:hAnsi="Times New Roman" w:cs="Times New Roman"/>
          <w:b/>
          <w:i/>
          <w:color w:val="000000"/>
          <w:sz w:val="24"/>
          <w:szCs w:val="24"/>
          <w:lang w:val="en-AU"/>
        </w:rPr>
        <w:lastRenderedPageBreak/>
        <w:t>Post-Infusion</w:t>
      </w:r>
      <w:bookmarkEnd w:id="59"/>
    </w:p>
    <w:p w14:paraId="108F1A2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the final 2 days of training all animals received a further 2 days of acquisition training immediately preceded by a dummy infusion.</w:t>
      </w:r>
    </w:p>
    <w:p w14:paraId="5CEA9DC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60" w:name="_Toc417305032"/>
      <w:r w:rsidRPr="00CB3771">
        <w:rPr>
          <w:rFonts w:ascii="Times New Roman" w:eastAsia="Calibri" w:hAnsi="Times New Roman" w:cs="Times New Roman"/>
          <w:b/>
          <w:color w:val="000000"/>
          <w:sz w:val="24"/>
          <w:szCs w:val="24"/>
          <w:lang w:val="en-AU"/>
        </w:rPr>
        <w:t>Histology and Group Allocation</w:t>
      </w:r>
      <w:bookmarkEnd w:id="60"/>
    </w:p>
    <w:p w14:paraId="2FB4FA06" w14:textId="6C75D9A5"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00D26418" w:rsidRPr="00CB3771">
        <w:rPr>
          <w:rFonts w:ascii="Times New Roman" w:eastAsia="Calibri" w:hAnsi="Times New Roman" w:cs="Times New Roman"/>
          <w:color w:val="000000"/>
          <w:sz w:val="24"/>
          <w:szCs w:val="24"/>
          <w:lang w:val="en-AU"/>
        </w:rPr>
        <w:t xml:space="preserve">Figure </w:t>
      </w:r>
      <w:r w:rsidR="00D26418">
        <w:rPr>
          <w:rFonts w:ascii="Times New Roman" w:eastAsia="Calibri" w:hAnsi="Times New Roman" w:cs="Times New Roman"/>
          <w:color w:val="000000"/>
          <w:sz w:val="24"/>
          <w:szCs w:val="24"/>
          <w:lang w:val="en-AU"/>
        </w:rPr>
        <w:t>2-figure supplement 2</w:t>
      </w:r>
      <w:r w:rsidRPr="00CB3771">
        <w:rPr>
          <w:rFonts w:ascii="Times New Roman" w:eastAsia="Calibri" w:hAnsi="Times New Roman" w:cs="Times New Roman"/>
          <w:sz w:val="24"/>
          <w:szCs w:val="24"/>
          <w:lang w:val="en-AU"/>
        </w:rPr>
        <w:t xml:space="preserve">. One animal </w:t>
      </w:r>
      <w:r w:rsidRPr="00CB3771">
        <w:rPr>
          <w:rFonts w:ascii="Times New Roman" w:eastAsia="Calibri" w:hAnsi="Times New Roman" w:cs="Times New Roman"/>
          <w:color w:val="000000"/>
          <w:sz w:val="24"/>
          <w:szCs w:val="24"/>
          <w:lang w:val="en-AU"/>
        </w:rPr>
        <w:t xml:space="preserve">did not recover from surgery and was excluded. Three animals were excluded as a result of the cannulae assembly detaching from the skull. A further 3 animals were excluded as a result of failing to consume the pellets after recovery from surgery. One animal from the muscimol group was excluded from analysis as a result of a cannula tip embedded within the white matter of the forceps minor of the corpus callosum. Therefore, a total of 8 animals were excluded leaving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24 (saline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 muscimol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w:t>
      </w:r>
    </w:p>
    <w:p w14:paraId="4CE87A4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61" w:name="_Toc417305033"/>
      <w:r w:rsidRPr="00CB3771">
        <w:rPr>
          <w:rFonts w:ascii="Times New Roman" w:eastAsia="Calibri" w:hAnsi="Times New Roman" w:cs="Times New Roman"/>
          <w:b/>
          <w:color w:val="000000"/>
          <w:sz w:val="24"/>
          <w:szCs w:val="24"/>
          <w:lang w:val="en-AU"/>
        </w:rPr>
        <w:t>PreCS Rates</w:t>
      </w:r>
      <w:bookmarkEnd w:id="61"/>
    </w:p>
    <w:p w14:paraId="0DA7647D"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5.95,</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.001</w:t>
      </w:r>
      <w:r w:rsidRPr="00CB3771">
        <w:rPr>
          <w:rFonts w:ascii="Times New Roman" w:eastAsia="Times New Roman" w:hAnsi="Times New Roman" w:cs="Times New Roman"/>
          <w:color w:val="000000"/>
          <w:sz w:val="24"/>
          <w:szCs w:val="24"/>
          <w:lang w:val="en-AU"/>
        </w:rPr>
        <w:t xml:space="preserve">) but no significant effect of Group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(1, 22)</w:t>
      </w:r>
      <w:r w:rsidRPr="00CB3771">
        <w:rPr>
          <w:rFonts w:ascii="Times New Roman" w:eastAsia="Calibri" w:hAnsi="Times New Roman" w:cs="Times New Roman"/>
          <w:color w:val="000000"/>
          <w:sz w:val="24"/>
          <w:szCs w:val="24"/>
          <w:lang w:val="en-AU"/>
        </w:rPr>
        <w:t xml:space="preserve"> = 0.01,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.93</w:t>
      </w:r>
      <w:r w:rsidRPr="00CB3771">
        <w:rPr>
          <w:rFonts w:ascii="Times New Roman" w:eastAsia="Times New Roman" w:hAnsi="Times New Roman" w:cs="Times New Roman"/>
          <w:color w:val="000000"/>
          <w:sz w:val="24"/>
          <w:szCs w:val="24"/>
          <w:lang w:val="en-AU"/>
        </w:rPr>
        <w:t xml:space="preserve">) or Group x Day interaction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0.41,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.741</w:t>
      </w:r>
      <w:r w:rsidRPr="00CB3771">
        <w:rPr>
          <w:rFonts w:ascii="Times New Roman" w:eastAsia="Times New Roman" w:hAnsi="Times New Roman" w:cs="Times New Roman"/>
          <w:color w:val="000000"/>
          <w:sz w:val="24"/>
          <w:szCs w:val="24"/>
          <w:lang w:val="en-AU"/>
        </w:rPr>
        <w:t xml:space="preserve">). PreCS response rates on these days were, saline </w:t>
      </w:r>
      <w:r w:rsidRPr="00CB3771">
        <w:rPr>
          <w:rFonts w:ascii="Times New Roman" w:eastAsia="Times New Roman" w:hAnsi="Times New Roman" w:cs="Times New Roman"/>
          <w:i/>
          <w:color w:val="000000"/>
          <w:sz w:val="24"/>
          <w:szCs w:val="24"/>
          <w:lang w:val="en-AU"/>
        </w:rPr>
        <w:t>M</w:t>
      </w:r>
      <w:r w:rsidRPr="00CB3771">
        <w:rPr>
          <w:rFonts w:ascii="Times New Roman" w:eastAsia="Times New Roman" w:hAnsi="Times New Roman" w:cs="Times New Roman"/>
          <w:color w:val="000000"/>
          <w:sz w:val="24"/>
          <w:szCs w:val="24"/>
          <w:lang w:val="en-AU"/>
        </w:rPr>
        <w:t xml:space="preserve"> = 0.70,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 muscimol</w:t>
      </w:r>
      <w:r w:rsidRPr="00CB3771">
        <w:rPr>
          <w:rFonts w:ascii="Times New Roman" w:eastAsia="Times New Roman" w:hAnsi="Times New Roman" w:cs="Times New Roman"/>
          <w:i/>
          <w:color w:val="000000"/>
          <w:sz w:val="24"/>
          <w:szCs w:val="24"/>
          <w:lang w:val="en-AU"/>
        </w:rPr>
        <w:t xml:space="preserve"> M</w:t>
      </w:r>
      <w:r w:rsidRPr="00CB3771">
        <w:rPr>
          <w:rFonts w:ascii="Times New Roman" w:eastAsia="Times New Roman" w:hAnsi="Times New Roman" w:cs="Times New Roman"/>
          <w:color w:val="000000"/>
          <w:sz w:val="24"/>
          <w:szCs w:val="24"/>
          <w:lang w:val="en-AU"/>
        </w:rPr>
        <w:t xml:space="preserve"> = 0.72,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w:t>
      </w:r>
    </w:p>
    <w:p w14:paraId="1C235FDE" w14:textId="77777777" w:rsidR="000847C6" w:rsidRDefault="000847C6" w:rsidP="000847C6">
      <w:pPr>
        <w:pStyle w:val="BodyText"/>
        <w:jc w:val="center"/>
      </w:pPr>
      <w:r>
        <w:rPr>
          <w:b/>
        </w:rPr>
        <w:t>Experiment 3: Post-Training OFC lesions</w:t>
      </w:r>
    </w:p>
    <w:p w14:paraId="69C6C475" w14:textId="06B9ACB5"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p>
    <w:p w14:paraId="096BAD6D"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62" w:name="_Toc417305042"/>
      <w:bookmarkStart w:id="63" w:name="_Toc417312604"/>
      <w:r w:rsidRPr="00CB3771">
        <w:rPr>
          <w:rFonts w:ascii="Times New Roman" w:eastAsia="Calibri" w:hAnsi="Times New Roman" w:cs="Times New Roman"/>
          <w:b/>
          <w:color w:val="000000"/>
          <w:sz w:val="24"/>
          <w:szCs w:val="24"/>
          <w:lang w:val="en-AU"/>
        </w:rPr>
        <w:t>Methods</w:t>
      </w:r>
      <w:bookmarkEnd w:id="62"/>
      <w:bookmarkEnd w:id="63"/>
    </w:p>
    <w:p w14:paraId="02E8D7D0"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64" w:name="_Toc417305043"/>
      <w:r w:rsidRPr="00CB3771">
        <w:rPr>
          <w:rFonts w:ascii="Times New Roman" w:eastAsia="Calibri" w:hAnsi="Times New Roman" w:cs="Times New Roman"/>
          <w:b/>
          <w:color w:val="000000"/>
          <w:sz w:val="24"/>
          <w:szCs w:val="24"/>
          <w:lang w:val="en-AU"/>
        </w:rPr>
        <w:t>Subjects</w:t>
      </w:r>
      <w:bookmarkEnd w:id="64"/>
    </w:p>
    <w:p w14:paraId="39ABF6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twenty-four (total N = 24) male Long Evans rats (Monash Animal Services, Gippsland, Victoria, Australia) approximately 4 months old, weighing between 317-369 g (M = 338.9 g). </w:t>
      </w:r>
    </w:p>
    <w:p w14:paraId="151469C7"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65" w:name="_Toc417305046"/>
      <w:r w:rsidRPr="00CB3771">
        <w:rPr>
          <w:rFonts w:ascii="Times New Roman" w:eastAsia="Calibri" w:hAnsi="Times New Roman" w:cs="Times New Roman"/>
          <w:b/>
          <w:color w:val="000000"/>
          <w:sz w:val="24"/>
          <w:szCs w:val="24"/>
          <w:lang w:val="en-AU"/>
        </w:rPr>
        <w:t>Pre-lesion Training</w:t>
      </w:r>
      <w:bookmarkEnd w:id="65"/>
    </w:p>
    <w:p w14:paraId="4B2AA9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66" w:name="_Toc417305048"/>
      <w:r w:rsidRPr="00CB3771">
        <w:rPr>
          <w:rFonts w:ascii="Times New Roman" w:eastAsia="Times New Roman" w:hAnsi="Times New Roman" w:cs="Times New Roman"/>
          <w:b/>
          <w:i/>
          <w:color w:val="000000"/>
          <w:sz w:val="24"/>
          <w:szCs w:val="24"/>
          <w:lang w:val="en-AU"/>
        </w:rPr>
        <w:lastRenderedPageBreak/>
        <w:t>Pavlovian Acquisition</w:t>
      </w:r>
      <w:bookmarkEnd w:id="66"/>
    </w:p>
    <w:p w14:paraId="3EA9BB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109C62D9"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67" w:name="_Toc417305049"/>
      <w:r w:rsidRPr="00CB3771">
        <w:rPr>
          <w:rFonts w:ascii="Times New Roman" w:eastAsia="Calibri" w:hAnsi="Times New Roman" w:cs="Times New Roman"/>
          <w:b/>
          <w:color w:val="000000"/>
          <w:sz w:val="24"/>
          <w:szCs w:val="24"/>
          <w:lang w:val="en-AU"/>
        </w:rPr>
        <w:t>Post-lesion Training</w:t>
      </w:r>
      <w:bookmarkEnd w:id="67"/>
    </w:p>
    <w:p w14:paraId="5A88E53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68" w:name="_Toc417305050"/>
      <w:r w:rsidRPr="00CB3771">
        <w:rPr>
          <w:rFonts w:ascii="Times New Roman" w:eastAsia="Times New Roman" w:hAnsi="Times New Roman" w:cs="Times New Roman"/>
          <w:b/>
          <w:i/>
          <w:color w:val="000000"/>
          <w:sz w:val="24"/>
          <w:szCs w:val="24"/>
          <w:lang w:val="en-AU"/>
        </w:rPr>
        <w:t>Pavlovian Acquisition</w:t>
      </w:r>
      <w:bookmarkEnd w:id="68"/>
    </w:p>
    <w:p w14:paraId="50CD51C8"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were returned to food restriction for 24 hrs before receiving an additional 9 days of acquisition training.</w:t>
      </w:r>
    </w:p>
    <w:p w14:paraId="6FC73C5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69" w:name="_Toc417305053"/>
      <w:r w:rsidRPr="00CB3771">
        <w:rPr>
          <w:rFonts w:ascii="Times New Roman" w:eastAsia="Calibri" w:hAnsi="Times New Roman" w:cs="Times New Roman"/>
          <w:b/>
          <w:color w:val="000000"/>
          <w:sz w:val="24"/>
          <w:szCs w:val="24"/>
          <w:lang w:val="en-AU"/>
        </w:rPr>
        <w:t>Histology and Group Allocation</w:t>
      </w:r>
      <w:bookmarkEnd w:id="69"/>
    </w:p>
    <w:p w14:paraId="4963023D" w14:textId="7CFC3AD2" w:rsidR="006B4DE6" w:rsidRPr="00CB3771" w:rsidRDefault="006B4DE6" w:rsidP="006B4DE6">
      <w:pPr>
        <w:spacing w:after="24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w:t>
      </w:r>
      <w:r w:rsidRPr="00CB3771">
        <w:rPr>
          <w:rFonts w:ascii="Times New Roman" w:eastAsia="Calibri" w:hAnsi="Times New Roman" w:cs="Times New Roman"/>
          <w:sz w:val="24"/>
          <w:szCs w:val="24"/>
          <w:lang w:val="en-AU"/>
        </w:rPr>
        <w:t xml:space="preserve">in </w:t>
      </w:r>
      <w:r w:rsidR="006C019A" w:rsidRPr="00CB3771">
        <w:rPr>
          <w:rFonts w:ascii="Times New Roman" w:eastAsia="Calibri" w:hAnsi="Times New Roman" w:cs="Times New Roman"/>
          <w:color w:val="000000"/>
          <w:sz w:val="24"/>
          <w:szCs w:val="24"/>
          <w:lang w:val="en-AU"/>
        </w:rPr>
        <w:t xml:space="preserve">Figure </w:t>
      </w:r>
      <w:r w:rsidR="006C019A">
        <w:rPr>
          <w:rFonts w:ascii="Times New Roman" w:eastAsia="Calibri" w:hAnsi="Times New Roman" w:cs="Times New Roman"/>
          <w:color w:val="000000"/>
          <w:sz w:val="24"/>
          <w:szCs w:val="24"/>
          <w:lang w:val="en-AU"/>
        </w:rPr>
        <w:t>2-figure supplement 3</w:t>
      </w:r>
      <w:r w:rsidRPr="00CB3771">
        <w:rPr>
          <w:rFonts w:ascii="Times New Roman" w:eastAsia="Calibri" w:hAnsi="Times New Roman" w:cs="Times New Roman"/>
          <w:sz w:val="24"/>
          <w:szCs w:val="24"/>
          <w:lang w:val="en-AU"/>
        </w:rPr>
        <w:t xml:space="preserve">. 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21;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12,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9).</w:t>
      </w:r>
    </w:p>
    <w:p w14:paraId="7659CB2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70" w:name="_Toc417305054"/>
      <w:r w:rsidRPr="00CB3771">
        <w:rPr>
          <w:rFonts w:ascii="Times New Roman" w:eastAsia="Calibri" w:hAnsi="Times New Roman" w:cs="Times New Roman"/>
          <w:b/>
          <w:color w:val="000000"/>
          <w:sz w:val="24"/>
          <w:szCs w:val="24"/>
          <w:lang w:val="en-AU"/>
        </w:rPr>
        <w:t>PreCS Responding</w:t>
      </w:r>
      <w:bookmarkEnd w:id="70"/>
    </w:p>
    <w:p w14:paraId="6DD4889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levels of responding did not differ between groups across days of training, and on the final block of 3 days (post-operative) response rates (15s) were sham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2.55,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2.03, lesion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2.74,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0.94. A mixed Group x DayBlock (6 blocks of 3 days) ANOVA on preCS responding supported this observation with only a significant main effect of DayBlock </w:t>
      </w:r>
      <w:r w:rsidRPr="00CB3771">
        <w:rPr>
          <w:rFonts w:ascii="Times New Roman" w:eastAsia="Times New Roman" w:hAnsi="Times New Roman" w:cs="Times New Roman"/>
          <w:color w:val="000000"/>
          <w:sz w:val="24"/>
          <w:szCs w:val="24"/>
          <w:lang w:val="en-AU" w:eastAsia="en-AU"/>
        </w:rPr>
        <w:t>(</w:t>
      </w:r>
      <w:proofErr w:type="gramStart"/>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w:t>
      </w:r>
      <w:proofErr w:type="gramEnd"/>
      <w:r w:rsidRPr="00CB3771">
        <w:rPr>
          <w:rFonts w:ascii="Times New Roman" w:eastAsia="Calibri" w:hAnsi="Times New Roman" w:cs="Times New Roman"/>
          <w:color w:val="000000"/>
          <w:sz w:val="24"/>
          <w:szCs w:val="24"/>
          <w:vertAlign w:val="subscript"/>
          <w:lang w:val="en-AU"/>
        </w:rPr>
        <w:t>5, 95)</w:t>
      </w:r>
      <w:r w:rsidRPr="00CB3771">
        <w:rPr>
          <w:rFonts w:ascii="Times New Roman" w:eastAsia="Calibri" w:hAnsi="Times New Roman" w:cs="Times New Roman"/>
          <w:color w:val="000000"/>
          <w:sz w:val="24"/>
          <w:szCs w:val="24"/>
          <w:lang w:val="en-AU"/>
        </w:rPr>
        <w:t xml:space="preserve"> = 11.52,</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w:t>
      </w:r>
      <w:r w:rsidRPr="00CB3771">
        <w:rPr>
          <w:rFonts w:ascii="Times New Roman" w:eastAsia="Times New Roman" w:hAnsi="Times New Roman" w:cs="Times New Roman"/>
          <w:color w:val="000000"/>
          <w:sz w:val="24"/>
          <w:szCs w:val="24"/>
          <w:lang w:val="en-AU"/>
        </w:rPr>
        <w:t xml:space="preserve">, effect of Group and Group x DayBlock interaction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lang w:val="en-AU"/>
        </w:rPr>
        <w:t xml:space="preserve"> &lt; 1.00,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&gt; .81</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w:t>
      </w:r>
    </w:p>
    <w:p w14:paraId="6AA97FC6" w14:textId="77777777" w:rsidR="001D4A25" w:rsidRDefault="001D4A25" w:rsidP="001D4A25">
      <w:pPr>
        <w:pStyle w:val="BodyText"/>
        <w:jc w:val="center"/>
      </w:pPr>
      <w:bookmarkStart w:id="71" w:name="_Toc417305061"/>
      <w:r>
        <w:rPr>
          <w:b/>
        </w:rPr>
        <w:t>Experiment 4: OFC inactivation early in acquisition</w:t>
      </w:r>
    </w:p>
    <w:p w14:paraId="3203C753"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bookmarkEnd w:id="71"/>
    </w:p>
    <w:p w14:paraId="560298D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thirty-two (total N = 16) male Long Evans rats (Monash Animal Services, Gippsland, Victoria, Australia) approximately 4 months old, weighing between 321-399 g (M = 357.4 g). </w:t>
      </w:r>
    </w:p>
    <w:p w14:paraId="3CAD3F5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72" w:name="_Toc417305063"/>
      <w:r w:rsidRPr="00CB3771">
        <w:rPr>
          <w:rFonts w:ascii="Times New Roman" w:eastAsia="Calibri" w:hAnsi="Times New Roman" w:cs="Times New Roman"/>
          <w:b/>
          <w:color w:val="000000"/>
          <w:sz w:val="24"/>
          <w:szCs w:val="24"/>
          <w:lang w:val="en-AU"/>
        </w:rPr>
        <w:t>Surgery</w:t>
      </w:r>
      <w:bookmarkEnd w:id="72"/>
    </w:p>
    <w:p w14:paraId="5D6426B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662E8EE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r w:rsidRPr="00CB3771">
        <w:rPr>
          <w:rFonts w:ascii="Times New Roman" w:eastAsia="Times New Roman" w:hAnsi="Times New Roman" w:cs="Times New Roman"/>
          <w:b/>
          <w:i/>
          <w:color w:val="000000"/>
          <w:sz w:val="24"/>
          <w:szCs w:val="24"/>
          <w:lang w:val="en-AU"/>
        </w:rPr>
        <w:t>Pavlovian Acquisition</w:t>
      </w:r>
    </w:p>
    <w:p w14:paraId="232D0BE3" w14:textId="2EF1BE23"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10</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Briefly, each session consisted of a VI 200s ITI with 16 trials consisting of a 10s light CS (illumination of the house light at the back of the </w:t>
      </w:r>
      <w:r w:rsidR="00C708CA" w:rsidRPr="00CB3771">
        <w:rPr>
          <w:rFonts w:ascii="Times New Roman" w:eastAsia="Calibri" w:hAnsi="Times New Roman" w:cs="Times New Roman"/>
          <w:color w:val="000000"/>
          <w:sz w:val="24"/>
          <w:szCs w:val="24"/>
          <w:lang w:val="en-AU"/>
        </w:rPr>
        <w:t>chamber</w:t>
      </w:r>
      <w:r w:rsidRPr="00CB3771">
        <w:rPr>
          <w:rFonts w:ascii="Times New Roman" w:eastAsia="Calibri" w:hAnsi="Times New Roman" w:cs="Times New Roman"/>
          <w:color w:val="000000"/>
          <w:sz w:val="24"/>
          <w:szCs w:val="24"/>
          <w:lang w:val="en-AU"/>
        </w:rPr>
        <w:t>) co-terminating with a single pellet US. Subjects received mock infusions on days 3 and 4, and either Saline or Muscimol was infused prior to entering the chamber on days 5-9. On day 10 all animals received a mock infusion.</w:t>
      </w:r>
    </w:p>
    <w:p w14:paraId="122DC062" w14:textId="77777777" w:rsidR="006B4DE6" w:rsidRPr="00CB3771" w:rsidRDefault="006B4DE6" w:rsidP="006B4DE6">
      <w:pPr>
        <w:spacing w:after="240"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exclusions</w:t>
      </w:r>
    </w:p>
    <w:p w14:paraId="003A3CEF" w14:textId="3D66840C" w:rsidR="006B4DE6" w:rsidRPr="00CB3771" w:rsidRDefault="00FD1247" w:rsidP="006B4DE6">
      <w:pPr>
        <w:spacing w:line="360" w:lineRule="auto"/>
        <w:rPr>
          <w:rFonts w:ascii="Times New Roman" w:eastAsia="Calibri" w:hAnsi="Times New Roman" w:cs="Times New Roman"/>
          <w:sz w:val="24"/>
          <w:szCs w:val="24"/>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2-figure supplement 4</w:t>
      </w:r>
      <w:r w:rsidRPr="00CB3771">
        <w:rPr>
          <w:rFonts w:ascii="Times New Roman" w:eastAsia="Calibri" w:hAnsi="Times New Roman" w:cs="Times New Roman"/>
          <w:sz w:val="24"/>
          <w:szCs w:val="24"/>
          <w:lang w:val="en-AU"/>
        </w:rPr>
        <w:t xml:space="preserve">. </w:t>
      </w:r>
      <w:r w:rsidR="006B4DE6" w:rsidRPr="00CB3771">
        <w:rPr>
          <w:rFonts w:ascii="Times New Roman" w:eastAsia="Calibri" w:hAnsi="Times New Roman" w:cs="Times New Roman"/>
          <w:sz w:val="24"/>
          <w:szCs w:val="24"/>
        </w:rPr>
        <w:t>One rat in the Muscimol condition had a blocked guide cannulae and was excluded from experimental analysis. Final numbers N = 15 (Muscimol n = 7, Saline n = 8).</w:t>
      </w:r>
    </w:p>
    <w:p w14:paraId="55403B52" w14:textId="77777777" w:rsidR="006B4DE6" w:rsidRPr="00CB3771" w:rsidRDefault="006B4DE6" w:rsidP="006B4DE6">
      <w:pPr>
        <w:spacing w:line="360" w:lineRule="auto"/>
        <w:rPr>
          <w:rFonts w:ascii="Times New Roman" w:eastAsia="Calibri" w:hAnsi="Times New Roman" w:cs="Times New Roman"/>
          <w:b/>
          <w:sz w:val="24"/>
          <w:szCs w:val="24"/>
        </w:rPr>
      </w:pPr>
      <w:r w:rsidRPr="00CB3771">
        <w:rPr>
          <w:rFonts w:ascii="Times New Roman" w:eastAsia="Calibri" w:hAnsi="Times New Roman" w:cs="Times New Roman"/>
          <w:b/>
          <w:sz w:val="24"/>
          <w:szCs w:val="24"/>
        </w:rPr>
        <w:t>PreCS Rates</w:t>
      </w:r>
    </w:p>
    <w:p w14:paraId="1C308FDC"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PreCS responding did not differ between infusion groups across the 10 days of Pavlovian conditioning (Group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1,13</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.12;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1.49,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.16; Group x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.25).</w:t>
      </w:r>
    </w:p>
    <w:p w14:paraId="1FA394EA" w14:textId="77777777" w:rsidR="00AA2D39" w:rsidRDefault="00AA2D39" w:rsidP="00AA2D39">
      <w:pPr>
        <w:pStyle w:val="BodyText"/>
        <w:jc w:val="center"/>
      </w:pPr>
      <w:r>
        <w:rPr>
          <w:b/>
        </w:rPr>
        <w:t>Experiment 5: OFC inactivation prior to associative blocking</w:t>
      </w:r>
    </w:p>
    <w:p w14:paraId="7152237F"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p>
    <w:p w14:paraId="7728B43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thirty-two (total N = 32) male Long Evans rats (Monash Animal Services, Gippsland, Victoria, Australia) approximately 4 months old, weighing between 299-395 g (M = 331.5 g). </w:t>
      </w:r>
    </w:p>
    <w:p w14:paraId="6F97D17D"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Surgery</w:t>
      </w:r>
    </w:p>
    <w:p w14:paraId="2E4CAB5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Surgical implantation of cannulae occurred prior to any behavioural training.</w:t>
      </w:r>
    </w:p>
    <w:p w14:paraId="4E54DC2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73" w:name="_Toc417305064"/>
      <w:r w:rsidRPr="00CB3771">
        <w:rPr>
          <w:rFonts w:ascii="Times New Roman" w:eastAsia="Calibri" w:hAnsi="Times New Roman" w:cs="Times New Roman"/>
          <w:b/>
          <w:color w:val="000000"/>
          <w:sz w:val="24"/>
          <w:szCs w:val="24"/>
          <w:lang w:val="en-AU"/>
        </w:rPr>
        <w:t>Training</w:t>
      </w:r>
      <w:bookmarkEnd w:id="73"/>
    </w:p>
    <w:p w14:paraId="288D9D1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design of the experiment was such that 4 CSs were designated as cues A, B, C and D. Cues A and C were always visual cues, either darkness caused by extinguishing the houselight or flashing panel lights (5Hz</w:t>
      </w:r>
      <w:r w:rsidRPr="00512B9A">
        <w:rPr>
          <w:rFonts w:ascii="Times New Roman" w:eastAsia="Calibri" w:hAnsi="Times New Roman" w:cs="Times New Roman"/>
          <w:color w:val="000000"/>
          <w:sz w:val="24"/>
          <w:szCs w:val="24"/>
          <w:lang w:val="en-AU"/>
        </w:rPr>
        <w:t>; Figure 3A</w:t>
      </w:r>
      <w:r w:rsidRPr="00CB3771">
        <w:rPr>
          <w:rFonts w:ascii="Times New Roman" w:eastAsia="Calibri" w:hAnsi="Times New Roman" w:cs="Times New Roman"/>
          <w:color w:val="000000"/>
          <w:sz w:val="24"/>
          <w:szCs w:val="24"/>
          <w:lang w:val="en-AU"/>
        </w:rPr>
        <w:t>).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4B0B86AC"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4" w:name="_Toc417305065"/>
      <w:r w:rsidRPr="00CB3771">
        <w:rPr>
          <w:rFonts w:ascii="Times New Roman" w:eastAsia="Times New Roman" w:hAnsi="Times New Roman" w:cs="Times New Roman"/>
          <w:b/>
          <w:i/>
          <w:color w:val="000000"/>
          <w:sz w:val="24"/>
          <w:szCs w:val="24"/>
          <w:lang w:val="en-AU"/>
        </w:rPr>
        <w:t>Food Restriction and Magazine Training</w:t>
      </w:r>
      <w:bookmarkEnd w:id="74"/>
    </w:p>
    <w:p w14:paraId="143A44C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sessions consisted of an RT120s reward delivery schedule for 16 rewards. Each reward consisted of 2 pellets delivered to the magazine 0.25s apart.</w:t>
      </w:r>
    </w:p>
    <w:p w14:paraId="1A6E884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5" w:name="_Toc417305066"/>
      <w:r w:rsidRPr="00CB3771">
        <w:rPr>
          <w:rFonts w:ascii="Times New Roman" w:eastAsia="Times New Roman" w:hAnsi="Times New Roman" w:cs="Times New Roman"/>
          <w:b/>
          <w:i/>
          <w:color w:val="000000"/>
          <w:sz w:val="24"/>
          <w:szCs w:val="24"/>
          <w:lang w:val="en-AU"/>
        </w:rPr>
        <w:t>Stage 1</w:t>
      </w:r>
      <w:bookmarkEnd w:id="75"/>
    </w:p>
    <w:p w14:paraId="1D6DCAE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180ED179"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6" w:name="_Toc417305067"/>
      <w:r w:rsidRPr="00CB3771">
        <w:rPr>
          <w:rFonts w:ascii="Times New Roman" w:eastAsia="Times New Roman" w:hAnsi="Times New Roman" w:cs="Times New Roman"/>
          <w:b/>
          <w:i/>
          <w:color w:val="000000"/>
          <w:sz w:val="24"/>
          <w:szCs w:val="24"/>
          <w:lang w:val="en-AU"/>
        </w:rPr>
        <w:t>Pre-exposure</w:t>
      </w:r>
      <w:bookmarkEnd w:id="76"/>
    </w:p>
    <w:p w14:paraId="0B86CD9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4D8A3ABA"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7" w:name="_Toc417305068"/>
      <w:r w:rsidRPr="00CB3771">
        <w:rPr>
          <w:rFonts w:ascii="Times New Roman" w:eastAsia="Times New Roman" w:hAnsi="Times New Roman" w:cs="Times New Roman"/>
          <w:b/>
          <w:i/>
          <w:color w:val="000000"/>
          <w:sz w:val="24"/>
          <w:szCs w:val="24"/>
          <w:lang w:val="en-AU"/>
        </w:rPr>
        <w:lastRenderedPageBreak/>
        <w:t>Stage 2</w:t>
      </w:r>
      <w:bookmarkEnd w:id="77"/>
    </w:p>
    <w:p w14:paraId="4AFBCAB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389D6DF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8" w:name="_Toc417305069"/>
      <w:r w:rsidRPr="00CB3771">
        <w:rPr>
          <w:rFonts w:ascii="Times New Roman" w:eastAsia="Times New Roman" w:hAnsi="Times New Roman" w:cs="Times New Roman"/>
          <w:b/>
          <w:i/>
          <w:color w:val="000000"/>
          <w:sz w:val="24"/>
          <w:szCs w:val="24"/>
          <w:lang w:val="en-AU"/>
        </w:rPr>
        <w:t>Test</w:t>
      </w:r>
      <w:bookmarkEnd w:id="78"/>
    </w:p>
    <w:p w14:paraId="0A910E4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9DE6AD3"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79" w:name="_Toc417305070"/>
      <w:r w:rsidRPr="00CB3771">
        <w:rPr>
          <w:rFonts w:ascii="Times New Roman" w:eastAsia="Times New Roman" w:hAnsi="Times New Roman" w:cs="Times New Roman"/>
          <w:b/>
          <w:i/>
          <w:color w:val="000000"/>
          <w:sz w:val="24"/>
          <w:szCs w:val="24"/>
          <w:lang w:val="en-AU"/>
        </w:rPr>
        <w:t>Re-acquisition</w:t>
      </w:r>
      <w:bookmarkEnd w:id="79"/>
    </w:p>
    <w:p w14:paraId="64B50C19"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09E0735"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80" w:name="_Toc417305071"/>
      <w:bookmarkStart w:id="81" w:name="_Toc417312609"/>
      <w:r w:rsidRPr="00CB3771">
        <w:rPr>
          <w:rFonts w:ascii="Times New Roman" w:eastAsia="Calibri" w:hAnsi="Times New Roman" w:cs="Times New Roman"/>
          <w:b/>
          <w:color w:val="000000"/>
          <w:sz w:val="24"/>
          <w:szCs w:val="24"/>
          <w:lang w:val="en-AU"/>
        </w:rPr>
        <w:t>Results</w:t>
      </w:r>
      <w:bookmarkEnd w:id="80"/>
      <w:bookmarkEnd w:id="81"/>
    </w:p>
    <w:p w14:paraId="198733D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2" w:name="_Toc417305073"/>
      <w:r w:rsidRPr="00CB3771">
        <w:rPr>
          <w:rFonts w:ascii="Times New Roman" w:eastAsia="Calibri" w:hAnsi="Times New Roman" w:cs="Times New Roman"/>
          <w:b/>
          <w:color w:val="000000"/>
          <w:sz w:val="24"/>
          <w:szCs w:val="24"/>
          <w:lang w:val="en-AU"/>
        </w:rPr>
        <w:t>Histology and Group Allocation</w:t>
      </w:r>
      <w:bookmarkEnd w:id="82"/>
    </w:p>
    <w:p w14:paraId="72DD037D" w14:textId="1B17DF0E" w:rsidR="006B4DE6" w:rsidRPr="00CB3771" w:rsidRDefault="00FD1247" w:rsidP="006B4DE6">
      <w:pPr>
        <w:spacing w:after="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3-figure supplement 1</w:t>
      </w:r>
      <w:r w:rsidR="006B4DE6" w:rsidRPr="00CB3771">
        <w:rPr>
          <w:rFonts w:ascii="Times New Roman" w:eastAsia="Times New Roman" w:hAnsi="Times New Roman" w:cs="Times New Roman"/>
          <w:color w:val="000000"/>
          <w:sz w:val="24"/>
          <w:szCs w:val="24"/>
          <w:lang w:val="en-AU" w:eastAsia="en-AU"/>
        </w:rPr>
        <w:t xml:space="preserve">. </w:t>
      </w:r>
      <w:r w:rsidR="006B4DE6" w:rsidRPr="00CB3771">
        <w:rPr>
          <w:rFonts w:ascii="Times New Roman" w:eastAsia="Times New Roman" w:hAnsi="Times New Roman" w:cs="Times New Roman"/>
          <w:color w:val="000000"/>
          <w:sz w:val="24"/>
          <w:szCs w:val="24"/>
          <w:lang w:eastAsia="en-AU"/>
        </w:rPr>
        <w:t>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w:t>
      </w:r>
      <w:r w:rsidR="006B4DE6" w:rsidRPr="00CB3771">
        <w:rPr>
          <w:rFonts w:ascii="Times New Roman" w:eastAsia="Times New Roman" w:hAnsi="Times New Roman" w:cs="Times New Roman"/>
          <w:color w:val="000000"/>
          <w:sz w:val="24"/>
          <w:szCs w:val="24"/>
          <w:lang w:val="en-AU" w:eastAsia="en-AU"/>
        </w:rPr>
        <w:t xml:space="preserve"> Therefore, a total of 6 animals were excluded leaving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26 (saline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13, muscimol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13).</w:t>
      </w:r>
    </w:p>
    <w:p w14:paraId="23DBD5B0" w14:textId="77777777" w:rsidR="006B4DE6" w:rsidRPr="00CB3771" w:rsidRDefault="006B4DE6" w:rsidP="006B4DE6">
      <w:pPr>
        <w:spacing w:after="0" w:line="360" w:lineRule="auto"/>
        <w:rPr>
          <w:rFonts w:ascii="Times New Roman" w:eastAsia="Times New Roman" w:hAnsi="Times New Roman" w:cs="Times New Roman"/>
          <w:b/>
          <w:color w:val="000000"/>
          <w:sz w:val="24"/>
          <w:szCs w:val="24"/>
          <w:lang w:val="en-AU" w:eastAsia="en-AU"/>
        </w:rPr>
      </w:pPr>
    </w:p>
    <w:p w14:paraId="43A17D68" w14:textId="77777777"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bookmarkStart w:id="83" w:name="_Toc417305074"/>
      <w:r w:rsidRPr="00CB3771">
        <w:rPr>
          <w:rFonts w:ascii="Times New Roman" w:eastAsia="Calibri" w:hAnsi="Times New Roman" w:cs="Times New Roman"/>
          <w:b/>
          <w:color w:val="000000"/>
          <w:sz w:val="24"/>
          <w:szCs w:val="24"/>
          <w:lang w:val="en-AU"/>
        </w:rPr>
        <w:t>PreCS Responding</w:t>
      </w:r>
      <w:bookmarkEnd w:id="83"/>
    </w:p>
    <w:p w14:paraId="2554C8AA" w14:textId="77777777" w:rsidR="006B4DE6" w:rsidRPr="00CB3771" w:rsidRDefault="006B4DE6" w:rsidP="006B4DE6">
      <w:pPr>
        <w:spacing w:line="360" w:lineRule="auto"/>
        <w:rPr>
          <w:rFonts w:ascii="Times New Roman" w:hAnsi="Times New Roman" w:cs="Times New Roman"/>
          <w:b/>
          <w:sz w:val="24"/>
          <w:szCs w:val="24"/>
        </w:rPr>
      </w:pPr>
      <w:r w:rsidRPr="00CB3771">
        <w:rPr>
          <w:rFonts w:ascii="Times New Roman" w:eastAsia="Calibri" w:hAnsi="Times New Roman" w:cs="Times New Roman"/>
          <w:color w:val="000000"/>
          <w:sz w:val="24"/>
          <w:szCs w:val="24"/>
          <w:lang w:val="en-AU"/>
        </w:rPr>
        <w:lastRenderedPageBreak/>
        <w:t xml:space="preserve">Baseline levels of responding did not differ between groups during training, and on the final day of infusions (day 10 of stage 1) preCS response rates (10s) were saline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0.122,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0.24, muscimol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0.67,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0.87. These observations were supported by mixed Group x Day ANOVAs on preCS responding in stage1 suggesting that there were no group differences on days 1-4 prior to infusion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1.69,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.21) or on days 5-10 during infusions (significant main effect of Day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(5, 120)</w:t>
      </w:r>
      <w:r w:rsidRPr="00CB3771">
        <w:rPr>
          <w:rFonts w:ascii="Times New Roman" w:eastAsia="Calibri" w:hAnsi="Times New Roman" w:cs="Times New Roman"/>
          <w:color w:val="000000"/>
          <w:sz w:val="24"/>
          <w:szCs w:val="24"/>
          <w:lang w:val="en-AU"/>
        </w:rPr>
        <w:t xml:space="preserve"> = 15.21,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 all </w:t>
      </w:r>
      <w:r w:rsidRPr="00CB3771">
        <w:rPr>
          <w:rFonts w:ascii="Times New Roman" w:eastAsia="Calibri" w:hAnsi="Times New Roman" w:cs="Times New Roman"/>
          <w:sz w:val="24"/>
          <w:szCs w:val="24"/>
          <w:lang w:val="en-AU"/>
        </w:rPr>
        <w:t xml:space="preserve">remaining </w:t>
      </w:r>
      <w:r w:rsidRPr="00CB3771">
        <w:rPr>
          <w:rFonts w:ascii="Times New Roman" w:eastAsia="Calibri" w:hAnsi="Times New Roman" w:cs="Times New Roman"/>
          <w:i/>
          <w:sz w:val="24"/>
          <w:szCs w:val="24"/>
          <w:lang w:val="en-AU"/>
        </w:rPr>
        <w:t xml:space="preserve">F </w:t>
      </w:r>
      <w:r w:rsidRPr="00CB3771">
        <w:rPr>
          <w:rFonts w:ascii="Times New Roman" w:eastAsia="Calibri" w:hAnsi="Times New Roman" w:cs="Times New Roman"/>
          <w:sz w:val="24"/>
          <w:szCs w:val="24"/>
          <w:lang w:val="en-AU"/>
        </w:rPr>
        <w:t xml:space="preserve">&lt; 1.00, </w:t>
      </w:r>
      <w:r w:rsidRPr="00CB3771">
        <w:rPr>
          <w:rFonts w:ascii="Times New Roman" w:eastAsia="Calibri" w:hAnsi="Times New Roman" w:cs="Times New Roman"/>
          <w:i/>
          <w:sz w:val="24"/>
          <w:szCs w:val="24"/>
          <w:lang w:val="en-AU"/>
        </w:rPr>
        <w:t>p</w:t>
      </w:r>
      <w:r w:rsidRPr="00CB3771">
        <w:rPr>
          <w:rFonts w:ascii="Times New Roman" w:eastAsia="Calibri" w:hAnsi="Times New Roman" w:cs="Times New Roman"/>
          <w:sz w:val="24"/>
          <w:szCs w:val="24"/>
          <w:lang w:val="en-AU"/>
        </w:rPr>
        <w:t xml:space="preserve"> &gt; .50).</w:t>
      </w:r>
    </w:p>
    <w:p w14:paraId="664C68D7" w14:textId="77777777" w:rsidR="00B439E2" w:rsidRDefault="00B439E2" w:rsidP="00B439E2">
      <w:pPr>
        <w:pStyle w:val="BodyText"/>
        <w:jc w:val="center"/>
      </w:pPr>
      <w:bookmarkStart w:id="84" w:name="_Toc417305082"/>
      <w:r>
        <w:rPr>
          <w:b/>
        </w:rPr>
        <w:t>Experiment 6: Competing response values</w:t>
      </w:r>
    </w:p>
    <w:p w14:paraId="426AEA01"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Subjects</w:t>
      </w:r>
      <w:bookmarkEnd w:id="84"/>
    </w:p>
    <w:p w14:paraId="1A9FF385"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eight (total N = 8) male Long Evans rats (Monash Animal Services, Gippsland, Victoria, Australia) approximately 4 months old, weighing between 285-331 g (M = 314.9 g). </w:t>
      </w:r>
    </w:p>
    <w:p w14:paraId="054DEFE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5" w:name="_Toc417305083"/>
      <w:r w:rsidRPr="00CB3771">
        <w:rPr>
          <w:rFonts w:ascii="Times New Roman" w:eastAsia="Calibri" w:hAnsi="Times New Roman" w:cs="Times New Roman"/>
          <w:b/>
          <w:color w:val="000000"/>
          <w:sz w:val="24"/>
          <w:szCs w:val="24"/>
          <w:lang w:val="en-AU"/>
        </w:rPr>
        <w:t>Apparatus</w:t>
      </w:r>
      <w:bookmarkEnd w:id="85"/>
    </w:p>
    <w:p w14:paraId="19F9992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The apparatus comprised of 8 operant chambers (Med Associates Inc.) individually housed in light and sound attenuating cabinets. Each chamber comprised of a transparent Perspex back wall, roof and front door, with aluminium left and right-hand walls. The floor consisted of 19 steel bars (3.8mm diameter, spaced 1.6 cm apart), aligned perpendicular to the back of the chamber. Rewards could be independently delivered into one of two recessed magazines located centrally at the bottom of the left and right-hand walls. The magazine on the right-hand wall could be rewarded with food pellets (45 mg; Bio-Serv) whereas the magazine on the </w:t>
      </w:r>
      <w:proofErr w:type="gramStart"/>
      <w:r w:rsidRPr="00CB3771">
        <w:rPr>
          <w:rFonts w:ascii="Times New Roman" w:eastAsia="Calibri" w:hAnsi="Times New Roman" w:cs="Times New Roman"/>
          <w:color w:val="000000"/>
          <w:sz w:val="24"/>
          <w:szCs w:val="24"/>
          <w:lang w:val="en-AU"/>
        </w:rPr>
        <w:t>left hand</w:t>
      </w:r>
      <w:proofErr w:type="gramEnd"/>
      <w:r w:rsidRPr="00CB3771">
        <w:rPr>
          <w:rFonts w:ascii="Times New Roman" w:eastAsia="Calibri" w:hAnsi="Times New Roman" w:cs="Times New Roman"/>
          <w:color w:val="000000"/>
          <w:sz w:val="24"/>
          <w:szCs w:val="24"/>
          <w:lang w:val="en-AU"/>
        </w:rPr>
        <w:t xml:space="preserve"> wall could be rewarded with liquid rewards delivered by a dipper cup mechanism that could be retracted from the magazine. Access to the magazines was measured by infrared detectors at the mouth of the recess. Two panel lights (2 cm diameter) were located on either side of the right-hand magazine at the top of the right-hand wall. A 3-W house light was located at the top left of the left-hand wall. A speaker located to the right of the house light (on the top far right of the left-hand wall) could provide auditory stimuli to the chamber. In addition, a 5-Hz train of clicks produced by a heavy-duty relay placed outside the chamber at the back-right corner of the cabinet was used as an auditory stimulus. A computer equipped with Med-PC software (Med Associates Inc.) was used to control the experimental procedures and record data.</w:t>
      </w:r>
    </w:p>
    <w:p w14:paraId="17747EE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6" w:name="_Toc417305084"/>
      <w:r w:rsidRPr="00CB3771">
        <w:rPr>
          <w:rFonts w:ascii="Times New Roman" w:eastAsia="Calibri" w:hAnsi="Times New Roman" w:cs="Times New Roman"/>
          <w:b/>
          <w:color w:val="000000"/>
          <w:sz w:val="24"/>
          <w:szCs w:val="24"/>
          <w:lang w:val="en-AU"/>
        </w:rPr>
        <w:t>Food Restriction and Magazine Training</w:t>
      </w:r>
      <w:bookmarkEnd w:id="86"/>
    </w:p>
    <w:p w14:paraId="6B3422D3"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All animals were food restricted for at least 2 days prior to any training, and pre-exposed to sucrose (10 mL) and pellets (5g per rat) in their homecage.</w:t>
      </w:r>
    </w:p>
    <w:p w14:paraId="4A28F5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involved the unsignalled delivery of the reinforcer in the experimental chamber to familiarise the subjects with retrieving rewards from each of the two magazines. All rats received two separate magazine training sessions in one day (separated by at least 2 hours), one for each magazine, order counterbalanced. The dipper magazine was always paired with 20% w/v sucrose solution, the other magazine was always rewarded with pellets. Magazine training involved un-signalled delivery of reward on an RT60s schedule for 16 rewards.</w:t>
      </w:r>
    </w:p>
    <w:p w14:paraId="205E613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7" w:name="_Toc417305085"/>
      <w:r w:rsidRPr="00CB3771">
        <w:rPr>
          <w:rFonts w:ascii="Times New Roman" w:eastAsia="Calibri" w:hAnsi="Times New Roman" w:cs="Times New Roman"/>
          <w:b/>
          <w:color w:val="000000"/>
          <w:sz w:val="24"/>
          <w:szCs w:val="24"/>
          <w:lang w:val="en-AU"/>
        </w:rPr>
        <w:t>Acquisition</w:t>
      </w:r>
      <w:bookmarkEnd w:id="87"/>
    </w:p>
    <w:p w14:paraId="5FC3C2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Acquisition training lasted for 16 days. In each session rats received 3 consecutive blocks of 8 trials. Each trial consisted of a vITI 105s, a 15s CS (80 dB white noise) co-terminating in a pellet delivered into the pellet magazine. Simultaneously, there was always a probability of un-signalled 5s access to sucrose in the dipper magazine (dipper cup held 0.01cm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fluid). The probability of sucrose availability changed randomly between each block from low (p = 2/24), medium (p = 4/24) to high (p=8/24). Each trial was defined by 24 bins of 5s (trial length = 120s). During this period the CS would occur across 3 5s bins (15s CS) and there was the possibility of un-signalled reward at the dipper magazine at the start of each 5s time bin. Notably, un-signalled reward could occur during any 5s bin, including the CS period. Unsignalled rewards occurred 2, 4, or 8 times in each trial. The pellets were therefore signalled rewards (as they were reliably preceded by the CS). The sucrose dipper was un-signalled, and if the sucrose was not collected during the 5s period the dipper would be retracted and lost.</w:t>
      </w:r>
    </w:p>
    <w:p w14:paraId="7408EA8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8" w:name="_Toc417305086"/>
      <w:r w:rsidRPr="00CB3771">
        <w:rPr>
          <w:rFonts w:ascii="Times New Roman" w:eastAsia="Calibri" w:hAnsi="Times New Roman" w:cs="Times New Roman"/>
          <w:b/>
          <w:color w:val="000000"/>
          <w:sz w:val="24"/>
          <w:szCs w:val="24"/>
          <w:lang w:val="en-AU"/>
        </w:rPr>
        <w:t>Water deprivation</w:t>
      </w:r>
      <w:bookmarkEnd w:id="88"/>
    </w:p>
    <w:p w14:paraId="151A5B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 and 18, all animals were water restricted for 22h prior to testing. Test sessions were identical to acquisition sessions. Animals were given 2 hours of free access to water 2 hours after test sessions. Animals were given 24 hours of ad libitum access to water after day 18 before any further testing to ensure animals were no longer thirsty in subsequent tests.</w:t>
      </w:r>
    </w:p>
    <w:p w14:paraId="2F2D17B3"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89" w:name="_Toc417305087"/>
      <w:r w:rsidRPr="00CB3771">
        <w:rPr>
          <w:rFonts w:ascii="Times New Roman" w:eastAsia="Calibri" w:hAnsi="Times New Roman" w:cs="Times New Roman"/>
          <w:b/>
          <w:color w:val="000000"/>
          <w:sz w:val="24"/>
          <w:szCs w:val="24"/>
          <w:lang w:val="en-AU"/>
        </w:rPr>
        <w:t>Un-Signalled Reward Shift</w:t>
      </w:r>
      <w:bookmarkEnd w:id="89"/>
    </w:p>
    <w:p w14:paraId="6FF3047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On testing days 19 and 20 received 2 sessions of acquisition with an increased magnitude of un-signalled reward delivery. Specifically, the size of the dipper cup was increased from 0.01 to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of fluid so that each un-signalled reward was increased in volume.</w:t>
      </w:r>
    </w:p>
    <w:p w14:paraId="5900472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90" w:name="_Toc417305088"/>
      <w:r w:rsidRPr="00CB3771">
        <w:rPr>
          <w:rFonts w:ascii="Times New Roman" w:eastAsia="Calibri" w:hAnsi="Times New Roman" w:cs="Times New Roman"/>
          <w:b/>
          <w:color w:val="000000"/>
          <w:sz w:val="24"/>
          <w:szCs w:val="24"/>
          <w:lang w:val="en-AU"/>
        </w:rPr>
        <w:t>Surgery and drug infusions</w:t>
      </w:r>
      <w:bookmarkEnd w:id="90"/>
    </w:p>
    <w:p w14:paraId="7AB6032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testing day 20 all animals were taken off food restriction and underwent surgical implantation of guide cannulae targeting the lateral OFC. </w:t>
      </w:r>
    </w:p>
    <w:p w14:paraId="33A499A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91" w:name="_Toc417305089"/>
      <w:r w:rsidRPr="00CB3771">
        <w:rPr>
          <w:rFonts w:ascii="Times New Roman" w:eastAsia="Calibri" w:hAnsi="Times New Roman" w:cs="Times New Roman"/>
          <w:b/>
          <w:color w:val="000000"/>
          <w:sz w:val="24"/>
          <w:szCs w:val="24"/>
          <w:lang w:val="en-AU"/>
        </w:rPr>
        <w:t>Test</w:t>
      </w:r>
      <w:bookmarkEnd w:id="91"/>
    </w:p>
    <w:p w14:paraId="4CA89B3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received 3 days of training immediately preceded by dummy infusions. All post-operative sessions used the larger sucrose dipper cup volume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Following this, all animals received 2 days of training in which they received 1 test day under saline infusion and 1 test day under muscimol infusion. The order of infusion days was counterbalanced. Test sessions were shortened to only 2 blocks with a fixed progression from low probability (p = 2/24) to high probability (p = 8/24) of un-signalled reward. This was done to ensure that muscimol was still active during the test session by keeping the session duration to 30 mins. </w:t>
      </w:r>
    </w:p>
    <w:p w14:paraId="7B57D2F0" w14:textId="77777777" w:rsidR="006B4DE6" w:rsidRPr="00CB3771" w:rsidRDefault="006B4DE6" w:rsidP="006B4DE6">
      <w:pPr>
        <w:spacing w:after="240" w:line="360" w:lineRule="auto"/>
        <w:rPr>
          <w:rFonts w:ascii="Times New Roman" w:eastAsia="Times New Roman" w:hAnsi="Times New Roman" w:cs="Times New Roman"/>
          <w:b/>
          <w:color w:val="000000"/>
          <w:sz w:val="24"/>
          <w:szCs w:val="24"/>
          <w:lang w:val="en-AU"/>
        </w:rPr>
      </w:pPr>
      <w:r w:rsidRPr="00CB3771">
        <w:rPr>
          <w:rFonts w:ascii="Times New Roman" w:eastAsia="Times New Roman" w:hAnsi="Times New Roman" w:cs="Times New Roman"/>
          <w:b/>
          <w:color w:val="000000"/>
          <w:sz w:val="24"/>
          <w:szCs w:val="24"/>
          <w:lang w:val="en-AU"/>
        </w:rPr>
        <w:t>Response Analysis</w:t>
      </w:r>
    </w:p>
    <w:p w14:paraId="73443D5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b/>
        <w:t>It is important to note that all magazine responding in this procedure was analysed from periods in which the dipper reward was not physically present to eliminate the possibility that magazine responses simply reflect sucrose consumption.</w:t>
      </w:r>
    </w:p>
    <w:p w14:paraId="1BF2321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92" w:name="_Toc417305092"/>
      <w:r w:rsidRPr="00CB3771">
        <w:rPr>
          <w:rFonts w:ascii="Times New Roman" w:eastAsia="Calibri" w:hAnsi="Times New Roman" w:cs="Times New Roman"/>
          <w:b/>
          <w:color w:val="000000"/>
          <w:sz w:val="24"/>
          <w:szCs w:val="24"/>
          <w:lang w:val="en-AU"/>
        </w:rPr>
        <w:t>Histology</w:t>
      </w:r>
      <w:bookmarkEnd w:id="92"/>
    </w:p>
    <w:p w14:paraId="42B217BF" w14:textId="0A5A7E9E" w:rsidR="003A7D3D" w:rsidRDefault="000A56A7" w:rsidP="000A56A7">
      <w:pPr>
        <w:spacing w:line="360" w:lineRule="auto"/>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5-figure supplement 1</w:t>
      </w:r>
      <w:r w:rsidRPr="00CB3771">
        <w:rPr>
          <w:rFonts w:ascii="Times New Roman" w:eastAsia="Calibri" w:hAnsi="Times New Roman" w:cs="Times New Roman"/>
          <w:sz w:val="24"/>
          <w:szCs w:val="24"/>
          <w:lang w:val="en-AU"/>
        </w:rPr>
        <w:t xml:space="preserve">. </w:t>
      </w:r>
      <w:r w:rsidR="006B4DE6" w:rsidRPr="00CB3771">
        <w:rPr>
          <w:rFonts w:ascii="Times New Roman" w:eastAsia="Calibri" w:hAnsi="Times New Roman" w:cs="Times New Roman"/>
          <w:color w:val="000000"/>
          <w:sz w:val="24"/>
          <w:szCs w:val="24"/>
          <w:lang w:val="en-AU"/>
        </w:rPr>
        <w:t xml:space="preserve">Two animals were due to the cannulae assembly losing patency during post-operatively. Therefore, a total </w:t>
      </w:r>
      <w:r w:rsidR="006B4DE6" w:rsidRPr="00CB3771">
        <w:rPr>
          <w:rFonts w:ascii="Times New Roman" w:eastAsia="Calibri" w:hAnsi="Times New Roman" w:cs="Times New Roman"/>
          <w:i/>
          <w:color w:val="000000"/>
          <w:sz w:val="24"/>
          <w:szCs w:val="24"/>
          <w:lang w:val="en-AU"/>
        </w:rPr>
        <w:t>N</w:t>
      </w:r>
      <w:r w:rsidR="006B4DE6" w:rsidRPr="00CB3771">
        <w:rPr>
          <w:rFonts w:ascii="Times New Roman" w:eastAsia="Calibri" w:hAnsi="Times New Roman" w:cs="Times New Roman"/>
          <w:color w:val="000000"/>
          <w:sz w:val="24"/>
          <w:szCs w:val="24"/>
          <w:lang w:val="en-AU"/>
        </w:rPr>
        <w:t>= 6 animals were tested post-operatively.</w:t>
      </w:r>
    </w:p>
    <w:sectPr w:rsidR="003A7D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hoenbaum, Geoffrey (NIH/NIDA) [E]" w:date="2020-09-03T18:12:00Z" w:initials="SG([">
    <w:p w14:paraId="610F650D" w14:textId="195773A0" w:rsidR="002D3973" w:rsidRDefault="002D3973">
      <w:pPr>
        <w:pStyle w:val="CommentText"/>
      </w:pPr>
      <w:r>
        <w:rPr>
          <w:rStyle w:val="CommentReference"/>
        </w:rPr>
        <w:annotationRef/>
      </w:r>
      <w:r>
        <w:t xml:space="preserve">I feel like a word is missing here…. Acquisition of Pavlovian associations?   I might try to make it less learning </w:t>
      </w:r>
      <w:proofErr w:type="spellStart"/>
      <w:r>
        <w:t>theorey</w:t>
      </w:r>
      <w:proofErr w:type="spellEnd"/>
      <w:proofErr w:type="gramStart"/>
      <w:r>
        <w:t>…..</w:t>
      </w:r>
      <w:proofErr w:type="gramEnd"/>
      <w:r>
        <w:t xml:space="preserve">   </w:t>
      </w:r>
    </w:p>
  </w:comment>
  <w:comment w:id="8" w:author="Schoenbaum, Geoffrey (NIH/NIDA) [E]" w:date="2020-09-03T18:06:00Z" w:initials="SG([">
    <w:p w14:paraId="7DB5117C" w14:textId="77777777" w:rsidR="002D3973" w:rsidRDefault="002D3973">
      <w:pPr>
        <w:pStyle w:val="CommentText"/>
      </w:pPr>
      <w:r>
        <w:rPr>
          <w:rStyle w:val="CommentReference"/>
        </w:rPr>
        <w:annotationRef/>
      </w:r>
      <w:r>
        <w:t xml:space="preserve">To me this is not correct.   At least in my mind this has not been a claim we’ve made.  Perhaps we made it by omission.  Or there </w:t>
      </w:r>
      <w:proofErr w:type="spellStart"/>
      <w:r>
        <w:t>maybe</w:t>
      </w:r>
      <w:proofErr w:type="spellEnd"/>
      <w:r>
        <w:t xml:space="preserve"> other people whose ideas this is true for….</w:t>
      </w:r>
    </w:p>
    <w:p w14:paraId="34E388E4" w14:textId="77777777" w:rsidR="002D3973" w:rsidRDefault="002D3973">
      <w:pPr>
        <w:pStyle w:val="CommentText"/>
      </w:pPr>
    </w:p>
    <w:p w14:paraId="2DBE9A64" w14:textId="77777777" w:rsidR="002D3973" w:rsidRDefault="002D3973">
      <w:pPr>
        <w:pStyle w:val="CommentText"/>
      </w:pPr>
      <w:proofErr w:type="gramStart"/>
      <w:r>
        <w:t>Unless  you</w:t>
      </w:r>
      <w:proofErr w:type="gramEnd"/>
      <w:r>
        <w:t xml:space="preserve"> can be specific, I would stick with just the general idea that this apparent intact-ness is often confused or interpreted as meaning that learning is fully normal and/or that OFC plays no role in learning or initial </w:t>
      </w:r>
      <w:proofErr w:type="spellStart"/>
      <w:r>
        <w:t>leanring</w:t>
      </w:r>
      <w:proofErr w:type="spellEnd"/>
      <w:r>
        <w:t xml:space="preserve"> ……</w:t>
      </w:r>
    </w:p>
    <w:p w14:paraId="1D9AB350" w14:textId="77777777" w:rsidR="002D3973" w:rsidRDefault="002D3973">
      <w:pPr>
        <w:pStyle w:val="CommentText"/>
      </w:pPr>
    </w:p>
    <w:p w14:paraId="6AD7A8D4" w14:textId="77777777" w:rsidR="002D3973" w:rsidRDefault="002D3973">
      <w:pPr>
        <w:pStyle w:val="CommentText"/>
      </w:pPr>
      <w:r>
        <w:t xml:space="preserve">Then say however that the general functions ofc is </w:t>
      </w:r>
      <w:proofErr w:type="spellStart"/>
      <w:r>
        <w:t>ysually</w:t>
      </w:r>
      <w:proofErr w:type="spellEnd"/>
      <w:r>
        <w:t xml:space="preserve"> said to subserve should also be operating in acquisition and that learning may be abnormal – in fact should be abnormal </w:t>
      </w:r>
      <w:proofErr w:type="spellStart"/>
      <w:r>
        <w:t>imho</w:t>
      </w:r>
      <w:proofErr w:type="spellEnd"/>
      <w:r>
        <w:t xml:space="preserve">.   And </w:t>
      </w:r>
      <w:proofErr w:type="gramStart"/>
      <w:r>
        <w:t>so</w:t>
      </w:r>
      <w:proofErr w:type="gramEnd"/>
      <w:r>
        <w:t xml:space="preserve"> you set out to look more carefully for evidence of this….  I think this has very profound implications to people who just have a passing knowledge of what ofc does……   to show this.</w:t>
      </w:r>
    </w:p>
    <w:p w14:paraId="1022E3FD" w14:textId="77777777" w:rsidR="002D3973" w:rsidRDefault="002D3973">
      <w:pPr>
        <w:pStyle w:val="CommentText"/>
      </w:pPr>
    </w:p>
    <w:p w14:paraId="47EFDD14" w14:textId="77777777" w:rsidR="002D3973" w:rsidRDefault="002D3973">
      <w:pPr>
        <w:pStyle w:val="CommentText"/>
      </w:pPr>
      <w:proofErr w:type="gramStart"/>
      <w:r>
        <w:t>Also</w:t>
      </w:r>
      <w:proofErr w:type="gramEnd"/>
      <w:r>
        <w:t xml:space="preserve"> for most other brain regions btw.  I think this is a general problem in neuroscience.  Not required is confused with not involved.  </w:t>
      </w:r>
    </w:p>
    <w:p w14:paraId="3F43EEF2" w14:textId="77777777" w:rsidR="002D3973" w:rsidRDefault="002D3973">
      <w:pPr>
        <w:pStyle w:val="CommentText"/>
      </w:pPr>
    </w:p>
    <w:p w14:paraId="3D45039A" w14:textId="79ED1C7D" w:rsidR="002D3973" w:rsidRDefault="002D3973">
      <w:pPr>
        <w:pStyle w:val="CommentText"/>
      </w:pPr>
      <w:r>
        <w:t>My favorite example of this was when Howard used to have to explain to people when I was a student in his lab why hippocampal neurons might be active in settings where hippocampus is not required</w:t>
      </w:r>
      <w:proofErr w:type="gramStart"/>
      <w:r>
        <w:t>…..</w:t>
      </w:r>
      <w:proofErr w:type="gramEnd"/>
      <w:r>
        <w:t xml:space="preserve">   people know better but </w:t>
      </w:r>
      <w:proofErr w:type="spellStart"/>
      <w:r>
        <w:t>thye</w:t>
      </w:r>
      <w:proofErr w:type="spellEnd"/>
      <w:r>
        <w:t xml:space="preserve"> just cannot help themselves from this shorthand thinking</w:t>
      </w:r>
      <w:proofErr w:type="gramStart"/>
      <w:r>
        <w:t>…..</w:t>
      </w:r>
      <w:proofErr w:type="gramEnd"/>
    </w:p>
  </w:comment>
  <w:comment w:id="12" w:author="Schoenbaum, Geoffrey (NIH/NIDA) [E]" w:date="2020-09-03T18:12:00Z" w:initials="SG([">
    <w:p w14:paraId="7104BB2F" w14:textId="333A5D05" w:rsidR="002D3973" w:rsidRDefault="002D3973">
      <w:pPr>
        <w:pStyle w:val="CommentText"/>
      </w:pPr>
      <w:r>
        <w:rPr>
          <w:rStyle w:val="CommentReference"/>
        </w:rPr>
        <w:annotationRef/>
      </w:r>
      <w:proofErr w:type="gramStart"/>
      <w:r>
        <w:t>So</w:t>
      </w:r>
      <w:proofErr w:type="gramEnd"/>
      <w:r>
        <w:t xml:space="preserve"> I like the idea that OFC is necessary for the full acquisition…. You might say the representations acquired without OFC are impoverished?</w:t>
      </w:r>
    </w:p>
  </w:comment>
  <w:comment w:id="14" w:author="Schoenbaum, Geoffrey (NIH/NIDA) [E]" w:date="2020-09-03T18:14:00Z" w:initials="SG([">
    <w:p w14:paraId="02263AA9" w14:textId="7DB2DD66" w:rsidR="002D3973" w:rsidRDefault="002D3973">
      <w:pPr>
        <w:pStyle w:val="CommentText"/>
      </w:pPr>
      <w:r>
        <w:rPr>
          <w:rStyle w:val="CommentReference"/>
        </w:rPr>
        <w:annotationRef/>
      </w:r>
      <w:r>
        <w:t>This phrase seems redundant</w:t>
      </w:r>
      <w:proofErr w:type="gramStart"/>
      <w:r>
        <w:t>…..</w:t>
      </w:r>
      <w:proofErr w:type="gramEnd"/>
      <w:r>
        <w:t xml:space="preserve"> learning acquisition?   </w:t>
      </w:r>
    </w:p>
  </w:comment>
  <w:comment w:id="19" w:author="Schoenbaum, Geoffrey (NIH/NIDA) [E]" w:date="2020-09-03T18:18:00Z" w:initials="SG([">
    <w:p w14:paraId="127535E4" w14:textId="1380DD6B" w:rsidR="002D3973" w:rsidRDefault="002D3973">
      <w:pPr>
        <w:pStyle w:val="CommentText"/>
      </w:pPr>
      <w:r>
        <w:rPr>
          <w:rStyle w:val="CommentReference"/>
        </w:rPr>
        <w:annotationRef/>
      </w:r>
      <w:proofErr w:type="gramStart"/>
      <w:r>
        <w:t>So</w:t>
      </w:r>
      <w:proofErr w:type="gramEnd"/>
      <w:r>
        <w:t xml:space="preserve"> in our case we site it as an important feature because it lets us do the subsequent assessments without obvious confounds.  it is not an important feature of the account of function, since there is no a priori reason to think that other system should not reach asymptote or be able to support the basic behavior.  </w:t>
      </w:r>
      <w:proofErr w:type="gramStart"/>
      <w:r>
        <w:t>indeed</w:t>
      </w:r>
      <w:proofErr w:type="gramEnd"/>
      <w:r>
        <w:t xml:space="preserve"> I think we wrote in one of the drafts of a review that you might expect faster discrimination </w:t>
      </w:r>
      <w:proofErr w:type="spellStart"/>
      <w:r>
        <w:t>leanring</w:t>
      </w:r>
      <w:proofErr w:type="spellEnd"/>
      <w:r>
        <w:t xml:space="preserve"> without ofc if it normally helps reduce error signals.  This is why I like your data.  I do not think they contradict our account….   Or at least these accounts I think are all agnostic on this.  I really think they just say that depending on conditions you might or might not see effects on output.  AND I do think they all argue for differences in the underlying representations that support that output….  I assume on that we basically all would </w:t>
      </w:r>
      <w:proofErr w:type="gramStart"/>
      <w:r>
        <w:t>agree?</w:t>
      </w:r>
      <w:proofErr w:type="gramEnd"/>
    </w:p>
  </w:comment>
  <w:comment w:id="20" w:author="Schoenbaum, Geoffrey (NIH/NIDA) [E]" w:date="2020-09-03T18:29:00Z" w:initials="SG([">
    <w:p w14:paraId="1FCB3C4A" w14:textId="77777777" w:rsidR="002D3973" w:rsidRDefault="002D3973">
      <w:pPr>
        <w:pStyle w:val="CommentText"/>
      </w:pPr>
      <w:r>
        <w:rPr>
          <w:rStyle w:val="CommentReference"/>
        </w:rPr>
        <w:annotationRef/>
      </w:r>
      <w:proofErr w:type="gramStart"/>
      <w:r>
        <w:t>So</w:t>
      </w:r>
      <w:proofErr w:type="gramEnd"/>
      <w:r>
        <w:t xml:space="preserve"> this section leaves me a bit confused.  There is no effect of satiety on conditioned responding in sham but there is in lesioned rats</w:t>
      </w:r>
      <w:proofErr w:type="gramStart"/>
      <w:r>
        <w:t>…..</w:t>
      </w:r>
      <w:proofErr w:type="gramEnd"/>
      <w:r>
        <w:t xml:space="preserve"> </w:t>
      </w:r>
    </w:p>
    <w:p w14:paraId="42EC1E53" w14:textId="77777777" w:rsidR="002D3973" w:rsidRDefault="002D3973">
      <w:pPr>
        <w:pStyle w:val="CommentText"/>
      </w:pPr>
    </w:p>
    <w:p w14:paraId="0DD0988F" w14:textId="77777777" w:rsidR="002D3973" w:rsidRDefault="002D3973">
      <w:pPr>
        <w:pStyle w:val="CommentText"/>
      </w:pPr>
      <w:r>
        <w:t xml:space="preserve">But you are giving the food.  </w:t>
      </w:r>
    </w:p>
    <w:p w14:paraId="46C1EF48" w14:textId="77777777" w:rsidR="002D3973" w:rsidRDefault="002D3973">
      <w:pPr>
        <w:pStyle w:val="CommentText"/>
      </w:pPr>
    </w:p>
    <w:p w14:paraId="40B6A5B1" w14:textId="77777777" w:rsidR="002D3973" w:rsidRDefault="002D3973">
      <w:pPr>
        <w:pStyle w:val="CommentText"/>
      </w:pPr>
      <w:r>
        <w:t xml:space="preserve">But then this is also true on trial 1, so then the food is </w:t>
      </w:r>
      <w:proofErr w:type="spellStart"/>
      <w:r>
        <w:t>notr</w:t>
      </w:r>
      <w:proofErr w:type="spellEnd"/>
      <w:r>
        <w:t xml:space="preserve"> relevant?</w:t>
      </w:r>
    </w:p>
    <w:p w14:paraId="10E75A20" w14:textId="77777777" w:rsidR="002D3973" w:rsidRDefault="002D3973">
      <w:pPr>
        <w:pStyle w:val="CommentText"/>
      </w:pPr>
    </w:p>
    <w:p w14:paraId="0099E0DD" w14:textId="2398B4FA" w:rsidR="002D3973" w:rsidRDefault="002D3973">
      <w:pPr>
        <w:pStyle w:val="CommentText"/>
      </w:pPr>
      <w:r>
        <w:t xml:space="preserve">This seems to contradict the </w:t>
      </w:r>
      <w:proofErr w:type="spellStart"/>
      <w:r>
        <w:t>deval</w:t>
      </w:r>
      <w:proofErr w:type="spellEnd"/>
      <w:r>
        <w:t xml:space="preserve"> replication?    </w:t>
      </w:r>
    </w:p>
  </w:comment>
  <w:comment w:id="21" w:author="Schoenbaum, Geoffrey (NIH/NIDA) [E]" w:date="2020-09-03T18:31:00Z" w:initials="SG([">
    <w:p w14:paraId="3463915F" w14:textId="60FC293B" w:rsidR="002D3973" w:rsidRDefault="002D3973">
      <w:pPr>
        <w:pStyle w:val="CommentText"/>
      </w:pPr>
      <w:r>
        <w:rPr>
          <w:rStyle w:val="CommentReference"/>
        </w:rPr>
        <w:annotationRef/>
      </w:r>
      <w:r>
        <w:t xml:space="preserve">Or simply the act of going to the food cup when the cue is on?  The “value” of the policy?     By my way of thinking the devaluation </w:t>
      </w:r>
      <w:proofErr w:type="gramStart"/>
      <w:r>
        <w:t>effect  in</w:t>
      </w:r>
      <w:proofErr w:type="gramEnd"/>
      <w:r>
        <w:t xml:space="preserve"> 1D says it is not cue-outcome no?   maybe explain this more….</w:t>
      </w:r>
    </w:p>
  </w:comment>
  <w:comment w:id="23" w:author="Schoenbaum, Geoffrey (NIH/NIDA) [E]" w:date="2020-09-04T12:24:00Z" w:initials="SG([">
    <w:p w14:paraId="0E7C808B" w14:textId="356DC1A9" w:rsidR="002D3973" w:rsidRDefault="002D3973">
      <w:pPr>
        <w:pStyle w:val="CommentText"/>
      </w:pPr>
      <w:r>
        <w:rPr>
          <w:rStyle w:val="CommentReference"/>
        </w:rPr>
        <w:annotationRef/>
      </w:r>
      <w:r>
        <w:t>You mean basically reaching asymptote</w:t>
      </w:r>
      <w:proofErr w:type="gramStart"/>
      <w:r>
        <w:t>…..</w:t>
      </w:r>
      <w:proofErr w:type="gramEnd"/>
    </w:p>
  </w:comment>
  <w:comment w:id="27" w:author="Schoenbaum, Geoffrey (NIH/NIDA) [E]" w:date="2020-09-04T12:26:00Z" w:initials="SG([">
    <w:p w14:paraId="2096C3AA" w14:textId="64D43676" w:rsidR="002D3973" w:rsidRDefault="002D3973">
      <w:pPr>
        <w:pStyle w:val="CommentText"/>
      </w:pPr>
      <w:r>
        <w:rPr>
          <w:rStyle w:val="CommentReference"/>
        </w:rPr>
        <w:annotationRef/>
      </w:r>
      <w:r>
        <w:t xml:space="preserve">Or did not result in additional learning from asymptote and instead degraded existing performance…?   </w:t>
      </w:r>
    </w:p>
  </w:comment>
  <w:comment w:id="28" w:author="Schoenbaum, Geoffrey (NIH/NIDA) [E]" w:date="2020-09-04T12:27:00Z" w:initials="SG([">
    <w:p w14:paraId="3C3A286E" w14:textId="1FD82A59" w:rsidR="002D3973" w:rsidRDefault="002D3973">
      <w:pPr>
        <w:pStyle w:val="CommentText"/>
      </w:pPr>
      <w:r>
        <w:rPr>
          <w:rStyle w:val="CommentReference"/>
        </w:rPr>
        <w:annotationRef/>
      </w:r>
      <w:r>
        <w:t>Ahh</w:t>
      </w:r>
      <w:proofErr w:type="gramStart"/>
      <w:r>
        <w:t>…..</w:t>
      </w:r>
      <w:proofErr w:type="gramEnd"/>
      <w:r>
        <w:t xml:space="preserve">  though it was not simply a </w:t>
      </w:r>
      <w:proofErr w:type="spellStart"/>
      <w:r>
        <w:t>realtime</w:t>
      </w:r>
      <w:proofErr w:type="spellEnd"/>
      <w:r>
        <w:t xml:space="preserve"> effect as it took a session or two of infusions</w:t>
      </w:r>
      <w:proofErr w:type="gramStart"/>
      <w:r>
        <w:t>…..</w:t>
      </w:r>
      <w:proofErr w:type="gramEnd"/>
      <w:r>
        <w:t xml:space="preserve"> </w:t>
      </w:r>
    </w:p>
  </w:comment>
  <w:comment w:id="29" w:author="Schoenbaum, Geoffrey (NIH/NIDA) [E]" w:date="2020-09-04T12:32:00Z" w:initials="SG([">
    <w:p w14:paraId="42DD5B65" w14:textId="43C154C8" w:rsidR="002D3973" w:rsidRDefault="002D3973">
      <w:pPr>
        <w:pStyle w:val="CommentText"/>
      </w:pPr>
      <w:r>
        <w:rPr>
          <w:rStyle w:val="CommentReference"/>
        </w:rPr>
        <w:annotationRef/>
      </w:r>
      <w:r>
        <w:t xml:space="preserve">Not sure I follow the rationale here.   </w:t>
      </w:r>
    </w:p>
  </w:comment>
  <w:comment w:id="30" w:author="Schoenbaum, Geoffrey (NIH/NIDA) [E]" w:date="2020-09-04T12:45:00Z" w:initials="SG([">
    <w:p w14:paraId="1720A765" w14:textId="77777777" w:rsidR="009A0EE4" w:rsidRDefault="009A0EE4">
      <w:pPr>
        <w:pStyle w:val="CommentText"/>
      </w:pPr>
      <w:r>
        <w:rPr>
          <w:rStyle w:val="CommentReference"/>
        </w:rPr>
        <w:annotationRef/>
      </w:r>
      <w:r>
        <w:t xml:space="preserve">You might spell this out more.  </w:t>
      </w:r>
      <w:proofErr w:type="gramStart"/>
      <w:r>
        <w:t>Also</w:t>
      </w:r>
      <w:proofErr w:type="gramEnd"/>
      <w:r>
        <w:t xml:space="preserve"> at this point I am confused because you are not talking about the pretraining effect at all.  Have you given up trying to reconcile the two at this point?  Or is this explanation applied to both?   Are you staying that ofc helps after acquisition to ignore the competing alternatives?</w:t>
      </w:r>
      <w:r w:rsidR="00F20D68">
        <w:t xml:space="preserve">    I don't imagine you have these </w:t>
      </w:r>
      <w:proofErr w:type="gramStart"/>
      <w:r w:rsidR="00F20D68">
        <w:t>data</w:t>
      </w:r>
      <w:proofErr w:type="gramEnd"/>
      <w:r w:rsidR="00F20D68">
        <w:t xml:space="preserve"> but would you suppose video scoring would show this – that the rats are scratching or doing some other purposeful </w:t>
      </w:r>
      <w:proofErr w:type="spellStart"/>
      <w:r w:rsidR="00F20D68">
        <w:t>behavior</w:t>
      </w:r>
      <w:proofErr w:type="spellEnd"/>
      <w:r w:rsidR="00F20D68">
        <w:t xml:space="preserve">?   Could be c/w general reports that OFC </w:t>
      </w:r>
      <w:proofErr w:type="spellStart"/>
      <w:r w:rsidR="00F20D68">
        <w:t>manipulatiosn</w:t>
      </w:r>
      <w:proofErr w:type="spellEnd"/>
      <w:r w:rsidR="00F20D68">
        <w:t xml:space="preserve"> affect proper valuation.  In the old literature there are reports of changes in food </w:t>
      </w:r>
      <w:proofErr w:type="spellStart"/>
      <w:r w:rsidR="00F20D68">
        <w:t>preferneces</w:t>
      </w:r>
      <w:proofErr w:type="spellEnd"/>
      <w:r w:rsidR="00F20D68">
        <w:t xml:space="preserve"> or lack of stability.  I think Fellows has data on this.  And </w:t>
      </w:r>
      <w:proofErr w:type="gramStart"/>
      <w:r w:rsidR="00F20D68">
        <w:t>of course</w:t>
      </w:r>
      <w:proofErr w:type="gramEnd"/>
      <w:r w:rsidR="00F20D68">
        <w:t xml:space="preserve"> the </w:t>
      </w:r>
      <w:proofErr w:type="spellStart"/>
      <w:r w:rsidR="00F20D68">
        <w:t>neuroecon</w:t>
      </w:r>
      <w:proofErr w:type="spellEnd"/>
      <w:r w:rsidR="00F20D68">
        <w:t xml:space="preserve"> folks say you become non-transitive in your choices without OFC, though the effect is pretty small….</w:t>
      </w:r>
    </w:p>
    <w:p w14:paraId="73B6D6B8" w14:textId="77777777" w:rsidR="00F20D68" w:rsidRDefault="00F20D68">
      <w:pPr>
        <w:pStyle w:val="CommentText"/>
      </w:pPr>
    </w:p>
    <w:p w14:paraId="6762F0AF" w14:textId="77777777" w:rsidR="00F20D68" w:rsidRDefault="00F20D68">
      <w:pPr>
        <w:pStyle w:val="CommentText"/>
      </w:pPr>
      <w:r>
        <w:t>would another way to say this be that the rats were more likely to explore rather than exploit without OFC – after learning…?</w:t>
      </w:r>
    </w:p>
    <w:p w14:paraId="104C2529" w14:textId="77777777" w:rsidR="00F20D68" w:rsidRDefault="00F20D68">
      <w:pPr>
        <w:pStyle w:val="CommentText"/>
      </w:pPr>
    </w:p>
    <w:p w14:paraId="329A1698" w14:textId="77777777" w:rsidR="00F20D68" w:rsidRDefault="00F20D68">
      <w:pPr>
        <w:pStyle w:val="CommentText"/>
      </w:pPr>
      <w:r>
        <w:t>Maybe this is the reason you see it only late.  During early acquisition, the learning is a result of exploring</w:t>
      </w:r>
      <w:proofErr w:type="gramStart"/>
      <w:r>
        <w:t>…..</w:t>
      </w:r>
      <w:proofErr w:type="gramEnd"/>
      <w:r>
        <w:t xml:space="preserve"> so whether you think there is also an error signaling account in addition or whether you think values signaled by ofc help drive exploiting vs exploring, the two effects would work in tandem initially but in opposition later</w:t>
      </w:r>
      <w:proofErr w:type="gramStart"/>
      <w:r>
        <w:t>…..?</w:t>
      </w:r>
      <w:proofErr w:type="gramEnd"/>
    </w:p>
    <w:p w14:paraId="285C3168" w14:textId="77777777" w:rsidR="00F20D68" w:rsidRDefault="00F20D68">
      <w:pPr>
        <w:pStyle w:val="CommentText"/>
      </w:pPr>
    </w:p>
    <w:p w14:paraId="6AA41175" w14:textId="5D851502" w:rsidR="00F20D68" w:rsidRDefault="00F20D68">
      <w:pPr>
        <w:pStyle w:val="CommentText"/>
      </w:pPr>
      <w:r>
        <w:t xml:space="preserve">Our own data say that effects on RPEs of losing OFC will be partial btw and dependent on how explicit and consistent the error signal is.  so I think at least Yael’s model of what OFC is providing to dopamine neurons might be equivocal of what would happen in your </w:t>
      </w:r>
      <w:proofErr w:type="spellStart"/>
      <w:r>
        <w:t>expt</w:t>
      </w:r>
      <w:proofErr w:type="spellEnd"/>
      <w:r>
        <w:t xml:space="preserve"> 2</w:t>
      </w:r>
      <w:proofErr w:type="gramStart"/>
      <w:r>
        <w:t>…..</w:t>
      </w:r>
      <w:proofErr w:type="gramEnd"/>
    </w:p>
  </w:comment>
  <w:comment w:id="31" w:author="Schoenbaum, Geoffrey (NIH/NIDA) [E]" w:date="2020-09-04T12:53:00Z" w:initials="SG([">
    <w:p w14:paraId="5583E47D" w14:textId="32363A34" w:rsidR="00F20D68" w:rsidRDefault="00F20D68">
      <w:pPr>
        <w:pStyle w:val="CommentText"/>
      </w:pPr>
      <w:r>
        <w:rPr>
          <w:rStyle w:val="CommentReference"/>
        </w:rPr>
        <w:annotationRef/>
      </w:r>
      <w:r>
        <w:t xml:space="preserve">Btu this confounds learning again.  Why not just inactivate in a fixed value session and see if they move to exploring </w:t>
      </w:r>
      <w:proofErr w:type="gramStart"/>
      <w:r>
        <w:t>more….</w:t>
      </w:r>
      <w:proofErr w:type="gramEnd"/>
    </w:p>
  </w:comment>
  <w:comment w:id="32" w:author="Schoenbaum, Geoffrey (NIH/NIDA) [E]" w:date="2020-09-04T12:55:00Z" w:initials="SG([">
    <w:p w14:paraId="6563B1DB" w14:textId="4348F227" w:rsidR="00F20D68" w:rsidRDefault="00F20D68">
      <w:pPr>
        <w:pStyle w:val="CommentText"/>
      </w:pPr>
      <w:r>
        <w:rPr>
          <w:rStyle w:val="CommentReference"/>
        </w:rPr>
        <w:annotationRef/>
      </w:r>
      <w:proofErr w:type="gramStart"/>
      <w:r>
        <w:t>So</w:t>
      </w:r>
      <w:proofErr w:type="gramEnd"/>
      <w:r>
        <w:t xml:space="preserve"> then OFC is not necessary for this sort of learning even though this is a </w:t>
      </w:r>
      <w:proofErr w:type="spellStart"/>
      <w:r>
        <w:t>posttraining</w:t>
      </w:r>
      <w:proofErr w:type="spellEnd"/>
      <w:r>
        <w:t xml:space="preserve"> manipulation….</w:t>
      </w:r>
    </w:p>
  </w:comment>
  <w:comment w:id="33" w:author="Schoenbaum, Geoffrey (NIH/NIDA) [E]" w:date="2020-09-04T12:56:00Z" w:initials="SG([">
    <w:p w14:paraId="607E9496" w14:textId="357DFD8F" w:rsidR="00F20D68" w:rsidRDefault="00F20D68">
      <w:pPr>
        <w:pStyle w:val="CommentText"/>
      </w:pPr>
      <w:r>
        <w:rPr>
          <w:rStyle w:val="CommentReference"/>
        </w:rPr>
        <w:annotationRef/>
      </w:r>
      <w:proofErr w:type="gramStart"/>
      <w:r>
        <w:t>So</w:t>
      </w:r>
      <w:proofErr w:type="gramEnd"/>
      <w:r>
        <w:t xml:space="preserve"> I am afraid you have lost me here.  One is cued and one is not, but presumably the context is the cue.  I dislike distinctions like that, since one person’s cue is another person’s context at least until we figure out what </w:t>
      </w:r>
      <w:r w:rsidR="00251AD6">
        <w:t>“cue elementals” are…… so I guess I am not getting why the dissociation.    I shall read on.</w:t>
      </w:r>
    </w:p>
  </w:comment>
  <w:comment w:id="35" w:author="Schoenbaum, Geoffrey (NIH/NIDA) [E]" w:date="2020-09-04T13:00:00Z" w:initials="SG([">
    <w:p w14:paraId="290CD147" w14:textId="36F3CB01" w:rsidR="00D00669" w:rsidRDefault="00D00669">
      <w:pPr>
        <w:pStyle w:val="CommentText"/>
      </w:pPr>
      <w:r>
        <w:rPr>
          <w:rStyle w:val="CommentReference"/>
        </w:rPr>
        <w:annotationRef/>
      </w:r>
      <w:r>
        <w:t xml:space="preserve">I think you mean “however” here right?  </w:t>
      </w:r>
    </w:p>
  </w:comment>
  <w:comment w:id="36" w:author="Schoenbaum, Geoffrey (NIH/NIDA) [E]" w:date="2020-09-04T13:01:00Z" w:initials="SG([">
    <w:p w14:paraId="41BFACEC" w14:textId="3A1A4ED2" w:rsidR="00D00669" w:rsidRDefault="00D00669">
      <w:pPr>
        <w:pStyle w:val="CommentText"/>
      </w:pPr>
      <w:r>
        <w:rPr>
          <w:rStyle w:val="CommentReference"/>
        </w:rPr>
        <w:annotationRef/>
      </w:r>
      <w:r>
        <w:t>Not sure what This is referring to</w:t>
      </w:r>
      <w:proofErr w:type="gramStart"/>
      <w:r>
        <w:t>…..?</w:t>
      </w:r>
      <w:proofErr w:type="gramEnd"/>
    </w:p>
  </w:comment>
  <w:comment w:id="43" w:author="Schoenbaum, Geoffrey (NIH/NIDA) [E]" w:date="2020-09-04T13:10:00Z" w:initials="SG([">
    <w:p w14:paraId="2A806B8F" w14:textId="604D84CC" w:rsidR="00E827AC" w:rsidRDefault="00E827AC">
      <w:pPr>
        <w:pStyle w:val="CommentText"/>
      </w:pPr>
      <w:r>
        <w:rPr>
          <w:rStyle w:val="CommentReference"/>
        </w:rPr>
        <w:annotationRef/>
      </w:r>
      <w:r>
        <w:t xml:space="preserve">I like this.  I might change this to reflect that this is just one explanation you are advancing.  I think right?  I mean </w:t>
      </w:r>
      <w:proofErr w:type="spellStart"/>
      <w:r>
        <w:t>yo</w:t>
      </w:r>
      <w:proofErr w:type="spellEnd"/>
      <w:r>
        <w:t xml:space="preserve"> are not proposing this – you are just saying that this might make the results consilient with this account</w:t>
      </w:r>
      <w:proofErr w:type="gramStart"/>
      <w:r>
        <w:t>…..</w:t>
      </w:r>
      <w:proofErr w:type="gramEnd"/>
      <w:r>
        <w:t xml:space="preserve"> then below you go on to present another one I am expecting….?</w:t>
      </w:r>
    </w:p>
  </w:comment>
  <w:comment w:id="44" w:author="Schoenbaum, Geoffrey (NIH/NIDA) [E]" w:date="2020-09-04T13:11:00Z" w:initials="SG([">
    <w:p w14:paraId="661D5E71" w14:textId="77777777" w:rsidR="00E827AC" w:rsidRDefault="00E827AC">
      <w:pPr>
        <w:pStyle w:val="CommentText"/>
      </w:pPr>
      <w:r>
        <w:rPr>
          <w:rStyle w:val="CommentReference"/>
        </w:rPr>
        <w:annotationRef/>
      </w:r>
      <w:proofErr w:type="gramStart"/>
      <w:r>
        <w:t>So</w:t>
      </w:r>
      <w:proofErr w:type="gramEnd"/>
      <w:r>
        <w:t xml:space="preserve"> my general </w:t>
      </w:r>
      <w:proofErr w:type="spellStart"/>
      <w:r>
        <w:t>imporession</w:t>
      </w:r>
      <w:proofErr w:type="spellEnd"/>
      <w:r>
        <w:t xml:space="preserve"> is that this end section is the strongest part I’ve read.  To me this argues for a less confrontational introduction – one more cast as attaching the common misperception that everything is totally normal without OFC – the idea that not necessary means not involved – rather than attacking the theoretical accounts of what OFC is doing, which you come back to here and present very plausible ways these accounts could explain things.  I mean you could certainly argue that the accounts are agnostic on the issue.  But they do not take a strong a priori position that OFC lesions would never </w:t>
      </w:r>
      <w:proofErr w:type="spellStart"/>
      <w:r>
        <w:t>showany</w:t>
      </w:r>
      <w:proofErr w:type="spellEnd"/>
      <w:r>
        <w:t xml:space="preserve"> impact on initial learning……    </w:t>
      </w:r>
    </w:p>
    <w:p w14:paraId="5F4AA54F" w14:textId="77777777" w:rsidR="00E827AC" w:rsidRDefault="00E827AC">
      <w:pPr>
        <w:pStyle w:val="CommentText"/>
      </w:pPr>
    </w:p>
    <w:p w14:paraId="18EC73E2" w14:textId="0FBCF689" w:rsidR="00E827AC" w:rsidRDefault="00E827AC">
      <w:pPr>
        <w:pStyle w:val="CommentText"/>
      </w:pPr>
    </w:p>
  </w:comment>
  <w:comment w:id="45" w:author="Schoenbaum, Geoffrey (NIH/NIDA) [E]" w:date="2020-09-04T13:13:00Z" w:initials="SG([">
    <w:p w14:paraId="25D3FABD" w14:textId="2A5B38AB" w:rsidR="00E827AC" w:rsidRDefault="00E827A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0F650D" w15:done="0"/>
  <w15:commentEx w15:paraId="3D45039A" w15:done="0"/>
  <w15:commentEx w15:paraId="7104BB2F" w15:done="0"/>
  <w15:commentEx w15:paraId="02263AA9" w15:done="0"/>
  <w15:commentEx w15:paraId="127535E4" w15:done="0"/>
  <w15:commentEx w15:paraId="0099E0DD" w15:done="0"/>
  <w15:commentEx w15:paraId="3463915F" w15:done="0"/>
  <w15:commentEx w15:paraId="0E7C808B" w15:done="0"/>
  <w15:commentEx w15:paraId="2096C3AA" w15:done="0"/>
  <w15:commentEx w15:paraId="3C3A286E" w15:done="0"/>
  <w15:commentEx w15:paraId="42DD5B65" w15:done="0"/>
  <w15:commentEx w15:paraId="6AA41175" w15:done="0"/>
  <w15:commentEx w15:paraId="5583E47D" w15:done="0"/>
  <w15:commentEx w15:paraId="6563B1DB" w15:done="0"/>
  <w15:commentEx w15:paraId="607E9496" w15:done="0"/>
  <w15:commentEx w15:paraId="290CD147" w15:done="0"/>
  <w15:commentEx w15:paraId="41BFACEC" w15:done="0"/>
  <w15:commentEx w15:paraId="2A806B8F" w15:done="0"/>
  <w15:commentEx w15:paraId="18EC73E2" w15:done="0"/>
  <w15:commentEx w15:paraId="25D3FABD" w15:paraIdParent="18EC73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B0A2" w16cex:dateUtc="2020-09-03T22:12:00Z"/>
  <w16cex:commentExtensible w16cex:durableId="22FBAF27" w16cex:dateUtc="2020-09-03T22:06:00Z"/>
  <w16cex:commentExtensible w16cex:durableId="22FBB07D" w16cex:dateUtc="2020-09-03T22:12:00Z"/>
  <w16cex:commentExtensible w16cex:durableId="22FBB0FF" w16cex:dateUtc="2020-09-03T22:14:00Z"/>
  <w16cex:commentExtensible w16cex:durableId="22FBB213" w16cex:dateUtc="2020-09-03T22:18:00Z"/>
  <w16cex:commentExtensible w16cex:durableId="22FBB493" w16cex:dateUtc="2020-09-03T22:29:00Z"/>
  <w16cex:commentExtensible w16cex:durableId="22FBB51A" w16cex:dateUtc="2020-09-03T22:31:00Z"/>
  <w16cex:commentExtensible w16cex:durableId="22FCB09B" w16cex:dateUtc="2020-09-04T16:24:00Z"/>
  <w16cex:commentExtensible w16cex:durableId="22FCB10A" w16cex:dateUtc="2020-09-04T16:26:00Z"/>
  <w16cex:commentExtensible w16cex:durableId="22FCB12E" w16cex:dateUtc="2020-09-04T16:27:00Z"/>
  <w16cex:commentExtensible w16cex:durableId="22FCB266" w16cex:dateUtc="2020-09-04T16:32:00Z"/>
  <w16cex:commentExtensible w16cex:durableId="22FCB572" w16cex:dateUtc="2020-09-04T16:45:00Z"/>
  <w16cex:commentExtensible w16cex:durableId="22FCB748" w16cex:dateUtc="2020-09-04T16:53:00Z"/>
  <w16cex:commentExtensible w16cex:durableId="22FCB7B7" w16cex:dateUtc="2020-09-04T16:55:00Z"/>
  <w16cex:commentExtensible w16cex:durableId="22FCB7F9" w16cex:dateUtc="2020-09-04T16:56:00Z"/>
  <w16cex:commentExtensible w16cex:durableId="22FCB8D8" w16cex:dateUtc="2020-09-04T17:00:00Z"/>
  <w16cex:commentExtensible w16cex:durableId="22FCB93D" w16cex:dateUtc="2020-09-04T17:01:00Z"/>
  <w16cex:commentExtensible w16cex:durableId="22FCBB2F" w16cex:dateUtc="2020-09-04T17:10:00Z"/>
  <w16cex:commentExtensible w16cex:durableId="22FCBB8A" w16cex:dateUtc="2020-09-04T17:11:00Z"/>
  <w16cex:commentExtensible w16cex:durableId="22FCBC03" w16cex:dateUtc="2020-09-04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0F650D" w16cid:durableId="22FBB0A2"/>
  <w16cid:commentId w16cid:paraId="3D45039A" w16cid:durableId="22FBAF27"/>
  <w16cid:commentId w16cid:paraId="7104BB2F" w16cid:durableId="22FBB07D"/>
  <w16cid:commentId w16cid:paraId="02263AA9" w16cid:durableId="22FBB0FF"/>
  <w16cid:commentId w16cid:paraId="127535E4" w16cid:durableId="22FBB213"/>
  <w16cid:commentId w16cid:paraId="0099E0DD" w16cid:durableId="22FBB493"/>
  <w16cid:commentId w16cid:paraId="3463915F" w16cid:durableId="22FBB51A"/>
  <w16cid:commentId w16cid:paraId="0E7C808B" w16cid:durableId="22FCB09B"/>
  <w16cid:commentId w16cid:paraId="2096C3AA" w16cid:durableId="22FCB10A"/>
  <w16cid:commentId w16cid:paraId="3C3A286E" w16cid:durableId="22FCB12E"/>
  <w16cid:commentId w16cid:paraId="42DD5B65" w16cid:durableId="22FCB266"/>
  <w16cid:commentId w16cid:paraId="6AA41175" w16cid:durableId="22FCB572"/>
  <w16cid:commentId w16cid:paraId="5583E47D" w16cid:durableId="22FCB748"/>
  <w16cid:commentId w16cid:paraId="6563B1DB" w16cid:durableId="22FCB7B7"/>
  <w16cid:commentId w16cid:paraId="607E9496" w16cid:durableId="22FCB7F9"/>
  <w16cid:commentId w16cid:paraId="290CD147" w16cid:durableId="22FCB8D8"/>
  <w16cid:commentId w16cid:paraId="41BFACEC" w16cid:durableId="22FCB93D"/>
  <w16cid:commentId w16cid:paraId="2A806B8F" w16cid:durableId="22FCBB2F"/>
  <w16cid:commentId w16cid:paraId="18EC73E2" w16cid:durableId="22FCBB8A"/>
  <w16cid:commentId w16cid:paraId="25D3FABD" w16cid:durableId="22FCB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FEE51" w14:textId="77777777" w:rsidR="009607C4" w:rsidRDefault="009607C4" w:rsidP="009B429F">
      <w:pPr>
        <w:spacing w:after="0" w:line="240" w:lineRule="auto"/>
      </w:pPr>
      <w:r>
        <w:separator/>
      </w:r>
    </w:p>
  </w:endnote>
  <w:endnote w:type="continuationSeparator" w:id="0">
    <w:p w14:paraId="05167EB8" w14:textId="77777777" w:rsidR="009607C4" w:rsidRDefault="009607C4" w:rsidP="009B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EAC6A" w14:textId="77777777" w:rsidR="009607C4" w:rsidRDefault="009607C4" w:rsidP="009B429F">
      <w:pPr>
        <w:spacing w:after="0" w:line="240" w:lineRule="auto"/>
      </w:pPr>
      <w:r>
        <w:separator/>
      </w:r>
    </w:p>
  </w:footnote>
  <w:footnote w:type="continuationSeparator" w:id="0">
    <w:p w14:paraId="697BB3CA" w14:textId="77777777" w:rsidR="009607C4" w:rsidRDefault="009607C4" w:rsidP="009B4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D4D32"/>
    <w:multiLevelType w:val="hybridMultilevel"/>
    <w:tmpl w:val="B66869FE"/>
    <w:lvl w:ilvl="0" w:tplc="198C92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32CD5"/>
    <w:multiLevelType w:val="hybridMultilevel"/>
    <w:tmpl w:val="2C60C6F4"/>
    <w:lvl w:ilvl="0" w:tplc="F0CC485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601F44"/>
    <w:multiLevelType w:val="hybridMultilevel"/>
    <w:tmpl w:val="ACB295AC"/>
    <w:lvl w:ilvl="0" w:tplc="EAB0FB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hoenbaum, Geoffrey (NIH/NIDA) [E]">
    <w15:presenceInfo w15:providerId="AD" w15:userId="S::schoenbaumgm@nih.gov::8f3b9289-5e95-4cf6-9b01-dcd83efa6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4A"/>
    <w:rsid w:val="00000454"/>
    <w:rsid w:val="00001137"/>
    <w:rsid w:val="00002C93"/>
    <w:rsid w:val="0000311C"/>
    <w:rsid w:val="00013281"/>
    <w:rsid w:val="00014C30"/>
    <w:rsid w:val="00015DF8"/>
    <w:rsid w:val="0001699A"/>
    <w:rsid w:val="000178FD"/>
    <w:rsid w:val="000206A4"/>
    <w:rsid w:val="00022BFE"/>
    <w:rsid w:val="0002562F"/>
    <w:rsid w:val="00026D2A"/>
    <w:rsid w:val="000273B9"/>
    <w:rsid w:val="00027A91"/>
    <w:rsid w:val="00030E69"/>
    <w:rsid w:val="00033B6B"/>
    <w:rsid w:val="00036D09"/>
    <w:rsid w:val="0004077C"/>
    <w:rsid w:val="00040CB5"/>
    <w:rsid w:val="00040D80"/>
    <w:rsid w:val="00041056"/>
    <w:rsid w:val="00041B0E"/>
    <w:rsid w:val="00042974"/>
    <w:rsid w:val="00042DFE"/>
    <w:rsid w:val="000432F9"/>
    <w:rsid w:val="00044A61"/>
    <w:rsid w:val="00044B28"/>
    <w:rsid w:val="00045376"/>
    <w:rsid w:val="000454D6"/>
    <w:rsid w:val="0004752A"/>
    <w:rsid w:val="00050079"/>
    <w:rsid w:val="0005042F"/>
    <w:rsid w:val="000515D0"/>
    <w:rsid w:val="00053481"/>
    <w:rsid w:val="00055101"/>
    <w:rsid w:val="0005681E"/>
    <w:rsid w:val="000573D5"/>
    <w:rsid w:val="000603BF"/>
    <w:rsid w:val="00065370"/>
    <w:rsid w:val="00065EC5"/>
    <w:rsid w:val="0006632F"/>
    <w:rsid w:val="000675A4"/>
    <w:rsid w:val="00071617"/>
    <w:rsid w:val="00073319"/>
    <w:rsid w:val="00073950"/>
    <w:rsid w:val="00074141"/>
    <w:rsid w:val="00075BDE"/>
    <w:rsid w:val="00076F2C"/>
    <w:rsid w:val="00077A1D"/>
    <w:rsid w:val="00080337"/>
    <w:rsid w:val="00080590"/>
    <w:rsid w:val="000847C6"/>
    <w:rsid w:val="00084C0F"/>
    <w:rsid w:val="00086767"/>
    <w:rsid w:val="000869AD"/>
    <w:rsid w:val="000879A2"/>
    <w:rsid w:val="00087E6F"/>
    <w:rsid w:val="0009332E"/>
    <w:rsid w:val="00094391"/>
    <w:rsid w:val="00095486"/>
    <w:rsid w:val="00096B58"/>
    <w:rsid w:val="000975C0"/>
    <w:rsid w:val="000A07F9"/>
    <w:rsid w:val="000A14B5"/>
    <w:rsid w:val="000A248D"/>
    <w:rsid w:val="000A3F99"/>
    <w:rsid w:val="000A4B2C"/>
    <w:rsid w:val="000A56A7"/>
    <w:rsid w:val="000A67A3"/>
    <w:rsid w:val="000A7277"/>
    <w:rsid w:val="000B014B"/>
    <w:rsid w:val="000B0218"/>
    <w:rsid w:val="000B04DE"/>
    <w:rsid w:val="000B0B4F"/>
    <w:rsid w:val="000B0CA0"/>
    <w:rsid w:val="000B393E"/>
    <w:rsid w:val="000B3B57"/>
    <w:rsid w:val="000B42FC"/>
    <w:rsid w:val="000B7FBA"/>
    <w:rsid w:val="000C41DE"/>
    <w:rsid w:val="000C4CD7"/>
    <w:rsid w:val="000C6140"/>
    <w:rsid w:val="000D3865"/>
    <w:rsid w:val="000D470E"/>
    <w:rsid w:val="000D6F81"/>
    <w:rsid w:val="000D7B1E"/>
    <w:rsid w:val="000D7F6F"/>
    <w:rsid w:val="000E38FD"/>
    <w:rsid w:val="000E6716"/>
    <w:rsid w:val="000E6C9A"/>
    <w:rsid w:val="000E6E66"/>
    <w:rsid w:val="000E7621"/>
    <w:rsid w:val="000F039D"/>
    <w:rsid w:val="000F0A98"/>
    <w:rsid w:val="000F2BF3"/>
    <w:rsid w:val="000F659D"/>
    <w:rsid w:val="000F66F9"/>
    <w:rsid w:val="00103933"/>
    <w:rsid w:val="00105877"/>
    <w:rsid w:val="00107393"/>
    <w:rsid w:val="0010752D"/>
    <w:rsid w:val="00111DD6"/>
    <w:rsid w:val="00113618"/>
    <w:rsid w:val="00114A88"/>
    <w:rsid w:val="00116100"/>
    <w:rsid w:val="001210CF"/>
    <w:rsid w:val="001216A4"/>
    <w:rsid w:val="00122280"/>
    <w:rsid w:val="001245F1"/>
    <w:rsid w:val="00126EED"/>
    <w:rsid w:val="00130478"/>
    <w:rsid w:val="00130D72"/>
    <w:rsid w:val="00130EC4"/>
    <w:rsid w:val="0013327E"/>
    <w:rsid w:val="001334F3"/>
    <w:rsid w:val="00135D13"/>
    <w:rsid w:val="00136F82"/>
    <w:rsid w:val="001409D4"/>
    <w:rsid w:val="00141B9C"/>
    <w:rsid w:val="001441CA"/>
    <w:rsid w:val="00145779"/>
    <w:rsid w:val="001510CE"/>
    <w:rsid w:val="00152ABF"/>
    <w:rsid w:val="00152EE6"/>
    <w:rsid w:val="001536F4"/>
    <w:rsid w:val="001560E1"/>
    <w:rsid w:val="0015666C"/>
    <w:rsid w:val="001601A8"/>
    <w:rsid w:val="00162074"/>
    <w:rsid w:val="00163969"/>
    <w:rsid w:val="00163C6E"/>
    <w:rsid w:val="0016431B"/>
    <w:rsid w:val="00164A41"/>
    <w:rsid w:val="00164C45"/>
    <w:rsid w:val="00164D4B"/>
    <w:rsid w:val="00165428"/>
    <w:rsid w:val="00166560"/>
    <w:rsid w:val="001665A9"/>
    <w:rsid w:val="001741AA"/>
    <w:rsid w:val="001804AF"/>
    <w:rsid w:val="00181348"/>
    <w:rsid w:val="00183C55"/>
    <w:rsid w:val="00183D51"/>
    <w:rsid w:val="001855D5"/>
    <w:rsid w:val="00185761"/>
    <w:rsid w:val="00186264"/>
    <w:rsid w:val="00192667"/>
    <w:rsid w:val="001926D0"/>
    <w:rsid w:val="0019351A"/>
    <w:rsid w:val="00194513"/>
    <w:rsid w:val="001948FF"/>
    <w:rsid w:val="00195664"/>
    <w:rsid w:val="00195F3B"/>
    <w:rsid w:val="00196D94"/>
    <w:rsid w:val="001979D2"/>
    <w:rsid w:val="001A0CCD"/>
    <w:rsid w:val="001A3FF9"/>
    <w:rsid w:val="001A4FC3"/>
    <w:rsid w:val="001A6C50"/>
    <w:rsid w:val="001A7710"/>
    <w:rsid w:val="001B0649"/>
    <w:rsid w:val="001B1C51"/>
    <w:rsid w:val="001B264C"/>
    <w:rsid w:val="001B31CF"/>
    <w:rsid w:val="001B44BD"/>
    <w:rsid w:val="001B45AB"/>
    <w:rsid w:val="001B7182"/>
    <w:rsid w:val="001B767A"/>
    <w:rsid w:val="001C0DBB"/>
    <w:rsid w:val="001C28CE"/>
    <w:rsid w:val="001C597D"/>
    <w:rsid w:val="001C6A84"/>
    <w:rsid w:val="001C7F89"/>
    <w:rsid w:val="001D0D31"/>
    <w:rsid w:val="001D4A25"/>
    <w:rsid w:val="001D5590"/>
    <w:rsid w:val="001D7A4F"/>
    <w:rsid w:val="001D7BB0"/>
    <w:rsid w:val="001E2351"/>
    <w:rsid w:val="001E271F"/>
    <w:rsid w:val="001E3C42"/>
    <w:rsid w:val="001E5DBB"/>
    <w:rsid w:val="001E631D"/>
    <w:rsid w:val="001E6641"/>
    <w:rsid w:val="001E71CD"/>
    <w:rsid w:val="001F2701"/>
    <w:rsid w:val="001F2782"/>
    <w:rsid w:val="001F5078"/>
    <w:rsid w:val="001F5482"/>
    <w:rsid w:val="001F5AAA"/>
    <w:rsid w:val="001F5FD4"/>
    <w:rsid w:val="001F607A"/>
    <w:rsid w:val="001F6276"/>
    <w:rsid w:val="001F6807"/>
    <w:rsid w:val="001F6963"/>
    <w:rsid w:val="001F78F4"/>
    <w:rsid w:val="00200E3E"/>
    <w:rsid w:val="00200F6F"/>
    <w:rsid w:val="00201EFD"/>
    <w:rsid w:val="00203FE2"/>
    <w:rsid w:val="00204F4E"/>
    <w:rsid w:val="00207AAD"/>
    <w:rsid w:val="00210411"/>
    <w:rsid w:val="00213C14"/>
    <w:rsid w:val="002210B0"/>
    <w:rsid w:val="00221E91"/>
    <w:rsid w:val="00224121"/>
    <w:rsid w:val="00224776"/>
    <w:rsid w:val="00225B25"/>
    <w:rsid w:val="00230585"/>
    <w:rsid w:val="00232DEF"/>
    <w:rsid w:val="00234B11"/>
    <w:rsid w:val="002351F2"/>
    <w:rsid w:val="00236EB0"/>
    <w:rsid w:val="00241F01"/>
    <w:rsid w:val="0024217B"/>
    <w:rsid w:val="00242371"/>
    <w:rsid w:val="002431B3"/>
    <w:rsid w:val="0024476D"/>
    <w:rsid w:val="00246F20"/>
    <w:rsid w:val="0025144D"/>
    <w:rsid w:val="00251AAA"/>
    <w:rsid w:val="00251AD6"/>
    <w:rsid w:val="0025314B"/>
    <w:rsid w:val="002538EE"/>
    <w:rsid w:val="002539A6"/>
    <w:rsid w:val="00255EAB"/>
    <w:rsid w:val="00255F0E"/>
    <w:rsid w:val="002560DE"/>
    <w:rsid w:val="002602D2"/>
    <w:rsid w:val="002607C3"/>
    <w:rsid w:val="0026241D"/>
    <w:rsid w:val="00263DBE"/>
    <w:rsid w:val="002662B5"/>
    <w:rsid w:val="00270A0E"/>
    <w:rsid w:val="00273794"/>
    <w:rsid w:val="002752A9"/>
    <w:rsid w:val="00275BAD"/>
    <w:rsid w:val="002764CD"/>
    <w:rsid w:val="002773FF"/>
    <w:rsid w:val="00282C90"/>
    <w:rsid w:val="00282FC9"/>
    <w:rsid w:val="00284A9C"/>
    <w:rsid w:val="00285D81"/>
    <w:rsid w:val="002860CC"/>
    <w:rsid w:val="002872BC"/>
    <w:rsid w:val="002916F5"/>
    <w:rsid w:val="00293003"/>
    <w:rsid w:val="00297266"/>
    <w:rsid w:val="00297B64"/>
    <w:rsid w:val="00297BC3"/>
    <w:rsid w:val="002A14A8"/>
    <w:rsid w:val="002A3FB3"/>
    <w:rsid w:val="002A6975"/>
    <w:rsid w:val="002A6F2D"/>
    <w:rsid w:val="002A7CA9"/>
    <w:rsid w:val="002B509E"/>
    <w:rsid w:val="002B7B63"/>
    <w:rsid w:val="002C0E64"/>
    <w:rsid w:val="002C4C6C"/>
    <w:rsid w:val="002C5570"/>
    <w:rsid w:val="002D1D77"/>
    <w:rsid w:val="002D2A1F"/>
    <w:rsid w:val="002D3973"/>
    <w:rsid w:val="002D4754"/>
    <w:rsid w:val="002D60D3"/>
    <w:rsid w:val="002E046D"/>
    <w:rsid w:val="002E1DD3"/>
    <w:rsid w:val="002E2A8A"/>
    <w:rsid w:val="002E2B06"/>
    <w:rsid w:val="002E2B52"/>
    <w:rsid w:val="002E41BD"/>
    <w:rsid w:val="002E5FE2"/>
    <w:rsid w:val="002E659B"/>
    <w:rsid w:val="002E66BC"/>
    <w:rsid w:val="002E6720"/>
    <w:rsid w:val="002F04D4"/>
    <w:rsid w:val="002F29AB"/>
    <w:rsid w:val="002F29CE"/>
    <w:rsid w:val="002F2DDC"/>
    <w:rsid w:val="002F32C8"/>
    <w:rsid w:val="002F4F9A"/>
    <w:rsid w:val="002F5298"/>
    <w:rsid w:val="002F583D"/>
    <w:rsid w:val="002F627D"/>
    <w:rsid w:val="002F6E25"/>
    <w:rsid w:val="002F72C5"/>
    <w:rsid w:val="00300D0E"/>
    <w:rsid w:val="00303412"/>
    <w:rsid w:val="00303C69"/>
    <w:rsid w:val="00304225"/>
    <w:rsid w:val="003055E6"/>
    <w:rsid w:val="00305CC9"/>
    <w:rsid w:val="00306800"/>
    <w:rsid w:val="003068C4"/>
    <w:rsid w:val="00306E00"/>
    <w:rsid w:val="00306F2E"/>
    <w:rsid w:val="00310864"/>
    <w:rsid w:val="0031240D"/>
    <w:rsid w:val="00313969"/>
    <w:rsid w:val="00315052"/>
    <w:rsid w:val="00316B19"/>
    <w:rsid w:val="00316D71"/>
    <w:rsid w:val="00322B48"/>
    <w:rsid w:val="003253A6"/>
    <w:rsid w:val="00326276"/>
    <w:rsid w:val="0032654B"/>
    <w:rsid w:val="0032695E"/>
    <w:rsid w:val="00327F94"/>
    <w:rsid w:val="00330D75"/>
    <w:rsid w:val="00332E34"/>
    <w:rsid w:val="003332C9"/>
    <w:rsid w:val="0033544F"/>
    <w:rsid w:val="00335A9C"/>
    <w:rsid w:val="00337A19"/>
    <w:rsid w:val="00337D23"/>
    <w:rsid w:val="0034169C"/>
    <w:rsid w:val="00341C66"/>
    <w:rsid w:val="00343A5E"/>
    <w:rsid w:val="00345667"/>
    <w:rsid w:val="003456B3"/>
    <w:rsid w:val="00346B9F"/>
    <w:rsid w:val="003504E4"/>
    <w:rsid w:val="003504F2"/>
    <w:rsid w:val="00351423"/>
    <w:rsid w:val="00355873"/>
    <w:rsid w:val="00361B6B"/>
    <w:rsid w:val="00361E53"/>
    <w:rsid w:val="00363416"/>
    <w:rsid w:val="00363D21"/>
    <w:rsid w:val="00365819"/>
    <w:rsid w:val="00367EA9"/>
    <w:rsid w:val="00370C25"/>
    <w:rsid w:val="00371C33"/>
    <w:rsid w:val="00372F9D"/>
    <w:rsid w:val="003730B9"/>
    <w:rsid w:val="00375DDA"/>
    <w:rsid w:val="00380FCC"/>
    <w:rsid w:val="003818AA"/>
    <w:rsid w:val="0038204D"/>
    <w:rsid w:val="00384050"/>
    <w:rsid w:val="00384BA5"/>
    <w:rsid w:val="00385F55"/>
    <w:rsid w:val="003860F3"/>
    <w:rsid w:val="003875B0"/>
    <w:rsid w:val="00391B02"/>
    <w:rsid w:val="003933AA"/>
    <w:rsid w:val="00394431"/>
    <w:rsid w:val="003949C5"/>
    <w:rsid w:val="00395A24"/>
    <w:rsid w:val="003A01E8"/>
    <w:rsid w:val="003A01EC"/>
    <w:rsid w:val="003A0B05"/>
    <w:rsid w:val="003A0F63"/>
    <w:rsid w:val="003A1D41"/>
    <w:rsid w:val="003A345B"/>
    <w:rsid w:val="003A5BC0"/>
    <w:rsid w:val="003A7D3D"/>
    <w:rsid w:val="003A7F4D"/>
    <w:rsid w:val="003B34FF"/>
    <w:rsid w:val="003B3CCD"/>
    <w:rsid w:val="003B74CD"/>
    <w:rsid w:val="003C04CB"/>
    <w:rsid w:val="003C2070"/>
    <w:rsid w:val="003C2DA8"/>
    <w:rsid w:val="003C2DE6"/>
    <w:rsid w:val="003C3F7A"/>
    <w:rsid w:val="003C488A"/>
    <w:rsid w:val="003C5297"/>
    <w:rsid w:val="003D16AE"/>
    <w:rsid w:val="003D18DA"/>
    <w:rsid w:val="003D2335"/>
    <w:rsid w:val="003D5816"/>
    <w:rsid w:val="003D6E74"/>
    <w:rsid w:val="003D73BF"/>
    <w:rsid w:val="003D7543"/>
    <w:rsid w:val="003D7F2D"/>
    <w:rsid w:val="003E0410"/>
    <w:rsid w:val="003E1FF2"/>
    <w:rsid w:val="003E2123"/>
    <w:rsid w:val="003E3D78"/>
    <w:rsid w:val="003E4096"/>
    <w:rsid w:val="003E4251"/>
    <w:rsid w:val="003E6943"/>
    <w:rsid w:val="003E6D4B"/>
    <w:rsid w:val="003E745C"/>
    <w:rsid w:val="003F398D"/>
    <w:rsid w:val="003F4E23"/>
    <w:rsid w:val="003F4E9E"/>
    <w:rsid w:val="003F5257"/>
    <w:rsid w:val="003F6C8A"/>
    <w:rsid w:val="00400837"/>
    <w:rsid w:val="00401DF9"/>
    <w:rsid w:val="00412580"/>
    <w:rsid w:val="004143F0"/>
    <w:rsid w:val="00414EAC"/>
    <w:rsid w:val="00415B7B"/>
    <w:rsid w:val="0041685F"/>
    <w:rsid w:val="00417F8D"/>
    <w:rsid w:val="004224D3"/>
    <w:rsid w:val="00425E8E"/>
    <w:rsid w:val="0043074E"/>
    <w:rsid w:val="0043188B"/>
    <w:rsid w:val="004320CD"/>
    <w:rsid w:val="00433113"/>
    <w:rsid w:val="00433376"/>
    <w:rsid w:val="00433884"/>
    <w:rsid w:val="00433C67"/>
    <w:rsid w:val="00435878"/>
    <w:rsid w:val="0043739F"/>
    <w:rsid w:val="00437A18"/>
    <w:rsid w:val="004403DF"/>
    <w:rsid w:val="00440646"/>
    <w:rsid w:val="00441A0C"/>
    <w:rsid w:val="004437AA"/>
    <w:rsid w:val="00444B66"/>
    <w:rsid w:val="00445EC5"/>
    <w:rsid w:val="004465C9"/>
    <w:rsid w:val="004478A9"/>
    <w:rsid w:val="00452A1C"/>
    <w:rsid w:val="00452FC5"/>
    <w:rsid w:val="00454F57"/>
    <w:rsid w:val="004553DB"/>
    <w:rsid w:val="00456D14"/>
    <w:rsid w:val="00460041"/>
    <w:rsid w:val="00460E09"/>
    <w:rsid w:val="00460F35"/>
    <w:rsid w:val="004628FD"/>
    <w:rsid w:val="004632FC"/>
    <w:rsid w:val="00463CC9"/>
    <w:rsid w:val="004645AD"/>
    <w:rsid w:val="00464BF8"/>
    <w:rsid w:val="00465635"/>
    <w:rsid w:val="004673D9"/>
    <w:rsid w:val="004678B0"/>
    <w:rsid w:val="0047033E"/>
    <w:rsid w:val="00472EDF"/>
    <w:rsid w:val="00473937"/>
    <w:rsid w:val="004779A5"/>
    <w:rsid w:val="00480494"/>
    <w:rsid w:val="004807A8"/>
    <w:rsid w:val="00480D53"/>
    <w:rsid w:val="00480E29"/>
    <w:rsid w:val="00481C7F"/>
    <w:rsid w:val="0048388C"/>
    <w:rsid w:val="0048405F"/>
    <w:rsid w:val="00490A6B"/>
    <w:rsid w:val="004962C7"/>
    <w:rsid w:val="004A04C4"/>
    <w:rsid w:val="004A0E9F"/>
    <w:rsid w:val="004A393C"/>
    <w:rsid w:val="004A5A4E"/>
    <w:rsid w:val="004A7861"/>
    <w:rsid w:val="004B1729"/>
    <w:rsid w:val="004B292A"/>
    <w:rsid w:val="004C19F3"/>
    <w:rsid w:val="004C2A0F"/>
    <w:rsid w:val="004C3755"/>
    <w:rsid w:val="004C61BE"/>
    <w:rsid w:val="004C76D8"/>
    <w:rsid w:val="004C778B"/>
    <w:rsid w:val="004D11F2"/>
    <w:rsid w:val="004D5DFF"/>
    <w:rsid w:val="004D6812"/>
    <w:rsid w:val="004D6E79"/>
    <w:rsid w:val="004D7755"/>
    <w:rsid w:val="004E0C01"/>
    <w:rsid w:val="004E142A"/>
    <w:rsid w:val="004E1546"/>
    <w:rsid w:val="004E3DAE"/>
    <w:rsid w:val="004E45CA"/>
    <w:rsid w:val="004E69D6"/>
    <w:rsid w:val="004F5644"/>
    <w:rsid w:val="004F616B"/>
    <w:rsid w:val="004F6451"/>
    <w:rsid w:val="004F64A8"/>
    <w:rsid w:val="0050071D"/>
    <w:rsid w:val="00501540"/>
    <w:rsid w:val="00501739"/>
    <w:rsid w:val="00502544"/>
    <w:rsid w:val="00503C1D"/>
    <w:rsid w:val="00503F84"/>
    <w:rsid w:val="0050459E"/>
    <w:rsid w:val="00504A92"/>
    <w:rsid w:val="00504ACE"/>
    <w:rsid w:val="00505FC1"/>
    <w:rsid w:val="00506B43"/>
    <w:rsid w:val="0050758B"/>
    <w:rsid w:val="00507DF7"/>
    <w:rsid w:val="00510C29"/>
    <w:rsid w:val="0051147E"/>
    <w:rsid w:val="00512AA5"/>
    <w:rsid w:val="00512B9A"/>
    <w:rsid w:val="0051370F"/>
    <w:rsid w:val="005243AB"/>
    <w:rsid w:val="00524762"/>
    <w:rsid w:val="0052592B"/>
    <w:rsid w:val="0052631C"/>
    <w:rsid w:val="0052691C"/>
    <w:rsid w:val="005279C3"/>
    <w:rsid w:val="00531008"/>
    <w:rsid w:val="0053202D"/>
    <w:rsid w:val="00532C62"/>
    <w:rsid w:val="00533068"/>
    <w:rsid w:val="005334C2"/>
    <w:rsid w:val="00534362"/>
    <w:rsid w:val="00534EFE"/>
    <w:rsid w:val="00535A3C"/>
    <w:rsid w:val="00535B6F"/>
    <w:rsid w:val="00537C4F"/>
    <w:rsid w:val="00537E09"/>
    <w:rsid w:val="00540FA8"/>
    <w:rsid w:val="0054320C"/>
    <w:rsid w:val="00543681"/>
    <w:rsid w:val="00543702"/>
    <w:rsid w:val="00543913"/>
    <w:rsid w:val="00546588"/>
    <w:rsid w:val="005540C4"/>
    <w:rsid w:val="005552D2"/>
    <w:rsid w:val="00556135"/>
    <w:rsid w:val="00557059"/>
    <w:rsid w:val="00557282"/>
    <w:rsid w:val="00564D0F"/>
    <w:rsid w:val="00567C1F"/>
    <w:rsid w:val="00570647"/>
    <w:rsid w:val="00571489"/>
    <w:rsid w:val="00571AFB"/>
    <w:rsid w:val="005741DA"/>
    <w:rsid w:val="005772BC"/>
    <w:rsid w:val="005800A3"/>
    <w:rsid w:val="0058286B"/>
    <w:rsid w:val="00583072"/>
    <w:rsid w:val="0058685B"/>
    <w:rsid w:val="0059267C"/>
    <w:rsid w:val="00595DEF"/>
    <w:rsid w:val="00596AFF"/>
    <w:rsid w:val="00596DA9"/>
    <w:rsid w:val="005A027E"/>
    <w:rsid w:val="005A0587"/>
    <w:rsid w:val="005A15D6"/>
    <w:rsid w:val="005A26E3"/>
    <w:rsid w:val="005A26E5"/>
    <w:rsid w:val="005A4B5E"/>
    <w:rsid w:val="005A5DE9"/>
    <w:rsid w:val="005A6D9A"/>
    <w:rsid w:val="005B04CA"/>
    <w:rsid w:val="005B16B3"/>
    <w:rsid w:val="005B1BC7"/>
    <w:rsid w:val="005B2C3C"/>
    <w:rsid w:val="005B4A70"/>
    <w:rsid w:val="005B4B6F"/>
    <w:rsid w:val="005B51AF"/>
    <w:rsid w:val="005B564D"/>
    <w:rsid w:val="005B6748"/>
    <w:rsid w:val="005B77CF"/>
    <w:rsid w:val="005B7D1F"/>
    <w:rsid w:val="005C12E4"/>
    <w:rsid w:val="005C16B3"/>
    <w:rsid w:val="005C336A"/>
    <w:rsid w:val="005C534C"/>
    <w:rsid w:val="005D448A"/>
    <w:rsid w:val="005D45BE"/>
    <w:rsid w:val="005D4BD9"/>
    <w:rsid w:val="005D7B41"/>
    <w:rsid w:val="005E0701"/>
    <w:rsid w:val="005E3A2A"/>
    <w:rsid w:val="005E47B5"/>
    <w:rsid w:val="005E61C0"/>
    <w:rsid w:val="005E63EC"/>
    <w:rsid w:val="005F0102"/>
    <w:rsid w:val="005F0261"/>
    <w:rsid w:val="005F2509"/>
    <w:rsid w:val="005F2F34"/>
    <w:rsid w:val="00601DD1"/>
    <w:rsid w:val="006023D5"/>
    <w:rsid w:val="00604A6B"/>
    <w:rsid w:val="00605457"/>
    <w:rsid w:val="006058F8"/>
    <w:rsid w:val="00610DCE"/>
    <w:rsid w:val="00615316"/>
    <w:rsid w:val="006159CE"/>
    <w:rsid w:val="00616B8E"/>
    <w:rsid w:val="00621FE0"/>
    <w:rsid w:val="00622102"/>
    <w:rsid w:val="00623457"/>
    <w:rsid w:val="006243D2"/>
    <w:rsid w:val="00625094"/>
    <w:rsid w:val="006250AA"/>
    <w:rsid w:val="006255AB"/>
    <w:rsid w:val="006256F7"/>
    <w:rsid w:val="00625F62"/>
    <w:rsid w:val="00626E0D"/>
    <w:rsid w:val="00632BFC"/>
    <w:rsid w:val="00634659"/>
    <w:rsid w:val="00636F32"/>
    <w:rsid w:val="0063715E"/>
    <w:rsid w:val="00637C18"/>
    <w:rsid w:val="00640836"/>
    <w:rsid w:val="006410ED"/>
    <w:rsid w:val="0064141C"/>
    <w:rsid w:val="00642615"/>
    <w:rsid w:val="006437C1"/>
    <w:rsid w:val="00643A0B"/>
    <w:rsid w:val="006444FC"/>
    <w:rsid w:val="006458A1"/>
    <w:rsid w:val="006464EA"/>
    <w:rsid w:val="00646587"/>
    <w:rsid w:val="0065320A"/>
    <w:rsid w:val="006538C3"/>
    <w:rsid w:val="006539CF"/>
    <w:rsid w:val="006542DB"/>
    <w:rsid w:val="00656441"/>
    <w:rsid w:val="00656E11"/>
    <w:rsid w:val="00660401"/>
    <w:rsid w:val="00660446"/>
    <w:rsid w:val="00661D73"/>
    <w:rsid w:val="00661EF8"/>
    <w:rsid w:val="00665855"/>
    <w:rsid w:val="0066632D"/>
    <w:rsid w:val="0067425B"/>
    <w:rsid w:val="00674964"/>
    <w:rsid w:val="006760B6"/>
    <w:rsid w:val="00676101"/>
    <w:rsid w:val="00677C5E"/>
    <w:rsid w:val="00680001"/>
    <w:rsid w:val="00682AAB"/>
    <w:rsid w:val="00687FED"/>
    <w:rsid w:val="00690A1C"/>
    <w:rsid w:val="00691C23"/>
    <w:rsid w:val="006937D2"/>
    <w:rsid w:val="0069398B"/>
    <w:rsid w:val="00695421"/>
    <w:rsid w:val="00695ECB"/>
    <w:rsid w:val="00696465"/>
    <w:rsid w:val="00696874"/>
    <w:rsid w:val="006A149F"/>
    <w:rsid w:val="006A19B3"/>
    <w:rsid w:val="006A1A2D"/>
    <w:rsid w:val="006A55EB"/>
    <w:rsid w:val="006A66F0"/>
    <w:rsid w:val="006B0EA1"/>
    <w:rsid w:val="006B15A4"/>
    <w:rsid w:val="006B3029"/>
    <w:rsid w:val="006B4DE6"/>
    <w:rsid w:val="006B6A0F"/>
    <w:rsid w:val="006B6F29"/>
    <w:rsid w:val="006B778A"/>
    <w:rsid w:val="006C019A"/>
    <w:rsid w:val="006C22EA"/>
    <w:rsid w:val="006C50F0"/>
    <w:rsid w:val="006C7CDE"/>
    <w:rsid w:val="006D0368"/>
    <w:rsid w:val="006D28FD"/>
    <w:rsid w:val="006D2B09"/>
    <w:rsid w:val="006D39C9"/>
    <w:rsid w:val="006E2B71"/>
    <w:rsid w:val="006E31DD"/>
    <w:rsid w:val="006E32DB"/>
    <w:rsid w:val="006E359C"/>
    <w:rsid w:val="006E44B7"/>
    <w:rsid w:val="006E5B91"/>
    <w:rsid w:val="006E65C7"/>
    <w:rsid w:val="006E7445"/>
    <w:rsid w:val="006F543E"/>
    <w:rsid w:val="006F5A97"/>
    <w:rsid w:val="006F737B"/>
    <w:rsid w:val="00700361"/>
    <w:rsid w:val="007065D9"/>
    <w:rsid w:val="0070666A"/>
    <w:rsid w:val="00706A28"/>
    <w:rsid w:val="00706BE6"/>
    <w:rsid w:val="00707EC5"/>
    <w:rsid w:val="007104EF"/>
    <w:rsid w:val="00710BD9"/>
    <w:rsid w:val="00711464"/>
    <w:rsid w:val="00711B76"/>
    <w:rsid w:val="00715661"/>
    <w:rsid w:val="00721BE9"/>
    <w:rsid w:val="00722D0E"/>
    <w:rsid w:val="00732969"/>
    <w:rsid w:val="00732FEA"/>
    <w:rsid w:val="007344AB"/>
    <w:rsid w:val="0074162A"/>
    <w:rsid w:val="00742AB3"/>
    <w:rsid w:val="00742E9A"/>
    <w:rsid w:val="007451E6"/>
    <w:rsid w:val="00746E67"/>
    <w:rsid w:val="00751512"/>
    <w:rsid w:val="007517B6"/>
    <w:rsid w:val="007518B0"/>
    <w:rsid w:val="00752169"/>
    <w:rsid w:val="007561D2"/>
    <w:rsid w:val="0075622A"/>
    <w:rsid w:val="00760F60"/>
    <w:rsid w:val="007620C6"/>
    <w:rsid w:val="00763958"/>
    <w:rsid w:val="0076644E"/>
    <w:rsid w:val="00767F48"/>
    <w:rsid w:val="00770053"/>
    <w:rsid w:val="00772C3E"/>
    <w:rsid w:val="0077404F"/>
    <w:rsid w:val="007740BE"/>
    <w:rsid w:val="0077411D"/>
    <w:rsid w:val="00774351"/>
    <w:rsid w:val="007747F8"/>
    <w:rsid w:val="00774CAC"/>
    <w:rsid w:val="00775821"/>
    <w:rsid w:val="007770CA"/>
    <w:rsid w:val="00780992"/>
    <w:rsid w:val="0078157E"/>
    <w:rsid w:val="00782A13"/>
    <w:rsid w:val="0078411D"/>
    <w:rsid w:val="00791EE5"/>
    <w:rsid w:val="00794042"/>
    <w:rsid w:val="00794BD4"/>
    <w:rsid w:val="00795184"/>
    <w:rsid w:val="007964CF"/>
    <w:rsid w:val="00796AF5"/>
    <w:rsid w:val="007971B5"/>
    <w:rsid w:val="007A0709"/>
    <w:rsid w:val="007A0B33"/>
    <w:rsid w:val="007A3DED"/>
    <w:rsid w:val="007A67E7"/>
    <w:rsid w:val="007A7254"/>
    <w:rsid w:val="007B2EE6"/>
    <w:rsid w:val="007B44AE"/>
    <w:rsid w:val="007B51C6"/>
    <w:rsid w:val="007B6F7C"/>
    <w:rsid w:val="007B736F"/>
    <w:rsid w:val="007B75B5"/>
    <w:rsid w:val="007C029B"/>
    <w:rsid w:val="007C2353"/>
    <w:rsid w:val="007C26F3"/>
    <w:rsid w:val="007C67EA"/>
    <w:rsid w:val="007C6922"/>
    <w:rsid w:val="007C72EC"/>
    <w:rsid w:val="007D0794"/>
    <w:rsid w:val="007D0A4A"/>
    <w:rsid w:val="007D1A58"/>
    <w:rsid w:val="007D2402"/>
    <w:rsid w:val="007D34D6"/>
    <w:rsid w:val="007D45F1"/>
    <w:rsid w:val="007D51D7"/>
    <w:rsid w:val="007D77C7"/>
    <w:rsid w:val="007E0427"/>
    <w:rsid w:val="007E08F0"/>
    <w:rsid w:val="007E2415"/>
    <w:rsid w:val="007E2F04"/>
    <w:rsid w:val="007E5A72"/>
    <w:rsid w:val="007E5B5B"/>
    <w:rsid w:val="007E76D6"/>
    <w:rsid w:val="007F0771"/>
    <w:rsid w:val="007F10DB"/>
    <w:rsid w:val="007F206C"/>
    <w:rsid w:val="007F58B6"/>
    <w:rsid w:val="007F67D5"/>
    <w:rsid w:val="007F7FFA"/>
    <w:rsid w:val="008008AE"/>
    <w:rsid w:val="008008D5"/>
    <w:rsid w:val="00800AE5"/>
    <w:rsid w:val="00801814"/>
    <w:rsid w:val="0080192A"/>
    <w:rsid w:val="00804058"/>
    <w:rsid w:val="00807603"/>
    <w:rsid w:val="00807B41"/>
    <w:rsid w:val="00811F0D"/>
    <w:rsid w:val="0081295A"/>
    <w:rsid w:val="008136EA"/>
    <w:rsid w:val="008212F5"/>
    <w:rsid w:val="00821693"/>
    <w:rsid w:val="0082170C"/>
    <w:rsid w:val="00823BA6"/>
    <w:rsid w:val="00823E9F"/>
    <w:rsid w:val="00825403"/>
    <w:rsid w:val="00827F8B"/>
    <w:rsid w:val="00830B75"/>
    <w:rsid w:val="00831127"/>
    <w:rsid w:val="008324AD"/>
    <w:rsid w:val="008332A6"/>
    <w:rsid w:val="00833896"/>
    <w:rsid w:val="008359E2"/>
    <w:rsid w:val="00836290"/>
    <w:rsid w:val="00837D5A"/>
    <w:rsid w:val="0084057B"/>
    <w:rsid w:val="00844071"/>
    <w:rsid w:val="00845073"/>
    <w:rsid w:val="00845C6A"/>
    <w:rsid w:val="008477FB"/>
    <w:rsid w:val="00850B81"/>
    <w:rsid w:val="008522FC"/>
    <w:rsid w:val="00852326"/>
    <w:rsid w:val="0085278A"/>
    <w:rsid w:val="0085279F"/>
    <w:rsid w:val="0085347E"/>
    <w:rsid w:val="00853BD7"/>
    <w:rsid w:val="00855EB4"/>
    <w:rsid w:val="00860445"/>
    <w:rsid w:val="00861576"/>
    <w:rsid w:val="0086392A"/>
    <w:rsid w:val="00863FE8"/>
    <w:rsid w:val="0086528B"/>
    <w:rsid w:val="008665CD"/>
    <w:rsid w:val="00866DA5"/>
    <w:rsid w:val="00867090"/>
    <w:rsid w:val="00867748"/>
    <w:rsid w:val="008718F1"/>
    <w:rsid w:val="008748FB"/>
    <w:rsid w:val="00874FCA"/>
    <w:rsid w:val="00875ED3"/>
    <w:rsid w:val="008775A0"/>
    <w:rsid w:val="00877A84"/>
    <w:rsid w:val="0088149E"/>
    <w:rsid w:val="00882B4C"/>
    <w:rsid w:val="00883B45"/>
    <w:rsid w:val="0088614C"/>
    <w:rsid w:val="00886AF6"/>
    <w:rsid w:val="00886BC2"/>
    <w:rsid w:val="00886F0D"/>
    <w:rsid w:val="00887885"/>
    <w:rsid w:val="00887FA5"/>
    <w:rsid w:val="00891564"/>
    <w:rsid w:val="0089199C"/>
    <w:rsid w:val="00891B0D"/>
    <w:rsid w:val="008A0350"/>
    <w:rsid w:val="008A0EA4"/>
    <w:rsid w:val="008A3871"/>
    <w:rsid w:val="008A63AF"/>
    <w:rsid w:val="008A7197"/>
    <w:rsid w:val="008B0792"/>
    <w:rsid w:val="008B2DD8"/>
    <w:rsid w:val="008C23AF"/>
    <w:rsid w:val="008C3B4A"/>
    <w:rsid w:val="008C3F68"/>
    <w:rsid w:val="008C433B"/>
    <w:rsid w:val="008C5B73"/>
    <w:rsid w:val="008C5EF8"/>
    <w:rsid w:val="008C6212"/>
    <w:rsid w:val="008C6B1A"/>
    <w:rsid w:val="008C6C49"/>
    <w:rsid w:val="008C6FF4"/>
    <w:rsid w:val="008C7D3A"/>
    <w:rsid w:val="008D1C27"/>
    <w:rsid w:val="008D2844"/>
    <w:rsid w:val="008D358C"/>
    <w:rsid w:val="008D35CB"/>
    <w:rsid w:val="008D6215"/>
    <w:rsid w:val="008D784C"/>
    <w:rsid w:val="008D7A40"/>
    <w:rsid w:val="008E0487"/>
    <w:rsid w:val="008E14AB"/>
    <w:rsid w:val="008E5F9E"/>
    <w:rsid w:val="008E7B67"/>
    <w:rsid w:val="008F1072"/>
    <w:rsid w:val="008F1B97"/>
    <w:rsid w:val="008F2FFA"/>
    <w:rsid w:val="008F5AA7"/>
    <w:rsid w:val="008F6113"/>
    <w:rsid w:val="008F6327"/>
    <w:rsid w:val="008F6C9F"/>
    <w:rsid w:val="008F7D8D"/>
    <w:rsid w:val="009010DA"/>
    <w:rsid w:val="00901C92"/>
    <w:rsid w:val="0090306A"/>
    <w:rsid w:val="0090662A"/>
    <w:rsid w:val="0090665A"/>
    <w:rsid w:val="009074AC"/>
    <w:rsid w:val="009102DB"/>
    <w:rsid w:val="00910A96"/>
    <w:rsid w:val="00910F5E"/>
    <w:rsid w:val="0091270B"/>
    <w:rsid w:val="009147A1"/>
    <w:rsid w:val="00915131"/>
    <w:rsid w:val="0091635A"/>
    <w:rsid w:val="00916723"/>
    <w:rsid w:val="00917133"/>
    <w:rsid w:val="00917E4F"/>
    <w:rsid w:val="00920EA3"/>
    <w:rsid w:val="00921721"/>
    <w:rsid w:val="00922170"/>
    <w:rsid w:val="0092235C"/>
    <w:rsid w:val="00923A58"/>
    <w:rsid w:val="00925F44"/>
    <w:rsid w:val="00930AFD"/>
    <w:rsid w:val="009320DE"/>
    <w:rsid w:val="00932D80"/>
    <w:rsid w:val="00933B2C"/>
    <w:rsid w:val="00933BE4"/>
    <w:rsid w:val="00934FA4"/>
    <w:rsid w:val="0093633B"/>
    <w:rsid w:val="00940ADC"/>
    <w:rsid w:val="00940CE6"/>
    <w:rsid w:val="00941DBD"/>
    <w:rsid w:val="00944175"/>
    <w:rsid w:val="00945098"/>
    <w:rsid w:val="00946107"/>
    <w:rsid w:val="00947DFB"/>
    <w:rsid w:val="0095246F"/>
    <w:rsid w:val="00952E58"/>
    <w:rsid w:val="00954928"/>
    <w:rsid w:val="00955064"/>
    <w:rsid w:val="009550DE"/>
    <w:rsid w:val="009607C4"/>
    <w:rsid w:val="00963535"/>
    <w:rsid w:val="00964000"/>
    <w:rsid w:val="0096688D"/>
    <w:rsid w:val="00971589"/>
    <w:rsid w:val="00980EBF"/>
    <w:rsid w:val="00981EE0"/>
    <w:rsid w:val="00982A5D"/>
    <w:rsid w:val="00985C1A"/>
    <w:rsid w:val="00986352"/>
    <w:rsid w:val="00987449"/>
    <w:rsid w:val="009900A4"/>
    <w:rsid w:val="00991CBB"/>
    <w:rsid w:val="00991F59"/>
    <w:rsid w:val="00991FE5"/>
    <w:rsid w:val="00993630"/>
    <w:rsid w:val="00993C2A"/>
    <w:rsid w:val="00994493"/>
    <w:rsid w:val="00994C11"/>
    <w:rsid w:val="0099516D"/>
    <w:rsid w:val="00995D81"/>
    <w:rsid w:val="009A0B5F"/>
    <w:rsid w:val="009A0EE4"/>
    <w:rsid w:val="009A2194"/>
    <w:rsid w:val="009A3D22"/>
    <w:rsid w:val="009A59B2"/>
    <w:rsid w:val="009B054B"/>
    <w:rsid w:val="009B066B"/>
    <w:rsid w:val="009B429F"/>
    <w:rsid w:val="009B4595"/>
    <w:rsid w:val="009B480B"/>
    <w:rsid w:val="009B4AE1"/>
    <w:rsid w:val="009B6225"/>
    <w:rsid w:val="009C2B3F"/>
    <w:rsid w:val="009D04C1"/>
    <w:rsid w:val="009D07D9"/>
    <w:rsid w:val="009D1937"/>
    <w:rsid w:val="009D1CF6"/>
    <w:rsid w:val="009D3AEB"/>
    <w:rsid w:val="009D524A"/>
    <w:rsid w:val="009D5F3F"/>
    <w:rsid w:val="009D674F"/>
    <w:rsid w:val="009D73C0"/>
    <w:rsid w:val="009D75C7"/>
    <w:rsid w:val="009E0344"/>
    <w:rsid w:val="009E506C"/>
    <w:rsid w:val="009E6850"/>
    <w:rsid w:val="009F182F"/>
    <w:rsid w:val="009F308F"/>
    <w:rsid w:val="009F4800"/>
    <w:rsid w:val="009F5A79"/>
    <w:rsid w:val="009F5D99"/>
    <w:rsid w:val="009F60E6"/>
    <w:rsid w:val="009F6997"/>
    <w:rsid w:val="00A01A57"/>
    <w:rsid w:val="00A01FAF"/>
    <w:rsid w:val="00A048C8"/>
    <w:rsid w:val="00A04D1B"/>
    <w:rsid w:val="00A06271"/>
    <w:rsid w:val="00A06C75"/>
    <w:rsid w:val="00A12F6E"/>
    <w:rsid w:val="00A13431"/>
    <w:rsid w:val="00A143A4"/>
    <w:rsid w:val="00A165E4"/>
    <w:rsid w:val="00A16710"/>
    <w:rsid w:val="00A1696E"/>
    <w:rsid w:val="00A226F4"/>
    <w:rsid w:val="00A2443D"/>
    <w:rsid w:val="00A250AA"/>
    <w:rsid w:val="00A27D6F"/>
    <w:rsid w:val="00A326C0"/>
    <w:rsid w:val="00A34539"/>
    <w:rsid w:val="00A34C78"/>
    <w:rsid w:val="00A351B9"/>
    <w:rsid w:val="00A35CB4"/>
    <w:rsid w:val="00A361DA"/>
    <w:rsid w:val="00A37C5C"/>
    <w:rsid w:val="00A4094A"/>
    <w:rsid w:val="00A412BD"/>
    <w:rsid w:val="00A420AB"/>
    <w:rsid w:val="00A426B6"/>
    <w:rsid w:val="00A42E20"/>
    <w:rsid w:val="00A4541B"/>
    <w:rsid w:val="00A45624"/>
    <w:rsid w:val="00A51DE2"/>
    <w:rsid w:val="00A56A19"/>
    <w:rsid w:val="00A5719C"/>
    <w:rsid w:val="00A616F1"/>
    <w:rsid w:val="00A62B52"/>
    <w:rsid w:val="00A64207"/>
    <w:rsid w:val="00A65BB3"/>
    <w:rsid w:val="00A65E1D"/>
    <w:rsid w:val="00A669E6"/>
    <w:rsid w:val="00A7033C"/>
    <w:rsid w:val="00A7372C"/>
    <w:rsid w:val="00A74C45"/>
    <w:rsid w:val="00A75BA9"/>
    <w:rsid w:val="00A80FF8"/>
    <w:rsid w:val="00A8110C"/>
    <w:rsid w:val="00A82FD4"/>
    <w:rsid w:val="00A83BD3"/>
    <w:rsid w:val="00A846BE"/>
    <w:rsid w:val="00A84EE9"/>
    <w:rsid w:val="00A85597"/>
    <w:rsid w:val="00A9040B"/>
    <w:rsid w:val="00A91346"/>
    <w:rsid w:val="00A91468"/>
    <w:rsid w:val="00A929E2"/>
    <w:rsid w:val="00A9356B"/>
    <w:rsid w:val="00A963DE"/>
    <w:rsid w:val="00A96C2E"/>
    <w:rsid w:val="00A96E48"/>
    <w:rsid w:val="00AA037B"/>
    <w:rsid w:val="00AA0A4B"/>
    <w:rsid w:val="00AA2CCD"/>
    <w:rsid w:val="00AA2D39"/>
    <w:rsid w:val="00AA2F48"/>
    <w:rsid w:val="00AA437A"/>
    <w:rsid w:val="00AA4E09"/>
    <w:rsid w:val="00AA7A0B"/>
    <w:rsid w:val="00AB44D5"/>
    <w:rsid w:val="00AB613A"/>
    <w:rsid w:val="00AB6F44"/>
    <w:rsid w:val="00AB79FB"/>
    <w:rsid w:val="00AC048E"/>
    <w:rsid w:val="00AC0C3E"/>
    <w:rsid w:val="00AC3473"/>
    <w:rsid w:val="00AC46D2"/>
    <w:rsid w:val="00AC6E3A"/>
    <w:rsid w:val="00AC7684"/>
    <w:rsid w:val="00AD1614"/>
    <w:rsid w:val="00AD3D0F"/>
    <w:rsid w:val="00AD79B7"/>
    <w:rsid w:val="00AE168F"/>
    <w:rsid w:val="00AE2BCB"/>
    <w:rsid w:val="00AE4A50"/>
    <w:rsid w:val="00AE518A"/>
    <w:rsid w:val="00AE608D"/>
    <w:rsid w:val="00AF0E41"/>
    <w:rsid w:val="00AF30A0"/>
    <w:rsid w:val="00AF31DD"/>
    <w:rsid w:val="00AF7D28"/>
    <w:rsid w:val="00B1010F"/>
    <w:rsid w:val="00B103A5"/>
    <w:rsid w:val="00B11086"/>
    <w:rsid w:val="00B11845"/>
    <w:rsid w:val="00B1279E"/>
    <w:rsid w:val="00B133D5"/>
    <w:rsid w:val="00B15346"/>
    <w:rsid w:val="00B1727B"/>
    <w:rsid w:val="00B17E5F"/>
    <w:rsid w:val="00B20B12"/>
    <w:rsid w:val="00B20B27"/>
    <w:rsid w:val="00B23964"/>
    <w:rsid w:val="00B25283"/>
    <w:rsid w:val="00B25B14"/>
    <w:rsid w:val="00B26A49"/>
    <w:rsid w:val="00B27FF5"/>
    <w:rsid w:val="00B30A7F"/>
    <w:rsid w:val="00B31871"/>
    <w:rsid w:val="00B336DF"/>
    <w:rsid w:val="00B439E2"/>
    <w:rsid w:val="00B44CC2"/>
    <w:rsid w:val="00B4510C"/>
    <w:rsid w:val="00B45BBC"/>
    <w:rsid w:val="00B4632A"/>
    <w:rsid w:val="00B46440"/>
    <w:rsid w:val="00B4683D"/>
    <w:rsid w:val="00B511A7"/>
    <w:rsid w:val="00B53A9D"/>
    <w:rsid w:val="00B5493A"/>
    <w:rsid w:val="00B54C85"/>
    <w:rsid w:val="00B579B7"/>
    <w:rsid w:val="00B62AE8"/>
    <w:rsid w:val="00B67BF0"/>
    <w:rsid w:val="00B72D91"/>
    <w:rsid w:val="00B73B3F"/>
    <w:rsid w:val="00B80006"/>
    <w:rsid w:val="00B81857"/>
    <w:rsid w:val="00B81C36"/>
    <w:rsid w:val="00B857F4"/>
    <w:rsid w:val="00B9029E"/>
    <w:rsid w:val="00B904F5"/>
    <w:rsid w:val="00B916E2"/>
    <w:rsid w:val="00B91D51"/>
    <w:rsid w:val="00B944F0"/>
    <w:rsid w:val="00B948AE"/>
    <w:rsid w:val="00B953DD"/>
    <w:rsid w:val="00B9576A"/>
    <w:rsid w:val="00B95E73"/>
    <w:rsid w:val="00B96F0D"/>
    <w:rsid w:val="00B978A9"/>
    <w:rsid w:val="00B97AAB"/>
    <w:rsid w:val="00BA1803"/>
    <w:rsid w:val="00BA1A91"/>
    <w:rsid w:val="00BA1AB2"/>
    <w:rsid w:val="00BA3005"/>
    <w:rsid w:val="00BA4358"/>
    <w:rsid w:val="00BA508F"/>
    <w:rsid w:val="00BA6666"/>
    <w:rsid w:val="00BA7063"/>
    <w:rsid w:val="00BA770E"/>
    <w:rsid w:val="00BB63C8"/>
    <w:rsid w:val="00BC09EF"/>
    <w:rsid w:val="00BC5056"/>
    <w:rsid w:val="00BC5A55"/>
    <w:rsid w:val="00BC7F38"/>
    <w:rsid w:val="00BD3437"/>
    <w:rsid w:val="00BD388E"/>
    <w:rsid w:val="00BD455B"/>
    <w:rsid w:val="00BD55FF"/>
    <w:rsid w:val="00BD74AA"/>
    <w:rsid w:val="00BE07A3"/>
    <w:rsid w:val="00BE0CCE"/>
    <w:rsid w:val="00BE14EE"/>
    <w:rsid w:val="00BE210D"/>
    <w:rsid w:val="00BE2634"/>
    <w:rsid w:val="00BE2F14"/>
    <w:rsid w:val="00BE3EA7"/>
    <w:rsid w:val="00BE3FFE"/>
    <w:rsid w:val="00BF23B4"/>
    <w:rsid w:val="00BF5968"/>
    <w:rsid w:val="00BF5A90"/>
    <w:rsid w:val="00BF69A2"/>
    <w:rsid w:val="00BF732C"/>
    <w:rsid w:val="00BF7880"/>
    <w:rsid w:val="00C008DA"/>
    <w:rsid w:val="00C0138F"/>
    <w:rsid w:val="00C02D69"/>
    <w:rsid w:val="00C040FA"/>
    <w:rsid w:val="00C044BD"/>
    <w:rsid w:val="00C054B3"/>
    <w:rsid w:val="00C065AD"/>
    <w:rsid w:val="00C100BE"/>
    <w:rsid w:val="00C10B87"/>
    <w:rsid w:val="00C1231D"/>
    <w:rsid w:val="00C13929"/>
    <w:rsid w:val="00C14FA3"/>
    <w:rsid w:val="00C150B3"/>
    <w:rsid w:val="00C15920"/>
    <w:rsid w:val="00C1680B"/>
    <w:rsid w:val="00C16C4D"/>
    <w:rsid w:val="00C16DA0"/>
    <w:rsid w:val="00C17021"/>
    <w:rsid w:val="00C20AB2"/>
    <w:rsid w:val="00C22CE3"/>
    <w:rsid w:val="00C22ED4"/>
    <w:rsid w:val="00C238C2"/>
    <w:rsid w:val="00C243E6"/>
    <w:rsid w:val="00C26564"/>
    <w:rsid w:val="00C26D29"/>
    <w:rsid w:val="00C27507"/>
    <w:rsid w:val="00C279B0"/>
    <w:rsid w:val="00C34D24"/>
    <w:rsid w:val="00C360D8"/>
    <w:rsid w:val="00C36679"/>
    <w:rsid w:val="00C373C6"/>
    <w:rsid w:val="00C376E5"/>
    <w:rsid w:val="00C37B30"/>
    <w:rsid w:val="00C40403"/>
    <w:rsid w:val="00C41BA8"/>
    <w:rsid w:val="00C43331"/>
    <w:rsid w:val="00C433F2"/>
    <w:rsid w:val="00C43480"/>
    <w:rsid w:val="00C45768"/>
    <w:rsid w:val="00C45BD8"/>
    <w:rsid w:val="00C460A5"/>
    <w:rsid w:val="00C46E9D"/>
    <w:rsid w:val="00C47009"/>
    <w:rsid w:val="00C50D84"/>
    <w:rsid w:val="00C51E8C"/>
    <w:rsid w:val="00C52E10"/>
    <w:rsid w:val="00C6122B"/>
    <w:rsid w:val="00C61996"/>
    <w:rsid w:val="00C6323C"/>
    <w:rsid w:val="00C63552"/>
    <w:rsid w:val="00C6586E"/>
    <w:rsid w:val="00C67541"/>
    <w:rsid w:val="00C7030C"/>
    <w:rsid w:val="00C708CA"/>
    <w:rsid w:val="00C71F73"/>
    <w:rsid w:val="00C72862"/>
    <w:rsid w:val="00C75A86"/>
    <w:rsid w:val="00C75CA1"/>
    <w:rsid w:val="00C768FE"/>
    <w:rsid w:val="00C77147"/>
    <w:rsid w:val="00C77F0D"/>
    <w:rsid w:val="00C80F8F"/>
    <w:rsid w:val="00C82088"/>
    <w:rsid w:val="00C86709"/>
    <w:rsid w:val="00C86C27"/>
    <w:rsid w:val="00C87F2E"/>
    <w:rsid w:val="00C931C3"/>
    <w:rsid w:val="00C93E9C"/>
    <w:rsid w:val="00C948DE"/>
    <w:rsid w:val="00C95123"/>
    <w:rsid w:val="00C96F49"/>
    <w:rsid w:val="00CA0410"/>
    <w:rsid w:val="00CA120F"/>
    <w:rsid w:val="00CA2485"/>
    <w:rsid w:val="00CA2EC0"/>
    <w:rsid w:val="00CA33E4"/>
    <w:rsid w:val="00CA45B2"/>
    <w:rsid w:val="00CA4820"/>
    <w:rsid w:val="00CA5AD6"/>
    <w:rsid w:val="00CB40BB"/>
    <w:rsid w:val="00CB5995"/>
    <w:rsid w:val="00CB78D5"/>
    <w:rsid w:val="00CC0C5D"/>
    <w:rsid w:val="00CC244A"/>
    <w:rsid w:val="00CC48BE"/>
    <w:rsid w:val="00CC76C3"/>
    <w:rsid w:val="00CD1176"/>
    <w:rsid w:val="00CD2264"/>
    <w:rsid w:val="00CD3699"/>
    <w:rsid w:val="00CD394D"/>
    <w:rsid w:val="00CD4B3C"/>
    <w:rsid w:val="00CD7230"/>
    <w:rsid w:val="00CE19F2"/>
    <w:rsid w:val="00CE2467"/>
    <w:rsid w:val="00CE269D"/>
    <w:rsid w:val="00CE2A32"/>
    <w:rsid w:val="00CE4D97"/>
    <w:rsid w:val="00CE660D"/>
    <w:rsid w:val="00CE6E93"/>
    <w:rsid w:val="00CF1FDC"/>
    <w:rsid w:val="00CF2149"/>
    <w:rsid w:val="00CF2C98"/>
    <w:rsid w:val="00CF3ABA"/>
    <w:rsid w:val="00CF435A"/>
    <w:rsid w:val="00CF4578"/>
    <w:rsid w:val="00CF4D44"/>
    <w:rsid w:val="00CF51C8"/>
    <w:rsid w:val="00CF787C"/>
    <w:rsid w:val="00D0054C"/>
    <w:rsid w:val="00D00669"/>
    <w:rsid w:val="00D00783"/>
    <w:rsid w:val="00D02140"/>
    <w:rsid w:val="00D073A1"/>
    <w:rsid w:val="00D0784E"/>
    <w:rsid w:val="00D07953"/>
    <w:rsid w:val="00D07ACE"/>
    <w:rsid w:val="00D11627"/>
    <w:rsid w:val="00D14778"/>
    <w:rsid w:val="00D1493D"/>
    <w:rsid w:val="00D15E0E"/>
    <w:rsid w:val="00D21BC9"/>
    <w:rsid w:val="00D220F2"/>
    <w:rsid w:val="00D2259F"/>
    <w:rsid w:val="00D250A3"/>
    <w:rsid w:val="00D251D3"/>
    <w:rsid w:val="00D26418"/>
    <w:rsid w:val="00D26B5A"/>
    <w:rsid w:val="00D2794F"/>
    <w:rsid w:val="00D33D99"/>
    <w:rsid w:val="00D340BD"/>
    <w:rsid w:val="00D340C3"/>
    <w:rsid w:val="00D34A1C"/>
    <w:rsid w:val="00D35683"/>
    <w:rsid w:val="00D36FC3"/>
    <w:rsid w:val="00D42273"/>
    <w:rsid w:val="00D437A0"/>
    <w:rsid w:val="00D43A6F"/>
    <w:rsid w:val="00D443D4"/>
    <w:rsid w:val="00D44645"/>
    <w:rsid w:val="00D45447"/>
    <w:rsid w:val="00D4686A"/>
    <w:rsid w:val="00D50313"/>
    <w:rsid w:val="00D506B2"/>
    <w:rsid w:val="00D515B6"/>
    <w:rsid w:val="00D5179C"/>
    <w:rsid w:val="00D52683"/>
    <w:rsid w:val="00D53704"/>
    <w:rsid w:val="00D55EEA"/>
    <w:rsid w:val="00D57524"/>
    <w:rsid w:val="00D57689"/>
    <w:rsid w:val="00D61997"/>
    <w:rsid w:val="00D629FB"/>
    <w:rsid w:val="00D64733"/>
    <w:rsid w:val="00D64DFD"/>
    <w:rsid w:val="00D6679F"/>
    <w:rsid w:val="00D67BAF"/>
    <w:rsid w:val="00D67D5D"/>
    <w:rsid w:val="00D72747"/>
    <w:rsid w:val="00D75138"/>
    <w:rsid w:val="00D7738F"/>
    <w:rsid w:val="00D778BB"/>
    <w:rsid w:val="00D8184B"/>
    <w:rsid w:val="00D83C95"/>
    <w:rsid w:val="00D84960"/>
    <w:rsid w:val="00D863CC"/>
    <w:rsid w:val="00D868F5"/>
    <w:rsid w:val="00D87356"/>
    <w:rsid w:val="00D929BD"/>
    <w:rsid w:val="00D930E1"/>
    <w:rsid w:val="00D93FA5"/>
    <w:rsid w:val="00D979C1"/>
    <w:rsid w:val="00DA1078"/>
    <w:rsid w:val="00DA1307"/>
    <w:rsid w:val="00DA22B0"/>
    <w:rsid w:val="00DA2A28"/>
    <w:rsid w:val="00DB27E8"/>
    <w:rsid w:val="00DB4BF1"/>
    <w:rsid w:val="00DB616C"/>
    <w:rsid w:val="00DB6CF4"/>
    <w:rsid w:val="00DB785E"/>
    <w:rsid w:val="00DB7FCA"/>
    <w:rsid w:val="00DC07E5"/>
    <w:rsid w:val="00DC1B01"/>
    <w:rsid w:val="00DC2AE8"/>
    <w:rsid w:val="00DC3241"/>
    <w:rsid w:val="00DC330C"/>
    <w:rsid w:val="00DC3952"/>
    <w:rsid w:val="00DC4280"/>
    <w:rsid w:val="00DD0DDB"/>
    <w:rsid w:val="00DD105A"/>
    <w:rsid w:val="00DD1601"/>
    <w:rsid w:val="00DD78E3"/>
    <w:rsid w:val="00DE1162"/>
    <w:rsid w:val="00DE1AEA"/>
    <w:rsid w:val="00DE3F8F"/>
    <w:rsid w:val="00DE5507"/>
    <w:rsid w:val="00DE562A"/>
    <w:rsid w:val="00DF18E8"/>
    <w:rsid w:val="00DF3725"/>
    <w:rsid w:val="00DF4607"/>
    <w:rsid w:val="00DF5588"/>
    <w:rsid w:val="00DF5F2A"/>
    <w:rsid w:val="00DF718E"/>
    <w:rsid w:val="00DF7452"/>
    <w:rsid w:val="00E0085C"/>
    <w:rsid w:val="00E04212"/>
    <w:rsid w:val="00E06D4B"/>
    <w:rsid w:val="00E06FA2"/>
    <w:rsid w:val="00E132F8"/>
    <w:rsid w:val="00E14317"/>
    <w:rsid w:val="00E14ABC"/>
    <w:rsid w:val="00E14F67"/>
    <w:rsid w:val="00E20A2A"/>
    <w:rsid w:val="00E21920"/>
    <w:rsid w:val="00E22100"/>
    <w:rsid w:val="00E22881"/>
    <w:rsid w:val="00E22C8B"/>
    <w:rsid w:val="00E23891"/>
    <w:rsid w:val="00E24523"/>
    <w:rsid w:val="00E24601"/>
    <w:rsid w:val="00E24FD0"/>
    <w:rsid w:val="00E27E33"/>
    <w:rsid w:val="00E30695"/>
    <w:rsid w:val="00E30E02"/>
    <w:rsid w:val="00E31EE9"/>
    <w:rsid w:val="00E31F0E"/>
    <w:rsid w:val="00E337A1"/>
    <w:rsid w:val="00E349F7"/>
    <w:rsid w:val="00E378FB"/>
    <w:rsid w:val="00E40A39"/>
    <w:rsid w:val="00E41E76"/>
    <w:rsid w:val="00E446D1"/>
    <w:rsid w:val="00E46C67"/>
    <w:rsid w:val="00E46D74"/>
    <w:rsid w:val="00E47C7E"/>
    <w:rsid w:val="00E5168D"/>
    <w:rsid w:val="00E51AF0"/>
    <w:rsid w:val="00E5376B"/>
    <w:rsid w:val="00E5777E"/>
    <w:rsid w:val="00E57A85"/>
    <w:rsid w:val="00E63A05"/>
    <w:rsid w:val="00E642FD"/>
    <w:rsid w:val="00E65D70"/>
    <w:rsid w:val="00E671A6"/>
    <w:rsid w:val="00E73079"/>
    <w:rsid w:val="00E748A9"/>
    <w:rsid w:val="00E755C2"/>
    <w:rsid w:val="00E771C0"/>
    <w:rsid w:val="00E806D8"/>
    <w:rsid w:val="00E81516"/>
    <w:rsid w:val="00E81EAC"/>
    <w:rsid w:val="00E827AC"/>
    <w:rsid w:val="00E847BB"/>
    <w:rsid w:val="00E86C33"/>
    <w:rsid w:val="00E874A1"/>
    <w:rsid w:val="00E87971"/>
    <w:rsid w:val="00E91CB4"/>
    <w:rsid w:val="00E92079"/>
    <w:rsid w:val="00E92F3A"/>
    <w:rsid w:val="00E931A8"/>
    <w:rsid w:val="00E94825"/>
    <w:rsid w:val="00E95B21"/>
    <w:rsid w:val="00E95E95"/>
    <w:rsid w:val="00EA18D9"/>
    <w:rsid w:val="00EA1993"/>
    <w:rsid w:val="00EA2B4C"/>
    <w:rsid w:val="00EA5CCE"/>
    <w:rsid w:val="00EA745E"/>
    <w:rsid w:val="00EA74EB"/>
    <w:rsid w:val="00EB0EC6"/>
    <w:rsid w:val="00EB1587"/>
    <w:rsid w:val="00EB1BAE"/>
    <w:rsid w:val="00EB267E"/>
    <w:rsid w:val="00EB2F20"/>
    <w:rsid w:val="00EB39BC"/>
    <w:rsid w:val="00EB4171"/>
    <w:rsid w:val="00EB538F"/>
    <w:rsid w:val="00EB72EC"/>
    <w:rsid w:val="00EB7954"/>
    <w:rsid w:val="00EB7DC6"/>
    <w:rsid w:val="00EC0B21"/>
    <w:rsid w:val="00EC10D4"/>
    <w:rsid w:val="00EC360A"/>
    <w:rsid w:val="00EC4EC6"/>
    <w:rsid w:val="00EC6E1F"/>
    <w:rsid w:val="00ED39E7"/>
    <w:rsid w:val="00ED4384"/>
    <w:rsid w:val="00ED4D18"/>
    <w:rsid w:val="00ED5B95"/>
    <w:rsid w:val="00ED6B63"/>
    <w:rsid w:val="00ED795E"/>
    <w:rsid w:val="00ED7C67"/>
    <w:rsid w:val="00EE2741"/>
    <w:rsid w:val="00EE36F6"/>
    <w:rsid w:val="00EE3C0A"/>
    <w:rsid w:val="00EE41DA"/>
    <w:rsid w:val="00EE72F1"/>
    <w:rsid w:val="00EF020D"/>
    <w:rsid w:val="00EF0B4D"/>
    <w:rsid w:val="00EF0FDB"/>
    <w:rsid w:val="00EF1A1C"/>
    <w:rsid w:val="00EF2621"/>
    <w:rsid w:val="00EF3DAB"/>
    <w:rsid w:val="00EF3DF4"/>
    <w:rsid w:val="00EF4474"/>
    <w:rsid w:val="00EF486B"/>
    <w:rsid w:val="00EF666D"/>
    <w:rsid w:val="00EF6B91"/>
    <w:rsid w:val="00EF749A"/>
    <w:rsid w:val="00F00418"/>
    <w:rsid w:val="00F0253D"/>
    <w:rsid w:val="00F04BC5"/>
    <w:rsid w:val="00F0708B"/>
    <w:rsid w:val="00F07A0F"/>
    <w:rsid w:val="00F10C23"/>
    <w:rsid w:val="00F125AC"/>
    <w:rsid w:val="00F126F0"/>
    <w:rsid w:val="00F14B2A"/>
    <w:rsid w:val="00F1612D"/>
    <w:rsid w:val="00F16AB1"/>
    <w:rsid w:val="00F17E71"/>
    <w:rsid w:val="00F20D68"/>
    <w:rsid w:val="00F2111A"/>
    <w:rsid w:val="00F21822"/>
    <w:rsid w:val="00F248EC"/>
    <w:rsid w:val="00F24AC4"/>
    <w:rsid w:val="00F25A4C"/>
    <w:rsid w:val="00F272D5"/>
    <w:rsid w:val="00F3059E"/>
    <w:rsid w:val="00F333C8"/>
    <w:rsid w:val="00F33BE8"/>
    <w:rsid w:val="00F35A79"/>
    <w:rsid w:val="00F36810"/>
    <w:rsid w:val="00F426A5"/>
    <w:rsid w:val="00F43EBA"/>
    <w:rsid w:val="00F47198"/>
    <w:rsid w:val="00F51193"/>
    <w:rsid w:val="00F52D07"/>
    <w:rsid w:val="00F563CD"/>
    <w:rsid w:val="00F566EF"/>
    <w:rsid w:val="00F56CB9"/>
    <w:rsid w:val="00F571C9"/>
    <w:rsid w:val="00F60FB2"/>
    <w:rsid w:val="00F62A08"/>
    <w:rsid w:val="00F62EA8"/>
    <w:rsid w:val="00F664FA"/>
    <w:rsid w:val="00F67413"/>
    <w:rsid w:val="00F7235B"/>
    <w:rsid w:val="00F72B92"/>
    <w:rsid w:val="00F820F2"/>
    <w:rsid w:val="00F833D4"/>
    <w:rsid w:val="00F85687"/>
    <w:rsid w:val="00F863FA"/>
    <w:rsid w:val="00F87742"/>
    <w:rsid w:val="00F95177"/>
    <w:rsid w:val="00F9597F"/>
    <w:rsid w:val="00F9784E"/>
    <w:rsid w:val="00F97AD6"/>
    <w:rsid w:val="00FA3593"/>
    <w:rsid w:val="00FA41C7"/>
    <w:rsid w:val="00FA4D4B"/>
    <w:rsid w:val="00FA6FF0"/>
    <w:rsid w:val="00FB2D5A"/>
    <w:rsid w:val="00FB6A39"/>
    <w:rsid w:val="00FB6C0D"/>
    <w:rsid w:val="00FC1DB0"/>
    <w:rsid w:val="00FC32EF"/>
    <w:rsid w:val="00FC4DFF"/>
    <w:rsid w:val="00FC75D3"/>
    <w:rsid w:val="00FD0BCE"/>
    <w:rsid w:val="00FD1247"/>
    <w:rsid w:val="00FD19D3"/>
    <w:rsid w:val="00FD1DAE"/>
    <w:rsid w:val="00FD468D"/>
    <w:rsid w:val="00FD5377"/>
    <w:rsid w:val="00FD5577"/>
    <w:rsid w:val="00FD60BB"/>
    <w:rsid w:val="00FD6566"/>
    <w:rsid w:val="00FE0E0A"/>
    <w:rsid w:val="00FE464B"/>
    <w:rsid w:val="00FE509D"/>
    <w:rsid w:val="00FE5B8D"/>
    <w:rsid w:val="00FF1F3F"/>
    <w:rsid w:val="00FF31DB"/>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1D36B"/>
  <w15:chartTrackingRefBased/>
  <w15:docId w15:val="{A6905AEC-B24B-4758-AFB8-8B6F1B49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B6"/>
    <w:rPr>
      <w:rFonts w:ascii="Segoe UI" w:hAnsi="Segoe UI" w:cs="Segoe UI"/>
      <w:sz w:val="18"/>
      <w:szCs w:val="18"/>
    </w:rPr>
  </w:style>
  <w:style w:type="paragraph" w:styleId="BodyText">
    <w:name w:val="Body Text"/>
    <w:basedOn w:val="Normal"/>
    <w:link w:val="BodyTextChar"/>
    <w:unhideWhenUsed/>
    <w:qFormat/>
    <w:rsid w:val="00642615"/>
    <w:pPr>
      <w:spacing w:before="180" w:after="180" w:line="240" w:lineRule="auto"/>
    </w:pPr>
    <w:rPr>
      <w:sz w:val="24"/>
      <w:szCs w:val="24"/>
    </w:rPr>
  </w:style>
  <w:style w:type="character" w:customStyle="1" w:styleId="BodyTextChar">
    <w:name w:val="Body Text Char"/>
    <w:basedOn w:val="DefaultParagraphFont"/>
    <w:link w:val="BodyText"/>
    <w:rsid w:val="00642615"/>
    <w:rPr>
      <w:sz w:val="24"/>
      <w:szCs w:val="24"/>
    </w:rPr>
  </w:style>
  <w:style w:type="paragraph" w:customStyle="1" w:styleId="Compact">
    <w:name w:val="Compact"/>
    <w:basedOn w:val="BodyText"/>
    <w:qFormat/>
    <w:rsid w:val="0006632F"/>
    <w:pPr>
      <w:spacing w:before="36" w:after="36"/>
    </w:pPr>
  </w:style>
  <w:style w:type="paragraph" w:customStyle="1" w:styleId="2Marioslevel2">
    <w:name w:val="2_Marios_level2"/>
    <w:basedOn w:val="Normal"/>
    <w:next w:val="Normal"/>
    <w:qFormat/>
    <w:rsid w:val="006B4DE6"/>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6B4DE6"/>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6B4DE6"/>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6B4DE6"/>
    <w:rPr>
      <w:rFonts w:ascii="Times New Roman" w:eastAsiaTheme="minorEastAsia" w:hAnsi="Times New Roman" w:cs="Times New Roman"/>
      <w:b/>
      <w:i/>
      <w:color w:val="000000" w:themeColor="text1"/>
      <w:sz w:val="24"/>
      <w:szCs w:val="24"/>
      <w:lang w:val="en-AU"/>
    </w:rPr>
  </w:style>
  <w:style w:type="paragraph" w:styleId="ListParagraph">
    <w:name w:val="List Paragraph"/>
    <w:basedOn w:val="Normal"/>
    <w:uiPriority w:val="34"/>
    <w:qFormat/>
    <w:rsid w:val="00BF5968"/>
    <w:pPr>
      <w:ind w:left="720"/>
      <w:contextualSpacing/>
    </w:pPr>
  </w:style>
  <w:style w:type="character" w:styleId="Hyperlink">
    <w:name w:val="Hyperlink"/>
    <w:basedOn w:val="DefaultParagraphFont"/>
    <w:uiPriority w:val="99"/>
    <w:unhideWhenUsed/>
    <w:rsid w:val="00065370"/>
    <w:rPr>
      <w:color w:val="0563C1" w:themeColor="hyperlink"/>
      <w:u w:val="single"/>
    </w:rPr>
  </w:style>
  <w:style w:type="character" w:styleId="UnresolvedMention">
    <w:name w:val="Unresolved Mention"/>
    <w:basedOn w:val="DefaultParagraphFont"/>
    <w:uiPriority w:val="99"/>
    <w:semiHidden/>
    <w:unhideWhenUsed/>
    <w:rsid w:val="00065370"/>
    <w:rPr>
      <w:color w:val="605E5C"/>
      <w:shd w:val="clear" w:color="auto" w:fill="E1DFDD"/>
    </w:rPr>
  </w:style>
  <w:style w:type="character" w:styleId="CommentReference">
    <w:name w:val="annotation reference"/>
    <w:basedOn w:val="DefaultParagraphFont"/>
    <w:uiPriority w:val="99"/>
    <w:semiHidden/>
    <w:unhideWhenUsed/>
    <w:rsid w:val="001B7182"/>
    <w:rPr>
      <w:sz w:val="16"/>
      <w:szCs w:val="16"/>
    </w:rPr>
  </w:style>
  <w:style w:type="paragraph" w:styleId="CommentText">
    <w:name w:val="annotation text"/>
    <w:basedOn w:val="Normal"/>
    <w:link w:val="CommentTextChar"/>
    <w:uiPriority w:val="99"/>
    <w:semiHidden/>
    <w:unhideWhenUsed/>
    <w:rsid w:val="001B7182"/>
    <w:pPr>
      <w:spacing w:line="240" w:lineRule="auto"/>
    </w:pPr>
    <w:rPr>
      <w:sz w:val="20"/>
      <w:szCs w:val="20"/>
    </w:rPr>
  </w:style>
  <w:style w:type="character" w:customStyle="1" w:styleId="CommentTextChar">
    <w:name w:val="Comment Text Char"/>
    <w:basedOn w:val="DefaultParagraphFont"/>
    <w:link w:val="CommentText"/>
    <w:uiPriority w:val="99"/>
    <w:semiHidden/>
    <w:rsid w:val="001B7182"/>
    <w:rPr>
      <w:sz w:val="20"/>
      <w:szCs w:val="20"/>
    </w:rPr>
  </w:style>
  <w:style w:type="paragraph" w:styleId="CommentSubject">
    <w:name w:val="annotation subject"/>
    <w:basedOn w:val="CommentText"/>
    <w:next w:val="CommentText"/>
    <w:link w:val="CommentSubjectChar"/>
    <w:uiPriority w:val="99"/>
    <w:semiHidden/>
    <w:unhideWhenUsed/>
    <w:rsid w:val="001B7182"/>
    <w:rPr>
      <w:b/>
      <w:bCs/>
    </w:rPr>
  </w:style>
  <w:style w:type="character" w:customStyle="1" w:styleId="CommentSubjectChar">
    <w:name w:val="Comment Subject Char"/>
    <w:basedOn w:val="CommentTextChar"/>
    <w:link w:val="CommentSubject"/>
    <w:uiPriority w:val="99"/>
    <w:semiHidden/>
    <w:rsid w:val="001B7182"/>
    <w:rPr>
      <w:b/>
      <w:bCs/>
      <w:sz w:val="20"/>
      <w:szCs w:val="20"/>
    </w:rPr>
  </w:style>
  <w:style w:type="paragraph" w:styleId="FootnoteText">
    <w:name w:val="footnote text"/>
    <w:basedOn w:val="Normal"/>
    <w:link w:val="FootnoteTextChar"/>
    <w:uiPriority w:val="99"/>
    <w:semiHidden/>
    <w:unhideWhenUsed/>
    <w:rsid w:val="009B42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29F"/>
    <w:rPr>
      <w:sz w:val="20"/>
      <w:szCs w:val="20"/>
    </w:rPr>
  </w:style>
  <w:style w:type="character" w:styleId="FootnoteReference">
    <w:name w:val="footnote reference"/>
    <w:basedOn w:val="DefaultParagraphFont"/>
    <w:uiPriority w:val="99"/>
    <w:semiHidden/>
    <w:unhideWhenUsed/>
    <w:rsid w:val="009B42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99023">
      <w:bodyDiv w:val="1"/>
      <w:marLeft w:val="0"/>
      <w:marRight w:val="0"/>
      <w:marTop w:val="0"/>
      <w:marBottom w:val="0"/>
      <w:divBdr>
        <w:top w:val="none" w:sz="0" w:space="0" w:color="auto"/>
        <w:left w:val="none" w:sz="0" w:space="0" w:color="auto"/>
        <w:bottom w:val="none" w:sz="0" w:space="0" w:color="auto"/>
        <w:right w:val="none" w:sz="0" w:space="0" w:color="auto"/>
      </w:divBdr>
    </w:div>
    <w:div w:id="127481433">
      <w:bodyDiv w:val="1"/>
      <w:marLeft w:val="0"/>
      <w:marRight w:val="0"/>
      <w:marTop w:val="0"/>
      <w:marBottom w:val="0"/>
      <w:divBdr>
        <w:top w:val="none" w:sz="0" w:space="0" w:color="auto"/>
        <w:left w:val="none" w:sz="0" w:space="0" w:color="auto"/>
        <w:bottom w:val="none" w:sz="0" w:space="0" w:color="auto"/>
        <w:right w:val="none" w:sz="0" w:space="0" w:color="auto"/>
      </w:divBdr>
    </w:div>
    <w:div w:id="185027592">
      <w:bodyDiv w:val="1"/>
      <w:marLeft w:val="0"/>
      <w:marRight w:val="0"/>
      <w:marTop w:val="0"/>
      <w:marBottom w:val="0"/>
      <w:divBdr>
        <w:top w:val="none" w:sz="0" w:space="0" w:color="auto"/>
        <w:left w:val="none" w:sz="0" w:space="0" w:color="auto"/>
        <w:bottom w:val="none" w:sz="0" w:space="0" w:color="auto"/>
        <w:right w:val="none" w:sz="0" w:space="0" w:color="auto"/>
      </w:divBdr>
    </w:div>
    <w:div w:id="782922920">
      <w:bodyDiv w:val="1"/>
      <w:marLeft w:val="0"/>
      <w:marRight w:val="0"/>
      <w:marTop w:val="0"/>
      <w:marBottom w:val="0"/>
      <w:divBdr>
        <w:top w:val="none" w:sz="0" w:space="0" w:color="auto"/>
        <w:left w:val="none" w:sz="0" w:space="0" w:color="auto"/>
        <w:bottom w:val="none" w:sz="0" w:space="0" w:color="auto"/>
        <w:right w:val="none" w:sz="0" w:space="0" w:color="auto"/>
      </w:divBdr>
    </w:div>
    <w:div w:id="815999142">
      <w:bodyDiv w:val="1"/>
      <w:marLeft w:val="0"/>
      <w:marRight w:val="0"/>
      <w:marTop w:val="0"/>
      <w:marBottom w:val="0"/>
      <w:divBdr>
        <w:top w:val="none" w:sz="0" w:space="0" w:color="auto"/>
        <w:left w:val="none" w:sz="0" w:space="0" w:color="auto"/>
        <w:bottom w:val="none" w:sz="0" w:space="0" w:color="auto"/>
        <w:right w:val="none" w:sz="0" w:space="0" w:color="auto"/>
      </w:divBdr>
    </w:div>
    <w:div w:id="847865340">
      <w:bodyDiv w:val="1"/>
      <w:marLeft w:val="0"/>
      <w:marRight w:val="0"/>
      <w:marTop w:val="0"/>
      <w:marBottom w:val="0"/>
      <w:divBdr>
        <w:top w:val="none" w:sz="0" w:space="0" w:color="auto"/>
        <w:left w:val="none" w:sz="0" w:space="0" w:color="auto"/>
        <w:bottom w:val="none" w:sz="0" w:space="0" w:color="auto"/>
        <w:right w:val="none" w:sz="0" w:space="0" w:color="auto"/>
      </w:divBdr>
    </w:div>
    <w:div w:id="950665823">
      <w:bodyDiv w:val="1"/>
      <w:marLeft w:val="0"/>
      <w:marRight w:val="0"/>
      <w:marTop w:val="0"/>
      <w:marBottom w:val="0"/>
      <w:divBdr>
        <w:top w:val="none" w:sz="0" w:space="0" w:color="auto"/>
        <w:left w:val="none" w:sz="0" w:space="0" w:color="auto"/>
        <w:bottom w:val="none" w:sz="0" w:space="0" w:color="auto"/>
        <w:right w:val="none" w:sz="0" w:space="0" w:color="auto"/>
      </w:divBdr>
    </w:div>
    <w:div w:id="1186595302">
      <w:bodyDiv w:val="1"/>
      <w:marLeft w:val="0"/>
      <w:marRight w:val="0"/>
      <w:marTop w:val="0"/>
      <w:marBottom w:val="0"/>
      <w:divBdr>
        <w:top w:val="none" w:sz="0" w:space="0" w:color="auto"/>
        <w:left w:val="none" w:sz="0" w:space="0" w:color="auto"/>
        <w:bottom w:val="none" w:sz="0" w:space="0" w:color="auto"/>
        <w:right w:val="none" w:sz="0" w:space="0" w:color="auto"/>
      </w:divBdr>
    </w:div>
    <w:div w:id="1541628904">
      <w:bodyDiv w:val="1"/>
      <w:marLeft w:val="0"/>
      <w:marRight w:val="0"/>
      <w:marTop w:val="0"/>
      <w:marBottom w:val="0"/>
      <w:divBdr>
        <w:top w:val="none" w:sz="0" w:space="0" w:color="auto"/>
        <w:left w:val="none" w:sz="0" w:space="0" w:color="auto"/>
        <w:bottom w:val="none" w:sz="0" w:space="0" w:color="auto"/>
        <w:right w:val="none" w:sz="0" w:space="0" w:color="auto"/>
      </w:divBdr>
    </w:div>
    <w:div w:id="1760246534">
      <w:bodyDiv w:val="1"/>
      <w:marLeft w:val="0"/>
      <w:marRight w:val="0"/>
      <w:marTop w:val="0"/>
      <w:marBottom w:val="0"/>
      <w:divBdr>
        <w:top w:val="none" w:sz="0" w:space="0" w:color="auto"/>
        <w:left w:val="none" w:sz="0" w:space="0" w:color="auto"/>
        <w:bottom w:val="none" w:sz="0" w:space="0" w:color="auto"/>
        <w:right w:val="none" w:sz="0" w:space="0" w:color="auto"/>
      </w:divBdr>
    </w:div>
    <w:div w:id="20390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B28A0-4B51-444E-B029-704B4DB6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47</Pages>
  <Words>54077</Words>
  <Characters>308244</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Schoenbaum, Geoffrey (NIH/NIDA) [E]</cp:lastModifiedBy>
  <cp:revision>7</cp:revision>
  <dcterms:created xsi:type="dcterms:W3CDTF">2020-09-03T22:04:00Z</dcterms:created>
  <dcterms:modified xsi:type="dcterms:W3CDTF">2020-09-04T17:15:00Z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http://www.zotero.org/styles/apa-no-doi-no-issue</vt:lpwstr>
  </property>
  <property fmtid="{D5CDD505-2E9C-101B-9397-08002B2CF9AE}" pid="7" name="Mendeley Recent Style Name 2_1">
    <vt:lpwstr>American Psychological Association 6th edition (no DOIs, no issue numbers)</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1d2b788b-99c7-3fcb-bc80-0a52c16d7e2f</vt:lpwstr>
  </property>
</Properties>
</file>