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E4C6C" w14:textId="5F26861F" w:rsidR="00706A28" w:rsidRDefault="00044B28" w:rsidP="009E6850">
      <w:pPr>
        <w:rPr>
          <w:rFonts w:ascii="Times New Roman" w:hAnsi="Times New Roman" w:cs="Times New Roman"/>
          <w:bCs/>
          <w:sz w:val="24"/>
          <w:szCs w:val="24"/>
        </w:rPr>
      </w:pPr>
      <w:r w:rsidRPr="00DB785E">
        <w:rPr>
          <w:rFonts w:ascii="Times New Roman" w:hAnsi="Times New Roman" w:cs="Times New Roman"/>
          <w:bCs/>
          <w:sz w:val="24"/>
          <w:szCs w:val="24"/>
          <w:highlight w:val="lightGray"/>
        </w:rPr>
        <w:t>Dis</w:t>
      </w:r>
      <w:r w:rsidR="00E81516" w:rsidRPr="00DB785E">
        <w:rPr>
          <w:rFonts w:ascii="Times New Roman" w:hAnsi="Times New Roman" w:cs="Times New Roman"/>
          <w:bCs/>
          <w:sz w:val="24"/>
          <w:szCs w:val="24"/>
          <w:highlight w:val="lightGray"/>
        </w:rPr>
        <w:t xml:space="preserve">sociable roles for the lateral orbitofrontal cortex in </w:t>
      </w:r>
      <w:r w:rsidR="004143F0" w:rsidRPr="00DB785E">
        <w:rPr>
          <w:rFonts w:ascii="Times New Roman" w:hAnsi="Times New Roman" w:cs="Times New Roman"/>
          <w:bCs/>
          <w:sz w:val="24"/>
          <w:szCs w:val="24"/>
          <w:highlight w:val="lightGray"/>
        </w:rPr>
        <w:t>Pavlovian acquisition</w:t>
      </w:r>
      <w:r w:rsidR="00DB785E" w:rsidRPr="00DB785E">
        <w:rPr>
          <w:rFonts w:ascii="Times New Roman" w:hAnsi="Times New Roman" w:cs="Times New Roman"/>
          <w:bCs/>
          <w:sz w:val="24"/>
          <w:szCs w:val="24"/>
          <w:highlight w:val="lightGray"/>
        </w:rPr>
        <w:t xml:space="preserve"> pre- and post-training</w:t>
      </w:r>
    </w:p>
    <w:p w14:paraId="5D93EA86" w14:textId="3D4A6635" w:rsidR="009E6850" w:rsidRPr="009E6850" w:rsidRDefault="009E6850" w:rsidP="009E6850">
      <w:pPr>
        <w:rPr>
          <w:rFonts w:ascii="Times New Roman" w:hAnsi="Times New Roman" w:cs="Times New Roman"/>
          <w:bCs/>
          <w:sz w:val="24"/>
          <w:szCs w:val="24"/>
        </w:rPr>
      </w:pPr>
      <w:r w:rsidRPr="009E6850">
        <w:rPr>
          <w:rFonts w:ascii="Times New Roman" w:hAnsi="Times New Roman" w:cs="Times New Roman"/>
          <w:bCs/>
          <w:sz w:val="24"/>
          <w:szCs w:val="24"/>
        </w:rPr>
        <w:t>The orbitofrontal cortex (OFC) is critical to behavioural flexibility when learning and behaviour need to be updated to reflect a change in the environment</w:t>
      </w:r>
      <w:r w:rsidR="00194513">
        <w:rPr>
          <w:rFonts w:ascii="Times New Roman" w:hAnsi="Times New Roman" w:cs="Times New Roman"/>
          <w:bCs/>
          <w:sz w:val="24"/>
          <w:szCs w:val="24"/>
        </w:rPr>
        <w:t xml:space="preserve"> </w:t>
      </w:r>
      <w:r w:rsidR="00194513">
        <w:rPr>
          <w:rFonts w:ascii="Times New Roman" w:hAnsi="Times New Roman" w:cs="Times New Roman"/>
          <w:bCs/>
          <w:sz w:val="24"/>
          <w:szCs w:val="24"/>
        </w:rPr>
        <w:fldChar w:fldCharType="begin" w:fldLock="1"/>
      </w:r>
      <w:r w:rsidR="004C3755">
        <w:rPr>
          <w:rFonts w:ascii="Times New Roman" w:hAnsi="Times New Roman" w:cs="Times New Roman"/>
          <w:bCs/>
          <w:sz w:val="24"/>
          <w:szCs w:val="24"/>
        </w:rPr>
        <w:instrText>ADDIN CSL_CITATION {"citationItems":[{"id":"ITEM-1","itemData":{"author":[{"dropping-particle":"","family":"Klein-Flugge","given":"M C","non-dropping-particle":"","parse-names":false,"suffix":""},{"dropping-particle":"","family":"Barron","given":"H C","non-dropping-particle":"","parse-names":false,"suffix":""},{"dropping-particle":"","family":"Brodersen","given":"K H","non-dropping-particle":"","parse-names":false,"suffix":""},{"dropping-particle":"","family":"Dolan","given":"R J","non-dropping-particle":"","parse-names":false,"suffix":""},{"dropping-particle":"","family":"Behrens","given":"T E","non-dropping-particle":"","parse-names":false,"suffix":""}],"container-title":"Journal of Neuroscience","id":"ITEM-1","issued":{"date-parts":[["2013"]]},"page":"3202-3211","title":"Segregated encoding of reward-identity and stimulus-reward associations in human orbitofrontal cortex","type":"article-journal","volume":"33"},"uris":["http://www.mendeley.com/documents/?uuid=485a457c-85d7-49f2-bfba-4d6a097fc653"]},{"id":"ITEM-2","itemData":{"DOI":"10.1016/j.cub.2019.10.058","abstract":"Highlights d Rats show immediate changes in choice behavior following reinforcer revaluation d Direction of satiety-specific revaluation depends on the baseline food preference d Orbitofrontal inactivation disrupts behavior following reinforcer revaluation In Brief Appropriate decision making depends on up-to-date information about the available offers. Here, Gardner et al. show that immediate adjustments in choice behavior following revaluation of an offer require the orbitofrontal cortex to be online at the time of the choice.","author":[{"dropping-particle":"","family":"Gardner","given":"Matthew P H","non-dropping-particle":"","parse-names":false,"suffix":""},{"dropping-particle":"","family":"Conroy","given":"Jessica C","non-dropping-particle":"","parse-names":false,"suffix":""},{"dropping-particle":"","family":"Sanchez","given":"Davied C","non-dropping-particle":"","parse-names":false,"suffix":""},{"dropping-particle":"","family":"Zhou","given":"Jingfeng","non-dropping-particle":"","parse-names":false,"suffix":""},{"dropping-particle":"","family":"Schoenbaum","given":"Geoffrey","non-dropping-particle":"","parse-names":false,"suffix":""}],"container-title":"Current Biology","id":"ITEM-2","issued":{"date-parts":[["2019"]]},"title":"Real-Time Value Integration during Economic Choice Is Regulated by Orbitofrontal Cortex","type":"article-journal"},"uris":["http://www.mendeley.com/documents/?uuid=92212c66-0a64-382f-83ef-b8154a41c82f"]},{"id":"ITEM-3","itemData":{"DOI":"10.1038/s41583-018-0013-4","ISSN":"1471-003X","abstract":"The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Neuroscience","id":"ITEM-3","issue":"7","issued":{"date-parts":[["2018","7","23"]]},"page":"404-417","publisher":"Nature Publishing Group","title":"Specializations for reward-guided decision-making in the primate ventral prefrontal cortex","type":"article-journal","volume":"19"},"uris":["http://www.mendeley.com/documents/?uuid=071e82ae-9a82-3ab2-ba18-e67ab741054e"]},{"id":"ITEM-4","itemData":{"DOI":"10.1016/j.neuron.2014.10.049","abstract":"The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Outcomes","type":"article-journal","volume":"84"},"uris":["http://www.mendeley.com/documents/?uuid=045ae595-4a1e-462a-abf9-8dc98a92d0e2"]},{"id":"ITEM-5","itemData":{"DOI":"Doi 10.1038/Nrn1747","ISBN":"1471-0048","abstract":"Hedonic experience is arguably at the heart of what makes us human. In recent neuroimaging studies of the cortical networks that mediate hedonic experience in the human brain, the orbitofrontal cortex has emerged as the strongest candidate for linking food and other types of reward to hedonic experience. The orbitofrontal cortex is among the least understood regions of the human brain, but has been proposed to be involved in sensory integration, in representing the affective value of reinforcers, and in decision making and expectation. Here, the functional neuroanatomy of the human orbitofrontal cortex is described and a new integrated model of its functions proposed, including a possible role in the mediation of hedonic experience.","author":[{"dropping-particle":"","family":"Kringelbach","given":"M L","non-dropping-particle":"","parse-names":false,"suffix":""}],"container-title":"Nature Reviews Neuroscience","id":"ITEM-5","issue":"9","issued":{"date-parts":[["2005"]]},"language":"English","note":"960LJ\nTimes Cited:682\nCited References Count:114","page":"691-702","title":"The human orbitofrontal cortex: Linking reward to hedonic experience","type":"article-journal","volume":"6"},"uris":["http://www.mendeley.com/documents/?uuid=e4fcb5e4-4830-4f51-92d1-0b9c5ec125ab"]}],"mendeley":{"formattedCitation":"(Gardner, Conroy, Sanchez, Zhou, &amp; Schoenbaum, 2019; Klein-Flugge, Barron, Brodersen, Dolan, &amp; Behrens, 2013; Kringelbach, 2005; Murray &amp; Rudebeck, 2018; Rudebeck &amp; Murray, 2014)","plainTextFormattedCitation":"(Gardner, Conroy, Sanchez, Zhou, &amp; Schoenbaum, 2019; Klein-Flugge, Barron, Brodersen, Dolan, &amp; Behrens, 2013; Kringelbach, 2005; Murray &amp; Rudebeck, 2018; Rudebeck &amp; Murray, 2014)","previouslyFormattedCitation":"(Gardner, Conroy, Sanchez, Zhou, &amp; Schoenbaum, 2019; Klein-Flugge, Barron, Brodersen, Dolan, &amp; Behrens, 2013; Kringelbach, 2005; Murray &amp; Rudebeck, 2018; Rudebeck &amp; Murray, 2014)"},"properties":{"noteIndex":0},"schema":"https://github.com/citation-style-language/schema/raw/master/csl-citation.json"}</w:instrText>
      </w:r>
      <w:r w:rsidR="00194513">
        <w:rPr>
          <w:rFonts w:ascii="Times New Roman" w:hAnsi="Times New Roman" w:cs="Times New Roman"/>
          <w:bCs/>
          <w:sz w:val="24"/>
          <w:szCs w:val="24"/>
        </w:rPr>
        <w:fldChar w:fldCharType="separate"/>
      </w:r>
      <w:r w:rsidR="004C3755" w:rsidRPr="004C3755">
        <w:rPr>
          <w:rFonts w:ascii="Times New Roman" w:hAnsi="Times New Roman" w:cs="Times New Roman"/>
          <w:bCs/>
          <w:noProof/>
          <w:sz w:val="24"/>
          <w:szCs w:val="24"/>
        </w:rPr>
        <w:t>(Gardner, Conroy, Sanchez, Zhou, &amp; Schoenbaum, 2019; Klein-Flugge, Barron, Brodersen, Dolan, &amp; Behrens, 2013; Kringelbach, 2005; Murray &amp; Rudebeck, 2018; Rudebeck &amp; Murray, 2014)</w:t>
      </w:r>
      <w:r w:rsidR="00194513">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In particular, the OFC is necessary for appropriately updating behavior when the contingencies between predictive cues and outcomes change, or when outcomes change in value </w:t>
      </w:r>
      <w:r w:rsidR="004C3755">
        <w:rPr>
          <w:rFonts w:ascii="Times New Roman" w:hAnsi="Times New Roman" w:cs="Times New Roman"/>
          <w:bCs/>
          <w:sz w:val="24"/>
          <w:szCs w:val="24"/>
        </w:rPr>
        <w:fldChar w:fldCharType="begin" w:fldLock="1"/>
      </w:r>
      <w:r w:rsidR="009B480B">
        <w:rPr>
          <w:rFonts w:ascii="Times New Roman" w:hAnsi="Times New Roman" w:cs="Times New Roman"/>
          <w:bCs/>
          <w:sz w:val="24"/>
          <w:szCs w:val="24"/>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 Pickens, Saddoris, Gallagher, &amp; Holland, 2005; Walton, Behrens, Noonan, &amp; Rushworth, 2011)","plainTextFormattedCitation":"(Panayi &amp; Killcross, 2018; Pickens, Saddoris, Gallagher, &amp; Holland, 2005; Walton, Behrens, Noonan, &amp; Rushworth, 2011)","previouslyFormattedCitation":"(Panayi &amp; Killcross, 2018; Pickens, Saddoris, Gallagher, &amp; Holland, 2005; Walton, Behrens, Noonan, &amp; Rushworth, 2011)"},"properties":{"noteIndex":0},"schema":"https://github.com/citation-style-language/schema/raw/master/csl-citation.json"}</w:instrText>
      </w:r>
      <w:r w:rsidR="004C3755">
        <w:rPr>
          <w:rFonts w:ascii="Times New Roman" w:hAnsi="Times New Roman" w:cs="Times New Roman"/>
          <w:bCs/>
          <w:sz w:val="24"/>
          <w:szCs w:val="24"/>
        </w:rPr>
        <w:fldChar w:fldCharType="separate"/>
      </w:r>
      <w:r w:rsidR="009F5A79" w:rsidRPr="009F5A79">
        <w:rPr>
          <w:rFonts w:ascii="Times New Roman" w:hAnsi="Times New Roman" w:cs="Times New Roman"/>
          <w:bCs/>
          <w:noProof/>
          <w:sz w:val="24"/>
          <w:szCs w:val="24"/>
        </w:rPr>
        <w:t>(Panayi &amp; Killcross, 2018; Pickens, Saddoris, Gallagher, &amp; Holland, 2005; Walton, Behrens, Noonan, &amp; Rushworth, 2011)</w:t>
      </w:r>
      <w:r w:rsidR="004C3755">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Information encoded in the OFC about the expected value and identity of predicted outcomes is necessary for flexibly updating behaviour when these outcome features change. Population and single-unit neuronal firing in the OFC encodes many features of reward outcomes (e.g. size, preference, identity, time, location, probability, certainty, salience </w:t>
      </w:r>
      <w:r w:rsidR="009B480B">
        <w:rPr>
          <w:rFonts w:ascii="Times New Roman" w:hAnsi="Times New Roman" w:cs="Times New Roman"/>
          <w:bCs/>
          <w:sz w:val="24"/>
          <w:szCs w:val="24"/>
        </w:rPr>
        <w:fldChar w:fldCharType="begin" w:fldLock="1"/>
      </w:r>
      <w:r w:rsidR="00E94825">
        <w:rPr>
          <w:rFonts w:ascii="Times New Roman" w:hAnsi="Times New Roman" w:cs="Times New Roman"/>
          <w:bCs/>
          <w:sz w:val="24"/>
          <w:szCs w:val="24"/>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dropping-particle":"","family":"Wied","given":"H","non-dropping-particle":"","parse-names":false,"suffix":""},{"dropping-particle":"","family":"Schoenbaum","given":"G","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eoffrey","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task","type":"article-journal","volume":"7"},"uris":["http://www.mendeley.com/documents/?uuid=f4e59df1-75b3-3d3e-a4a7-173d32db14ea"]},{"id":"ITEM-3","itemData":{"author":[{"dropping-particle":"","family":"Takahashi","given":"Yuji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-3","issued":{"date-parts":[["2013"]]},"page":"507-518","title":"Neural estimates of imagined outcomes in the orbitofrontal cortex drive behavior and learning","type":"article-journal","volume":"80"},"uris":["http://www.mendeley.com/documents/?uuid=fd8747dc-8e3e-4f94-bf85-606dfceeb18c"]},{"id":"ITEM-4","itemData":{"DOI":"10.1016/j.neuron.2012.11.006","ISSN":"1097-4199","PMID":"23352162","abstract":"Decision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eoffrey","non-dropping-particle":"","parse-names":false,"suffix":""}],"container-title":"Neuron","id":"ITEM-4","issue":"2","issued":{"date-parts":[["2013","1","23"]]},"page":"251-8","publisher":"Elsevier","title":"Risk-responsive orbitofrontal neurons track acquired salience.","type":"article-journal","volume":"77"},"uris":["http://www.mendeley.com/documents/?uuid=bee8e34e-0469-3ab2-9be7-e5f589d05609"]},{"id":"ITEM-5","itemData":{"DOI":"10.1016/j.cub.2019.01.048","ISSN":"09609822","PMID":"30827919","abstract":"The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Current Biology","id":"ITEM-5","issued":{"date-parts":[["2019"]]},"title":"Rat Orbitofrontal Ensemble Activity Contains Multiplexed but Dissociable Representations of Value and Task Structure in an Odor Sequence Task","type":"article-journal"},"uris":["http://www.mendeley.com/documents/?uuid=4f36717f-8ad1-4452-97a6-431a17300717"]},{"id":"ITEM-6","itemData":{"author":[{"dropping-particle":"","family":"Padoa-Schioppa","given":"C","non-dropping-particle":"","parse-names":false,"suffix":""}],"container-title":"Journal of Neuroscience","id":"ITEM-6","issued":{"date-parts":[["2009"]]},"page":"14004-14014","title":"Range-adapting representation of economic value in the orbitofrontal cortex","type":"article-journal","volume":"29"},"uris":["http://www.mendeley.com/documents/?uuid=7a5669e3-d3c1-4bab-8c0e-b886c902edbd"]},{"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conditioning","type":"chapter","volume":"1121"},"uris":["http://www.mendeley.com/documents/?uuid=fe58f3e9-0bae-4cf9-be89-0a503f752db3"]}],"mendeley":{"formattedCitation":"(Delamater, 2007; Ogawa et al., 2013; Padoa-Schioppa, 2009; Sadacca et al., 2018; T A Stalnaker et al., 2014; Takahashi et al., 2013; Zhou et al., 2019)","plainTextFormattedCitation":"(Delamater, 2007; Ogawa et al., 2013; Padoa-Schioppa, 2009; Sadacca et al., 2018; T A Stalnaker et al., 2014; Takahashi et al., 2013; Zhou et al., 2019)","previouslyFormattedCitation":"(Delamater, 2007; Ogawa et al., 2013; Padoa-Schioppa, 2009; Sadacca et al., 2018; T A Stalnaker et al., 2014; Takahashi et al., 2013; Zhou et al., 2019)"},"properties":{"noteIndex":0},"schema":"https://github.com/citation-style-language/schema/raw/master/csl-citation.json"}</w:instrText>
      </w:r>
      <w:r w:rsidR="009B480B">
        <w:rPr>
          <w:rFonts w:ascii="Times New Roman" w:hAnsi="Times New Roman" w:cs="Times New Roman"/>
          <w:bCs/>
          <w:sz w:val="24"/>
          <w:szCs w:val="24"/>
        </w:rPr>
        <w:fldChar w:fldCharType="separate"/>
      </w:r>
      <w:r w:rsidR="0085279F" w:rsidRPr="0085279F">
        <w:rPr>
          <w:rFonts w:ascii="Times New Roman" w:hAnsi="Times New Roman" w:cs="Times New Roman"/>
          <w:bCs/>
          <w:noProof/>
          <w:sz w:val="24"/>
          <w:szCs w:val="24"/>
        </w:rPr>
        <w:t>(Delamater, 2007; Ogawa et al., 2013; Padoa-Schioppa, 2009; Sadacca et al., 2018; T A Stalnaker et al., 2014; Takahashi et al., 2013; Zhou et al., 2019)</w:t>
      </w:r>
      <w:r w:rsidR="009B480B">
        <w:rPr>
          <w:rFonts w:ascii="Times New Roman" w:hAnsi="Times New Roman" w:cs="Times New Roman"/>
          <w:bCs/>
          <w:sz w:val="24"/>
          <w:szCs w:val="24"/>
        </w:rPr>
        <w:fldChar w:fldCharType="end"/>
      </w:r>
      <w:r w:rsidRPr="009E6850">
        <w:rPr>
          <w:rFonts w:ascii="Times New Roman" w:hAnsi="Times New Roman" w:cs="Times New Roman"/>
          <w:bCs/>
          <w:sz w:val="24"/>
          <w:szCs w:val="24"/>
        </w:rPr>
        <w:t>), furthermore the coding of these features develops over the course of learning to predictive cues in anticipation of the expected outcome</w:t>
      </w:r>
      <w:r w:rsidR="00891564">
        <w:rPr>
          <w:rFonts w:ascii="Times New Roman" w:hAnsi="Times New Roman" w:cs="Times New Roman"/>
          <w:bCs/>
          <w:sz w:val="24"/>
          <w:szCs w:val="24"/>
        </w:rPr>
        <w:t xml:space="preserve"> </w:t>
      </w:r>
      <w:r w:rsidR="00B23964">
        <w:rPr>
          <w:rFonts w:ascii="Times New Roman" w:hAnsi="Times New Roman" w:cs="Times New Roman"/>
          <w:bCs/>
          <w:sz w:val="24"/>
          <w:szCs w:val="24"/>
        </w:rPr>
        <w:fldChar w:fldCharType="begin" w:fldLock="1"/>
      </w:r>
      <w:r w:rsidR="00991F59">
        <w:rPr>
          <w:rFonts w:ascii="Times New Roman" w:hAnsi="Times New Roman" w:cs="Times New Roman"/>
          <w:bCs/>
          <w:sz w:val="24"/>
          <w:szCs w:val="24"/>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behaviour","type":"article-journal","volume":"10"},"uris":["http://www.mendeley.com/documents/?uuid=9124fd3f-a73f-4663-9302-6f70d776e02c"]}],"mendeley":{"formattedCitation":"(Schoenbaum, Roesch, Stalnaker, &amp; Takahashi, 2009)","plainTextFormattedCitation":"(Schoenbaum, Roesch, Stalnaker, &amp; Takahashi, 2009)","previouslyFormattedCitation":"(Schoenbaum, Roesch, Stalnaker, &amp; Takahashi, 2009)"},"properties":{"noteIndex":0},"schema":"https://github.com/citation-style-language/schema/raw/master/csl-citation.json"}</w:instrText>
      </w:r>
      <w:r w:rsidR="00B23964">
        <w:rPr>
          <w:rFonts w:ascii="Times New Roman" w:hAnsi="Times New Roman" w:cs="Times New Roman"/>
          <w:bCs/>
          <w:sz w:val="24"/>
          <w:szCs w:val="24"/>
        </w:rPr>
        <w:fldChar w:fldCharType="separate"/>
      </w:r>
      <w:r w:rsidR="00B23964" w:rsidRPr="00B23964">
        <w:rPr>
          <w:rFonts w:ascii="Times New Roman" w:hAnsi="Times New Roman" w:cs="Times New Roman"/>
          <w:bCs/>
          <w:noProof/>
          <w:sz w:val="24"/>
          <w:szCs w:val="24"/>
        </w:rPr>
        <w:t>(Schoenbaum, Roesch, Stalnaker, &amp; Takahashi, 2009)</w:t>
      </w:r>
      <w:r w:rsidR="00B23964">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There is also substantial evidence to suggest that this outcome expectancy information in the OFC is incorporated into mid-brain dopaminergic reward prediction errors </w:t>
      </w:r>
      <w:r w:rsidR="00991F59">
        <w:rPr>
          <w:rFonts w:ascii="Times New Roman" w:hAnsi="Times New Roman" w:cs="Times New Roman"/>
          <w:bCs/>
          <w:sz w:val="24"/>
          <w:szCs w:val="24"/>
        </w:rPr>
        <w:fldChar w:fldCharType="begin" w:fldLock="1"/>
      </w:r>
      <w:r w:rsidR="005243AB">
        <w:rPr>
          <w:rFonts w:ascii="Times New Roman" w:hAnsi="Times New Roman" w:cs="Times New Roman"/>
          <w:bCs/>
          <w:sz w:val="24"/>
          <w:szCs w:val="24"/>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00991F59">
        <w:rPr>
          <w:rFonts w:ascii="Times New Roman" w:hAnsi="Times New Roman" w:cs="Times New Roman"/>
          <w:bCs/>
          <w:sz w:val="24"/>
          <w:szCs w:val="24"/>
        </w:rPr>
        <w:fldChar w:fldCharType="separate"/>
      </w:r>
      <w:r w:rsidR="00991F59" w:rsidRPr="00991F59">
        <w:rPr>
          <w:rFonts w:ascii="Times New Roman" w:hAnsi="Times New Roman" w:cs="Times New Roman"/>
          <w:bCs/>
          <w:noProof/>
          <w:sz w:val="24"/>
          <w:szCs w:val="24"/>
        </w:rPr>
        <w:t>(Takahashi et al., 2011)</w:t>
      </w:r>
      <w:r w:rsidR="00991F59">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which are critical for learning </w:t>
      </w:r>
      <w:r w:rsidR="005243AB">
        <w:rPr>
          <w:rFonts w:ascii="Times New Roman" w:hAnsi="Times New Roman" w:cs="Times New Roman"/>
          <w:bCs/>
          <w:sz w:val="24"/>
          <w:szCs w:val="24"/>
        </w:rPr>
        <w:fldChar w:fldCharType="begin" w:fldLock="1"/>
      </w:r>
      <w:r w:rsidR="00AB79FB">
        <w:rPr>
          <w:rFonts w:ascii="Times New Roman" w:hAnsi="Times New Roman" w:cs="Times New Roman"/>
          <w:bCs/>
          <w:sz w:val="24"/>
          <w:szCs w:val="24"/>
        </w:rPr>
        <w:instrText>ADDIN CSL_CITATION {"citationItems":[{"id":"ITEM-1","itemData":{"ISBN":"0022-3077","abstract":"The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even…","author":[{"dropping-particle":"","family":"Schultz","given":"W","non-dropping-particle":"","parse-names":false,"suffix":""}],"container-title":"Journal of Neurophysiology","id":"ITEM-1","issue":"1","issued":{"date-parts":[["1998"]]},"language":"English","note":"Zz636\nTimes Cited:1811\nCited References Count:301","page":"1-27","title":"Predictive reward signal of dopamine neurons","type":"article-journal","volume":"80"},"uris":["http://www.mendeley.com/documents/?uuid=04be3e1d-2543-42cb-b30e-2a8563951e86"]},{"id":"ITEM-2","itemData":{"DOI":"10.1038/nn.3413","ISBN":"1546-1726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Neuroscience","id":"ITEM-2","issue":"7","issued":{"date-parts":[["2013"]]},"page":"966-973","title":"A causal link between prediction errors, dopamine neurons and learning","type":"article-journal","volume":"16"},"uris":["http://www.mendeley.com/documents/?uuid=721f625d-09d6-42e2-82ad-124b5a1bfbdf"]}],"mendeley":{"formattedCitation":"(Schultz, 1998; Steinberg et al., 2013)","plainTextFormattedCitation":"(Schultz, 1998; Steinberg et al., 2013)","previouslyFormattedCitation":"(Schultz, 1998; Steinberg et al., 2013)"},"properties":{"noteIndex":0},"schema":"https://github.com/citation-style-language/schema/raw/master/csl-citation.json"}</w:instrText>
      </w:r>
      <w:r w:rsidR="005243AB">
        <w:rPr>
          <w:rFonts w:ascii="Times New Roman" w:hAnsi="Times New Roman" w:cs="Times New Roman"/>
          <w:bCs/>
          <w:sz w:val="24"/>
          <w:szCs w:val="24"/>
        </w:rPr>
        <w:fldChar w:fldCharType="separate"/>
      </w:r>
      <w:r w:rsidR="005243AB" w:rsidRPr="005243AB">
        <w:rPr>
          <w:rFonts w:ascii="Times New Roman" w:hAnsi="Times New Roman" w:cs="Times New Roman"/>
          <w:bCs/>
          <w:noProof/>
          <w:sz w:val="24"/>
          <w:szCs w:val="24"/>
        </w:rPr>
        <w:t>(Schultz, 1998; Steinberg et al., 2013)</w:t>
      </w:r>
      <w:r w:rsidR="005243AB">
        <w:rPr>
          <w:rFonts w:ascii="Times New Roman" w:hAnsi="Times New Roman" w:cs="Times New Roman"/>
          <w:bCs/>
          <w:sz w:val="24"/>
          <w:szCs w:val="24"/>
        </w:rPr>
        <w:fldChar w:fldCharType="end"/>
      </w:r>
      <w:r w:rsidRPr="009E6850">
        <w:rPr>
          <w:rFonts w:ascii="Times New Roman" w:hAnsi="Times New Roman" w:cs="Times New Roman"/>
          <w:bCs/>
          <w:sz w:val="24"/>
          <w:szCs w:val="24"/>
        </w:rPr>
        <w:t>.</w:t>
      </w:r>
    </w:p>
    <w:p w14:paraId="44391342" w14:textId="07EE4DCC" w:rsidR="00395A24" w:rsidRDefault="00395A24" w:rsidP="00395A24">
      <w:pPr>
        <w:rPr>
          <w:ins w:id="0" w:author="Marios Panayi" w:date="2020-08-16T15:43:00Z"/>
          <w:rFonts w:ascii="Times New Roman" w:hAnsi="Times New Roman" w:cs="Times New Roman"/>
          <w:bCs/>
          <w:sz w:val="24"/>
          <w:szCs w:val="24"/>
        </w:rPr>
      </w:pPr>
      <w:ins w:id="1" w:author="Marios Panayi" w:date="2020-08-16T15:43:00Z">
        <w:r w:rsidRPr="009E6850">
          <w:rPr>
            <w:rFonts w:ascii="Times New Roman" w:hAnsi="Times New Roman" w:cs="Times New Roman"/>
            <w:bCs/>
            <w:sz w:val="24"/>
            <w:szCs w:val="24"/>
          </w:rPr>
          <w:t xml:space="preserve">However, despite these close ties to the learning process, the OFC is not necessary for the initial acquisition learning in all but the most complex of circumstances </w:t>
        </w:r>
        <w:r>
          <w:rPr>
            <w:rFonts w:ascii="Times New Roman" w:hAnsi="Times New Roman" w:cs="Times New Roman"/>
            <w:bCs/>
            <w:sz w:val="24"/>
            <w:szCs w:val="24"/>
          </w:rPr>
          <w:fldChar w:fldCharType="begin" w:fldLock="1"/>
        </w:r>
      </w:ins>
      <w:r w:rsidR="00164C45">
        <w:rPr>
          <w:rFonts w:ascii="Times New Roman" w:hAnsi="Times New Roman" w:cs="Times New Roman"/>
          <w:bCs/>
          <w:sz w:val="24"/>
          <w:szCs w:val="24"/>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world","type":"article-journal","volume":"1239"},"prefix":"e.g. ","uris":["http://www.mendeley.com/documents/?uuid=f7a1d0b4-bc76-4e29-ae07-7c64d6d4d80d"]}],"mendeley":{"formattedCitation":"(e.g. Walton et al., 2011)","plainTextFormattedCitation":"(e.g. Walton et al., 2011)","previouslyFormattedCitation":"(e.g. Walton et al., 2011)"},"properties":{"noteIndex":0},"schema":"https://github.com/citation-style-language/schema/raw/master/csl-citation.json"}</w:instrText>
      </w:r>
      <w:ins w:id="2" w:author="Marios Panayi" w:date="2020-08-16T15:43:00Z">
        <w:r>
          <w:rPr>
            <w:rFonts w:ascii="Times New Roman" w:hAnsi="Times New Roman" w:cs="Times New Roman"/>
            <w:bCs/>
            <w:sz w:val="24"/>
            <w:szCs w:val="24"/>
          </w:rPr>
          <w:fldChar w:fldCharType="separate"/>
        </w:r>
      </w:ins>
      <w:r w:rsidR="008C23AF" w:rsidRPr="008C23AF">
        <w:rPr>
          <w:rFonts w:ascii="Times New Roman" w:hAnsi="Times New Roman" w:cs="Times New Roman"/>
          <w:bCs/>
          <w:noProof/>
          <w:sz w:val="24"/>
          <w:szCs w:val="24"/>
        </w:rPr>
        <w:t>(e.g. Walton et al., 2011)</w:t>
      </w:r>
      <w:ins w:id="3" w:author="Marios Panayi" w:date="2020-08-16T15:43:00Z">
        <w:r>
          <w:rPr>
            <w:rFonts w:ascii="Times New Roman" w:hAnsi="Times New Roman" w:cs="Times New Roman"/>
            <w:bCs/>
            <w:sz w:val="24"/>
            <w:szCs w:val="24"/>
          </w:rPr>
          <w:fldChar w:fldCharType="end"/>
        </w:r>
        <w:r w:rsidRPr="009E6850">
          <w:rPr>
            <w:rFonts w:ascii="Times New Roman" w:hAnsi="Times New Roman" w:cs="Times New Roman"/>
            <w:bCs/>
            <w:sz w:val="24"/>
            <w:szCs w:val="24"/>
          </w:rPr>
          <w:t>. Lesions and functional inactivation of the OFC do not disturb initial learning about Pavlovian cue-outcome relationships in a range of tasks, and instead only reveal their effects when the cue-outcome relationships change</w:t>
        </w:r>
        <w:r>
          <w:rPr>
            <w:rFonts w:ascii="Times New Roman" w:hAnsi="Times New Roman" w:cs="Times New Roman"/>
            <w:bCs/>
            <w:sz w:val="24"/>
            <w:szCs w:val="24"/>
          </w:rPr>
          <w:t xml:space="preserve">, </w:t>
        </w:r>
        <w:r w:rsidRPr="009E6850">
          <w:rPr>
            <w:rFonts w:ascii="Times New Roman" w:hAnsi="Times New Roman" w:cs="Times New Roman"/>
            <w:bCs/>
            <w:sz w:val="24"/>
            <w:szCs w:val="24"/>
          </w:rPr>
          <w:t>or when the value of expected outcomes change</w:t>
        </w:r>
        <w:r>
          <w:rPr>
            <w:rFonts w:ascii="Times New Roman" w:hAnsi="Times New Roman" w:cs="Times New Roman"/>
            <w:bCs/>
            <w:sz w:val="24"/>
            <w:szCs w:val="24"/>
          </w:rPr>
          <w:t xml:space="preserve"> such as in reversal learning and outcome devaluation procedures </w:t>
        </w:r>
      </w:ins>
      <w:ins w:id="4" w:author="Marios Panayi" w:date="2020-08-16T16:05:00Z">
        <w:r w:rsidR="00164C45">
          <w:rPr>
            <w:rFonts w:ascii="Times New Roman" w:hAnsi="Times New Roman" w:cs="Times New Roman"/>
            <w:bCs/>
            <w:sz w:val="24"/>
            <w:szCs w:val="24"/>
          </w:rPr>
          <w:fldChar w:fldCharType="begin" w:fldLock="1"/>
        </w:r>
      </w:ins>
      <w:r w:rsidR="006B0EA1">
        <w:rPr>
          <w:rFonts w:ascii="Times New Roman" w:hAnsi="Times New Roman" w:cs="Times New Roman"/>
          <w:bCs/>
          <w:sz w:val="24"/>
          <w:szCs w:val="24"/>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reversals","type":"article-journal","volume":"10"},"uris":["http://www.mendeley.com/documents/?uuid=5ebfb22c-1f18-498d-8cd4-28e2d758f013"]},{"id":"ITEM-2","itemData":{"DOI":"10.1038/380069a0","ISBN":"0028-0836 (Print)\r0028-0836 (Linking)","PMID":"8598908","abstract":"The prefrontal cortex is implicated in such human characteristics as volition, planning, abstract reasoning and affect. Frontal-lobe damage can cause disinhibition such that the behaviour of a subject is guided by previously acquired responses that are inappropriate to the current situation. Here we demonstrate that disinhibition, or a loss of inhibitory control, can be selective for particular cognitive functions and that different regions of the prefrontal cortex provide inhibitory control in different aspects of cognitive processing. Thus, whereas damage to the lateral prefrontal cortex (Brodmann's area 9) in monkeys causes a loss of inhibitory control in attentional selection, damage to the orbito-frontal cortex in monkeys causes a loss of inhibitory control in 'affective' processing, thereby impairing the ability to alter behaviour in response to fluctuations in the emotional significance of stimuli. These findings not only support the view that the prefrontal cortex has multiple functions, but also provide evidence for the distribution of different cognitive functions within specific regions of prefrontal cortex.","author":[{"dropping-particle":"","family":"Dias","given":"R","non-dropping-particle":"","parse-names":false,"suffix":""},{"dropping-particle":"","family":"Robbins","given":"T W","non-dropping-particle":"","parse-names":false,"suffix":""},{"dropping-particle":"","family":"Roberts","given":"A C","non-dropping-particle":"","parse-names":false,"suffix":""}],"container-title":"Nature","id":"ITEM-2","issue":"6569","issued":{"date-parts":[["1996"]]},"note":"Dias, R\nRobbins, T W\nRoberts, A C\neng\nWellcome Trust/United Kingdom\nResearch Support, Non-U.S. Gov't\nENGLAND\n1996/03/07\nNature. 1996 Mar 7;380(6569):69-72.","page":"69-72","title":"Dissociation in prefrontal cortex of affective and attentional shifts","type":"article-journal","volume":"380"},"uris":["http://www.mendeley.com/documents/?uuid=f9faf17f-6dd3-4323-b02d-e36dce17274e"]},{"id":"ITEM-3","itemData":{"ISBN":"0014-4819 (Print)\r0014-4819 (Linking)","PMID":"4993199","author":[{"dropping-particle":"","family":"Iversen","given":"S D","non-dropping-particle":"","parse-names":false,"suffix":""},{"dropping-particle":"","family":"Mishkin","given":"M","non-dropping-particle":"","parse-names":false,"suffix":""}],"container-title":"Experimental Brain Research","id":"ITEM-3","issue":"4","issued":{"date-parts":[["1970"]]},"note":"Iversen, S D\nMishkin, M\neng\nGERMANY, WEST\n1970/11/26\nExp Brain Res. 1970 Nov 26;11(4):376-86.","page":"376-386","title":"Perseverative interference in monkeys following selective lesions of the inferior prefrontal convexity","type":"article-journal","volume":"11"},"uris":["http://www.mendeley.com/documents/?uuid=39fb1a65-1899-441a-89c1-44080522265d"]},{"id":"ITEM-4","itemData":{"author":[{"dropping-particle":"","family":"Butter","given":"C M","non-dropping-particle":"","parse-names":false,"suffix":""}],"container-title":"Physiol. Behav","id":"ITEM-4","issued":{"date-parts":[["1969"]]},"page":"163-171","title":"Perseveration in extinction and in discrimination reversal tasks following selective frontal ablations in Macaca mulatta","type":"article-journal","volume":"4"},"uris":["http://www.mendeley.com/documents/?uuid=ebd12b0a-14cc-41fd-a252-aadb3df2450a"]},{"id":"ITEM-5","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Neuroscience","id":"ITEM-5","issue":"15","issued":{"date-parts":[["1999"]]},"language":"English","page":"6610-6614","title":"Orbitofrontal cortex and representation of incentive value in associative learning","type":"article-journal","volume":"19"},"uris":["http://www.mendeley.com/documents/?uuid=67ba92ca-b679-407e-9f2a-7aac71c3f739"]},{"id":"ITEM-6","itemData":{"DOI":"10.1523/JNEUROSCI.3295-11.2011","ISBN":"0270-6474\r1529-2401","abstract":"The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Neuroscience","id":"ITEM-6","issue":"42","issued":{"date-parts":[["2011"]]},"note":"22016546[pmid]\nJ Neurosci","page":"15128-15135","title":"Transient Inactivation of Orbitofrontal Cortex Blocks Reinforcer Devaluation in Macaques","type":"article-journal","volume":"31"},"uris":["http://www.mendeley.com/documents/?uuid=66cf4632-93ab-4722-8012-a7a06ffbff12"]}],"mendeley":{"formattedCitation":"(Butter, 1969; Dias, Robbins, &amp; Roberts, 1996; Gallagher, McMahan, &amp; Schoenbaum, 1999; Iversen &amp; Mishkin, 1970; Schoenbaum, Setlow, Nugent, Saddoris, &amp; Gallagher, 2003; West, DesJardin, Gale, &amp; Malkova, 2011)","plainTextFormattedCitation":"(Butter, 1969; Dias, Robbins, &amp; Roberts, 1996; Gallagher, McMahan, &amp; Schoenbaum, 1999; Iversen &amp; Mishkin, 1970; Schoenbaum, Setlow, Nugent, Saddoris, &amp; Gallagher, 2003; West, DesJardin, Gale, &amp; Malkova, 2011)","previouslyFormattedCitation":"(Butter, 1969; Dias, Robbins, &amp; Roberts, 1996; Gallagher, McMahan, &amp; Schoenbaum, 1999; Iversen &amp; Mishkin, 1970; Schoenbaum, Setlow, Nugent, Saddoris, &amp; Gallagher, 2003; West, DesJardin, Gale, &amp; Malkova, 2011)"},"properties":{"noteIndex":0},"schema":"https://github.com/citation-style-language/schema/raw/master/csl-citation.json"}</w:instrText>
      </w:r>
      <w:r w:rsidR="00164C45">
        <w:rPr>
          <w:rFonts w:ascii="Times New Roman" w:hAnsi="Times New Roman" w:cs="Times New Roman"/>
          <w:bCs/>
          <w:sz w:val="24"/>
          <w:szCs w:val="24"/>
        </w:rPr>
        <w:fldChar w:fldCharType="separate"/>
      </w:r>
      <w:r w:rsidR="00A64207" w:rsidRPr="00A64207">
        <w:rPr>
          <w:rFonts w:ascii="Times New Roman" w:hAnsi="Times New Roman" w:cs="Times New Roman"/>
          <w:bCs/>
          <w:noProof/>
          <w:sz w:val="24"/>
          <w:szCs w:val="24"/>
        </w:rPr>
        <w:t>(Butter, 1969; Dias, Robbins, &amp; Roberts, 1996; Gallagher, McMahan, &amp; Schoenbaum, 1999; Iversen &amp; Mishkin, 1970; Schoenbaum, Setlow, Nugent, Saddoris, &amp; Gallagher, 2003; West, DesJardin, Gale, &amp; Malkova, 2011)</w:t>
      </w:r>
      <w:ins w:id="5" w:author="Marios Panayi" w:date="2020-08-16T16:05:00Z">
        <w:r w:rsidR="00164C45">
          <w:rPr>
            <w:rFonts w:ascii="Times New Roman" w:hAnsi="Times New Roman" w:cs="Times New Roman"/>
            <w:bCs/>
            <w:sz w:val="24"/>
            <w:szCs w:val="24"/>
          </w:rPr>
          <w:fldChar w:fldCharType="end"/>
        </w:r>
      </w:ins>
      <w:ins w:id="6" w:author="Marios Panayi" w:date="2020-08-16T15:43:00Z">
        <w:r>
          <w:rPr>
            <w:rFonts w:ascii="Times New Roman" w:hAnsi="Times New Roman" w:cs="Times New Roman"/>
            <w:bCs/>
            <w:sz w:val="24"/>
            <w:szCs w:val="24"/>
          </w:rPr>
          <w:t>. To account for these effects, one class of OFC theories suggests that the OFC is necessary for representing information about the sensory</w:t>
        </w:r>
      </w:ins>
      <w:ins w:id="7" w:author="Marios Panayi" w:date="2020-08-16T15:57:00Z">
        <w:r w:rsidR="001216A4">
          <w:rPr>
            <w:rFonts w:ascii="Times New Roman" w:hAnsi="Times New Roman" w:cs="Times New Roman"/>
            <w:bCs/>
            <w:sz w:val="24"/>
            <w:szCs w:val="24"/>
          </w:rPr>
          <w:t>-</w:t>
        </w:r>
      </w:ins>
      <w:ins w:id="8" w:author="Marios Panayi" w:date="2020-08-16T15:43:00Z">
        <w:r>
          <w:rPr>
            <w:rFonts w:ascii="Times New Roman" w:hAnsi="Times New Roman" w:cs="Times New Roman"/>
            <w:bCs/>
            <w:sz w:val="24"/>
            <w:szCs w:val="24"/>
          </w:rPr>
          <w:t>specific properties or identity of expected outcomes</w:t>
        </w:r>
      </w:ins>
      <w:ins w:id="9" w:author="Marios Panayi" w:date="2020-08-16T16:12:00Z">
        <w:r w:rsidR="006B0EA1">
          <w:rPr>
            <w:rFonts w:ascii="Times New Roman" w:hAnsi="Times New Roman" w:cs="Times New Roman"/>
            <w:bCs/>
            <w:sz w:val="24"/>
            <w:szCs w:val="24"/>
          </w:rPr>
          <w:t xml:space="preserve"> </w:t>
        </w:r>
      </w:ins>
      <w:ins w:id="10" w:author="Marios Panayi" w:date="2020-08-16T16:13:00Z">
        <w:r w:rsidR="006B0EA1">
          <w:rPr>
            <w:rFonts w:ascii="Times New Roman" w:hAnsi="Times New Roman" w:cs="Times New Roman"/>
            <w:bCs/>
            <w:sz w:val="24"/>
            <w:szCs w:val="24"/>
          </w:rPr>
          <w:fldChar w:fldCharType="begin" w:fldLock="1"/>
        </w:r>
      </w:ins>
      <w:r w:rsidR="0043074E">
        <w:rPr>
          <w:rFonts w:ascii="Times New Roman" w:hAnsi="Times New Roman" w:cs="Times New Roman"/>
          <w:bCs/>
          <w:sz w:val="24"/>
          <w:szCs w:val="24"/>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id":"ITEM-4","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J","non-dropping-particle":"","parse-names":false,"suffix":""}],"id":"ITEM-4","issued":{"date-parts":[["2007"]]},"language":"English","page":"152-173","publisher":"Blackwell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conditioning","type":"chapter","volume":"1121"},"uris":["http://www.mendeley.com/documents/?uuid=fe58f3e9-0bae-4cf9-be89-0a503f752db3"]}],"mendeley":{"formattedCitation":"(Burke, Franz, Miller, &amp; Schoenbaum, 2008; Delamater, 2007; Schoenbaum et al., 2009; Schoenbaum, Takahashi, Liu, &amp; McDannald, 2011)","plainTextFormattedCitation":"(Burke, Franz, Miller, &amp; Schoenbaum, 2008; Delamater, 2007; Schoenbaum et al., 2009; Schoenbaum, Takahashi, Liu, &amp; McDannald, 2011)","previouslyFormattedCitation":"(Burke, Franz, Miller, &amp; Schoenbaum, 2008; Delamater, 2007; Schoenbaum et al., 2009; Schoenbaum, Takahashi, Liu, &amp; McDannald, 2011)"},"properties":{"noteIndex":0},"schema":"https://github.com/citation-style-language/schema/raw/master/csl-citation.json"}</w:instrText>
      </w:r>
      <w:r w:rsidR="006B0EA1">
        <w:rPr>
          <w:rFonts w:ascii="Times New Roman" w:hAnsi="Times New Roman" w:cs="Times New Roman"/>
          <w:bCs/>
          <w:sz w:val="24"/>
          <w:szCs w:val="24"/>
        </w:rPr>
        <w:fldChar w:fldCharType="separate"/>
      </w:r>
      <w:r w:rsidR="0043074E" w:rsidRPr="0043074E">
        <w:rPr>
          <w:rFonts w:ascii="Times New Roman" w:hAnsi="Times New Roman" w:cs="Times New Roman"/>
          <w:bCs/>
          <w:noProof/>
          <w:sz w:val="24"/>
          <w:szCs w:val="24"/>
        </w:rPr>
        <w:t>(Burke, Franz, Miller, &amp; Schoenbaum, 2008; Delamater, 2007; Schoenbaum et al., 2009; Schoenbaum, Takahashi, Liu, &amp; McDannald, 2011)</w:t>
      </w:r>
      <w:ins w:id="11" w:author="Marios Panayi" w:date="2020-08-16T16:13:00Z">
        <w:r w:rsidR="006B0EA1">
          <w:rPr>
            <w:rFonts w:ascii="Times New Roman" w:hAnsi="Times New Roman" w:cs="Times New Roman"/>
            <w:bCs/>
            <w:sz w:val="24"/>
            <w:szCs w:val="24"/>
          </w:rPr>
          <w:fldChar w:fldCharType="end"/>
        </w:r>
      </w:ins>
      <w:ins w:id="12" w:author="Marios Panayi" w:date="2020-08-16T15:43:00Z">
        <w:r>
          <w:rPr>
            <w:rFonts w:ascii="Times New Roman" w:hAnsi="Times New Roman" w:cs="Times New Roman"/>
            <w:bCs/>
            <w:sz w:val="24"/>
            <w:szCs w:val="24"/>
          </w:rPr>
          <w:t xml:space="preserve">. </w:t>
        </w:r>
        <w:r w:rsidRPr="009E6850">
          <w:rPr>
            <w:rFonts w:ascii="Times New Roman" w:hAnsi="Times New Roman" w:cs="Times New Roman"/>
            <w:bCs/>
            <w:sz w:val="24"/>
            <w:szCs w:val="24"/>
          </w:rPr>
          <w:t xml:space="preserve">A second, but complementary class of theories using a reinforcement learning framework suggests that the OFC is necessary for the representation of latent state information </w:t>
        </w:r>
      </w:ins>
      <w:ins w:id="13" w:author="Marios Panayi" w:date="2020-08-16T16:14:00Z">
        <w:r w:rsidR="006B0EA1">
          <w:rPr>
            <w:rFonts w:ascii="Times New Roman" w:hAnsi="Times New Roman" w:cs="Times New Roman"/>
            <w:bCs/>
            <w:sz w:val="24"/>
            <w:szCs w:val="24"/>
          </w:rPr>
          <w:fldChar w:fldCharType="begin" w:fldLock="1"/>
        </w:r>
      </w:ins>
      <w:r w:rsidR="00E755C2">
        <w:rPr>
          <w:rFonts w:ascii="Times New Roman" w:hAnsi="Times New Roman" w:cs="Times New Roman"/>
          <w:bCs/>
          <w:sz w:val="24"/>
          <w:szCs w:val="24"/>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space","type":"article-journal","volume":"81"},"uris":["http://www.mendeley.com/documents/?uuid=e799499b-0391-4c93-9152-fe51e93aca9f"]}],"mendeley":{"formattedCitation":"(Wilson, Takahashi, Schoenbaum, &amp; Niv, 2014)","plainTextFormattedCitation":"(Wilson, Takahashi, Schoenbaum, &amp; Niv, 2014)","previouslyFormattedCitation":"(Wilson, Takahashi, Schoenbaum, &amp; Niv, 2014)"},"properties":{"noteIndex":0},"schema":"https://github.com/citation-style-language/schema/raw/master/csl-citation.json"}</w:instrText>
      </w:r>
      <w:r w:rsidR="006B0EA1">
        <w:rPr>
          <w:rFonts w:ascii="Times New Roman" w:hAnsi="Times New Roman" w:cs="Times New Roman"/>
          <w:bCs/>
          <w:sz w:val="24"/>
          <w:szCs w:val="24"/>
        </w:rPr>
        <w:fldChar w:fldCharType="separate"/>
      </w:r>
      <w:r w:rsidR="006B0EA1" w:rsidRPr="006B0EA1">
        <w:rPr>
          <w:rFonts w:ascii="Times New Roman" w:hAnsi="Times New Roman" w:cs="Times New Roman"/>
          <w:bCs/>
          <w:noProof/>
          <w:sz w:val="24"/>
          <w:szCs w:val="24"/>
        </w:rPr>
        <w:t>(Wilson, Takahashi, Schoenbaum, &amp; Niv, 2014)</w:t>
      </w:r>
      <w:ins w:id="14" w:author="Marios Panayi" w:date="2020-08-16T16:14:00Z">
        <w:r w:rsidR="006B0EA1">
          <w:rPr>
            <w:rFonts w:ascii="Times New Roman" w:hAnsi="Times New Roman" w:cs="Times New Roman"/>
            <w:bCs/>
            <w:sz w:val="24"/>
            <w:szCs w:val="24"/>
          </w:rPr>
          <w:fldChar w:fldCharType="end"/>
        </w:r>
      </w:ins>
      <w:ins w:id="15" w:author="Marios Panayi" w:date="2020-08-16T15:43:00Z">
        <w:r w:rsidRPr="009E6850">
          <w:rPr>
            <w:rFonts w:ascii="Times New Roman" w:hAnsi="Times New Roman" w:cs="Times New Roman"/>
            <w:bCs/>
            <w:sz w:val="24"/>
            <w:szCs w:val="24"/>
          </w:rPr>
          <w:t>.</w:t>
        </w:r>
        <w:r>
          <w:rPr>
            <w:rFonts w:ascii="Times New Roman" w:hAnsi="Times New Roman" w:cs="Times New Roman"/>
            <w:bCs/>
            <w:sz w:val="24"/>
            <w:szCs w:val="24"/>
          </w:rPr>
          <w:t xml:space="preserve"> </w:t>
        </w:r>
        <w:r w:rsidRPr="009E6850">
          <w:rPr>
            <w:rFonts w:ascii="Times New Roman" w:hAnsi="Times New Roman" w:cs="Times New Roman"/>
            <w:bCs/>
            <w:sz w:val="24"/>
            <w:szCs w:val="24"/>
          </w:rPr>
          <w:t xml:space="preserve">In reinforcement learning models, tasks such as Pavlovian conditioning can be divided into discrete </w:t>
        </w:r>
        <w:r>
          <w:rPr>
            <w:rFonts w:ascii="Times New Roman" w:hAnsi="Times New Roman" w:cs="Times New Roman"/>
            <w:bCs/>
            <w:sz w:val="24"/>
            <w:szCs w:val="24"/>
          </w:rPr>
          <w:t xml:space="preserve">physically observable </w:t>
        </w:r>
        <w:r w:rsidRPr="009E6850">
          <w:rPr>
            <w:rFonts w:ascii="Times New Roman" w:hAnsi="Times New Roman" w:cs="Times New Roman"/>
            <w:bCs/>
            <w:sz w:val="24"/>
            <w:szCs w:val="24"/>
          </w:rPr>
          <w:t>states, such as “cue on”, “cue off”, and “reward”</w:t>
        </w:r>
        <w:r>
          <w:rPr>
            <w:rFonts w:ascii="Times New Roman" w:hAnsi="Times New Roman" w:cs="Times New Roman"/>
            <w:bCs/>
            <w:sz w:val="24"/>
            <w:szCs w:val="24"/>
          </w:rPr>
          <w:t xml:space="preserve">, and underlying latent states </w:t>
        </w:r>
        <w:r w:rsidRPr="009E6850">
          <w:rPr>
            <w:rFonts w:ascii="Times New Roman" w:hAnsi="Times New Roman" w:cs="Times New Roman"/>
            <w:bCs/>
            <w:sz w:val="24"/>
            <w:szCs w:val="24"/>
          </w:rPr>
          <w:t>signaled by partially observable information recalled into working memory such as reinforcement histo</w:t>
        </w:r>
        <w:r>
          <w:rPr>
            <w:rFonts w:ascii="Times New Roman" w:hAnsi="Times New Roman" w:cs="Times New Roman"/>
            <w:bCs/>
            <w:sz w:val="24"/>
            <w:szCs w:val="24"/>
          </w:rPr>
          <w:t xml:space="preserve">ry. </w:t>
        </w:r>
      </w:ins>
    </w:p>
    <w:p w14:paraId="5CA49348" w14:textId="6294C82D" w:rsidR="00395A24" w:rsidRDefault="00395A24" w:rsidP="00395A24">
      <w:pPr>
        <w:rPr>
          <w:ins w:id="16" w:author="Marios Panayi" w:date="2020-08-16T15:43:00Z"/>
          <w:rFonts w:ascii="Times New Roman" w:hAnsi="Times New Roman" w:cs="Times New Roman"/>
          <w:bCs/>
          <w:sz w:val="24"/>
          <w:szCs w:val="24"/>
        </w:rPr>
      </w:pPr>
      <w:ins w:id="17" w:author="Marios Panayi" w:date="2020-08-16T15:43:00Z">
        <w:r w:rsidRPr="009E6850">
          <w:rPr>
            <w:rFonts w:ascii="Times New Roman" w:hAnsi="Times New Roman" w:cs="Times New Roman"/>
            <w:bCs/>
            <w:sz w:val="24"/>
            <w:szCs w:val="24"/>
          </w:rPr>
          <w:t xml:space="preserve">Both theories, while couched in different computational and theoretical frameworks, suggest similar roles for the OFC. Latent states encompass specific outcome expectancies and include </w:t>
        </w:r>
        <w:r>
          <w:rPr>
            <w:rFonts w:ascii="Times New Roman" w:hAnsi="Times New Roman" w:cs="Times New Roman"/>
            <w:bCs/>
            <w:sz w:val="24"/>
            <w:szCs w:val="24"/>
          </w:rPr>
          <w:t xml:space="preserve">a </w:t>
        </w:r>
        <w:r w:rsidRPr="009E6850">
          <w:rPr>
            <w:rFonts w:ascii="Times New Roman" w:hAnsi="Times New Roman" w:cs="Times New Roman"/>
            <w:bCs/>
            <w:sz w:val="24"/>
            <w:szCs w:val="24"/>
          </w:rPr>
          <w:t>broader category of potential stimuli (e.g. internal context</w:t>
        </w:r>
      </w:ins>
      <w:ins w:id="18" w:author="Marios Panayi" w:date="2020-08-16T16:22:00Z">
        <w:r w:rsidR="0043074E">
          <w:rPr>
            <w:rFonts w:ascii="Times New Roman" w:hAnsi="Times New Roman" w:cs="Times New Roman"/>
            <w:bCs/>
            <w:sz w:val="24"/>
            <w:szCs w:val="24"/>
          </w:rPr>
          <w:t xml:space="preserve"> </w:t>
        </w:r>
        <w:r w:rsidR="0043074E">
          <w:rPr>
            <w:rFonts w:ascii="Times New Roman" w:hAnsi="Times New Roman" w:cs="Times New Roman"/>
            <w:bCs/>
            <w:sz w:val="24"/>
            <w:szCs w:val="24"/>
          </w:rPr>
          <w:fldChar w:fldCharType="begin" w:fldLock="1"/>
        </w:r>
      </w:ins>
      <w:r w:rsidR="0085347E">
        <w:rPr>
          <w:rFonts w:ascii="Times New Roman" w:hAnsi="Times New Roman" w:cs="Times New Roman"/>
          <w:bCs/>
          <w:sz w:val="24"/>
          <w:szCs w:val="24"/>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0043074E">
        <w:rPr>
          <w:rFonts w:ascii="Times New Roman" w:hAnsi="Times New Roman" w:cs="Times New Roman"/>
          <w:bCs/>
          <w:sz w:val="24"/>
          <w:szCs w:val="24"/>
        </w:rPr>
        <w:fldChar w:fldCharType="separate"/>
      </w:r>
      <w:r w:rsidR="0043074E" w:rsidRPr="0043074E">
        <w:rPr>
          <w:rFonts w:ascii="Times New Roman" w:hAnsi="Times New Roman" w:cs="Times New Roman"/>
          <w:bCs/>
          <w:noProof/>
          <w:sz w:val="24"/>
          <w:szCs w:val="24"/>
        </w:rPr>
        <w:t>(Niv, 2019)</w:t>
      </w:r>
      <w:ins w:id="19" w:author="Marios Panayi" w:date="2020-08-16T16:22:00Z">
        <w:r w:rsidR="0043074E">
          <w:rPr>
            <w:rFonts w:ascii="Times New Roman" w:hAnsi="Times New Roman" w:cs="Times New Roman"/>
            <w:bCs/>
            <w:sz w:val="24"/>
            <w:szCs w:val="24"/>
          </w:rPr>
          <w:fldChar w:fldCharType="end"/>
        </w:r>
      </w:ins>
      <w:ins w:id="20" w:author="Marios Panayi" w:date="2020-08-16T15:43:00Z">
        <w:r w:rsidRPr="009E6850">
          <w:rPr>
            <w:rFonts w:ascii="Times New Roman" w:hAnsi="Times New Roman" w:cs="Times New Roman"/>
            <w:bCs/>
            <w:sz w:val="24"/>
            <w:szCs w:val="24"/>
          </w:rPr>
          <w:t xml:space="preserve">). Implicit in these theories </w:t>
        </w:r>
        <w:r w:rsidRPr="009E6850">
          <w:rPr>
            <w:rFonts w:ascii="Times New Roman" w:hAnsi="Times New Roman" w:cs="Times New Roman"/>
            <w:bCs/>
            <w:sz w:val="24"/>
            <w:szCs w:val="24"/>
          </w:rPr>
          <w:lastRenderedPageBreak/>
          <w:t xml:space="preserve">is that </w:t>
        </w:r>
        <w:r>
          <w:rPr>
            <w:rFonts w:ascii="Times New Roman" w:hAnsi="Times New Roman" w:cs="Times New Roman"/>
            <w:bCs/>
            <w:sz w:val="24"/>
            <w:szCs w:val="24"/>
          </w:rPr>
          <w:t xml:space="preserve">initial </w:t>
        </w:r>
        <w:r w:rsidRPr="009E6850">
          <w:rPr>
            <w:rFonts w:ascii="Times New Roman" w:hAnsi="Times New Roman" w:cs="Times New Roman"/>
            <w:bCs/>
            <w:sz w:val="24"/>
            <w:szCs w:val="24"/>
          </w:rPr>
          <w:t xml:space="preserve">acquisition should be affected by OFC dysfunction if performance depends on specific outcome expectancy or latent states (e.g. the differential outcomes effect </w:t>
        </w:r>
      </w:ins>
      <w:ins w:id="21" w:author="Marios Panayi" w:date="2020-08-16T16:17:00Z">
        <w:r w:rsidR="00E755C2">
          <w:rPr>
            <w:rFonts w:ascii="Times New Roman" w:hAnsi="Times New Roman" w:cs="Times New Roman"/>
            <w:bCs/>
            <w:sz w:val="24"/>
            <w:szCs w:val="24"/>
          </w:rPr>
          <w:fldChar w:fldCharType="begin" w:fldLock="1"/>
        </w:r>
      </w:ins>
      <w:r w:rsidR="00E755C2">
        <w:rPr>
          <w:rFonts w:ascii="Times New Roman" w:hAnsi="Times New Roman" w:cs="Times New Roman"/>
          <w:bCs/>
          <w:sz w:val="24"/>
          <w:szCs w:val="24"/>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feeding","type":"article-journal","volume":"25"},"uris":["http://www.mendeley.com/documents/?uuid=910be4df-5700-43f9-a41d-a627c24b09a3"]}],"mendeley":{"formattedCitation":"(Boulougouris, Dalley, &amp; Robbins, 2007; Boulougouris &amp; Robbins, 2009; McDannald, Saddoris, Gallagher, &amp; Holland, 2005)","plainTextFormattedCitation":"(Boulougouris, Dalley, &amp; Robbins, 2007; Boulougouris &amp; Robbins, 2009; McDannald, Saddoris, Gallagher, &amp; Holland, 2005)","previouslyFormattedCitation":"(Boulougouris, Dalley, &amp; Robbins, 2007; Boulougouris &amp; Robbins, 2009; McDannald, Saddoris, Gallagher, &amp; Holland, 2005)"},"properties":{"noteIndex":0},"schema":"https://github.com/citation-style-language/schema/raw/master/csl-citation.json"}</w:instrText>
      </w:r>
      <w:r w:rsidR="00E755C2">
        <w:rPr>
          <w:rFonts w:ascii="Times New Roman" w:hAnsi="Times New Roman" w:cs="Times New Roman"/>
          <w:bCs/>
          <w:sz w:val="24"/>
          <w:szCs w:val="24"/>
        </w:rPr>
        <w:fldChar w:fldCharType="separate"/>
      </w:r>
      <w:r w:rsidR="00E755C2" w:rsidRPr="00E755C2">
        <w:rPr>
          <w:rFonts w:ascii="Times New Roman" w:hAnsi="Times New Roman" w:cs="Times New Roman"/>
          <w:bCs/>
          <w:noProof/>
          <w:sz w:val="24"/>
          <w:szCs w:val="24"/>
        </w:rPr>
        <w:t>(Boulougouris, Dalley, &amp; Robbins, 2007; Boulougouris &amp; Robbins, 2009; McDannald, Saddoris, Gallagher, &amp; Holland, 2005)</w:t>
      </w:r>
      <w:ins w:id="22" w:author="Marios Panayi" w:date="2020-08-16T16:17:00Z">
        <w:r w:rsidR="00E755C2">
          <w:rPr>
            <w:rFonts w:ascii="Times New Roman" w:hAnsi="Times New Roman" w:cs="Times New Roman"/>
            <w:bCs/>
            <w:sz w:val="24"/>
            <w:szCs w:val="24"/>
          </w:rPr>
          <w:fldChar w:fldCharType="end"/>
        </w:r>
      </w:ins>
      <w:ins w:id="23" w:author="Marios Panayi" w:date="2020-08-16T15:43:00Z">
        <w:r w:rsidRPr="009E6850">
          <w:rPr>
            <w:rFonts w:ascii="Times New Roman" w:hAnsi="Times New Roman" w:cs="Times New Roman"/>
            <w:bCs/>
            <w:sz w:val="24"/>
            <w:szCs w:val="24"/>
          </w:rPr>
          <w:t xml:space="preserve">; complex multiple-choice probabilistic learning tasks </w:t>
        </w:r>
      </w:ins>
      <w:ins w:id="24" w:author="Marios Panayi" w:date="2020-08-16T16:18:00Z">
        <w:r w:rsidR="00E755C2">
          <w:rPr>
            <w:rFonts w:ascii="Times New Roman" w:hAnsi="Times New Roman" w:cs="Times New Roman"/>
            <w:bCs/>
            <w:sz w:val="24"/>
            <w:szCs w:val="24"/>
          </w:rPr>
          <w:fldChar w:fldCharType="begin" w:fldLock="1"/>
        </w:r>
      </w:ins>
      <w:r w:rsidR="00E755C2">
        <w:rPr>
          <w:rFonts w:ascii="Times New Roman" w:hAnsi="Times New Roman" w:cs="Times New Roman"/>
          <w:bCs/>
          <w:sz w:val="24"/>
          <w:szCs w:val="24"/>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2011)","previouslyFormattedCitation":"(Walton et al., 2011)"},"properties":{"noteIndex":0},"schema":"https://github.com/citation-style-language/schema/raw/master/csl-citation.json"}</w:instrText>
      </w:r>
      <w:r w:rsidR="00E755C2">
        <w:rPr>
          <w:rFonts w:ascii="Times New Roman" w:hAnsi="Times New Roman" w:cs="Times New Roman"/>
          <w:bCs/>
          <w:sz w:val="24"/>
          <w:szCs w:val="24"/>
        </w:rPr>
        <w:fldChar w:fldCharType="separate"/>
      </w:r>
      <w:r w:rsidR="00E755C2" w:rsidRPr="00E755C2">
        <w:rPr>
          <w:rFonts w:ascii="Times New Roman" w:hAnsi="Times New Roman" w:cs="Times New Roman"/>
          <w:bCs/>
          <w:noProof/>
          <w:sz w:val="24"/>
          <w:szCs w:val="24"/>
        </w:rPr>
        <w:t>(Walton et al., 2011)</w:t>
      </w:r>
      <w:ins w:id="25" w:author="Marios Panayi" w:date="2020-08-16T16:18:00Z">
        <w:r w:rsidR="00E755C2">
          <w:rPr>
            <w:rFonts w:ascii="Times New Roman" w:hAnsi="Times New Roman" w:cs="Times New Roman"/>
            <w:bCs/>
            <w:sz w:val="24"/>
            <w:szCs w:val="24"/>
          </w:rPr>
          <w:fldChar w:fldCharType="end"/>
        </w:r>
      </w:ins>
      <w:ins w:id="26" w:author="Marios Panayi" w:date="2020-08-16T15:43:00Z">
        <w:r w:rsidRPr="009E6850">
          <w:rPr>
            <w:rFonts w:ascii="Times New Roman" w:hAnsi="Times New Roman" w:cs="Times New Roman"/>
            <w:bCs/>
            <w:sz w:val="24"/>
            <w:szCs w:val="24"/>
          </w:rPr>
          <w:t xml:space="preserve">), but not in putatively “simple” single </w:t>
        </w:r>
        <w:r>
          <w:rPr>
            <w:rFonts w:ascii="Times New Roman" w:hAnsi="Times New Roman" w:cs="Times New Roman"/>
            <w:bCs/>
            <w:sz w:val="24"/>
            <w:szCs w:val="24"/>
          </w:rPr>
          <w:t>CS-US</w:t>
        </w:r>
        <w:r w:rsidRPr="009E6850">
          <w:rPr>
            <w:rFonts w:ascii="Times New Roman" w:hAnsi="Times New Roman" w:cs="Times New Roman"/>
            <w:bCs/>
            <w:sz w:val="24"/>
            <w:szCs w:val="24"/>
          </w:rPr>
          <w:t xml:space="preserve"> learning tasks </w:t>
        </w:r>
      </w:ins>
      <w:ins w:id="27" w:author="Marios Panayi" w:date="2020-08-16T16:18:00Z">
        <w:r w:rsidR="00E755C2">
          <w:rPr>
            <w:rFonts w:ascii="Times New Roman" w:hAnsi="Times New Roman" w:cs="Times New Roman"/>
            <w:bCs/>
            <w:sz w:val="24"/>
            <w:szCs w:val="24"/>
          </w:rPr>
          <w:fldChar w:fldCharType="begin" w:fldLock="1"/>
        </w:r>
      </w:ins>
      <w:r w:rsidR="0043074E">
        <w:rPr>
          <w:rFonts w:ascii="Times New Roman" w:hAnsi="Times New Roman" w:cs="Times New Roman"/>
          <w:bCs/>
          <w:sz w:val="24"/>
          <w:szCs w:val="24"/>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00E755C2">
        <w:rPr>
          <w:rFonts w:ascii="Times New Roman" w:hAnsi="Times New Roman" w:cs="Times New Roman"/>
          <w:bCs/>
          <w:sz w:val="24"/>
          <w:szCs w:val="24"/>
        </w:rPr>
        <w:fldChar w:fldCharType="separate"/>
      </w:r>
      <w:r w:rsidR="00E755C2" w:rsidRPr="00E755C2">
        <w:rPr>
          <w:rFonts w:ascii="Times New Roman" w:hAnsi="Times New Roman" w:cs="Times New Roman"/>
          <w:bCs/>
          <w:noProof/>
          <w:sz w:val="24"/>
          <w:szCs w:val="24"/>
        </w:rPr>
        <w:t>(Gallagher et al., 1999)</w:t>
      </w:r>
      <w:ins w:id="28" w:author="Marios Panayi" w:date="2020-08-16T16:18:00Z">
        <w:r w:rsidR="00E755C2">
          <w:rPr>
            <w:rFonts w:ascii="Times New Roman" w:hAnsi="Times New Roman" w:cs="Times New Roman"/>
            <w:bCs/>
            <w:sz w:val="24"/>
            <w:szCs w:val="24"/>
          </w:rPr>
          <w:fldChar w:fldCharType="end"/>
        </w:r>
      </w:ins>
      <w:ins w:id="29" w:author="Marios Panayi" w:date="2020-08-16T15:43:00Z">
        <w:r>
          <w:rPr>
            <w:rFonts w:ascii="Times New Roman" w:hAnsi="Times New Roman" w:cs="Times New Roman"/>
            <w:bCs/>
            <w:sz w:val="24"/>
            <w:szCs w:val="24"/>
          </w:rPr>
          <w:t xml:space="preserve"> where the outcome identity and value stays constant and is reliably predicted by the CS. While this null effect is often reported in procedures involving learning about multiple CSs and/or USs </w:t>
        </w:r>
      </w:ins>
      <w:ins w:id="30" w:author="Marios Panayi" w:date="2020-08-16T16:21:00Z">
        <w:r w:rsidR="0043074E">
          <w:rPr>
            <w:rFonts w:ascii="Times New Roman" w:hAnsi="Times New Roman" w:cs="Times New Roman"/>
            <w:bCs/>
            <w:sz w:val="24"/>
            <w:szCs w:val="24"/>
          </w:rPr>
          <w:fldChar w:fldCharType="begin" w:fldLock="1"/>
        </w:r>
      </w:ins>
      <w:r w:rsidR="007D45F1">
        <w:rPr>
          <w:rFonts w:ascii="Times New Roman" w:hAnsi="Times New Roman" w:cs="Times New Roman"/>
          <w:bCs/>
          <w:sz w:val="24"/>
          <w:szCs w:val="24"/>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rewards","type":"article-journal","volume":"454"},"uris":["http://www.mendeley.com/documents/?uuid=c3367cf0-c4f1-419c-80b8-0bb9c2afd479"]},{"id":"ITEM-2","itemData":{"DOI":"Doi 10.1038/Nrn2753","ISBN":"1471-0048","author":[{"dropping-particle":"","family":"Schoenbaum","given":"G","non-dropping-particle":"","parse-names":false,"suffix":""},{"dropping-particle":"","family":"Roesch","given":"M R","non-dropping-particle":"","parse-names":false,"suffix":""},{"dropping-particle":"","family":"Stalnaker","given":"T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Panayi &amp; Killcross, 2018; Schoenbaum et al., 2009)","plainTextFormattedCitation":"(Burke et al., 2008; Panayi &amp; Killcross, 2018; Schoenbaum et al., 2009)","previouslyFormattedCitation":"(Burke et al., 2008; Panayi &amp; Killcross, 2018; Schoenbaum et al., 2009)"},"properties":{"noteIndex":0},"schema":"https://github.com/citation-style-language/schema/raw/master/csl-citation.json"}</w:instrText>
      </w:r>
      <w:r w:rsidR="0043074E">
        <w:rPr>
          <w:rFonts w:ascii="Times New Roman" w:hAnsi="Times New Roman" w:cs="Times New Roman"/>
          <w:bCs/>
          <w:sz w:val="24"/>
          <w:szCs w:val="24"/>
        </w:rPr>
        <w:fldChar w:fldCharType="separate"/>
      </w:r>
      <w:r w:rsidR="00564D0F" w:rsidRPr="00564D0F">
        <w:rPr>
          <w:rFonts w:ascii="Times New Roman" w:hAnsi="Times New Roman" w:cs="Times New Roman"/>
          <w:bCs/>
          <w:noProof/>
          <w:sz w:val="24"/>
          <w:szCs w:val="24"/>
        </w:rPr>
        <w:t>(Burke et al., 2008; Panayi &amp; Killcross, 2018; Schoenbaum et al., 2009)</w:t>
      </w:r>
      <w:ins w:id="31" w:author="Marios Panayi" w:date="2020-08-16T16:21:00Z">
        <w:r w:rsidR="0043074E">
          <w:rPr>
            <w:rFonts w:ascii="Times New Roman" w:hAnsi="Times New Roman" w:cs="Times New Roman"/>
            <w:bCs/>
            <w:sz w:val="24"/>
            <w:szCs w:val="24"/>
          </w:rPr>
          <w:fldChar w:fldCharType="end"/>
        </w:r>
      </w:ins>
      <w:ins w:id="32" w:author="Marios Panayi" w:date="2020-08-16T15:43:00Z">
        <w:r>
          <w:rPr>
            <w:rFonts w:ascii="Times New Roman" w:hAnsi="Times New Roman" w:cs="Times New Roman"/>
            <w:bCs/>
            <w:sz w:val="24"/>
            <w:szCs w:val="24"/>
          </w:rPr>
          <w:t xml:space="preserve">, there is little evidence from tasks involving only a single CS-US relationship. For example, Gallagher et al </w:t>
        </w:r>
      </w:ins>
      <w:ins w:id="33" w:author="Marios Panayi" w:date="2020-08-16T16:22:00Z">
        <w:r w:rsidR="0085347E">
          <w:rPr>
            <w:rFonts w:ascii="Times New Roman" w:hAnsi="Times New Roman" w:cs="Times New Roman"/>
            <w:bCs/>
            <w:sz w:val="24"/>
            <w:szCs w:val="24"/>
          </w:rPr>
          <w:fldChar w:fldCharType="begin" w:fldLock="1"/>
        </w:r>
      </w:ins>
      <w:r w:rsidR="0085347E">
        <w:rPr>
          <w:rFonts w:ascii="Times New Roman" w:hAnsi="Times New Roman" w:cs="Times New Roman"/>
          <w:bCs/>
          <w:sz w:val="24"/>
          <w:szCs w:val="24"/>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suppress-author":1,"uris":["http://www.mendeley.com/documents/?uuid=67ba92ca-b679-407e-9f2a-7aac71c3f739"]}],"mendeley":{"formattedCitation":"(1999)","plainTextFormattedCitation":"(1999)","previouslyFormattedCitation":"(1999)"},"properties":{"noteIndex":0},"schema":"https://github.com/citation-style-language/schema/raw/master/csl-citation.json"}</w:instrText>
      </w:r>
      <w:r w:rsidR="0085347E">
        <w:rPr>
          <w:rFonts w:ascii="Times New Roman" w:hAnsi="Times New Roman" w:cs="Times New Roman"/>
          <w:bCs/>
          <w:sz w:val="24"/>
          <w:szCs w:val="24"/>
        </w:rPr>
        <w:fldChar w:fldCharType="separate"/>
      </w:r>
      <w:r w:rsidR="0085347E" w:rsidRPr="0085347E">
        <w:rPr>
          <w:rFonts w:ascii="Times New Roman" w:hAnsi="Times New Roman" w:cs="Times New Roman"/>
          <w:bCs/>
          <w:noProof/>
          <w:sz w:val="24"/>
          <w:szCs w:val="24"/>
        </w:rPr>
        <w:t>(1999)</w:t>
      </w:r>
      <w:ins w:id="34" w:author="Marios Panayi" w:date="2020-08-16T16:22:00Z">
        <w:r w:rsidR="0085347E">
          <w:rPr>
            <w:rFonts w:ascii="Times New Roman" w:hAnsi="Times New Roman" w:cs="Times New Roman"/>
            <w:bCs/>
            <w:sz w:val="24"/>
            <w:szCs w:val="24"/>
          </w:rPr>
          <w:fldChar w:fldCharType="end"/>
        </w:r>
        <w:r w:rsidR="0085347E">
          <w:rPr>
            <w:rFonts w:ascii="Times New Roman" w:hAnsi="Times New Roman" w:cs="Times New Roman"/>
            <w:bCs/>
            <w:sz w:val="24"/>
            <w:szCs w:val="24"/>
          </w:rPr>
          <w:t xml:space="preserve"> </w:t>
        </w:r>
      </w:ins>
      <w:ins w:id="35" w:author="Marios Panayi" w:date="2020-08-16T15:43:00Z">
        <w:r>
          <w:rPr>
            <w:rFonts w:ascii="Times New Roman" w:hAnsi="Times New Roman" w:cs="Times New Roman"/>
            <w:bCs/>
            <w:sz w:val="24"/>
            <w:szCs w:val="24"/>
          </w:rPr>
          <w:t xml:space="preserve">found no effect of complete OFC lesions on single CS-US acquisition but stopped training before behaviour reached asymptote </w:t>
        </w:r>
      </w:ins>
      <w:ins w:id="36" w:author="Marios Panayi" w:date="2020-08-16T16:35:00Z">
        <w:r w:rsidR="007D45F1">
          <w:rPr>
            <w:rFonts w:ascii="Times New Roman" w:hAnsi="Times New Roman" w:cs="Times New Roman"/>
            <w:bCs/>
            <w:sz w:val="24"/>
            <w:szCs w:val="24"/>
          </w:rPr>
          <w:fldChar w:fldCharType="begin" w:fldLock="1"/>
        </w:r>
      </w:ins>
      <w:r w:rsidR="007D45F1">
        <w:rPr>
          <w:rFonts w:ascii="Times New Roman" w:hAnsi="Times New Roman" w:cs="Times New Roman"/>
          <w:bCs/>
          <w:sz w:val="24"/>
          <w:szCs w:val="24"/>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reversals","type":"article-journal","volume":"10"},"prefix":"but see ","uris":["http://www.mendeley.com/documents/?uuid=5ebfb22c-1f18-498d-8cd4-28e2d758f013"]}],"mendeley":{"formattedCitation":"(but see Schoenbaum et al., 2003)","plainTextFormattedCitation":"(but see Schoenbaum et al., 2003)"},"properties":{"noteIndex":0},"schema":"https://github.com/citation-style-language/schema/raw/master/csl-citation.json"}</w:instrText>
      </w:r>
      <w:r w:rsidR="007D45F1">
        <w:rPr>
          <w:rFonts w:ascii="Times New Roman" w:hAnsi="Times New Roman" w:cs="Times New Roman"/>
          <w:bCs/>
          <w:sz w:val="24"/>
          <w:szCs w:val="24"/>
        </w:rPr>
        <w:fldChar w:fldCharType="separate"/>
      </w:r>
      <w:r w:rsidR="007D45F1" w:rsidRPr="007D45F1">
        <w:rPr>
          <w:rFonts w:ascii="Times New Roman" w:hAnsi="Times New Roman" w:cs="Times New Roman"/>
          <w:bCs/>
          <w:noProof/>
          <w:sz w:val="24"/>
          <w:szCs w:val="24"/>
        </w:rPr>
        <w:t>(but see Schoenbaum et al., 2003)</w:t>
      </w:r>
      <w:ins w:id="37" w:author="Marios Panayi" w:date="2020-08-16T16:35:00Z">
        <w:r w:rsidR="007D45F1">
          <w:rPr>
            <w:rFonts w:ascii="Times New Roman" w:hAnsi="Times New Roman" w:cs="Times New Roman"/>
            <w:bCs/>
            <w:sz w:val="24"/>
            <w:szCs w:val="24"/>
          </w:rPr>
          <w:fldChar w:fldCharType="end"/>
        </w:r>
      </w:ins>
      <w:ins w:id="38" w:author="Marios Panayi" w:date="2020-08-16T15:43:00Z">
        <w:r>
          <w:rPr>
            <w:rFonts w:ascii="Times New Roman" w:hAnsi="Times New Roman" w:cs="Times New Roman"/>
            <w:bCs/>
            <w:sz w:val="24"/>
            <w:szCs w:val="24"/>
          </w:rPr>
          <w:t xml:space="preserve">. However, more recently, Namboodiri et al </w:t>
        </w:r>
      </w:ins>
      <w:ins w:id="39" w:author="Marios Panayi" w:date="2020-08-16T16:23:00Z">
        <w:r w:rsidR="0085347E">
          <w:rPr>
            <w:rFonts w:ascii="Times New Roman" w:hAnsi="Times New Roman" w:cs="Times New Roman"/>
            <w:bCs/>
            <w:sz w:val="24"/>
            <w:szCs w:val="24"/>
          </w:rPr>
          <w:fldChar w:fldCharType="begin" w:fldLock="1"/>
        </w:r>
      </w:ins>
      <w:r w:rsidR="00FB6A39">
        <w:rPr>
          <w:rFonts w:ascii="Times New Roman" w:hAnsi="Times New Roman" w:cs="Times New Roman"/>
          <w:bCs/>
          <w:sz w:val="24"/>
          <w:szCs w:val="24"/>
        </w:rPr>
        <w:instrText>ADDIN CSL_CITATION {"citationItems":[{"id":"ITEM-1","itemData":{"DOI":"10.1038/s41593-019-0408-1","ISSN":"1097-6256","abstract":"Learning to predict rewards based on environmental cues is essential for survival. The orbitofrontal cortex (OFC) contributes to such learning by conveying reward-related information to brain areas such as the ventral tegmental area (VTA). Despite this, how cue–reward memory representations form in individual OFC neurons and are modified based on new information is unknown. To address this, using in vivo two-photon calcium imaging in mice, we tracked the response evolution of thousands of OFC output neurons, including those projecting to VTA, through multiple days and stages of cue–reward learning. Collectively, we show that OFC contains several functional clusters of neurons distinctly encoding cue–reward memory representations, with only select responses routed downstream to VTA. Unexpectedly, these representations were stably maintained by the same neurons even after extinction of the cue–reward pairing, and supported behavioral learning and memory. Thus, OFC neuronal activity represents a long-term cue–reward associative memory to support behavioral adaptation.","author":[{"dropping-particle":"","family":"Namboodiri","given":"Vijay Mohan K.","non-dropping-particle":"","parse-names":false,"suffix":""},{"dropping-particle":"","family":"Otis","given":"James M.","non-dropping-particle":"","parse-names":false,"suffix":""},{"dropping-particle":"","family":"Heeswijk","given":"Kay","non-dropping-particle":"van","parse-names":false,"suffix":""},{"dropping-particle":"","family":"Voets","given":"Elisa S.","non-dropping-particle":"","parse-names":false,"suffix":""},{"dropping-particle":"","family":"Alghorazi","given":"Rizk A.","non-dropping-particle":"","parse-names":false,"suffix":""},{"dropping-particle":"","family":"Rodriguez-Romaguera","given":"Jose","non-dropping-particle":"","parse-names":false,"suffix":""},{"dropping-particle":"","family":"Mihalas","given":"Stefan","non-dropping-particle":"","parse-names":false,"suffix":""},{"dropping-particle":"","family":"Stuber","given":"Garret D.","non-dropping-particle":"","parse-names":false,"suffix":""}],"container-title":"Nature Neuroscience","id":"ITEM-1","issued":{"date-parts":[["2019","6","3"]]},"page":"1","publisher":"Nature Publishing Group","title":"Single-cell activity tracking reveals that orbitofrontal neurons acquire and maintain a long-term memory to guide behavioral adaptation","type":"article-journal"},"suppress-author":1,"uris":["http://www.mendeley.com/documents/?uuid=dcb9fef0-ce3b-3cf9-91de-65a614ffe758"]}],"mendeley":{"formattedCitation":"(2019)","plainTextFormattedCitation":"(2019)","previouslyFormattedCitation":"(2019)"},"properties":{"noteIndex":0},"schema":"https://github.com/citation-style-language/schema/raw/master/csl-citation.json"}</w:instrText>
      </w:r>
      <w:r w:rsidR="0085347E">
        <w:rPr>
          <w:rFonts w:ascii="Times New Roman" w:hAnsi="Times New Roman" w:cs="Times New Roman"/>
          <w:bCs/>
          <w:sz w:val="24"/>
          <w:szCs w:val="24"/>
        </w:rPr>
        <w:fldChar w:fldCharType="separate"/>
      </w:r>
      <w:r w:rsidR="0085347E" w:rsidRPr="0085347E">
        <w:rPr>
          <w:rFonts w:ascii="Times New Roman" w:hAnsi="Times New Roman" w:cs="Times New Roman"/>
          <w:bCs/>
          <w:noProof/>
          <w:sz w:val="24"/>
          <w:szCs w:val="24"/>
        </w:rPr>
        <w:t>(2019)</w:t>
      </w:r>
      <w:ins w:id="40" w:author="Marios Panayi" w:date="2020-08-16T16:23:00Z">
        <w:r w:rsidR="0085347E">
          <w:rPr>
            <w:rFonts w:ascii="Times New Roman" w:hAnsi="Times New Roman" w:cs="Times New Roman"/>
            <w:bCs/>
            <w:sz w:val="24"/>
            <w:szCs w:val="24"/>
          </w:rPr>
          <w:fldChar w:fldCharType="end"/>
        </w:r>
      </w:ins>
      <w:ins w:id="41" w:author="Marios Panayi" w:date="2020-08-16T15:43:00Z">
        <w:r>
          <w:rPr>
            <w:rFonts w:ascii="Times New Roman" w:hAnsi="Times New Roman" w:cs="Times New Roman"/>
            <w:bCs/>
            <w:sz w:val="24"/>
            <w:szCs w:val="24"/>
          </w:rPr>
          <w:t xml:space="preserve"> have shown that optogenetic disruption of ventromedial OFC neurons impairs Pavlovian acquisition to a single CS in head fixed mice.</w:t>
        </w:r>
      </w:ins>
    </w:p>
    <w:p w14:paraId="30B315DC" w14:textId="274C5C44" w:rsidR="00395A24" w:rsidRPr="006F160D" w:rsidRDefault="00395A24" w:rsidP="00395A24">
      <w:pPr>
        <w:rPr>
          <w:ins w:id="42" w:author="Marios Panayi" w:date="2020-08-16T15:43:00Z"/>
          <w:rFonts w:ascii="Times New Roman" w:hAnsi="Times New Roman" w:cs="Times New Roman"/>
          <w:bCs/>
          <w:sz w:val="24"/>
          <w:szCs w:val="24"/>
        </w:rPr>
      </w:pPr>
      <w:ins w:id="43" w:author="Marios Panayi" w:date="2020-08-16T15:43:00Z">
        <w:r>
          <w:rPr>
            <w:rFonts w:ascii="Times New Roman" w:hAnsi="Times New Roman" w:cs="Times New Roman"/>
            <w:bCs/>
            <w:sz w:val="24"/>
            <w:szCs w:val="24"/>
          </w:rPr>
          <w:t xml:space="preserve">Both </w:t>
        </w:r>
        <w:r w:rsidRPr="009E6850">
          <w:rPr>
            <w:rFonts w:ascii="Times New Roman" w:hAnsi="Times New Roman" w:cs="Times New Roman"/>
            <w:bCs/>
            <w:sz w:val="24"/>
            <w:szCs w:val="24"/>
          </w:rPr>
          <w:t>latent state and sensory-specific outcome expectancy theories of OFC function</w:t>
        </w:r>
        <w:r>
          <w:rPr>
            <w:rFonts w:ascii="Times New Roman" w:hAnsi="Times New Roman" w:cs="Times New Roman"/>
            <w:bCs/>
            <w:sz w:val="24"/>
            <w:szCs w:val="24"/>
          </w:rPr>
          <w:t xml:space="preserve"> predict a null effect of OFC lesions on initial acquisition learning, particularly in situations involving only a single CS-US relationship. Indeed, this null effect is often reported as an important feature of OFC dysfunction </w:t>
        </w:r>
      </w:ins>
      <w:ins w:id="44" w:author="Marios Panayi" w:date="2020-08-16T16:25:00Z">
        <w:r w:rsidR="00FB6A39">
          <w:rPr>
            <w:rFonts w:ascii="Times New Roman" w:hAnsi="Times New Roman" w:cs="Times New Roman"/>
            <w:bCs/>
            <w:sz w:val="24"/>
            <w:szCs w:val="24"/>
          </w:rPr>
          <w:fldChar w:fldCharType="begin" w:fldLock="1"/>
        </w:r>
      </w:ins>
      <w:r w:rsidR="00E94825">
        <w:rPr>
          <w:rFonts w:ascii="Times New Roman" w:hAnsi="Times New Roman" w:cs="Times New Roman"/>
          <w:bCs/>
          <w:sz w:val="24"/>
          <w:szCs w:val="24"/>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space","type":"article-journal","volume":"81"},"uris":["http://www.mendeley.com/documents/?uuid=e799499b-0391-4c93-9152-fe51e93aca9f"]},{"id":"ITEM-3","itemData":{"DOI":"Doi 10.1038/Nrn2753","ISBN":"1471-0048","author":[{"dropping-particle":"","family":"Schoenbaum","given":"G","non-dropping-particle":"","parse-names":false,"suffix":""},{"dropping-particle":"","family":"Roesch","given":"M R","non-dropping-particle":"","parse-names":false,"suffix":""},{"dropping-particle":"","family":"Stalnaker","given":"T A","non-dropping-particle":"","parse-names":false,"suffix":""},{"dropping-particle":"","family":"Takahashi","given":"Yuji K.","non-dropping-particle":"","parse-names":false,"suffix":""}],"container-title":"Nature Reviews Neuroscience","id":"ITEM-3","issue":"12","issued":{"date-parts":[["2009"]]},"language":"English","page":"885-892","title":"A new perspective on the role of the orbitofrontal cortex in adaptive behaviour","type":"article-journal","volume":"10"},"uris":["http://www.mendeley.com/documents/?uuid=9124fd3f-a73f-4663-9302-6f70d776e02c"]},{"id":"ITEM-4","itemData":{"DOI":"10.1038/nn.3982","ISSN":"15461726","abstract":"The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Neuroscience","id":"ITEM-4","issued":{"date-parts":[["2015"]]},"title":"What the orbitofrontal cortex does not do","type":"article"},"uris":["http://www.mendeley.com/documents/?uuid=27e76bc7-609d-486b-a56b-b8b4e15e5051"]}],"mendeley":{"formattedCitation":"(Murray, O’Doherty, &amp; Schoenbaum, 2007; Schoenbaum et al., 2009; Thomas A. Stalnaker, Cooch, &amp; Schoenbaum, 2015; Wilson et al., 2014)","plainTextFormattedCitation":"(Murray, O’Doherty, &amp; Schoenbaum, 2007; Schoenbaum et al., 2009; Thomas A. Stalnaker, Cooch, &amp; Schoenbaum, 2015; Wilson et al., 2014)","previouslyFormattedCitation":"(Murray, O’Doherty, &amp; Schoenbaum, 2007; Schoenbaum et al., 2009; Thomas A. Stalnaker, Cooch, &amp; Schoenbaum, 2015; Wilson et al., 2014)"},"properties":{"noteIndex":0},"schema":"https://github.com/citation-style-language/schema/raw/master/csl-citation.json"}</w:instrText>
      </w:r>
      <w:r w:rsidR="00FB6A39">
        <w:rPr>
          <w:rFonts w:ascii="Times New Roman" w:hAnsi="Times New Roman" w:cs="Times New Roman"/>
          <w:bCs/>
          <w:sz w:val="24"/>
          <w:szCs w:val="24"/>
        </w:rPr>
        <w:fldChar w:fldCharType="separate"/>
      </w:r>
      <w:r w:rsidR="0085279F" w:rsidRPr="0085279F">
        <w:rPr>
          <w:rFonts w:ascii="Times New Roman" w:hAnsi="Times New Roman" w:cs="Times New Roman"/>
          <w:bCs/>
          <w:noProof/>
          <w:sz w:val="24"/>
          <w:szCs w:val="24"/>
        </w:rPr>
        <w:t>(Murray, O’Doherty, &amp; Schoenbaum, 2007; Schoenbaum et al., 2009; Thomas A. Stalnaker, Cooch, &amp; Schoenbaum, 2015; Wilson et al., 2014)</w:t>
      </w:r>
      <w:ins w:id="45" w:author="Marios Panayi" w:date="2020-08-16T16:25:00Z">
        <w:r w:rsidR="00FB6A39">
          <w:rPr>
            <w:rFonts w:ascii="Times New Roman" w:hAnsi="Times New Roman" w:cs="Times New Roman"/>
            <w:bCs/>
            <w:sz w:val="24"/>
            <w:szCs w:val="24"/>
          </w:rPr>
          <w:fldChar w:fldCharType="end"/>
        </w:r>
      </w:ins>
      <w:ins w:id="46" w:author="Marios Panayi" w:date="2020-08-16T15:43:00Z">
        <w:r>
          <w:rPr>
            <w:rFonts w:ascii="Times New Roman" w:hAnsi="Times New Roman" w:cs="Times New Roman"/>
            <w:bCs/>
            <w:sz w:val="24"/>
            <w:szCs w:val="24"/>
          </w:rPr>
          <w:t>. Here we tested this prediction in rats</w:t>
        </w:r>
      </w:ins>
      <w:ins w:id="47" w:author="Marios Panayi" w:date="2020-08-16T15:59:00Z">
        <w:r w:rsidR="002F5298">
          <w:rPr>
            <w:rFonts w:ascii="Times New Roman" w:hAnsi="Times New Roman" w:cs="Times New Roman"/>
            <w:bCs/>
            <w:sz w:val="24"/>
            <w:szCs w:val="24"/>
          </w:rPr>
          <w:t xml:space="preserve"> </w:t>
        </w:r>
        <w:r w:rsidR="00225B25">
          <w:rPr>
            <w:rFonts w:ascii="Times New Roman" w:hAnsi="Times New Roman" w:cs="Times New Roman"/>
            <w:bCs/>
            <w:sz w:val="24"/>
            <w:szCs w:val="24"/>
          </w:rPr>
          <w:t>trained on a single CS-US Pavlovian task</w:t>
        </w:r>
      </w:ins>
      <w:ins w:id="48" w:author="Marios Panayi" w:date="2020-08-16T15:43:00Z">
        <w:r>
          <w:rPr>
            <w:rFonts w:ascii="Times New Roman" w:hAnsi="Times New Roman" w:cs="Times New Roman"/>
            <w:bCs/>
            <w:sz w:val="24"/>
            <w:szCs w:val="24"/>
          </w:rPr>
          <w:t xml:space="preserve"> following lesions targeting the lateral OFC. Surprisingly, OFC lesions significantly increased Pavlovian acquisition behaviour after extended training. In contrast, post-training lesions and intra-OFC infusions of muscimol impaired Pavlovian acquisition behaviour. Using an associative blocking </w:t>
        </w:r>
      </w:ins>
      <w:ins w:id="49" w:author="Marios Panayi" w:date="2020-08-16T16:34:00Z">
        <w:r w:rsidR="006D0368">
          <w:rPr>
            <w:rFonts w:ascii="Times New Roman" w:hAnsi="Times New Roman" w:cs="Times New Roman"/>
            <w:bCs/>
            <w:sz w:val="24"/>
            <w:szCs w:val="24"/>
          </w:rPr>
          <w:t>design,</w:t>
        </w:r>
      </w:ins>
      <w:ins w:id="50" w:author="Marios Panayi" w:date="2020-08-16T15:43:00Z">
        <w:r>
          <w:rPr>
            <w:rFonts w:ascii="Times New Roman" w:hAnsi="Times New Roman" w:cs="Times New Roman"/>
            <w:bCs/>
            <w:sz w:val="24"/>
            <w:szCs w:val="24"/>
          </w:rPr>
          <w:t xml:space="preserve"> we confirmed that even though behaviour was impaired, the underlying learning about the CS-US contingency was left intact. Finally, we confirmed that impaired Pavlovian acquisition behaviour following post-training OFC inactivation might reflect an inability to modulate Pavlovian behaviours relative to the value of alternative behavioural options. </w:t>
        </w:r>
      </w:ins>
    </w:p>
    <w:p w14:paraId="0E99099F" w14:textId="3A76F5AF" w:rsidR="009E6850" w:rsidRPr="009E6850" w:rsidDel="00395A24" w:rsidRDefault="009E6850" w:rsidP="009E6850">
      <w:pPr>
        <w:rPr>
          <w:del w:id="51" w:author="Marios Panayi" w:date="2020-08-16T15:43:00Z"/>
          <w:rFonts w:ascii="Times New Roman" w:hAnsi="Times New Roman" w:cs="Times New Roman"/>
          <w:bCs/>
          <w:sz w:val="24"/>
          <w:szCs w:val="24"/>
        </w:rPr>
      </w:pPr>
      <w:del w:id="52" w:author="Marios Panayi" w:date="2020-08-16T15:43:00Z">
        <w:r w:rsidRPr="009E6850" w:rsidDel="00395A24">
          <w:rPr>
            <w:rFonts w:ascii="Times New Roman" w:hAnsi="Times New Roman" w:cs="Times New Roman"/>
            <w:bCs/>
            <w:sz w:val="24"/>
            <w:szCs w:val="24"/>
          </w:rPr>
          <w:delText xml:space="preserve">However, despite these close ties to the learning process, the OFC is not necessary for the initial acquisition learning in all but the most complex of circumstances </w:delText>
        </w:r>
        <w:r w:rsidR="00AB79FB" w:rsidDel="00395A24">
          <w:rPr>
            <w:rFonts w:ascii="Times New Roman" w:hAnsi="Times New Roman" w:cs="Times New Roman"/>
            <w:bCs/>
            <w:sz w:val="24"/>
            <w:szCs w:val="24"/>
          </w:rPr>
          <w:fldChar w:fldCharType="begin" w:fldLock="1"/>
        </w:r>
        <w:r w:rsidR="00AB79FB" w:rsidDel="00395A24">
          <w:rPr>
            <w:rFonts w:ascii="Times New Roman" w:hAnsi="Times New Roman" w:cs="Times New Roman"/>
            <w:bCs/>
            <w:sz w:val="24"/>
            <w:szCs w:val="24"/>
          </w:rPr>
          <w:del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2011)"},"properties":{"noteIndex":0},"schema":"https://github.com/citation-style-language/schema/raw/master/csl-citation.json"}</w:delInstrText>
        </w:r>
        <w:r w:rsidR="00AB79FB" w:rsidDel="00395A24">
          <w:rPr>
            <w:rFonts w:ascii="Times New Roman" w:hAnsi="Times New Roman" w:cs="Times New Roman"/>
            <w:bCs/>
            <w:sz w:val="24"/>
            <w:szCs w:val="24"/>
          </w:rPr>
          <w:fldChar w:fldCharType="separate"/>
        </w:r>
        <w:r w:rsidR="00AB79FB" w:rsidRPr="00AB79FB" w:rsidDel="00395A24">
          <w:rPr>
            <w:rFonts w:ascii="Times New Roman" w:hAnsi="Times New Roman" w:cs="Times New Roman"/>
            <w:bCs/>
            <w:noProof/>
            <w:sz w:val="24"/>
            <w:szCs w:val="24"/>
          </w:rPr>
          <w:delText>(Walton et al., 2011)</w:delText>
        </w:r>
        <w:r w:rsidR="00AB79FB" w:rsidDel="00395A24">
          <w:rPr>
            <w:rFonts w:ascii="Times New Roman" w:hAnsi="Times New Roman" w:cs="Times New Roman"/>
            <w:bCs/>
            <w:sz w:val="24"/>
            <w:szCs w:val="24"/>
          </w:rPr>
          <w:fldChar w:fldCharType="end"/>
        </w:r>
        <w:r w:rsidRPr="009E6850" w:rsidDel="00395A24">
          <w:rPr>
            <w:rFonts w:ascii="Times New Roman" w:hAnsi="Times New Roman" w:cs="Times New Roman"/>
            <w:bCs/>
            <w:sz w:val="24"/>
            <w:szCs w:val="24"/>
          </w:rPr>
          <w:delText xml:space="preserve">. Lesions and functional inactivation of the OFC do not disturb initial learning about Pavlovian cue-outcome relationships in a range of tasks, and instead only reveal their effects when the cue-outcome relationships change (e.g. reversal learning; [REFS]), or when the value of expected outcomes change (e.g. devaluation; [REFS]). </w:delText>
        </w:r>
        <w:r w:rsidRPr="00732969" w:rsidDel="00395A24">
          <w:rPr>
            <w:rFonts w:ascii="Times New Roman" w:hAnsi="Times New Roman" w:cs="Times New Roman"/>
            <w:bCs/>
            <w:sz w:val="24"/>
            <w:szCs w:val="24"/>
            <w:highlight w:val="lightGray"/>
          </w:rPr>
          <w:delText>Indeed, theoretical accounts of the OFC must account for the following three findings following OFC dysfunction, intact acquisition, reversal deficits, and outcome devaluation deficits [REFS].</w:delText>
        </w:r>
        <w:r w:rsidRPr="009E6850" w:rsidDel="00395A24">
          <w:rPr>
            <w:rFonts w:ascii="Times New Roman" w:hAnsi="Times New Roman" w:cs="Times New Roman"/>
            <w:bCs/>
            <w:sz w:val="24"/>
            <w:szCs w:val="24"/>
          </w:rPr>
          <w:delText xml:space="preserve"> In Pavlovian outcome devaluation procedures, there is an initial cue-outcome acquisition phase, then the value of the outcome is independently manipulated in a second phase, often by pairing consumption with illness to create an outcome specific taste aversion. In a final test phase, the cue is presented in extinction and the animal will significantly reduce responding in anticipation of the now-devalued outcome, i.e. the devaluation effect. Following OFC lesions, animals will continue to respond in anticipation of the now-devalued outcome as if it had not been devalued. Importantly, this deficit occurs despite showing intact initial cue-outcome learning, and successful taste aversion/devaluation learning. </w:delText>
        </w:r>
      </w:del>
    </w:p>
    <w:p w14:paraId="2012E4AB" w14:textId="09DC2213" w:rsidR="009E6850" w:rsidRPr="009E6850" w:rsidDel="00395A24" w:rsidRDefault="009E6850" w:rsidP="009E6850">
      <w:pPr>
        <w:rPr>
          <w:del w:id="53" w:author="Marios Panayi" w:date="2020-08-16T15:43:00Z"/>
          <w:rFonts w:ascii="Times New Roman" w:hAnsi="Times New Roman" w:cs="Times New Roman"/>
          <w:bCs/>
          <w:sz w:val="24"/>
          <w:szCs w:val="24"/>
        </w:rPr>
      </w:pPr>
      <w:del w:id="54" w:author="Marios Panayi" w:date="2020-08-16T15:43:00Z">
        <w:r w:rsidRPr="009E6850" w:rsidDel="00395A24">
          <w:rPr>
            <w:rFonts w:ascii="Times New Roman" w:hAnsi="Times New Roman" w:cs="Times New Roman"/>
            <w:bCs/>
            <w:sz w:val="24"/>
            <w:szCs w:val="24"/>
          </w:rPr>
          <w:delText>To account for the effect of OFC lesions on outcome devaluation, one influential class of theories using an associative learning framework suggests that the OFC represents information regarding the identity and stimulus specific properties of expected outcomes [REFS]. Appropriate performance in a devaluation test requires the subject to represent the specific identity of the expected outcome predicted by the cue and know that this particular outcome has recently become undesirable. OFC lesions disrupt the subject’s ability to represent the identity of the expected outcome, so they continue to respond in anticipation of the outcome. Informally, the subjects are expecting an outcome, but do not know what outcome they are expecting.</w:delText>
        </w:r>
      </w:del>
    </w:p>
    <w:p w14:paraId="0FDB27AD" w14:textId="3FC4B666" w:rsidR="009E6850" w:rsidRPr="009E6850" w:rsidDel="00395A24" w:rsidRDefault="009E6850" w:rsidP="009E6850">
      <w:pPr>
        <w:rPr>
          <w:del w:id="55" w:author="Marios Panayi" w:date="2020-08-16T15:43:00Z"/>
          <w:rFonts w:ascii="Times New Roman" w:hAnsi="Times New Roman" w:cs="Times New Roman"/>
          <w:bCs/>
          <w:sz w:val="24"/>
          <w:szCs w:val="24"/>
        </w:rPr>
      </w:pPr>
      <w:del w:id="56" w:author="Marios Panayi" w:date="2020-08-16T15:43:00Z">
        <w:r w:rsidRPr="009E6850" w:rsidDel="00395A24">
          <w:rPr>
            <w:rFonts w:ascii="Times New Roman" w:hAnsi="Times New Roman" w:cs="Times New Roman"/>
            <w:bCs/>
            <w:sz w:val="24"/>
            <w:szCs w:val="24"/>
          </w:rPr>
          <w:delText xml:space="preserve">A second, but complementary class of theories using a reinforcement learning framework suggests that the OFC is necessary for the representation of latent state information (REFS). In reinforcement learning models, tasks such as Pavlovian conditioning can be divided into discrete states, such as “cue on”, “cue off”, and “reward”, which can be tied to physically observable stimuli e.g. a light or reward delivery. However, a change in task state can also be signaled by partially observable information recalled into working memory such as reinforcement history. For example, in the test phase of a devaluation procedure, the animal might need to recall the following chain of events to appropriately reduce responding cue -&gt; outcome -&gt; illness, thus going from an observable state (cue) to a chain of inference over a series of recalled partially observable states (outcome -&gt; illness). In this class of models, the OFC is necessary for the representation of these partially observable latent states. In a devaluation test, OFC lesions would therefore impair the ability to represent and subsequently make an inference using these latent states. </w:delText>
        </w:r>
      </w:del>
    </w:p>
    <w:p w14:paraId="658DCA1F" w14:textId="2F61CE87" w:rsidR="009E6850" w:rsidRPr="009E6850" w:rsidDel="00395A24" w:rsidRDefault="009E6850" w:rsidP="009E6850">
      <w:pPr>
        <w:rPr>
          <w:del w:id="57" w:author="Marios Panayi" w:date="2020-08-16T15:43:00Z"/>
          <w:rFonts w:ascii="Times New Roman" w:hAnsi="Times New Roman" w:cs="Times New Roman"/>
          <w:bCs/>
          <w:sz w:val="24"/>
          <w:szCs w:val="24"/>
        </w:rPr>
      </w:pPr>
      <w:del w:id="58" w:author="Marios Panayi" w:date="2020-08-16T15:43:00Z">
        <w:r w:rsidRPr="009E6850" w:rsidDel="00395A24">
          <w:rPr>
            <w:rFonts w:ascii="Times New Roman" w:hAnsi="Times New Roman" w:cs="Times New Roman"/>
            <w:bCs/>
            <w:sz w:val="24"/>
            <w:szCs w:val="24"/>
          </w:rPr>
          <w:delText>Both theories, while couched in different computational and theoretical frameworks, suggest similar roles for the OFC. Latent states encompass specific outcome expectancies and include broader category of potential stimuli (e.g. internal context). Implicit in these theories is that acquisition should be affected by OFC dysfunction if performance depends on specific outcome expectancy or latent states (e.g. the differential outcomes effect [REFS]; complex multiple-choice probabilistic learning tasks [REFS]), but not in putatively “simple” single cue-outcome learning tasks ([REFS]). However, close inspection of the available data suggests that the evidence for a null effect of OFC lesions on simple Pavlovian acquisition may not be clear or complete. For example, training often does not reach a behavioural asymptote [REFS] before transitioning to the next phase of the experimental procedure. Similarly, many training protocols involve discrete choice procedures in which OFC lesion and control subjects reach a ceiling level of performance quite rapidly and there is low sensitivity in choice measures to assess differences in response strength [REFS]. Intriguingly, Schoenbaum et al (REFS) have reported</w:delText>
        </w:r>
        <w:r w:rsidR="00925F44" w:rsidDel="00395A24">
          <w:rPr>
            <w:rFonts w:ascii="Times New Roman" w:hAnsi="Times New Roman" w:cs="Times New Roman"/>
            <w:bCs/>
            <w:sz w:val="24"/>
            <w:szCs w:val="24"/>
          </w:rPr>
          <w:delText xml:space="preserve"> significant </w:delText>
        </w:r>
        <w:r w:rsidR="00355873" w:rsidDel="00395A24">
          <w:rPr>
            <w:rFonts w:ascii="Times New Roman" w:hAnsi="Times New Roman" w:cs="Times New Roman"/>
            <w:bCs/>
            <w:sz w:val="24"/>
            <w:szCs w:val="24"/>
          </w:rPr>
          <w:delText>OFC lesion effect</w:delText>
        </w:r>
        <w:r w:rsidR="00925F44" w:rsidDel="00395A24">
          <w:rPr>
            <w:rFonts w:ascii="Times New Roman" w:hAnsi="Times New Roman" w:cs="Times New Roman"/>
            <w:bCs/>
            <w:sz w:val="24"/>
            <w:szCs w:val="24"/>
          </w:rPr>
          <w:delText xml:space="preserve"> </w:delText>
        </w:r>
        <w:r w:rsidR="00355873" w:rsidDel="00395A24">
          <w:rPr>
            <w:rFonts w:ascii="Times New Roman" w:hAnsi="Times New Roman" w:cs="Times New Roman"/>
            <w:bCs/>
            <w:sz w:val="24"/>
            <w:szCs w:val="24"/>
          </w:rPr>
          <w:delText>o</w:delText>
        </w:r>
        <w:r w:rsidR="00925F44" w:rsidDel="00395A24">
          <w:rPr>
            <w:rFonts w:ascii="Times New Roman" w:hAnsi="Times New Roman" w:cs="Times New Roman"/>
            <w:bCs/>
            <w:sz w:val="24"/>
            <w:szCs w:val="24"/>
          </w:rPr>
          <w:delText>n response latencies</w:delText>
        </w:r>
        <w:r w:rsidR="00827F8B" w:rsidDel="00395A24">
          <w:rPr>
            <w:rFonts w:ascii="Times New Roman" w:hAnsi="Times New Roman" w:cs="Times New Roman"/>
            <w:bCs/>
            <w:sz w:val="24"/>
            <w:szCs w:val="24"/>
          </w:rPr>
          <w:delText>, but</w:delText>
        </w:r>
        <w:r w:rsidRPr="009E6850" w:rsidDel="00395A24">
          <w:rPr>
            <w:rFonts w:ascii="Times New Roman" w:hAnsi="Times New Roman" w:cs="Times New Roman"/>
            <w:bCs/>
            <w:sz w:val="24"/>
            <w:szCs w:val="24"/>
          </w:rPr>
          <w:delText xml:space="preserve"> no difference between lesion and control animals in the acquisition of a discrete trial go-no learning task, as measured by the number of trials to criterio</w:delText>
        </w:r>
        <w:r w:rsidR="00827F8B" w:rsidDel="00395A24">
          <w:rPr>
            <w:rFonts w:ascii="Times New Roman" w:hAnsi="Times New Roman" w:cs="Times New Roman"/>
            <w:bCs/>
            <w:sz w:val="24"/>
            <w:szCs w:val="24"/>
          </w:rPr>
          <w:delText>n</w:delText>
        </w:r>
        <w:r w:rsidRPr="009E6850" w:rsidDel="00395A24">
          <w:rPr>
            <w:rFonts w:ascii="Times New Roman" w:hAnsi="Times New Roman" w:cs="Times New Roman"/>
            <w:bCs/>
            <w:sz w:val="24"/>
            <w:szCs w:val="24"/>
          </w:rPr>
          <w:delText>. This suggests that OFC lesions may cause differences in the asymptote of conditioning that could be detected by a relatively sensitive behavioural measure.</w:delText>
        </w:r>
      </w:del>
    </w:p>
    <w:p w14:paraId="14F896A0" w14:textId="6E4ABCC7" w:rsidR="00E63A05" w:rsidDel="00395A24" w:rsidRDefault="009E6850" w:rsidP="009E6850">
      <w:pPr>
        <w:rPr>
          <w:del w:id="59" w:author="Marios Panayi" w:date="2020-08-16T15:43:00Z"/>
          <w:rFonts w:ascii="Times New Roman" w:hAnsi="Times New Roman" w:cs="Times New Roman"/>
          <w:bCs/>
          <w:sz w:val="24"/>
          <w:szCs w:val="24"/>
        </w:rPr>
      </w:pPr>
      <w:del w:id="60" w:author="Marios Panayi" w:date="2020-08-16T15:43:00Z">
        <w:r w:rsidRPr="009E6850" w:rsidDel="00395A24">
          <w:rPr>
            <w:rFonts w:ascii="Times New Roman" w:hAnsi="Times New Roman" w:cs="Times New Roman"/>
            <w:bCs/>
            <w:sz w:val="24"/>
            <w:szCs w:val="24"/>
          </w:rPr>
          <w:delText>To address this, we tested the effect of OFC lesions on the acquisition of a simple Pavlovian cue-outcome task in which a single conditioned stimulus (CS) predicted a single unconditioned stimulus (US) outcome, and training continued until a behavioural asymptote was reached. We hypothesized that OFC lesions would not affect the rate of learning or total learning (asymptote) of conditioning. This null result was predicted by both latent state and sensory-specific outcome expectancy theories of OFC function, and the ubiquity of reported null effects of OFC lesions on initial acquisition learning [REFS].</w:delText>
        </w:r>
      </w:del>
    </w:p>
    <w:p w14:paraId="2AFCC271" w14:textId="10967745" w:rsidR="001510CE" w:rsidRDefault="001510CE" w:rsidP="009E6850">
      <w:pPr>
        <w:rPr>
          <w:rFonts w:ascii="Times New Roman" w:hAnsi="Times New Roman" w:cs="Times New Roman"/>
          <w:b/>
          <w:sz w:val="24"/>
          <w:szCs w:val="24"/>
        </w:rPr>
      </w:pPr>
      <w:r>
        <w:rPr>
          <w:rFonts w:ascii="Times New Roman" w:hAnsi="Times New Roman" w:cs="Times New Roman"/>
          <w:b/>
          <w:sz w:val="24"/>
          <w:szCs w:val="24"/>
        </w:rPr>
        <w:br w:type="page"/>
      </w:r>
    </w:p>
    <w:p w14:paraId="17DF71D0" w14:textId="152441CB" w:rsidR="00A426B6" w:rsidRPr="00CB3771" w:rsidRDefault="00A426B6" w:rsidP="00A426B6">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lastRenderedPageBreak/>
        <w:t>Results</w:t>
      </w:r>
    </w:p>
    <w:p w14:paraId="721E08BC" w14:textId="306DB81F" w:rsidR="00A426B6" w:rsidRPr="00CB3771" w:rsidRDefault="007F67D5" w:rsidP="00A426B6">
      <w:pPr>
        <w:spacing w:line="360" w:lineRule="auto"/>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 xml:space="preserve">Experiment 1: </w:t>
      </w:r>
      <w:r w:rsidR="00A426B6" w:rsidRPr="00CB3771">
        <w:rPr>
          <w:rFonts w:ascii="Times New Roman" w:eastAsia="Times New Roman" w:hAnsi="Times New Roman" w:cs="Times New Roman"/>
          <w:b/>
          <w:color w:val="000000"/>
          <w:sz w:val="24"/>
          <w:szCs w:val="24"/>
          <w:lang w:eastAsia="en-AU"/>
        </w:rPr>
        <w:t>Pre-training</w:t>
      </w:r>
      <w:r w:rsidR="00CD1176">
        <w:rPr>
          <w:rFonts w:ascii="Times New Roman" w:eastAsia="Times New Roman" w:hAnsi="Times New Roman" w:cs="Times New Roman"/>
          <w:b/>
          <w:color w:val="000000"/>
          <w:sz w:val="24"/>
          <w:szCs w:val="24"/>
          <w:lang w:eastAsia="en-AU"/>
        </w:rPr>
        <w:t xml:space="preserve"> OFC</w:t>
      </w:r>
      <w:r w:rsidR="00A426B6" w:rsidRPr="00CB3771">
        <w:rPr>
          <w:rFonts w:ascii="Times New Roman" w:eastAsia="Times New Roman" w:hAnsi="Times New Roman" w:cs="Times New Roman"/>
          <w:b/>
          <w:color w:val="000000"/>
          <w:sz w:val="24"/>
          <w:szCs w:val="24"/>
          <w:lang w:eastAsia="en-AU"/>
        </w:rPr>
        <w:t xml:space="preserve"> lesions </w:t>
      </w:r>
    </w:p>
    <w:p w14:paraId="0541FBC7" w14:textId="77777777" w:rsidR="00A426B6" w:rsidRPr="007F67D5" w:rsidRDefault="00A426B6" w:rsidP="00A426B6">
      <w:pPr>
        <w:spacing w:line="360" w:lineRule="auto"/>
        <w:rPr>
          <w:rFonts w:ascii="Times New Roman" w:eastAsia="Times New Roman" w:hAnsi="Times New Roman" w:cs="Times New Roman"/>
          <w:b/>
          <w:i/>
          <w:iCs/>
          <w:color w:val="000000"/>
          <w:sz w:val="24"/>
          <w:szCs w:val="24"/>
          <w:lang w:eastAsia="en-AU"/>
        </w:rPr>
      </w:pPr>
      <w:r w:rsidRPr="007F67D5">
        <w:rPr>
          <w:rFonts w:ascii="Times New Roman" w:eastAsia="Times New Roman" w:hAnsi="Times New Roman" w:cs="Times New Roman"/>
          <w:b/>
          <w:i/>
          <w:iCs/>
          <w:color w:val="000000"/>
          <w:sz w:val="24"/>
          <w:szCs w:val="24"/>
          <w:lang w:eastAsia="en-AU"/>
        </w:rPr>
        <w:t>Acquisition</w:t>
      </w:r>
    </w:p>
    <w:p w14:paraId="428A8C67" w14:textId="121D4BDA" w:rsidR="00642615" w:rsidRDefault="005D7B41" w:rsidP="00642615">
      <w:pPr>
        <w:pStyle w:val="BodyText"/>
      </w:pPr>
      <w:r>
        <w:t>Pre</w:t>
      </w:r>
      <w:r w:rsidR="00535B6F">
        <w:t>-training</w:t>
      </w:r>
      <w:r w:rsidR="00642615">
        <w:t xml:space="preserve"> OFC lesions significantly increased responding to the </w:t>
      </w:r>
      <w:r w:rsidR="00B133D5">
        <w:t>Pavlovian</w:t>
      </w:r>
      <w:r w:rsidR="00642615">
        <w:t xml:space="preserve"> cue relative to sham control animals (</w:t>
      </w:r>
      <w:r w:rsidR="00642615" w:rsidRPr="00136F82">
        <w:rPr>
          <w:highlight w:val="yellow"/>
        </w:rPr>
        <w:t>Figure 1A; lesions depicted in Figure 1-supplementary figure 1</w:t>
      </w:r>
      <w:r w:rsidR="00642615">
        <w:t>). Analysis of conditioned responding was conducted as a CS-PreCS difference score such that levels of responding reflected discriminative</w:t>
      </w:r>
      <w:r w:rsidR="00BD55FF">
        <w:t xml:space="preserve"> performance to the</w:t>
      </w:r>
      <w:r w:rsidR="00642615">
        <w:t xml:space="preserve"> cue (CS) above baseline (PreCS). Acquisition of responding to the CS was significantly greater in the lesion group than the sham group (main effect of Group </w:t>
      </w:r>
      <m:oMath>
        <m:r>
          <w:rPr>
            <w:rFonts w:ascii="Cambria Math" w:hAnsi="Cambria Math"/>
          </w:rPr>
          <m:t>F(1,40)=10.83</m:t>
        </m:r>
      </m:oMath>
      <w:r w:rsidR="00642615">
        <w:t xml:space="preserve">, </w:t>
      </w:r>
      <m:oMath>
        <m:r>
          <w:rPr>
            <w:rFonts w:ascii="Cambria Math" w:hAnsi="Cambria Math"/>
          </w:rPr>
          <m:t>p=.002</m:t>
        </m:r>
      </m:oMath>
      <w:r w:rsidR="00642615">
        <w:t xml:space="preserve">, Block </w:t>
      </w:r>
      <m:oMath>
        <m:r>
          <w:rPr>
            <w:rFonts w:ascii="Cambria Math" w:hAnsi="Cambria Math"/>
          </w:rPr>
          <m:t>F(6,240)=34.07</m:t>
        </m:r>
      </m:oMath>
      <w:r w:rsidR="00642615">
        <w:t xml:space="preserve">, </w:t>
      </w:r>
      <m:oMath>
        <m:r>
          <w:rPr>
            <w:rFonts w:ascii="Cambria Math" w:hAnsi="Cambria Math"/>
          </w:rPr>
          <m:t>p&lt;.001</m:t>
        </m:r>
      </m:oMath>
      <w:r w:rsidR="00642615">
        <w:t xml:space="preserve">, and Group x Block interaction </w:t>
      </w:r>
      <m:oMath>
        <m:r>
          <w:rPr>
            <w:rFonts w:ascii="Cambria Math" w:hAnsi="Cambria Math"/>
          </w:rPr>
          <m:t>F(6,240)=7.33</m:t>
        </m:r>
      </m:oMath>
      <w:r w:rsidR="00642615">
        <w:t xml:space="preserve">, </w:t>
      </w:r>
      <m:oMath>
        <m:r>
          <w:rPr>
            <w:rFonts w:ascii="Cambria Math" w:hAnsi="Cambria Math"/>
          </w:rPr>
          <m:t>p&lt;.001</m:t>
        </m:r>
      </m:oMath>
      <w:r w:rsidR="00642615">
        <w:t>). Follow up comparisons on each block revealed that responding in the lesion group was significantly higher than the sham group during the last 4 blocks (</w:t>
      </w:r>
      <w:r w:rsidR="00315052">
        <w:t>B</w:t>
      </w:r>
      <w:r w:rsidR="00642615">
        <w:t xml:space="preserve">lock 1 </w:t>
      </w:r>
      <m:oMath>
        <m:r>
          <w:rPr>
            <w:rFonts w:ascii="Cambria Math" w:hAnsi="Cambria Math"/>
          </w:rPr>
          <m:t>t(40)=-1.67</m:t>
        </m:r>
      </m:oMath>
      <w:r w:rsidR="00642615">
        <w:t xml:space="preserve">, </w:t>
      </w:r>
      <m:oMath>
        <m:r>
          <w:rPr>
            <w:rFonts w:ascii="Cambria Math" w:hAnsi="Cambria Math"/>
          </w:rPr>
          <m:t>p=.103</m:t>
        </m:r>
      </m:oMath>
      <w:r w:rsidR="00642615">
        <w:t xml:space="preserve">, </w:t>
      </w:r>
      <w:r w:rsidR="00315052">
        <w:t>B</w:t>
      </w:r>
      <w:r w:rsidR="00642615">
        <w:t xml:space="preserve">lock 2 </w:t>
      </w:r>
      <m:oMath>
        <m:r>
          <w:rPr>
            <w:rFonts w:ascii="Cambria Math" w:hAnsi="Cambria Math"/>
          </w:rPr>
          <m:t>t(40)=0.14</m:t>
        </m:r>
      </m:oMath>
      <w:r w:rsidR="00642615">
        <w:t xml:space="preserve">, </w:t>
      </w:r>
      <m:oMath>
        <m:r>
          <w:rPr>
            <w:rFonts w:ascii="Cambria Math" w:hAnsi="Cambria Math"/>
          </w:rPr>
          <m:t>p=.893</m:t>
        </m:r>
      </m:oMath>
      <w:r w:rsidR="00642615">
        <w:t xml:space="preserve">, </w:t>
      </w:r>
      <w:r w:rsidR="00315052">
        <w:t>B</w:t>
      </w:r>
      <w:r w:rsidR="00642615">
        <w:t xml:space="preserve">lock 3 </w:t>
      </w:r>
      <m:oMath>
        <m:r>
          <w:rPr>
            <w:rFonts w:ascii="Cambria Math" w:hAnsi="Cambria Math"/>
          </w:rPr>
          <m:t>t(40)=1.79</m:t>
        </m:r>
      </m:oMath>
      <w:r w:rsidR="00642615">
        <w:t xml:space="preserve">, </w:t>
      </w:r>
      <m:oMath>
        <m:r>
          <w:rPr>
            <w:rFonts w:ascii="Cambria Math" w:hAnsi="Cambria Math"/>
          </w:rPr>
          <m:t>p=.082</m:t>
        </m:r>
      </m:oMath>
      <w:r w:rsidR="00642615">
        <w:t xml:space="preserve">, </w:t>
      </w:r>
      <w:r w:rsidR="00315052">
        <w:t>B</w:t>
      </w:r>
      <w:r w:rsidR="00642615">
        <w:t xml:space="preserve">lock 4 </w:t>
      </w:r>
      <m:oMath>
        <m:r>
          <w:rPr>
            <w:rFonts w:ascii="Cambria Math" w:hAnsi="Cambria Math"/>
          </w:rPr>
          <m:t>t(40)=2.39</m:t>
        </m:r>
      </m:oMath>
      <w:r w:rsidR="00642615">
        <w:t xml:space="preserve">, </w:t>
      </w:r>
      <m:oMath>
        <m:r>
          <w:rPr>
            <w:rFonts w:ascii="Cambria Math" w:hAnsi="Cambria Math"/>
          </w:rPr>
          <m:t>p=.022</m:t>
        </m:r>
      </m:oMath>
      <w:r w:rsidR="00642615">
        <w:t xml:space="preserve">, </w:t>
      </w:r>
      <w:r w:rsidR="00315052">
        <w:t>B</w:t>
      </w:r>
      <w:r w:rsidR="00642615">
        <w:t xml:space="preserve">lock 5 </w:t>
      </w:r>
      <m:oMath>
        <m:r>
          <w:rPr>
            <w:rFonts w:ascii="Cambria Math" w:hAnsi="Cambria Math"/>
          </w:rPr>
          <m:t>t(40)=4.59</m:t>
        </m:r>
      </m:oMath>
      <w:r w:rsidR="00642615">
        <w:t xml:space="preserve">, </w:t>
      </w:r>
      <m:oMath>
        <m:r>
          <w:rPr>
            <w:rFonts w:ascii="Cambria Math" w:hAnsi="Cambria Math"/>
          </w:rPr>
          <m:t>p&lt;.001</m:t>
        </m:r>
      </m:oMath>
      <w:r w:rsidR="00642615">
        <w:t xml:space="preserve">, </w:t>
      </w:r>
      <w:r w:rsidR="00315052">
        <w:t>B</w:t>
      </w:r>
      <w:r w:rsidR="00642615">
        <w:t xml:space="preserve">lock 6 </w:t>
      </w:r>
      <m:oMath>
        <m:r>
          <w:rPr>
            <w:rFonts w:ascii="Cambria Math" w:hAnsi="Cambria Math"/>
          </w:rPr>
          <m:t>t(40)=3.48</m:t>
        </m:r>
      </m:oMath>
      <w:r w:rsidR="00642615">
        <w:t xml:space="preserve">, </w:t>
      </w:r>
      <m:oMath>
        <m:r>
          <w:rPr>
            <w:rFonts w:ascii="Cambria Math" w:hAnsi="Cambria Math"/>
          </w:rPr>
          <m:t>p=.001</m:t>
        </m:r>
      </m:oMath>
      <w:r w:rsidR="00642615">
        <w:t xml:space="preserve">, </w:t>
      </w:r>
      <w:r w:rsidR="00315052">
        <w:t>B</w:t>
      </w:r>
      <w:r w:rsidR="00642615">
        <w:t xml:space="preserve">lock 7 </w:t>
      </w:r>
      <m:oMath>
        <m:r>
          <w:rPr>
            <w:rFonts w:ascii="Cambria Math" w:hAnsi="Cambria Math"/>
          </w:rPr>
          <m:t>t(40)=2.32</m:t>
        </m:r>
      </m:oMath>
      <w:r w:rsidR="00642615">
        <w:t xml:space="preserve">, </w:t>
      </w:r>
      <m:oMath>
        <m:r>
          <w:rPr>
            <w:rFonts w:ascii="Cambria Math" w:hAnsi="Cambria Math"/>
          </w:rPr>
          <m:t>p=.026</m:t>
        </m:r>
      </m:oMath>
      <w:r w:rsidR="00642615">
        <w:t xml:space="preserve">). Given the ubiquity of non-significant effects of OFC lesions on acquisition learning in the literature, two independent replications of this novel effect were conducted (combined here; same pattern of statistical significance in both independent replications) </w:t>
      </w:r>
      <w:r w:rsidR="00DF5F2A">
        <w:t xml:space="preserve">which </w:t>
      </w:r>
      <w:r w:rsidR="00642615">
        <w:t>confirm</w:t>
      </w:r>
      <w:r w:rsidR="00DF5F2A">
        <w:t>ed</w:t>
      </w:r>
      <w:r w:rsidR="00642615">
        <w:t xml:space="preserve"> the effect was robust.</w:t>
      </w:r>
    </w:p>
    <w:p w14:paraId="3F7E4854" w14:textId="77777777" w:rsidR="00EB7DC6" w:rsidRPr="007F67D5" w:rsidRDefault="00EB7DC6" w:rsidP="00EB7DC6">
      <w:pPr>
        <w:pStyle w:val="BodyText"/>
        <w:rPr>
          <w:i/>
          <w:iCs/>
        </w:rPr>
      </w:pPr>
      <w:r w:rsidRPr="007F67D5">
        <w:rPr>
          <w:b/>
          <w:i/>
          <w:iCs/>
        </w:rPr>
        <w:t>Locomotor activity</w:t>
      </w:r>
    </w:p>
    <w:p w14:paraId="6AA98F83" w14:textId="0D4C5A46" w:rsidR="00EB7DC6" w:rsidRDefault="00EB7DC6" w:rsidP="00EB7DC6">
      <w:pPr>
        <w:pStyle w:val="BodyText"/>
      </w:pPr>
      <w:r>
        <w:t xml:space="preserve">The enhanced responding observed during </w:t>
      </w:r>
      <w:r w:rsidR="00A06271">
        <w:t>acquisition</w:t>
      </w:r>
      <w:r>
        <w:t xml:space="preserve"> in the OFC lesion group could simply reflect an enhancement of general locomotor activity</w:t>
      </w:r>
      <w:r w:rsidR="00883B45">
        <w:t>.</w:t>
      </w:r>
      <w:r>
        <w:t xml:space="preserve"> </w:t>
      </w:r>
      <w:r w:rsidR="00883B45">
        <w:t>H</w:t>
      </w:r>
      <w:r>
        <w:t>owever locomotor activity (</w:t>
      </w:r>
      <w:r w:rsidRPr="00136F82">
        <w:rPr>
          <w:highlight w:val="yellow"/>
        </w:rPr>
        <w:t>Figure 1C</w:t>
      </w:r>
      <w:r>
        <w:t>) did not differ between groups (main effect of Time</w:t>
      </w:r>
      <w:r w:rsidR="0091635A">
        <w:t>Bin</w:t>
      </w:r>
      <w:r>
        <w:t xml:space="preserve"> </w:t>
      </w:r>
      <m:oMath>
        <m:r>
          <w:rPr>
            <w:rFonts w:ascii="Cambria Math" w:hAnsi="Cambria Math"/>
          </w:rPr>
          <m:t>F(1,33)=62.93</m:t>
        </m:r>
      </m:oMath>
      <w:r>
        <w:t xml:space="preserve">, </w:t>
      </w:r>
      <m:oMath>
        <m:r>
          <w:rPr>
            <w:rFonts w:ascii="Cambria Math" w:hAnsi="Cambria Math"/>
          </w:rPr>
          <m:t>p&lt;.001</m:t>
        </m:r>
      </m:oMath>
      <w:r>
        <w:t xml:space="preserve">, but no significant effect of Group </w:t>
      </w:r>
      <m:oMath>
        <m:r>
          <w:rPr>
            <w:rFonts w:ascii="Cambria Math" w:hAnsi="Cambria Math"/>
          </w:rPr>
          <m:t>F(1,33)=2.87</m:t>
        </m:r>
      </m:oMath>
      <w:r>
        <w:t xml:space="preserve">, </w:t>
      </w:r>
      <m:oMath>
        <m:r>
          <w:rPr>
            <w:rFonts w:ascii="Cambria Math" w:hAnsi="Cambria Math"/>
          </w:rPr>
          <m:t>p=.100</m:t>
        </m:r>
      </m:oMath>
      <w:r>
        <w:t xml:space="preserve">, or Group x TimeBin interaction </w:t>
      </w:r>
      <m:oMath>
        <m:r>
          <w:rPr>
            <w:rFonts w:ascii="Cambria Math" w:hAnsi="Cambria Math"/>
          </w:rPr>
          <m:t>F(1,33)=0.36</m:t>
        </m:r>
      </m:oMath>
      <w:r>
        <w:t xml:space="preserve">, </w:t>
      </w:r>
      <m:oMath>
        <m:r>
          <w:rPr>
            <w:rFonts w:ascii="Cambria Math" w:hAnsi="Cambria Math"/>
          </w:rPr>
          <m:t>p=.555</m:t>
        </m:r>
      </m:oMath>
      <w:r>
        <w:t xml:space="preserve">). Therefore, the enhanced responding during acquisition </w:t>
      </w:r>
      <w:r w:rsidR="00955064">
        <w:t>was</w:t>
      </w:r>
      <w:r>
        <w:t xml:space="preserve"> not simply due to OFC lesions inducing hyperactivity.</w:t>
      </w:r>
    </w:p>
    <w:p w14:paraId="59B31D22" w14:textId="77777777" w:rsidR="00136F82" w:rsidRPr="007F67D5" w:rsidRDefault="00136F82" w:rsidP="00136F82">
      <w:pPr>
        <w:pStyle w:val="BodyText"/>
        <w:rPr>
          <w:i/>
          <w:iCs/>
        </w:rPr>
      </w:pPr>
      <w:r w:rsidRPr="007F67D5">
        <w:rPr>
          <w:b/>
          <w:i/>
          <w:iCs/>
        </w:rPr>
        <w:t>Satiety</w:t>
      </w:r>
    </w:p>
    <w:p w14:paraId="477194D1" w14:textId="222F3591" w:rsidR="00136F82" w:rsidRDefault="00136F82" w:rsidP="00136F82">
      <w:pPr>
        <w:pStyle w:val="BodyText"/>
      </w:pPr>
      <w:r>
        <w:t>To test whether the enhanced responding following OFC lesions was sensitive to levels of hunger or shifts in motivation, a subgroup of animals (subgroup 1) was tested when sated</w:t>
      </w:r>
      <w:r w:rsidR="00D75138">
        <w:t>,</w:t>
      </w:r>
      <w:r>
        <w:t xml:space="preserve"> </w:t>
      </w:r>
      <w:r w:rsidR="00D75138">
        <w:t xml:space="preserve">i.e. following 24 hours </w:t>
      </w:r>
      <w:r w:rsidR="00D75138" w:rsidRPr="00201EFD">
        <w:rPr>
          <w:i/>
          <w:iCs/>
        </w:rPr>
        <w:t>ad libitum</w:t>
      </w:r>
      <w:r w:rsidR="00D75138">
        <w:t xml:space="preserve"> access to home-cage food </w:t>
      </w:r>
      <w:r>
        <w:t>(</w:t>
      </w:r>
      <w:r w:rsidRPr="00136F82">
        <w:rPr>
          <w:highlight w:val="yellow"/>
        </w:rPr>
        <w:t>Figure 1B</w:t>
      </w:r>
      <w:r>
        <w:t>). General satiety,</w:t>
      </w:r>
      <w:r w:rsidR="00883B45">
        <w:t xml:space="preserve"> </w:t>
      </w:r>
      <w:r>
        <w:t xml:space="preserve">did not affect the rate of responding in the sham group (Sham: Satiety vs Hungry </w:t>
      </w:r>
      <m:oMath>
        <m:r>
          <w:rPr>
            <w:rFonts w:ascii="Cambria Math" w:hAnsi="Cambria Math"/>
          </w:rPr>
          <m:t>t(13)=-1.38</m:t>
        </m:r>
      </m:oMath>
      <w:r>
        <w:t xml:space="preserve">, </w:t>
      </w:r>
      <m:oMath>
        <m:r>
          <w:rPr>
            <w:rFonts w:ascii="Cambria Math" w:hAnsi="Cambria Math"/>
          </w:rPr>
          <m:t>p=.191</m:t>
        </m:r>
      </m:oMath>
      <w:r>
        <w:t xml:space="preserve">) but significantly suppressed responding in the lesion group (Lesion: Satiety vs Hungry </w:t>
      </w:r>
      <m:oMath>
        <m:r>
          <w:rPr>
            <w:rFonts w:ascii="Cambria Math" w:hAnsi="Cambria Math"/>
          </w:rPr>
          <m:t>t(13)=-4.24</m:t>
        </m:r>
      </m:oMath>
      <w:r>
        <w:t xml:space="preserve">, </w:t>
      </w:r>
      <m:oMath>
        <m:r>
          <w:rPr>
            <w:rFonts w:ascii="Cambria Math" w:hAnsi="Cambria Math"/>
          </w:rPr>
          <m:t>p=.001</m:t>
        </m:r>
      </m:oMath>
      <w:r>
        <w:t>)</w:t>
      </w:r>
      <w:r w:rsidR="00916723">
        <w:t xml:space="preserve"> </w:t>
      </w:r>
      <w:r>
        <w:t xml:space="preserve">compared to subsequent testing 24 hours later when hungry again (no significant main effect of Group </w:t>
      </w:r>
      <m:oMath>
        <m:r>
          <w:rPr>
            <w:rFonts w:ascii="Cambria Math" w:hAnsi="Cambria Math"/>
          </w:rPr>
          <m:t>F(1,13)=1.43</m:t>
        </m:r>
      </m:oMath>
      <w:r>
        <w:t xml:space="preserve">, </w:t>
      </w:r>
      <m:oMath>
        <m:r>
          <w:rPr>
            <w:rFonts w:ascii="Cambria Math" w:hAnsi="Cambria Math"/>
          </w:rPr>
          <m:t>p=.253</m:t>
        </m:r>
      </m:oMath>
      <w:r>
        <w:t xml:space="preserve">, but a significant main effect of Hunger </w:t>
      </w:r>
      <m:oMath>
        <m:r>
          <w:rPr>
            <w:rFonts w:ascii="Cambria Math" w:hAnsi="Cambria Math"/>
          </w:rPr>
          <m:t>F(1,13)=16.30</m:t>
        </m:r>
      </m:oMath>
      <w:r>
        <w:t xml:space="preserve">, </w:t>
      </w:r>
      <m:oMath>
        <m:r>
          <w:rPr>
            <w:rFonts w:ascii="Cambria Math" w:hAnsi="Cambria Math"/>
          </w:rPr>
          <m:t>p=.001</m:t>
        </m:r>
      </m:oMath>
      <w:r>
        <w:t xml:space="preserve">, and Group x Hunger interaction </w:t>
      </w:r>
      <m:oMath>
        <m:r>
          <w:rPr>
            <w:rFonts w:ascii="Cambria Math" w:hAnsi="Cambria Math"/>
          </w:rPr>
          <m:t>F(1,13)=4.63</m:t>
        </m:r>
      </m:oMath>
      <w:r>
        <w:t xml:space="preserve">, </w:t>
      </w:r>
      <m:oMath>
        <m:r>
          <w:rPr>
            <w:rFonts w:ascii="Cambria Math" w:hAnsi="Cambria Math"/>
          </w:rPr>
          <m:t>p=.051</m:t>
        </m:r>
      </m:oMath>
      <w:r>
        <w:t xml:space="preserve">). Since the satiety test session was rewarded, it is possible that OFC lesioned animals could learn that the reward was less valuable by direct experience with the reward, similar to incentive learning effects normally observed in instrumental conditioning </w:t>
      </w:r>
      <w:r w:rsidR="00D929BD">
        <w:fldChar w:fldCharType="begin" w:fldLock="1"/>
      </w:r>
      <w:r w:rsidR="00316B19">
        <w:instrText>ADDIN CSL_CITATION {"citationItems":[{"id":"ITEM-1","itemData":{"DOI":"10.1002/0471214426.pas0312","ISBN":"9780471214427","abstract":"Acquired behavior is motivated by two forms of incentive learning. Pavlovian incentive learning reflects the acquisition of motivational properties by conditioned stimuli (CSs) through their association with appetitive and aversive reinforcers. Although the influence of appetitive CSs is modulated by primary motivational states, they exert a general motivation influence on appetitive behavior. By contrast, aversive CSs inhibit appetitive behavior. The second process, instrumental incentive learning, determines the incentive value assigned to outcomes of goal-directed, instrumental action. This incentive value, and its control by primary motivational states, has to be learned through experience of the hedonic reactions elicited by the outcome. The two incentive learning processes function in parallel to motivate instrumental behavior.","author":[{"dropping-particle":"","family":"Dickinson","given":"A","non-dropping-particle":"","parse-names":false,"suffix":""},{"dropping-particle":"","family":"Balleine","given":"B W","non-dropping-particle":"","parse-names":false,"suffix":""}],"container-title":"Stevens' Handbook of Experimental Psychology","id":"ITEM-1","issued":{"date-parts":[["2002"]]},"publisher":"John Wiley &amp; Sons, Inc.","title":"The Role of Learning in the Operation of Motivational Systems","type":"chapter"},"uris":["http://www.mendeley.com/documents/?uuid=5f2cd0e0-4657-4a4e-91d1-4362764fa19b"]}],"mendeley":{"formattedCitation":"(Dickinson &amp; Balleine, 2002)","plainTextFormattedCitation":"(Dickinson &amp; Balleine, 2002)","previouslyFormattedCitation":"(Dickinson &amp; Balleine, 2002)"},"properties":{"noteIndex":0},"schema":"https://github.com/citation-style-language/schema/raw/master/csl-citation.json"}</w:instrText>
      </w:r>
      <w:r w:rsidR="00D929BD">
        <w:fldChar w:fldCharType="separate"/>
      </w:r>
      <w:r w:rsidR="00D929BD" w:rsidRPr="00D929BD">
        <w:rPr>
          <w:noProof/>
        </w:rPr>
        <w:t>(Dickinson &amp; Balleine, 2002)</w:t>
      </w:r>
      <w:r w:rsidR="00D929BD">
        <w:fldChar w:fldCharType="end"/>
      </w:r>
      <w:r>
        <w:t>. However, this possibility is unlikely as responding was comparable between groups on the first trial of the satiety test (</w:t>
      </w:r>
      <m:oMath>
        <m:r>
          <w:rPr>
            <w:rFonts w:ascii="Cambria Math" w:hAnsi="Cambria Math"/>
          </w:rPr>
          <m:t>t(13)=1.04</m:t>
        </m:r>
      </m:oMath>
      <w:r>
        <w:t xml:space="preserve">, </w:t>
      </w:r>
      <m:oMath>
        <m:r>
          <w:rPr>
            <w:rFonts w:ascii="Cambria Math" w:hAnsi="Cambria Math"/>
          </w:rPr>
          <m:t>p=.317</m:t>
        </m:r>
      </m:oMath>
      <w:r>
        <w:t xml:space="preserve">, </w:t>
      </w:r>
      <w:r w:rsidRPr="00916723">
        <w:rPr>
          <w:highlight w:val="yellow"/>
        </w:rPr>
        <w:t>Figure 1-figure supplement 2</w:t>
      </w:r>
      <w:r>
        <w:t xml:space="preserve">), before </w:t>
      </w:r>
      <w:r>
        <w:lastRenderedPageBreak/>
        <w:t xml:space="preserve">the </w:t>
      </w:r>
      <w:r w:rsidR="00E22100">
        <w:t xml:space="preserve">first </w:t>
      </w:r>
      <w:r>
        <w:t>reward was delivered. This suggests that animals with OFC lesions are sensitive to shifts in hunger</w:t>
      </w:r>
      <w:r w:rsidR="0013327E">
        <w:t xml:space="preserve"> and </w:t>
      </w:r>
      <w:r w:rsidR="00C376E5">
        <w:t>general</w:t>
      </w:r>
      <w:r>
        <w:t xml:space="preserve"> motivation.</w:t>
      </w:r>
    </w:p>
    <w:p w14:paraId="4DB4A9AC" w14:textId="77777777" w:rsidR="00F51193" w:rsidRPr="007F67D5" w:rsidRDefault="00F51193" w:rsidP="00F51193">
      <w:pPr>
        <w:pStyle w:val="BodyText"/>
        <w:rPr>
          <w:i/>
          <w:iCs/>
        </w:rPr>
      </w:pPr>
      <w:r w:rsidRPr="007F67D5">
        <w:rPr>
          <w:b/>
          <w:i/>
          <w:iCs/>
        </w:rPr>
        <w:t>Devaluation Test</w:t>
      </w:r>
    </w:p>
    <w:p w14:paraId="26DE1D61" w14:textId="68F6F047" w:rsidR="00F51193" w:rsidRDefault="00F51193" w:rsidP="00F51193">
      <w:pPr>
        <w:pStyle w:val="BodyText"/>
      </w:pPr>
      <w:r>
        <w:t xml:space="preserve">OFC lesions have been shown to cause </w:t>
      </w:r>
      <w:r w:rsidR="00042974">
        <w:t xml:space="preserve">characteristic </w:t>
      </w:r>
      <w:r>
        <w:t xml:space="preserve">deficits in </w:t>
      </w:r>
      <w:r w:rsidR="00351423">
        <w:t xml:space="preserve">Pavlovian </w:t>
      </w:r>
      <w:r>
        <w:t xml:space="preserve">outcome devaluation </w:t>
      </w:r>
      <w:r w:rsidR="00316B19">
        <w:fldChar w:fldCharType="begin" w:fldLock="1"/>
      </w:r>
      <w:r w:rsidR="00A64207">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Neuroscience","id":"ITEM-2","issue":"35","issued":{"date-parts":[["2003"]]},"language":"English","page":"11078-11084","title":"Different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2005, 2003)","plainTextFormattedCitation":"(Gallagher et al., 1999; Panayi &amp; Killcross, 2018; Pickens et al., 2005, 2003)","previouslyFormattedCitation":"(Gallagher et al., 1999; Panayi &amp; Killcross, 2018; Pickens et al., 2005, 2003)"},"properties":{"noteIndex":0},"schema":"https://github.com/citation-style-language/schema/raw/master/csl-citation.json"}</w:instrText>
      </w:r>
      <w:r w:rsidR="00316B19">
        <w:fldChar w:fldCharType="separate"/>
      </w:r>
      <w:r w:rsidR="0070666A" w:rsidRPr="0070666A">
        <w:rPr>
          <w:noProof/>
        </w:rPr>
        <w:t>(Gallagher et al., 1999; Panayi &amp; Killcross, 2018; Pickens et al., 2005, 2003)</w:t>
      </w:r>
      <w:r w:rsidR="00316B19">
        <w:fldChar w:fldCharType="end"/>
      </w:r>
      <w:r>
        <w:t>. Therefore, to test whether the present lesion manipulation was comparable to other reports we tested a subgroup of animals (subgroup 2) on Pavlovian outcome devaluation. First the sham and lesion animals were given novel acquisition training of two novel and unique cue-outcome relationship (</w:t>
      </w:r>
      <w:r w:rsidRPr="00F820F2">
        <w:rPr>
          <w:highlight w:val="yellow"/>
        </w:rPr>
        <w:t>Figure 1-figure supplement 3A</w:t>
      </w:r>
      <w:r>
        <w:t>). A specific taste aversion was then established by pairing consumption of one of the outcomes with illness (i.p. injection of lithium chloride; Devalued), and the value of the other outcome was left intact (</w:t>
      </w:r>
      <w:r w:rsidR="00042974">
        <w:t xml:space="preserve">i.p. injection of saline; </w:t>
      </w:r>
      <w:r>
        <w:t>Non-Devalued). Both groups learned the novel cue-outcome associations and acquired the specific taste aversion (</w:t>
      </w:r>
      <w:r w:rsidRPr="00F820F2">
        <w:rPr>
          <w:highlight w:val="yellow"/>
        </w:rPr>
        <w:t>Figure 1-figure supplement 3B</w:t>
      </w:r>
      <w:r>
        <w:t>).</w:t>
      </w:r>
    </w:p>
    <w:p w14:paraId="3219C950" w14:textId="68F95B01" w:rsidR="00F51193" w:rsidRDefault="00F51193" w:rsidP="00F51193">
      <w:pPr>
        <w:pStyle w:val="BodyText"/>
      </w:pPr>
      <w:r>
        <w:t>Finally, during a devaluation test (</w:t>
      </w:r>
      <w:r w:rsidRPr="006B6F29">
        <w:rPr>
          <w:highlight w:val="yellow"/>
        </w:rPr>
        <w:t>Figure 1D</w:t>
      </w:r>
      <w:r>
        <w:t>), the two cues were presented in extinction. The sham group showed a significant devaluation effect, i.e. responding was lower to the devalued than non-devalued cue (</w:t>
      </w:r>
      <m:oMath>
        <m:r>
          <w:rPr>
            <w:rFonts w:ascii="Cambria Math" w:hAnsi="Cambria Math"/>
          </w:rPr>
          <m:t>t(11)=-3.06</m:t>
        </m:r>
      </m:oMath>
      <w:r>
        <w:t xml:space="preserve">, </w:t>
      </w:r>
      <m:oMath>
        <m:r>
          <w:rPr>
            <w:rFonts w:ascii="Cambria Math" w:hAnsi="Cambria Math"/>
          </w:rPr>
          <m:t>p=.011</m:t>
        </m:r>
      </m:oMath>
      <w:r>
        <w:t>). In contrast, the devaluation effect was abolished in the lesion group, and responding remained high to both the devalued and non-devalued cue (</w:t>
      </w:r>
      <m:oMath>
        <m:r>
          <w:rPr>
            <w:rFonts w:ascii="Cambria Math" w:hAnsi="Cambria Math"/>
          </w:rPr>
          <m:t>t(11)=1.09</m:t>
        </m:r>
      </m:oMath>
      <w:r>
        <w:t xml:space="preserve">, </w:t>
      </w:r>
      <m:oMath>
        <m:r>
          <w:rPr>
            <w:rFonts w:ascii="Cambria Math" w:hAnsi="Cambria Math"/>
          </w:rPr>
          <m:t>p=.300</m:t>
        </m:r>
      </m:oMath>
      <w:r>
        <w:t xml:space="preserve">; Significant Group x Cue interaction </w:t>
      </w:r>
      <m:oMath>
        <m:r>
          <w:rPr>
            <w:rFonts w:ascii="Cambria Math" w:hAnsi="Cambria Math"/>
          </w:rPr>
          <m:t>F(1,11)=7.55</m:t>
        </m:r>
      </m:oMath>
      <w:r>
        <w:t xml:space="preserve">, </w:t>
      </w:r>
      <m:oMath>
        <m:r>
          <w:rPr>
            <w:rFonts w:ascii="Cambria Math" w:hAnsi="Cambria Math"/>
          </w:rPr>
          <m:t>p=.019</m:t>
        </m:r>
      </m:oMath>
      <w:r>
        <w:t xml:space="preserve">, but no main effect of Group </w:t>
      </w:r>
      <m:oMath>
        <m:r>
          <w:rPr>
            <w:rFonts w:ascii="Cambria Math" w:hAnsi="Cambria Math"/>
          </w:rPr>
          <m:t>F(1,11)=0.54</m:t>
        </m:r>
      </m:oMath>
      <w:r>
        <w:t xml:space="preserve">, </w:t>
      </w:r>
      <m:oMath>
        <m:r>
          <w:rPr>
            <w:rFonts w:ascii="Cambria Math" w:hAnsi="Cambria Math"/>
          </w:rPr>
          <m:t>p=.479</m:t>
        </m:r>
      </m:oMath>
      <w:r>
        <w:t xml:space="preserve">, or Cue </w:t>
      </w:r>
      <m:oMath>
        <m:r>
          <w:rPr>
            <w:rFonts w:ascii="Cambria Math" w:hAnsi="Cambria Math"/>
          </w:rPr>
          <m:t>F(1,11)=1.09</m:t>
        </m:r>
      </m:oMath>
      <w:r>
        <w:t xml:space="preserve">, </w:t>
      </w:r>
      <m:oMath>
        <m:r>
          <w:rPr>
            <w:rFonts w:ascii="Cambria Math" w:hAnsi="Cambria Math"/>
          </w:rPr>
          <m:t>p=.320</m:t>
        </m:r>
      </m:oMath>
      <w:r>
        <w:t xml:space="preserve">). This finding successfully replicates the finding that both non-specific </w:t>
      </w:r>
      <w:r w:rsidR="006F543E">
        <w:t xml:space="preserve">OFC </w:t>
      </w:r>
      <w:r>
        <w:t xml:space="preserve">and focal </w:t>
      </w:r>
      <w:r w:rsidR="006F543E">
        <w:t xml:space="preserve">lateral </w:t>
      </w:r>
      <w:r>
        <w:t>OFC lesions abolish the outcome devaluation effect in rodents</w:t>
      </w:r>
      <w:r w:rsidR="00993C2A">
        <w:t xml:space="preserve"> </w:t>
      </w:r>
      <w:r w:rsidR="00993C2A">
        <w:fldChar w:fldCharType="begin" w:fldLock="1"/>
      </w:r>
      <w:r w:rsidR="00113618">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Neuroscience","id":"ITEM-2","issue":"35","issued":{"date-parts":[["2003"]]},"language":"English","page":"11078-11084","title":"Different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2005, 2003)","plainTextFormattedCitation":"(Gallagher et al., 1999; Panayi &amp; Killcross, 2018; Pickens et al., 2005, 2003)","previouslyFormattedCitation":"(Gallagher et al., 1999; Panayi &amp; Killcross, 2018; Pickens et al., 2005, 2003)"},"properties":{"noteIndex":0},"schema":"https://github.com/citation-style-language/schema/raw/master/csl-citation.json"}</w:instrText>
      </w:r>
      <w:r w:rsidR="00993C2A">
        <w:fldChar w:fldCharType="separate"/>
      </w:r>
      <w:r w:rsidR="00993C2A" w:rsidRPr="00993C2A">
        <w:rPr>
          <w:noProof/>
        </w:rPr>
        <w:t>(Gallagher et al., 1999; Panayi &amp; Killcross, 2018; Pickens et al., 2005, 2003)</w:t>
      </w:r>
      <w:r w:rsidR="00993C2A">
        <w:fldChar w:fldCharType="end"/>
      </w:r>
      <w:r>
        <w:t>.</w:t>
      </w:r>
    </w:p>
    <w:p w14:paraId="0687067C" w14:textId="5C93E688" w:rsidR="00887885" w:rsidRDefault="007F67D5" w:rsidP="00887885">
      <w:pPr>
        <w:pStyle w:val="BodyText"/>
      </w:pPr>
      <w:r>
        <w:rPr>
          <w:b/>
        </w:rPr>
        <w:t xml:space="preserve">Experiment 2: </w:t>
      </w:r>
      <w:r w:rsidR="00887885">
        <w:rPr>
          <w:b/>
        </w:rPr>
        <w:t>Post-training muscimol inactivation</w:t>
      </w:r>
    </w:p>
    <w:p w14:paraId="05107674" w14:textId="26C38FFB" w:rsidR="00887885" w:rsidRDefault="00887885" w:rsidP="00887885">
      <w:pPr>
        <w:pStyle w:val="BodyText"/>
      </w:pPr>
      <w:r>
        <w:t>The enhanced Pavlovian responding observed following OFC lesions (</w:t>
      </w:r>
      <w:r w:rsidRPr="00887885">
        <w:rPr>
          <w:highlight w:val="yellow"/>
        </w:rPr>
        <w:t>Figure 1A</w:t>
      </w:r>
      <w:r>
        <w:t>) may be due to enhanced learning of the cue-outcome relationship in the OFC lesion group (</w:t>
      </w:r>
      <w:r w:rsidRPr="00506B43">
        <w:rPr>
          <w:highlight w:val="yellow"/>
        </w:rPr>
        <w:t>Figure 2-figure supplement 1</w:t>
      </w:r>
      <w:r>
        <w:t xml:space="preserve">). This is consistent with a role for the OFC in representing outcome expectancy information. For example, incremental learning about a cue-outcome relationship is thought to depend upon prediction errors </w:t>
      </w:r>
      <w:r w:rsidR="00C433F2">
        <w:fldChar w:fldCharType="begin" w:fldLock="1"/>
      </w:r>
      <w:r w:rsidR="00B91D51">
        <w:instrText>ADDIN CSL_CITATION {"citationItems":[{"id":"ITEM-1","itemData":{"author":[{"dropping-particle":"","family":"Rescorla","given":"R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J.","non-dropping-particle":"","parse-names":false,"suffix":""},{"dropping-particle":"","family":"Schoenbaum","given":"Geoffrey","non-dropping-particle":"","parse-names":false,"suffix":""},{"dropping-particle":"","family":"Sharpe","given":"Melissa J.","non-dropping-particle":"","parse-names":false,"suffix":""}],"container-title":"Frontiers in Psychology","id":"ITEM-3","issued":{"date-parts":[["2017","2","22"]]},"page":"244","publisher":"Frontiers","title":"The Dopamine Prediction Error: Contributions to Associative Models of Reward Learning","type":"article-journal","volume":"8"},"uris":["http://www.mendeley.com/documents/?uuid=fbb6448d-68d3-3897-bbc9-bdc9c99fbab4"]},{"id":"ITEM-4","itemData":{"author":[{"dropping-particle":"","family":"LePelley","given":"M E","non-dropping-particle":"","parse-names":false,"suffix":""}],"container-title":"Quarterly Journal of Experimental Psychology","id":"ITEM-4","issued":{"date-parts":[["2004"]]},"page":"192-243","title":"The role of associative history in models of associative learning: A selective review and a hybrid model","type":"article-journal","volume":"57B"},"uris":["http://www.mendeley.com/documents/?uuid=96e1516b-7733-4f10-90a9-99cfcc035e7e"]},{"id":"ITEM-5","itemData":{"DOI":"DOI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Sciences","id":"ITEM-5","issue":"1718","issued":{"date-parts":[["2011"]]},"language":"English","note":"797QK\nTimes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learning","type":"article-journal","volume":"278"},"uris":["http://www.mendeley.com/documents/?uuid=6146cb66-c2ab-493f-b4f4-f79579d5fc02"]},{"id":"ITEM-6","itemData":{"DOI":"10.1037/h0076778","author":[{"dropping-particle":"","family":"Mackintosh","given":"N J","non-dropping-particle":"","parse-names":false,"suffix":""}],"container-title":"Psychol Rev","id":"ITEM-6","issue":"4","issued":{"date-parts":[["1975"]]},"page":"279-298","title":"A theory of attention: Variations in the associability of stimuli with reinforcement","type":"article-journal","volume":"82"},"uris":["http://www.mendeley.com/documents/?uuid=ad2071d9-ff93-481e-8cbb-9d2eadc2806e"]},{"id":"ITEM-7","itemData":{"author":[{"dropping-particle":"","family":"Sutton","given":"R S","non-dropping-particle":"","parse-names":false,"suffix":""},{"dropping-particle":"","family":"Barto","given":"A G","non-dropping-particle":"","parse-names":false,"suffix":""}],"id":"ITEM-7","issued":{"date-parts":[["1998"]]},"publisher":"The MIT Press","publisher-place":"Cambridge, Massachusetts","title":"Reinforccement Learning: An introduction","type":"book"},"uris":["http://www.mendeley.com/documents/?uuid=1956114d-255e-443a-88aa-46006f3584cb"]}],"mendeley":{"formattedCitation":"(Esber &amp; Haselgrove, 2011; LePelley, 2004; Mackintosh, 1975; Nasser, Calu, Schoenbaum, &amp; Sharpe, 2017; Pearce &amp; Hall, 1980; Rescorla &amp; Wagner, 1972; Sutton &amp; Barto, 1998)","plainTextFormattedCitation":"(Esber &amp; Haselgrove, 2011; LePelley, 2004; Mackintosh, 1975; Nasser, Calu, Schoenbaum, &amp; Sharpe, 2017; Pearce &amp; Hall, 1980; Rescorla &amp; Wagner, 1972; Sutton &amp; Barto, 1998)","previouslyFormattedCitation":"(Esber &amp; Haselgrove, 2011; LePelley, 2004; Mackintosh, 1975; Nasser, Calu, Schoenbaum, &amp; Sharpe, 2017; Pearce &amp; Hall, 1980; Rescorla &amp; Wagner, 1972; Sutton &amp; Barto, 1998)"},"properties":{"noteIndex":0},"schema":"https://github.com/citation-style-language/schema/raw/master/csl-citation.json"}</w:instrText>
      </w:r>
      <w:r w:rsidR="00C433F2">
        <w:fldChar w:fldCharType="separate"/>
      </w:r>
      <w:r w:rsidR="00C433F2" w:rsidRPr="00C433F2">
        <w:rPr>
          <w:noProof/>
        </w:rPr>
        <w:t>(Esber &amp; Haselgrove, 2011; LePelley, 2004; Mackintosh, 1975; Nasser, Calu, Schoenbaum, &amp; Sharpe, 2017; Pearce &amp; Hall, 1980; Rescorla &amp; Wagner, 1972; Sutton &amp; Barto, 1998)</w:t>
      </w:r>
      <w:r w:rsidR="00C433F2">
        <w:fldChar w:fldCharType="end"/>
      </w:r>
      <w:r>
        <w:t xml:space="preserve">, i.e. the difference between the experience outcome value and the expected outcome value. The expected outcome value of a cue is incrementally updated until this prediction error discrepancy is minimised. If the OFC carries some aspect of outcome expectancy information </w:t>
      </w:r>
      <w:r w:rsidR="00113618">
        <w:fldChar w:fldCharType="begin" w:fldLock="1"/>
      </w:r>
      <w:r w:rsidR="00991F59">
        <w:instrText>ADDIN CSL_CITATION {"citationItems":[{"id":"ITEM-1","itemData":{"ISBN":"0270-6474","PMID":"10818166","abstract":"Goal-directed actions are guided by expected outcomes of those actions. Humans with bilateral damage to ventromedial prefrontal cortex, or the amygdala, are deficient in their ability to use information about positive and negative outcomes to guide their choice behavior. Similarly, rats and monkeys with orbital prefrontal or amygdala damage have been found to be impaired in their responses to changing values of outcomes. In the present study, we tested whether direct, functional interaction between the amygdala and the orbital prefrontal cortex is necessary for guiding behavior based on expected outcomes. Unlike control monkeys, rhesus monkeys with surgical disconnection of these two structures, achieved by crossed unilateral lesions of the amygdala in one hemisphere and orbital prefrontal cortex in the other, combined with forebrain commissurotomy, were unable to adjust their choice behavior after a change in the outcome (here, a reduction in the value of a particular reinforcer). The lesions did not affect motivation to work for a food reinforcer, or food preferences, per se. Hence, the amygdala and orbital prefrontal cortex act as part of an integrated neural system guiding decision-making and adaptive response selection.","author":[{"dropping-particle":"","family":"Baxter","given":"M G","non-dropping-particle":"","parse-names":false,"suffix":""},{"dropping-particle":"","family":"Parker","given":"A","non-dropping-particle":"","parse-names":false,"suffix":""},{"dropping-particle":"","family":"Lindner","given":"C C","non-dropping-particle":"","parse-names":false,"suffix":""},{"dropping-particle":"","family":"Izquierdo","given":"A D","non-dropping-particle":"","parse-names":false,"suffix":""},{"dropping-particle":"","family":"Murray","given":"Elisabeth A.","non-dropping-particle":"","parse-names":false,"suffix":""}],"container-title":"Journal of Neuroscience","edition":"2000/05/20","id":"ITEM-1","issue":"11","issued":{"date-parts":[["2000"]]},"language":"eng","note":"1529-2401\nBaxter, M G\nParker, A\nLindner, C C\nIzquierdo, A D\nMurray, E A\nJournal Article\nResearch Support, U.S. Gov't, P.H.S.\nUnited states\nJ Neurosci. 2000 Jun 1;20(11):4311-9.","page":"4311-4319","title":"Control of response selection by reinforcer value requires interaction of amygdala and orbital prefrontal cortex","type":"article-journal","volume":"20"},"uris":["http://www.mendeley.com/documents/?uuid=e624be6f-08fe-4981-8aec-2451bcf9d593"]},{"id":"ITEM-2","itemData":{"DOI":"23/35/11189 [pii]","ISBN":"1529-2401 (Electronic)\r0270-6474 (Linking)","PMID":"14657178","author":[{"dropping-particle":"","family":"Pears","given":"A","non-dropping-particle":"","parse-names":false,"suffix":""},{"dropping-particle":"","family":"Parkinson","given":"J A","non-dropping-particle":"","parse-names":false,"suffix":""},{"dropping-particle":"","family":"Hopewell","given":"L","non-dropping-particle":"","parse-names":false,"suffix":""},{"dropping-particle":"","family":"Everitt","given":"B J","non-dropping-particle":"","parse-names":false,"suffix":""},{"dropping-particle":"","family":"Roberts","given":"A C","non-dropping-particle":"","parse-names":false,"suffix":""}],"container-title":"Journal of Neuroscience","edition":"2003/12/06","id":"ITEM-2","issue":"35","issued":{"date-parts":[["2003"]]},"language":"eng","page":"11189-11201","title":"Lesions of the orbitofrontal but not medial prefrontal cortex disrupt conditioned reinforcement in primates","type":"article-journal","volume":"23"},"uris":["http://www.mendeley.com/documents/?uuid=e6d7569d-b7ce-4d1d-8844-2dbc8a6e75b3"]},{"id":"ITEM-3","itemData":{"DOI":"DOI 10.1016/j.neuron.2009.03.005","ISBN":"0896-6273","author":[{"dropping-particle":"","family":"Takahashi","given":"Yuji K.","non-dropping-particle":"","parse-names":false,"suffix":""},{"dropping-particle":"","family":"Roesch","given":"M R","non-dropping-particle":"","parse-names":false,"suffix":""},{"dropping-particle":"","family":"Stalnaker","given":"T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-3","issue":"2","issued":{"date-parts":[["2009"]]},"language":"English","page":"269-280","title":"The Orbitofrontal Cortex and Ventral Tegmental Area Are Necessary for Learning from Unexpected Outcomes","type":"article-journal","volume":"62"},"uris":["http://www.mendeley.com/documents/?uuid=630ecaa0-8f06-4897-802f-f08a30b8c04d"]},{"id":"ITEM-4","itemData":{"DOI":"10.1038/nn.2957","ISBN":"1546-1726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Neuroscience","id":"ITEM-4","issue":"12","issued":{"date-parts":[["2011","10","30"]]},"page":"1590-1597","title":"Expectancy-related changes in firing of dopamine neurons depend on orbitofrontal cortex","type":"article-journal","volume":"14"},"uris":["http://www.mendeley.com/documents/?uuid=ef0e30e7-0413-4094-a294-c1ebacc27b60"]},{"id":"ITEM-5","itemData":{"DOI":"Doi 10.1038/Nrn2753","ISBN":"1471-0048","author":[{"dropping-particle":"","family":"Schoenbaum","given":"G","non-dropping-particle":"","parse-names":false,"suffix":""},{"dropping-particle":"","family":"Roesch","given":"M R","non-dropping-particle":"","parse-names":false,"suffix":""},{"dropping-particle":"","family":"Stalnaker","given":"T A","non-dropping-particle":"","parse-names":false,"suffix":""},{"dropping-particle":"","family":"Takahashi","given":"Yuji K.","non-dropping-particle":"","parse-names":false,"suffix":""}],"container-title":"Nature Reviews Neuroscience","id":"ITEM-5","issue":"12","issued":{"date-parts":[["2009"]]},"language":"English","page":"885-892","title":"A new perspective on the role of the orbitofrontal cortex in adaptive behaviour","type":"article-journal","volume":"10"},"uris":["http://www.mendeley.com/documents/?uuid=9124fd3f-a73f-4663-9302-6f70d776e02c"]}],"mendeley":{"formattedCitation":"(Baxter, Parker, Lindner, Izquierdo, &amp; Murray, 2000; Pears, Parkinson, Hopewell, Everitt, &amp; Roberts, 2003; Schoenbaum et al., 2009; Takahashi et al., 2009, 2011)","plainTextFormattedCitation":"(Baxter, Parker, Lindner, Izquierdo, &amp; Murray, 2000; Pears, Parkinson, Hopewell, Everitt, &amp; Roberts, 2003; Schoenbaum et al., 2009; Takahashi et al., 2009, 2011)","previouslyFormattedCitation":"(Baxter, Parker, Lindner, Izquierdo, &amp; Murray, 2000; Pears, Parkinson, Hopewell, Everitt, &amp; Roberts, 2003; Schoenbaum et al., 2009; Takahashi et al., 2009, 2011)"},"properties":{"noteIndex":0},"schema":"https://github.com/citation-style-language/schema/raw/master/csl-citation.json"}</w:instrText>
      </w:r>
      <w:r w:rsidR="00113618">
        <w:fldChar w:fldCharType="separate"/>
      </w:r>
      <w:r w:rsidR="00B23964" w:rsidRPr="00B23964">
        <w:rPr>
          <w:noProof/>
        </w:rPr>
        <w:t>(Baxter, Parker, Lindner, Izquierdo, &amp; Murray, 2000; Pears, Parkinson, Hopewell, Everitt, &amp; Roberts, 2003; Schoenbaum et al., 2009; Takahashi et al., 2009, 2011)</w:t>
      </w:r>
      <w:r w:rsidR="00113618">
        <w:fldChar w:fldCharType="end"/>
      </w:r>
      <w:r>
        <w:t xml:space="preserve">, then OFC lesions might </w:t>
      </w:r>
      <w:r w:rsidR="00F833D4">
        <w:t xml:space="preserve">consistently </w:t>
      </w:r>
      <w:r>
        <w:t>reduce</w:t>
      </w:r>
      <w:r w:rsidR="00F833D4">
        <w:t>/underestimate</w:t>
      </w:r>
      <w:r>
        <w:t xml:space="preserve"> the expected value of a cue which in turn would result in abnormally persistent prediction errors and enhanced learning. Therefore, disruption of OFC function should temporarily lower expected value, and enhance prediction errors and learning</w:t>
      </w:r>
      <w:r w:rsidR="00830B75">
        <w:t xml:space="preserve"> (for modelling of this prediction see </w:t>
      </w:r>
      <w:r w:rsidR="00830B75" w:rsidRPr="00506B43">
        <w:rPr>
          <w:highlight w:val="yellow"/>
        </w:rPr>
        <w:t>Figure 2-figure supplement 1</w:t>
      </w:r>
      <w:r w:rsidR="00830B75">
        <w:t>)</w:t>
      </w:r>
      <w:r>
        <w:t xml:space="preserve">. We tested this hypothesis by inactivating the OFC after first successfully acquiring cue-outcome learning i.e. when expected value is high and prediction errors are low. If the OFC carries some aspect of the learned expected value, then inactivation of the OFC should enhance prediction </w:t>
      </w:r>
      <w:r>
        <w:lastRenderedPageBreak/>
        <w:t>errors, and responding should increase to reflect new learning. Following this, returning function to the OFC should result in an over-expectation of the value of the outcome, and performance should decrease to reflect the extinction of this over-expectation. Importantly, while this account is couched in terms prediction-error learning mechanisms, the prediction remains true for any account of OFC lesions enhancing learning (</w:t>
      </w:r>
      <w:r w:rsidR="003C3F7A" w:rsidRPr="00506B43">
        <w:rPr>
          <w:highlight w:val="yellow"/>
        </w:rPr>
        <w:t>Figure 2-figure supplement 1</w:t>
      </w:r>
      <w:r>
        <w:t>).</w:t>
      </w:r>
    </w:p>
    <w:p w14:paraId="749710DE" w14:textId="77777777" w:rsidR="001F2701" w:rsidRDefault="001F2701" w:rsidP="001F2701">
      <w:pPr>
        <w:pStyle w:val="BodyText"/>
      </w:pPr>
      <w:r>
        <w:t>We tested this hypothesis by first training a new group of animals on the same simple Pavlovian task for 9 days, before implantation of bilateral cannulae targeting the OFC (</w:t>
      </w:r>
      <w:r w:rsidRPr="001F2701">
        <w:rPr>
          <w:highlight w:val="yellow"/>
        </w:rPr>
        <w:t>Figure 2A, Days 1-9</w:t>
      </w:r>
      <w:r>
        <w:t xml:space="preserve">; significant main effect of Day </w:t>
      </w:r>
      <m:oMath>
        <m:r>
          <w:rPr>
            <w:rFonts w:ascii="Cambria Math" w:hAnsi="Cambria Math"/>
          </w:rPr>
          <m:t>F(8,176)=25.42</m:t>
        </m:r>
      </m:oMath>
      <w:r>
        <w:t xml:space="preserve">, </w:t>
      </w:r>
      <m:oMath>
        <m:r>
          <w:rPr>
            <w:rFonts w:ascii="Cambria Math" w:hAnsi="Cambria Math"/>
          </w:rPr>
          <m:t>p&lt;.001</m:t>
        </m:r>
      </m:oMath>
      <w:r>
        <w:t xml:space="preserve">, but no main effect of Group </w:t>
      </w:r>
      <m:oMath>
        <m:r>
          <w:rPr>
            <w:rFonts w:ascii="Cambria Math" w:hAnsi="Cambria Math"/>
          </w:rPr>
          <m:t>F(1,22)=1.08</m:t>
        </m:r>
      </m:oMath>
      <w:r>
        <w:t xml:space="preserve">, </w:t>
      </w:r>
      <m:oMath>
        <m:r>
          <w:rPr>
            <w:rFonts w:ascii="Cambria Math" w:hAnsi="Cambria Math"/>
          </w:rPr>
          <m:t>p=.310</m:t>
        </m:r>
      </m:oMath>
      <w:r>
        <w:t xml:space="preserve">, or Group x Day interaction </w:t>
      </w:r>
      <m:oMath>
        <m:r>
          <w:rPr>
            <w:rFonts w:ascii="Cambria Math" w:hAnsi="Cambria Math"/>
          </w:rPr>
          <m:t>F(8,176)=0.54</m:t>
        </m:r>
      </m:oMath>
      <w:r>
        <w:t xml:space="preserve">, </w:t>
      </w:r>
      <m:oMath>
        <m:r>
          <w:rPr>
            <w:rFonts w:ascii="Cambria Math" w:hAnsi="Cambria Math"/>
          </w:rPr>
          <m:t>p=.825</m:t>
        </m:r>
      </m:oMath>
      <w:r>
        <w:t xml:space="preserve">). Following post-operative recovery (histology depicted in </w:t>
      </w:r>
      <w:r w:rsidRPr="001F2701">
        <w:rPr>
          <w:iCs/>
          <w:highlight w:val="yellow"/>
        </w:rPr>
        <w:t>Figure 2-figure supplement 2</w:t>
      </w:r>
      <w:r>
        <w:t xml:space="preserve">), and prior to infusion, response levels were similar in both groups (Figure 2A, Post; no significant differences between Groups </w:t>
      </w:r>
      <m:oMath>
        <m:r>
          <w:rPr>
            <w:rFonts w:ascii="Cambria Math" w:hAnsi="Cambria Math"/>
          </w:rPr>
          <m:t>t(22)=-0.68</m:t>
        </m:r>
      </m:oMath>
      <w:r>
        <w:t xml:space="preserve">, </w:t>
      </w:r>
      <m:oMath>
        <m:r>
          <w:rPr>
            <w:rFonts w:ascii="Cambria Math" w:hAnsi="Cambria Math"/>
          </w:rPr>
          <m:t>p=.501</m:t>
        </m:r>
      </m:oMath>
      <w:r>
        <w:t>).</w:t>
      </w:r>
    </w:p>
    <w:p w14:paraId="626F075D" w14:textId="2A8444FB" w:rsidR="001F2701" w:rsidRDefault="001F2701" w:rsidP="001F2701">
      <w:pPr>
        <w:pStyle w:val="BodyText"/>
      </w:pPr>
      <w:r>
        <w:t>Contrary to our prediction, intra-OFC muscimol infusions disrupted</w:t>
      </w:r>
      <w:r w:rsidR="00A326C0">
        <w:t xml:space="preserve"> rather than enhanced</w:t>
      </w:r>
      <w:r>
        <w:t xml:space="preserve"> further acquisition of responding relative to the saline group (</w:t>
      </w:r>
      <w:r w:rsidRPr="001F2701">
        <w:rPr>
          <w:highlight w:val="yellow"/>
        </w:rPr>
        <w:t>Figure 2A, Infusion - Days 12-15</w:t>
      </w:r>
      <w:r>
        <w:t xml:space="preserve">; Significant Group x Day interaction </w:t>
      </w:r>
      <m:oMath>
        <m:r>
          <w:rPr>
            <w:rFonts w:ascii="Cambria Math" w:hAnsi="Cambria Math"/>
          </w:rPr>
          <m:t>F(3,66)=5.03</m:t>
        </m:r>
      </m:oMath>
      <w:r>
        <w:t xml:space="preserve">, </w:t>
      </w:r>
      <m:oMath>
        <m:r>
          <w:rPr>
            <w:rFonts w:ascii="Cambria Math" w:hAnsi="Cambria Math"/>
          </w:rPr>
          <m:t>p=.003</m:t>
        </m:r>
      </m:oMath>
      <w:r>
        <w:t xml:space="preserve">, but no main effect of Group </w:t>
      </w:r>
      <m:oMath>
        <m:r>
          <w:rPr>
            <w:rFonts w:ascii="Cambria Math" w:hAnsi="Cambria Math"/>
          </w:rPr>
          <m:t>F(1,22)=1.90</m:t>
        </m:r>
      </m:oMath>
      <w:r>
        <w:t xml:space="preserve">, </w:t>
      </w:r>
      <m:oMath>
        <m:r>
          <w:rPr>
            <w:rFonts w:ascii="Cambria Math" w:hAnsi="Cambria Math"/>
          </w:rPr>
          <m:t>p=.182</m:t>
        </m:r>
      </m:oMath>
      <w:r>
        <w:t xml:space="preserve">, or Day </w:t>
      </w:r>
      <m:oMath>
        <m:r>
          <w:rPr>
            <w:rFonts w:ascii="Cambria Math" w:hAnsi="Cambria Math"/>
          </w:rPr>
          <m:t>F(3,66)=0.32</m:t>
        </m:r>
      </m:oMath>
      <w:r>
        <w:t xml:space="preserve">, </w:t>
      </w:r>
      <m:oMath>
        <m:r>
          <w:rPr>
            <w:rFonts w:ascii="Cambria Math" w:hAnsi="Cambria Math"/>
          </w:rPr>
          <m:t>p=.809</m:t>
        </m:r>
      </m:oMath>
      <w:r>
        <w:t xml:space="preserve">). Simple effects revealed significantly greater responding in the saline group on the last 2 days of infusions (Muscimol vs Saline: Day 12 </w:t>
      </w:r>
      <m:oMath>
        <m:r>
          <w:rPr>
            <w:rFonts w:ascii="Cambria Math" w:hAnsi="Cambria Math"/>
          </w:rPr>
          <m:t>t(22)=0.67</m:t>
        </m:r>
      </m:oMath>
      <w:r>
        <w:t xml:space="preserve">, </w:t>
      </w:r>
      <m:oMath>
        <m:r>
          <w:rPr>
            <w:rFonts w:ascii="Cambria Math" w:hAnsi="Cambria Math"/>
          </w:rPr>
          <m:t>p=.508</m:t>
        </m:r>
      </m:oMath>
      <w:r>
        <w:t xml:space="preserve">, Day 13 </w:t>
      </w:r>
      <m:oMath>
        <m:r>
          <w:rPr>
            <w:rFonts w:ascii="Cambria Math" w:hAnsi="Cambria Math"/>
          </w:rPr>
          <m:t>t(22)=-1.03</m:t>
        </m:r>
      </m:oMath>
      <w:r>
        <w:t xml:space="preserve">, </w:t>
      </w:r>
      <m:oMath>
        <m:r>
          <w:rPr>
            <w:rFonts w:ascii="Cambria Math" w:hAnsi="Cambria Math"/>
          </w:rPr>
          <m:t>p=.315</m:t>
        </m:r>
      </m:oMath>
      <w:r>
        <w:t xml:space="preserve">, Day 14 </w:t>
      </w:r>
      <m:oMath>
        <m:r>
          <w:rPr>
            <w:rFonts w:ascii="Cambria Math" w:hAnsi="Cambria Math"/>
          </w:rPr>
          <m:t>t(22)=-2.79</m:t>
        </m:r>
      </m:oMath>
      <w:r>
        <w:t xml:space="preserve">, </w:t>
      </w:r>
      <m:oMath>
        <m:r>
          <w:rPr>
            <w:rFonts w:ascii="Cambria Math" w:hAnsi="Cambria Math"/>
          </w:rPr>
          <m:t>p=.011</m:t>
        </m:r>
      </m:oMath>
      <w:r>
        <w:t xml:space="preserve">, Day 15 </w:t>
      </w:r>
      <m:oMath>
        <m:r>
          <w:rPr>
            <w:rFonts w:ascii="Cambria Math" w:hAnsi="Cambria Math"/>
          </w:rPr>
          <m:t>t(22)=-2.08</m:t>
        </m:r>
      </m:oMath>
      <w:r>
        <w:t xml:space="preserve">, </w:t>
      </w:r>
      <m:oMath>
        <m:r>
          <w:rPr>
            <w:rFonts w:ascii="Cambria Math" w:hAnsi="Cambria Math"/>
          </w:rPr>
          <m:t>p=.049</m:t>
        </m:r>
      </m:oMath>
      <w:r>
        <w:t xml:space="preserve">). Furthermore, </w:t>
      </w:r>
      <w:r w:rsidR="00CA33E4">
        <w:t xml:space="preserve">the </w:t>
      </w:r>
      <w:r>
        <w:t xml:space="preserve">saline group increased responding across infusion days 12-15 (Saline: </w:t>
      </w:r>
      <w:r w:rsidR="00B20B27">
        <w:t xml:space="preserve">significant </w:t>
      </w:r>
      <w:r>
        <w:t xml:space="preserve">positive linear trend </w:t>
      </w:r>
      <m:oMath>
        <m:r>
          <w:rPr>
            <w:rFonts w:ascii="Cambria Math" w:hAnsi="Cambria Math"/>
          </w:rPr>
          <m:t>t(22)=2.79</m:t>
        </m:r>
      </m:oMath>
      <w:r>
        <w:t xml:space="preserve">, </w:t>
      </w:r>
      <m:oMath>
        <m:r>
          <w:rPr>
            <w:rFonts w:ascii="Cambria Math" w:hAnsi="Cambria Math"/>
          </w:rPr>
          <m:t>p=.011</m:t>
        </m:r>
      </m:oMath>
      <w:r>
        <w:t xml:space="preserve">), whereas the muscimol group did not (Muscimol: no significant linear trend </w:t>
      </w:r>
      <m:oMath>
        <m:r>
          <w:rPr>
            <w:rFonts w:ascii="Cambria Math" w:hAnsi="Cambria Math"/>
          </w:rPr>
          <m:t>t(22)=-1.57</m:t>
        </m:r>
      </m:oMath>
      <w:r>
        <w:t xml:space="preserve">, </w:t>
      </w:r>
      <m:oMath>
        <m:r>
          <w:rPr>
            <w:rFonts w:ascii="Cambria Math" w:hAnsi="Cambria Math"/>
          </w:rPr>
          <m:t>p=.131</m:t>
        </m:r>
      </m:oMath>
      <w:r>
        <w:t>). Therefore, post-training inactivation of the OFC impaired acquisition.</w:t>
      </w:r>
    </w:p>
    <w:p w14:paraId="587A5838" w14:textId="6063C062" w:rsidR="001F2701" w:rsidRDefault="001F2701" w:rsidP="001F2701">
      <w:pPr>
        <w:pStyle w:val="BodyText"/>
      </w:pPr>
      <w:r>
        <w:t>Post-infusion, with function returned to the OFC, the group differences observed under drug infusion were no longer apparent, and both groups continued to acquire responding at similar levels (</w:t>
      </w:r>
      <w:r w:rsidRPr="009A0B5F">
        <w:rPr>
          <w:highlight w:val="yellow"/>
        </w:rPr>
        <w:t>Figure 2A, Days 16-17;</w:t>
      </w:r>
      <w:r>
        <w:t xml:space="preserve"> significant main effect of Day </w:t>
      </w:r>
      <m:oMath>
        <m:r>
          <w:rPr>
            <w:rFonts w:ascii="Cambria Math" w:hAnsi="Cambria Math"/>
          </w:rPr>
          <m:t>F(1,22)=16.05</m:t>
        </m:r>
      </m:oMath>
      <w:r>
        <w:t xml:space="preserve">, </w:t>
      </w:r>
      <m:oMath>
        <m:r>
          <w:rPr>
            <w:rFonts w:ascii="Cambria Math" w:hAnsi="Cambria Math"/>
          </w:rPr>
          <m:t>p=.001</m:t>
        </m:r>
      </m:oMath>
      <w:r>
        <w:t xml:space="preserve">, but no main effect of Group </w:t>
      </w:r>
      <m:oMath>
        <m:r>
          <w:rPr>
            <w:rFonts w:ascii="Cambria Math" w:hAnsi="Cambria Math"/>
          </w:rPr>
          <m:t>F(1,22)=0.11</m:t>
        </m:r>
      </m:oMath>
      <w:r>
        <w:t xml:space="preserve">, </w:t>
      </w:r>
      <m:oMath>
        <m:r>
          <w:rPr>
            <w:rFonts w:ascii="Cambria Math" w:hAnsi="Cambria Math"/>
          </w:rPr>
          <m:t>p=.740</m:t>
        </m:r>
      </m:oMath>
      <w:r>
        <w:t xml:space="preserve">, or Group x Day interaction </w:t>
      </w:r>
      <m:oMath>
        <m:r>
          <w:rPr>
            <w:rFonts w:ascii="Cambria Math" w:hAnsi="Cambria Math"/>
          </w:rPr>
          <m:t>F(1,22)=0.21</m:t>
        </m:r>
      </m:oMath>
      <w:r>
        <w:t xml:space="preserve">, </w:t>
      </w:r>
      <m:oMath>
        <m:r>
          <w:rPr>
            <w:rFonts w:ascii="Cambria Math" w:hAnsi="Cambria Math"/>
          </w:rPr>
          <m:t>p=.649</m:t>
        </m:r>
      </m:oMath>
      <w:r>
        <w:t>). Therefore, the effect of OFC inactivation did not persist, which suggests that the</w:t>
      </w:r>
      <w:r w:rsidR="003E1FF2">
        <w:t xml:space="preserve"> disruption in acquisition</w:t>
      </w:r>
      <w:r w:rsidR="00852326">
        <w:t xml:space="preserve"> following OFC inactivation did not impair</w:t>
      </w:r>
      <w:r>
        <w:t xml:space="preserve"> learning </w:t>
      </w:r>
      <w:r>
        <w:rPr>
          <w:i/>
        </w:rPr>
        <w:t>per se</w:t>
      </w:r>
      <w:r>
        <w:t>.</w:t>
      </w:r>
    </w:p>
    <w:p w14:paraId="6750D01A" w14:textId="6C3E9440" w:rsidR="00543681" w:rsidRDefault="00CD1176" w:rsidP="00543681">
      <w:pPr>
        <w:pStyle w:val="BodyText"/>
      </w:pPr>
      <w:r>
        <w:rPr>
          <w:b/>
        </w:rPr>
        <w:t xml:space="preserve">Experiment 3: </w:t>
      </w:r>
      <w:r w:rsidR="00543681">
        <w:rPr>
          <w:b/>
        </w:rPr>
        <w:t>Post-Training OFC lesions</w:t>
      </w:r>
    </w:p>
    <w:p w14:paraId="224C60F8" w14:textId="043B4DC1" w:rsidR="00543681" w:rsidRDefault="00543681" w:rsidP="00543681">
      <w:pPr>
        <w:pStyle w:val="BodyText"/>
      </w:pPr>
      <w:r>
        <w:t xml:space="preserve">Next, we </w:t>
      </w:r>
      <w:r w:rsidR="007F10DB">
        <w:t>tested</w:t>
      </w:r>
      <w:r w:rsidR="00C065AD">
        <w:t xml:space="preserve"> post-training lesions to </w:t>
      </w:r>
      <w:r>
        <w:t xml:space="preserve">rule out the possibility that the differences between pre- and post-training OFC manipulations </w:t>
      </w:r>
      <w:r w:rsidR="00C22CE3">
        <w:t>were</w:t>
      </w:r>
      <w:r>
        <w:t xml:space="preserve"> simply due to differences in the method of manipulation i.e. excitotoxic lesions vs inactivation using a GABA-A agonist.</w:t>
      </w:r>
      <w:r w:rsidR="00C065AD">
        <w:t xml:space="preserve"> W</w:t>
      </w:r>
      <w:r>
        <w:t xml:space="preserve">e trained </w:t>
      </w:r>
      <w:r w:rsidR="00D14778">
        <w:t>a new</w:t>
      </w:r>
      <w:r>
        <w:t xml:space="preserve"> </w:t>
      </w:r>
      <w:r w:rsidR="00EB72EC">
        <w:t>cohort</w:t>
      </w:r>
      <w:r>
        <w:t xml:space="preserve"> of animals on this simple Pavlovian cue-outcome task for 9 days, and then performed post-training excitotoxic or sham OFC lesions before continuing with acquisition</w:t>
      </w:r>
      <w:r w:rsidR="001E271F">
        <w:t xml:space="preserve"> (lesion extent depicted in </w:t>
      </w:r>
      <w:r w:rsidR="001E271F" w:rsidRPr="00FF31DB">
        <w:rPr>
          <w:highlight w:val="yellow"/>
        </w:rPr>
        <w:t>Figure 2-figure supplement 3</w:t>
      </w:r>
      <w:r w:rsidR="001E271F">
        <w:t>)</w:t>
      </w:r>
      <w:r>
        <w:t>. Prior to surgery, animals acquired responding to the cue (</w:t>
      </w:r>
      <w:r w:rsidRPr="005F0261">
        <w:rPr>
          <w:highlight w:val="yellow"/>
        </w:rPr>
        <w:t>Figure 2B, Pre-Surgery</w:t>
      </w:r>
      <w:r>
        <w:t xml:space="preserve">; significant main effect of Block </w:t>
      </w:r>
      <m:oMath>
        <m:r>
          <w:rPr>
            <w:rFonts w:ascii="Cambria Math" w:hAnsi="Cambria Math"/>
          </w:rPr>
          <m:t>F(2,38)=61.98</m:t>
        </m:r>
      </m:oMath>
      <w:r>
        <w:t xml:space="preserve">, </w:t>
      </w:r>
      <m:oMath>
        <m:r>
          <w:rPr>
            <w:rFonts w:ascii="Cambria Math" w:hAnsi="Cambria Math"/>
          </w:rPr>
          <m:t>p&lt;.001</m:t>
        </m:r>
      </m:oMath>
      <w:r>
        <w:t xml:space="preserve">, but no main effect of Group </w:t>
      </w:r>
      <m:oMath>
        <m:r>
          <w:rPr>
            <w:rFonts w:ascii="Cambria Math" w:hAnsi="Cambria Math"/>
          </w:rPr>
          <m:t>F(1,19)=0.49</m:t>
        </m:r>
      </m:oMath>
      <w:r>
        <w:t xml:space="preserve">, </w:t>
      </w:r>
      <m:oMath>
        <m:r>
          <w:rPr>
            <w:rFonts w:ascii="Cambria Math" w:hAnsi="Cambria Math"/>
          </w:rPr>
          <m:t>p=.492</m:t>
        </m:r>
      </m:oMath>
      <w:r>
        <w:t xml:space="preserve">, or Group x Block interaction </w:t>
      </w:r>
      <m:oMath>
        <m:r>
          <w:rPr>
            <w:rFonts w:ascii="Cambria Math" w:hAnsi="Cambria Math"/>
          </w:rPr>
          <m:t>F(2,38)=0.31</m:t>
        </m:r>
      </m:oMath>
      <w:r>
        <w:t xml:space="preserve">, </w:t>
      </w:r>
      <m:oMath>
        <m:r>
          <w:rPr>
            <w:rFonts w:ascii="Cambria Math" w:hAnsi="Cambria Math"/>
          </w:rPr>
          <m:t>p=.738</m:t>
        </m:r>
      </m:oMath>
      <w:r>
        <w:t>). After surgery, the sham group continued to acquire responding, but the lesion group did not (</w:t>
      </w:r>
      <w:r w:rsidRPr="005F0261">
        <w:rPr>
          <w:highlight w:val="yellow"/>
        </w:rPr>
        <w:t>Figure 2B, Post-Surgery;</w:t>
      </w:r>
      <w:r>
        <w:t xml:space="preserve"> significant Group x Block interaction </w:t>
      </w:r>
      <m:oMath>
        <m:r>
          <w:rPr>
            <w:rFonts w:ascii="Cambria Math" w:hAnsi="Cambria Math"/>
          </w:rPr>
          <m:t>F(2,38)=6.25</m:t>
        </m:r>
      </m:oMath>
      <w:r>
        <w:t xml:space="preserve">, </w:t>
      </w:r>
      <m:oMath>
        <m:r>
          <w:rPr>
            <w:rFonts w:ascii="Cambria Math" w:hAnsi="Cambria Math"/>
          </w:rPr>
          <m:t>p=.005</m:t>
        </m:r>
      </m:oMath>
      <w:r>
        <w:t xml:space="preserve"> , but no main effect of Group </w:t>
      </w:r>
      <m:oMath>
        <m:r>
          <w:rPr>
            <w:rFonts w:ascii="Cambria Math" w:hAnsi="Cambria Math"/>
          </w:rPr>
          <m:t>F(1,19)=2.21</m:t>
        </m:r>
      </m:oMath>
      <w:r>
        <w:t xml:space="preserve">, </w:t>
      </w:r>
      <m:oMath>
        <m:r>
          <w:rPr>
            <w:rFonts w:ascii="Cambria Math" w:hAnsi="Cambria Math"/>
          </w:rPr>
          <m:t>p=.154</m:t>
        </m:r>
      </m:oMath>
      <w:r>
        <w:t xml:space="preserve">, or Day </w:t>
      </w:r>
      <m:oMath>
        <m:r>
          <w:rPr>
            <w:rFonts w:ascii="Cambria Math" w:hAnsi="Cambria Math"/>
          </w:rPr>
          <m:t>F(2,38)=0.66</m:t>
        </m:r>
      </m:oMath>
      <w:r>
        <w:t xml:space="preserve">, </w:t>
      </w:r>
      <m:oMath>
        <m:r>
          <w:rPr>
            <w:rFonts w:ascii="Cambria Math" w:hAnsi="Cambria Math"/>
          </w:rPr>
          <m:t>p=.525</m:t>
        </m:r>
      </m:oMath>
      <w:r>
        <w:t xml:space="preserve">). Responding in the sham control group was significantly higher than the lesion group in </w:t>
      </w:r>
      <w:r>
        <w:lastRenderedPageBreak/>
        <w:t xml:space="preserve">the final block of 3 days (Block 4 </w:t>
      </w:r>
      <m:oMath>
        <m:r>
          <w:rPr>
            <w:rFonts w:ascii="Cambria Math" w:hAnsi="Cambria Math"/>
          </w:rPr>
          <m:t>t(19)=-0.25</m:t>
        </m:r>
      </m:oMath>
      <w:r>
        <w:t xml:space="preserve">, </w:t>
      </w:r>
      <m:oMath>
        <m:r>
          <w:rPr>
            <w:rFonts w:ascii="Cambria Math" w:hAnsi="Cambria Math"/>
          </w:rPr>
          <m:t>p=.806</m:t>
        </m:r>
      </m:oMath>
      <w:r>
        <w:t xml:space="preserve">, Block 5 </w:t>
      </w:r>
      <m:oMath>
        <m:r>
          <w:rPr>
            <w:rFonts w:ascii="Cambria Math" w:hAnsi="Cambria Math"/>
          </w:rPr>
          <m:t>t(19)=-0.80</m:t>
        </m:r>
      </m:oMath>
      <w:r>
        <w:t xml:space="preserve">, </w:t>
      </w:r>
      <m:oMath>
        <m:r>
          <w:rPr>
            <w:rFonts w:ascii="Cambria Math" w:hAnsi="Cambria Math"/>
          </w:rPr>
          <m:t>p=.434</m:t>
        </m:r>
      </m:oMath>
      <w:r>
        <w:t xml:space="preserve">, Block 6 </w:t>
      </w:r>
      <m:oMath>
        <m:r>
          <w:rPr>
            <w:rFonts w:ascii="Cambria Math" w:hAnsi="Cambria Math"/>
          </w:rPr>
          <m:t>t(19)=-2.65</m:t>
        </m:r>
      </m:oMath>
      <w:r>
        <w:t xml:space="preserve">, </w:t>
      </w:r>
      <m:oMath>
        <m:r>
          <w:rPr>
            <w:rFonts w:ascii="Cambria Math" w:hAnsi="Cambria Math"/>
          </w:rPr>
          <m:t>p=.016</m:t>
        </m:r>
      </m:oMath>
      <w:r>
        <w:t xml:space="preserve">). Furthermore, further acquisition post-surgery was completely abolished in the lesion group (Lesion: no linear trend over Blocks 4-6 </w:t>
      </w:r>
      <m:oMath>
        <m:r>
          <w:rPr>
            <w:rFonts w:ascii="Cambria Math" w:hAnsi="Cambria Math"/>
          </w:rPr>
          <m:t>t(19)=-1.42</m:t>
        </m:r>
      </m:oMath>
      <w:r>
        <w:t xml:space="preserve">, </w:t>
      </w:r>
      <m:oMath>
        <m:r>
          <w:rPr>
            <w:rFonts w:ascii="Cambria Math" w:hAnsi="Cambria Math"/>
          </w:rPr>
          <m:t>p=.172</m:t>
        </m:r>
      </m:oMath>
      <w:r>
        <w:t xml:space="preserve">), but continued in the sham control group (Sham: significant positive linear trend over Blocks 4-6 </w:t>
      </w:r>
      <m:oMath>
        <m:r>
          <w:rPr>
            <w:rFonts w:ascii="Cambria Math" w:hAnsi="Cambria Math"/>
          </w:rPr>
          <m:t>t(19)=2.93</m:t>
        </m:r>
      </m:oMath>
      <w:r>
        <w:t xml:space="preserve">, </w:t>
      </w:r>
      <m:oMath>
        <m:r>
          <w:rPr>
            <w:rFonts w:ascii="Cambria Math" w:hAnsi="Cambria Math"/>
          </w:rPr>
          <m:t>p=.009</m:t>
        </m:r>
      </m:oMath>
      <w:r>
        <w:t xml:space="preserve">. Therefore, both post-training lesions and inactivation of OFC function </w:t>
      </w:r>
      <w:r w:rsidR="00D4686A">
        <w:t>disrupted</w:t>
      </w:r>
      <w:r>
        <w:t xml:space="preserve"> Pavlovian acquisition.</w:t>
      </w:r>
    </w:p>
    <w:p w14:paraId="6730D6AB" w14:textId="6B1E9E30" w:rsidR="00543681" w:rsidRDefault="00543681" w:rsidP="00543681">
      <w:pPr>
        <w:pStyle w:val="BodyText"/>
      </w:pPr>
      <w:r>
        <w:t>To facilitate comparisons between experiments, CS-PreCS response rates on Block 6</w:t>
      </w:r>
      <w:r w:rsidR="003253A6">
        <w:t xml:space="preserve"> in the present experiment</w:t>
      </w:r>
      <w:r>
        <w:t xml:space="preserve"> were </w:t>
      </w:r>
      <w:r w:rsidR="00FA6FF0">
        <w:t>S</w:t>
      </w:r>
      <w:r>
        <w:t>ham</w:t>
      </w:r>
      <w:r w:rsidR="00FA6FF0">
        <w:t>:</w:t>
      </w:r>
      <w:r>
        <w:t xml:space="preserve"> M = 9.61, SD = 3.88,</w:t>
      </w:r>
      <w:r w:rsidR="00FA6FF0">
        <w:t xml:space="preserve"> L</w:t>
      </w:r>
      <w:r>
        <w:t>esion</w:t>
      </w:r>
      <w:r w:rsidR="00FA6FF0">
        <w:t>:</w:t>
      </w:r>
      <w:r>
        <w:t xml:space="preserve"> M = 7.18, SD = 1.74 (</w:t>
      </w:r>
      <w:r w:rsidRPr="00FA6FF0">
        <w:rPr>
          <w:highlight w:val="yellow"/>
        </w:rPr>
        <w:t>Figure 2B)</w:t>
      </w:r>
      <w:r>
        <w:t xml:space="preserve">. The terminal levels of responding in the sham group are similar to those of the saline group in </w:t>
      </w:r>
      <w:r w:rsidRPr="00FF1F3F">
        <w:rPr>
          <w:highlight w:val="yellow"/>
        </w:rPr>
        <w:t>Figure 2A</w:t>
      </w:r>
      <w:r>
        <w:t xml:space="preserve">, and the sham group in </w:t>
      </w:r>
      <w:r w:rsidRPr="00FF1F3F">
        <w:rPr>
          <w:highlight w:val="yellow"/>
        </w:rPr>
        <w:t>Figure 1A</w:t>
      </w:r>
      <w:r>
        <w:t xml:space="preserve"> which used identical session parameters. This suggests that the present findings are unlikely to be due to abnormally elevated levels of responding in the </w:t>
      </w:r>
      <w:r w:rsidR="00F62EA8">
        <w:t xml:space="preserve">control </w:t>
      </w:r>
      <w:r>
        <w:t>group</w:t>
      </w:r>
      <w:r w:rsidR="00F62EA8">
        <w:t>s</w:t>
      </w:r>
      <w:r>
        <w:t xml:space="preserve"> in </w:t>
      </w:r>
      <w:r w:rsidR="00F62EA8">
        <w:t xml:space="preserve">any one of </w:t>
      </w:r>
      <w:r w:rsidR="00C150B3">
        <w:t>these experiments</w:t>
      </w:r>
      <w:r>
        <w:t>.</w:t>
      </w:r>
    </w:p>
    <w:p w14:paraId="0524BEC2" w14:textId="36C92E6A" w:rsidR="00F52D07" w:rsidRDefault="004779A5" w:rsidP="00F52D07">
      <w:pPr>
        <w:pStyle w:val="BodyText"/>
      </w:pPr>
      <w:r>
        <w:rPr>
          <w:b/>
        </w:rPr>
        <w:t xml:space="preserve">Experiment 4: </w:t>
      </w:r>
      <w:r w:rsidR="00F52D07">
        <w:rPr>
          <w:b/>
        </w:rPr>
        <w:t>OFC inactivation early in acquisition</w:t>
      </w:r>
    </w:p>
    <w:p w14:paraId="6DB6CD99" w14:textId="1396D5EF" w:rsidR="00F52D07" w:rsidRDefault="00F52D07" w:rsidP="00F52D07">
      <w:pPr>
        <w:pStyle w:val="BodyText"/>
      </w:pPr>
      <w:r>
        <w:t xml:space="preserve">The </w:t>
      </w:r>
      <w:r w:rsidR="0078157E">
        <w:t>findings</w:t>
      </w:r>
      <w:r w:rsidR="009D1CF6">
        <w:t xml:space="preserve"> presented</w:t>
      </w:r>
      <w:r>
        <w:t xml:space="preserve"> </w:t>
      </w:r>
      <w:r w:rsidR="009D1CF6">
        <w:t>so</w:t>
      </w:r>
      <w:r>
        <w:t xml:space="preserve"> far suggest that OFC inactivation temporarily suppressed </w:t>
      </w:r>
      <w:r w:rsidR="0078157E">
        <w:t xml:space="preserve">acquisition </w:t>
      </w:r>
      <w:r>
        <w:t>performance, but not learning</w:t>
      </w:r>
      <w:r w:rsidR="00C15920">
        <w:t>. However,</w:t>
      </w:r>
      <w:r>
        <w:t xml:space="preserve"> it is also possible that the </w:t>
      </w:r>
      <w:r w:rsidR="00C15920">
        <w:t>protocol</w:t>
      </w:r>
      <w:r>
        <w:t xml:space="preserve"> </w:t>
      </w:r>
      <w:r w:rsidR="00C15920">
        <w:t>is</w:t>
      </w:r>
      <w:r>
        <w:t xml:space="preserve"> not sensitive enough to observe a learning deficit. For example, rates of responding were still quite high during muscimol inactivation (</w:t>
      </w:r>
      <w:r w:rsidRPr="00F7235B">
        <w:rPr>
          <w:highlight w:val="yellow"/>
        </w:rPr>
        <w:t>Figure 2A, days 12-15</w:t>
      </w:r>
      <w:r>
        <w:t>) and the subsequent recovery of responding (</w:t>
      </w:r>
      <w:r w:rsidRPr="00F7235B">
        <w:rPr>
          <w:highlight w:val="yellow"/>
        </w:rPr>
        <w:t>Figure 2A, days 16-17</w:t>
      </w:r>
      <w:r>
        <w:t>) could reflect rapid within-session learning in the muscimol group. Therefore, we tested the effect of OFC inactivation much earlier in the learning process, after only 4 days of acquisition (</w:t>
      </w:r>
      <w:r w:rsidRPr="00F7235B">
        <w:rPr>
          <w:highlight w:val="yellow"/>
        </w:rPr>
        <w:t>Figure 2C</w:t>
      </w:r>
      <w:r>
        <w:t>)</w:t>
      </w:r>
      <w:r w:rsidR="00875ED3">
        <w:t xml:space="preserve"> when differences in learning </w:t>
      </w:r>
      <w:r w:rsidR="00A9040B">
        <w:t>should have greater impact</w:t>
      </w:r>
      <w:r>
        <w:t>. A new set of animals was implanted with bilateral cannulae (</w:t>
      </w:r>
      <w:r w:rsidRPr="00A9040B">
        <w:rPr>
          <w:highlight w:val="yellow"/>
        </w:rPr>
        <w:t>Figure 2-figure supplement 4</w:t>
      </w:r>
      <w:r>
        <w:t>) and then trained on a simple Pavlovian cue-outcome task (CS was a 10s house light).</w:t>
      </w:r>
    </w:p>
    <w:p w14:paraId="18FA5E78" w14:textId="09D5E474" w:rsidR="00F52D07" w:rsidRDefault="00F52D07" w:rsidP="00F52D07">
      <w:pPr>
        <w:pStyle w:val="BodyText"/>
      </w:pPr>
      <w:r>
        <w:t xml:space="preserve">Prior to drug infusions, all animals acquired responding to the cue </w:t>
      </w:r>
      <w:r w:rsidR="00504A92">
        <w:t>(</w:t>
      </w:r>
      <w:r>
        <w:t xml:space="preserve">Figure 2C, Days 1-4; Significant main effect of Day </w:t>
      </w:r>
      <m:oMath>
        <m:r>
          <w:rPr>
            <w:rFonts w:ascii="Cambria Math" w:hAnsi="Cambria Math"/>
          </w:rPr>
          <m:t>F(3,39)=9.42</m:t>
        </m:r>
      </m:oMath>
      <w:r>
        <w:t xml:space="preserve">, </w:t>
      </w:r>
      <m:oMath>
        <m:r>
          <w:rPr>
            <w:rFonts w:ascii="Cambria Math" w:hAnsi="Cambria Math"/>
          </w:rPr>
          <m:t>p&lt;.001</m:t>
        </m:r>
      </m:oMath>
      <w:r>
        <w:t xml:space="preserve">, but no main effect of Group , or Group x Day interaction </w:t>
      </w:r>
      <m:oMath>
        <m:r>
          <w:rPr>
            <w:rFonts w:ascii="Cambria Math" w:hAnsi="Cambria Math"/>
          </w:rPr>
          <m:t>F(3,39)=0.30</m:t>
        </m:r>
      </m:oMath>
      <w:r>
        <w:t xml:space="preserve">, </w:t>
      </w:r>
      <m:oMath>
        <m:r>
          <w:rPr>
            <w:rFonts w:ascii="Cambria Math" w:hAnsi="Cambria Math"/>
          </w:rPr>
          <m:t>p=.826</m:t>
        </m:r>
      </m:oMath>
      <w:r>
        <w:t xml:space="preserve">). However, </w:t>
      </w:r>
      <w:r w:rsidR="00504A92">
        <w:t>OFC inactivation</w:t>
      </w:r>
      <w:r>
        <w:t xml:space="preserve"> during the next 5 days of conditioning significantly impaired acquisition in the muscimol group (</w:t>
      </w:r>
      <w:r w:rsidRPr="00504A92">
        <w:rPr>
          <w:highlight w:val="yellow"/>
        </w:rPr>
        <w:t>Figure 2C, Days 5-9</w:t>
      </w:r>
      <w:r>
        <w:t xml:space="preserve">; Significant main effect of Group </w:t>
      </w:r>
      <m:oMath>
        <m:r>
          <w:rPr>
            <w:rFonts w:ascii="Cambria Math" w:hAnsi="Cambria Math"/>
          </w:rPr>
          <m:t>F(1,13)=12.57</m:t>
        </m:r>
      </m:oMath>
      <w:r>
        <w:t xml:space="preserve">, </w:t>
      </w:r>
      <m:oMath>
        <m:r>
          <w:rPr>
            <w:rFonts w:ascii="Cambria Math" w:hAnsi="Cambria Math"/>
          </w:rPr>
          <m:t>p=.004</m:t>
        </m:r>
      </m:oMath>
      <w:r>
        <w:t xml:space="preserve">, Day </w:t>
      </w:r>
      <m:oMath>
        <m:r>
          <w:rPr>
            <w:rFonts w:ascii="Cambria Math" w:hAnsi="Cambria Math"/>
          </w:rPr>
          <m:t>F(4,52)=7.72</m:t>
        </m:r>
      </m:oMath>
      <w:r>
        <w:t xml:space="preserve">, </w:t>
      </w:r>
      <m:oMath>
        <m:r>
          <w:rPr>
            <w:rFonts w:ascii="Cambria Math" w:hAnsi="Cambria Math"/>
          </w:rPr>
          <m:t>p&lt;.001</m:t>
        </m:r>
      </m:oMath>
      <w:r>
        <w:t xml:space="preserve">, and Group x Day interaction </w:t>
      </w:r>
      <m:oMath>
        <m:r>
          <w:rPr>
            <w:rFonts w:ascii="Cambria Math" w:hAnsi="Cambria Math"/>
          </w:rPr>
          <m:t>F(4,52)=3.05</m:t>
        </m:r>
      </m:oMath>
      <w:r>
        <w:t xml:space="preserve">, </w:t>
      </w:r>
      <m:oMath>
        <m:r>
          <w:rPr>
            <w:rFonts w:ascii="Cambria Math" w:hAnsi="Cambria Math"/>
          </w:rPr>
          <m:t>p=.025</m:t>
        </m:r>
      </m:oMath>
      <w:r>
        <w:t xml:space="preserve">). Responding in the muscimol group was significantly lower than the saline group on days 7-9 (Muscimol vs Saline: Day 5 </w:t>
      </w:r>
      <m:oMath>
        <m:r>
          <w:rPr>
            <w:rFonts w:ascii="Cambria Math" w:hAnsi="Cambria Math"/>
          </w:rPr>
          <m:t>t(13)=-1.85</m:t>
        </m:r>
      </m:oMath>
      <w:r>
        <w:t xml:space="preserve">, </w:t>
      </w:r>
      <m:oMath>
        <m:r>
          <w:rPr>
            <w:rFonts w:ascii="Cambria Math" w:hAnsi="Cambria Math"/>
          </w:rPr>
          <m:t>p=.087</m:t>
        </m:r>
      </m:oMath>
      <w:r>
        <w:t xml:space="preserve">, Day 6 </w:t>
      </w:r>
      <m:oMath>
        <m:r>
          <w:rPr>
            <w:rFonts w:ascii="Cambria Math" w:hAnsi="Cambria Math"/>
          </w:rPr>
          <m:t>t(13)=-2.10</m:t>
        </m:r>
      </m:oMath>
      <w:r>
        <w:t xml:space="preserve">, </w:t>
      </w:r>
      <m:oMath>
        <m:r>
          <w:rPr>
            <w:rFonts w:ascii="Cambria Math" w:hAnsi="Cambria Math"/>
          </w:rPr>
          <m:t>p=.056</m:t>
        </m:r>
      </m:oMath>
      <w:r>
        <w:t xml:space="preserve">, Day 7 </w:t>
      </w:r>
      <m:oMath>
        <m:r>
          <w:rPr>
            <w:rFonts w:ascii="Cambria Math" w:hAnsi="Cambria Math"/>
          </w:rPr>
          <m:t>t(13)=-3.77</m:t>
        </m:r>
      </m:oMath>
      <w:r>
        <w:t xml:space="preserve">, </w:t>
      </w:r>
      <m:oMath>
        <m:r>
          <w:rPr>
            <w:rFonts w:ascii="Cambria Math" w:hAnsi="Cambria Math"/>
          </w:rPr>
          <m:t>p=.002</m:t>
        </m:r>
      </m:oMath>
      <w:r>
        <w:t xml:space="preserve">, Day 8 </w:t>
      </w:r>
      <m:oMath>
        <m:r>
          <w:rPr>
            <w:rFonts w:ascii="Cambria Math" w:hAnsi="Cambria Math"/>
          </w:rPr>
          <m:t>t(13)=-4.17</m:t>
        </m:r>
      </m:oMath>
      <w:r>
        <w:t xml:space="preserve">, </w:t>
      </w:r>
      <m:oMath>
        <m:r>
          <w:rPr>
            <w:rFonts w:ascii="Cambria Math" w:hAnsi="Cambria Math"/>
          </w:rPr>
          <m:t>p=.001</m:t>
        </m:r>
      </m:oMath>
      <w:r>
        <w:t xml:space="preserve">, Day 9 </w:t>
      </w:r>
      <m:oMath>
        <m:r>
          <w:rPr>
            <w:rFonts w:ascii="Cambria Math" w:hAnsi="Cambria Math"/>
          </w:rPr>
          <m:t>t(13)=-3.80</m:t>
        </m:r>
      </m:oMath>
      <w:r>
        <w:t xml:space="preserve">, </w:t>
      </w:r>
      <m:oMath>
        <m:r>
          <w:rPr>
            <w:rFonts w:ascii="Cambria Math" w:hAnsi="Cambria Math"/>
          </w:rPr>
          <m:t>p=.002</m:t>
        </m:r>
      </m:oMath>
      <w:r>
        <w:t xml:space="preserve">). Again, this deficit was characterised by significant acquisition over days in the saline group that was abolished in the muscimol group (positive linear trend over days 5-9; Saline </w:t>
      </w:r>
      <m:oMath>
        <m:r>
          <w:rPr>
            <w:rFonts w:ascii="Cambria Math" w:hAnsi="Cambria Math"/>
          </w:rPr>
          <m:t>t(13)=6.59</m:t>
        </m:r>
      </m:oMath>
      <w:r>
        <w:t xml:space="preserve">, </w:t>
      </w:r>
      <m:oMath>
        <m:r>
          <w:rPr>
            <w:rFonts w:ascii="Cambria Math" w:hAnsi="Cambria Math"/>
          </w:rPr>
          <m:t>p&lt;.001</m:t>
        </m:r>
      </m:oMath>
      <w:r>
        <w:t xml:space="preserve">, Muscimol </w:t>
      </w:r>
      <m:oMath>
        <m:r>
          <w:rPr>
            <w:rFonts w:ascii="Cambria Math" w:hAnsi="Cambria Math"/>
          </w:rPr>
          <m:t>t(13)=1.45</m:t>
        </m:r>
      </m:oMath>
      <w:r>
        <w:t xml:space="preserve">, </w:t>
      </w:r>
      <m:oMath>
        <m:r>
          <w:rPr>
            <w:rFonts w:ascii="Cambria Math" w:hAnsi="Cambria Math"/>
          </w:rPr>
          <m:t>p=.171</m:t>
        </m:r>
      </m:oMath>
      <w:r>
        <w:t>).</w:t>
      </w:r>
      <w:r w:rsidR="00AD1614">
        <w:t xml:space="preserve"> Finally, t</w:t>
      </w:r>
      <w:r>
        <w:t>his reduction in responding persisted on day 10 when all rats were tested without infusion (</w:t>
      </w:r>
      <w:r w:rsidRPr="003E2123">
        <w:rPr>
          <w:highlight w:val="yellow"/>
        </w:rPr>
        <w:t>Figure 2C, Day 10;</w:t>
      </w:r>
      <w:r>
        <w:t xml:space="preserve"> </w:t>
      </w:r>
      <m:oMath>
        <m:r>
          <w:rPr>
            <w:rFonts w:ascii="Cambria Math" w:hAnsi="Cambria Math"/>
          </w:rPr>
          <m:t>t(12.14)=3.88</m:t>
        </m:r>
      </m:oMath>
      <w:r>
        <w:t xml:space="preserve">, </w:t>
      </w:r>
      <m:oMath>
        <m:r>
          <w:rPr>
            <w:rFonts w:ascii="Cambria Math" w:hAnsi="Cambria Math"/>
          </w:rPr>
          <m:t>p=.002</m:t>
        </m:r>
      </m:oMath>
      <w:r>
        <w:t>). In contrast to OFC inactivation later in acquisition (</w:t>
      </w:r>
      <w:r w:rsidRPr="003E2123">
        <w:rPr>
          <w:highlight w:val="yellow"/>
        </w:rPr>
        <w:t>Figure 2A</w:t>
      </w:r>
      <w:r>
        <w:t xml:space="preserve">), disrupting OFC activity early in learning suppressed performance which persisted when the OFC </w:t>
      </w:r>
      <w:r w:rsidR="0016431B">
        <w:t>wa</w:t>
      </w:r>
      <w:r>
        <w:t xml:space="preserve">s active again. This suggests that OFC inactivation </w:t>
      </w:r>
      <w:r w:rsidR="001A6C50">
        <w:t xml:space="preserve">early in training </w:t>
      </w:r>
      <w:r>
        <w:t>disrupted acquisition learning rather than just behavioural performance.</w:t>
      </w:r>
    </w:p>
    <w:p w14:paraId="319BC886" w14:textId="4B1B9F48" w:rsidR="00027A91" w:rsidRDefault="004779A5" w:rsidP="00027A91">
      <w:pPr>
        <w:pStyle w:val="BodyText"/>
      </w:pPr>
      <w:r>
        <w:rPr>
          <w:b/>
        </w:rPr>
        <w:t xml:space="preserve">Experiment 5: </w:t>
      </w:r>
      <w:r w:rsidR="00027A91">
        <w:rPr>
          <w:b/>
        </w:rPr>
        <w:t>OFC inactivation prior to associative blocking</w:t>
      </w:r>
    </w:p>
    <w:p w14:paraId="5294AAD3" w14:textId="15D418DE" w:rsidR="00B95E73" w:rsidRDefault="00B95E73" w:rsidP="00B95E73">
      <w:pPr>
        <w:pStyle w:val="BodyText"/>
      </w:pPr>
      <w:r>
        <w:lastRenderedPageBreak/>
        <w:t>OFC inactivation during acquisition suppresse</w:t>
      </w:r>
      <w:r w:rsidR="00385F55">
        <w:t>d</w:t>
      </w:r>
      <w:r>
        <w:t xml:space="preserve"> cue responding, but it is unclear if this reduction in behaviour is due to suppression of learning (</w:t>
      </w:r>
      <w:r w:rsidRPr="00333D7D">
        <w:rPr>
          <w:highlight w:val="yellow"/>
        </w:rPr>
        <w:t>Figure 2</w:t>
      </w:r>
      <w:r w:rsidR="00126EED">
        <w:t>C</w:t>
      </w:r>
      <w:r>
        <w:t>) or behavioural performance (</w:t>
      </w:r>
      <w:r w:rsidRPr="00333D7D">
        <w:rPr>
          <w:highlight w:val="yellow"/>
        </w:rPr>
        <w:t>Figure 2</w:t>
      </w:r>
      <w:r w:rsidR="00126EED">
        <w:t>A</w:t>
      </w:r>
      <w:r>
        <w:t xml:space="preserve">). This ambiguity is predominantly driven by the assumption that an animal’s response levels </w:t>
      </w:r>
      <w:r w:rsidR="00CE269D">
        <w:t>represent</w:t>
      </w:r>
      <w:r>
        <w:t xml:space="preserve"> some monotonic function of acquired learning </w:t>
      </w:r>
      <w:r>
        <w:fldChar w:fldCharType="begin" w:fldLock="1"/>
      </w:r>
      <w:r w:rsidR="00194513">
        <w:instrText>ADDIN CSL_CITATION {"citationItems":[{"id":"ITEM-1","itemData":{"author":[{"dropping-particle":"","family":"Wagner","given":"A R","non-dropping-particle":"","parse-names":false,"suffix":""}],"container-title":"Information processing in animals: Memory mechanisms","editor":[{"dropping-particle":"","family":"Spear","given":"N E","non-dropping-particle":"","parse-names":false,"suffix":""}],"id":"ITEM-1","issued":{"date-parts":[["1981"]]},"page":"5-47","publisher":"Erlbaum","publisher-place":"Hillsdale, NJ","title":"SOP: A model of automatic memory processing in animal behavior","type":"chapter"},"uris":["http://www.mendeley.com/documents/?uuid=3b93c8db-647e-4c44-9a69-f058eda6b653"]},{"id":"ITEM-2","itemData":{"author":[{"dropping-particle":"","family":"Sutton","given":"R S","non-dropping-particle":"","parse-names":false,"suffix":""},{"dropping-particle":"","family":"Barto","given":"A G","non-dropping-particle":"","parse-names":false,"suffix":""}],"id":"ITEM-2","issued":{"date-parts":[["1998"]]},"publisher":"The MIT Press","publisher-place":"Cambridge, Massachusetts","title":"Reinforccement Learning: An introduction","type":"book"},"uris":["http://www.mendeley.com/documents/?uuid=1956114d-255e-443a-88aa-46006f3584cb"]},{"id":"ITEM-3","itemData":{"DOI":"10.1037/h0076778","author":[{"dropping-particle":"","family":"Mackintosh","given":"N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reinforcement","type":"article-journal","volume":"82"},"uris":["http://www.mendeley.com/documents/?uuid=ad2071d9-ff93-481e-8cbb-9d2eadc2806e"]},{"id":"ITEM-4","itemData":{"ISBN":"0033-295X (Print)\r0033-295X (Linking)","PMID":"7443916","author":[{"dropping-particle":"","family":"Pearce","given":"J M","non-dropping-particle":"","parse-names":false,"suffix":""},{"dropping-particle":"","family":"Hall","given":"G","non-dropping-particle":"","parse-names":false,"suffix":""}],"container-title":"Psychol Rev","id":"ITEM-4","issue":"6","issued":{"date-parts":[["1980"]]},"page":"532-552","title":"A model for Pavlovian learning: variations in the effectiveness of conditioned but not of unconditioned stimuli","type":"article-journal","volume":"87"},"uris":["http://www.mendeley.com/documents/?uuid=630e1394-4cb5-41e3-b44d-48cd97c253e9"]},{"id":"ITEM-5","itemData":{"author":[{"dropping-particle":"","family":"Rescorla","given":"R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F","non-dropping-particle":"","parse-names":false,"suffix":""}],"id":"ITEM-5","issued":{"date-parts":[["1972"]]},"page":"64-99","publisher":"Appleton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nonreinforcement","type":"chapter"},"uris":["http://www.mendeley.com/documents/?uuid=419a1eed-79da-44ec-839f-e7e763d110a2"]}],"mendeley":{"formattedCitation":"(Mackintosh, 1975; Pearce &amp; Hall, 1980; Rescorla &amp; Wagner, 1972; Sutton &amp; Barto, 1998; Wagner, 1981)","plainTextFormattedCitation":"(Mackintosh, 1975; Pearce &amp; Hall, 1980; Rescorla &amp; Wagner, 1972; Sutton &amp; Barto, 1998; Wagner, 1981)","previouslyFormattedCitation":"(Mackintosh, 1975; Pearce &amp; Hall, 1980; Rescorla &amp; Wagner, 1972; Sutton &amp; Barto, 1998; Wagner, 1981)"},"properties":{"noteIndex":0},"schema":"https://github.com/citation-style-language/schema/raw/master/csl-citation.json"}</w:instrText>
      </w:r>
      <w:r>
        <w:fldChar w:fldCharType="separate"/>
      </w:r>
      <w:r w:rsidRPr="009A5050">
        <w:rPr>
          <w:noProof/>
        </w:rPr>
        <w:t>(Mackintosh, 1975; Pearce &amp; Hall, 1980; Rescorla &amp; Wagner, 1972; Sutton &amp; Barto, 1998; Wagner, 1981)</w:t>
      </w:r>
      <w:r>
        <w:fldChar w:fldCharType="end"/>
      </w:r>
      <w:r>
        <w:t>. To disambiguate learning from performance effects we employed an associative blocking design (</w:t>
      </w:r>
      <w:r w:rsidRPr="00333D7D">
        <w:rPr>
          <w:highlight w:val="yellow"/>
        </w:rPr>
        <w:t>Figure 3A</w:t>
      </w:r>
      <w:r>
        <w:t xml:space="preserve">). In a blocking experiment,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fldChar w:fldCharType="begin" w:fldLock="1"/>
      </w:r>
      <w: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conditioning","type":"chapter"},"uris":["http://www.mendeley.com/documents/?uuid=c9cf7252-10de-4917-88b0-fde5dd962f72"]}],"mendeley":{"formattedCitation":"(Kamin, 1969)","plainTextFormattedCitation":"(Kamin, 1969)","previouslyFormattedCitation":"(Kamin, 1969)"},"properties":{"noteIndex":0},"schema":"https://github.com/citation-style-language/schema/raw/master/csl-citation.json"}</w:instrText>
      </w:r>
      <w:r>
        <w:fldChar w:fldCharType="separate"/>
      </w:r>
      <w:r w:rsidRPr="008032D9">
        <w:rPr>
          <w:noProof/>
        </w:rPr>
        <w:t>(Kamin, 1969)</w:t>
      </w:r>
      <w:r>
        <w:fldChar w:fldCharType="end"/>
      </w:r>
      <w:r>
        <w:t>. However, if learning about cue A is insufficient, then learning about cue B should not be blocked. We predicted that if OFC inactivation is disrupting learning, then OFC inactivation during initial learning about cue A should disrupt the blocking effect.</w:t>
      </w:r>
    </w:p>
    <w:p w14:paraId="2C6A4788" w14:textId="00A923C6" w:rsidR="00B95E73" w:rsidRDefault="00B95E73" w:rsidP="00B95E73">
      <w:pPr>
        <w:pStyle w:val="BodyText"/>
      </w:pPr>
      <w:r>
        <w:t>To test this prediction, a new set of animals was implanted with bilateral cannulae targeting the OFC and tested in a blocking procedure. During stage 1 of blocking (</w:t>
      </w:r>
      <w:r w:rsidRPr="00252843">
        <w:rPr>
          <w:highlight w:val="yellow"/>
        </w:rPr>
        <w:t>Figure 3B</w:t>
      </w:r>
      <w:r>
        <w:t xml:space="preserve">), all animals were given 10 days of acquisition training to cue A. OFC function was intact during the first 4 days of acquisition, and all animals began to acquire the cue A-outcome relationship (Days 1-4: significant main effect of Day </w:t>
      </w:r>
      <m:oMath>
        <m:r>
          <w:rPr>
            <w:rFonts w:ascii="Cambria Math" w:hAnsi="Cambria Math"/>
          </w:rPr>
          <m:t>F(3,72)=5.77</m:t>
        </m:r>
      </m:oMath>
      <w:r>
        <w:t xml:space="preserve">, </w:t>
      </w:r>
      <m:oMath>
        <m:r>
          <w:rPr>
            <w:rFonts w:ascii="Cambria Math" w:hAnsi="Cambria Math"/>
          </w:rPr>
          <m:t>p=.001</m:t>
        </m:r>
      </m:oMath>
      <w:r>
        <w:t xml:space="preserve">, but no effect of Group , or Group x Day interaction </w:t>
      </w:r>
      <m:oMath>
        <m:r>
          <w:rPr>
            <w:rFonts w:ascii="Cambria Math" w:hAnsi="Cambria Math"/>
          </w:rPr>
          <m:t>F(3,72)=0.27</m:t>
        </m:r>
      </m:oMath>
      <w:r>
        <w:t xml:space="preserve">, </w:t>
      </w:r>
      <m:oMath>
        <m:r>
          <w:rPr>
            <w:rFonts w:ascii="Cambria Math" w:hAnsi="Cambria Math"/>
          </w:rPr>
          <m:t>p=.850</m:t>
        </m:r>
      </m:oMath>
      <w:r>
        <w:t>). All animals then received an additional 6 days of acquisition to cue A (</w:t>
      </w:r>
      <w:r w:rsidRPr="00950E01">
        <w:rPr>
          <w:highlight w:val="yellow"/>
        </w:rPr>
        <w:t>Figure 3B, Days 5-10</w:t>
      </w:r>
      <w:r>
        <w:t xml:space="preserve">) following either intra-OFC infusions of muscimol or saline. Infusions of muscimol depressed overall responding relative to saline infusions (significant main effect of Group </w:t>
      </w:r>
      <m:oMath>
        <m:r>
          <w:rPr>
            <w:rFonts w:ascii="Cambria Math" w:hAnsi="Cambria Math"/>
          </w:rPr>
          <m:t>F(1,24)=4.25</m:t>
        </m:r>
      </m:oMath>
      <w:r>
        <w:t xml:space="preserve">, </w:t>
      </w:r>
      <m:oMath>
        <m:r>
          <w:rPr>
            <w:rFonts w:ascii="Cambria Math" w:hAnsi="Cambria Math"/>
          </w:rPr>
          <m:t>p=.050</m:t>
        </m:r>
      </m:oMath>
      <w:r>
        <w:t xml:space="preserve">, and Day </w:t>
      </w:r>
      <m:oMath>
        <m:r>
          <w:rPr>
            <w:rFonts w:ascii="Cambria Math" w:hAnsi="Cambria Math"/>
          </w:rPr>
          <m:t>F(5,120)=17.49</m:t>
        </m:r>
      </m:oMath>
      <w:r>
        <w:t xml:space="preserve">, </w:t>
      </w:r>
      <m:oMath>
        <m:r>
          <w:rPr>
            <w:rFonts w:ascii="Cambria Math" w:hAnsi="Cambria Math"/>
          </w:rPr>
          <m:t>p&lt;.001</m:t>
        </m:r>
      </m:oMath>
      <w:r>
        <w:t xml:space="preserve">, but no Group x Day interaction </w:t>
      </w:r>
      <m:oMath>
        <m:r>
          <w:rPr>
            <w:rFonts w:ascii="Cambria Math" w:hAnsi="Cambria Math"/>
          </w:rPr>
          <m:t>F(5,120)=1.31</m:t>
        </m:r>
      </m:oMath>
      <w:r>
        <w:t xml:space="preserve">, </w:t>
      </w:r>
      <m:oMath>
        <m:r>
          <w:rPr>
            <w:rFonts w:ascii="Cambria Math" w:hAnsi="Cambria Math"/>
          </w:rPr>
          <m:t>p=.263</m:t>
        </m:r>
      </m:oMath>
      <w:r>
        <w:t>). Importantly, on the final day (Day 10), responding in the muscimol group was significantly lower than the saline group (</w:t>
      </w:r>
      <m:oMath>
        <m:r>
          <w:rPr>
            <w:rFonts w:ascii="Cambria Math" w:hAnsi="Cambria Math"/>
          </w:rPr>
          <m:t>t(24)=-2.69</m:t>
        </m:r>
      </m:oMath>
      <w:r>
        <w:t xml:space="preserve">, </w:t>
      </w:r>
      <m:oMath>
        <m:r>
          <w:rPr>
            <w:rFonts w:ascii="Cambria Math" w:hAnsi="Cambria Math"/>
          </w:rPr>
          <m:t>p=.013</m:t>
        </m:r>
      </m:oMath>
      <w:r>
        <w:t>).</w:t>
      </w:r>
    </w:p>
    <w:p w14:paraId="21A20015" w14:textId="77777777" w:rsidR="004437AA" w:rsidRDefault="008359E2" w:rsidP="008359E2">
      <w:pPr>
        <w:pStyle w:val="BodyText"/>
      </w:pPr>
      <w:r>
        <w:t>Next, animals were trained such that compounds AB and CD also predicted reward (</w:t>
      </w:r>
      <w:r w:rsidRPr="008359E2">
        <w:rPr>
          <w:highlight w:val="yellow"/>
        </w:rPr>
        <w:t>Figure 3C, Stage 2</w:t>
      </w:r>
      <w:r>
        <w:t xml:space="preserve">), importantly OFC function was intact in all animals i.e. no infusions. Responding in both the saline and muscimol groups was initially lower to the novel compound CD than to AB (Significant Cue x Day interaction </w:t>
      </w:r>
      <m:oMath>
        <m:r>
          <w:rPr>
            <w:rFonts w:ascii="Cambria Math" w:hAnsi="Cambria Math"/>
          </w:rPr>
          <m:t>F(2,48)=12.12</m:t>
        </m:r>
      </m:oMath>
      <w:r>
        <w:t xml:space="preserve">, </w:t>
      </w:r>
      <m:oMath>
        <m:r>
          <w:rPr>
            <w:rFonts w:ascii="Cambria Math" w:hAnsi="Cambria Math"/>
          </w:rPr>
          <m:t>p&lt;.001</m:t>
        </m:r>
      </m:oMath>
      <w:r>
        <w:t xml:space="preserve">, and main effect of Day </w:t>
      </w:r>
      <m:oMath>
        <m:r>
          <w:rPr>
            <w:rFonts w:ascii="Cambria Math" w:hAnsi="Cambria Math"/>
          </w:rPr>
          <m:t>F(2,48)=20.09</m:t>
        </m:r>
      </m:oMath>
      <w:r>
        <w:t xml:space="preserve">, </w:t>
      </w:r>
      <m:oMath>
        <m:r>
          <w:rPr>
            <w:rFonts w:ascii="Cambria Math" w:hAnsi="Cambria Math"/>
          </w:rPr>
          <m:t>p&lt;.001</m:t>
        </m:r>
      </m:oMath>
      <w:r>
        <w:t xml:space="preserve">, but no other main effects or interactions with Group were significant, all remaining effects </w:t>
      </w:r>
      <w:r>
        <w:rPr>
          <w:i/>
        </w:rPr>
        <w:t>F</w:t>
      </w:r>
      <w:r>
        <w:t xml:space="preserve"> &lt; 1.91, </w:t>
      </w:r>
      <w:r>
        <w:rPr>
          <w:i/>
        </w:rPr>
        <w:t>p</w:t>
      </w:r>
      <w:r>
        <w:t xml:space="preserve"> &gt; .160; Cue AB vs CD: Day 12 </w:t>
      </w:r>
      <m:oMath>
        <m:r>
          <w:rPr>
            <w:rFonts w:ascii="Cambria Math" w:hAnsi="Cambria Math"/>
          </w:rPr>
          <m:t>t(24)=3.74</m:t>
        </m:r>
      </m:oMath>
      <w:r>
        <w:t xml:space="preserve">, </w:t>
      </w:r>
      <m:oMath>
        <m:r>
          <w:rPr>
            <w:rFonts w:ascii="Cambria Math" w:hAnsi="Cambria Math"/>
          </w:rPr>
          <m:t>p=.001</m:t>
        </m:r>
      </m:oMath>
      <w:r>
        <w:t xml:space="preserve">, Day 13 </w:t>
      </w:r>
      <m:oMath>
        <m:r>
          <w:rPr>
            <w:rFonts w:ascii="Cambria Math" w:hAnsi="Cambria Math"/>
          </w:rPr>
          <m:t>t(24)=-0.44</m:t>
        </m:r>
      </m:oMath>
      <w:r>
        <w:t xml:space="preserve">, </w:t>
      </w:r>
      <m:oMath>
        <m:r>
          <w:rPr>
            <w:rFonts w:ascii="Cambria Math" w:hAnsi="Cambria Math"/>
          </w:rPr>
          <m:t>p=.663</m:t>
        </m:r>
      </m:oMath>
      <w:r>
        <w:t xml:space="preserve">, Day 14 </w:t>
      </w:r>
      <m:oMath>
        <m:r>
          <w:rPr>
            <w:rFonts w:ascii="Cambria Math" w:hAnsi="Cambria Math"/>
          </w:rPr>
          <m:t>t(24)=-1.80</m:t>
        </m:r>
      </m:oMath>
      <w:r>
        <w:t xml:space="preserve">, </w:t>
      </w:r>
      <m:oMath>
        <m:r>
          <w:rPr>
            <w:rFonts w:ascii="Cambria Math" w:hAnsi="Cambria Math"/>
          </w:rPr>
          <m:t>p=.085</m:t>
        </m:r>
      </m:oMath>
      <w:r>
        <w:t>). However, the pattern of means suggests that responding to compound AB in the muscimol group was similar to the novel compound CD on Day 12 (</w:t>
      </w:r>
      <w:r w:rsidRPr="008359E2">
        <w:rPr>
          <w:highlight w:val="yellow"/>
        </w:rPr>
        <w:t>Figure 3C, Right - Day 12,</w:t>
      </w:r>
      <w:r>
        <w:t xml:space="preserve"> Muscimol: AB vs CD </w:t>
      </w:r>
      <m:oMath>
        <m:r>
          <w:rPr>
            <w:rFonts w:ascii="Cambria Math" w:hAnsi="Cambria Math"/>
          </w:rPr>
          <m:t>t(24)=1.82</m:t>
        </m:r>
      </m:oMath>
      <w:r>
        <w:t xml:space="preserve">, </w:t>
      </w:r>
      <m:oMath>
        <m:r>
          <w:rPr>
            <w:rFonts w:ascii="Cambria Math" w:hAnsi="Cambria Math"/>
          </w:rPr>
          <m:t>p=.081</m:t>
        </m:r>
      </m:oMath>
      <w:r>
        <w:t>), and lower than compound AB in the saline group (</w:t>
      </w:r>
      <w:r w:rsidRPr="008359E2">
        <w:rPr>
          <w:highlight w:val="yellow"/>
        </w:rPr>
        <w:t>Figure 3C, Left - Day 12</w:t>
      </w:r>
      <w:r>
        <w:t xml:space="preserve">; Day 12, Saline: AB vs CD </w:t>
      </w:r>
      <m:oMath>
        <m:r>
          <w:rPr>
            <w:rFonts w:ascii="Cambria Math" w:hAnsi="Cambria Math"/>
          </w:rPr>
          <m:t>t(24)=3.47</m:t>
        </m:r>
      </m:oMath>
      <w:r>
        <w:t xml:space="preserve">, </w:t>
      </w:r>
      <m:oMath>
        <m:r>
          <w:rPr>
            <w:rFonts w:ascii="Cambria Math" w:hAnsi="Cambria Math"/>
          </w:rPr>
          <m:t>p=.002</m:t>
        </m:r>
      </m:oMath>
      <w:r>
        <w:t xml:space="preserve">). </w:t>
      </w:r>
      <w:r w:rsidR="001F2782">
        <w:t xml:space="preserve">Furthermore, </w:t>
      </w:r>
      <w:r>
        <w:t>Within-session changes over trials on Day 12 revealed rapid within-session acquisition to both compounds in both groups, but responding was significantly lower in the muscimol group at the start of the session (</w:t>
      </w:r>
      <w:r w:rsidRPr="001F2782">
        <w:rPr>
          <w:highlight w:val="yellow"/>
        </w:rPr>
        <w:t>Figure 3 - Supplemental figure 2</w:t>
      </w:r>
      <w:r>
        <w:t xml:space="preserve">; First 2 trials, significant main effect of Group </w:t>
      </w:r>
      <m:oMath>
        <m:r>
          <w:rPr>
            <w:rFonts w:ascii="Cambria Math" w:hAnsi="Cambria Math"/>
          </w:rPr>
          <m:t>F(1,24)=8.67</m:t>
        </m:r>
      </m:oMath>
      <w:r>
        <w:t xml:space="preserve">, </w:t>
      </w:r>
      <m:oMath>
        <m:r>
          <w:rPr>
            <w:rFonts w:ascii="Cambria Math" w:hAnsi="Cambria Math"/>
          </w:rPr>
          <m:t>p=.007</m:t>
        </m:r>
      </m:oMath>
      <w:r>
        <w:t xml:space="preserve">, and Cue </w:t>
      </w:r>
      <m:oMath>
        <m:r>
          <w:rPr>
            <w:rFonts w:ascii="Cambria Math" w:hAnsi="Cambria Math"/>
          </w:rPr>
          <m:t>F(1,24)=7.61</m:t>
        </m:r>
      </m:oMath>
      <w:r>
        <w:t xml:space="preserve">, </w:t>
      </w:r>
      <m:oMath>
        <m:r>
          <w:rPr>
            <w:rFonts w:ascii="Cambria Math" w:hAnsi="Cambria Math"/>
          </w:rPr>
          <m:t>p=.011</m:t>
        </m:r>
      </m:oMath>
      <w:r>
        <w:t xml:space="preserve">, but no Group x Cue interaction </w:t>
      </w:r>
      <m:oMath>
        <m:r>
          <w:rPr>
            <w:rFonts w:ascii="Cambria Math" w:hAnsi="Cambria Math"/>
          </w:rPr>
          <m:t>F(1,24)=0.19</m:t>
        </m:r>
      </m:oMath>
      <w:r>
        <w:t xml:space="preserve">, </w:t>
      </w:r>
      <m:oMath>
        <m:r>
          <w:rPr>
            <w:rFonts w:ascii="Cambria Math" w:hAnsi="Cambria Math"/>
          </w:rPr>
          <m:t>p=.670</m:t>
        </m:r>
      </m:oMath>
      <w:r>
        <w:t>).</w:t>
      </w:r>
      <w:r w:rsidR="004645AD">
        <w:t xml:space="preserve"> </w:t>
      </w:r>
      <w:r>
        <w:t xml:space="preserve">The lower responding to cue AB in the muscimol group suggests that acquisition to cue A was impaired following infusions in Stage 1 and this impairment persisted (albeit transiently) when </w:t>
      </w:r>
      <w:r>
        <w:lastRenderedPageBreak/>
        <w:t xml:space="preserve">test drug free in stage 2. Indeed, the levels of responding to compound AB in the muscimol group at the start of Day 12 (Figure 3 - Supplemental figure 2) are similar to levels of </w:t>
      </w:r>
      <w:r w:rsidR="00B27FF5">
        <w:t>responding</w:t>
      </w:r>
      <w:r>
        <w:t xml:space="preserve"> to the novel compound CD in the saline group. This would suggest that learning about cue A in the muscimol group was impaired in stage 1, and therefore cue A will not effectively block learning to cue B in stage 2. </w:t>
      </w:r>
    </w:p>
    <w:p w14:paraId="1990FC8D" w14:textId="5FDECE17" w:rsidR="008359E2" w:rsidRDefault="004437AA" w:rsidP="008359E2">
      <w:pPr>
        <w:pStyle w:val="BodyText"/>
      </w:pPr>
      <w:r>
        <w:t>At</w:t>
      </w:r>
      <w:r w:rsidR="008359E2">
        <w:t xml:space="preserve"> test both groups showed significant blocking of learning to cue B relative to the control cue D (</w:t>
      </w:r>
      <w:r w:rsidR="008359E2" w:rsidRPr="004437AA">
        <w:rPr>
          <w:highlight w:val="yellow"/>
        </w:rPr>
        <w:t>Figure 3D;</w:t>
      </w:r>
      <w:r w:rsidR="008359E2">
        <w:t xml:space="preserve"> Significant main effect of Cue </w:t>
      </w:r>
      <m:oMath>
        <m:r>
          <w:rPr>
            <w:rFonts w:ascii="Cambria Math" w:hAnsi="Cambria Math"/>
          </w:rPr>
          <m:t>F(1,24)=7.29</m:t>
        </m:r>
      </m:oMath>
      <w:r w:rsidR="008359E2">
        <w:t xml:space="preserve">, </w:t>
      </w:r>
      <m:oMath>
        <m:r>
          <w:rPr>
            <w:rFonts w:ascii="Cambria Math" w:hAnsi="Cambria Math"/>
          </w:rPr>
          <m:t>p=.013</m:t>
        </m:r>
      </m:oMath>
      <w:r w:rsidR="008359E2">
        <w:t xml:space="preserve">, but no main effect of Group </w:t>
      </w:r>
      <m:oMath>
        <m:r>
          <w:rPr>
            <w:rFonts w:ascii="Cambria Math" w:hAnsi="Cambria Math"/>
          </w:rPr>
          <m:t>F(1,24)=0.54</m:t>
        </m:r>
      </m:oMath>
      <w:r w:rsidR="008359E2">
        <w:t xml:space="preserve">, </w:t>
      </w:r>
      <m:oMath>
        <m:r>
          <w:rPr>
            <w:rFonts w:ascii="Cambria Math" w:hAnsi="Cambria Math"/>
          </w:rPr>
          <m:t>p=.471</m:t>
        </m:r>
      </m:oMath>
      <w:r w:rsidR="008359E2">
        <w:t xml:space="preserve">, or Group x Cue interaction </w:t>
      </w:r>
      <m:oMath>
        <m:r>
          <w:rPr>
            <w:rFonts w:ascii="Cambria Math" w:hAnsi="Cambria Math"/>
          </w:rPr>
          <m:t>F(1,24)=0.04</m:t>
        </m:r>
      </m:oMath>
      <w:r w:rsidR="008359E2">
        <w:t xml:space="preserve">, </w:t>
      </w:r>
      <m:oMath>
        <m:r>
          <w:rPr>
            <w:rFonts w:ascii="Cambria Math" w:hAnsi="Cambria Math"/>
          </w:rPr>
          <m:t>p=.843</m:t>
        </m:r>
      </m:oMath>
      <w:r w:rsidR="008359E2">
        <w:t>). This suggests that inactivation of the OFC significantly reduced behavioural performance but not learning to cue A in Stage 1, and this impairment transiently affected compound AB on Day 12 in the absence of OFC inactivation. Therefore, the impairments observed in our earlier findings (</w:t>
      </w:r>
      <w:r w:rsidR="008359E2" w:rsidRPr="004437AA">
        <w:rPr>
          <w:highlight w:val="yellow"/>
        </w:rPr>
        <w:t>Figure 2A &amp; C</w:t>
      </w:r>
      <w:r w:rsidR="008359E2">
        <w:t>, post infusion) are unlikely to be due to impairments in learning. In addition to this, we rule out the possibility that the two groups used different attentional solutions to achieve a similar blocking result (</w:t>
      </w:r>
      <w:r w:rsidR="008359E2" w:rsidRPr="00994C11">
        <w:rPr>
          <w:highlight w:val="yellow"/>
        </w:rPr>
        <w:t xml:space="preserve">Figure 3-Figure </w:t>
      </w:r>
      <w:r w:rsidR="008359E2" w:rsidRPr="00EF4474">
        <w:rPr>
          <w:highlight w:val="yellow"/>
        </w:rPr>
        <w:t xml:space="preserve">supplement </w:t>
      </w:r>
      <w:r w:rsidR="00EF4474" w:rsidRPr="00EF4474">
        <w:rPr>
          <w:highlight w:val="yellow"/>
        </w:rPr>
        <w:t>3</w:t>
      </w:r>
      <w:r w:rsidR="008359E2">
        <w:t>).</w:t>
      </w:r>
    </w:p>
    <w:p w14:paraId="727A122C" w14:textId="2CB12ADD" w:rsidR="00F56CB9" w:rsidRDefault="004779A5" w:rsidP="00F56CB9">
      <w:pPr>
        <w:pStyle w:val="BodyText"/>
      </w:pPr>
      <w:r>
        <w:rPr>
          <w:b/>
        </w:rPr>
        <w:t xml:space="preserve">Experiment 6: </w:t>
      </w:r>
      <w:r w:rsidR="00F56CB9">
        <w:rPr>
          <w:b/>
        </w:rPr>
        <w:t>Competing response values</w:t>
      </w:r>
    </w:p>
    <w:p w14:paraId="50331E28" w14:textId="77777777" w:rsidR="0099516D" w:rsidRDefault="0099516D" w:rsidP="00F56CB9">
      <w:pPr>
        <w:pStyle w:val="BodyText"/>
      </w:pPr>
      <w:r w:rsidRPr="0099516D">
        <w:t>One possible account of the impaired performance following OFC inactivation in the present study is an inability to potentiate learned behaviour based on the current value of the expected outcome. Specifically, OFC inactivation may disrupt the ability to potentiate performance based on the current motivational value of the outcome, but leave intact knowledge about the predictive cue-outcome relationship (as suggested by intact associative blocking; Figure 3). While there are no overt alternative rewards in the simple Pavlovian task employed here, there is always an array of potential competing alternative behaviours available to the animal in the chamber e.g. exploration locomotion, grooming, rearing/orienting etc… These behaviours normally compete with the target magazine approach behaviour, and indeed the relative balance of these behaviours has been shown to develop over the course of Pavlovian acquisition [REFS; Holland]. Therefore, judgements about the current/relative value of an expected outcome are likely to incorporate the relative value of these competing behavioural options with factors such as the current motivation (e.g. hunger), reward magnitude (e.g. volume, concentration/number), reward probability. Given this possibility, we hypothesized that post-training OFC inactivation impaired acquisition behaviour by disrupting the ability to modulate behaviour based on the relative value of these competing responses. Since the nature and value of these alternative behaviours is hard to quantify (and are likely subject-specific), we designed a task with a clearly defined alternative behaviour whose value could be experimentally manipulated. Specifically, we compared the strength of the standard magazine approach during a Pavlovian CS to the relative value of a competing unsignalled background rate of reward on the opposite side of the experimental chamber.</w:t>
      </w:r>
    </w:p>
    <w:p w14:paraId="1D4DEAAF" w14:textId="57D63E4F" w:rsidR="0067425B" w:rsidRDefault="00C93E9C" w:rsidP="00F56CB9">
      <w:pPr>
        <w:pStyle w:val="BodyText"/>
      </w:pPr>
      <w:r>
        <w:t>The task involved a Pavlovian cue-outcome procedure similar to those described above i.e. a 15s white-noise auditory stimulus predicted the delivery of a food pellet into a reward magazine</w:t>
      </w:r>
      <w:r w:rsidR="00504ACE">
        <w:t xml:space="preserve"> at the front of the chamber</w:t>
      </w:r>
      <w:r>
        <w:t xml:space="preserve"> </w:t>
      </w:r>
      <w:r w:rsidRPr="00994493">
        <w:rPr>
          <w:color w:val="FF0000"/>
          <w:highlight w:val="yellow"/>
          <w:u w:val="single"/>
        </w:rPr>
        <w:t>(Figure 4A).</w:t>
      </w:r>
      <w:r w:rsidR="00994493">
        <w:rPr>
          <w:color w:val="FF0000"/>
          <w:u w:val="single"/>
        </w:rPr>
        <w:t xml:space="preserve"> </w:t>
      </w:r>
      <w:r w:rsidR="00400837">
        <w:t xml:space="preserve">Independently of this </w:t>
      </w:r>
      <w:r w:rsidR="0099516D">
        <w:t xml:space="preserve">CS-US </w:t>
      </w:r>
      <w:r w:rsidR="00400837">
        <w:t xml:space="preserve">contingency, the background rate of reward in the environment was </w:t>
      </w:r>
      <w:r w:rsidR="00A5719C">
        <w:t xml:space="preserve">also </w:t>
      </w:r>
      <w:r w:rsidR="00400837">
        <w:t>manipulated</w:t>
      </w:r>
      <w:r w:rsidR="00A5719C">
        <w:t>.</w:t>
      </w:r>
      <w:r w:rsidR="007740BE">
        <w:t xml:space="preserve"> Liquid sucrose reward was made available </w:t>
      </w:r>
      <w:r w:rsidR="00504ACE">
        <w:t>randomly</w:t>
      </w:r>
      <w:r w:rsidR="00AB613A">
        <w:t xml:space="preserve"> (i.e. unsignalled delivery)</w:t>
      </w:r>
      <w:r w:rsidR="00504ACE">
        <w:t xml:space="preserve"> throughout the session in a second </w:t>
      </w:r>
      <w:r w:rsidR="00504ACE">
        <w:lastRenderedPageBreak/>
        <w:t>reward magazine located at the back of the chamber.</w:t>
      </w:r>
      <w:r w:rsidR="00AB613A">
        <w:t xml:space="preserve"> </w:t>
      </w:r>
      <w:r w:rsidR="008D35CB">
        <w:t xml:space="preserve">The probability of sucrose availability </w:t>
      </w:r>
      <w:r w:rsidR="00073950">
        <w:t>remained</w:t>
      </w:r>
      <w:r w:rsidR="004D5DFF">
        <w:t xml:space="preserve"> constant for blocks of </w:t>
      </w:r>
      <w:r w:rsidR="00341C66">
        <w:t>8 trials but</w:t>
      </w:r>
      <w:r w:rsidR="004D5DFF">
        <w:t xml:space="preserve"> </w:t>
      </w:r>
      <w:r w:rsidR="00C238C2">
        <w:t xml:space="preserve">changed </w:t>
      </w:r>
      <w:r w:rsidR="008D35CB">
        <w:t xml:space="preserve">within each session </w:t>
      </w:r>
      <w:r w:rsidR="00C238C2">
        <w:t>in a randomized order</w:t>
      </w:r>
      <w:r w:rsidR="008D35CB">
        <w:t xml:space="preserve"> </w:t>
      </w:r>
      <w:r w:rsidR="008D35CB" w:rsidRPr="00BE3EA7">
        <w:rPr>
          <w:color w:val="FF0000"/>
          <w:highlight w:val="yellow"/>
        </w:rPr>
        <w:t>(Figure 4 – Supplementary Figure 1)</w:t>
      </w:r>
      <w:r w:rsidR="008D35CB">
        <w:t>.</w:t>
      </w:r>
      <w:r w:rsidR="000869AD">
        <w:t xml:space="preserve"> </w:t>
      </w:r>
      <w:r w:rsidR="00546588">
        <w:t>S</w:t>
      </w:r>
      <w:r w:rsidR="00DE562A">
        <w:t xml:space="preserve">ucrose was </w:t>
      </w:r>
      <w:r w:rsidR="00861576">
        <w:t>presented</w:t>
      </w:r>
      <w:r w:rsidR="00DE562A">
        <w:t xml:space="preserve"> in a dipper cup for 5s and then retracted </w:t>
      </w:r>
      <w:r w:rsidR="00C96F49">
        <w:t>so that t</w:t>
      </w:r>
      <w:r w:rsidR="000869AD">
        <w:t xml:space="preserve">his background reinforcement rate could only be determined by sampling the magazine </w:t>
      </w:r>
      <w:r w:rsidR="00DE562A">
        <w:t>location</w:t>
      </w:r>
      <w:r w:rsidR="000869AD">
        <w:t>.</w:t>
      </w:r>
      <w:r w:rsidR="003A5BC0">
        <w:t xml:space="preserve"> This task provided a measure of a reward guided exploratory behaviour in the sucrose magazine, and Pavlovian behaviour to the pellet magazine driven by the expected value of the predicted outcome</w:t>
      </w:r>
      <w:r w:rsidR="00BE3EA7">
        <w:t xml:space="preserve"> </w:t>
      </w:r>
      <w:r w:rsidR="00BE3EA7" w:rsidRPr="00BE3EA7">
        <w:rPr>
          <w:color w:val="FF0000"/>
          <w:highlight w:val="yellow"/>
        </w:rPr>
        <w:t>(Figure 4 – Supplementary Figure 2)</w:t>
      </w:r>
      <w:r w:rsidR="00BE3EA7">
        <w:t>. Normally, animals will engage in a range of unmeasured and uncontrolled alternative behaviours in a testing chamber (e.g. exploration, orienting, grooming, etc…) that may compete with Pavlovian magazine approach. Here we provide a means to guide and control these alternative behaviours towards the sucrose magazine, and explicitly measure the integration of un-cued and cued expected value.</w:t>
      </w:r>
      <w:r w:rsidR="00DA22B0">
        <w:t xml:space="preserve"> </w:t>
      </w:r>
      <w:r w:rsidR="002E6720">
        <w:t xml:space="preserve">We also </w:t>
      </w:r>
      <w:r w:rsidR="00263DBE">
        <w:t>confirmed that behaviour in this task was sensitive to changes in reward value</w:t>
      </w:r>
      <w:r w:rsidR="00C72862">
        <w:t>/</w:t>
      </w:r>
      <w:r w:rsidR="00B904F5">
        <w:t>size and</w:t>
      </w:r>
      <w:r w:rsidR="00C72862">
        <w:t xml:space="preserve"> ruled out </w:t>
      </w:r>
      <w:r w:rsidR="005A26E5">
        <w:t>the influence of thirst on the valuation of the liquid sucrose reward.</w:t>
      </w:r>
      <w:r w:rsidR="00263DBE">
        <w:t xml:space="preserve"> </w:t>
      </w:r>
    </w:p>
    <w:p w14:paraId="29C726B1" w14:textId="66B3771A" w:rsidR="00DC3952" w:rsidRDefault="000F0A98" w:rsidP="00F56CB9">
      <w:pPr>
        <w:pStyle w:val="BodyText"/>
      </w:pPr>
      <w:r>
        <w:t xml:space="preserve">An analysis of the separate magazine approach data (top and middle row) was performed using a Shift (Acquisition, Thirst, 4xSucrose) x Period (PreCS, CS) x Magazine (Sucrose, Pellet) x Probability (Low, Medium, High) repeated measures ANOVA. First, we confirmed </w:t>
      </w:r>
      <w:r w:rsidR="000879A2">
        <w:t xml:space="preserve">that the CS </w:t>
      </w:r>
      <w:r w:rsidR="007F206C">
        <w:t xml:space="preserve">increased behaviour </w:t>
      </w:r>
      <w:r w:rsidR="00E5376B">
        <w:t xml:space="preserve">above PreCS levels </w:t>
      </w:r>
      <w:r w:rsidR="006444FC">
        <w:t xml:space="preserve">at the Pellet but not the Sucrose magazine </w:t>
      </w:r>
      <w:r w:rsidR="007F206C">
        <w:t xml:space="preserve"> </w:t>
      </w:r>
      <w:r w:rsidR="00DC3952">
        <w:t xml:space="preserve">(Pellet magazine: PreCS vs CS </w:t>
      </w:r>
      <m:oMath>
        <m:r>
          <w:rPr>
            <w:rFonts w:ascii="Cambria Math" w:hAnsi="Cambria Math"/>
          </w:rPr>
          <m:t>t(7)=-5.44</m:t>
        </m:r>
      </m:oMath>
      <w:r w:rsidR="00DC3952">
        <w:t xml:space="preserve">, </w:t>
      </w:r>
      <m:oMath>
        <m:r>
          <w:rPr>
            <w:rFonts w:ascii="Cambria Math" w:hAnsi="Cambria Math"/>
          </w:rPr>
          <m:t>p=.001</m:t>
        </m:r>
      </m:oMath>
      <w:r w:rsidR="00DC3952">
        <w:t xml:space="preserve">, Sucrose magazine: PreCS vs CS </w:t>
      </w:r>
      <m:oMath>
        <m:r>
          <w:rPr>
            <w:rFonts w:ascii="Cambria Math" w:hAnsi="Cambria Math"/>
          </w:rPr>
          <m:t>t(7)=-1.07</m:t>
        </m:r>
      </m:oMath>
      <w:r w:rsidR="00DC3952">
        <w:t xml:space="preserve">, </w:t>
      </w:r>
      <m:oMath>
        <m:r>
          <w:rPr>
            <w:rFonts w:ascii="Cambria Math" w:hAnsi="Cambria Math"/>
          </w:rPr>
          <m:t>p=.322</m:t>
        </m:r>
      </m:oMath>
      <w:r w:rsidR="00DC3952">
        <w:t xml:space="preserve">; Significant Period x Magazine interaction </w:t>
      </w:r>
      <m:oMath>
        <m:r>
          <w:rPr>
            <w:rFonts w:ascii="Cambria Math" w:hAnsi="Cambria Math"/>
          </w:rPr>
          <m:t>F(1,7)=13.44</m:t>
        </m:r>
      </m:oMath>
      <w:r w:rsidR="00DC3952">
        <w:t xml:space="preserve">, </w:t>
      </w:r>
      <m:oMath>
        <m:r>
          <w:rPr>
            <w:rFonts w:ascii="Cambria Math" w:hAnsi="Cambria Math"/>
          </w:rPr>
          <m:t>p=.008</m:t>
        </m:r>
      </m:oMath>
      <w:r w:rsidR="00DC3952">
        <w:t xml:space="preserve">, and main effect of Period </w:t>
      </w:r>
      <m:oMath>
        <m:r>
          <w:rPr>
            <w:rFonts w:ascii="Cambria Math" w:hAnsi="Cambria Math"/>
          </w:rPr>
          <m:t>F(1,7)=71.86</m:t>
        </m:r>
      </m:oMath>
      <w:r w:rsidR="00DC3952">
        <w:t xml:space="preserve">, </w:t>
      </w:r>
      <m:oMath>
        <m:r>
          <w:rPr>
            <w:rFonts w:ascii="Cambria Math" w:hAnsi="Cambria Math"/>
          </w:rPr>
          <m:t>p&lt;.001</m:t>
        </m:r>
      </m:oMath>
      <w:r w:rsidR="00DC3952">
        <w:t xml:space="preserve">). </w:t>
      </w:r>
      <w:r w:rsidR="004320CD">
        <w:t>Therefore,</w:t>
      </w:r>
      <w:r w:rsidR="006E44B7">
        <w:t xml:space="preserve"> we could effectively </w:t>
      </w:r>
      <w:r w:rsidR="009A3D22">
        <w:t>dissociate</w:t>
      </w:r>
      <w:r w:rsidR="006E44B7">
        <w:t xml:space="preserve"> </w:t>
      </w:r>
      <w:r w:rsidR="009A3D22">
        <w:t>Pavlovian behaviour directed at the Pellet magazine from exploratory sampling behaviour directed at the Sucrose magazine.</w:t>
      </w:r>
    </w:p>
    <w:p w14:paraId="7B629913" w14:textId="4E376C4E" w:rsidR="004F5644" w:rsidRDefault="009F5D99" w:rsidP="0090665A">
      <w:pPr>
        <w:pStyle w:val="BodyText"/>
      </w:pPr>
      <w:r>
        <w:t>Next, we confirmed that</w:t>
      </w:r>
      <w:r w:rsidR="00844071">
        <w:t xml:space="preserve"> animals </w:t>
      </w:r>
      <w:r w:rsidR="00183C55">
        <w:t>were sensitive to the</w:t>
      </w:r>
      <w:r w:rsidR="001B767A">
        <w:t xml:space="preserve"> background rate of sucrose delivery</w:t>
      </w:r>
      <w:r w:rsidR="00183C55">
        <w:t xml:space="preserve">. The </w:t>
      </w:r>
      <w:r w:rsidR="00135D13">
        <w:t>probability of sucrose modulated activity in the Sucrose and Pellet magazines in opposing directions</w:t>
      </w:r>
      <w:r w:rsidR="0090665A">
        <w:t xml:space="preserve"> (significant Magazine x Probability interaction </w:t>
      </w:r>
      <m:oMath>
        <m:r>
          <w:rPr>
            <w:rFonts w:ascii="Cambria Math" w:hAnsi="Cambria Math"/>
          </w:rPr>
          <m:t>F(2,14)=22.49</m:t>
        </m:r>
      </m:oMath>
      <w:r w:rsidR="0090665A">
        <w:t xml:space="preserve">, </w:t>
      </w:r>
      <m:oMath>
        <m:r>
          <w:rPr>
            <w:rFonts w:ascii="Cambria Math" w:hAnsi="Cambria Math"/>
          </w:rPr>
          <m:t>p&lt;.001</m:t>
        </m:r>
      </m:oMath>
      <w:r w:rsidR="0090665A">
        <w:t xml:space="preserve">). As the probability of sucrose availability increased, activity at the sucrose magazine increased whereas activity at the pellet magazine decreased (Sucrose magazine: Low vs Medium </w:t>
      </w:r>
      <m:oMath>
        <m:r>
          <w:rPr>
            <w:rFonts w:ascii="Cambria Math" w:hAnsi="Cambria Math"/>
          </w:rPr>
          <m:t>t(7)=-8.93</m:t>
        </m:r>
      </m:oMath>
      <w:r w:rsidR="0090665A">
        <w:t xml:space="preserve">, </w:t>
      </w:r>
      <m:oMath>
        <m:r>
          <w:rPr>
            <w:rFonts w:ascii="Cambria Math" w:hAnsi="Cambria Math"/>
          </w:rPr>
          <m:t>p&lt;.001</m:t>
        </m:r>
      </m:oMath>
      <w:r w:rsidR="0090665A">
        <w:t xml:space="preserve">, Low vs High </w:t>
      </w:r>
      <m:oMath>
        <m:r>
          <w:rPr>
            <w:rFonts w:ascii="Cambria Math" w:hAnsi="Cambria Math"/>
          </w:rPr>
          <m:t>t(7)=-6.81</m:t>
        </m:r>
      </m:oMath>
      <w:r w:rsidR="0090665A">
        <w:t xml:space="preserve">, </w:t>
      </w:r>
      <m:oMath>
        <m:r>
          <w:rPr>
            <w:rFonts w:ascii="Cambria Math" w:hAnsi="Cambria Math"/>
          </w:rPr>
          <m:t>p=.001</m:t>
        </m:r>
      </m:oMath>
      <w:r w:rsidR="0090665A">
        <w:t xml:space="preserve">, Medium vs High </w:t>
      </w:r>
      <m:oMath>
        <m:r>
          <w:rPr>
            <w:rFonts w:ascii="Cambria Math" w:hAnsi="Cambria Math"/>
          </w:rPr>
          <m:t>t(7)=-4.86</m:t>
        </m:r>
      </m:oMath>
      <w:r w:rsidR="0090665A">
        <w:t xml:space="preserve">, </w:t>
      </w:r>
      <m:oMath>
        <m:r>
          <w:rPr>
            <w:rFonts w:ascii="Cambria Math" w:hAnsi="Cambria Math"/>
          </w:rPr>
          <m:t>p=.005</m:t>
        </m:r>
      </m:oMath>
      <w:r w:rsidR="0090665A">
        <w:t xml:space="preserve">, Pellet magazine: Low vs Medium </w:t>
      </w:r>
      <m:oMath>
        <m:r>
          <w:rPr>
            <w:rFonts w:ascii="Cambria Math" w:hAnsi="Cambria Math"/>
          </w:rPr>
          <m:t>t(7)=1.68</m:t>
        </m:r>
      </m:oMath>
      <w:r w:rsidR="0090665A">
        <w:t xml:space="preserve">, </w:t>
      </w:r>
      <m:oMath>
        <m:r>
          <w:rPr>
            <w:rFonts w:ascii="Cambria Math" w:hAnsi="Cambria Math"/>
          </w:rPr>
          <m:t>p=.279</m:t>
        </m:r>
      </m:oMath>
      <w:r w:rsidR="0090665A">
        <w:t xml:space="preserve">, Low vs High </w:t>
      </w:r>
      <m:oMath>
        <m:r>
          <w:rPr>
            <w:rFonts w:ascii="Cambria Math" w:hAnsi="Cambria Math"/>
          </w:rPr>
          <m:t>t(7)=2.78</m:t>
        </m:r>
      </m:oMath>
      <w:r w:rsidR="0090665A">
        <w:t xml:space="preserve">, </w:t>
      </w:r>
      <m:oMath>
        <m:r>
          <w:rPr>
            <w:rFonts w:ascii="Cambria Math" w:hAnsi="Cambria Math"/>
          </w:rPr>
          <m:t>p=.062</m:t>
        </m:r>
      </m:oMath>
      <w:r w:rsidR="0090665A">
        <w:t xml:space="preserve">, Medium vs High </w:t>
      </w:r>
      <m:oMath>
        <m:r>
          <w:rPr>
            <w:rFonts w:ascii="Cambria Math" w:hAnsi="Cambria Math"/>
          </w:rPr>
          <m:t>t(7)=4.00</m:t>
        </m:r>
      </m:oMath>
      <w:r w:rsidR="0090665A">
        <w:t xml:space="preserve">, </w:t>
      </w:r>
      <m:oMath>
        <m:r>
          <w:rPr>
            <w:rFonts w:ascii="Cambria Math" w:hAnsi="Cambria Math"/>
          </w:rPr>
          <m:t>p=.013</m:t>
        </m:r>
      </m:oMath>
      <w:r w:rsidR="0090665A">
        <w:t xml:space="preserve">). </w:t>
      </w:r>
      <w:r w:rsidR="004320CD">
        <w:t xml:space="preserve">This shows that (1) </w:t>
      </w:r>
      <w:r w:rsidR="004F5644">
        <w:t xml:space="preserve">Sucrose magazine behaviour </w:t>
      </w:r>
      <w:r w:rsidR="00971589">
        <w:t xml:space="preserve">was sensitive to the </w:t>
      </w:r>
      <w:r w:rsidR="003332C9">
        <w:t xml:space="preserve">unsignalled changes in the </w:t>
      </w:r>
      <w:r w:rsidR="00971589">
        <w:t>background rate of sucrose availability</w:t>
      </w:r>
      <w:r w:rsidR="003332C9">
        <w:t xml:space="preserve">, and (2) </w:t>
      </w:r>
      <w:r w:rsidR="00811F0D">
        <w:t xml:space="preserve">Pellet magazine behaviour </w:t>
      </w:r>
      <w:r w:rsidR="005A027E">
        <w:t xml:space="preserve">reflects </w:t>
      </w:r>
      <w:r w:rsidR="003A1D41">
        <w:t>the trade-off between</w:t>
      </w:r>
      <w:r w:rsidR="005E63EC">
        <w:t>, and integration of,</w:t>
      </w:r>
      <w:r w:rsidR="003A1D41">
        <w:t xml:space="preserve"> the expected Pavlovian pellet reward and the background rate of sucrose availability.</w:t>
      </w:r>
    </w:p>
    <w:p w14:paraId="7AC210CB" w14:textId="20E74E2C" w:rsidR="005E63EC" w:rsidRDefault="005E63EC" w:rsidP="0090665A">
      <w:pPr>
        <w:pStyle w:val="BodyText"/>
      </w:pPr>
      <w:r>
        <w:t xml:space="preserve">Finally, </w:t>
      </w:r>
      <w:r w:rsidR="002602D2">
        <w:t xml:space="preserve">we confirmed that the motivation for the sucrose reward was not significantly driven by </w:t>
      </w:r>
      <w:r w:rsidR="0090306A">
        <w:t xml:space="preserve">a motivational state of thirst, and that </w:t>
      </w:r>
      <w:r w:rsidR="00882B4C">
        <w:t xml:space="preserve">the behaviours in this task were sensitive to changes in reward </w:t>
      </w:r>
      <w:r w:rsidR="00D64733">
        <w:t>value (i.e. a 4-fold increase in sucrose volume</w:t>
      </w:r>
      <w:r w:rsidR="00AA0A4B">
        <w:t xml:space="preserve">). </w:t>
      </w:r>
      <w:r w:rsidR="001E631D">
        <w:t xml:space="preserve">Increasing sucrose reward size selectively increased behaviour at the Sucrose </w:t>
      </w:r>
      <w:r w:rsidR="008775A0">
        <w:t xml:space="preserve">but not the Pellet magazine, whereas </w:t>
      </w:r>
      <w:r w:rsidR="003B3CCD">
        <w:t>a motivational state of thirst did not significantly affect behaviour at either magazine (</w:t>
      </w:r>
      <w:r w:rsidR="00417F8D">
        <w:t xml:space="preserve">significant Magazine x Shift interaction </w:t>
      </w:r>
      <m:oMath>
        <m:r>
          <w:rPr>
            <w:rFonts w:ascii="Cambria Math" w:hAnsi="Cambria Math"/>
          </w:rPr>
          <m:t>F(2,14)=5.03</m:t>
        </m:r>
      </m:oMath>
      <w:r w:rsidR="00417F8D">
        <w:t xml:space="preserve">, </w:t>
      </w:r>
      <m:oMath>
        <m:r>
          <w:rPr>
            <w:rFonts w:ascii="Cambria Math" w:hAnsi="Cambria Math"/>
          </w:rPr>
          <m:t>p=.023</m:t>
        </m:r>
      </m:oMath>
      <w:r w:rsidR="00417F8D">
        <w:t xml:space="preserve">; Sucrose magazine: Acquisition vs Thirst </w:t>
      </w:r>
      <m:oMath>
        <m:r>
          <w:rPr>
            <w:rFonts w:ascii="Cambria Math" w:hAnsi="Cambria Math"/>
          </w:rPr>
          <m:t>t(7)=-2.50</m:t>
        </m:r>
      </m:oMath>
      <w:r w:rsidR="00417F8D">
        <w:t xml:space="preserve">, </w:t>
      </w:r>
      <m:oMath>
        <m:r>
          <w:rPr>
            <w:rFonts w:ascii="Cambria Math" w:hAnsi="Cambria Math"/>
          </w:rPr>
          <m:t>p=.092</m:t>
        </m:r>
      </m:oMath>
      <w:r w:rsidR="00417F8D">
        <w:t xml:space="preserve"> 4xSucrose vs Acquisition </w:t>
      </w:r>
      <m:oMath>
        <m:r>
          <w:rPr>
            <w:rFonts w:ascii="Cambria Math" w:hAnsi="Cambria Math"/>
          </w:rPr>
          <m:t>t(7)=-3.86</m:t>
        </m:r>
      </m:oMath>
      <w:r w:rsidR="00417F8D">
        <w:t xml:space="preserve">, </w:t>
      </w:r>
      <m:oMath>
        <m:r>
          <w:rPr>
            <w:rFonts w:ascii="Cambria Math" w:hAnsi="Cambria Math"/>
          </w:rPr>
          <m:t>p=.015</m:t>
        </m:r>
      </m:oMath>
      <w:r w:rsidR="00417F8D">
        <w:t xml:space="preserve"> 4xSucrose vs Thirst </w:t>
      </w:r>
      <m:oMath>
        <m:r>
          <w:rPr>
            <w:rFonts w:ascii="Cambria Math" w:hAnsi="Cambria Math"/>
          </w:rPr>
          <m:t>t(7)=-4.19</m:t>
        </m:r>
      </m:oMath>
      <w:r w:rsidR="00417F8D">
        <w:t xml:space="preserve">, </w:t>
      </w:r>
      <m:oMath>
        <m:r>
          <w:rPr>
            <w:rFonts w:ascii="Cambria Math" w:hAnsi="Cambria Math"/>
          </w:rPr>
          <m:t>p=.010</m:t>
        </m:r>
      </m:oMath>
      <w:r w:rsidR="00417F8D">
        <w:t xml:space="preserve">; Pellet magazine: Acquisition vs Thirst </w:t>
      </w:r>
      <m:oMath>
        <m:r>
          <w:rPr>
            <w:rFonts w:ascii="Cambria Math" w:hAnsi="Cambria Math"/>
          </w:rPr>
          <m:t>t(7)=0.65</m:t>
        </m:r>
      </m:oMath>
      <w:r w:rsidR="00417F8D">
        <w:t xml:space="preserve">, </w:t>
      </w:r>
      <m:oMath>
        <m:r>
          <w:rPr>
            <w:rFonts w:ascii="Cambria Math" w:hAnsi="Cambria Math"/>
          </w:rPr>
          <m:t>p=.801</m:t>
        </m:r>
      </m:oMath>
      <w:r w:rsidR="00417F8D">
        <w:t xml:space="preserve"> 4xSucrose vs Acquisition </w:t>
      </w:r>
      <m:oMath>
        <m:r>
          <w:rPr>
            <w:rFonts w:ascii="Cambria Math" w:hAnsi="Cambria Math"/>
          </w:rPr>
          <m:t>t(7)=1.86</m:t>
        </m:r>
      </m:oMath>
      <w:r w:rsidR="00417F8D">
        <w:t xml:space="preserve">, </w:t>
      </w:r>
      <m:oMath>
        <m:r>
          <w:rPr>
            <w:rFonts w:ascii="Cambria Math" w:hAnsi="Cambria Math"/>
          </w:rPr>
          <m:t>p=.221</m:t>
        </m:r>
      </m:oMath>
      <w:r w:rsidR="00417F8D">
        <w:t xml:space="preserve"> 4xSucrose vs Thirst </w:t>
      </w:r>
      <m:oMath>
        <m:r>
          <w:rPr>
            <w:rFonts w:ascii="Cambria Math" w:hAnsi="Cambria Math"/>
          </w:rPr>
          <m:t>t(7)=1.01</m:t>
        </m:r>
      </m:oMath>
      <w:r w:rsidR="00417F8D">
        <w:t xml:space="preserve">, </w:t>
      </w:r>
      <m:oMath>
        <m:r>
          <w:rPr>
            <w:rFonts w:ascii="Cambria Math" w:hAnsi="Cambria Math"/>
          </w:rPr>
          <m:t>p=.596</m:t>
        </m:r>
      </m:oMath>
      <w:r w:rsidR="00417F8D">
        <w:t xml:space="preserve">). No </w:t>
      </w:r>
      <w:r w:rsidR="00417F8D">
        <w:lastRenderedPageBreak/>
        <w:t xml:space="preserve">other meaningful effects were significant (significant Period x Probability interaction </w:t>
      </w:r>
      <m:oMath>
        <m:r>
          <w:rPr>
            <w:rFonts w:ascii="Cambria Math" w:hAnsi="Cambria Math"/>
          </w:rPr>
          <m:t>F(2,14)=9.58</m:t>
        </m:r>
      </m:oMath>
      <w:r w:rsidR="00417F8D">
        <w:t xml:space="preserve">, </w:t>
      </w:r>
      <m:oMath>
        <m:r>
          <w:rPr>
            <w:rFonts w:ascii="Cambria Math" w:hAnsi="Cambria Math"/>
          </w:rPr>
          <m:t>p=.002</m:t>
        </m:r>
      </m:oMath>
      <w:r w:rsidR="00417F8D">
        <w:t xml:space="preserve">; all remaining effects </w:t>
      </w:r>
      <w:r w:rsidR="00417F8D">
        <w:rPr>
          <w:i/>
        </w:rPr>
        <w:t>F</w:t>
      </w:r>
      <w:r w:rsidR="00417F8D">
        <w:t xml:space="preserve"> &lt; 3.421, </w:t>
      </w:r>
      <w:r w:rsidR="00417F8D">
        <w:rPr>
          <w:i/>
        </w:rPr>
        <w:t>p</w:t>
      </w:r>
      <w:r w:rsidR="00417F8D">
        <w:t xml:space="preserve"> &gt; .06).</w:t>
      </w:r>
      <w:r w:rsidR="00946107">
        <w:t xml:space="preserve"> </w:t>
      </w:r>
    </w:p>
    <w:p w14:paraId="541ED0AC" w14:textId="77777777" w:rsidR="002D2A1F" w:rsidRPr="004779A5" w:rsidRDefault="002D2A1F" w:rsidP="002D2A1F">
      <w:pPr>
        <w:pStyle w:val="BodyText"/>
        <w:rPr>
          <w:i/>
          <w:iCs/>
        </w:rPr>
      </w:pPr>
      <w:r w:rsidRPr="004779A5">
        <w:rPr>
          <w:b/>
          <w:i/>
          <w:iCs/>
        </w:rPr>
        <w:t>The effect of OFC inactivation on updating relative expected value</w:t>
      </w:r>
    </w:p>
    <w:p w14:paraId="5CAEB0DC" w14:textId="0E053863" w:rsidR="00922170" w:rsidRDefault="002D2A1F" w:rsidP="002D2A1F">
      <w:pPr>
        <w:pStyle w:val="BodyText"/>
      </w:pPr>
      <w:r>
        <w:t xml:space="preserve">Next, these animals were implanted with bilateral cannulae to assess the role of the OFC in updating relative expected value. </w:t>
      </w:r>
      <w:r w:rsidR="00922170">
        <w:t xml:space="preserve">Animals were tested following muscimol </w:t>
      </w:r>
      <w:r w:rsidR="00FB2D5A">
        <w:t>or saline infusions (within-subjects, counterbalanced order) on a modified task that went from low to high probability</w:t>
      </w:r>
      <w:r w:rsidR="00986352">
        <w:t xml:space="preserve"> only. This provided a shorter session to </w:t>
      </w:r>
      <w:r w:rsidR="00B336DF">
        <w:t>ensure the efficacy of</w:t>
      </w:r>
      <w:r w:rsidR="00D57689">
        <w:t xml:space="preserve"> muscimol </w:t>
      </w:r>
      <w:r w:rsidR="00B336DF">
        <w:t>throughout the session</w:t>
      </w:r>
      <w:r w:rsidR="00D57689">
        <w:t xml:space="preserve">, and the fixed probability order minimized any potential </w:t>
      </w:r>
      <w:r w:rsidR="00DB616C">
        <w:t>for satiety to confound behaviour later in the session.</w:t>
      </w:r>
    </w:p>
    <w:p w14:paraId="5A676BE6" w14:textId="4642A5A4" w:rsidR="00096B58" w:rsidRDefault="00096B58" w:rsidP="002D2A1F">
      <w:pPr>
        <w:pStyle w:val="BodyText"/>
      </w:pPr>
      <w:r>
        <w:t xml:space="preserve">We </w:t>
      </w:r>
      <w:r w:rsidR="003A0F63">
        <w:t xml:space="preserve">hypothesized that OFC </w:t>
      </w:r>
      <w:r w:rsidR="00130D72">
        <w:t xml:space="preserve">function </w:t>
      </w:r>
      <w:r w:rsidR="003A0F63">
        <w:t>was necessary for</w:t>
      </w:r>
      <w:r w:rsidR="00310864">
        <w:t xml:space="preserve"> </w:t>
      </w:r>
      <w:r w:rsidR="00246F20">
        <w:t xml:space="preserve">flexibly </w:t>
      </w:r>
      <w:r w:rsidR="00690A1C">
        <w:t>controlling</w:t>
      </w:r>
      <w:r w:rsidR="00310864">
        <w:t xml:space="preserve"> the strength of</w:t>
      </w:r>
      <w:r w:rsidR="00690A1C">
        <w:t xml:space="preserve"> Pavlovian </w:t>
      </w:r>
      <w:r w:rsidR="00AC46D2">
        <w:t xml:space="preserve">anticipatory </w:t>
      </w:r>
      <w:r w:rsidR="00310864">
        <w:t>behaviour</w:t>
      </w:r>
      <w:r w:rsidR="00AC46D2">
        <w:t xml:space="preserve"> </w:t>
      </w:r>
      <w:r w:rsidR="00917E4F">
        <w:t xml:space="preserve">relative to the </w:t>
      </w:r>
      <w:r w:rsidR="00C46E9D">
        <w:t xml:space="preserve">current </w:t>
      </w:r>
      <w:r w:rsidR="00917E4F">
        <w:t>value of</w:t>
      </w:r>
      <w:r w:rsidR="00C46E9D">
        <w:t xml:space="preserve"> the outcome and </w:t>
      </w:r>
      <w:r w:rsidR="00246F20">
        <w:t>alternative behavioural options in the environment.</w:t>
      </w:r>
      <w:r w:rsidR="00917E4F">
        <w:t xml:space="preserve"> </w:t>
      </w:r>
      <w:r w:rsidR="00BD3437">
        <w:t>Specifically, in the present task</w:t>
      </w:r>
      <w:r w:rsidR="003F4E23">
        <w:t>, following muscimol inactivation,</w:t>
      </w:r>
      <w:r w:rsidR="00BD3437">
        <w:t xml:space="preserve"> we predicted that </w:t>
      </w:r>
      <w:r w:rsidR="002C4C6C">
        <w:t xml:space="preserve">behaviour at the Sucrose </w:t>
      </w:r>
      <w:r w:rsidR="003F4E23">
        <w:t xml:space="preserve">magazine  </w:t>
      </w:r>
      <w:r w:rsidR="002C4C6C">
        <w:t xml:space="preserve">would remain sensitive to the </w:t>
      </w:r>
      <w:r w:rsidR="003F4E23">
        <w:t xml:space="preserve">probability of sucrose whereas behaviour at the </w:t>
      </w:r>
      <w:r w:rsidR="00105877">
        <w:t xml:space="preserve">Pellet magazine during the CS would no longer be modulated by probability of sucrose i.e. </w:t>
      </w:r>
      <w:r w:rsidR="003E6D4B">
        <w:t xml:space="preserve">behaviour </w:t>
      </w:r>
      <w:r w:rsidR="004465C9">
        <w:t>controlled by</w:t>
      </w:r>
      <w:r w:rsidR="003E6D4B">
        <w:t xml:space="preserve"> Pavlovian expected value </w:t>
      </w:r>
      <w:r w:rsidR="004C778B">
        <w:t>would become inflexible</w:t>
      </w:r>
      <w:r w:rsidR="00105877">
        <w:t>.</w:t>
      </w:r>
      <w:r w:rsidR="004C778B">
        <w:t xml:space="preserve"> </w:t>
      </w:r>
      <w:r w:rsidR="00105877">
        <w:t xml:space="preserve"> </w:t>
      </w:r>
    </w:p>
    <w:p w14:paraId="7F11D0DC" w14:textId="77CF0B5D" w:rsidR="00A82FD4" w:rsidRDefault="00A82FD4" w:rsidP="00A82FD4">
      <w:pPr>
        <w:pStyle w:val="BodyText"/>
      </w:pPr>
      <w:r>
        <w:t>First, during the PreCS period, all animals were able to detect changes in the probability of the unsignalled sucrose reward, and appropriately update Sucrose magazine approach behaviour (</w:t>
      </w:r>
      <w:r w:rsidRPr="00A82FD4">
        <w:rPr>
          <w:highlight w:val="yellow"/>
        </w:rPr>
        <w:t>Figure 4B &amp; D;</w:t>
      </w:r>
      <w:r>
        <w:t xml:space="preserve"> PreCS period: Significant Probability x Magazine interaction </w:t>
      </w:r>
      <m:oMath>
        <m:r>
          <w:rPr>
            <w:rFonts w:ascii="Cambria Math" w:hAnsi="Cambria Math"/>
          </w:rPr>
          <m:t>F(1,5)=9.06</m:t>
        </m:r>
      </m:oMath>
      <w:r>
        <w:t xml:space="preserve">, </w:t>
      </w:r>
      <m:oMath>
        <m:r>
          <w:rPr>
            <w:rFonts w:ascii="Cambria Math" w:hAnsi="Cambria Math"/>
          </w:rPr>
          <m:t>p=.030</m:t>
        </m:r>
      </m:oMath>
      <w:r>
        <w:t xml:space="preserve">, and main effects of Probability </w:t>
      </w:r>
      <m:oMath>
        <m:r>
          <w:rPr>
            <w:rFonts w:ascii="Cambria Math" w:hAnsi="Cambria Math"/>
          </w:rPr>
          <m:t>F(1,5)=12.23</m:t>
        </m:r>
      </m:oMath>
      <w:r>
        <w:t xml:space="preserve">, </w:t>
      </w:r>
      <m:oMath>
        <m:r>
          <w:rPr>
            <w:rFonts w:ascii="Cambria Math" w:hAnsi="Cambria Math"/>
          </w:rPr>
          <m:t>p=.017</m:t>
        </m:r>
      </m:oMath>
      <w:r>
        <w:t xml:space="preserve">, and Magazine </w:t>
      </w:r>
      <m:oMath>
        <m:r>
          <w:rPr>
            <w:rFonts w:ascii="Cambria Math" w:hAnsi="Cambria Math"/>
          </w:rPr>
          <m:t>F(1,5)=20.50</m:t>
        </m:r>
      </m:oMath>
      <w:r>
        <w:t xml:space="preserve">, </w:t>
      </w:r>
      <m:oMath>
        <m:r>
          <w:rPr>
            <w:rFonts w:ascii="Cambria Math" w:hAnsi="Cambria Math"/>
          </w:rPr>
          <m:t>p=.006</m:t>
        </m:r>
      </m:oMath>
      <w:r>
        <w:t xml:space="preserve">; No significant main effect or interaction with Drug). Specifically, during the PreCS period, anticipatory approach to the Sucrose magazine in both drug conditions increased with the probability of sucrose (Sucrose magazine: Low vs High probability </w:t>
      </w:r>
      <m:oMath>
        <m:r>
          <w:rPr>
            <w:rFonts w:ascii="Cambria Math" w:hAnsi="Cambria Math"/>
          </w:rPr>
          <m:t>t(5)=-3.28</m:t>
        </m:r>
      </m:oMath>
      <w:r>
        <w:t xml:space="preserve">, </w:t>
      </w:r>
      <m:oMath>
        <m:r>
          <w:rPr>
            <w:rFonts w:ascii="Cambria Math" w:hAnsi="Cambria Math"/>
          </w:rPr>
          <m:t>p=.022</m:t>
        </m:r>
      </m:oMath>
      <w:r>
        <w:t xml:space="preserve">), whereas approach to the </w:t>
      </w:r>
      <w:r w:rsidR="009550DE">
        <w:t>P</w:t>
      </w:r>
      <w:r>
        <w:t xml:space="preserve">ellet magazine did not change (Pellet magazine: Low vs High probability </w:t>
      </w:r>
      <m:oMath>
        <m:r>
          <w:rPr>
            <w:rFonts w:ascii="Cambria Math" w:hAnsi="Cambria Math"/>
          </w:rPr>
          <m:t>t(5)=-1.42</m:t>
        </m:r>
      </m:oMath>
      <w:r>
        <w:t xml:space="preserve">, </w:t>
      </w:r>
      <m:oMath>
        <m:r>
          <w:rPr>
            <w:rFonts w:ascii="Cambria Math" w:hAnsi="Cambria Math"/>
          </w:rPr>
          <m:t>p=.215</m:t>
        </m:r>
      </m:oMath>
      <w:r>
        <w:t>).</w:t>
      </w:r>
      <w:r w:rsidR="00E27E33">
        <w:t xml:space="preserve"> </w:t>
      </w:r>
    </w:p>
    <w:p w14:paraId="77C3B32F" w14:textId="6955DE64" w:rsidR="009550DE" w:rsidRDefault="00E27E33" w:rsidP="009550DE">
      <w:pPr>
        <w:pStyle w:val="BodyText"/>
      </w:pPr>
      <w:r>
        <w:t xml:space="preserve">Next, </w:t>
      </w:r>
      <w:r w:rsidR="00C17021">
        <w:t xml:space="preserve">during the CS period, </w:t>
      </w:r>
      <w:r w:rsidR="009550DE">
        <w:t>OFC inactivation significantly disrupted activity at the Pellet magazine but left activity at the Sucrose magazine intact (</w:t>
      </w:r>
      <w:r w:rsidR="009550DE" w:rsidRPr="009550DE">
        <w:rPr>
          <w:highlight w:val="yellow"/>
        </w:rPr>
        <w:t>Figure 4C &amp; E</w:t>
      </w:r>
      <w:r w:rsidR="009550DE">
        <w:t xml:space="preserve">; CS period: significant Drug x Magazine x Probability 3-way interaction </w:t>
      </w:r>
      <m:oMath>
        <m:r>
          <w:rPr>
            <w:rFonts w:ascii="Cambria Math" w:hAnsi="Cambria Math"/>
          </w:rPr>
          <m:t>F(1,5)=8.37</m:t>
        </m:r>
      </m:oMath>
      <w:r w:rsidR="009550DE">
        <w:t xml:space="preserve">, </w:t>
      </w:r>
      <m:oMath>
        <m:r>
          <w:rPr>
            <w:rFonts w:ascii="Cambria Math" w:hAnsi="Cambria Math"/>
          </w:rPr>
          <m:t>p=.034</m:t>
        </m:r>
      </m:oMath>
      <w:r w:rsidR="009550DE">
        <w:t>). Activity at the Sucrose magazine was not affected by muscimol infusions (</w:t>
      </w:r>
      <w:r w:rsidR="009550DE" w:rsidRPr="009550DE">
        <w:rPr>
          <w:highlight w:val="yellow"/>
        </w:rPr>
        <w:t>Figure 4C;</w:t>
      </w:r>
      <w:r w:rsidR="009550DE">
        <w:t xml:space="preserve"> Sucrose magazine: no significant main effect of Drug </w:t>
      </w:r>
      <m:oMath>
        <m:r>
          <w:rPr>
            <w:rFonts w:ascii="Cambria Math" w:hAnsi="Cambria Math"/>
          </w:rPr>
          <m:t>F(1,5)=3.53</m:t>
        </m:r>
      </m:oMath>
      <w:r w:rsidR="009550DE">
        <w:t xml:space="preserve">, </w:t>
      </w:r>
      <m:oMath>
        <m:r>
          <w:rPr>
            <w:rFonts w:ascii="Cambria Math" w:hAnsi="Cambria Math"/>
          </w:rPr>
          <m:t>p=.119</m:t>
        </m:r>
      </m:oMath>
      <w:r w:rsidR="009550DE">
        <w:t xml:space="preserve">, or Drug x Probability interaction </w:t>
      </w:r>
      <m:oMath>
        <m:r>
          <w:rPr>
            <w:rFonts w:ascii="Cambria Math" w:hAnsi="Cambria Math"/>
          </w:rPr>
          <m:t>F(1,5)=4.67</m:t>
        </m:r>
      </m:oMath>
      <w:r w:rsidR="009550DE">
        <w:t xml:space="preserve">, </w:t>
      </w:r>
      <m:oMath>
        <m:r>
          <w:rPr>
            <w:rFonts w:ascii="Cambria Math" w:hAnsi="Cambria Math"/>
          </w:rPr>
          <m:t>p=.083</m:t>
        </m:r>
      </m:oMath>
      <w:r w:rsidR="009550DE">
        <w:t>), whereas activity at the Pellet magazine was significantly disrupted by muscimol infusions (</w:t>
      </w:r>
      <w:r w:rsidR="009550DE" w:rsidRPr="009550DE">
        <w:rPr>
          <w:highlight w:val="yellow"/>
        </w:rPr>
        <w:t>Figure 4E;</w:t>
      </w:r>
      <w:r w:rsidR="009550DE">
        <w:t xml:space="preserve"> Pellet magazine: significant Drug x Probability interaction </w:t>
      </w:r>
      <m:oMath>
        <m:r>
          <w:rPr>
            <w:rFonts w:ascii="Cambria Math" w:hAnsi="Cambria Math"/>
          </w:rPr>
          <m:t>F(1,5)=9.93</m:t>
        </m:r>
      </m:oMath>
      <w:r w:rsidR="009550DE">
        <w:t xml:space="preserve">, </w:t>
      </w:r>
      <m:oMath>
        <m:r>
          <w:rPr>
            <w:rFonts w:ascii="Cambria Math" w:hAnsi="Cambria Math"/>
          </w:rPr>
          <m:t>p=.025</m:t>
        </m:r>
      </m:oMath>
      <w:r w:rsidR="009550DE">
        <w:t xml:space="preserve">). Simple effects revealed that </w:t>
      </w:r>
      <w:r w:rsidR="00EF749A">
        <w:t>P</w:t>
      </w:r>
      <w:r w:rsidR="009550DE">
        <w:t>ellet magazine responding was lower after muscimol than saline infusions for the low probability of dipper reward (</w:t>
      </w:r>
      <m:oMath>
        <m:r>
          <w:rPr>
            <w:rFonts w:ascii="Cambria Math" w:hAnsi="Cambria Math"/>
          </w:rPr>
          <m:t>t(5)=5.07</m:t>
        </m:r>
      </m:oMath>
      <w:r w:rsidR="009550DE">
        <w:t xml:space="preserve">, </w:t>
      </w:r>
      <m:oMath>
        <m:r>
          <w:rPr>
            <w:rFonts w:ascii="Cambria Math" w:hAnsi="Cambria Math"/>
          </w:rPr>
          <m:t>p=.004</m:t>
        </m:r>
      </m:oMath>
      <w:r w:rsidR="009550DE">
        <w:t>) but did not differ between infusions for the high probability of dipper reward (</w:t>
      </w:r>
      <m:oMath>
        <m:r>
          <w:rPr>
            <w:rFonts w:ascii="Cambria Math" w:hAnsi="Cambria Math"/>
          </w:rPr>
          <m:t>t(5)=-0.97</m:t>
        </m:r>
      </m:oMath>
      <w:r w:rsidR="009550DE">
        <w:t xml:space="preserve">, </w:t>
      </w:r>
      <m:oMath>
        <m:r>
          <w:rPr>
            <w:rFonts w:ascii="Cambria Math" w:hAnsi="Cambria Math"/>
          </w:rPr>
          <m:t>p=.378</m:t>
        </m:r>
      </m:oMath>
      <w:r w:rsidR="009550DE">
        <w:t>).</w:t>
      </w:r>
    </w:p>
    <w:p w14:paraId="5527E28C" w14:textId="6450A363" w:rsidR="00040D80" w:rsidRDefault="00040D80" w:rsidP="00040D80">
      <w:pPr>
        <w:pStyle w:val="BodyText"/>
      </w:pPr>
      <w:r>
        <w:t>Finally, comparing the analysis of the PreCS and CS periods using a full Drug</w:t>
      </w:r>
      <w:r w:rsidR="00933B2C">
        <w:t xml:space="preserve"> </w:t>
      </w:r>
      <w:r>
        <w:t>(Saline, Muscimol) x Period</w:t>
      </w:r>
      <w:r w:rsidR="00933B2C">
        <w:t xml:space="preserve"> </w:t>
      </w:r>
      <w:r>
        <w:t>(PreCS, CS) x Magazine</w:t>
      </w:r>
      <w:r w:rsidR="00933B2C">
        <w:t xml:space="preserve"> </w:t>
      </w:r>
      <w:r>
        <w:t xml:space="preserve">(Sucrose, Pellet) x Probability (Low, High) repeated measures ANOVA confirmed </w:t>
      </w:r>
      <w:r w:rsidR="009D3AEB">
        <w:t xml:space="preserve">our prediction </w:t>
      </w:r>
      <w:r>
        <w:t>that the muscimol deficit was specific to the Pellet magazine in the CS period (</w:t>
      </w:r>
      <w:r w:rsidRPr="00FD60BB">
        <w:rPr>
          <w:highlight w:val="yellow"/>
        </w:rPr>
        <w:t>Figure 4 B-E;</w:t>
      </w:r>
      <w:r>
        <w:t xml:space="preserve"> Significant Drug x Period x Magazine x Probability 4-way </w:t>
      </w:r>
      <w:r>
        <w:lastRenderedPageBreak/>
        <w:t xml:space="preserve">interaction </w:t>
      </w:r>
      <m:oMath>
        <m:r>
          <w:rPr>
            <w:rFonts w:ascii="Cambria Math" w:hAnsi="Cambria Math"/>
          </w:rPr>
          <m:t>F(1,5)=12.08</m:t>
        </m:r>
      </m:oMath>
      <w:r>
        <w:t xml:space="preserve">, </w:t>
      </w:r>
      <m:oMath>
        <m:r>
          <w:rPr>
            <w:rFonts w:ascii="Cambria Math" w:hAnsi="Cambria Math"/>
          </w:rPr>
          <m:t>p=.018</m:t>
        </m:r>
      </m:oMath>
      <w:r>
        <w:t>). OFC inactivation selectively disrupted the ability to modulate behaviour based on integrating Pavlovian expected values with the current rate of alternative rewards i.e. the current subjective value of the predicted reward.</w:t>
      </w:r>
      <w:r w:rsidR="00534EFE">
        <w:t xml:space="preserve"> </w:t>
      </w:r>
    </w:p>
    <w:p w14:paraId="644ADD9B" w14:textId="22F7236D" w:rsidR="006B4DE6" w:rsidRDefault="006B4DE6">
      <w:pPr>
        <w:rPr>
          <w:sz w:val="24"/>
          <w:szCs w:val="24"/>
        </w:rPr>
      </w:pPr>
      <w:r>
        <w:br w:type="page"/>
      </w:r>
    </w:p>
    <w:p w14:paraId="7BBAF2E6" w14:textId="54282569" w:rsidR="00DC3952" w:rsidRDefault="004D6E79" w:rsidP="00F56CB9">
      <w:pPr>
        <w:pStyle w:val="BodyText"/>
        <w:rPr>
          <w:b/>
          <w:bCs/>
        </w:rPr>
      </w:pPr>
      <w:r w:rsidRPr="004D6E79">
        <w:rPr>
          <w:b/>
          <w:bCs/>
        </w:rPr>
        <w:lastRenderedPageBreak/>
        <w:t>Discussion</w:t>
      </w:r>
    </w:p>
    <w:p w14:paraId="3D976B19" w14:textId="77777777" w:rsidR="001D0D31" w:rsidRDefault="001D0D31" w:rsidP="001D0D31">
      <w:pPr>
        <w:pStyle w:val="BodyText"/>
      </w:pPr>
      <w:r>
        <w:t>The present studies tested the hypothesis that the rodent lateral OFC is not necessary for Pavlovian acquisition. Here we show that OFC lesions and inactivation significantly affects Pavlovian acquisition in a simple single CS-US procedure. Furthermore, we found a dissociation between pre- and post-training OFC manipulations on Pavlovian acquisition such that pre-training OFC lesions enhance, whereas post-training lesions and inactivation impairs acquisition behaviour. Next, using an associative blocking design, we tested whether impaired behaviour following post-training OFC inactivation reflects a disruption of learning or behavioural control. OFC inactivation did not disrupt the underlying learning about the predictive CS-US relationship, and instead disrupted the appropriate control of anticipatory behaviour to the CS. Finally, we assessed whether this impaired behavioural control reflects an inability to update the current value of the Pavlovian CS relative to the value of alternative behavioural options. Indeed, inactivation selectively disrupted the flexible control of Pavlovian CS approach behaviour when its relative value changed but did not disrupt sensitivity to the value of alternative/non-Pavlovian behaviours in the environment.</w:t>
      </w:r>
    </w:p>
    <w:p w14:paraId="74F47D03" w14:textId="77777777" w:rsidR="001D0D31" w:rsidRDefault="001D0D31" w:rsidP="001D0D31">
      <w:pPr>
        <w:pStyle w:val="BodyText"/>
        <w:rPr>
          <w:b/>
          <w:bCs/>
        </w:rPr>
      </w:pPr>
      <w:r>
        <w:rPr>
          <w:b/>
          <w:bCs/>
        </w:rPr>
        <w:t>Lateral OFC is necessary for Pavlovian acquisition</w:t>
      </w:r>
    </w:p>
    <w:p w14:paraId="626CE19C" w14:textId="77777777" w:rsidR="001D0D31" w:rsidRDefault="001D0D31" w:rsidP="001D0D31">
      <w:r>
        <w:t xml:space="preserve">The role of the OFC in Pavlovian acquisition in the present studies is surprising for two key reasons (1) OFC lesions and inactivation have consistently been reported to have no effect on acquisition, [REFS] (2) but have been shown to disrupt acquisition in complex tasks involving multiple responses, cues, and highly stochastic reward rates [REFS – Walton/Boulougouris]. In tasks involving simple single Pavlovian CS-US procedures and pre-training OFC lesions, performance does not appear to have reached asymptote (e.g. after 9 days, REFS) before proceeding to a new stage of the experiment. In Experiment 1, we did not observe any significant effects of OFC lesions on acquisition until around 15-21 days of acquisition. However, after extended training Schoenbaum et al [REFS] have reported significant effects of OFC lesions on acquisition in a simple cue-outcome go-nogo task when looking at response latencies, but not on trials-to-criterion. This suggests that the effect of pretraining lesions may not have been observed previously due to experimental considerations such as the length of training and the sensitivity of the response measures. Pretraining OFC lesions have also been shown to disrupt Pavlovian acquisition in autoshaping procedures in which lever insertion is used as the CS. Here, lateral OFC lesions significantly impair sign-tracking behaviour (engaging with the lever cue), and bias behaviour towards goal-tacking (approaching the magazine). This is consistent with the findings of experiment 1 suggesting OFC lesions enhanced behaviour focused at the magazine, and suggest that this focus comes at the expense of some alternative behaviour that sham lesion animals are engaging in. </w:t>
      </w:r>
    </w:p>
    <w:p w14:paraId="061811E4" w14:textId="77777777" w:rsidR="001D0D31" w:rsidRDefault="001D0D31" w:rsidP="001D0D31">
      <w:r>
        <w:t xml:space="preserve">In contrast to pre-training lesions, post-training OFC inactivation/lesions normally coincide with changes in experimental phase and continued acquisition is not assessed. In tasks in which OFC inactivation coincides with a change in experimental stage, the effects of OFC inactivation are consistent with the impaired acquisition behaviour reported in the present studies. For example, Burke et al [2009, REFS] found that post-training OFC inactivation impaired acquisition to a Pavlovian CS in reversal task. Similarly, Takahashi et al (2009 REFS) found that OFC inactivation during a Pavlovian over-expectation task disrupted new learning. More recently, Namboodiri et al [REFS] have shown that selective optogenetic inhibition of the ventro-medial OFC, but not the specific projections from OFC to VTA, in mice during a simple Pavlovian CS-US task significantly impairs acquisition. Therefore, while the present </w:t>
      </w:r>
      <w:r>
        <w:lastRenderedPageBreak/>
        <w:t>findings are surprising given the often-reported lack of effect of OFC dysfunction on simple acquisition, these effects are consistent with a number of earlier reports. Furthermore, it is noteworthy that the effect of OFC lesions and inactivation on Pavlovian acquisition in the present studies was replicated multiple times and across a range of stimulus durations (10-15s) and modalities (auditory and visual stimuli).</w:t>
      </w:r>
    </w:p>
    <w:p w14:paraId="647300BD" w14:textId="77777777" w:rsidR="001D0D31" w:rsidRDefault="001D0D31" w:rsidP="001D0D31">
      <w:pPr>
        <w:pStyle w:val="BodyText"/>
        <w:rPr>
          <w:b/>
          <w:bCs/>
        </w:rPr>
      </w:pPr>
      <w:r>
        <w:rPr>
          <w:b/>
          <w:bCs/>
        </w:rPr>
        <w:t>Lateral OFC is not necessary for learning the predictive CS-US relationship</w:t>
      </w:r>
    </w:p>
    <w:p w14:paraId="2AF0333F" w14:textId="77777777" w:rsidR="001D0D31" w:rsidRDefault="001D0D31" w:rsidP="001D0D31">
      <w:r>
        <w:t xml:space="preserve">Post-training OFC inactivation significantly impaired acquisition behaviour (Experiment 2), and this disruption was more profound when inactivation occurred earlier in training and persisted even after OFC function returned (Experiment 4). This strongly suggests that learning about the CS-US relationship was disrupted. The idea that the OFC is involved in learning is also consistent with a role for the OFC in the representation of expected values [REFS] which influence mid-brain dopaminergic prediction errors [REFS], known to be necessary for Pavlovian learning [REFS]. </w:t>
      </w:r>
    </w:p>
    <w:p w14:paraId="5BEAB088" w14:textId="77777777" w:rsidR="001D0D31" w:rsidRDefault="001D0D31" w:rsidP="001D0D31">
      <w:r>
        <w:t>Unexpectedly, the disrupted acquisition we observed did not disrupt the ability of the CS to block learning about a novel cue (Experiment 5), even though performance was still significantly impaired post-inactivation (</w:t>
      </w:r>
      <w:r>
        <w:rPr>
          <w:highlight w:val="yellow"/>
        </w:rPr>
        <w:t>FIG XXX</w:t>
      </w:r>
      <w:r>
        <w:t xml:space="preserve">; response levels and acquisition to muscimol AB+ was similar to the saline control cues CD+ which do not show blocking at test). In some Pavlovian learning contexts, levels of behavioural expression can dictate the extent to which learning occurs ([REFS; Delamater 2004]). This finding highlights the importance of using multiple measures of learning to assess disrupted acquisition effects ([REFS Rescorla compound test procedure]). </w:t>
      </w:r>
    </w:p>
    <w:p w14:paraId="55833788" w14:textId="77777777" w:rsidR="001D0D31" w:rsidRDefault="001D0D31" w:rsidP="001D0D31">
      <w:r>
        <w:t xml:space="preserve">Intact blocking despite impaired acquisition behaviour suggests that OFC inactivation did not disrupt the underlying learning about the associative strength of the CS-US relationship. Associative blocking is often used to assess the role of prediction-error based learning [REFS], suggesting that the OFC is not necessary for this aspect of Pavlovian learning. This distinction suggests that the learned value of a Pavlovian CS-US association might be independent of the current expected or subjective value of expected reward. Informally, learning whether an outcome will be delivered might reasonably be separate from learning the subjective value or identity of that outcome [REFS – Value vs identity unblocking Schoenbaum]. </w:t>
      </w:r>
    </w:p>
    <w:p w14:paraId="25F64C5A" w14:textId="77777777" w:rsidR="001D0D31" w:rsidRDefault="001D0D31" w:rsidP="001D0D31">
      <w:pPr>
        <w:pStyle w:val="BodyText"/>
        <w:rPr>
          <w:b/>
          <w:bCs/>
        </w:rPr>
      </w:pPr>
      <w:r>
        <w:rPr>
          <w:b/>
          <w:bCs/>
        </w:rPr>
        <w:t>Lateral OFC is necessary for flexible value-based Pavlovian behavioural control</w:t>
      </w:r>
    </w:p>
    <w:p w14:paraId="74DBDA68" w14:textId="77777777" w:rsidR="001D0D31" w:rsidRDefault="001D0D31" w:rsidP="001D0D31">
      <w:pPr>
        <w:pStyle w:val="BodyText"/>
      </w:pPr>
      <w:r>
        <w:t xml:space="preserve">One challenge raised by the present findings is, if the OFC is not necessary for CS-US contingency learning, but is necessary for learning about the specific identity of expected outcomes and their value, why do we observe an effect in a simple single CS-US learning procedure? The value and identity of the US stays constant, and there is only a single unambiguous CS. We reasoned that, even in Putatively simple tasks, there are a number of unconstrained alternative behaviours that a rat can engage in which can compete with the target magazine approach behaviour. These behaviours are likely to be under the control of different behavioural systems (e.g. grooming), and the relative value of a behaviour (presumably determining its eligibility for dominating behavioural performance at any given moment) is likely to be highly variable within- and between-subjects ([REFS – Timberlake]). Indeed, the competition from these alternative behaviours might be most prominent in simple tasks with low attentional/cognitive demands. </w:t>
      </w:r>
    </w:p>
    <w:p w14:paraId="3156AD16" w14:textId="77777777" w:rsidR="001D0D31" w:rsidRDefault="001D0D31" w:rsidP="001D0D31">
      <w:pPr>
        <w:pStyle w:val="BodyText"/>
      </w:pPr>
      <w:r>
        <w:lastRenderedPageBreak/>
        <w:t xml:space="preserve">We hypothesized that OFC inactivation disrupted a value-based decision process involved in comparing the relative value of these alternative behaviours with the expected value of the US. We created a task (Experiment 6) in which we could direct and measure these normally unconstrained alternative behaviours and manipulate their relative value by providing unsignalled probabilistic reward similar to patch foraging tasks [REFS]. Behaviour to this reward site rapidly tracked the unsignalled reward rate changes, and effectively competed for Pavlovian magazine approach to a CS in a value dependent manner. As predicted, OFC inactivation disrupted the integration of relative value into the Pavlovian approach behaviour but left the valuation and control of the alternative behaviour intact. </w:t>
      </w:r>
    </w:p>
    <w:p w14:paraId="653AEEA5" w14:textId="77777777" w:rsidR="001D0D31" w:rsidRDefault="001D0D31" w:rsidP="001D0D31">
      <w:pPr>
        <w:pStyle w:val="BodyText"/>
      </w:pPr>
      <w:r>
        <w:t xml:space="preserve">This suggests that the lateral OFC is necessary for value based behavioural flexibility of Pavlovian behaviours. One important alternative account that can not be rules out from the present experimental design is that the failure to integrate the value of the alternative behaviours into the current value of the Pavlovian response represents an inability to integrate across USs of different sensory properties i.e. grain pellets and sucrose liquid (REFS). However, the effect of OFC inactivation was specific to integrating either value or identity information to flexibly control Pavlovian behaviours. Lateral OFC lesions have also previously been found not to affect the acquisition or value-based control of instrumental action-outcome behaviours [REFS Panayi/Ostlund, but note REFS Parkes]. This suggests that the lateral OFC is only necessary for the control of Pavlovian behaviours, or tasks in which Pavlovian CS-US contingencies dominate performance. </w:t>
      </w:r>
    </w:p>
    <w:p w14:paraId="20E21EFD" w14:textId="77777777" w:rsidR="001D0D31" w:rsidRDefault="001D0D31" w:rsidP="001D0D31">
      <w:pPr>
        <w:pStyle w:val="BodyText"/>
        <w:rPr>
          <w:b/>
          <w:bCs/>
        </w:rPr>
      </w:pPr>
      <w:r>
        <w:rPr>
          <w:b/>
          <w:bCs/>
        </w:rPr>
        <w:t>Pre- vs post-training effects</w:t>
      </w:r>
    </w:p>
    <w:p w14:paraId="1DCB8ABB" w14:textId="77777777" w:rsidR="001D0D31" w:rsidRDefault="001D0D31" w:rsidP="001D0D31">
      <w:pPr>
        <w:pStyle w:val="BodyText"/>
      </w:pPr>
      <w:r>
        <w:t xml:space="preserve">The dissociable and opposite effects of pre- and post-training OFC lesions/inactivation on acquisition were surprising and rule out a simple account of OFC dysfunction in terms of prediction-error based learning impairments (SUPPLEMENTARY DISCUSSION?). One possibility is that pretraining lesions result in compensatory function such that learning supported by other neural systems. In contrast, post-training lesions and inactivation disrupts learning/behaviour that has been acquired in an OFC dependent manner. This argument has been proposed when only pre-training OFC lesions (REFS Boulougouris 20097/2009), or only post-training OFC lesions disrupt behaviour (Ostlund and Balleine 2007/2011). </w:t>
      </w:r>
    </w:p>
    <w:p w14:paraId="2495F1F7" w14:textId="1CA9987E" w:rsidR="001D0D31" w:rsidRDefault="001D0D31" w:rsidP="001D0D31">
      <w:pPr>
        <w:pStyle w:val="BodyText"/>
      </w:pPr>
      <w:r>
        <w:t xml:space="preserve">We will consider two alternative accounts of pre- vs post-training OFC lesion differences based on theoretical accounts of OFC function, sensory-specific outcome expectancy and latent state theories. Note that these theories do not predict an effect of OFC lesions on simple Pavlovian acquisition </w:t>
      </w:r>
      <w:r>
        <w:rPr>
          <w:i/>
          <w:iCs/>
        </w:rPr>
        <w:t>a priori</w:t>
      </w:r>
      <w:r>
        <w:t>, and therefore require some modification/additional assumptions to account for the present data.</w:t>
      </w:r>
    </w:p>
    <w:p w14:paraId="277055E4" w14:textId="77777777" w:rsidR="001D0D31" w:rsidRDefault="001D0D31" w:rsidP="001D0D31">
      <w:pPr>
        <w:pStyle w:val="BodyText"/>
      </w:pPr>
      <w:r>
        <w:t xml:space="preserve">From an associative learning framework, even putatively “simple” single cue-outcome Pavlovian learning can involve a number of different psychological/behavioural processes (REFS; Hall; Dickinson; Rescorla content of learning; Holland nature of responding; Delamater). Take for example a 10s light cue that reliably predicts the delivery of a pellet reward. A rat can learn that the cue predicts the sensory-specific properties of the outcome (e.g. taste, texture, sweetness, colour, size, location etc...), or the general motivational value of that reward, or simply develop a stimulus-response habit to approach the reward location when the cue is </w:t>
      </w:r>
      <w:r>
        <w:lastRenderedPageBreak/>
        <w:t xml:space="preserve">presented. Indeed, there is experimental evidence for these multiple aspects of learning occurring during Pavlovian conditioning [REFS]. It is possible that pretraining OFC lesions disrupt the balance of these different aspects of Pavlovian learning and behavior. </w:t>
      </w:r>
    </w:p>
    <w:p w14:paraId="1B9BD868" w14:textId="77777777" w:rsidR="001D0D31" w:rsidRDefault="001D0D31" w:rsidP="001D0D31">
      <w:pPr>
        <w:pStyle w:val="BodyText"/>
      </w:pPr>
      <w:r>
        <w:t>If the OFC is necessary for the representation of the sensory specific properties of expected outcomes, then OFC lesions might allow a stimulus-response habit system to dominate behavioural control. This may lead to an unconstrained habit learning system (REFS; Adams and Dickinson chapter) that is not bounded by the actual value of the outcome and is instead limited by a behavioural ceiling and overly sensitive to the current general motivation (e.g. overall hunger levels; FIGURE 1) of the organism. However, once initial learning occurs with an intact OFC, the initial encoding of the identity of the expected outcome is likely to have occurred (REFS; Delamater- shows this can occur very rapidly). Now, a post-training lesion or inactivation of the OFC is likely to affect the flexible updating of this information. Here we propose that the impaired acquisition behaviour we observed following post-training inactivation reflects an inability to update the current motivational value of the specific outcome that is expected.</w:t>
      </w:r>
    </w:p>
    <w:p w14:paraId="44C9D9AF" w14:textId="77777777" w:rsidR="001D0D31" w:rsidRDefault="001D0D31" w:rsidP="001D0D31">
      <w:pPr>
        <w:pStyle w:val="BodyText"/>
      </w:pPr>
      <w:r>
        <w:t>The latent state representation account of the OFC might also be able to account for the differences observed dissociation between pre- and post-training OFC lesions on acquisition. Computational models (e.g. WILSON ET AL) often assume, for simplicity, that in a simple single cue-outcome procedure, the cue state (e.g. “light on”) is stable throughout acquisition. Given that the same cue is presented, and it always leads to the pellet outcome, this stable representation is a reasonable assumption. However, it is also likely that during acquisition this state representation is not stable in healthy control animals. How can the animal be certain that the light cue, the testing chamber context, or the reward pellet that they see on each trial is identical to the trials they have already experienced within the session, and from previous days? The subjective experience of these states is very likely to be different within and between sessions such as the ambient noises, odours, temperature of the context, the location and intensity of the light cue based on where the rat happens to be located when it turns on, and the gradual onset of sensory specific satiety to the pellet etc... Informally, how does the rat know that this light is the same light that they saw at the start of the session, or the day before? The perception and recognition of these states is therefore subject to differences in such as generalization, confidence, and certainty.</w:t>
      </w:r>
    </w:p>
    <w:p w14:paraId="0EB0E87E" w14:textId="77777777" w:rsidR="001D0D31" w:rsidRDefault="001D0D31" w:rsidP="001D0D31">
      <w:pPr>
        <w:pStyle w:val="BodyText"/>
      </w:pPr>
      <w:r>
        <w:t xml:space="preserve">Paradoxically, in a simple and stable cue-outcome training procedure pre-training OFC lesions may result in relatively rapid and inflexible formation of task states. The inability to integrate partially observable latent state information about the task could allow for an inflexible and abnormally confident/certain representation of the CS state early in training. In this stable and simple training context this would lead to enhanced Pavlovian acquisition. However, in a task with multiple or uncertain cue-outcome contingencies pretraining OFC lesions might impair acquisition [REFS- Walton; Certainty Paper; Hiro’s gambling]. However, post-training inactivation of the OFC would disrupt the ability to update the state representation at whatever stage of certainty/stability that it has currently achieved. In the stable single cue-outcome learning situation employed in the present studies, this would result in disruption of further </w:t>
      </w:r>
      <w:r>
        <w:lastRenderedPageBreak/>
        <w:t>acquisition. Again, in a task with interference from multiple cue-outcome relationships, post-training lesions might improve performance.</w:t>
      </w:r>
    </w:p>
    <w:p w14:paraId="33D3DC0D" w14:textId="77777777" w:rsidR="001D0D31" w:rsidRDefault="001D0D31" w:rsidP="001D0D31">
      <w:pPr>
        <w:pStyle w:val="BodyText"/>
        <w:rPr>
          <w:b/>
          <w:bCs/>
        </w:rPr>
      </w:pPr>
      <w:r>
        <w:rPr>
          <w:b/>
          <w:bCs/>
        </w:rPr>
        <w:t>Conclusion</w:t>
      </w:r>
    </w:p>
    <w:p w14:paraId="3EB12C23" w14:textId="77777777" w:rsidR="007F67D5" w:rsidRDefault="007F67D5" w:rsidP="007F67D5">
      <w:pPr>
        <w:rPr>
          <w:rFonts w:ascii="Times New Roman" w:hAnsi="Times New Roman" w:cs="Times New Roman"/>
          <w:bCs/>
          <w:sz w:val="24"/>
          <w:szCs w:val="24"/>
        </w:rPr>
      </w:pPr>
    </w:p>
    <w:p w14:paraId="2DF70006" w14:textId="77777777" w:rsidR="007F67D5" w:rsidRDefault="007F67D5" w:rsidP="007F67D5">
      <w:pPr>
        <w:rPr>
          <w:rFonts w:ascii="Times New Roman" w:hAnsi="Times New Roman" w:cs="Times New Roman"/>
          <w:bCs/>
          <w:sz w:val="24"/>
          <w:szCs w:val="24"/>
        </w:rPr>
      </w:pPr>
    </w:p>
    <w:p w14:paraId="77C8C0B1" w14:textId="77777777" w:rsidR="007F67D5" w:rsidRDefault="007F67D5" w:rsidP="007F67D5">
      <w:pPr>
        <w:rPr>
          <w:rFonts w:ascii="Times New Roman" w:hAnsi="Times New Roman" w:cs="Times New Roman"/>
          <w:bCs/>
          <w:sz w:val="24"/>
          <w:szCs w:val="24"/>
        </w:rPr>
      </w:pPr>
    </w:p>
    <w:p w14:paraId="7FEB8C73" w14:textId="0A7817E9" w:rsidR="006B4DE6" w:rsidRDefault="006B4DE6" w:rsidP="00F56CB9">
      <w:pPr>
        <w:pStyle w:val="BodyText"/>
        <w:rPr>
          <w:b/>
          <w:bCs/>
        </w:rPr>
      </w:pPr>
    </w:p>
    <w:p w14:paraId="3C3A0110" w14:textId="18479E3A" w:rsidR="006B4DE6" w:rsidRDefault="006B4DE6">
      <w:pPr>
        <w:rPr>
          <w:b/>
          <w:bCs/>
          <w:sz w:val="24"/>
          <w:szCs w:val="24"/>
        </w:rPr>
      </w:pPr>
      <w:r>
        <w:rPr>
          <w:b/>
          <w:bCs/>
        </w:rPr>
        <w:br w:type="page"/>
      </w:r>
    </w:p>
    <w:p w14:paraId="741586B2" w14:textId="77777777" w:rsidR="006B4DE6" w:rsidRPr="00CB3771" w:rsidRDefault="006B4DE6" w:rsidP="006B4DE6">
      <w:pPr>
        <w:spacing w:line="360" w:lineRule="auto"/>
        <w:rPr>
          <w:rFonts w:ascii="Times New Roman" w:hAnsi="Times New Roman" w:cs="Times New Roman"/>
          <w:sz w:val="24"/>
          <w:szCs w:val="24"/>
        </w:rPr>
      </w:pPr>
      <w:r w:rsidRPr="00CB3771">
        <w:rPr>
          <w:rFonts w:ascii="Times New Roman" w:hAnsi="Times New Roman" w:cs="Times New Roman"/>
          <w:sz w:val="24"/>
          <w:szCs w:val="24"/>
        </w:rPr>
        <w:lastRenderedPageBreak/>
        <w:t>Methods and materials</w:t>
      </w:r>
    </w:p>
    <w:p w14:paraId="78DD571E" w14:textId="77777777" w:rsidR="006B4DE6" w:rsidRPr="00CB3771" w:rsidRDefault="006B4DE6" w:rsidP="006B4DE6">
      <w:pPr>
        <w:spacing w:after="240"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Animals.</w:t>
      </w:r>
      <w:r w:rsidRPr="00CB3771">
        <w:rPr>
          <w:rFonts w:ascii="Times New Roman" w:hAnsi="Times New Roman" w:cs="Times New Roman"/>
          <w:sz w:val="24"/>
          <w:szCs w:val="24"/>
        </w:rPr>
        <w:t xml:space="preserve"> Subjects were male Long Evans rats (Monash Animal Services, Gippsland, Victoria, Australia) approximately 4 months old. Rats were housed four per cage in ventilated Plexiglass cages in a temperature regulated (22 ± 1</w:t>
      </w:r>
      <w:r w:rsidRPr="00CB3771">
        <w:rPr>
          <w:rFonts w:ascii="Times New Roman" w:hAnsi="Times New Roman" w:cs="Times New Roman"/>
          <w:sz w:val="24"/>
          <w:szCs w:val="24"/>
        </w:rP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5E640EDC"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Apparatus.</w:t>
      </w:r>
      <w:r w:rsidRPr="00CB3771">
        <w:rPr>
          <w:rFonts w:ascii="Times New Roman" w:hAnsi="Times New Roman" w:cs="Times New Roman"/>
          <w:sz w:val="24"/>
          <w:szCs w:val="24"/>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back-right corner of the cabinet was used as an auditory stimulus. The chambers were wiped down with ethanol (80% v/v) between each session. A computer equipped with Med-PC software </w:t>
      </w:r>
      <w:r w:rsidRPr="00CB3771">
        <w:rPr>
          <w:rFonts w:ascii="Times New Roman" w:hAnsi="Times New Roman" w:cs="Times New Roman"/>
          <w:color w:val="000000"/>
          <w:sz w:val="24"/>
          <w:szCs w:val="24"/>
        </w:rPr>
        <w:t>(Med Associates Inc., St. Albans, VT, USA)</w:t>
      </w:r>
      <w:r w:rsidRPr="00CB3771">
        <w:rPr>
          <w:rFonts w:ascii="Times New Roman" w:hAnsi="Times New Roman" w:cs="Times New Roman"/>
          <w:sz w:val="24"/>
          <w:szCs w:val="24"/>
        </w:rPr>
        <w:t xml:space="preserve"> was used to control the experimental procedures and record data.</w:t>
      </w:r>
    </w:p>
    <w:p w14:paraId="3F9AFC97"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Consumption chambers.</w:t>
      </w:r>
      <w:r w:rsidRPr="00CB3771">
        <w:rPr>
          <w:rFonts w:ascii="Times New Roman" w:hAnsi="Times New Roman" w:cs="Times New Roman"/>
          <w:sz w:val="24"/>
          <w:szCs w:val="24"/>
        </w:rPr>
        <w:t xml:space="preserve"> To provide individual access to reinforcers during the satiety and devaluation procedures, rats were individually placed into an individual cage (33 x 18 x 14 cm clear Perspex cage with a wireframe top). Pellet reinforcers were presented in small glass ramekins inside the box and liquid reinforcers were presented in water bottles with a sipper tube. 1 day prior to the target procedure, all rats were exposed to the individual cages and given 30 </w:t>
      </w:r>
      <w:r w:rsidRPr="00CB3771">
        <w:rPr>
          <w:rFonts w:ascii="Times New Roman" w:hAnsi="Times New Roman" w:cs="Times New Roman"/>
          <w:sz w:val="24"/>
          <w:szCs w:val="24"/>
        </w:rPr>
        <w:lastRenderedPageBreak/>
        <w:t>mins of free access to home cage food and water to reduce novelty to the context and consuming from the ramekin and water bottles.</w:t>
      </w:r>
    </w:p>
    <w:p w14:paraId="37D9118F" w14:textId="77777777" w:rsidR="006B4DE6" w:rsidRPr="00CB3771" w:rsidRDefault="006B4DE6" w:rsidP="006B4DE6">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Locomotor activity. </w:t>
      </w:r>
      <w:r w:rsidRPr="00CB3771">
        <w:rPr>
          <w:rFonts w:ascii="Times New Roman" w:hAnsi="Times New Roman" w:cs="Times New Roman"/>
          <w:sz w:val="24"/>
          <w:szCs w:val="24"/>
        </w:rPr>
        <w:t>Locomotor activity was assessed in eight identical boxes measuring 50 x 36x 18 cm (length x width x height), housed in a sound attenuated room. Each box consisted of 4 opaque white polyurethane walls and floor and a removable roof. In the center of the roof was an 18x40 cm grid of 3x3 mm ventilation holes. Two custom pairs of infrared beam detectors spanned the width of the box to detect locomotor activity and were located 15 cm from each end of the box. Beam breaks, corresponding to activity within the box, were recorded on a computer equipped with Med-PC software (Med Associates Inc.).</w:t>
      </w:r>
    </w:p>
    <w:p w14:paraId="1D837996"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Surgery.</w:t>
      </w:r>
      <w:r w:rsidRPr="00CB3771">
        <w:rPr>
          <w:rFonts w:ascii="Times New Roman" w:hAnsi="Times New Roman" w:cs="Times New Roman"/>
          <w:sz w:val="24"/>
          <w:szCs w:val="24"/>
        </w:rPr>
        <w:t xml:space="preserve"> Excitotoxic lesions targeting the lateral OFC were performed in experiments </w:t>
      </w:r>
      <w:r w:rsidRPr="00CB3771">
        <w:rPr>
          <w:rFonts w:ascii="Times New Roman" w:hAnsi="Times New Roman" w:cs="Times New Roman"/>
          <w:color w:val="FF0000"/>
          <w:sz w:val="24"/>
          <w:szCs w:val="24"/>
          <w:highlight w:val="yellow"/>
        </w:rPr>
        <w:t>[XYZ]</w:t>
      </w:r>
      <w:r w:rsidRPr="00CB3771">
        <w:rPr>
          <w:rFonts w:ascii="Times New Roman" w:hAnsi="Times New Roman" w:cs="Times New Roman"/>
          <w:sz w:val="24"/>
          <w:szCs w:val="24"/>
        </w:rPr>
        <w:t>. Rats were anesthetized with isoflurane, their heads shaved, and placed in a stereotaxic frame (World Precision Instruments, Inc., Sarasota, FL, USA). The scalp was incised, and the skull exposed and adjusted to flat skull position. Two small holes were drilled into the skull and the dura mater was severed to reveal the underlying cortical parenchyma. A 1-µL Hamilton needle (Hamilton Company, Reno, NV, USA) was lowered through the two holes targeting the lateral OFC (co-ordinates specified below). Stereotaxic co-ordinates were AP: +3.5 mm; ML: ±2.2 mm; D-V: -5.0 mm from bregma. At each site the needle was first left to rest for 1 min. Then an infusion of N-methyl-D-aspartic acid (NMDA; Sigma-Aldrich, Switzerland), dissolved in phosphate buffered saline (pH 7.4) to achieve a concentration of 10μg/μL, was infused for 3 mins at a rate of 0.1 µ/min. Finally, the needle was left in situ for a further 4 mins to allow the solution to diffuse into the tissue. Following the diffusion period, the syringe was retracted, and the scalp cleaned and sutured. Sham lesions proceeded identically to excitotoxic lesions except that no drugs were infused during the infusion period. After a minimum of 1 week of postoperative recovery, rats were returned to food restriction for 2 days prior to further training.</w:t>
      </w:r>
    </w:p>
    <w:p w14:paraId="57DC32C7"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sz w:val="24"/>
          <w:szCs w:val="24"/>
        </w:rPr>
        <w:t xml:space="preserve">In experiments </w:t>
      </w:r>
      <w:r w:rsidRPr="00CB3771">
        <w:rPr>
          <w:rFonts w:ascii="Times New Roman" w:hAnsi="Times New Roman" w:cs="Times New Roman"/>
          <w:color w:val="FF0000"/>
          <w:sz w:val="24"/>
          <w:szCs w:val="24"/>
          <w:highlight w:val="yellow"/>
        </w:rPr>
        <w:t>[XYZ]</w:t>
      </w:r>
      <w:r w:rsidRPr="00CB3771">
        <w:rPr>
          <w:rFonts w:ascii="Times New Roman" w:hAnsi="Times New Roman" w:cs="Times New Roman"/>
          <w:color w:val="FF0000"/>
          <w:sz w:val="24"/>
          <w:szCs w:val="24"/>
        </w:rPr>
        <w:t xml:space="preserve"> </w:t>
      </w:r>
      <w:r w:rsidRPr="00CB3771">
        <w:rPr>
          <w:rFonts w:ascii="Times New Roman" w:hAnsi="Times New Roman" w:cs="Times New Roman"/>
          <w:sz w:val="24"/>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w:t>
      </w:r>
      <w:r w:rsidRPr="00CB3771">
        <w:rPr>
          <w:rFonts w:ascii="Times New Roman" w:hAnsi="Times New Roman" w:cs="Times New Roman"/>
          <w:sz w:val="24"/>
          <w:szCs w:val="24"/>
        </w:rPr>
        <w:lastRenderedPageBreak/>
        <w:t>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After one week of postoperative recovery, rats were returned to food restriction for 2 days prior to further testing.</w:t>
      </w:r>
    </w:p>
    <w:p w14:paraId="3594DA7B" w14:textId="77777777" w:rsidR="006B4DE6" w:rsidRPr="00CB3771" w:rsidRDefault="006B4DE6" w:rsidP="006B4DE6">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Drugs and infusions. </w:t>
      </w:r>
      <w:r w:rsidRPr="00CB3771">
        <w:rPr>
          <w:rFonts w:ascii="Times New Roman" w:hAnsi="Times New Roman" w:cs="Times New Roman"/>
          <w:sz w:val="24"/>
          <w:szCs w:val="24"/>
        </w:rPr>
        <w:t>The GABA</w:t>
      </w:r>
      <w:r w:rsidRPr="00CB3771">
        <w:rPr>
          <w:rFonts w:ascii="Times New Roman" w:hAnsi="Times New Roman" w:cs="Times New Roman"/>
          <w:sz w:val="24"/>
          <w:szCs w:val="24"/>
          <w:vertAlign w:val="subscript"/>
        </w:rPr>
        <w:t>A</w:t>
      </w:r>
      <w:r w:rsidRPr="00CB3771">
        <w:rPr>
          <w:rFonts w:ascii="Times New Roman" w:hAnsi="Times New Roman" w:cs="Times New Roman"/>
          <w:sz w:val="24"/>
          <w:szCs w:val="24"/>
        </w:rPr>
        <w:t xml:space="preserve"> agonist muscimol (Sigma-Aldrich, Switzerland) was dissolved in 0.9% (w/v) non-pyrogenic saline to obtain a final concentration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g/0.5 </w:t>
      </w:r>
      <w:r w:rsidRPr="00CB3771">
        <w:rPr>
          <w:rFonts w:ascii="Times New Roman" w:hAnsi="Times New Roman" w:cs="Times New Roman"/>
          <w:i/>
          <w:sz w:val="24"/>
          <w:szCs w:val="24"/>
        </w:rPr>
        <w:t>μ</w:t>
      </w:r>
      <w:r w:rsidRPr="00CB3771">
        <w:rPr>
          <w:rFonts w:ascii="Times New Roman" w:hAnsi="Times New Roman" w:cs="Times New Roman"/>
          <w:sz w:val="24"/>
          <w:szCs w:val="24"/>
        </w:rPr>
        <w:t>l. Non-pyrogenic saline 0.9% (w/v) was used as the saline control.</w:t>
      </w:r>
      <w:r w:rsidRPr="00CB3771">
        <w:rPr>
          <w:rFonts w:ascii="Times New Roman" w:hAnsi="Times New Roman" w:cs="Times New Roman"/>
          <w:i/>
          <w:sz w:val="24"/>
          <w:szCs w:val="24"/>
        </w:rPr>
        <w:t xml:space="preserve"> </w:t>
      </w:r>
      <w:r w:rsidRPr="00CB3771">
        <w:rPr>
          <w:rFonts w:ascii="Times New Roman" w:hAnsi="Times New Roman" w:cs="Times New Roman"/>
          <w:sz w:val="24"/>
          <w:szCs w:val="24"/>
        </w:rPr>
        <w:t xml:space="preserve">During infusions, muscimol or saline was infused bilaterally into the lateral OFC by inserting a 33 gauge internal cannula into the guide cannula which extended 1 mm ventral to the guide tip. The internal cannula was connected to a 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glass syringe (Hamilton Company, Reno, NV, USA) attached to a microinfusion pump (World Precision Instruments, Inc., Sarasota, FL, USA). A total volume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was delivered to each side at a rate of 0.25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For the two training sessions prior to infusions, all animals received dummy infusions which were identical to the infusion procedure, except that no liquids were infused. These dummy infusions were performed to familiarize the rats with the microinfusion procedure and thereby minimize stress. Dummy infusions were also conducted on test sessions after the infusions to minimise differences in handling between experimental stages. </w:t>
      </w:r>
    </w:p>
    <w:p w14:paraId="2A8E6086"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Reinforcers</w:t>
      </w:r>
      <w:r w:rsidRPr="00CB3771">
        <w:rPr>
          <w:rFonts w:ascii="Times New Roman" w:hAnsi="Times New Roman" w:cs="Times New Roman"/>
          <w:b/>
          <w:sz w:val="24"/>
          <w:szCs w:val="24"/>
        </w:rPr>
        <w:t xml:space="preserve">. </w:t>
      </w:r>
      <w:r w:rsidRPr="00CB3771">
        <w:rPr>
          <w:rFonts w:ascii="Times New Roman" w:hAnsi="Times New Roman" w:cs="Times New Roman"/>
          <w:sz w:val="24"/>
          <w:szCs w:val="24"/>
        </w:rPr>
        <w:t xml:space="preserve">The reinforcers used were a single grain pellet (45 mg dustless precision grain-based pellets; Bio-serv, Frenchtown, NJ, USA), 20% w/v sucrose solution and 20% w/v maltodextrin solution (Myopure, Petersham, NSW, Australia). Liquid reinforcers were flavoured with either 0.4% v/v concentrated lemon juice (Berri, Melbourne, Victoria, Australia) or 0.2% v/v peppermint extract (Queen Fine Foods, Alderley, QLD, Australia) to provide unique sensory properties to each reinforcer. Liquids were delivered over a period of 0.33 s via a peristaltic pump which corresponded to a volume of 0.2 mL. The volume and concentration of liquid reinforcers was chosen to match the calorific value of the corresponding grain pellet reward and have been found to elicit similar rates of Pavlovian and instrumental responding as a pellet </w:t>
      </w:r>
      <w:r w:rsidRPr="00CB3771">
        <w:rPr>
          <w:rFonts w:ascii="Times New Roman" w:hAnsi="Times New Roman" w:cs="Times New Roman"/>
          <w:sz w:val="24"/>
          <w:szCs w:val="24"/>
        </w:rPr>
        <w:lastRenderedPageBreak/>
        <w:t>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sessions all animals were pre-exposed to the reinforcers (10 g of pellets per animal and 25 ml of liquid reinforcer per animal) in their home cage.</w:t>
      </w:r>
    </w:p>
    <w:p w14:paraId="3319C53B" w14:textId="77777777" w:rsidR="006B4DE6" w:rsidRPr="00CB3771" w:rsidRDefault="006B4DE6" w:rsidP="006B4DE6">
      <w:pPr>
        <w:spacing w:line="360" w:lineRule="auto"/>
        <w:rPr>
          <w:rFonts w:ascii="Times New Roman" w:hAnsi="Times New Roman" w:cs="Times New Roman"/>
          <w:sz w:val="24"/>
          <w:szCs w:val="24"/>
        </w:rPr>
      </w:pPr>
      <w:r w:rsidRPr="00CB3771">
        <w:rPr>
          <w:rFonts w:ascii="Times New Roman" w:hAnsi="Times New Roman" w:cs="Times New Roman"/>
          <w:i/>
          <w:sz w:val="24"/>
          <w:szCs w:val="24"/>
        </w:rPr>
        <w:t xml:space="preserve">Magazine training. </w:t>
      </w:r>
      <w:r w:rsidRPr="00CB3771">
        <w:rPr>
          <w:rFonts w:ascii="Times New Roman" w:hAnsi="Times New Roman" w:cs="Times New Roman"/>
          <w:sz w:val="24"/>
          <w:szCs w:val="24"/>
        </w:rPr>
        <w:t>All animals received one session of magazine training for each experimental reinforcer with the following parameters: reward delivery was on an RT60 s schedule for 16 rewards. When necessary, sessions were separated by at least 2 hours and the order of reinforcer identity was counterbalanced between groups.</w:t>
      </w:r>
    </w:p>
    <w:p w14:paraId="7EB02605" w14:textId="77777777" w:rsidR="006B4DE6" w:rsidRPr="00CB3771" w:rsidRDefault="006B4DE6" w:rsidP="006B4DE6">
      <w:pPr>
        <w:spacing w:line="360" w:lineRule="auto"/>
        <w:rPr>
          <w:rFonts w:ascii="Times New Roman" w:hAnsi="Times New Roman" w:cs="Times New Roman"/>
          <w:i/>
          <w:sz w:val="24"/>
          <w:szCs w:val="24"/>
        </w:rPr>
      </w:pPr>
      <w:r w:rsidRPr="00CB3771">
        <w:rPr>
          <w:rFonts w:ascii="Times New Roman" w:hAnsi="Times New Roman" w:cs="Times New Roman"/>
          <w:i/>
          <w:sz w:val="24"/>
          <w:szCs w:val="24"/>
        </w:rPr>
        <w:t xml:space="preserve">Behaviour. </w:t>
      </w:r>
      <w:r w:rsidRPr="00CB3771">
        <w:rPr>
          <w:rFonts w:ascii="Times New Roman" w:hAnsi="Times New Roman" w:cs="Times New Roman"/>
          <w:sz w:val="24"/>
          <w:szCs w:val="24"/>
        </w:rPr>
        <w:t>CS responding was operationalized as the number of magazine entries during the CS period. PreCS responding was operationalized as the frequency of responding during the immediately preceding the CS period, and was used as a measure of baseline responding to the testing context. PreCS responding was analysed separately, and any group differences identified and reported. Data were presented as CS – PreCS difference scores, which reflect discriminative responding to the CS. All data were analysed with mixed ANOVAs using SPSS statistical software (</w:t>
      </w:r>
      <w:r w:rsidRPr="00CB3771">
        <w:rPr>
          <w:rFonts w:ascii="Times New Roman" w:hAnsi="Times New Roman" w:cs="Times New Roman"/>
          <w:sz w:val="24"/>
          <w:szCs w:val="24"/>
          <w:highlight w:val="yellow"/>
        </w:rPr>
        <w:t>REFERENCE</w:t>
      </w:r>
      <w:r w:rsidRPr="00CB3771">
        <w:rPr>
          <w:rFonts w:ascii="Times New Roman" w:hAnsi="Times New Roman" w:cs="Times New Roman"/>
          <w:sz w:val="24"/>
          <w:szCs w:val="24"/>
        </w:rPr>
        <w:t>), and significant interactions of interest were followed u</w:t>
      </w:r>
      <w:r>
        <w:rPr>
          <w:rFonts w:ascii="Times New Roman" w:hAnsi="Times New Roman" w:cs="Times New Roman"/>
          <w:sz w:val="24"/>
          <w:szCs w:val="24"/>
        </w:rPr>
        <w:t>p</w:t>
      </w:r>
      <w:r w:rsidRPr="00CB3771">
        <w:rPr>
          <w:rFonts w:ascii="Times New Roman" w:hAnsi="Times New Roman" w:cs="Times New Roman"/>
          <w:sz w:val="24"/>
          <w:szCs w:val="24"/>
        </w:rPr>
        <w:t xml:space="preserve"> with ANOVAs on the relevant subset of data. Following significant omnibus ANOVA tests, in addition to simple effects, planned linear and quadratic orthogonal trend contrasts and their interactions between groups were analysed to assess differences in rates of responding.</w:t>
      </w:r>
    </w:p>
    <w:p w14:paraId="46AF99DB" w14:textId="77777777" w:rsidR="006B4DE6" w:rsidRPr="00CB3771" w:rsidRDefault="006B4DE6" w:rsidP="006B4DE6">
      <w:pPr>
        <w:spacing w:line="360" w:lineRule="auto"/>
        <w:jc w:val="center"/>
        <w:rPr>
          <w:rFonts w:ascii="Times New Roman" w:hAnsi="Times New Roman" w:cs="Times New Roman"/>
          <w:b/>
          <w:sz w:val="24"/>
          <w:szCs w:val="24"/>
        </w:rPr>
      </w:pPr>
      <w:r w:rsidRPr="00CB3771">
        <w:rPr>
          <w:rFonts w:ascii="Times New Roman" w:hAnsi="Times New Roman" w:cs="Times New Roman"/>
          <w:b/>
          <w:sz w:val="24"/>
          <w:szCs w:val="24"/>
        </w:rPr>
        <w:t>Experiment 1: Acquisition with Pre-training lesions</w:t>
      </w:r>
    </w:p>
    <w:p w14:paraId="59AE5321" w14:textId="77777777" w:rsidR="006B4DE6" w:rsidRPr="00CB3771" w:rsidRDefault="006B4DE6" w:rsidP="006B4DE6">
      <w:pPr>
        <w:spacing w:after="240" w:line="360" w:lineRule="auto"/>
        <w:rPr>
          <w:rFonts w:ascii="Times New Roman" w:hAnsi="Times New Roman" w:cs="Times New Roman"/>
          <w:b/>
          <w:sz w:val="24"/>
          <w:szCs w:val="24"/>
        </w:rPr>
      </w:pPr>
      <w:r w:rsidRPr="00CB3771">
        <w:rPr>
          <w:rFonts w:ascii="Times New Roman" w:hAnsi="Times New Roman" w:cs="Times New Roman"/>
          <w:b/>
          <w:sz w:val="24"/>
          <w:szCs w:val="24"/>
        </w:rPr>
        <w:t>Subjects.</w:t>
      </w:r>
    </w:p>
    <w:p w14:paraId="0FB7FA66" w14:textId="77777777" w:rsidR="006B4DE6" w:rsidRPr="00CB3771" w:rsidRDefault="006B4DE6" w:rsidP="006B4DE6">
      <w:pPr>
        <w:spacing w:after="240" w:line="360" w:lineRule="auto"/>
        <w:ind w:firstLine="720"/>
        <w:rPr>
          <w:rFonts w:ascii="Times New Roman" w:hAnsi="Times New Roman" w:cs="Times New Roman"/>
          <w:sz w:val="24"/>
          <w:szCs w:val="24"/>
        </w:rPr>
      </w:pPr>
      <w:r w:rsidRPr="00CB3771">
        <w:rPr>
          <w:rFonts w:ascii="Times New Roman" w:hAnsi="Times New Roman" w:cs="Times New Roman"/>
          <w:sz w:val="24"/>
          <w:szCs w:val="24"/>
        </w:rPr>
        <w:t xml:space="preserve">Subjects were forty-eight (N = 48) rats, tested in two cohorts. Cohort 1, n = 16 rats weighing between 280-361 g (M = 312.2 g) and cohort 2, n = 32 rats weighing between 271-328 g (M = 296.3 g). </w:t>
      </w:r>
    </w:p>
    <w:p w14:paraId="200DD3A1" w14:textId="77777777" w:rsidR="006B4DE6" w:rsidRPr="00CB3771" w:rsidRDefault="006B4DE6" w:rsidP="006B4DE6">
      <w:pPr>
        <w:pStyle w:val="2Marioslevel2"/>
        <w:rPr>
          <w:szCs w:val="24"/>
        </w:rPr>
      </w:pPr>
      <w:bookmarkStart w:id="61" w:name="_Toc417304981"/>
      <w:r w:rsidRPr="00CB3771">
        <w:rPr>
          <w:szCs w:val="24"/>
        </w:rPr>
        <w:t>Training</w:t>
      </w:r>
      <w:bookmarkEnd w:id="61"/>
    </w:p>
    <w:p w14:paraId="4D7C8049" w14:textId="77777777" w:rsidR="006B4DE6" w:rsidRPr="00CB3771" w:rsidRDefault="006B4DE6" w:rsidP="006B4DE6">
      <w:pPr>
        <w:pStyle w:val="3MariosLevel3"/>
      </w:pPr>
      <w:bookmarkStart w:id="62" w:name="_Toc417304984"/>
      <w:r w:rsidRPr="00CB3771">
        <w:t>Pavlovian Acquisition</w:t>
      </w:r>
      <w:bookmarkEnd w:id="62"/>
    </w:p>
    <w:p w14:paraId="3C523E39"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lastRenderedPageBreak/>
        <w:t>Following magazine training, all rats received 21 sessions of Pavlovian acquisition training. Each session consisted of 16 presentations of a single auditory CS (a 15 s train of clicks) presented on a VT90s schedule (ranging from 60 to 120 s). A single pellet (US) was delivered at the termination of each CS. The session duration was 28 mins and animals were left in the chamber for an additional 2 mins before being removed. Animals received either one session per day, or two sessions per day separated by at least 2 hours.</w:t>
      </w:r>
      <w:bookmarkStart w:id="63" w:name="_Toc417304985"/>
    </w:p>
    <w:p w14:paraId="3A29D20C" w14:textId="77777777" w:rsidR="006B4DE6" w:rsidRPr="00CB3771" w:rsidRDefault="006B4DE6" w:rsidP="006B4DE6">
      <w:pPr>
        <w:pStyle w:val="3MariosLevel3"/>
      </w:pPr>
      <w:r w:rsidRPr="00CB3771">
        <w:t>Subgroup 1: General Satiety Pre-Feeding</w:t>
      </w:r>
      <w:bookmarkEnd w:id="63"/>
    </w:p>
    <w:p w14:paraId="716BD8D1" w14:textId="77777777" w:rsidR="006B4DE6" w:rsidRPr="00CB3771" w:rsidRDefault="006B4DE6" w:rsidP="006B4DE6">
      <w:pPr>
        <w:pStyle w:val="NormalWeb"/>
        <w:spacing w:before="0" w:beforeAutospacing="0" w:after="0" w:afterAutospacing="0" w:line="360" w:lineRule="auto"/>
        <w:rPr>
          <w:color w:val="000000"/>
        </w:rPr>
      </w:pPr>
      <w:r w:rsidRPr="00CB3771">
        <w:rPr>
          <w:color w:val="000000"/>
        </w:rPr>
        <w:t>At the end of acquisition training on day 21, a subgroup of animals (sham n = 8, lesion n = 8) were taken off food restriction and given 24 hours free access to their home cage food before further acquisition training on day 22. This session was rewarded as per acquisition training. At the end of day 22 animals were put back on food restriction and continued acquisition training.</w:t>
      </w:r>
    </w:p>
    <w:p w14:paraId="5169CE8C" w14:textId="77777777" w:rsidR="006B4DE6" w:rsidRPr="00CB3771" w:rsidRDefault="006B4DE6" w:rsidP="006B4DE6">
      <w:pPr>
        <w:pStyle w:val="NormalWeb"/>
        <w:spacing w:before="0" w:beforeAutospacing="0" w:after="0" w:afterAutospacing="0" w:line="360" w:lineRule="auto"/>
      </w:pPr>
    </w:p>
    <w:p w14:paraId="6325BE2E" w14:textId="77777777" w:rsidR="006B4DE6" w:rsidRPr="00CB3771" w:rsidRDefault="006B4DE6" w:rsidP="006B4DE6">
      <w:pPr>
        <w:spacing w:after="240" w:line="360" w:lineRule="auto"/>
        <w:rPr>
          <w:rFonts w:ascii="Times New Roman" w:hAnsi="Times New Roman" w:cs="Times New Roman"/>
          <w:b/>
          <w:i/>
          <w:sz w:val="24"/>
          <w:szCs w:val="24"/>
        </w:rPr>
      </w:pPr>
      <w:r w:rsidRPr="00CB3771">
        <w:rPr>
          <w:rFonts w:ascii="Times New Roman" w:hAnsi="Times New Roman" w:cs="Times New Roman"/>
          <w:sz w:val="24"/>
          <w:szCs w:val="24"/>
        </w:rPr>
        <w:tab/>
      </w:r>
      <w:r w:rsidRPr="00CB3771">
        <w:rPr>
          <w:rFonts w:ascii="Times New Roman" w:hAnsi="Times New Roman" w:cs="Times New Roman"/>
          <w:b/>
          <w:i/>
          <w:sz w:val="24"/>
          <w:szCs w:val="24"/>
        </w:rPr>
        <w:t xml:space="preserve">Subgroup 2: Devaluation </w:t>
      </w:r>
    </w:p>
    <w:p w14:paraId="39FDC513"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Following initial Pavlovian acquisition of a single CS-US association, a subgroup of animals (sham n = 8, lesion n = 8) were re-trained with two novel unique CS-US associations intended to test devaluation in a taste aversion procedure.</w:t>
      </w:r>
    </w:p>
    <w:p w14:paraId="577E45FD" w14:textId="77777777" w:rsidR="006B4DE6" w:rsidRPr="00CB3771" w:rsidRDefault="006B4DE6" w:rsidP="006B4DE6">
      <w:pPr>
        <w:pStyle w:val="3MariosLevel3"/>
      </w:pPr>
      <w:bookmarkStart w:id="64" w:name="_Toc417305005"/>
      <w:r w:rsidRPr="00CB3771">
        <w:t>Novel Acquisition</w:t>
      </w:r>
      <w:bookmarkEnd w:id="64"/>
    </w:p>
    <w:p w14:paraId="224FDDD1"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Novel acquisition of two unique CS-US associations was conducted with identical parameters to initial acquisition training</w:t>
      </w:r>
      <w:bookmarkStart w:id="65" w:name="OLE_LINK2"/>
      <w:r w:rsidRPr="00CB3771">
        <w:rPr>
          <w:rFonts w:ascii="Times New Roman" w:hAnsi="Times New Roman" w:cs="Times New Roman"/>
          <w:sz w:val="24"/>
          <w:szCs w:val="24"/>
        </w:rPr>
        <w:t>, 2 session per day for 14 days</w:t>
      </w:r>
      <w:bookmarkEnd w:id="65"/>
      <w:r w:rsidRPr="00CB3771">
        <w:rPr>
          <w:rFonts w:ascii="Times New Roman" w:hAnsi="Times New Roman" w:cs="Times New Roman"/>
          <w:sz w:val="24"/>
          <w:szCs w:val="24"/>
        </w:rPr>
        <w:t>, each session consisting of 16 trials consisting of a 15s CS co-terminating with reward with a vITI90s. Unlike initial acquisition the two CSs were an 80dB white noise and a 2800 Hz, 80 dB tone followed by either a single pellet or 20% w/v maltodextrin liquid (CS-US identities counterbalanced between animals).</w:t>
      </w:r>
    </w:p>
    <w:p w14:paraId="6CFD6BC5" w14:textId="77777777" w:rsidR="006B4DE6" w:rsidRPr="00CB3771" w:rsidRDefault="006B4DE6" w:rsidP="006B4DE6">
      <w:pPr>
        <w:pStyle w:val="3MariosLevel3"/>
      </w:pPr>
      <w:bookmarkStart w:id="66" w:name="_Toc417305006"/>
      <w:r w:rsidRPr="00CB3771">
        <w:t>Taste Aversion</w:t>
      </w:r>
      <w:bookmarkEnd w:id="66"/>
    </w:p>
    <w:p w14:paraId="511C6465"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 xml:space="preserve">Taste aversion took place in the devaluation chambers and involved 30 mins exposure to one US every day, alternating each day for 4 days. Following fee access to a US animals were immediately injected i.p. with either 0.15M LiCl or 0.9% saline (15 mL/Kg). The outcome paired with nausea induced by injection of LiCl was designated the devalued outcome and the </w:t>
      </w:r>
      <w:r w:rsidRPr="00CB3771">
        <w:rPr>
          <w:rFonts w:ascii="Times New Roman" w:hAnsi="Times New Roman" w:cs="Times New Roman"/>
          <w:sz w:val="24"/>
          <w:szCs w:val="24"/>
        </w:rPr>
        <w:lastRenderedPageBreak/>
        <w:t>outcome paired with neutral saline injections was designated the non-devalued outcome (counterbalanced between animals). Following the final day of injections all animals were given a day of rest in their home cage to allow hunger levels to return to normal after taste aversion training.</w:t>
      </w:r>
    </w:p>
    <w:p w14:paraId="49444C09" w14:textId="77777777" w:rsidR="006B4DE6" w:rsidRPr="00CB3771" w:rsidRDefault="006B4DE6" w:rsidP="006B4DE6">
      <w:pPr>
        <w:pStyle w:val="3MariosLevel3"/>
      </w:pPr>
      <w:bookmarkStart w:id="67" w:name="_Toc417305007"/>
      <w:r w:rsidRPr="00CB3771">
        <w:t>Devaluation Test</w:t>
      </w:r>
      <w:bookmarkEnd w:id="67"/>
    </w:p>
    <w:p w14:paraId="5C25CAD6"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Animals were tested with a single session of CS training except that no rewards were delivered i.e. in extinction. The magazine frequency measure that was available was not as sensitive to devaluation as a measure of duration, so only data from the first trial was analysed at test.</w:t>
      </w:r>
    </w:p>
    <w:p w14:paraId="30E35E37" w14:textId="77777777" w:rsidR="006B4DE6" w:rsidRPr="00CB3771" w:rsidRDefault="006B4DE6" w:rsidP="006B4DE6">
      <w:pPr>
        <w:pStyle w:val="3MariosLevel3"/>
      </w:pPr>
      <w:bookmarkStart w:id="68" w:name="_Toc417304986"/>
      <w:r w:rsidRPr="00CB3771">
        <w:t>Locomotor Activity</w:t>
      </w:r>
      <w:bookmarkEnd w:id="68"/>
    </w:p>
    <w:p w14:paraId="1DA24218" w14:textId="77777777" w:rsidR="006B4DE6" w:rsidRPr="00CB3771" w:rsidRDefault="006B4DE6" w:rsidP="006B4DE6">
      <w:pPr>
        <w:pStyle w:val="3MariosLevel3"/>
        <w:ind w:left="0"/>
      </w:pPr>
      <w:r w:rsidRPr="00CB3771">
        <w:rPr>
          <w:b w:val="0"/>
          <w:i w:val="0"/>
        </w:rPr>
        <w:t>At the end of the experimental procedures, all animals were assessed for locomotor activity over a 1-hour period.</w:t>
      </w:r>
      <w:r w:rsidRPr="00CB3771">
        <w:t xml:space="preserve"> </w:t>
      </w:r>
    </w:p>
    <w:p w14:paraId="74CE4B96"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Group Allocation</w:t>
      </w:r>
    </w:p>
    <w:p w14:paraId="2936B487" w14:textId="77777777" w:rsidR="006B4DE6" w:rsidRPr="00CB3771" w:rsidRDefault="006B4DE6" w:rsidP="006B4DE6">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in Figure </w:t>
      </w:r>
      <w:r w:rsidRPr="00CB3771">
        <w:rPr>
          <w:rFonts w:ascii="Times New Roman" w:eastAsia="Calibri" w:hAnsi="Times New Roman" w:cs="Times New Roman"/>
          <w:color w:val="000000"/>
          <w:sz w:val="24"/>
          <w:szCs w:val="24"/>
          <w:highlight w:val="yellow"/>
          <w:lang w:val="en-AU"/>
        </w:rPr>
        <w:t>XXX</w:t>
      </w:r>
      <w:r w:rsidRPr="00CB3771">
        <w:rPr>
          <w:rFonts w:ascii="Times New Roman" w:eastAsia="Calibri" w:hAnsi="Times New Roman" w:cs="Times New Roman"/>
          <w:color w:val="000000"/>
          <w:sz w:val="24"/>
          <w:szCs w:val="24"/>
          <w:lang w:val="en-AU"/>
        </w:rPr>
        <w:t xml:space="preserve">. </w:t>
      </w:r>
      <w:r w:rsidRPr="00CB3771">
        <w:rPr>
          <w:rFonts w:ascii="Times New Roman" w:eastAsia="Calibri" w:hAnsi="Times New Roman" w:cs="Times New Roman"/>
          <w:sz w:val="24"/>
          <w:szCs w:val="24"/>
          <w:lang w:val="en-AU"/>
        </w:rPr>
        <w:t xml:space="preserve">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dorsal part of the anterior olfactory nucleus ventral to LO/DLO or if there was extensive damage to the white matter of the forceps minor of the corpus callosum. One lesioned animal did not recover from surgery, four lesion animals had only unilateral OFC damage, and one lesioned animal had extensive white matter damage. Forty-two animals were retained (N = 42, sham n = 24, lesion n = 18), of which subgroup 1 contained fifteen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15;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7) and subgroup 2 contained thirteen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5).</w:t>
      </w:r>
    </w:p>
    <w:p w14:paraId="32B85C69" w14:textId="77777777" w:rsidR="006B4DE6" w:rsidRPr="00CB3771" w:rsidRDefault="006B4DE6" w:rsidP="006B4DE6">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t>PreCS Analysis</w:t>
      </w:r>
    </w:p>
    <w:p w14:paraId="65BDF8EA" w14:textId="77777777" w:rsidR="006B4DE6" w:rsidRPr="00CB3771" w:rsidRDefault="006B4DE6" w:rsidP="006B4DE6">
      <w:pPr>
        <w:spacing w:line="360" w:lineRule="auto"/>
        <w:rPr>
          <w:rFonts w:ascii="Times New Roman" w:eastAsia="Times New Roman" w:hAnsi="Times New Roman" w:cs="Times New Roman"/>
          <w:color w:val="000000"/>
          <w:sz w:val="24"/>
          <w:szCs w:val="24"/>
          <w:lang w:eastAsia="en-AU"/>
        </w:rPr>
      </w:pPr>
      <w:r w:rsidRPr="00CB3771">
        <w:rPr>
          <w:rFonts w:ascii="Times New Roman" w:eastAsia="Times New Roman" w:hAnsi="Times New Roman" w:cs="Times New Roman"/>
          <w:color w:val="000000"/>
          <w:sz w:val="24"/>
          <w:szCs w:val="24"/>
          <w:lang w:eastAsia="en-AU"/>
        </w:rPr>
        <w:t xml:space="preserve">Analysis of the PreCS period using a Group (sham, lesion) x Block (1-7) mixed ANOVA revealed that responding was significantly higher in the lesion group than the sham group (main effect of Group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7.24,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.01). Furthermore, while responding increased over blocks (main effect of Block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20.37,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positive linear trend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33.18,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w:t>
      </w:r>
      <w:r w:rsidRPr="00CB3771">
        <w:rPr>
          <w:rFonts w:ascii="Times New Roman" w:eastAsia="Times New Roman" w:hAnsi="Times New Roman" w:cs="Times New Roman"/>
          <w:color w:val="000000"/>
          <w:sz w:val="24"/>
          <w:szCs w:val="24"/>
          <w:lang w:eastAsia="en-AU"/>
        </w:rPr>
        <w:lastRenderedPageBreak/>
        <w:t xml:space="preserve">this increase was greater in the lesion than the sham group (Block x Group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2.52,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.02; linear trend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5.34,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.03). During the first block PreCS responding was similar between groups (Sham M = 2.07, SD = 0.60; Lesion M = 2.13, SD = 0.90), by the final block PreCS responding was higher in the Lesion group (M = 4.30, SD = 1.95) than the sham group (M = 2.76, SD = 2.30).</w:t>
      </w:r>
    </w:p>
    <w:p w14:paraId="440321DE" w14:textId="77777777" w:rsidR="006B4DE6" w:rsidRPr="00CB3771" w:rsidRDefault="006B4DE6" w:rsidP="006B4DE6">
      <w:pPr>
        <w:spacing w:line="360" w:lineRule="auto"/>
        <w:rPr>
          <w:rFonts w:ascii="Times New Roman" w:eastAsia="Times New Roman" w:hAnsi="Times New Roman" w:cs="Times New Roman"/>
          <w:sz w:val="24"/>
          <w:szCs w:val="24"/>
          <w:lang w:eastAsia="en-AU"/>
        </w:rPr>
      </w:pPr>
    </w:p>
    <w:p w14:paraId="47371AF6" w14:textId="77777777" w:rsidR="006B4DE6" w:rsidRPr="00CB3771" w:rsidRDefault="006B4DE6" w:rsidP="006B4DE6">
      <w:pPr>
        <w:spacing w:line="360" w:lineRule="auto"/>
        <w:rPr>
          <w:rFonts w:ascii="Times New Roman" w:eastAsia="Times New Roman" w:hAnsi="Times New Roman" w:cs="Times New Roman"/>
          <w:color w:val="000000"/>
          <w:sz w:val="24"/>
          <w:szCs w:val="24"/>
          <w:lang w:eastAsia="en-AU"/>
        </w:rPr>
      </w:pPr>
    </w:p>
    <w:p w14:paraId="28123CFD"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Experiment 2: Acquisition with Muscimol Inactivation</w:t>
      </w:r>
    </w:p>
    <w:p w14:paraId="5EBA85C8"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bookmarkStart w:id="69" w:name="_Toc417305020"/>
      <w:r w:rsidRPr="00CB3771">
        <w:rPr>
          <w:rFonts w:ascii="Times New Roman" w:eastAsia="Calibri" w:hAnsi="Times New Roman" w:cs="Times New Roman"/>
          <w:b/>
          <w:color w:val="000000"/>
          <w:sz w:val="24"/>
          <w:szCs w:val="24"/>
          <w:lang w:val="en-AU"/>
        </w:rPr>
        <w:t>Subjects</w:t>
      </w:r>
      <w:bookmarkEnd w:id="69"/>
    </w:p>
    <w:p w14:paraId="34AB3BA0" w14:textId="77777777" w:rsidR="006B4DE6" w:rsidRPr="00CB3771" w:rsidRDefault="006B4DE6" w:rsidP="006B4DE6">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Subjects were thirty-two (total N = 32) male Long Evans rats (Monash Animal Services, Gippsland, Victoria, Australia) approximately 4 months old, weighing between  285-350 g (M = 319.7 g).</w:t>
      </w:r>
    </w:p>
    <w:p w14:paraId="281B272B"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70" w:name="_Toc417305025"/>
      <w:r w:rsidRPr="00CB3771">
        <w:rPr>
          <w:rFonts w:ascii="Times New Roman" w:eastAsia="Times New Roman" w:hAnsi="Times New Roman" w:cs="Times New Roman"/>
          <w:b/>
          <w:i/>
          <w:color w:val="000000"/>
          <w:sz w:val="24"/>
          <w:szCs w:val="24"/>
          <w:lang w:val="en-AU"/>
        </w:rPr>
        <w:t>Pavlovian Acquisition</w:t>
      </w:r>
      <w:bookmarkEnd w:id="70"/>
    </w:p>
    <w:p w14:paraId="34BA5F62"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9</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sessions, 1 session per day, of Pavlovian acquisition training with session parameters identical to those described in Experiment 3a. This number of session was chosen because the effect of pre-training lesions appeared after around 9 session in Experiments 3a and 3b. Briefly, each session consisted of a VT90s ITI with 16 trials consisting of a 15s click CS co-terminating with a single pellet US. Following the final day of training all animals were taken off food restriction and received surgical implantation of guide cannulae. </w:t>
      </w:r>
    </w:p>
    <w:p w14:paraId="6CEA065E"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71" w:name="_Toc417305026"/>
      <w:r w:rsidRPr="00CB3771">
        <w:rPr>
          <w:rFonts w:ascii="Times New Roman" w:eastAsia="Calibri" w:hAnsi="Times New Roman" w:cs="Times New Roman"/>
          <w:b/>
          <w:color w:val="000000"/>
          <w:sz w:val="24"/>
          <w:szCs w:val="24"/>
          <w:lang w:val="en-AU"/>
        </w:rPr>
        <w:t>Post-Training</w:t>
      </w:r>
      <w:bookmarkEnd w:id="71"/>
    </w:p>
    <w:p w14:paraId="69034732"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72" w:name="_Toc417305027"/>
      <w:r w:rsidRPr="00CB3771">
        <w:rPr>
          <w:rFonts w:ascii="Times New Roman" w:eastAsia="Times New Roman" w:hAnsi="Times New Roman" w:cs="Times New Roman"/>
          <w:b/>
          <w:i/>
          <w:color w:val="000000"/>
          <w:sz w:val="24"/>
          <w:szCs w:val="24"/>
          <w:lang w:val="en-AU"/>
        </w:rPr>
        <w:t>Pre-Infusion</w:t>
      </w:r>
      <w:bookmarkEnd w:id="72"/>
    </w:p>
    <w:p w14:paraId="3DCF3D87"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Following post-operative recovery animals were returned to food restriction for a day before receiving a further 2 days of acquisition training as per pre-training. However, immediately prior to entering the chamber all animals received a dummy infusion. </w:t>
      </w:r>
    </w:p>
    <w:p w14:paraId="52784141"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73" w:name="_Toc417305028"/>
      <w:r w:rsidRPr="00CB3771">
        <w:rPr>
          <w:rFonts w:ascii="Times New Roman" w:eastAsia="Times New Roman" w:hAnsi="Times New Roman" w:cs="Times New Roman"/>
          <w:b/>
          <w:i/>
          <w:color w:val="000000"/>
          <w:sz w:val="24"/>
          <w:szCs w:val="24"/>
          <w:lang w:val="en-AU"/>
        </w:rPr>
        <w:t>Infusion</w:t>
      </w:r>
      <w:bookmarkEnd w:id="73"/>
    </w:p>
    <w:p w14:paraId="6A6C32F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Animals were assigned to one of two infusion groups such that performance there were no differences between groups on the final day of pre-infusion acquisition. For the next 4 days, all animals received an infusion of saline or Muscimol immediately prior to entering the testing chamber for a Pavlovian acquisition session.</w:t>
      </w:r>
    </w:p>
    <w:p w14:paraId="53EB9A66"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74" w:name="_Toc417305029"/>
      <w:r w:rsidRPr="00CB3771">
        <w:rPr>
          <w:rFonts w:ascii="Times New Roman" w:eastAsia="Times New Roman" w:hAnsi="Times New Roman" w:cs="Times New Roman"/>
          <w:b/>
          <w:i/>
          <w:color w:val="000000"/>
          <w:sz w:val="24"/>
          <w:szCs w:val="24"/>
          <w:lang w:val="en-AU"/>
        </w:rPr>
        <w:t>Post-Infusion</w:t>
      </w:r>
      <w:bookmarkEnd w:id="74"/>
    </w:p>
    <w:p w14:paraId="108F1A2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the final 2 days of training all animals received a further 2 days of acquisition training immediately preceded by a dummy infusion.</w:t>
      </w:r>
    </w:p>
    <w:p w14:paraId="5CEA9DCF"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75" w:name="_Toc417305032"/>
      <w:r w:rsidRPr="00CB3771">
        <w:rPr>
          <w:rFonts w:ascii="Times New Roman" w:eastAsia="Calibri" w:hAnsi="Times New Roman" w:cs="Times New Roman"/>
          <w:b/>
          <w:color w:val="000000"/>
          <w:sz w:val="24"/>
          <w:szCs w:val="24"/>
          <w:lang w:val="en-AU"/>
        </w:rPr>
        <w:t>Histology and Group Allocation</w:t>
      </w:r>
      <w:bookmarkEnd w:id="75"/>
    </w:p>
    <w:p w14:paraId="2FB4FA06" w14:textId="77777777" w:rsidR="006B4DE6" w:rsidRPr="00CB3771" w:rsidRDefault="006B4DE6" w:rsidP="006B4DE6">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in (</w:t>
      </w:r>
      <w:r w:rsidRPr="00CB3771">
        <w:rPr>
          <w:rFonts w:ascii="Times New Roman" w:eastAsia="Calibri" w:hAnsi="Times New Roman" w:cs="Times New Roman"/>
          <w:sz w:val="24"/>
          <w:szCs w:val="24"/>
          <w:highlight w:val="yellow"/>
          <w:lang w:val="en-AU"/>
        </w:rPr>
        <w:t>Figure X</w:t>
      </w:r>
      <w:r w:rsidRPr="00CB3771">
        <w:rPr>
          <w:rFonts w:ascii="Times New Roman" w:eastAsia="Calibri" w:hAnsi="Times New Roman" w:cs="Times New Roman"/>
          <w:sz w:val="24"/>
          <w:szCs w:val="24"/>
          <w:lang w:val="en-AU"/>
        </w:rPr>
        <w:t xml:space="preserve">). One animal </w:t>
      </w:r>
      <w:r w:rsidRPr="00CB3771">
        <w:rPr>
          <w:rFonts w:ascii="Times New Roman" w:eastAsia="Calibri" w:hAnsi="Times New Roman" w:cs="Times New Roman"/>
          <w:color w:val="000000"/>
          <w:sz w:val="24"/>
          <w:szCs w:val="24"/>
          <w:lang w:val="en-AU"/>
        </w:rPr>
        <w:t xml:space="preserve">did not recover from surgery and was excluded. Three animals were excluded as a result of the cannulae assembly detaching from the skull. A further 3 animals were excluded as a result of failing to consume the pellets after recovery from surgery. One animal from the muscimol group was excluded from analysis as a result of a cannula tip embedded within the white matter of the forceps minor of the corpus callosum. Therefore, a total of 8 animals were excluded leaving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24 (saline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 muscimol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w:t>
      </w:r>
    </w:p>
    <w:p w14:paraId="4CE87A4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76" w:name="_Toc417305033"/>
      <w:r w:rsidRPr="00CB3771">
        <w:rPr>
          <w:rFonts w:ascii="Times New Roman" w:eastAsia="Calibri" w:hAnsi="Times New Roman" w:cs="Times New Roman"/>
          <w:b/>
          <w:color w:val="000000"/>
          <w:sz w:val="24"/>
          <w:szCs w:val="24"/>
          <w:lang w:val="en-AU"/>
        </w:rPr>
        <w:t>PreCS Rates</w:t>
      </w:r>
      <w:bookmarkEnd w:id="76"/>
    </w:p>
    <w:p w14:paraId="0DA7647D"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PreCS baseline responding did not differ between infusion groups across training and justified the use of CS-preCS difference scores for analyses of discriminative responding. In particular, during the infusion period a Group x Day (4 days) mixed ANOVA on preCS responses revealed a significant effect of Day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5.95,</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.001</w:t>
      </w:r>
      <w:r w:rsidRPr="00CB3771">
        <w:rPr>
          <w:rFonts w:ascii="Times New Roman" w:eastAsia="Times New Roman" w:hAnsi="Times New Roman" w:cs="Times New Roman"/>
          <w:color w:val="000000"/>
          <w:sz w:val="24"/>
          <w:szCs w:val="24"/>
          <w:lang w:val="en-AU"/>
        </w:rPr>
        <w:t xml:space="preserve">) but no significant effect of Group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(1, 22)</w:t>
      </w:r>
      <w:r w:rsidRPr="00CB3771">
        <w:rPr>
          <w:rFonts w:ascii="Times New Roman" w:eastAsia="Calibri" w:hAnsi="Times New Roman" w:cs="Times New Roman"/>
          <w:color w:val="000000"/>
          <w:sz w:val="24"/>
          <w:szCs w:val="24"/>
          <w:lang w:val="en-AU"/>
        </w:rPr>
        <w:t xml:space="preserve"> = 0.01,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.93</w:t>
      </w:r>
      <w:r w:rsidRPr="00CB3771">
        <w:rPr>
          <w:rFonts w:ascii="Times New Roman" w:eastAsia="Times New Roman" w:hAnsi="Times New Roman" w:cs="Times New Roman"/>
          <w:color w:val="000000"/>
          <w:sz w:val="24"/>
          <w:szCs w:val="24"/>
          <w:lang w:val="en-AU"/>
        </w:rPr>
        <w:t xml:space="preserve">) or Group x Day interaction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0.41,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.741</w:t>
      </w:r>
      <w:r w:rsidRPr="00CB3771">
        <w:rPr>
          <w:rFonts w:ascii="Times New Roman" w:eastAsia="Times New Roman" w:hAnsi="Times New Roman" w:cs="Times New Roman"/>
          <w:color w:val="000000"/>
          <w:sz w:val="24"/>
          <w:szCs w:val="24"/>
          <w:lang w:val="en-AU"/>
        </w:rPr>
        <w:t xml:space="preserve">). PreCS response rates on these days were, saline </w:t>
      </w:r>
      <w:r w:rsidRPr="00CB3771">
        <w:rPr>
          <w:rFonts w:ascii="Times New Roman" w:eastAsia="Times New Roman" w:hAnsi="Times New Roman" w:cs="Times New Roman"/>
          <w:i/>
          <w:color w:val="000000"/>
          <w:sz w:val="24"/>
          <w:szCs w:val="24"/>
          <w:lang w:val="en-AU"/>
        </w:rPr>
        <w:t>M</w:t>
      </w:r>
      <w:r w:rsidRPr="00CB3771">
        <w:rPr>
          <w:rFonts w:ascii="Times New Roman" w:eastAsia="Times New Roman" w:hAnsi="Times New Roman" w:cs="Times New Roman"/>
          <w:color w:val="000000"/>
          <w:sz w:val="24"/>
          <w:szCs w:val="24"/>
          <w:lang w:val="en-AU"/>
        </w:rPr>
        <w:t xml:space="preserve"> = 0.70,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 muscimol</w:t>
      </w:r>
      <w:r w:rsidRPr="00CB3771">
        <w:rPr>
          <w:rFonts w:ascii="Times New Roman" w:eastAsia="Times New Roman" w:hAnsi="Times New Roman" w:cs="Times New Roman"/>
          <w:i/>
          <w:color w:val="000000"/>
          <w:sz w:val="24"/>
          <w:szCs w:val="24"/>
          <w:lang w:val="en-AU"/>
        </w:rPr>
        <w:t xml:space="preserve"> M</w:t>
      </w:r>
      <w:r w:rsidRPr="00CB3771">
        <w:rPr>
          <w:rFonts w:ascii="Times New Roman" w:eastAsia="Times New Roman" w:hAnsi="Times New Roman" w:cs="Times New Roman"/>
          <w:color w:val="000000"/>
          <w:sz w:val="24"/>
          <w:szCs w:val="24"/>
          <w:lang w:val="en-AU"/>
        </w:rPr>
        <w:t xml:space="preserve"> = 0.72,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w:t>
      </w:r>
    </w:p>
    <w:p w14:paraId="69C6C475"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77" w:name="_Toc417305041"/>
      <w:bookmarkStart w:id="78" w:name="_Toc417312603"/>
      <w:r w:rsidRPr="00CB3771">
        <w:rPr>
          <w:rFonts w:ascii="Times New Roman" w:eastAsia="Calibri" w:hAnsi="Times New Roman" w:cs="Times New Roman"/>
          <w:b/>
          <w:color w:val="000000"/>
          <w:sz w:val="24"/>
          <w:szCs w:val="24"/>
          <w:lang w:val="en-AU"/>
        </w:rPr>
        <w:t>Experiment 3: Post-training LO Lesions</w:t>
      </w:r>
      <w:bookmarkEnd w:id="77"/>
      <w:bookmarkEnd w:id="78"/>
    </w:p>
    <w:p w14:paraId="096BAD6D"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79" w:name="_Toc417305042"/>
      <w:bookmarkStart w:id="80" w:name="_Toc417312604"/>
      <w:r w:rsidRPr="00CB3771">
        <w:rPr>
          <w:rFonts w:ascii="Times New Roman" w:eastAsia="Calibri" w:hAnsi="Times New Roman" w:cs="Times New Roman"/>
          <w:b/>
          <w:color w:val="000000"/>
          <w:sz w:val="24"/>
          <w:szCs w:val="24"/>
          <w:lang w:val="en-AU"/>
        </w:rPr>
        <w:t>Methods</w:t>
      </w:r>
      <w:bookmarkEnd w:id="79"/>
      <w:bookmarkEnd w:id="80"/>
    </w:p>
    <w:p w14:paraId="02E8D7D0"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bookmarkStart w:id="81" w:name="_Toc417305043"/>
      <w:r w:rsidRPr="00CB3771">
        <w:rPr>
          <w:rFonts w:ascii="Times New Roman" w:eastAsia="Calibri" w:hAnsi="Times New Roman" w:cs="Times New Roman"/>
          <w:b/>
          <w:color w:val="000000"/>
          <w:sz w:val="24"/>
          <w:szCs w:val="24"/>
          <w:lang w:val="en-AU"/>
        </w:rPr>
        <w:t>Subjects</w:t>
      </w:r>
      <w:bookmarkEnd w:id="81"/>
    </w:p>
    <w:p w14:paraId="39ABF64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 xml:space="preserve">Subjects were twenty-four (total N = 24) male Long Evans rats (Monash Animal Services, Gippsland, Victoria, Australia) approximately 4 months old, weighing between 317-369 g (M = 338.9 g). </w:t>
      </w:r>
    </w:p>
    <w:p w14:paraId="151469C7"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82" w:name="_Toc417305046"/>
      <w:r w:rsidRPr="00CB3771">
        <w:rPr>
          <w:rFonts w:ascii="Times New Roman" w:eastAsia="Calibri" w:hAnsi="Times New Roman" w:cs="Times New Roman"/>
          <w:b/>
          <w:color w:val="000000"/>
          <w:sz w:val="24"/>
          <w:szCs w:val="24"/>
          <w:lang w:val="en-AU"/>
        </w:rPr>
        <w:t>Pre-lesion Training</w:t>
      </w:r>
      <w:bookmarkEnd w:id="82"/>
    </w:p>
    <w:p w14:paraId="4B2AA932"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83" w:name="_Toc417305048"/>
      <w:r w:rsidRPr="00CB3771">
        <w:rPr>
          <w:rFonts w:ascii="Times New Roman" w:eastAsia="Times New Roman" w:hAnsi="Times New Roman" w:cs="Times New Roman"/>
          <w:b/>
          <w:i/>
          <w:color w:val="000000"/>
          <w:sz w:val="24"/>
          <w:szCs w:val="24"/>
          <w:lang w:val="en-AU"/>
        </w:rPr>
        <w:t>Pavlovian Acquisition</w:t>
      </w:r>
      <w:bookmarkEnd w:id="83"/>
    </w:p>
    <w:p w14:paraId="3EA9BBF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All animals received 9 days of Pavlovian acquisition training, 1 session per day. On the final day of training all animals were removed from food restriction for at least 24 hours before receiving sham or excitotoxic lesions of the OFC. Lesion conditions were pseudo-randomly assigned to animals such that group performance was matched on the final day of acquisition and an equal number of animals were assigned to each lesion condition in each homecage.</w:t>
      </w:r>
    </w:p>
    <w:p w14:paraId="109C62D9"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84" w:name="_Toc417305049"/>
      <w:r w:rsidRPr="00CB3771">
        <w:rPr>
          <w:rFonts w:ascii="Times New Roman" w:eastAsia="Calibri" w:hAnsi="Times New Roman" w:cs="Times New Roman"/>
          <w:b/>
          <w:color w:val="000000"/>
          <w:sz w:val="24"/>
          <w:szCs w:val="24"/>
          <w:lang w:val="en-AU"/>
        </w:rPr>
        <w:t>Post-lesion Training</w:t>
      </w:r>
      <w:bookmarkEnd w:id="84"/>
    </w:p>
    <w:p w14:paraId="5A88E530"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85" w:name="_Toc417305050"/>
      <w:r w:rsidRPr="00CB3771">
        <w:rPr>
          <w:rFonts w:ascii="Times New Roman" w:eastAsia="Times New Roman" w:hAnsi="Times New Roman" w:cs="Times New Roman"/>
          <w:b/>
          <w:i/>
          <w:color w:val="000000"/>
          <w:sz w:val="24"/>
          <w:szCs w:val="24"/>
          <w:lang w:val="en-AU"/>
        </w:rPr>
        <w:t>Pavlovian Acquisition</w:t>
      </w:r>
      <w:bookmarkEnd w:id="85"/>
    </w:p>
    <w:p w14:paraId="50CD51C8"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were returned to food restriction for 24 hrs before receiving an additional 9 days of acquisition training.</w:t>
      </w:r>
    </w:p>
    <w:p w14:paraId="6FC73C58"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86" w:name="_Toc417305053"/>
      <w:r w:rsidRPr="00CB3771">
        <w:rPr>
          <w:rFonts w:ascii="Times New Roman" w:eastAsia="Calibri" w:hAnsi="Times New Roman" w:cs="Times New Roman"/>
          <w:b/>
          <w:color w:val="000000"/>
          <w:sz w:val="24"/>
          <w:szCs w:val="24"/>
          <w:lang w:val="en-AU"/>
        </w:rPr>
        <w:t>Histology and Group Allocation</w:t>
      </w:r>
      <w:bookmarkEnd w:id="86"/>
    </w:p>
    <w:p w14:paraId="4963023D" w14:textId="77777777" w:rsidR="006B4DE6" w:rsidRPr="00CB3771" w:rsidRDefault="006B4DE6" w:rsidP="006B4DE6">
      <w:pPr>
        <w:spacing w:after="240"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sz w:val="24"/>
          <w:szCs w:val="24"/>
          <w:highlight w:val="yellow"/>
          <w:lang w:val="en-AU"/>
        </w:rPr>
        <w:t>Figure X</w:t>
      </w:r>
      <w:r w:rsidRPr="00CB3771">
        <w:rPr>
          <w:rFonts w:ascii="Times New Roman" w:eastAsia="Calibri" w:hAnsi="Times New Roman" w:cs="Times New Roman"/>
          <w:sz w:val="24"/>
          <w:szCs w:val="24"/>
          <w:lang w:val="en-AU"/>
        </w:rPr>
        <w:t xml:space="preserve">. 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 xml:space="preserve">dorsal part of the anterior olfactory nucleus ventral to LO/DLO or if there was extensive damage to the white matter of the forceps minor of the corpus callosum. Three lesion animals had only unilateral OFC damage and were excluded from analysis (final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21;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12,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9).</w:t>
      </w:r>
    </w:p>
    <w:p w14:paraId="7659CB2E"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87" w:name="_Toc417305054"/>
      <w:r w:rsidRPr="00CB3771">
        <w:rPr>
          <w:rFonts w:ascii="Times New Roman" w:eastAsia="Calibri" w:hAnsi="Times New Roman" w:cs="Times New Roman"/>
          <w:b/>
          <w:color w:val="000000"/>
          <w:sz w:val="24"/>
          <w:szCs w:val="24"/>
          <w:lang w:val="en-AU"/>
        </w:rPr>
        <w:t>PreCS Responding</w:t>
      </w:r>
      <w:bookmarkEnd w:id="87"/>
    </w:p>
    <w:p w14:paraId="6DD4889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PreCS levels of responding did not differ between groups across days of training, and on the final block of 3 days (post-operative) response rates (15s) were sham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2.55,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2.03, lesion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2.74,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0.94. A mixed Group x DayBlock (6 blocks of 3 days) ANOVA on preCS </w:t>
      </w:r>
      <w:r w:rsidRPr="00CB3771">
        <w:rPr>
          <w:rFonts w:ascii="Times New Roman" w:eastAsia="Calibri" w:hAnsi="Times New Roman" w:cs="Times New Roman"/>
          <w:color w:val="000000"/>
          <w:sz w:val="24"/>
          <w:szCs w:val="24"/>
          <w:lang w:val="en-AU"/>
        </w:rPr>
        <w:lastRenderedPageBreak/>
        <w:t xml:space="preserve">responding supported this observation with only a significant main effect of DayBlock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(5, 95)</w:t>
      </w:r>
      <w:r w:rsidRPr="00CB3771">
        <w:rPr>
          <w:rFonts w:ascii="Times New Roman" w:eastAsia="Calibri" w:hAnsi="Times New Roman" w:cs="Times New Roman"/>
          <w:color w:val="000000"/>
          <w:sz w:val="24"/>
          <w:szCs w:val="24"/>
          <w:lang w:val="en-AU"/>
        </w:rPr>
        <w:t xml:space="preserve"> = 11.52,</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w:t>
      </w:r>
      <w:r w:rsidRPr="00CB3771">
        <w:rPr>
          <w:rFonts w:ascii="Times New Roman" w:eastAsia="Times New Roman" w:hAnsi="Times New Roman" w:cs="Times New Roman"/>
          <w:color w:val="000000"/>
          <w:sz w:val="24"/>
          <w:szCs w:val="24"/>
          <w:lang w:val="en-AU"/>
        </w:rPr>
        <w:t xml:space="preserve">, effect of Group and Group x DayBlock interaction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lang w:val="en-AU"/>
        </w:rPr>
        <w:t xml:space="preserve"> &lt; 1.00,</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&gt; .81</w:t>
      </w:r>
      <w:r w:rsidRPr="00CB3771">
        <w:rPr>
          <w:rFonts w:ascii="Times New Roman" w:eastAsia="Times New Roman" w:hAnsi="Times New Roman" w:cs="Times New Roman"/>
          <w:color w:val="000000"/>
          <w:sz w:val="24"/>
          <w:szCs w:val="24"/>
          <w:lang w:val="en-AU"/>
        </w:rPr>
        <w:t>)</w:t>
      </w:r>
      <w:r w:rsidRPr="00CB3771">
        <w:rPr>
          <w:rFonts w:ascii="Times New Roman" w:eastAsia="Calibri" w:hAnsi="Times New Roman" w:cs="Times New Roman"/>
          <w:color w:val="000000"/>
          <w:sz w:val="24"/>
          <w:szCs w:val="24"/>
          <w:lang w:val="en-AU"/>
        </w:rPr>
        <w:t xml:space="preserve">. </w:t>
      </w:r>
    </w:p>
    <w:p w14:paraId="0D87E909" w14:textId="77777777" w:rsidR="006B4DE6" w:rsidRPr="00CB3771" w:rsidRDefault="006B4DE6" w:rsidP="006B4DE6">
      <w:pPr>
        <w:spacing w:after="240" w:line="360" w:lineRule="auto"/>
        <w:jc w:val="center"/>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Experiment 5: Early training Acquisition with Muscimol Inactivation</w:t>
      </w:r>
    </w:p>
    <w:p w14:paraId="3203C753"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bookmarkStart w:id="88" w:name="_Toc417305061"/>
      <w:r w:rsidRPr="00CB3771">
        <w:rPr>
          <w:rFonts w:ascii="Times New Roman" w:eastAsia="Calibri" w:hAnsi="Times New Roman" w:cs="Times New Roman"/>
          <w:b/>
          <w:color w:val="000000"/>
          <w:sz w:val="24"/>
          <w:szCs w:val="24"/>
          <w:lang w:val="en-AU"/>
        </w:rPr>
        <w:t>Subjects</w:t>
      </w:r>
      <w:bookmarkEnd w:id="88"/>
    </w:p>
    <w:p w14:paraId="560298D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thirty-two (total N = 16) male Long Evans rats (Monash Animal Services, Gippsland, Victoria, Australia) approximately 4 months old, weighing between 321-399 g (M = 357.4 g). </w:t>
      </w:r>
    </w:p>
    <w:p w14:paraId="3CAD3F5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89" w:name="_Toc417305063"/>
      <w:r w:rsidRPr="00CB3771">
        <w:rPr>
          <w:rFonts w:ascii="Times New Roman" w:eastAsia="Calibri" w:hAnsi="Times New Roman" w:cs="Times New Roman"/>
          <w:b/>
          <w:color w:val="000000"/>
          <w:sz w:val="24"/>
          <w:szCs w:val="24"/>
          <w:lang w:val="en-AU"/>
        </w:rPr>
        <w:t>Surgery</w:t>
      </w:r>
      <w:bookmarkEnd w:id="89"/>
    </w:p>
    <w:p w14:paraId="5D6426B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Surgical implantation of cannulae occurred prior to any behavioural training.</w:t>
      </w:r>
    </w:p>
    <w:p w14:paraId="662E8EE6"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r w:rsidRPr="00CB3771">
        <w:rPr>
          <w:rFonts w:ascii="Times New Roman" w:eastAsia="Times New Roman" w:hAnsi="Times New Roman" w:cs="Times New Roman"/>
          <w:b/>
          <w:i/>
          <w:color w:val="000000"/>
          <w:sz w:val="24"/>
          <w:szCs w:val="24"/>
          <w:lang w:val="en-AU"/>
        </w:rPr>
        <w:t>Pavlovian Acquisition</w:t>
      </w:r>
    </w:p>
    <w:p w14:paraId="232D0BE3"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10</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sessions, 1 session per day. Briefly, each session consisted of a VI 200s ITI with 16 trials consisting of a 10s light CS (illumination of the house light at the back of the chmber) co-terminating with a single pellet US. Subjects received mock infusions on days 3 and 4, and either Saline or Muscimol was infused prior to entering the chamber on days 5-9. On day 10 all animals received a mock infusion.</w:t>
      </w:r>
    </w:p>
    <w:p w14:paraId="122DC062" w14:textId="77777777" w:rsidR="006B4DE6" w:rsidRPr="00CB3771" w:rsidRDefault="006B4DE6" w:rsidP="006B4DE6">
      <w:pPr>
        <w:spacing w:after="240"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exclusions</w:t>
      </w:r>
    </w:p>
    <w:p w14:paraId="003A3CEF" w14:textId="77777777" w:rsidR="006B4DE6" w:rsidRPr="00CB3771" w:rsidRDefault="006B4DE6" w:rsidP="006B4DE6">
      <w:pPr>
        <w:spacing w:line="360" w:lineRule="auto"/>
        <w:rPr>
          <w:rFonts w:ascii="Times New Roman" w:eastAsia="Calibri" w:hAnsi="Times New Roman" w:cs="Times New Roman"/>
          <w:sz w:val="24"/>
          <w:szCs w:val="24"/>
        </w:rPr>
      </w:pPr>
      <w:r w:rsidRPr="00CB3771">
        <w:rPr>
          <w:rFonts w:ascii="Times New Roman" w:eastAsia="Calibri" w:hAnsi="Times New Roman" w:cs="Times New Roman"/>
          <w:sz w:val="24"/>
          <w:szCs w:val="24"/>
        </w:rPr>
        <w:t>One rat in the Muscimol condition had a blocked guide cannulae and was excluded from experimental analysis. Final numbers N = 15 (Muscimol n = 7, Saline n = 8).</w:t>
      </w:r>
    </w:p>
    <w:p w14:paraId="55403B52" w14:textId="77777777" w:rsidR="006B4DE6" w:rsidRPr="00CB3771" w:rsidRDefault="006B4DE6" w:rsidP="006B4DE6">
      <w:pPr>
        <w:spacing w:line="360" w:lineRule="auto"/>
        <w:rPr>
          <w:rFonts w:ascii="Times New Roman" w:eastAsia="Calibri" w:hAnsi="Times New Roman" w:cs="Times New Roman"/>
          <w:b/>
          <w:sz w:val="24"/>
          <w:szCs w:val="24"/>
        </w:rPr>
      </w:pPr>
      <w:r w:rsidRPr="00CB3771">
        <w:rPr>
          <w:rFonts w:ascii="Times New Roman" w:eastAsia="Calibri" w:hAnsi="Times New Roman" w:cs="Times New Roman"/>
          <w:b/>
          <w:sz w:val="24"/>
          <w:szCs w:val="24"/>
        </w:rPr>
        <w:t>PreCS Rates</w:t>
      </w:r>
    </w:p>
    <w:p w14:paraId="1C308FDC" w14:textId="77777777" w:rsidR="006B4DE6" w:rsidRPr="00CB3771" w:rsidRDefault="006B4DE6" w:rsidP="006B4DE6">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PreCS responding did not differ between infusion groups across the 10 days of Pavlovian conditioning (Group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1,13</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.12;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1.49,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.16; Group x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.25).</w:t>
      </w:r>
    </w:p>
    <w:p w14:paraId="0E0BAF56"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90" w:name="_Toc417305059"/>
      <w:bookmarkStart w:id="91" w:name="_Toc417312607"/>
      <w:r w:rsidRPr="00CB3771">
        <w:rPr>
          <w:rFonts w:ascii="Times New Roman" w:eastAsia="Calibri" w:hAnsi="Times New Roman" w:cs="Times New Roman"/>
          <w:b/>
          <w:color w:val="000000"/>
          <w:sz w:val="24"/>
          <w:szCs w:val="24"/>
          <w:lang w:val="en-AU"/>
        </w:rPr>
        <w:t xml:space="preserve">Experiment 4. </w:t>
      </w:r>
      <w:bookmarkEnd w:id="90"/>
      <w:bookmarkEnd w:id="91"/>
      <w:r w:rsidRPr="00CB3771">
        <w:rPr>
          <w:rFonts w:ascii="Times New Roman" w:eastAsia="Calibri" w:hAnsi="Times New Roman" w:cs="Times New Roman"/>
          <w:b/>
          <w:color w:val="000000"/>
          <w:sz w:val="24"/>
          <w:szCs w:val="24"/>
          <w:lang w:val="en-AU"/>
        </w:rPr>
        <w:t>Pavlovian blocking following LO inactivation during acquisition</w:t>
      </w:r>
    </w:p>
    <w:p w14:paraId="7152237F"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p>
    <w:p w14:paraId="7728B43F"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 xml:space="preserve">Subjects were thirty-two (total N = 32) male Long Evans rats (Monash Animal Services, Gippsland, Victoria, Australia) approximately 4 months old, weighing between 299-395 g (M = 331.5 g). </w:t>
      </w:r>
    </w:p>
    <w:p w14:paraId="6F97D17D"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Surgery</w:t>
      </w:r>
    </w:p>
    <w:p w14:paraId="2E4CAB5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Surgical implantation of cannulae occurred prior to any behavioural training.</w:t>
      </w:r>
    </w:p>
    <w:p w14:paraId="4E54DC2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92" w:name="_Toc417305064"/>
      <w:r w:rsidRPr="00CB3771">
        <w:rPr>
          <w:rFonts w:ascii="Times New Roman" w:eastAsia="Calibri" w:hAnsi="Times New Roman" w:cs="Times New Roman"/>
          <w:b/>
          <w:color w:val="000000"/>
          <w:sz w:val="24"/>
          <w:szCs w:val="24"/>
          <w:lang w:val="en-AU"/>
        </w:rPr>
        <w:t>Training</w:t>
      </w:r>
      <w:bookmarkEnd w:id="92"/>
    </w:p>
    <w:p w14:paraId="288D9D1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The design of the experiment was such that 4 CSs were designated as cues A, B, C and D. Cues A and C were always visual cues, either darkness caused by extinguishing the houselight or flashing panel lights (5Hz;</w:t>
      </w:r>
      <w:r>
        <w:rPr>
          <w:rFonts w:ascii="Times New Roman" w:eastAsia="Calibri" w:hAnsi="Times New Roman" w:cs="Times New Roman"/>
          <w:color w:val="000000"/>
          <w:sz w:val="24"/>
          <w:szCs w:val="24"/>
          <w:lang w:val="en-AU"/>
        </w:rPr>
        <w:t xml:space="preserve"> </w:t>
      </w:r>
      <w:r w:rsidRPr="008611A1">
        <w:rPr>
          <w:rFonts w:ascii="Times New Roman" w:eastAsia="Calibri" w:hAnsi="Times New Roman" w:cs="Times New Roman"/>
          <w:color w:val="000000"/>
          <w:sz w:val="24"/>
          <w:szCs w:val="24"/>
          <w:highlight w:val="yellow"/>
          <w:lang w:val="en-AU"/>
        </w:rPr>
        <w:t>Figure 3A</w:t>
      </w:r>
      <w:r w:rsidRPr="00CB3771">
        <w:rPr>
          <w:rFonts w:ascii="Times New Roman" w:eastAsia="Calibri" w:hAnsi="Times New Roman" w:cs="Times New Roman"/>
          <w:color w:val="000000"/>
          <w:sz w:val="24"/>
          <w:szCs w:val="24"/>
          <w:lang w:val="en-AU"/>
        </w:rPr>
        <w:t>). Cues B and D were always auditory cues, either an 80dB white noise or a 5Hz train of clicks. Throughout all training sessions the house light was always illuminated unless it was extinguished to act as a visual cue. All cues lasted 10s and co-terminated with the delivery of the US, 2 pellets delivered consecutively 0.25s apart. The identity of the cues was counterbalanced between subjects except that A and C were always visual cues and B and D were always auditory cues. Simultaneous audio-visual compounds were designated as AB and CD. Pavlovian training sessions were always 56 mins long such that there were 16 trials with a vITI 200s (range 100 to 300s); animals were left in the chambers for an additional 2 mins before being removed.</w:t>
      </w:r>
    </w:p>
    <w:p w14:paraId="5BCFDFD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p>
    <w:p w14:paraId="50CBBB5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p>
    <w:p w14:paraId="32DF9A5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p>
    <w:p w14:paraId="4731580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p>
    <w:p w14:paraId="4B0B86AC"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93" w:name="_Toc417305065"/>
      <w:r w:rsidRPr="00CB3771">
        <w:rPr>
          <w:rFonts w:ascii="Times New Roman" w:eastAsia="Times New Roman" w:hAnsi="Times New Roman" w:cs="Times New Roman"/>
          <w:b/>
          <w:i/>
          <w:color w:val="000000"/>
          <w:sz w:val="24"/>
          <w:szCs w:val="24"/>
          <w:lang w:val="en-AU"/>
        </w:rPr>
        <w:t>Food Restriction and Magazine Training</w:t>
      </w:r>
      <w:bookmarkEnd w:id="93"/>
    </w:p>
    <w:p w14:paraId="143A44CF"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Magazine training sessions consisted of an RT120s reward delivery schedule for 16 rewards. Each reward consisted of 2 pellets delivered to the magazine 0.25s apart.</w:t>
      </w:r>
    </w:p>
    <w:p w14:paraId="1A6E8840"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94" w:name="_Toc417305066"/>
      <w:r w:rsidRPr="00CB3771">
        <w:rPr>
          <w:rFonts w:ascii="Times New Roman" w:eastAsia="Times New Roman" w:hAnsi="Times New Roman" w:cs="Times New Roman"/>
          <w:b/>
          <w:i/>
          <w:color w:val="000000"/>
          <w:sz w:val="24"/>
          <w:szCs w:val="24"/>
          <w:lang w:val="en-AU"/>
        </w:rPr>
        <w:t>Stage 1</w:t>
      </w:r>
      <w:bookmarkEnd w:id="94"/>
    </w:p>
    <w:p w14:paraId="1D6DCAE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Stage 1 acquisition involved 10 days of acquisition to cue A, 16 trials per session. On days 1-4 of training all animals received dummy infusions to familiarise them to the infusion procedure. Animals were then split into two groups with matched performance on day 4. On days 5-10 all animals received an infusion of saline or muscimol immediately prior to entering the test chambers.</w:t>
      </w:r>
    </w:p>
    <w:p w14:paraId="180ED179"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95" w:name="_Toc417305067"/>
      <w:r w:rsidRPr="00CB3771">
        <w:rPr>
          <w:rFonts w:ascii="Times New Roman" w:eastAsia="Times New Roman" w:hAnsi="Times New Roman" w:cs="Times New Roman"/>
          <w:b/>
          <w:i/>
          <w:color w:val="000000"/>
          <w:sz w:val="24"/>
          <w:szCs w:val="24"/>
          <w:lang w:val="en-AU"/>
        </w:rPr>
        <w:t>Pre-exposure</w:t>
      </w:r>
      <w:bookmarkEnd w:id="95"/>
    </w:p>
    <w:p w14:paraId="0B86CD9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11 all rats received pre-exposure to auditory cues B and D, 4 non-rewarded presentations of each cue vITI 200s. This was done to minimise novelty to the auditory cues during compound training in stage 2. All animals received dummy infusions prior to the session.</w:t>
      </w:r>
    </w:p>
    <w:p w14:paraId="4D8A3ABA"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96" w:name="_Toc417305068"/>
      <w:r w:rsidRPr="00CB3771">
        <w:rPr>
          <w:rFonts w:ascii="Times New Roman" w:eastAsia="Times New Roman" w:hAnsi="Times New Roman" w:cs="Times New Roman"/>
          <w:b/>
          <w:i/>
          <w:color w:val="000000"/>
          <w:sz w:val="24"/>
          <w:szCs w:val="24"/>
          <w:lang w:val="en-AU"/>
        </w:rPr>
        <w:t>Stage 2</w:t>
      </w:r>
      <w:bookmarkEnd w:id="96"/>
    </w:p>
    <w:p w14:paraId="4AFBCAB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12-14 all animals received stage 2 audio-visual compound training. Sessions involved 8 presentations of compound AB and 8 presentations of CD (pseudo randomly presented such that a compound was never repeated more than 2 times in a row). The compounds were rewarded with 2 pellets, the same US that was used in stage 1.  All animals received dummy infusions prior to each session.</w:t>
      </w:r>
    </w:p>
    <w:p w14:paraId="389D6DFB"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97" w:name="_Toc417305069"/>
      <w:r w:rsidRPr="00CB3771">
        <w:rPr>
          <w:rFonts w:ascii="Times New Roman" w:eastAsia="Times New Roman" w:hAnsi="Times New Roman" w:cs="Times New Roman"/>
          <w:b/>
          <w:i/>
          <w:color w:val="000000"/>
          <w:sz w:val="24"/>
          <w:szCs w:val="24"/>
          <w:lang w:val="en-AU"/>
        </w:rPr>
        <w:t>Test</w:t>
      </w:r>
      <w:bookmarkEnd w:id="97"/>
    </w:p>
    <w:p w14:paraId="0A910E4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15 and 16 all animals were tested in extinction for responding to the target auditory cue B and the overshadowing control cue D (8 presentations of each cue, pseudorandom trial order, vITI 200s).  All animals received dummy infusions prior to each session.</w:t>
      </w:r>
    </w:p>
    <w:p w14:paraId="79DE6AD3"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98" w:name="_Toc417305070"/>
      <w:r w:rsidRPr="00CB3771">
        <w:rPr>
          <w:rFonts w:ascii="Times New Roman" w:eastAsia="Times New Roman" w:hAnsi="Times New Roman" w:cs="Times New Roman"/>
          <w:b/>
          <w:i/>
          <w:color w:val="000000"/>
          <w:sz w:val="24"/>
          <w:szCs w:val="24"/>
          <w:lang w:val="en-AU"/>
        </w:rPr>
        <w:t>Re-acquisition</w:t>
      </w:r>
      <w:bookmarkEnd w:id="98"/>
    </w:p>
    <w:p w14:paraId="64B50C19"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17-19, all animals received re-acquisition training to cue B (16 trials per session) to test for differences in rates of re-acquisition to the blocked cue. On days 20-21 animals were tested for re-acquisition to cue A (16 trials per session) to test for differences in the rate of re-acquisition to the blocking cue.</w:t>
      </w:r>
    </w:p>
    <w:p w14:paraId="109E0735"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99" w:name="_Toc417305071"/>
      <w:bookmarkStart w:id="100" w:name="_Toc417312609"/>
      <w:r w:rsidRPr="00CB3771">
        <w:rPr>
          <w:rFonts w:ascii="Times New Roman" w:eastAsia="Calibri" w:hAnsi="Times New Roman" w:cs="Times New Roman"/>
          <w:b/>
          <w:color w:val="000000"/>
          <w:sz w:val="24"/>
          <w:szCs w:val="24"/>
          <w:lang w:val="en-AU"/>
        </w:rPr>
        <w:t>Results</w:t>
      </w:r>
      <w:bookmarkEnd w:id="99"/>
      <w:bookmarkEnd w:id="100"/>
    </w:p>
    <w:p w14:paraId="198733D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01" w:name="_Toc417305073"/>
      <w:r w:rsidRPr="00CB3771">
        <w:rPr>
          <w:rFonts w:ascii="Times New Roman" w:eastAsia="Calibri" w:hAnsi="Times New Roman" w:cs="Times New Roman"/>
          <w:b/>
          <w:color w:val="000000"/>
          <w:sz w:val="24"/>
          <w:szCs w:val="24"/>
          <w:lang w:val="en-AU"/>
        </w:rPr>
        <w:t>Histology and Group Allocation</w:t>
      </w:r>
      <w:bookmarkEnd w:id="101"/>
    </w:p>
    <w:p w14:paraId="72DD037D" w14:textId="77777777" w:rsidR="006B4DE6" w:rsidRPr="00CB3771" w:rsidRDefault="006B4DE6" w:rsidP="006B4DE6">
      <w:pPr>
        <w:spacing w:after="0"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lastRenderedPageBreak/>
        <w:t xml:space="preserve">Cannulae placements are illustrated in </w:t>
      </w:r>
      <w:r w:rsidRPr="00CB3771">
        <w:rPr>
          <w:rFonts w:ascii="Times New Roman" w:eastAsia="Times New Roman" w:hAnsi="Times New Roman" w:cs="Times New Roman"/>
          <w:color w:val="000000"/>
          <w:sz w:val="24"/>
          <w:szCs w:val="24"/>
          <w:highlight w:val="yellow"/>
          <w:lang w:val="en-AU" w:eastAsia="en-AU"/>
        </w:rPr>
        <w:t>Figure X</w:t>
      </w:r>
      <w:r w:rsidRPr="00CB3771">
        <w:rPr>
          <w:rFonts w:ascii="Times New Roman" w:eastAsia="Times New Roman" w:hAnsi="Times New Roman" w:cs="Times New Roman"/>
          <w:color w:val="000000"/>
          <w:sz w:val="24"/>
          <w:szCs w:val="24"/>
          <w:lang w:val="en-AU" w:eastAsia="en-AU"/>
        </w:rPr>
        <w:t xml:space="preserve">. </w:t>
      </w:r>
      <w:r w:rsidRPr="00CB3771">
        <w:rPr>
          <w:rFonts w:ascii="Times New Roman" w:eastAsia="Times New Roman" w:hAnsi="Times New Roman" w:cs="Times New Roman"/>
          <w:color w:val="000000"/>
          <w:sz w:val="24"/>
          <w:szCs w:val="24"/>
          <w:lang w:eastAsia="en-AU"/>
        </w:rPr>
        <w:t>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w:t>
      </w:r>
      <w:r w:rsidRPr="00CB3771">
        <w:rPr>
          <w:rFonts w:ascii="Times New Roman" w:eastAsia="Times New Roman" w:hAnsi="Times New Roman" w:cs="Times New Roman"/>
          <w:color w:val="000000"/>
          <w:sz w:val="24"/>
          <w:szCs w:val="24"/>
          <w:lang w:val="en-AU" w:eastAsia="en-AU"/>
        </w:rPr>
        <w:t xml:space="preserve"> Therefore, a total of 6 animals were excluded leaving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26 (saline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 muscimol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w:t>
      </w:r>
    </w:p>
    <w:p w14:paraId="23DBD5B0" w14:textId="77777777" w:rsidR="006B4DE6" w:rsidRPr="00CB3771" w:rsidRDefault="006B4DE6" w:rsidP="006B4DE6">
      <w:pPr>
        <w:spacing w:after="0" w:line="360" w:lineRule="auto"/>
        <w:rPr>
          <w:rFonts w:ascii="Times New Roman" w:eastAsia="Times New Roman" w:hAnsi="Times New Roman" w:cs="Times New Roman"/>
          <w:b/>
          <w:color w:val="000000"/>
          <w:sz w:val="24"/>
          <w:szCs w:val="24"/>
          <w:lang w:val="en-AU" w:eastAsia="en-AU"/>
        </w:rPr>
      </w:pPr>
    </w:p>
    <w:p w14:paraId="43A17D68" w14:textId="77777777" w:rsidR="006B4DE6" w:rsidRPr="00CB3771" w:rsidRDefault="006B4DE6" w:rsidP="006B4DE6">
      <w:pPr>
        <w:spacing w:line="360" w:lineRule="auto"/>
        <w:rPr>
          <w:rFonts w:ascii="Times New Roman" w:eastAsia="Times New Roman" w:hAnsi="Times New Roman" w:cs="Times New Roman"/>
          <w:color w:val="000000"/>
          <w:sz w:val="24"/>
          <w:szCs w:val="24"/>
          <w:lang w:val="en-AU" w:eastAsia="en-AU"/>
        </w:rPr>
      </w:pPr>
      <w:bookmarkStart w:id="102" w:name="_Toc417305074"/>
      <w:r w:rsidRPr="00CB3771">
        <w:rPr>
          <w:rFonts w:ascii="Times New Roman" w:eastAsia="Calibri" w:hAnsi="Times New Roman" w:cs="Times New Roman"/>
          <w:b/>
          <w:color w:val="000000"/>
          <w:sz w:val="24"/>
          <w:szCs w:val="24"/>
          <w:lang w:val="en-AU"/>
        </w:rPr>
        <w:t>PreCS Responding</w:t>
      </w:r>
      <w:bookmarkEnd w:id="102"/>
    </w:p>
    <w:p w14:paraId="2554C8AA" w14:textId="77777777" w:rsidR="006B4DE6" w:rsidRPr="00CB3771" w:rsidRDefault="006B4DE6" w:rsidP="006B4DE6">
      <w:pPr>
        <w:spacing w:line="360" w:lineRule="auto"/>
        <w:rPr>
          <w:rFonts w:ascii="Times New Roman" w:hAnsi="Times New Roman" w:cs="Times New Roman"/>
          <w:b/>
          <w:sz w:val="24"/>
          <w:szCs w:val="24"/>
        </w:rPr>
      </w:pPr>
      <w:r w:rsidRPr="00CB3771">
        <w:rPr>
          <w:rFonts w:ascii="Times New Roman" w:eastAsia="Calibri" w:hAnsi="Times New Roman" w:cs="Times New Roman"/>
          <w:color w:val="000000"/>
          <w:sz w:val="24"/>
          <w:szCs w:val="24"/>
          <w:lang w:val="en-AU"/>
        </w:rPr>
        <w:t xml:space="preserve">Baseline levels of responding did not differ between groups during training, and on the final day of infusions (day 10 of stage 1) preCS response rates (10s) were saline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0.122,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0.24, muscimol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0.67,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0.87. These observations were supported by mixed Group x Day ANOVAs on preCS responding in stage1 suggesting that there were no group differences on days 1-4 prior to infusion (all </w:t>
      </w:r>
      <w:r w:rsidRPr="00CB3771">
        <w:rPr>
          <w:rFonts w:ascii="Times New Roman" w:eastAsia="Calibri" w:hAnsi="Times New Roman" w:cs="Times New Roman"/>
          <w:i/>
          <w:color w:val="000000"/>
          <w:sz w:val="24"/>
          <w:szCs w:val="24"/>
          <w:lang w:val="en-AU"/>
        </w:rPr>
        <w:t xml:space="preserve">F </w:t>
      </w:r>
      <w:r w:rsidRPr="00CB3771">
        <w:rPr>
          <w:rFonts w:ascii="Times New Roman" w:eastAsia="Calibri" w:hAnsi="Times New Roman" w:cs="Times New Roman"/>
          <w:color w:val="000000"/>
          <w:sz w:val="24"/>
          <w:szCs w:val="24"/>
          <w:lang w:val="en-AU"/>
        </w:rPr>
        <w:t xml:space="preserve">&lt; 1.69, </w:t>
      </w:r>
      <w:r w:rsidRPr="00CB3771">
        <w:rPr>
          <w:rFonts w:ascii="Times New Roman" w:eastAsia="Calibri" w:hAnsi="Times New Roman" w:cs="Times New Roman"/>
          <w:i/>
          <w:color w:val="000000"/>
          <w:sz w:val="24"/>
          <w:szCs w:val="24"/>
          <w:lang w:val="en-AU"/>
        </w:rPr>
        <w:t>p</w:t>
      </w:r>
      <w:r w:rsidRPr="00CB3771">
        <w:rPr>
          <w:rFonts w:ascii="Times New Roman" w:eastAsia="Calibri" w:hAnsi="Times New Roman" w:cs="Times New Roman"/>
          <w:color w:val="000000"/>
          <w:sz w:val="24"/>
          <w:szCs w:val="24"/>
          <w:lang w:val="en-AU"/>
        </w:rPr>
        <w:t xml:space="preserve"> &gt; .21) or on days 5-10 during infusions (significant main effect of Day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(5, 120)</w:t>
      </w:r>
      <w:r w:rsidRPr="00CB3771">
        <w:rPr>
          <w:rFonts w:ascii="Times New Roman" w:eastAsia="Calibri" w:hAnsi="Times New Roman" w:cs="Times New Roman"/>
          <w:color w:val="000000"/>
          <w:sz w:val="24"/>
          <w:szCs w:val="24"/>
          <w:lang w:val="en-AU"/>
        </w:rPr>
        <w:t xml:space="preserve"> = 15.21,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 all </w:t>
      </w:r>
      <w:r w:rsidRPr="00CB3771">
        <w:rPr>
          <w:rFonts w:ascii="Times New Roman" w:eastAsia="Calibri" w:hAnsi="Times New Roman" w:cs="Times New Roman"/>
          <w:sz w:val="24"/>
          <w:szCs w:val="24"/>
          <w:lang w:val="en-AU"/>
        </w:rPr>
        <w:t xml:space="preserve">remaining </w:t>
      </w:r>
      <w:r w:rsidRPr="00CB3771">
        <w:rPr>
          <w:rFonts w:ascii="Times New Roman" w:eastAsia="Calibri" w:hAnsi="Times New Roman" w:cs="Times New Roman"/>
          <w:i/>
          <w:sz w:val="24"/>
          <w:szCs w:val="24"/>
          <w:lang w:val="en-AU"/>
        </w:rPr>
        <w:t xml:space="preserve">F </w:t>
      </w:r>
      <w:r w:rsidRPr="00CB3771">
        <w:rPr>
          <w:rFonts w:ascii="Times New Roman" w:eastAsia="Calibri" w:hAnsi="Times New Roman" w:cs="Times New Roman"/>
          <w:sz w:val="24"/>
          <w:szCs w:val="24"/>
          <w:lang w:val="en-AU"/>
        </w:rPr>
        <w:t xml:space="preserve">&lt; 1.00, </w:t>
      </w:r>
      <w:r w:rsidRPr="00CB3771">
        <w:rPr>
          <w:rFonts w:ascii="Times New Roman" w:eastAsia="Calibri" w:hAnsi="Times New Roman" w:cs="Times New Roman"/>
          <w:i/>
          <w:sz w:val="24"/>
          <w:szCs w:val="24"/>
          <w:lang w:val="en-AU"/>
        </w:rPr>
        <w:t>p</w:t>
      </w:r>
      <w:r w:rsidRPr="00CB3771">
        <w:rPr>
          <w:rFonts w:ascii="Times New Roman" w:eastAsia="Calibri" w:hAnsi="Times New Roman" w:cs="Times New Roman"/>
          <w:sz w:val="24"/>
          <w:szCs w:val="24"/>
          <w:lang w:val="en-AU"/>
        </w:rPr>
        <w:t xml:space="preserve"> &gt; .50).</w:t>
      </w:r>
    </w:p>
    <w:p w14:paraId="40A2D8FB"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103" w:name="_Toc417305080"/>
      <w:bookmarkStart w:id="104" w:name="_Toc417312611"/>
      <w:r w:rsidRPr="00CB3771">
        <w:rPr>
          <w:rFonts w:ascii="Times New Roman" w:eastAsia="Calibri" w:hAnsi="Times New Roman" w:cs="Times New Roman"/>
          <w:b/>
          <w:color w:val="000000"/>
          <w:sz w:val="24"/>
          <w:szCs w:val="24"/>
          <w:lang w:val="en-AU"/>
        </w:rPr>
        <w:t>Experiment 6. Effect of LO Inactivation</w:t>
      </w:r>
      <w:bookmarkEnd w:id="103"/>
      <w:bookmarkEnd w:id="104"/>
      <w:r w:rsidRPr="00CB3771">
        <w:rPr>
          <w:rFonts w:ascii="Times New Roman" w:eastAsia="Calibri" w:hAnsi="Times New Roman" w:cs="Times New Roman"/>
          <w:b/>
          <w:color w:val="000000"/>
          <w:sz w:val="24"/>
          <w:szCs w:val="24"/>
          <w:lang w:val="en-AU"/>
        </w:rPr>
        <w:t xml:space="preserve"> on reward competition</w:t>
      </w:r>
    </w:p>
    <w:p w14:paraId="426AEA01"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05" w:name="_Toc417305082"/>
      <w:r w:rsidRPr="00CB3771">
        <w:rPr>
          <w:rFonts w:ascii="Times New Roman" w:eastAsia="Calibri" w:hAnsi="Times New Roman" w:cs="Times New Roman"/>
          <w:b/>
          <w:color w:val="000000"/>
          <w:sz w:val="24"/>
          <w:szCs w:val="24"/>
          <w:lang w:val="en-AU"/>
        </w:rPr>
        <w:t>Subjects</w:t>
      </w:r>
      <w:bookmarkEnd w:id="105"/>
    </w:p>
    <w:p w14:paraId="1A9FF385"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eight (total N = 8) male Long Evans rats (Monash Animal Services, Gippsland, Victoria, Australia) approximately 4 months old, weighing between 285-331 g (M = 314.9 g). </w:t>
      </w:r>
    </w:p>
    <w:p w14:paraId="054DEFE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06" w:name="_Toc417305083"/>
      <w:r w:rsidRPr="00CB3771">
        <w:rPr>
          <w:rFonts w:ascii="Times New Roman" w:eastAsia="Calibri" w:hAnsi="Times New Roman" w:cs="Times New Roman"/>
          <w:b/>
          <w:color w:val="000000"/>
          <w:sz w:val="24"/>
          <w:szCs w:val="24"/>
          <w:lang w:val="en-AU"/>
        </w:rPr>
        <w:t>Apparatus</w:t>
      </w:r>
      <w:bookmarkEnd w:id="106"/>
    </w:p>
    <w:p w14:paraId="19F99922"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The apparatus comprised of 8 operant chambers (Med Associates Inc.) individually housed in light and sound attenuating cabinets. Each chamber comprised of a transparent Perspex back wall, roof and front door, with aluminium left and right-hand walls. The floor consisted of 19 steel bars (3.8mm diameter, spaced 1.6 cm apart), aligned perpendicular to the back of the chamber. Rewards could be independently delivered into one of two recessed magazines located centrally at the bottom of the left and right-hand walls. The magazine on the right-hand wall could be rewarded with food pellets (45 mg; Bio-Serv) whereas the magazine on the left hand wall could be rewarded with liquid rewards delivered by a dipper cup mechanism that could be retracted from the magazine. Access to the magazines was measured by infrared detectors at the mouth of the recess. Two panel lights (2 cm diameter) were located on either side of the right-</w:t>
      </w:r>
      <w:r w:rsidRPr="00CB3771">
        <w:rPr>
          <w:rFonts w:ascii="Times New Roman" w:eastAsia="Calibri" w:hAnsi="Times New Roman" w:cs="Times New Roman"/>
          <w:color w:val="000000"/>
          <w:sz w:val="24"/>
          <w:szCs w:val="24"/>
          <w:lang w:val="en-AU"/>
        </w:rPr>
        <w:lastRenderedPageBreak/>
        <w:t>hand magazine at the top of the right-hand wall. A 3-W house light was located at the top left of the left-hand wall. A speaker located to the right of the house light (on the top far right of the left-hand wall) could provide auditory stimuli to the chamber. In addition, a 5-Hz train of clicks produced by a heavy-duty relay placed outside the chamber at the back-right corner of the cabinet was used as an auditory stimulus. A computer equipped with Med-PC software (Med Associates Inc.) was used to control the experimental procedures and record data.</w:t>
      </w:r>
    </w:p>
    <w:p w14:paraId="17747EE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07" w:name="_Toc417305084"/>
      <w:r w:rsidRPr="00CB3771">
        <w:rPr>
          <w:rFonts w:ascii="Times New Roman" w:eastAsia="Calibri" w:hAnsi="Times New Roman" w:cs="Times New Roman"/>
          <w:b/>
          <w:color w:val="000000"/>
          <w:sz w:val="24"/>
          <w:szCs w:val="24"/>
          <w:lang w:val="en-AU"/>
        </w:rPr>
        <w:t>Food Restriction and Magazine Training</w:t>
      </w:r>
      <w:bookmarkEnd w:id="107"/>
    </w:p>
    <w:p w14:paraId="6B3422D3"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All animals were food restricted for at least 2 days prior to any training, and pre-exposed to sucrose (10 mL) and pellets (5g per rat) in their homecage.</w:t>
      </w:r>
    </w:p>
    <w:p w14:paraId="4A28F57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Magazine training involved the unsignalled delivery of the reinforcer in the experimental chamber to familiarise the subjects with retrieving rewards from each of the two magazines. All rats received two separate magazine training sessions in one day (separated by at least 2 hours), one for each magazine, order counterbalanced. The dipper magazine was always paired with 20% w/v sucrose solution, the other magazine was always rewarded with pellets. Magazine training involved un-signalled delivery of reward on an RT60s schedule for 16 rewards.</w:t>
      </w:r>
    </w:p>
    <w:p w14:paraId="205E613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08" w:name="_Toc417305085"/>
      <w:r w:rsidRPr="00CB3771">
        <w:rPr>
          <w:rFonts w:ascii="Times New Roman" w:eastAsia="Calibri" w:hAnsi="Times New Roman" w:cs="Times New Roman"/>
          <w:b/>
          <w:color w:val="000000"/>
          <w:sz w:val="24"/>
          <w:szCs w:val="24"/>
          <w:lang w:val="en-AU"/>
        </w:rPr>
        <w:t>Acquisition</w:t>
      </w:r>
      <w:bookmarkEnd w:id="108"/>
    </w:p>
    <w:p w14:paraId="5FC3C27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Acquisition training lasted for 16 days. In each session rats received 3 consecutive blocks of 8 trials. Each trial consisted of a vITI 105s, a 15s CS (80 dB white noise) co-terminating in a pellet delivered into the pellet magazine. Simultaneously, there was always a probability of un-signalled 5s access to sucrose in the dipper magazine (dipper cup held 0.01cm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fluid). The probability of sucrose availability changed randomly between each block from low (p = 2/24), medium (p = 4/24) to high (p=8/24). Each trial was defined by 24 bins of 5s (trial length = 120s). During this period the CS would occur across 3 5s bins (15s CS) and there was the possibility of un-signalled reward at the dipper magazine at the start of each 5s time bin. Notably, un-signalled reward could occur during any 5s bin, including the CS period. Unsignalled rewards occurred 2, 4, or 8 times in each trial. The pellets were therefore signalled rewards (as they were reliably preceded by the CS). The sucrose dipper was un-signalled, and if the sucrose was not collected during the 5s period the dipper would be retracted and lost.</w:t>
      </w:r>
    </w:p>
    <w:p w14:paraId="7408EA88"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09" w:name="_Toc417305086"/>
      <w:r w:rsidRPr="00CB3771">
        <w:rPr>
          <w:rFonts w:ascii="Times New Roman" w:eastAsia="Calibri" w:hAnsi="Times New Roman" w:cs="Times New Roman"/>
          <w:b/>
          <w:color w:val="000000"/>
          <w:sz w:val="24"/>
          <w:szCs w:val="24"/>
          <w:lang w:val="en-AU"/>
        </w:rPr>
        <w:lastRenderedPageBreak/>
        <w:t>Water deprivation</w:t>
      </w:r>
      <w:bookmarkEnd w:id="109"/>
    </w:p>
    <w:p w14:paraId="151A5B4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17 and 18, all animals were water restricted for 22h prior to testing. Test sessions were identical to acquisition sessions. Animals were given 2 hours of free access to water 2 hours after test sessions. Animals were given 24 hours of ad libitum access to water after day 18 before any further testing to ensure animals were no longer thirsty in subsequent tests.</w:t>
      </w:r>
    </w:p>
    <w:p w14:paraId="2F2D17B3"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10" w:name="_Toc417305087"/>
      <w:r w:rsidRPr="00CB3771">
        <w:rPr>
          <w:rFonts w:ascii="Times New Roman" w:eastAsia="Calibri" w:hAnsi="Times New Roman" w:cs="Times New Roman"/>
          <w:b/>
          <w:color w:val="000000"/>
          <w:sz w:val="24"/>
          <w:szCs w:val="24"/>
          <w:lang w:val="en-AU"/>
        </w:rPr>
        <w:t>Un-Signalled Reward Shift</w:t>
      </w:r>
      <w:bookmarkEnd w:id="110"/>
    </w:p>
    <w:p w14:paraId="6FF3047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testing days 19 and 20 received 2 sessions of acquisition with an increased magnitude of un-signalled reward delivery. Specifically, the size of the dipper cup was increased from 0.01 to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of fluid so that each un-signalled reward was increased in volume.</w:t>
      </w:r>
    </w:p>
    <w:p w14:paraId="5900472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11" w:name="_Toc417305088"/>
      <w:r w:rsidRPr="00CB3771">
        <w:rPr>
          <w:rFonts w:ascii="Times New Roman" w:eastAsia="Calibri" w:hAnsi="Times New Roman" w:cs="Times New Roman"/>
          <w:b/>
          <w:color w:val="000000"/>
          <w:sz w:val="24"/>
          <w:szCs w:val="24"/>
          <w:lang w:val="en-AU"/>
        </w:rPr>
        <w:t>Surgery and drug infusions</w:t>
      </w:r>
      <w:bookmarkEnd w:id="111"/>
    </w:p>
    <w:p w14:paraId="7AB6032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Following testing day 20 all animals were taken off food restriction and underwent surgical implantation of guide cannulae targeting the lateral OFC. </w:t>
      </w:r>
    </w:p>
    <w:p w14:paraId="33A499AF"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12" w:name="_Toc417305089"/>
      <w:r w:rsidRPr="00CB3771">
        <w:rPr>
          <w:rFonts w:ascii="Times New Roman" w:eastAsia="Calibri" w:hAnsi="Times New Roman" w:cs="Times New Roman"/>
          <w:b/>
          <w:color w:val="000000"/>
          <w:sz w:val="24"/>
          <w:szCs w:val="24"/>
          <w:lang w:val="en-AU"/>
        </w:rPr>
        <w:t>Test</w:t>
      </w:r>
      <w:bookmarkEnd w:id="112"/>
    </w:p>
    <w:p w14:paraId="4CA89B3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received 3 days of training immediately preceded by dummy infusions. All post-operative sessions used the larger sucrose dipper cup volume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Following this, all animals received 2 days of training in which they received 1 test day under saline infusion and 1 test day under muscimol infusion. The order of infusion days was counterbalanced. Test sessions were shortened to only 2 blocks with a fixed progression from low probability (p = 2/24) to high probability (p = 8/24) of un-signalled reward. This was done to ensure that muscimol was still active during the test session by keeping the session duration to 30 mins. </w:t>
      </w:r>
    </w:p>
    <w:p w14:paraId="7B57D2F0" w14:textId="77777777" w:rsidR="006B4DE6" w:rsidRPr="00CB3771" w:rsidRDefault="006B4DE6" w:rsidP="006B4DE6">
      <w:pPr>
        <w:spacing w:after="240" w:line="360" w:lineRule="auto"/>
        <w:rPr>
          <w:rFonts w:ascii="Times New Roman" w:eastAsia="Times New Roman" w:hAnsi="Times New Roman" w:cs="Times New Roman"/>
          <w:b/>
          <w:color w:val="000000"/>
          <w:sz w:val="24"/>
          <w:szCs w:val="24"/>
          <w:lang w:val="en-AU"/>
        </w:rPr>
      </w:pPr>
      <w:r w:rsidRPr="00CB3771">
        <w:rPr>
          <w:rFonts w:ascii="Times New Roman" w:eastAsia="Times New Roman" w:hAnsi="Times New Roman" w:cs="Times New Roman"/>
          <w:b/>
          <w:color w:val="000000"/>
          <w:sz w:val="24"/>
          <w:szCs w:val="24"/>
          <w:lang w:val="en-AU"/>
        </w:rPr>
        <w:t>Response Analysis</w:t>
      </w:r>
    </w:p>
    <w:p w14:paraId="73443D57"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b/>
        <w:t>It is important to note that all magazine responding in this procedure was analysed from periods in which the dipper reward was not physically present to eliminate the possibility that magazine responses simply reflect sucrose consumption.</w:t>
      </w:r>
    </w:p>
    <w:p w14:paraId="1BF2321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13" w:name="_Toc417305092"/>
      <w:r w:rsidRPr="00CB3771">
        <w:rPr>
          <w:rFonts w:ascii="Times New Roman" w:eastAsia="Calibri" w:hAnsi="Times New Roman" w:cs="Times New Roman"/>
          <w:b/>
          <w:color w:val="000000"/>
          <w:sz w:val="24"/>
          <w:szCs w:val="24"/>
          <w:lang w:val="en-AU"/>
        </w:rPr>
        <w:t>Histology</w:t>
      </w:r>
      <w:bookmarkEnd w:id="113"/>
    </w:p>
    <w:p w14:paraId="3577423D" w14:textId="77777777" w:rsidR="006B4DE6" w:rsidRPr="00CB3771" w:rsidRDefault="006B4DE6" w:rsidP="006B4DE6">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 xml:space="preserve">Cannulae placements are illustrated </w:t>
      </w:r>
      <w:r w:rsidRPr="00CB3771">
        <w:rPr>
          <w:rFonts w:ascii="Times New Roman" w:eastAsia="Calibri" w:hAnsi="Times New Roman" w:cs="Times New Roman"/>
          <w:sz w:val="24"/>
          <w:szCs w:val="24"/>
          <w:lang w:val="en-AU"/>
        </w:rPr>
        <w:t>in (</w:t>
      </w:r>
      <w:r w:rsidRPr="00CB3771">
        <w:rPr>
          <w:rFonts w:ascii="Times New Roman" w:eastAsia="Calibri" w:hAnsi="Times New Roman" w:cs="Times New Roman"/>
          <w:sz w:val="24"/>
          <w:szCs w:val="24"/>
          <w:highlight w:val="yellow"/>
          <w:lang w:val="en-AU"/>
        </w:rPr>
        <w:t>FIGXXX)</w:t>
      </w:r>
      <w:r w:rsidRPr="00CB3771">
        <w:rPr>
          <w:rFonts w:ascii="Times New Roman" w:eastAsia="Calibri" w:hAnsi="Times New Roman" w:cs="Times New Roman"/>
          <w:sz w:val="24"/>
          <w:szCs w:val="24"/>
          <w:lang w:val="en-AU"/>
        </w:rPr>
        <w:t xml:space="preserve">. </w:t>
      </w:r>
      <w:r w:rsidRPr="00CB3771">
        <w:rPr>
          <w:rFonts w:ascii="Times New Roman" w:eastAsia="Calibri" w:hAnsi="Times New Roman" w:cs="Times New Roman"/>
          <w:color w:val="000000"/>
          <w:sz w:val="24"/>
          <w:szCs w:val="24"/>
          <w:lang w:val="en-AU"/>
        </w:rPr>
        <w:t xml:space="preserve">Two animals were due to the cannulae assembly losing patency during post-operatively. Therefore, a total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6 animals were tested post-operatively.</w:t>
      </w:r>
    </w:p>
    <w:p w14:paraId="0E8DE1A1" w14:textId="77777777" w:rsidR="006B4DE6" w:rsidRPr="004D6E79" w:rsidRDefault="006B4DE6" w:rsidP="00F56CB9">
      <w:pPr>
        <w:pStyle w:val="BodyText"/>
        <w:rPr>
          <w:b/>
          <w:bCs/>
        </w:rPr>
      </w:pPr>
    </w:p>
    <w:p w14:paraId="019528A4" w14:textId="77777777" w:rsidR="00DA2A28" w:rsidRDefault="00DA2A28" w:rsidP="008359E2">
      <w:pPr>
        <w:pStyle w:val="BodyText"/>
      </w:pPr>
    </w:p>
    <w:p w14:paraId="3720E2BB" w14:textId="77777777" w:rsidR="00DA2A28" w:rsidRDefault="00DA2A28" w:rsidP="008359E2">
      <w:pPr>
        <w:pStyle w:val="BodyText"/>
      </w:pPr>
    </w:p>
    <w:p w14:paraId="0BDD1456" w14:textId="77777777" w:rsidR="00543681" w:rsidRDefault="00543681" w:rsidP="001F2701">
      <w:pPr>
        <w:pStyle w:val="BodyText"/>
      </w:pPr>
    </w:p>
    <w:p w14:paraId="42B217BF" w14:textId="77777777" w:rsidR="003A7D3D" w:rsidRDefault="003A7D3D"/>
    <w:sectPr w:rsidR="003A7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D4D32"/>
    <w:multiLevelType w:val="hybridMultilevel"/>
    <w:tmpl w:val="B66869FE"/>
    <w:lvl w:ilvl="0" w:tplc="198C92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32CD5"/>
    <w:multiLevelType w:val="hybridMultilevel"/>
    <w:tmpl w:val="2C60C6F4"/>
    <w:lvl w:ilvl="0" w:tplc="F0CC485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D601F44"/>
    <w:multiLevelType w:val="hybridMultilevel"/>
    <w:tmpl w:val="ACB295AC"/>
    <w:lvl w:ilvl="0" w:tplc="EAB0FB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4A"/>
    <w:rsid w:val="00000454"/>
    <w:rsid w:val="00002C93"/>
    <w:rsid w:val="0000311C"/>
    <w:rsid w:val="00014C30"/>
    <w:rsid w:val="00015DF8"/>
    <w:rsid w:val="0001699A"/>
    <w:rsid w:val="00022BFE"/>
    <w:rsid w:val="0002562F"/>
    <w:rsid w:val="000273B9"/>
    <w:rsid w:val="00027A91"/>
    <w:rsid w:val="00030E69"/>
    <w:rsid w:val="00033B6B"/>
    <w:rsid w:val="00036D09"/>
    <w:rsid w:val="0004077C"/>
    <w:rsid w:val="00040D80"/>
    <w:rsid w:val="00041056"/>
    <w:rsid w:val="00041B0E"/>
    <w:rsid w:val="00042974"/>
    <w:rsid w:val="00042DFE"/>
    <w:rsid w:val="000432F9"/>
    <w:rsid w:val="00044A61"/>
    <w:rsid w:val="00044B28"/>
    <w:rsid w:val="00045376"/>
    <w:rsid w:val="000454D6"/>
    <w:rsid w:val="00050079"/>
    <w:rsid w:val="000515D0"/>
    <w:rsid w:val="00053481"/>
    <w:rsid w:val="00055101"/>
    <w:rsid w:val="0005681E"/>
    <w:rsid w:val="000573D5"/>
    <w:rsid w:val="000603BF"/>
    <w:rsid w:val="00065370"/>
    <w:rsid w:val="0006632F"/>
    <w:rsid w:val="00071617"/>
    <w:rsid w:val="00073319"/>
    <w:rsid w:val="00073950"/>
    <w:rsid w:val="00074141"/>
    <w:rsid w:val="00075BDE"/>
    <w:rsid w:val="00076F2C"/>
    <w:rsid w:val="00077A1D"/>
    <w:rsid w:val="00080337"/>
    <w:rsid w:val="00084C0F"/>
    <w:rsid w:val="00086767"/>
    <w:rsid w:val="000869AD"/>
    <w:rsid w:val="000879A2"/>
    <w:rsid w:val="00087E6F"/>
    <w:rsid w:val="00095486"/>
    <w:rsid w:val="00096B58"/>
    <w:rsid w:val="000A14B5"/>
    <w:rsid w:val="000A3F99"/>
    <w:rsid w:val="000A4B2C"/>
    <w:rsid w:val="000A7277"/>
    <w:rsid w:val="000B014B"/>
    <w:rsid w:val="000B0218"/>
    <w:rsid w:val="000B0B4F"/>
    <w:rsid w:val="000B0CA0"/>
    <w:rsid w:val="000B3B57"/>
    <w:rsid w:val="000B7FBA"/>
    <w:rsid w:val="000C4CD7"/>
    <w:rsid w:val="000C6140"/>
    <w:rsid w:val="000D3865"/>
    <w:rsid w:val="000D6F81"/>
    <w:rsid w:val="000D7B1E"/>
    <w:rsid w:val="000E38FD"/>
    <w:rsid w:val="000E6716"/>
    <w:rsid w:val="000E6C9A"/>
    <w:rsid w:val="000E6E66"/>
    <w:rsid w:val="000E7621"/>
    <w:rsid w:val="000F039D"/>
    <w:rsid w:val="000F0A98"/>
    <w:rsid w:val="000F659D"/>
    <w:rsid w:val="000F66F9"/>
    <w:rsid w:val="00103933"/>
    <w:rsid w:val="00105877"/>
    <w:rsid w:val="0010752D"/>
    <w:rsid w:val="00113618"/>
    <w:rsid w:val="00114A88"/>
    <w:rsid w:val="00116100"/>
    <w:rsid w:val="001216A4"/>
    <w:rsid w:val="00122280"/>
    <w:rsid w:val="001245F1"/>
    <w:rsid w:val="00126EED"/>
    <w:rsid w:val="00130478"/>
    <w:rsid w:val="00130D72"/>
    <w:rsid w:val="00130EC4"/>
    <w:rsid w:val="0013327E"/>
    <w:rsid w:val="00135D13"/>
    <w:rsid w:val="00136F82"/>
    <w:rsid w:val="001409D4"/>
    <w:rsid w:val="00141B9C"/>
    <w:rsid w:val="001441CA"/>
    <w:rsid w:val="00145779"/>
    <w:rsid w:val="001510CE"/>
    <w:rsid w:val="00152ABF"/>
    <w:rsid w:val="00152EE6"/>
    <w:rsid w:val="001536F4"/>
    <w:rsid w:val="0015666C"/>
    <w:rsid w:val="00162074"/>
    <w:rsid w:val="00163969"/>
    <w:rsid w:val="0016431B"/>
    <w:rsid w:val="00164A41"/>
    <w:rsid w:val="00164C45"/>
    <w:rsid w:val="00164D4B"/>
    <w:rsid w:val="00165428"/>
    <w:rsid w:val="001665A9"/>
    <w:rsid w:val="001741AA"/>
    <w:rsid w:val="00183C55"/>
    <w:rsid w:val="00183D51"/>
    <w:rsid w:val="001855D5"/>
    <w:rsid w:val="00186264"/>
    <w:rsid w:val="00192667"/>
    <w:rsid w:val="001926D0"/>
    <w:rsid w:val="0019351A"/>
    <w:rsid w:val="00194513"/>
    <w:rsid w:val="001948FF"/>
    <w:rsid w:val="00195F3B"/>
    <w:rsid w:val="00196D94"/>
    <w:rsid w:val="001979D2"/>
    <w:rsid w:val="001A6C50"/>
    <w:rsid w:val="001B0649"/>
    <w:rsid w:val="001B1C51"/>
    <w:rsid w:val="001B264C"/>
    <w:rsid w:val="001B31CF"/>
    <w:rsid w:val="001B44BD"/>
    <w:rsid w:val="001B767A"/>
    <w:rsid w:val="001C28CE"/>
    <w:rsid w:val="001C6A84"/>
    <w:rsid w:val="001C7F89"/>
    <w:rsid w:val="001D0D31"/>
    <w:rsid w:val="001D5590"/>
    <w:rsid w:val="001D7A4F"/>
    <w:rsid w:val="001D7BB0"/>
    <w:rsid w:val="001E2351"/>
    <w:rsid w:val="001E271F"/>
    <w:rsid w:val="001E3C42"/>
    <w:rsid w:val="001E631D"/>
    <w:rsid w:val="001E6641"/>
    <w:rsid w:val="001E71CD"/>
    <w:rsid w:val="001F2701"/>
    <w:rsid w:val="001F2782"/>
    <w:rsid w:val="001F5078"/>
    <w:rsid w:val="001F5482"/>
    <w:rsid w:val="001F5AAA"/>
    <w:rsid w:val="001F5FD4"/>
    <w:rsid w:val="001F607A"/>
    <w:rsid w:val="001F6276"/>
    <w:rsid w:val="001F6807"/>
    <w:rsid w:val="001F78F4"/>
    <w:rsid w:val="00200E3E"/>
    <w:rsid w:val="00200F6F"/>
    <w:rsid w:val="00201EFD"/>
    <w:rsid w:val="00203FE2"/>
    <w:rsid w:val="00204F4E"/>
    <w:rsid w:val="00207AAD"/>
    <w:rsid w:val="00210411"/>
    <w:rsid w:val="002210B0"/>
    <w:rsid w:val="00224776"/>
    <w:rsid w:val="00225B25"/>
    <w:rsid w:val="00230585"/>
    <w:rsid w:val="00232DEF"/>
    <w:rsid w:val="00234B11"/>
    <w:rsid w:val="00236EB0"/>
    <w:rsid w:val="00241F01"/>
    <w:rsid w:val="0024217B"/>
    <w:rsid w:val="002431B3"/>
    <w:rsid w:val="0024476D"/>
    <w:rsid w:val="00246F20"/>
    <w:rsid w:val="0025144D"/>
    <w:rsid w:val="0025314B"/>
    <w:rsid w:val="002538EE"/>
    <w:rsid w:val="002539A6"/>
    <w:rsid w:val="00255F0E"/>
    <w:rsid w:val="002602D2"/>
    <w:rsid w:val="002607C3"/>
    <w:rsid w:val="0026241D"/>
    <w:rsid w:val="00263DBE"/>
    <w:rsid w:val="002662B5"/>
    <w:rsid w:val="00270A0E"/>
    <w:rsid w:val="00273794"/>
    <w:rsid w:val="002752A9"/>
    <w:rsid w:val="00275BAD"/>
    <w:rsid w:val="002764CD"/>
    <w:rsid w:val="002773FF"/>
    <w:rsid w:val="00284A9C"/>
    <w:rsid w:val="00285D81"/>
    <w:rsid w:val="002872BC"/>
    <w:rsid w:val="00293003"/>
    <w:rsid w:val="00297266"/>
    <w:rsid w:val="00297B64"/>
    <w:rsid w:val="00297BC3"/>
    <w:rsid w:val="002A14A8"/>
    <w:rsid w:val="002A6975"/>
    <w:rsid w:val="002A6F2D"/>
    <w:rsid w:val="002A7CA9"/>
    <w:rsid w:val="002B509E"/>
    <w:rsid w:val="002B7B63"/>
    <w:rsid w:val="002C4C6C"/>
    <w:rsid w:val="002C5570"/>
    <w:rsid w:val="002D2A1F"/>
    <w:rsid w:val="002D4754"/>
    <w:rsid w:val="002D60D3"/>
    <w:rsid w:val="002E046D"/>
    <w:rsid w:val="002E1DD3"/>
    <w:rsid w:val="002E2A8A"/>
    <w:rsid w:val="002E2B52"/>
    <w:rsid w:val="002E659B"/>
    <w:rsid w:val="002E66BC"/>
    <w:rsid w:val="002E6720"/>
    <w:rsid w:val="002F29CE"/>
    <w:rsid w:val="002F4F9A"/>
    <w:rsid w:val="002F5298"/>
    <w:rsid w:val="00300D0E"/>
    <w:rsid w:val="00303412"/>
    <w:rsid w:val="00305CC9"/>
    <w:rsid w:val="00306E00"/>
    <w:rsid w:val="00306F2E"/>
    <w:rsid w:val="00310864"/>
    <w:rsid w:val="0031240D"/>
    <w:rsid w:val="00315052"/>
    <w:rsid w:val="00316B19"/>
    <w:rsid w:val="00316D71"/>
    <w:rsid w:val="00322B48"/>
    <w:rsid w:val="003253A6"/>
    <w:rsid w:val="00326276"/>
    <w:rsid w:val="00327F94"/>
    <w:rsid w:val="00332E34"/>
    <w:rsid w:val="003332C9"/>
    <w:rsid w:val="0033544F"/>
    <w:rsid w:val="00337A19"/>
    <w:rsid w:val="00337D23"/>
    <w:rsid w:val="0034169C"/>
    <w:rsid w:val="00341C66"/>
    <w:rsid w:val="00343A5E"/>
    <w:rsid w:val="00345667"/>
    <w:rsid w:val="003504E4"/>
    <w:rsid w:val="00351423"/>
    <w:rsid w:val="00355873"/>
    <w:rsid w:val="00361B6B"/>
    <w:rsid w:val="00363416"/>
    <w:rsid w:val="00363D21"/>
    <w:rsid w:val="00365819"/>
    <w:rsid w:val="00367EA9"/>
    <w:rsid w:val="00370C25"/>
    <w:rsid w:val="00371C33"/>
    <w:rsid w:val="00372F9D"/>
    <w:rsid w:val="003730B9"/>
    <w:rsid w:val="0038204D"/>
    <w:rsid w:val="00384050"/>
    <w:rsid w:val="00384BA5"/>
    <w:rsid w:val="00385F55"/>
    <w:rsid w:val="003860F3"/>
    <w:rsid w:val="00391B02"/>
    <w:rsid w:val="00394431"/>
    <w:rsid w:val="003949C5"/>
    <w:rsid w:val="00395A24"/>
    <w:rsid w:val="003A01E8"/>
    <w:rsid w:val="003A0F63"/>
    <w:rsid w:val="003A1D41"/>
    <w:rsid w:val="003A5BC0"/>
    <w:rsid w:val="003A7D3D"/>
    <w:rsid w:val="003A7F4D"/>
    <w:rsid w:val="003B34FF"/>
    <w:rsid w:val="003B3CCD"/>
    <w:rsid w:val="003B74CD"/>
    <w:rsid w:val="003C2070"/>
    <w:rsid w:val="003C2DA8"/>
    <w:rsid w:val="003C2DE6"/>
    <w:rsid w:val="003C3F7A"/>
    <w:rsid w:val="003C488A"/>
    <w:rsid w:val="003C5297"/>
    <w:rsid w:val="003D18DA"/>
    <w:rsid w:val="003D2335"/>
    <w:rsid w:val="003D5816"/>
    <w:rsid w:val="003D7543"/>
    <w:rsid w:val="003D7F2D"/>
    <w:rsid w:val="003E1FF2"/>
    <w:rsid w:val="003E2123"/>
    <w:rsid w:val="003E4251"/>
    <w:rsid w:val="003E6D4B"/>
    <w:rsid w:val="003E745C"/>
    <w:rsid w:val="003F4E23"/>
    <w:rsid w:val="003F4E9E"/>
    <w:rsid w:val="003F5257"/>
    <w:rsid w:val="003F6C8A"/>
    <w:rsid w:val="00400837"/>
    <w:rsid w:val="00401DF9"/>
    <w:rsid w:val="00412580"/>
    <w:rsid w:val="004143F0"/>
    <w:rsid w:val="00414EAC"/>
    <w:rsid w:val="00417F8D"/>
    <w:rsid w:val="004224D3"/>
    <w:rsid w:val="00425E8E"/>
    <w:rsid w:val="0043074E"/>
    <w:rsid w:val="004320CD"/>
    <w:rsid w:val="00433113"/>
    <w:rsid w:val="00433376"/>
    <w:rsid w:val="00433C67"/>
    <w:rsid w:val="00435878"/>
    <w:rsid w:val="004403DF"/>
    <w:rsid w:val="00441A0C"/>
    <w:rsid w:val="004437AA"/>
    <w:rsid w:val="00444B66"/>
    <w:rsid w:val="00445EC5"/>
    <w:rsid w:val="004465C9"/>
    <w:rsid w:val="004478A9"/>
    <w:rsid w:val="00452FC5"/>
    <w:rsid w:val="00454F57"/>
    <w:rsid w:val="004553DB"/>
    <w:rsid w:val="00456D14"/>
    <w:rsid w:val="00460E09"/>
    <w:rsid w:val="00460F35"/>
    <w:rsid w:val="004628FD"/>
    <w:rsid w:val="004632FC"/>
    <w:rsid w:val="004645AD"/>
    <w:rsid w:val="00464BF8"/>
    <w:rsid w:val="00465635"/>
    <w:rsid w:val="004673D9"/>
    <w:rsid w:val="0047033E"/>
    <w:rsid w:val="00473937"/>
    <w:rsid w:val="004779A5"/>
    <w:rsid w:val="00480494"/>
    <w:rsid w:val="004807A8"/>
    <w:rsid w:val="00480D53"/>
    <w:rsid w:val="00481C7F"/>
    <w:rsid w:val="0048388C"/>
    <w:rsid w:val="0048405F"/>
    <w:rsid w:val="00490A6B"/>
    <w:rsid w:val="004962C7"/>
    <w:rsid w:val="004A04C4"/>
    <w:rsid w:val="004A0E9F"/>
    <w:rsid w:val="004A7861"/>
    <w:rsid w:val="004B1729"/>
    <w:rsid w:val="004C19F3"/>
    <w:rsid w:val="004C3755"/>
    <w:rsid w:val="004C61BE"/>
    <w:rsid w:val="004C76D8"/>
    <w:rsid w:val="004C778B"/>
    <w:rsid w:val="004D5DFF"/>
    <w:rsid w:val="004D6812"/>
    <w:rsid w:val="004D6E79"/>
    <w:rsid w:val="004D7755"/>
    <w:rsid w:val="004E0C01"/>
    <w:rsid w:val="004E142A"/>
    <w:rsid w:val="004E1546"/>
    <w:rsid w:val="004E3DAE"/>
    <w:rsid w:val="004E45CA"/>
    <w:rsid w:val="004E69D6"/>
    <w:rsid w:val="004F5644"/>
    <w:rsid w:val="004F616B"/>
    <w:rsid w:val="004F6451"/>
    <w:rsid w:val="004F64A8"/>
    <w:rsid w:val="00501540"/>
    <w:rsid w:val="00501739"/>
    <w:rsid w:val="00502544"/>
    <w:rsid w:val="00503C1D"/>
    <w:rsid w:val="00504A92"/>
    <w:rsid w:val="00504ACE"/>
    <w:rsid w:val="00505FC1"/>
    <w:rsid w:val="00506B43"/>
    <w:rsid w:val="0050758B"/>
    <w:rsid w:val="00507DF7"/>
    <w:rsid w:val="00510C29"/>
    <w:rsid w:val="0051147E"/>
    <w:rsid w:val="00512AA5"/>
    <w:rsid w:val="0051370F"/>
    <w:rsid w:val="005243AB"/>
    <w:rsid w:val="00524762"/>
    <w:rsid w:val="0052592B"/>
    <w:rsid w:val="0052691C"/>
    <w:rsid w:val="005279C3"/>
    <w:rsid w:val="0053202D"/>
    <w:rsid w:val="00532C62"/>
    <w:rsid w:val="00533068"/>
    <w:rsid w:val="005334C2"/>
    <w:rsid w:val="00534EFE"/>
    <w:rsid w:val="00535B6F"/>
    <w:rsid w:val="00537C4F"/>
    <w:rsid w:val="00537E09"/>
    <w:rsid w:val="00540FA8"/>
    <w:rsid w:val="00543681"/>
    <w:rsid w:val="00543913"/>
    <w:rsid w:val="00546588"/>
    <w:rsid w:val="005540C4"/>
    <w:rsid w:val="005552D2"/>
    <w:rsid w:val="00556135"/>
    <w:rsid w:val="00557059"/>
    <w:rsid w:val="00557282"/>
    <w:rsid w:val="00564D0F"/>
    <w:rsid w:val="00567C1F"/>
    <w:rsid w:val="00570647"/>
    <w:rsid w:val="00571489"/>
    <w:rsid w:val="005741DA"/>
    <w:rsid w:val="005772BC"/>
    <w:rsid w:val="005800A3"/>
    <w:rsid w:val="0058286B"/>
    <w:rsid w:val="0059267C"/>
    <w:rsid w:val="00596AFF"/>
    <w:rsid w:val="005A027E"/>
    <w:rsid w:val="005A0587"/>
    <w:rsid w:val="005A15D6"/>
    <w:rsid w:val="005A26E3"/>
    <w:rsid w:val="005A26E5"/>
    <w:rsid w:val="005B04CA"/>
    <w:rsid w:val="005B16B3"/>
    <w:rsid w:val="005B2C3C"/>
    <w:rsid w:val="005B4B6F"/>
    <w:rsid w:val="005B51AF"/>
    <w:rsid w:val="005B564D"/>
    <w:rsid w:val="005B6748"/>
    <w:rsid w:val="005B77CF"/>
    <w:rsid w:val="005B7D1F"/>
    <w:rsid w:val="005C12E4"/>
    <w:rsid w:val="005C16B3"/>
    <w:rsid w:val="005C336A"/>
    <w:rsid w:val="005C534C"/>
    <w:rsid w:val="005D45BE"/>
    <w:rsid w:val="005D4BD9"/>
    <w:rsid w:val="005D7B41"/>
    <w:rsid w:val="005E0701"/>
    <w:rsid w:val="005E47B5"/>
    <w:rsid w:val="005E61C0"/>
    <w:rsid w:val="005E63EC"/>
    <w:rsid w:val="005F0102"/>
    <w:rsid w:val="005F0261"/>
    <w:rsid w:val="005F2509"/>
    <w:rsid w:val="005F2F34"/>
    <w:rsid w:val="00601DD1"/>
    <w:rsid w:val="006023D5"/>
    <w:rsid w:val="00605457"/>
    <w:rsid w:val="006058F8"/>
    <w:rsid w:val="00615316"/>
    <w:rsid w:val="00616B8E"/>
    <w:rsid w:val="00621FE0"/>
    <w:rsid w:val="00623457"/>
    <w:rsid w:val="006243D2"/>
    <w:rsid w:val="00625094"/>
    <w:rsid w:val="006255AB"/>
    <w:rsid w:val="006256F7"/>
    <w:rsid w:val="00625F62"/>
    <w:rsid w:val="00626E0D"/>
    <w:rsid w:val="00632BFC"/>
    <w:rsid w:val="00636F32"/>
    <w:rsid w:val="0063715E"/>
    <w:rsid w:val="00637C18"/>
    <w:rsid w:val="00640836"/>
    <w:rsid w:val="006410ED"/>
    <w:rsid w:val="0064141C"/>
    <w:rsid w:val="00642615"/>
    <w:rsid w:val="006437C1"/>
    <w:rsid w:val="006444FC"/>
    <w:rsid w:val="006464EA"/>
    <w:rsid w:val="0065320A"/>
    <w:rsid w:val="006539CF"/>
    <w:rsid w:val="006542DB"/>
    <w:rsid w:val="00656441"/>
    <w:rsid w:val="00656E11"/>
    <w:rsid w:val="00660401"/>
    <w:rsid w:val="00660446"/>
    <w:rsid w:val="00665855"/>
    <w:rsid w:val="0066632D"/>
    <w:rsid w:val="0067425B"/>
    <w:rsid w:val="00674964"/>
    <w:rsid w:val="00677C5E"/>
    <w:rsid w:val="00682AAB"/>
    <w:rsid w:val="00687FED"/>
    <w:rsid w:val="00690A1C"/>
    <w:rsid w:val="00691C23"/>
    <w:rsid w:val="0069398B"/>
    <w:rsid w:val="00696465"/>
    <w:rsid w:val="00696874"/>
    <w:rsid w:val="006A149F"/>
    <w:rsid w:val="006A1A2D"/>
    <w:rsid w:val="006A55EB"/>
    <w:rsid w:val="006A66F0"/>
    <w:rsid w:val="006B0EA1"/>
    <w:rsid w:val="006B15A4"/>
    <w:rsid w:val="006B3029"/>
    <w:rsid w:val="006B4DE6"/>
    <w:rsid w:val="006B6A0F"/>
    <w:rsid w:val="006B6F29"/>
    <w:rsid w:val="006B778A"/>
    <w:rsid w:val="006C7CDE"/>
    <w:rsid w:val="006D0368"/>
    <w:rsid w:val="006D28FD"/>
    <w:rsid w:val="006D2B09"/>
    <w:rsid w:val="006D39C9"/>
    <w:rsid w:val="006E2B71"/>
    <w:rsid w:val="006E31DD"/>
    <w:rsid w:val="006E32DB"/>
    <w:rsid w:val="006E44B7"/>
    <w:rsid w:val="006E5B91"/>
    <w:rsid w:val="006E65C7"/>
    <w:rsid w:val="006F543E"/>
    <w:rsid w:val="006F5A97"/>
    <w:rsid w:val="006F737B"/>
    <w:rsid w:val="00700361"/>
    <w:rsid w:val="007065D9"/>
    <w:rsid w:val="0070666A"/>
    <w:rsid w:val="00706A28"/>
    <w:rsid w:val="00706BE6"/>
    <w:rsid w:val="00707EC5"/>
    <w:rsid w:val="00711464"/>
    <w:rsid w:val="00711B76"/>
    <w:rsid w:val="00715661"/>
    <w:rsid w:val="00721BE9"/>
    <w:rsid w:val="00732969"/>
    <w:rsid w:val="00732FEA"/>
    <w:rsid w:val="007344AB"/>
    <w:rsid w:val="00742AB3"/>
    <w:rsid w:val="00742E9A"/>
    <w:rsid w:val="007451E6"/>
    <w:rsid w:val="007518B0"/>
    <w:rsid w:val="00752169"/>
    <w:rsid w:val="007561D2"/>
    <w:rsid w:val="0075622A"/>
    <w:rsid w:val="00760F60"/>
    <w:rsid w:val="007620C6"/>
    <w:rsid w:val="00763958"/>
    <w:rsid w:val="00770053"/>
    <w:rsid w:val="00772C3E"/>
    <w:rsid w:val="0077404F"/>
    <w:rsid w:val="007740BE"/>
    <w:rsid w:val="00774351"/>
    <w:rsid w:val="007747F8"/>
    <w:rsid w:val="00774CAC"/>
    <w:rsid w:val="00775821"/>
    <w:rsid w:val="00780992"/>
    <w:rsid w:val="0078157E"/>
    <w:rsid w:val="00782A13"/>
    <w:rsid w:val="00791EE5"/>
    <w:rsid w:val="00794BD4"/>
    <w:rsid w:val="00795184"/>
    <w:rsid w:val="007964CF"/>
    <w:rsid w:val="007971B5"/>
    <w:rsid w:val="007A0709"/>
    <w:rsid w:val="007A0B33"/>
    <w:rsid w:val="007A67E7"/>
    <w:rsid w:val="007A7254"/>
    <w:rsid w:val="007B2EE6"/>
    <w:rsid w:val="007B44AE"/>
    <w:rsid w:val="007B51C6"/>
    <w:rsid w:val="007B6F7C"/>
    <w:rsid w:val="007B736F"/>
    <w:rsid w:val="007B75B5"/>
    <w:rsid w:val="007C029B"/>
    <w:rsid w:val="007C2353"/>
    <w:rsid w:val="007C26F3"/>
    <w:rsid w:val="007C67EA"/>
    <w:rsid w:val="007C6922"/>
    <w:rsid w:val="007C72EC"/>
    <w:rsid w:val="007D0794"/>
    <w:rsid w:val="007D0A4A"/>
    <w:rsid w:val="007D1A58"/>
    <w:rsid w:val="007D2402"/>
    <w:rsid w:val="007D34D6"/>
    <w:rsid w:val="007D45F1"/>
    <w:rsid w:val="007D51D7"/>
    <w:rsid w:val="007D77C7"/>
    <w:rsid w:val="007E0427"/>
    <w:rsid w:val="007E2415"/>
    <w:rsid w:val="007E2F04"/>
    <w:rsid w:val="007E5B5B"/>
    <w:rsid w:val="007E76D6"/>
    <w:rsid w:val="007F0771"/>
    <w:rsid w:val="007F10DB"/>
    <w:rsid w:val="007F206C"/>
    <w:rsid w:val="007F67D5"/>
    <w:rsid w:val="008008AE"/>
    <w:rsid w:val="008008D5"/>
    <w:rsid w:val="00800AE5"/>
    <w:rsid w:val="00801814"/>
    <w:rsid w:val="0080192A"/>
    <w:rsid w:val="00804058"/>
    <w:rsid w:val="00807603"/>
    <w:rsid w:val="00811F0D"/>
    <w:rsid w:val="0081295A"/>
    <w:rsid w:val="00821693"/>
    <w:rsid w:val="0082170C"/>
    <w:rsid w:val="00823BA6"/>
    <w:rsid w:val="00823E9F"/>
    <w:rsid w:val="00825403"/>
    <w:rsid w:val="00827F8B"/>
    <w:rsid w:val="00830B75"/>
    <w:rsid w:val="008332A6"/>
    <w:rsid w:val="00833896"/>
    <w:rsid w:val="008359E2"/>
    <w:rsid w:val="00836290"/>
    <w:rsid w:val="00837D5A"/>
    <w:rsid w:val="0084057B"/>
    <w:rsid w:val="00844071"/>
    <w:rsid w:val="00845073"/>
    <w:rsid w:val="00845C6A"/>
    <w:rsid w:val="008477FB"/>
    <w:rsid w:val="00850B81"/>
    <w:rsid w:val="00852326"/>
    <w:rsid w:val="0085278A"/>
    <w:rsid w:val="0085279F"/>
    <w:rsid w:val="0085347E"/>
    <w:rsid w:val="00855EB4"/>
    <w:rsid w:val="00860445"/>
    <w:rsid w:val="00861576"/>
    <w:rsid w:val="0086392A"/>
    <w:rsid w:val="00863FE8"/>
    <w:rsid w:val="0086528B"/>
    <w:rsid w:val="008665CD"/>
    <w:rsid w:val="00867090"/>
    <w:rsid w:val="00867748"/>
    <w:rsid w:val="008718F1"/>
    <w:rsid w:val="00875ED3"/>
    <w:rsid w:val="008775A0"/>
    <w:rsid w:val="00877A84"/>
    <w:rsid w:val="0088149E"/>
    <w:rsid w:val="00882B4C"/>
    <w:rsid w:val="00883B45"/>
    <w:rsid w:val="0088614C"/>
    <w:rsid w:val="00886AF6"/>
    <w:rsid w:val="00886BC2"/>
    <w:rsid w:val="00886F0D"/>
    <w:rsid w:val="00887885"/>
    <w:rsid w:val="00891564"/>
    <w:rsid w:val="00891B0D"/>
    <w:rsid w:val="008A0350"/>
    <w:rsid w:val="008A0EA4"/>
    <w:rsid w:val="008A3871"/>
    <w:rsid w:val="008A63AF"/>
    <w:rsid w:val="008B0792"/>
    <w:rsid w:val="008B2DD8"/>
    <w:rsid w:val="008C23AF"/>
    <w:rsid w:val="008C3B4A"/>
    <w:rsid w:val="008C3F68"/>
    <w:rsid w:val="008C5B73"/>
    <w:rsid w:val="008C5EF8"/>
    <w:rsid w:val="008C6212"/>
    <w:rsid w:val="008C6B1A"/>
    <w:rsid w:val="008C6C49"/>
    <w:rsid w:val="008C6FF4"/>
    <w:rsid w:val="008C7D3A"/>
    <w:rsid w:val="008D2844"/>
    <w:rsid w:val="008D358C"/>
    <w:rsid w:val="008D35CB"/>
    <w:rsid w:val="008D6215"/>
    <w:rsid w:val="008D7A40"/>
    <w:rsid w:val="008E0487"/>
    <w:rsid w:val="008E14AB"/>
    <w:rsid w:val="008E5F9E"/>
    <w:rsid w:val="008F1072"/>
    <w:rsid w:val="008F1B97"/>
    <w:rsid w:val="008F2FFA"/>
    <w:rsid w:val="008F5AA7"/>
    <w:rsid w:val="008F6113"/>
    <w:rsid w:val="009010DA"/>
    <w:rsid w:val="00901C92"/>
    <w:rsid w:val="0090306A"/>
    <w:rsid w:val="0090662A"/>
    <w:rsid w:val="0090665A"/>
    <w:rsid w:val="009102DB"/>
    <w:rsid w:val="00910F5E"/>
    <w:rsid w:val="00915131"/>
    <w:rsid w:val="0091635A"/>
    <w:rsid w:val="00916723"/>
    <w:rsid w:val="00917133"/>
    <w:rsid w:val="00917E4F"/>
    <w:rsid w:val="00920EA3"/>
    <w:rsid w:val="00921721"/>
    <w:rsid w:val="00922170"/>
    <w:rsid w:val="0092235C"/>
    <w:rsid w:val="00923A58"/>
    <w:rsid w:val="00925F44"/>
    <w:rsid w:val="009320DE"/>
    <w:rsid w:val="00933B2C"/>
    <w:rsid w:val="00934FA4"/>
    <w:rsid w:val="00940ADC"/>
    <w:rsid w:val="00946107"/>
    <w:rsid w:val="00947DFB"/>
    <w:rsid w:val="00952E58"/>
    <w:rsid w:val="00955064"/>
    <w:rsid w:val="009550DE"/>
    <w:rsid w:val="00963535"/>
    <w:rsid w:val="00964000"/>
    <w:rsid w:val="00971589"/>
    <w:rsid w:val="00980EBF"/>
    <w:rsid w:val="00981EE0"/>
    <w:rsid w:val="00982A5D"/>
    <w:rsid w:val="00986352"/>
    <w:rsid w:val="009900A4"/>
    <w:rsid w:val="00991CBB"/>
    <w:rsid w:val="00991F59"/>
    <w:rsid w:val="00991FE5"/>
    <w:rsid w:val="00993630"/>
    <w:rsid w:val="00993C2A"/>
    <w:rsid w:val="00994493"/>
    <w:rsid w:val="00994C11"/>
    <w:rsid w:val="0099516D"/>
    <w:rsid w:val="00995D81"/>
    <w:rsid w:val="009A0B5F"/>
    <w:rsid w:val="009A2194"/>
    <w:rsid w:val="009A3D22"/>
    <w:rsid w:val="009A59B2"/>
    <w:rsid w:val="009B066B"/>
    <w:rsid w:val="009B4595"/>
    <w:rsid w:val="009B480B"/>
    <w:rsid w:val="009B6225"/>
    <w:rsid w:val="009D04C1"/>
    <w:rsid w:val="009D07D9"/>
    <w:rsid w:val="009D1CF6"/>
    <w:rsid w:val="009D3AEB"/>
    <w:rsid w:val="009D524A"/>
    <w:rsid w:val="009D5F3F"/>
    <w:rsid w:val="009D674F"/>
    <w:rsid w:val="009D75C7"/>
    <w:rsid w:val="009E6850"/>
    <w:rsid w:val="009F182F"/>
    <w:rsid w:val="009F308F"/>
    <w:rsid w:val="009F4800"/>
    <w:rsid w:val="009F5A79"/>
    <w:rsid w:val="009F5D99"/>
    <w:rsid w:val="009F60E6"/>
    <w:rsid w:val="00A01A57"/>
    <w:rsid w:val="00A04D1B"/>
    <w:rsid w:val="00A06271"/>
    <w:rsid w:val="00A06C75"/>
    <w:rsid w:val="00A12F6E"/>
    <w:rsid w:val="00A13431"/>
    <w:rsid w:val="00A143A4"/>
    <w:rsid w:val="00A165E4"/>
    <w:rsid w:val="00A1696E"/>
    <w:rsid w:val="00A326C0"/>
    <w:rsid w:val="00A34539"/>
    <w:rsid w:val="00A351B9"/>
    <w:rsid w:val="00A4094A"/>
    <w:rsid w:val="00A412BD"/>
    <w:rsid w:val="00A420AB"/>
    <w:rsid w:val="00A426B6"/>
    <w:rsid w:val="00A42E20"/>
    <w:rsid w:val="00A5719C"/>
    <w:rsid w:val="00A616F1"/>
    <w:rsid w:val="00A62B52"/>
    <w:rsid w:val="00A64207"/>
    <w:rsid w:val="00A669E6"/>
    <w:rsid w:val="00A7033C"/>
    <w:rsid w:val="00A80FF8"/>
    <w:rsid w:val="00A8110C"/>
    <w:rsid w:val="00A82FD4"/>
    <w:rsid w:val="00A83BD3"/>
    <w:rsid w:val="00A846BE"/>
    <w:rsid w:val="00A84EE9"/>
    <w:rsid w:val="00A85597"/>
    <w:rsid w:val="00A9040B"/>
    <w:rsid w:val="00A91346"/>
    <w:rsid w:val="00A91468"/>
    <w:rsid w:val="00A929E2"/>
    <w:rsid w:val="00A9356B"/>
    <w:rsid w:val="00A96C2E"/>
    <w:rsid w:val="00A96E48"/>
    <w:rsid w:val="00AA037B"/>
    <w:rsid w:val="00AA0A4B"/>
    <w:rsid w:val="00AA2CCD"/>
    <w:rsid w:val="00AA2F48"/>
    <w:rsid w:val="00AA437A"/>
    <w:rsid w:val="00AA7A0B"/>
    <w:rsid w:val="00AB44D5"/>
    <w:rsid w:val="00AB613A"/>
    <w:rsid w:val="00AB79FB"/>
    <w:rsid w:val="00AC0C3E"/>
    <w:rsid w:val="00AC3473"/>
    <w:rsid w:val="00AC46D2"/>
    <w:rsid w:val="00AC6E3A"/>
    <w:rsid w:val="00AD1614"/>
    <w:rsid w:val="00AD3D0F"/>
    <w:rsid w:val="00AD79B7"/>
    <w:rsid w:val="00AE168F"/>
    <w:rsid w:val="00AE2BCB"/>
    <w:rsid w:val="00AE4A50"/>
    <w:rsid w:val="00AE518A"/>
    <w:rsid w:val="00AF0E41"/>
    <w:rsid w:val="00AF30A0"/>
    <w:rsid w:val="00AF31DD"/>
    <w:rsid w:val="00B1010F"/>
    <w:rsid w:val="00B103A5"/>
    <w:rsid w:val="00B11845"/>
    <w:rsid w:val="00B1279E"/>
    <w:rsid w:val="00B133D5"/>
    <w:rsid w:val="00B15346"/>
    <w:rsid w:val="00B1727B"/>
    <w:rsid w:val="00B17E5F"/>
    <w:rsid w:val="00B20B12"/>
    <w:rsid w:val="00B20B27"/>
    <w:rsid w:val="00B23964"/>
    <w:rsid w:val="00B25283"/>
    <w:rsid w:val="00B25B14"/>
    <w:rsid w:val="00B26A49"/>
    <w:rsid w:val="00B27FF5"/>
    <w:rsid w:val="00B30A7F"/>
    <w:rsid w:val="00B31871"/>
    <w:rsid w:val="00B336DF"/>
    <w:rsid w:val="00B44CC2"/>
    <w:rsid w:val="00B4510C"/>
    <w:rsid w:val="00B45BBC"/>
    <w:rsid w:val="00B4632A"/>
    <w:rsid w:val="00B511A7"/>
    <w:rsid w:val="00B53A9D"/>
    <w:rsid w:val="00B5493A"/>
    <w:rsid w:val="00B54C85"/>
    <w:rsid w:val="00B579B7"/>
    <w:rsid w:val="00B67BF0"/>
    <w:rsid w:val="00B72D91"/>
    <w:rsid w:val="00B81857"/>
    <w:rsid w:val="00B857F4"/>
    <w:rsid w:val="00B9029E"/>
    <w:rsid w:val="00B904F5"/>
    <w:rsid w:val="00B91D51"/>
    <w:rsid w:val="00B944F0"/>
    <w:rsid w:val="00B948AE"/>
    <w:rsid w:val="00B953DD"/>
    <w:rsid w:val="00B9576A"/>
    <w:rsid w:val="00B95E73"/>
    <w:rsid w:val="00B96F0D"/>
    <w:rsid w:val="00B978A9"/>
    <w:rsid w:val="00BA1803"/>
    <w:rsid w:val="00BA1A91"/>
    <w:rsid w:val="00BA1AB2"/>
    <w:rsid w:val="00BA3005"/>
    <w:rsid w:val="00BA4358"/>
    <w:rsid w:val="00BA508F"/>
    <w:rsid w:val="00BA6666"/>
    <w:rsid w:val="00BA770E"/>
    <w:rsid w:val="00BB63C8"/>
    <w:rsid w:val="00BC09EF"/>
    <w:rsid w:val="00BC5A55"/>
    <w:rsid w:val="00BC7F38"/>
    <w:rsid w:val="00BD3437"/>
    <w:rsid w:val="00BD388E"/>
    <w:rsid w:val="00BD455B"/>
    <w:rsid w:val="00BD55FF"/>
    <w:rsid w:val="00BD74AA"/>
    <w:rsid w:val="00BE14EE"/>
    <w:rsid w:val="00BE210D"/>
    <w:rsid w:val="00BE2634"/>
    <w:rsid w:val="00BE2F14"/>
    <w:rsid w:val="00BE3EA7"/>
    <w:rsid w:val="00BF23B4"/>
    <w:rsid w:val="00BF5968"/>
    <w:rsid w:val="00BF5A90"/>
    <w:rsid w:val="00BF69A2"/>
    <w:rsid w:val="00BF732C"/>
    <w:rsid w:val="00BF7880"/>
    <w:rsid w:val="00C0138F"/>
    <w:rsid w:val="00C044BD"/>
    <w:rsid w:val="00C054B3"/>
    <w:rsid w:val="00C065AD"/>
    <w:rsid w:val="00C100BE"/>
    <w:rsid w:val="00C10B87"/>
    <w:rsid w:val="00C13929"/>
    <w:rsid w:val="00C14FA3"/>
    <w:rsid w:val="00C150B3"/>
    <w:rsid w:val="00C15920"/>
    <w:rsid w:val="00C1680B"/>
    <w:rsid w:val="00C16C4D"/>
    <w:rsid w:val="00C17021"/>
    <w:rsid w:val="00C20AB2"/>
    <w:rsid w:val="00C22CE3"/>
    <w:rsid w:val="00C22ED4"/>
    <w:rsid w:val="00C238C2"/>
    <w:rsid w:val="00C243E6"/>
    <w:rsid w:val="00C27507"/>
    <w:rsid w:val="00C360D8"/>
    <w:rsid w:val="00C36679"/>
    <w:rsid w:val="00C376E5"/>
    <w:rsid w:val="00C37B30"/>
    <w:rsid w:val="00C40403"/>
    <w:rsid w:val="00C41BA8"/>
    <w:rsid w:val="00C43331"/>
    <w:rsid w:val="00C433F2"/>
    <w:rsid w:val="00C43480"/>
    <w:rsid w:val="00C45768"/>
    <w:rsid w:val="00C45BD8"/>
    <w:rsid w:val="00C460A5"/>
    <w:rsid w:val="00C46E9D"/>
    <w:rsid w:val="00C47009"/>
    <w:rsid w:val="00C50D84"/>
    <w:rsid w:val="00C51E8C"/>
    <w:rsid w:val="00C52E10"/>
    <w:rsid w:val="00C6122B"/>
    <w:rsid w:val="00C63552"/>
    <w:rsid w:val="00C6586E"/>
    <w:rsid w:val="00C67541"/>
    <w:rsid w:val="00C71F73"/>
    <w:rsid w:val="00C72862"/>
    <w:rsid w:val="00C75A86"/>
    <w:rsid w:val="00C768FE"/>
    <w:rsid w:val="00C77147"/>
    <w:rsid w:val="00C77F0D"/>
    <w:rsid w:val="00C86709"/>
    <w:rsid w:val="00C87F2E"/>
    <w:rsid w:val="00C931C3"/>
    <w:rsid w:val="00C93E9C"/>
    <w:rsid w:val="00C948DE"/>
    <w:rsid w:val="00C95123"/>
    <w:rsid w:val="00C96F49"/>
    <w:rsid w:val="00CA120F"/>
    <w:rsid w:val="00CA2EC0"/>
    <w:rsid w:val="00CA33E4"/>
    <w:rsid w:val="00CA45B2"/>
    <w:rsid w:val="00CA4820"/>
    <w:rsid w:val="00CA5AD6"/>
    <w:rsid w:val="00CB40BB"/>
    <w:rsid w:val="00CB5995"/>
    <w:rsid w:val="00CB78D5"/>
    <w:rsid w:val="00CC0C5D"/>
    <w:rsid w:val="00CC244A"/>
    <w:rsid w:val="00CC48BE"/>
    <w:rsid w:val="00CC76C3"/>
    <w:rsid w:val="00CD1176"/>
    <w:rsid w:val="00CD2264"/>
    <w:rsid w:val="00CD3699"/>
    <w:rsid w:val="00CD394D"/>
    <w:rsid w:val="00CD4B3C"/>
    <w:rsid w:val="00CE19F2"/>
    <w:rsid w:val="00CE2467"/>
    <w:rsid w:val="00CE269D"/>
    <w:rsid w:val="00CE2A32"/>
    <w:rsid w:val="00CE4D97"/>
    <w:rsid w:val="00CE6E93"/>
    <w:rsid w:val="00CF1FDC"/>
    <w:rsid w:val="00CF2149"/>
    <w:rsid w:val="00CF2C98"/>
    <w:rsid w:val="00CF3ABA"/>
    <w:rsid w:val="00CF435A"/>
    <w:rsid w:val="00CF4578"/>
    <w:rsid w:val="00CF51C8"/>
    <w:rsid w:val="00CF787C"/>
    <w:rsid w:val="00D0054C"/>
    <w:rsid w:val="00D00783"/>
    <w:rsid w:val="00D0784E"/>
    <w:rsid w:val="00D07953"/>
    <w:rsid w:val="00D07ACE"/>
    <w:rsid w:val="00D11627"/>
    <w:rsid w:val="00D14778"/>
    <w:rsid w:val="00D15E0E"/>
    <w:rsid w:val="00D21BC9"/>
    <w:rsid w:val="00D220F2"/>
    <w:rsid w:val="00D250A3"/>
    <w:rsid w:val="00D251D3"/>
    <w:rsid w:val="00D26B5A"/>
    <w:rsid w:val="00D2794F"/>
    <w:rsid w:val="00D33D99"/>
    <w:rsid w:val="00D340C3"/>
    <w:rsid w:val="00D34A1C"/>
    <w:rsid w:val="00D35683"/>
    <w:rsid w:val="00D36FC3"/>
    <w:rsid w:val="00D42273"/>
    <w:rsid w:val="00D437A0"/>
    <w:rsid w:val="00D43A6F"/>
    <w:rsid w:val="00D443D4"/>
    <w:rsid w:val="00D4686A"/>
    <w:rsid w:val="00D50313"/>
    <w:rsid w:val="00D506B2"/>
    <w:rsid w:val="00D515B6"/>
    <w:rsid w:val="00D5179C"/>
    <w:rsid w:val="00D52683"/>
    <w:rsid w:val="00D53704"/>
    <w:rsid w:val="00D55EEA"/>
    <w:rsid w:val="00D57524"/>
    <w:rsid w:val="00D57689"/>
    <w:rsid w:val="00D61997"/>
    <w:rsid w:val="00D629FB"/>
    <w:rsid w:val="00D64733"/>
    <w:rsid w:val="00D67BAF"/>
    <w:rsid w:val="00D67D5D"/>
    <w:rsid w:val="00D72747"/>
    <w:rsid w:val="00D75138"/>
    <w:rsid w:val="00D778BB"/>
    <w:rsid w:val="00D84960"/>
    <w:rsid w:val="00D863CC"/>
    <w:rsid w:val="00D868F5"/>
    <w:rsid w:val="00D87356"/>
    <w:rsid w:val="00D929BD"/>
    <w:rsid w:val="00D930E1"/>
    <w:rsid w:val="00D93FA5"/>
    <w:rsid w:val="00D979C1"/>
    <w:rsid w:val="00DA1307"/>
    <w:rsid w:val="00DA22B0"/>
    <w:rsid w:val="00DA2A28"/>
    <w:rsid w:val="00DB4BF1"/>
    <w:rsid w:val="00DB616C"/>
    <w:rsid w:val="00DB785E"/>
    <w:rsid w:val="00DB7FCA"/>
    <w:rsid w:val="00DC07E5"/>
    <w:rsid w:val="00DC1B01"/>
    <w:rsid w:val="00DC330C"/>
    <w:rsid w:val="00DC3952"/>
    <w:rsid w:val="00DC4280"/>
    <w:rsid w:val="00DD0DDB"/>
    <w:rsid w:val="00DD105A"/>
    <w:rsid w:val="00DD1601"/>
    <w:rsid w:val="00DD78E3"/>
    <w:rsid w:val="00DE1162"/>
    <w:rsid w:val="00DE1AEA"/>
    <w:rsid w:val="00DE3F8F"/>
    <w:rsid w:val="00DE5507"/>
    <w:rsid w:val="00DE562A"/>
    <w:rsid w:val="00DF18E8"/>
    <w:rsid w:val="00DF3725"/>
    <w:rsid w:val="00DF4607"/>
    <w:rsid w:val="00DF5588"/>
    <w:rsid w:val="00DF5F2A"/>
    <w:rsid w:val="00DF7452"/>
    <w:rsid w:val="00E0085C"/>
    <w:rsid w:val="00E04212"/>
    <w:rsid w:val="00E06FA2"/>
    <w:rsid w:val="00E132F8"/>
    <w:rsid w:val="00E14317"/>
    <w:rsid w:val="00E20A2A"/>
    <w:rsid w:val="00E21920"/>
    <w:rsid w:val="00E22100"/>
    <w:rsid w:val="00E22881"/>
    <w:rsid w:val="00E22C8B"/>
    <w:rsid w:val="00E24523"/>
    <w:rsid w:val="00E24601"/>
    <w:rsid w:val="00E27E33"/>
    <w:rsid w:val="00E30E02"/>
    <w:rsid w:val="00E31EE9"/>
    <w:rsid w:val="00E31F0E"/>
    <w:rsid w:val="00E349F7"/>
    <w:rsid w:val="00E41E76"/>
    <w:rsid w:val="00E446D1"/>
    <w:rsid w:val="00E46C67"/>
    <w:rsid w:val="00E46D74"/>
    <w:rsid w:val="00E47C7E"/>
    <w:rsid w:val="00E5168D"/>
    <w:rsid w:val="00E51AF0"/>
    <w:rsid w:val="00E5376B"/>
    <w:rsid w:val="00E5777E"/>
    <w:rsid w:val="00E57A85"/>
    <w:rsid w:val="00E63A05"/>
    <w:rsid w:val="00E671A6"/>
    <w:rsid w:val="00E73079"/>
    <w:rsid w:val="00E755C2"/>
    <w:rsid w:val="00E771C0"/>
    <w:rsid w:val="00E806D8"/>
    <w:rsid w:val="00E81516"/>
    <w:rsid w:val="00E81EAC"/>
    <w:rsid w:val="00E847BB"/>
    <w:rsid w:val="00E86C33"/>
    <w:rsid w:val="00E874A1"/>
    <w:rsid w:val="00E91CB4"/>
    <w:rsid w:val="00E92F3A"/>
    <w:rsid w:val="00E94825"/>
    <w:rsid w:val="00EA18D9"/>
    <w:rsid w:val="00EA745E"/>
    <w:rsid w:val="00EA74EB"/>
    <w:rsid w:val="00EB0EC6"/>
    <w:rsid w:val="00EB1587"/>
    <w:rsid w:val="00EB2F20"/>
    <w:rsid w:val="00EB39BC"/>
    <w:rsid w:val="00EB4171"/>
    <w:rsid w:val="00EB538F"/>
    <w:rsid w:val="00EB72EC"/>
    <w:rsid w:val="00EB7954"/>
    <w:rsid w:val="00EB7DC6"/>
    <w:rsid w:val="00EC0B21"/>
    <w:rsid w:val="00EC10D4"/>
    <w:rsid w:val="00EC360A"/>
    <w:rsid w:val="00EC6E1F"/>
    <w:rsid w:val="00ED39E7"/>
    <w:rsid w:val="00ED4384"/>
    <w:rsid w:val="00ED4D18"/>
    <w:rsid w:val="00ED5B95"/>
    <w:rsid w:val="00ED6B63"/>
    <w:rsid w:val="00ED7C67"/>
    <w:rsid w:val="00EE36F6"/>
    <w:rsid w:val="00EE3C0A"/>
    <w:rsid w:val="00EE41DA"/>
    <w:rsid w:val="00EE72F1"/>
    <w:rsid w:val="00EF020D"/>
    <w:rsid w:val="00EF0FDB"/>
    <w:rsid w:val="00EF1A1C"/>
    <w:rsid w:val="00EF2621"/>
    <w:rsid w:val="00EF3DF4"/>
    <w:rsid w:val="00EF4474"/>
    <w:rsid w:val="00EF486B"/>
    <w:rsid w:val="00EF6B91"/>
    <w:rsid w:val="00EF749A"/>
    <w:rsid w:val="00F00418"/>
    <w:rsid w:val="00F0253D"/>
    <w:rsid w:val="00F04BC5"/>
    <w:rsid w:val="00F07A0F"/>
    <w:rsid w:val="00F10C23"/>
    <w:rsid w:val="00F14B2A"/>
    <w:rsid w:val="00F1612D"/>
    <w:rsid w:val="00F16AB1"/>
    <w:rsid w:val="00F2111A"/>
    <w:rsid w:val="00F21822"/>
    <w:rsid w:val="00F248EC"/>
    <w:rsid w:val="00F24AC4"/>
    <w:rsid w:val="00F25A4C"/>
    <w:rsid w:val="00F272D5"/>
    <w:rsid w:val="00F3059E"/>
    <w:rsid w:val="00F333C8"/>
    <w:rsid w:val="00F33BE8"/>
    <w:rsid w:val="00F36810"/>
    <w:rsid w:val="00F426A5"/>
    <w:rsid w:val="00F43EBA"/>
    <w:rsid w:val="00F51193"/>
    <w:rsid w:val="00F52D07"/>
    <w:rsid w:val="00F56CB9"/>
    <w:rsid w:val="00F571C9"/>
    <w:rsid w:val="00F60FB2"/>
    <w:rsid w:val="00F62A08"/>
    <w:rsid w:val="00F62EA8"/>
    <w:rsid w:val="00F664FA"/>
    <w:rsid w:val="00F7235B"/>
    <w:rsid w:val="00F72B92"/>
    <w:rsid w:val="00F820F2"/>
    <w:rsid w:val="00F833D4"/>
    <w:rsid w:val="00F85687"/>
    <w:rsid w:val="00F863FA"/>
    <w:rsid w:val="00F87742"/>
    <w:rsid w:val="00F95177"/>
    <w:rsid w:val="00F9784E"/>
    <w:rsid w:val="00F97AD6"/>
    <w:rsid w:val="00FA41C7"/>
    <w:rsid w:val="00FA4D4B"/>
    <w:rsid w:val="00FA6FF0"/>
    <w:rsid w:val="00FB2D5A"/>
    <w:rsid w:val="00FB6A39"/>
    <w:rsid w:val="00FB6C0D"/>
    <w:rsid w:val="00FC1DB0"/>
    <w:rsid w:val="00FC32EF"/>
    <w:rsid w:val="00FC4DFF"/>
    <w:rsid w:val="00FD0BCE"/>
    <w:rsid w:val="00FD19D3"/>
    <w:rsid w:val="00FD1DAE"/>
    <w:rsid w:val="00FD468D"/>
    <w:rsid w:val="00FD5377"/>
    <w:rsid w:val="00FD5577"/>
    <w:rsid w:val="00FD60BB"/>
    <w:rsid w:val="00FD6566"/>
    <w:rsid w:val="00FE509D"/>
    <w:rsid w:val="00FE5B8D"/>
    <w:rsid w:val="00FF1F3F"/>
    <w:rsid w:val="00FF31DB"/>
    <w:rsid w:val="00FF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D36B"/>
  <w15:chartTrackingRefBased/>
  <w15:docId w15:val="{A6905AEC-B24B-4758-AFB8-8B6F1B49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6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6B6"/>
    <w:rPr>
      <w:rFonts w:ascii="Segoe UI" w:hAnsi="Segoe UI" w:cs="Segoe UI"/>
      <w:sz w:val="18"/>
      <w:szCs w:val="18"/>
    </w:rPr>
  </w:style>
  <w:style w:type="paragraph" w:styleId="BodyText">
    <w:name w:val="Body Text"/>
    <w:basedOn w:val="Normal"/>
    <w:link w:val="BodyTextChar"/>
    <w:unhideWhenUsed/>
    <w:qFormat/>
    <w:rsid w:val="00642615"/>
    <w:pPr>
      <w:spacing w:before="180" w:after="180" w:line="240" w:lineRule="auto"/>
    </w:pPr>
    <w:rPr>
      <w:sz w:val="24"/>
      <w:szCs w:val="24"/>
    </w:rPr>
  </w:style>
  <w:style w:type="character" w:customStyle="1" w:styleId="BodyTextChar">
    <w:name w:val="Body Text Char"/>
    <w:basedOn w:val="DefaultParagraphFont"/>
    <w:link w:val="BodyText"/>
    <w:rsid w:val="00642615"/>
    <w:rPr>
      <w:sz w:val="24"/>
      <w:szCs w:val="24"/>
    </w:rPr>
  </w:style>
  <w:style w:type="paragraph" w:customStyle="1" w:styleId="Compact">
    <w:name w:val="Compact"/>
    <w:basedOn w:val="BodyText"/>
    <w:qFormat/>
    <w:rsid w:val="0006632F"/>
    <w:pPr>
      <w:spacing w:before="36" w:after="36"/>
    </w:pPr>
  </w:style>
  <w:style w:type="paragraph" w:customStyle="1" w:styleId="2Marioslevel2">
    <w:name w:val="2_Marios_level2"/>
    <w:basedOn w:val="Normal"/>
    <w:next w:val="Normal"/>
    <w:qFormat/>
    <w:rsid w:val="006B4DE6"/>
    <w:pPr>
      <w:spacing w:line="360" w:lineRule="auto"/>
    </w:pPr>
    <w:rPr>
      <w:rFonts w:ascii="Times New Roman" w:hAnsi="Times New Roman" w:cs="Times New Roman"/>
      <w:b/>
      <w:color w:val="000000" w:themeColor="text1"/>
      <w:sz w:val="24"/>
      <w:lang w:val="en-AU"/>
    </w:rPr>
  </w:style>
  <w:style w:type="paragraph" w:styleId="NormalWeb">
    <w:name w:val="Normal (Web)"/>
    <w:basedOn w:val="Normal"/>
    <w:uiPriority w:val="99"/>
    <w:unhideWhenUsed/>
    <w:rsid w:val="006B4DE6"/>
    <w:pPr>
      <w:spacing w:before="100" w:beforeAutospacing="1" w:after="100" w:afterAutospacing="1" w:line="240" w:lineRule="auto"/>
    </w:pPr>
    <w:rPr>
      <w:rFonts w:ascii="Times New Roman" w:eastAsia="Times New Roman" w:hAnsi="Times New Roman" w:cs="Times New Roman"/>
      <w:color w:val="000000" w:themeColor="text1"/>
      <w:sz w:val="24"/>
      <w:szCs w:val="24"/>
      <w:lang w:val="en-AU" w:eastAsia="en-AU"/>
    </w:rPr>
  </w:style>
  <w:style w:type="paragraph" w:customStyle="1" w:styleId="3MariosLevel3">
    <w:name w:val="3_Marios Level 3"/>
    <w:basedOn w:val="Normal"/>
    <w:link w:val="3MariosLevel3Char"/>
    <w:qFormat/>
    <w:rsid w:val="006B4DE6"/>
    <w:pPr>
      <w:spacing w:after="240" w:line="360" w:lineRule="auto"/>
      <w:ind w:left="720"/>
    </w:pPr>
    <w:rPr>
      <w:rFonts w:ascii="Times New Roman" w:eastAsiaTheme="minorEastAsia" w:hAnsi="Times New Roman" w:cs="Times New Roman"/>
      <w:b/>
      <w:i/>
      <w:color w:val="000000" w:themeColor="text1"/>
      <w:sz w:val="24"/>
      <w:szCs w:val="24"/>
      <w:lang w:val="en-AU"/>
    </w:rPr>
  </w:style>
  <w:style w:type="character" w:customStyle="1" w:styleId="3MariosLevel3Char">
    <w:name w:val="3_Marios Level 3 Char"/>
    <w:basedOn w:val="DefaultParagraphFont"/>
    <w:link w:val="3MariosLevel3"/>
    <w:rsid w:val="006B4DE6"/>
    <w:rPr>
      <w:rFonts w:ascii="Times New Roman" w:eastAsiaTheme="minorEastAsia" w:hAnsi="Times New Roman" w:cs="Times New Roman"/>
      <w:b/>
      <w:i/>
      <w:color w:val="000000" w:themeColor="text1"/>
      <w:sz w:val="24"/>
      <w:szCs w:val="24"/>
      <w:lang w:val="en-AU"/>
    </w:rPr>
  </w:style>
  <w:style w:type="paragraph" w:styleId="ListParagraph">
    <w:name w:val="List Paragraph"/>
    <w:basedOn w:val="Normal"/>
    <w:uiPriority w:val="34"/>
    <w:qFormat/>
    <w:rsid w:val="00BF5968"/>
    <w:pPr>
      <w:ind w:left="720"/>
      <w:contextualSpacing/>
    </w:pPr>
  </w:style>
  <w:style w:type="character" w:styleId="Hyperlink">
    <w:name w:val="Hyperlink"/>
    <w:basedOn w:val="DefaultParagraphFont"/>
    <w:uiPriority w:val="99"/>
    <w:unhideWhenUsed/>
    <w:rsid w:val="00065370"/>
    <w:rPr>
      <w:color w:val="0563C1" w:themeColor="hyperlink"/>
      <w:u w:val="single"/>
    </w:rPr>
  </w:style>
  <w:style w:type="character" w:styleId="UnresolvedMention">
    <w:name w:val="Unresolved Mention"/>
    <w:basedOn w:val="DefaultParagraphFont"/>
    <w:uiPriority w:val="99"/>
    <w:semiHidden/>
    <w:unhideWhenUsed/>
    <w:rsid w:val="00065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99023">
      <w:bodyDiv w:val="1"/>
      <w:marLeft w:val="0"/>
      <w:marRight w:val="0"/>
      <w:marTop w:val="0"/>
      <w:marBottom w:val="0"/>
      <w:divBdr>
        <w:top w:val="none" w:sz="0" w:space="0" w:color="auto"/>
        <w:left w:val="none" w:sz="0" w:space="0" w:color="auto"/>
        <w:bottom w:val="none" w:sz="0" w:space="0" w:color="auto"/>
        <w:right w:val="none" w:sz="0" w:space="0" w:color="auto"/>
      </w:divBdr>
    </w:div>
    <w:div w:id="127481433">
      <w:bodyDiv w:val="1"/>
      <w:marLeft w:val="0"/>
      <w:marRight w:val="0"/>
      <w:marTop w:val="0"/>
      <w:marBottom w:val="0"/>
      <w:divBdr>
        <w:top w:val="none" w:sz="0" w:space="0" w:color="auto"/>
        <w:left w:val="none" w:sz="0" w:space="0" w:color="auto"/>
        <w:bottom w:val="none" w:sz="0" w:space="0" w:color="auto"/>
        <w:right w:val="none" w:sz="0" w:space="0" w:color="auto"/>
      </w:divBdr>
    </w:div>
    <w:div w:id="185027592">
      <w:bodyDiv w:val="1"/>
      <w:marLeft w:val="0"/>
      <w:marRight w:val="0"/>
      <w:marTop w:val="0"/>
      <w:marBottom w:val="0"/>
      <w:divBdr>
        <w:top w:val="none" w:sz="0" w:space="0" w:color="auto"/>
        <w:left w:val="none" w:sz="0" w:space="0" w:color="auto"/>
        <w:bottom w:val="none" w:sz="0" w:space="0" w:color="auto"/>
        <w:right w:val="none" w:sz="0" w:space="0" w:color="auto"/>
      </w:divBdr>
    </w:div>
    <w:div w:id="782922920">
      <w:bodyDiv w:val="1"/>
      <w:marLeft w:val="0"/>
      <w:marRight w:val="0"/>
      <w:marTop w:val="0"/>
      <w:marBottom w:val="0"/>
      <w:divBdr>
        <w:top w:val="none" w:sz="0" w:space="0" w:color="auto"/>
        <w:left w:val="none" w:sz="0" w:space="0" w:color="auto"/>
        <w:bottom w:val="none" w:sz="0" w:space="0" w:color="auto"/>
        <w:right w:val="none" w:sz="0" w:space="0" w:color="auto"/>
      </w:divBdr>
    </w:div>
    <w:div w:id="815999142">
      <w:bodyDiv w:val="1"/>
      <w:marLeft w:val="0"/>
      <w:marRight w:val="0"/>
      <w:marTop w:val="0"/>
      <w:marBottom w:val="0"/>
      <w:divBdr>
        <w:top w:val="none" w:sz="0" w:space="0" w:color="auto"/>
        <w:left w:val="none" w:sz="0" w:space="0" w:color="auto"/>
        <w:bottom w:val="none" w:sz="0" w:space="0" w:color="auto"/>
        <w:right w:val="none" w:sz="0" w:space="0" w:color="auto"/>
      </w:divBdr>
    </w:div>
    <w:div w:id="847865340">
      <w:bodyDiv w:val="1"/>
      <w:marLeft w:val="0"/>
      <w:marRight w:val="0"/>
      <w:marTop w:val="0"/>
      <w:marBottom w:val="0"/>
      <w:divBdr>
        <w:top w:val="none" w:sz="0" w:space="0" w:color="auto"/>
        <w:left w:val="none" w:sz="0" w:space="0" w:color="auto"/>
        <w:bottom w:val="none" w:sz="0" w:space="0" w:color="auto"/>
        <w:right w:val="none" w:sz="0" w:space="0" w:color="auto"/>
      </w:divBdr>
    </w:div>
    <w:div w:id="950665823">
      <w:bodyDiv w:val="1"/>
      <w:marLeft w:val="0"/>
      <w:marRight w:val="0"/>
      <w:marTop w:val="0"/>
      <w:marBottom w:val="0"/>
      <w:divBdr>
        <w:top w:val="none" w:sz="0" w:space="0" w:color="auto"/>
        <w:left w:val="none" w:sz="0" w:space="0" w:color="auto"/>
        <w:bottom w:val="none" w:sz="0" w:space="0" w:color="auto"/>
        <w:right w:val="none" w:sz="0" w:space="0" w:color="auto"/>
      </w:divBdr>
    </w:div>
    <w:div w:id="1186595302">
      <w:bodyDiv w:val="1"/>
      <w:marLeft w:val="0"/>
      <w:marRight w:val="0"/>
      <w:marTop w:val="0"/>
      <w:marBottom w:val="0"/>
      <w:divBdr>
        <w:top w:val="none" w:sz="0" w:space="0" w:color="auto"/>
        <w:left w:val="none" w:sz="0" w:space="0" w:color="auto"/>
        <w:bottom w:val="none" w:sz="0" w:space="0" w:color="auto"/>
        <w:right w:val="none" w:sz="0" w:space="0" w:color="auto"/>
      </w:divBdr>
    </w:div>
    <w:div w:id="1541628904">
      <w:bodyDiv w:val="1"/>
      <w:marLeft w:val="0"/>
      <w:marRight w:val="0"/>
      <w:marTop w:val="0"/>
      <w:marBottom w:val="0"/>
      <w:divBdr>
        <w:top w:val="none" w:sz="0" w:space="0" w:color="auto"/>
        <w:left w:val="none" w:sz="0" w:space="0" w:color="auto"/>
        <w:bottom w:val="none" w:sz="0" w:space="0" w:color="auto"/>
        <w:right w:val="none" w:sz="0" w:space="0" w:color="auto"/>
      </w:divBdr>
    </w:div>
    <w:div w:id="1760246534">
      <w:bodyDiv w:val="1"/>
      <w:marLeft w:val="0"/>
      <w:marRight w:val="0"/>
      <w:marTop w:val="0"/>
      <w:marBottom w:val="0"/>
      <w:divBdr>
        <w:top w:val="none" w:sz="0" w:space="0" w:color="auto"/>
        <w:left w:val="none" w:sz="0" w:space="0" w:color="auto"/>
        <w:bottom w:val="none" w:sz="0" w:space="0" w:color="auto"/>
        <w:right w:val="none" w:sz="0" w:space="0" w:color="auto"/>
      </w:divBdr>
    </w:div>
    <w:div w:id="203904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B28A0-4B51-444E-B029-704B4DB6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32</Pages>
  <Words>29261</Words>
  <Characters>166789</Characters>
  <Application>Microsoft Office Word</Application>
  <DocSecurity>0</DocSecurity>
  <Lines>1389</Lines>
  <Paragraphs>391</Paragraphs>
  <ScaleCrop>false</ScaleCrop>
  <Company/>
  <LinksUpToDate>false</LinksUpToDate>
  <CharactersWithSpaces>195659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262</cp:revision>
  <dcterms:created xsi:type="dcterms:W3CDTF">2020-08-03T19:08:00Z</dcterms:created>
  <dcterms:modified xsi:type="dcterms:W3CDTF">2020-08-16T20:36:00Z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http://www.zotero.org/styles/apa-no-doi-no-issue</vt:lpwstr>
  </property>
  <property fmtid="{D5CDD505-2E9C-101B-9397-08002B2CF9AE}" pid="7" name="Mendeley Recent Style Name 2_1">
    <vt:lpwstr>American Psychological Association 6th edition (no DOIs, no issue numbers)</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http://www.zotero.org/styles/apa-no-doi-no-issue</vt:lpwstr>
  </property>
  <property fmtid="{D5CDD505-2E9C-101B-9397-08002B2CF9AE}" pid="24" name="Mendeley Unique User Id_1">
    <vt:lpwstr>1d2b788b-99c7-3fcb-bc80-0a52c16d7e2f</vt:lpwstr>
  </property>
</Properties>
</file>